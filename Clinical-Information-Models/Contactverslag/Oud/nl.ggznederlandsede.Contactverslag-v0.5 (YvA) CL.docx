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7C684" w14:textId="77777777" w:rsidR="00E477A0" w:rsidRPr="007A605E" w:rsidRDefault="00E477A0">
      <w:pPr>
        <w:pStyle w:val="Titel"/>
        <w:spacing w:before="0" w:after="0"/>
        <w:jc w:val="left"/>
        <w:rPr>
          <w:rFonts w:eastAsia="Calibri"/>
          <w:color w:val="auto"/>
          <w:lang w:val="nl-NL"/>
        </w:rPr>
      </w:pPr>
    </w:p>
    <w:p w14:paraId="1207A1A1" w14:textId="77777777" w:rsidR="00E477A0" w:rsidRPr="007A605E" w:rsidRDefault="00E477A0">
      <w:pPr>
        <w:pStyle w:val="Voettekst"/>
        <w:jc w:val="left"/>
        <w:rPr>
          <w:rFonts w:ascii="Arial" w:eastAsia="Arial" w:hAnsi="Arial" w:cs="Arial"/>
          <w:sz w:val="20"/>
          <w:szCs w:val="20"/>
          <w:lang w:val="nl-NL"/>
        </w:rPr>
      </w:pPr>
    </w:p>
    <w:p w14:paraId="49D051A3" w14:textId="76CE5D02" w:rsidR="00E477A0" w:rsidRDefault="00E477A0">
      <w:pPr>
        <w:pStyle w:val="Titel"/>
        <w:spacing w:before="0" w:after="0"/>
        <w:jc w:val="left"/>
        <w:rPr>
          <w:lang w:val="nl-NL"/>
        </w:rPr>
      </w:pPr>
    </w:p>
    <w:p w14:paraId="65D31F11" w14:textId="6F5BCD6D" w:rsidR="002246C7" w:rsidRDefault="002246C7" w:rsidP="002246C7">
      <w:pPr>
        <w:rPr>
          <w:lang w:val="nl-NL"/>
        </w:rPr>
      </w:pPr>
    </w:p>
    <w:p w14:paraId="2FE4D146" w14:textId="77777777" w:rsidR="002246C7" w:rsidRPr="002246C7" w:rsidRDefault="002246C7" w:rsidP="002246C7">
      <w:pPr>
        <w:rPr>
          <w:lang w:val="nl-NL"/>
        </w:rPr>
      </w:pPr>
    </w:p>
    <w:p w14:paraId="57D8C43D" w14:textId="77777777" w:rsidR="00E477A0" w:rsidRPr="007A605E" w:rsidRDefault="001F6804">
      <w:pPr>
        <w:rPr>
          <w:rFonts w:eastAsia="Calibri"/>
          <w:color w:val="000000"/>
          <w:sz w:val="22"/>
          <w:szCs w:val="22"/>
          <w:lang w:val="nl-NL"/>
        </w:rPr>
      </w:pP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p>
    <w:p w14:paraId="31ED32D3" w14:textId="0ACC2303" w:rsidR="00E477A0" w:rsidRPr="007A605E" w:rsidRDefault="00B62619" w:rsidP="00B62619">
      <w:pPr>
        <w:jc w:val="center"/>
        <w:rPr>
          <w:rFonts w:eastAsia="Calibri"/>
          <w:sz w:val="22"/>
          <w:szCs w:val="22"/>
          <w:lang w:val="nl-NL"/>
        </w:rPr>
      </w:pPr>
      <w:r w:rsidRPr="007A605E">
        <w:rPr>
          <w:noProof/>
          <w:lang w:val="nl-NL"/>
        </w:rPr>
        <w:drawing>
          <wp:inline distT="0" distB="0" distL="0" distR="0" wp14:anchorId="5467DFF6" wp14:editId="3007D136">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73C39A3F" w14:textId="77777777" w:rsidR="00E477A0" w:rsidRPr="007A605E" w:rsidRDefault="00E477A0">
      <w:pPr>
        <w:rPr>
          <w:rFonts w:eastAsia="Calibri"/>
          <w:sz w:val="22"/>
          <w:szCs w:val="22"/>
          <w:lang w:val="nl-NL"/>
        </w:rPr>
      </w:pPr>
    </w:p>
    <w:p w14:paraId="32015BAC" w14:textId="77777777" w:rsidR="00E477A0" w:rsidRPr="007A605E" w:rsidRDefault="00E477A0">
      <w:pPr>
        <w:rPr>
          <w:rFonts w:eastAsia="Calibri"/>
          <w:sz w:val="22"/>
          <w:szCs w:val="22"/>
          <w:lang w:val="nl-NL"/>
        </w:rPr>
      </w:pPr>
    </w:p>
    <w:p w14:paraId="7926A7D4" w14:textId="046163AB" w:rsidR="00E477A0" w:rsidRPr="007A605E" w:rsidRDefault="006F6458" w:rsidP="006F6458">
      <w:pPr>
        <w:jc w:val="center"/>
        <w:rPr>
          <w:rFonts w:eastAsia="Calibri"/>
          <w:sz w:val="22"/>
          <w:szCs w:val="22"/>
          <w:lang w:val="nl-NL"/>
        </w:rPr>
      </w:pPr>
      <w:r w:rsidRPr="00262CCE">
        <w:rPr>
          <w:rFonts w:eastAsia="Calibri"/>
          <w:b/>
          <w:bCs/>
          <w:noProof/>
          <w:color w:val="000000" w:themeColor="text1"/>
          <w:sz w:val="56"/>
          <w:szCs w:val="56"/>
        </w:rPr>
        <w:drawing>
          <wp:inline distT="0" distB="0" distL="0" distR="0" wp14:anchorId="27394CB2" wp14:editId="34DECDE0">
            <wp:extent cx="1560668" cy="1648775"/>
            <wp:effectExtent l="0" t="0" r="1905" b="254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5B0161C1" w14:textId="02477898" w:rsidR="00E477A0" w:rsidRPr="006F6458" w:rsidRDefault="006F6458">
      <w:pPr>
        <w:pStyle w:val="Titel"/>
        <w:rPr>
          <w:rFonts w:eastAsia="Calibri" w:cs="Times New Roman"/>
          <w:b w:val="0"/>
          <w:bCs/>
          <w:color w:val="000000" w:themeColor="text1"/>
          <w:sz w:val="28"/>
          <w:szCs w:val="28"/>
          <w:lang w:val="nl-NL"/>
        </w:rPr>
      </w:pPr>
      <w:r>
        <w:rPr>
          <w:rFonts w:eastAsia="Calibri" w:cs="Times New Roman"/>
          <w:b w:val="0"/>
          <w:bCs/>
          <w:color w:val="000000" w:themeColor="text1"/>
          <w:sz w:val="28"/>
          <w:szCs w:val="28"/>
          <w:lang w:val="nl-NL"/>
        </w:rPr>
        <w:t xml:space="preserve">Kandidaat </w:t>
      </w:r>
      <w:r w:rsidR="001F6804" w:rsidRPr="006F6458">
        <w:rPr>
          <w:rFonts w:eastAsia="Calibri" w:cs="Times New Roman"/>
          <w:b w:val="0"/>
          <w:bCs/>
          <w:color w:val="000000" w:themeColor="text1"/>
          <w:sz w:val="28"/>
          <w:szCs w:val="28"/>
          <w:lang w:val="nl-NL"/>
        </w:rPr>
        <w:t>Zorginformatiebouwsteen:</w:t>
      </w:r>
    </w:p>
    <w:p w14:paraId="5F101F20" w14:textId="6AA1F274" w:rsidR="00E477A0" w:rsidRPr="002246C7" w:rsidRDefault="001F6804">
      <w:pPr>
        <w:pStyle w:val="Titel"/>
        <w:rPr>
          <w:rFonts w:eastAsia="Calibri"/>
          <w:b w:val="0"/>
          <w:bCs/>
          <w:color w:val="auto"/>
          <w:sz w:val="36"/>
          <w:szCs w:val="36"/>
          <w:lang w:val="nl-NL"/>
        </w:rPr>
      </w:pPr>
      <w:r w:rsidRPr="002246C7">
        <w:rPr>
          <w:rFonts w:eastAsia="Calibri"/>
          <w:b w:val="0"/>
          <w:bCs/>
          <w:color w:val="auto"/>
          <w:sz w:val="36"/>
          <w:szCs w:val="36"/>
          <w:lang w:val="nl-NL"/>
        </w:rPr>
        <w:t>Con</w:t>
      </w:r>
      <w:r w:rsidR="009D46CE" w:rsidRPr="002246C7">
        <w:rPr>
          <w:rFonts w:eastAsia="Calibri"/>
          <w:b w:val="0"/>
          <w:bCs/>
          <w:color w:val="auto"/>
          <w:sz w:val="36"/>
          <w:szCs w:val="36"/>
          <w:lang w:val="nl-NL"/>
        </w:rPr>
        <w:t>tac</w:t>
      </w:r>
      <w:r w:rsidRPr="002246C7">
        <w:rPr>
          <w:rFonts w:eastAsia="Calibri"/>
          <w:b w:val="0"/>
          <w:bCs/>
          <w:color w:val="auto"/>
          <w:sz w:val="36"/>
          <w:szCs w:val="36"/>
          <w:lang w:val="nl-NL"/>
        </w:rPr>
        <w:t>tverslag</w:t>
      </w:r>
    </w:p>
    <w:p w14:paraId="0886EBB1" w14:textId="77777777" w:rsidR="00E477A0" w:rsidRPr="007A605E" w:rsidRDefault="00E477A0">
      <w:pPr>
        <w:jc w:val="center"/>
        <w:rPr>
          <w:color w:val="000000"/>
          <w:sz w:val="20"/>
          <w:szCs w:val="20"/>
          <w:lang w:val="nl-NL"/>
        </w:rPr>
      </w:pPr>
    </w:p>
    <w:p w14:paraId="3B0C8958" w14:textId="77777777" w:rsidR="00E477A0" w:rsidRPr="007A605E" w:rsidRDefault="00E477A0">
      <w:pPr>
        <w:jc w:val="center"/>
        <w:rPr>
          <w:color w:val="000000"/>
          <w:sz w:val="20"/>
          <w:szCs w:val="20"/>
          <w:lang w:val="nl-NL"/>
        </w:rPr>
      </w:pPr>
    </w:p>
    <w:p w14:paraId="6BC8634A" w14:textId="620F543D" w:rsidR="002246C7" w:rsidRPr="00620A66" w:rsidRDefault="002246C7" w:rsidP="002246C7">
      <w:pPr>
        <w:pStyle w:val="Lijstalinea"/>
        <w:rPr>
          <w:lang w:val="nl-NL"/>
        </w:rPr>
      </w:pPr>
    </w:p>
    <w:p w14:paraId="011F9F86" w14:textId="77777777" w:rsidR="002246C7" w:rsidRPr="00620A66" w:rsidRDefault="002246C7" w:rsidP="002246C7">
      <w:pPr>
        <w:pStyle w:val="Lijstalinea"/>
        <w:rPr>
          <w:lang w:val="nl-NL"/>
        </w:rPr>
      </w:pPr>
    </w:p>
    <w:p w14:paraId="59D11ED7" w14:textId="77777777" w:rsidR="002246C7" w:rsidRPr="00620A66" w:rsidRDefault="002246C7" w:rsidP="002246C7">
      <w:pPr>
        <w:rPr>
          <w:rFonts w:eastAsia="Calibri"/>
          <w:color w:val="000000" w:themeColor="text1"/>
          <w:lang w:val="nl-NL"/>
        </w:rPr>
      </w:pPr>
    </w:p>
    <w:p w14:paraId="79EA9CDA" w14:textId="77777777" w:rsidR="002246C7" w:rsidRPr="00620A66" w:rsidRDefault="002246C7" w:rsidP="002246C7">
      <w:pPr>
        <w:rPr>
          <w:rFonts w:eastAsia="Calibri"/>
          <w:color w:val="000000" w:themeColor="text1"/>
          <w:lang w:val="nl-NL"/>
        </w:rPr>
      </w:pPr>
    </w:p>
    <w:p w14:paraId="14927483" w14:textId="77777777" w:rsidR="002246C7" w:rsidRPr="00620A66" w:rsidRDefault="002246C7" w:rsidP="002246C7">
      <w:pPr>
        <w:rPr>
          <w:rFonts w:eastAsia="Calibri"/>
          <w:color w:val="000000" w:themeColor="text1"/>
          <w:lang w:val="nl-NL"/>
        </w:rPr>
      </w:pPr>
    </w:p>
    <w:p w14:paraId="159A2C83" w14:textId="77777777" w:rsidR="002246C7" w:rsidRPr="00620A66" w:rsidRDefault="002246C7" w:rsidP="002246C7">
      <w:pPr>
        <w:rPr>
          <w:rFonts w:eastAsia="Calibri"/>
          <w:color w:val="000000" w:themeColor="text1"/>
          <w:lang w:val="nl-NL"/>
        </w:rPr>
      </w:pPr>
    </w:p>
    <w:p w14:paraId="631F3ADE" w14:textId="77777777" w:rsidR="002246C7" w:rsidRPr="00620A66" w:rsidRDefault="002246C7" w:rsidP="002246C7">
      <w:pPr>
        <w:rPr>
          <w:rFonts w:eastAsia="Calibri"/>
          <w:color w:val="000000" w:themeColor="text1"/>
          <w:lang w:val="nl-NL"/>
        </w:rPr>
      </w:pPr>
    </w:p>
    <w:p w14:paraId="7B715428" w14:textId="77777777" w:rsidR="002246C7" w:rsidRPr="00620A66" w:rsidRDefault="002246C7" w:rsidP="002246C7">
      <w:pPr>
        <w:rPr>
          <w:rFonts w:eastAsia="Calibri"/>
          <w:color w:val="000000" w:themeColor="text1"/>
          <w:lang w:val="nl-NL"/>
        </w:rPr>
      </w:pPr>
    </w:p>
    <w:p w14:paraId="03527430" w14:textId="77777777" w:rsidR="002246C7" w:rsidRPr="00620A66" w:rsidRDefault="002246C7" w:rsidP="002246C7">
      <w:pPr>
        <w:rPr>
          <w:rFonts w:eastAsia="Calibri"/>
          <w:color w:val="000000" w:themeColor="text1"/>
          <w:lang w:val="nl-NL"/>
        </w:rPr>
      </w:pPr>
    </w:p>
    <w:p w14:paraId="6AB1810E" w14:textId="77777777" w:rsidR="002246C7" w:rsidRPr="00620A66" w:rsidRDefault="002246C7" w:rsidP="002246C7">
      <w:pPr>
        <w:rPr>
          <w:rFonts w:eastAsia="Calibri"/>
          <w:color w:val="000000" w:themeColor="text1"/>
          <w:lang w:val="nl-NL"/>
        </w:rPr>
      </w:pPr>
    </w:p>
    <w:p w14:paraId="39222161" w14:textId="77777777" w:rsidR="002246C7" w:rsidRPr="00620A66" w:rsidRDefault="002246C7" w:rsidP="002246C7">
      <w:pPr>
        <w:rPr>
          <w:rFonts w:eastAsia="Calibri"/>
          <w:color w:val="000000" w:themeColor="text1"/>
          <w:lang w:val="nl-NL"/>
        </w:rPr>
      </w:pPr>
    </w:p>
    <w:p w14:paraId="2EE11357" w14:textId="77777777" w:rsidR="002246C7" w:rsidRPr="00620A66" w:rsidRDefault="002246C7" w:rsidP="002246C7">
      <w:pPr>
        <w:rPr>
          <w:rFonts w:eastAsia="Calibri"/>
          <w:color w:val="000000" w:themeColor="text1"/>
          <w:lang w:val="nl-NL"/>
        </w:rPr>
      </w:pPr>
    </w:p>
    <w:p w14:paraId="6F72660D" w14:textId="77777777" w:rsidR="002246C7" w:rsidRPr="00620A66" w:rsidRDefault="002246C7" w:rsidP="002246C7">
      <w:pPr>
        <w:rPr>
          <w:rFonts w:eastAsia="Calibri"/>
          <w:color w:val="000000" w:themeColor="text1"/>
          <w:lang w:val="nl-NL"/>
        </w:rPr>
      </w:pPr>
    </w:p>
    <w:p w14:paraId="37F5127C" w14:textId="77777777" w:rsidR="002246C7" w:rsidRPr="00620A66" w:rsidRDefault="002246C7" w:rsidP="002246C7">
      <w:pPr>
        <w:rPr>
          <w:rFonts w:eastAsia="Calibri"/>
          <w:color w:val="000000" w:themeColor="text1"/>
          <w:lang w:val="nl-NL"/>
        </w:rPr>
      </w:pPr>
    </w:p>
    <w:p w14:paraId="680DF764" w14:textId="77777777" w:rsidR="002246C7" w:rsidRPr="00620A66" w:rsidRDefault="002246C7" w:rsidP="002246C7">
      <w:pPr>
        <w:rPr>
          <w:rFonts w:eastAsia="Calibri"/>
          <w:color w:val="000000" w:themeColor="text1"/>
          <w:lang w:val="nl-NL"/>
        </w:rPr>
      </w:pPr>
    </w:p>
    <w:p w14:paraId="62BE7F59" w14:textId="77777777" w:rsidR="002246C7" w:rsidRPr="00620A66" w:rsidRDefault="002246C7" w:rsidP="002246C7">
      <w:pPr>
        <w:rPr>
          <w:rFonts w:eastAsia="Calibri"/>
          <w:color w:val="000000" w:themeColor="text1"/>
          <w:lang w:val="nl-NL"/>
        </w:rPr>
      </w:pPr>
    </w:p>
    <w:p w14:paraId="6C6C1AC4" w14:textId="77777777" w:rsidR="002246C7" w:rsidRPr="00620A66" w:rsidRDefault="002246C7" w:rsidP="002246C7">
      <w:pPr>
        <w:rPr>
          <w:rFonts w:eastAsia="Calibri"/>
          <w:color w:val="000000" w:themeColor="text1"/>
          <w:lang w:val="nl-NL"/>
        </w:rPr>
      </w:pPr>
    </w:p>
    <w:p w14:paraId="14B10DF4" w14:textId="77777777" w:rsidR="002246C7" w:rsidRPr="00620A66" w:rsidRDefault="002246C7" w:rsidP="002246C7">
      <w:pPr>
        <w:rPr>
          <w:rFonts w:eastAsia="Calibri"/>
          <w:color w:val="000000" w:themeColor="text1"/>
          <w:lang w:val="nl-NL"/>
        </w:rPr>
      </w:pPr>
    </w:p>
    <w:p w14:paraId="73E4E27E" w14:textId="77777777" w:rsidR="002246C7" w:rsidRPr="00620A66" w:rsidRDefault="002246C7" w:rsidP="002246C7">
      <w:pPr>
        <w:rPr>
          <w:rFonts w:eastAsia="Calibri"/>
          <w:color w:val="000000" w:themeColor="text1"/>
          <w:lang w:val="nl-NL"/>
        </w:rPr>
      </w:pPr>
    </w:p>
    <w:p w14:paraId="4549FF32" w14:textId="77777777" w:rsidR="002246C7" w:rsidRPr="00620A66" w:rsidRDefault="002246C7" w:rsidP="002246C7">
      <w:pPr>
        <w:rPr>
          <w:rFonts w:eastAsia="Calibri"/>
          <w:color w:val="000000" w:themeColor="text1"/>
          <w:lang w:val="nl-NL"/>
        </w:rPr>
      </w:pPr>
    </w:p>
    <w:p w14:paraId="0195F657" w14:textId="5617972C" w:rsidR="002246C7" w:rsidRPr="002246C7" w:rsidRDefault="002246C7" w:rsidP="002246C7">
      <w:pPr>
        <w:rPr>
          <w:rFonts w:eastAsia="Calibri"/>
          <w:color w:val="000000" w:themeColor="text1"/>
          <w:lang w:val="nl-NL"/>
        </w:rPr>
      </w:pPr>
      <w:r w:rsidRPr="002246C7">
        <w:rPr>
          <w:rFonts w:eastAsia="Calibri"/>
          <w:color w:val="000000" w:themeColor="text1"/>
          <w:lang w:val="nl-NL"/>
        </w:rPr>
        <w:t>Versie: v0.5</w:t>
      </w:r>
      <w:r w:rsidRPr="002246C7">
        <w:rPr>
          <w:rFonts w:eastAsia="Calibri"/>
          <w:color w:val="000000" w:themeColor="text1"/>
          <w:lang w:val="nl-NL"/>
        </w:rPr>
        <w:br/>
        <w:t xml:space="preserve">Status: Draft </w:t>
      </w:r>
    </w:p>
    <w:p w14:paraId="711813BC" w14:textId="77777777" w:rsidR="002246C7" w:rsidRPr="002246C7" w:rsidRDefault="002246C7" w:rsidP="002246C7">
      <w:pPr>
        <w:rPr>
          <w:rFonts w:eastAsia="Calibri"/>
          <w:color w:val="000000" w:themeColor="text1"/>
          <w:lang w:val="nl-NL"/>
        </w:rPr>
      </w:pPr>
      <w:r w:rsidRPr="002246C7">
        <w:rPr>
          <w:rFonts w:eastAsia="Calibri"/>
          <w:color w:val="000000" w:themeColor="text1"/>
          <w:lang w:val="nl-NL"/>
        </w:rPr>
        <w:t>Publicatiestatus: Default</w:t>
      </w:r>
    </w:p>
    <w:p w14:paraId="6D6425CA" w14:textId="77777777" w:rsidR="00E477A0" w:rsidRPr="007A605E" w:rsidRDefault="00E477A0">
      <w:pPr>
        <w:pStyle w:val="Titel"/>
        <w:rPr>
          <w:rFonts w:eastAsia="Times New Roman"/>
          <w:color w:val="auto"/>
          <w:lang w:val="nl-NL"/>
        </w:rPr>
      </w:pPr>
    </w:p>
    <w:p w14:paraId="360AAC05" w14:textId="77777777" w:rsidR="00E477A0" w:rsidRPr="007A605E" w:rsidRDefault="00E477A0">
      <w:pPr>
        <w:rPr>
          <w:sz w:val="20"/>
          <w:szCs w:val="20"/>
          <w:lang w:val="nl-NL"/>
        </w:rPr>
      </w:pPr>
    </w:p>
    <w:p w14:paraId="52761C8C" w14:textId="77777777" w:rsidR="00E477A0" w:rsidRPr="007A605E" w:rsidRDefault="00E477A0">
      <w:pPr>
        <w:rPr>
          <w:sz w:val="20"/>
          <w:szCs w:val="20"/>
          <w:lang w:val="nl-NL"/>
        </w:rPr>
      </w:pPr>
    </w:p>
    <w:p w14:paraId="749A1BD8" w14:textId="77777777" w:rsidR="002246C7" w:rsidRPr="002246C7" w:rsidRDefault="002246C7" w:rsidP="002246C7">
      <w:pPr>
        <w:pStyle w:val="Voettekst"/>
        <w:rPr>
          <w:rFonts w:ascii="Arial" w:hAnsi="Arial" w:cs="Arial"/>
          <w:color w:val="808080" w:themeColor="background1" w:themeShade="80"/>
          <w:sz w:val="20"/>
          <w:szCs w:val="20"/>
          <w:lang w:val="nl-NL"/>
        </w:rPr>
      </w:pPr>
      <w:r w:rsidRPr="002246C7">
        <w:rPr>
          <w:rFonts w:ascii="Arial" w:hAnsi="Arial" w:cs="Arial"/>
          <w:color w:val="808080" w:themeColor="background1" w:themeShade="80"/>
          <w:sz w:val="20"/>
          <w:szCs w:val="20"/>
        </w:rPr>
        <w:fldChar w:fldCharType="begin"/>
      </w:r>
      <w:r w:rsidRPr="002246C7">
        <w:rPr>
          <w:rFonts w:ascii="Arial" w:hAnsi="Arial" w:cs="Arial"/>
          <w:color w:val="808080" w:themeColor="background1" w:themeShade="80"/>
          <w:sz w:val="20"/>
          <w:szCs w:val="20"/>
          <w:lang w:val="nl-NL"/>
        </w:rPr>
        <w:instrText xml:space="preserve"> FILENAME \* MERGEFORMAT </w:instrText>
      </w:r>
      <w:r w:rsidRPr="002246C7">
        <w:rPr>
          <w:rFonts w:ascii="Arial" w:hAnsi="Arial" w:cs="Arial"/>
          <w:color w:val="808080" w:themeColor="background1" w:themeShade="80"/>
          <w:sz w:val="20"/>
          <w:szCs w:val="20"/>
        </w:rPr>
        <w:fldChar w:fldCharType="separate"/>
      </w:r>
      <w:r w:rsidRPr="002246C7">
        <w:rPr>
          <w:rFonts w:ascii="Arial" w:hAnsi="Arial" w:cs="Arial"/>
          <w:noProof/>
          <w:color w:val="808080" w:themeColor="background1" w:themeShade="80"/>
          <w:sz w:val="20"/>
          <w:szCs w:val="20"/>
          <w:lang w:val="nl-NL"/>
        </w:rPr>
        <w:t>nl.ggznederlandsede-EQ-5D-5Lv0.4.docx</w:t>
      </w:r>
      <w:r w:rsidRPr="002246C7">
        <w:rPr>
          <w:rFonts w:ascii="Arial" w:hAnsi="Arial" w:cs="Arial"/>
          <w:color w:val="808080" w:themeColor="background1" w:themeShade="80"/>
          <w:sz w:val="20"/>
          <w:szCs w:val="20"/>
        </w:rPr>
        <w:fldChar w:fldCharType="end"/>
      </w:r>
      <w:r w:rsidRPr="002246C7">
        <w:rPr>
          <w:rFonts w:ascii="Arial" w:hAnsi="Arial" w:cs="Arial"/>
          <w:color w:val="808080" w:themeColor="background1" w:themeShade="80"/>
          <w:sz w:val="20"/>
          <w:szCs w:val="20"/>
          <w:lang w:val="nl-NL"/>
        </w:rPr>
        <w:tab/>
      </w:r>
      <w:r w:rsidRPr="002246C7">
        <w:rPr>
          <w:rFonts w:ascii="Arial" w:hAnsi="Arial" w:cs="Arial"/>
          <w:color w:val="808080" w:themeColor="background1" w:themeShade="80"/>
          <w:sz w:val="20"/>
          <w:szCs w:val="20"/>
          <w:lang w:val="nl-NL"/>
        </w:rPr>
        <w:tab/>
      </w:r>
      <w:r w:rsidRPr="002246C7">
        <w:rPr>
          <w:rFonts w:ascii="Arial" w:hAnsi="Arial" w:cs="Arial"/>
          <w:color w:val="808080" w:themeColor="background1" w:themeShade="80"/>
          <w:sz w:val="20"/>
          <w:szCs w:val="20"/>
          <w:lang w:val="nl-NL"/>
        </w:rPr>
        <w:tab/>
      </w:r>
      <w:r w:rsidRPr="002246C7">
        <w:rPr>
          <w:rFonts w:ascii="Arial" w:hAnsi="Arial" w:cs="Arial"/>
          <w:color w:val="808080" w:themeColor="background1" w:themeShade="80"/>
          <w:sz w:val="20"/>
          <w:szCs w:val="20"/>
          <w:lang w:val="nl-NL"/>
        </w:rPr>
        <w:tab/>
      </w:r>
      <w:r w:rsidRPr="002246C7">
        <w:rPr>
          <w:rFonts w:ascii="Arial" w:hAnsi="Arial" w:cs="Arial"/>
          <w:color w:val="808080" w:themeColor="background1" w:themeShade="80"/>
          <w:sz w:val="20"/>
          <w:szCs w:val="20"/>
          <w:lang w:val="nl-NL"/>
        </w:rPr>
        <w:tab/>
        <w:t xml:space="preserve">pagina </w:t>
      </w:r>
      <w:r w:rsidRPr="002246C7">
        <w:rPr>
          <w:rFonts w:ascii="Arial" w:hAnsi="Arial" w:cs="Arial"/>
          <w:color w:val="808080" w:themeColor="background1" w:themeShade="80"/>
          <w:sz w:val="20"/>
          <w:szCs w:val="20"/>
          <w:lang w:val="nl-NL"/>
        </w:rPr>
        <w:fldChar w:fldCharType="begin"/>
      </w:r>
      <w:r w:rsidRPr="002246C7">
        <w:rPr>
          <w:rFonts w:ascii="Arial" w:hAnsi="Arial" w:cs="Arial"/>
          <w:color w:val="808080" w:themeColor="background1" w:themeShade="80"/>
          <w:sz w:val="20"/>
          <w:szCs w:val="20"/>
          <w:lang w:val="nl-NL"/>
        </w:rPr>
        <w:instrText>PAGE   \* MERGEFORMAT</w:instrText>
      </w:r>
      <w:r w:rsidRPr="002246C7">
        <w:rPr>
          <w:rFonts w:ascii="Arial" w:hAnsi="Arial" w:cs="Arial"/>
          <w:color w:val="808080" w:themeColor="background1" w:themeShade="80"/>
          <w:sz w:val="20"/>
          <w:szCs w:val="20"/>
          <w:lang w:val="nl-NL"/>
        </w:rPr>
        <w:fldChar w:fldCharType="separate"/>
      </w:r>
      <w:r w:rsidRPr="002246C7">
        <w:rPr>
          <w:rFonts w:ascii="Arial" w:hAnsi="Arial" w:cs="Arial"/>
          <w:color w:val="808080" w:themeColor="background1" w:themeShade="80"/>
          <w:sz w:val="20"/>
          <w:szCs w:val="20"/>
          <w:lang w:val="nl-NL"/>
        </w:rPr>
        <w:t>1</w:t>
      </w:r>
      <w:r w:rsidRPr="002246C7">
        <w:rPr>
          <w:rFonts w:ascii="Arial" w:hAnsi="Arial" w:cs="Arial"/>
          <w:color w:val="808080" w:themeColor="background1" w:themeShade="80"/>
          <w:sz w:val="20"/>
          <w:szCs w:val="20"/>
          <w:lang w:val="nl-NL"/>
        </w:rPr>
        <w:fldChar w:fldCharType="end"/>
      </w:r>
    </w:p>
    <w:p w14:paraId="183213CF" w14:textId="77777777" w:rsidR="00E477A0" w:rsidRPr="007A605E" w:rsidRDefault="00E477A0">
      <w:pPr>
        <w:rPr>
          <w:sz w:val="20"/>
          <w:szCs w:val="20"/>
          <w:lang w:val="nl-NL"/>
        </w:rPr>
      </w:pPr>
    </w:p>
    <w:p w14:paraId="43F0F11D" w14:textId="77777777" w:rsidR="00E477A0" w:rsidRPr="007A605E" w:rsidRDefault="00E477A0">
      <w:pPr>
        <w:rPr>
          <w:sz w:val="32"/>
          <w:szCs w:val="32"/>
          <w:lang w:val="nl-NL"/>
        </w:rPr>
      </w:pPr>
    </w:p>
    <w:p w14:paraId="2F178A67" w14:textId="77777777" w:rsidR="00E477A0" w:rsidRPr="002246C7" w:rsidRDefault="001F6804">
      <w:pPr>
        <w:pStyle w:val="Titel"/>
        <w:jc w:val="left"/>
        <w:rPr>
          <w:rFonts w:eastAsia="Calibri"/>
          <w:color w:val="auto"/>
          <w:lang w:val="nl-NL"/>
        </w:rPr>
      </w:pPr>
      <w:r w:rsidRPr="002246C7">
        <w:rPr>
          <w:rFonts w:eastAsia="Calibri"/>
          <w:color w:val="auto"/>
          <w:lang w:val="nl-NL"/>
        </w:rPr>
        <w:t>Inhoudsopgave</w:t>
      </w:r>
    </w:p>
    <w:p w14:paraId="1681F772" w14:textId="6FE727AA" w:rsidR="0002446A" w:rsidRPr="002246C7" w:rsidRDefault="001F6804">
      <w:pPr>
        <w:pStyle w:val="Inhopg1"/>
        <w:tabs>
          <w:tab w:val="left" w:pos="540"/>
          <w:tab w:val="right" w:leader="dot" w:pos="9732"/>
        </w:tabs>
        <w:rPr>
          <w:rFonts w:ascii="Arial" w:eastAsiaTheme="minorEastAsia" w:hAnsi="Arial" w:cs="Arial"/>
          <w:b w:val="0"/>
          <w:bCs/>
          <w:noProof/>
          <w:sz w:val="22"/>
          <w:szCs w:val="22"/>
          <w:lang w:val="nl-NL"/>
        </w:rPr>
      </w:pPr>
      <w:r w:rsidRPr="002246C7">
        <w:rPr>
          <w:rFonts w:ascii="Arial" w:hAnsi="Arial" w:cs="Arial"/>
          <w:b w:val="0"/>
          <w:bCs/>
          <w:lang w:val="nl-NL"/>
        </w:rPr>
        <w:fldChar w:fldCharType="begin"/>
      </w:r>
      <w:r w:rsidRPr="002246C7">
        <w:rPr>
          <w:rFonts w:ascii="Arial" w:hAnsi="Arial" w:cs="Arial"/>
          <w:b w:val="0"/>
          <w:bCs/>
          <w:lang w:val="nl-NL"/>
        </w:rPr>
        <w:instrText>TOC \o "1-9"</w:instrText>
      </w:r>
      <w:r w:rsidRPr="002246C7">
        <w:rPr>
          <w:rFonts w:ascii="Arial" w:hAnsi="Arial" w:cs="Arial"/>
          <w:b w:val="0"/>
          <w:bCs/>
          <w:lang w:val="nl-NL"/>
        </w:rPr>
        <w:fldChar w:fldCharType="separate"/>
      </w:r>
      <w:r w:rsidR="0002446A" w:rsidRPr="002246C7">
        <w:rPr>
          <w:rFonts w:ascii="Arial" w:hAnsi="Arial" w:cs="Arial"/>
          <w:b w:val="0"/>
          <w:bCs/>
          <w:noProof/>
          <w:lang w:val="nl-NL"/>
        </w:rPr>
        <w:t>1.</w:t>
      </w:r>
      <w:r w:rsidR="0002446A" w:rsidRPr="002246C7">
        <w:rPr>
          <w:rFonts w:ascii="Arial" w:eastAsiaTheme="minorEastAsia" w:hAnsi="Arial" w:cs="Arial"/>
          <w:b w:val="0"/>
          <w:bCs/>
          <w:noProof/>
          <w:sz w:val="22"/>
          <w:szCs w:val="22"/>
          <w:lang w:val="nl-NL"/>
        </w:rPr>
        <w:tab/>
      </w:r>
      <w:r w:rsidR="0002446A" w:rsidRPr="002246C7">
        <w:rPr>
          <w:rFonts w:ascii="Arial" w:eastAsia="Arial" w:hAnsi="Arial" w:cs="Arial"/>
          <w:b w:val="0"/>
          <w:bCs/>
          <w:noProof/>
          <w:lang w:val="nl-NL"/>
        </w:rPr>
        <w:t>nl.ggznederlandsede.Contactverslag-v0.</w:t>
      </w:r>
      <w:r w:rsidR="006F6458" w:rsidRPr="002246C7">
        <w:rPr>
          <w:rFonts w:ascii="Arial" w:eastAsia="Arial" w:hAnsi="Arial" w:cs="Arial"/>
          <w:b w:val="0"/>
          <w:bCs/>
          <w:noProof/>
          <w:lang w:val="nl-NL"/>
        </w:rPr>
        <w:t>5</w:t>
      </w:r>
      <w:r w:rsidR="0002446A" w:rsidRPr="002246C7">
        <w:rPr>
          <w:rFonts w:ascii="Arial" w:hAnsi="Arial" w:cs="Arial"/>
          <w:b w:val="0"/>
          <w:bCs/>
          <w:noProof/>
          <w:lang w:val="nl-NL"/>
        </w:rPr>
        <w:tab/>
      </w:r>
      <w:r w:rsidR="0002446A" w:rsidRPr="002246C7">
        <w:rPr>
          <w:rFonts w:ascii="Arial" w:hAnsi="Arial" w:cs="Arial"/>
          <w:b w:val="0"/>
          <w:bCs/>
          <w:noProof/>
        </w:rPr>
        <w:fldChar w:fldCharType="begin"/>
      </w:r>
      <w:r w:rsidR="0002446A" w:rsidRPr="002246C7">
        <w:rPr>
          <w:rFonts w:ascii="Arial" w:hAnsi="Arial" w:cs="Arial"/>
          <w:b w:val="0"/>
          <w:bCs/>
          <w:noProof/>
          <w:lang w:val="nl-NL"/>
        </w:rPr>
        <w:instrText xml:space="preserve"> PAGEREF _Toc66795720 \h </w:instrText>
      </w:r>
      <w:r w:rsidR="0002446A" w:rsidRPr="002246C7">
        <w:rPr>
          <w:rFonts w:ascii="Arial" w:hAnsi="Arial" w:cs="Arial"/>
          <w:b w:val="0"/>
          <w:bCs/>
          <w:noProof/>
        </w:rPr>
      </w:r>
      <w:r w:rsidR="0002446A" w:rsidRPr="002246C7">
        <w:rPr>
          <w:rFonts w:ascii="Arial" w:hAnsi="Arial" w:cs="Arial"/>
          <w:b w:val="0"/>
          <w:bCs/>
          <w:noProof/>
        </w:rPr>
        <w:fldChar w:fldCharType="separate"/>
      </w:r>
      <w:r w:rsidR="00F4453A" w:rsidRPr="002246C7">
        <w:rPr>
          <w:rFonts w:ascii="Arial" w:hAnsi="Arial" w:cs="Arial"/>
          <w:b w:val="0"/>
          <w:bCs/>
          <w:noProof/>
          <w:lang w:val="nl-NL"/>
        </w:rPr>
        <w:t>3</w:t>
      </w:r>
      <w:r w:rsidR="0002446A" w:rsidRPr="002246C7">
        <w:rPr>
          <w:rFonts w:ascii="Arial" w:hAnsi="Arial" w:cs="Arial"/>
          <w:b w:val="0"/>
          <w:bCs/>
          <w:noProof/>
        </w:rPr>
        <w:fldChar w:fldCharType="end"/>
      </w:r>
    </w:p>
    <w:p w14:paraId="12FEA037" w14:textId="4BC35F2E" w:rsidR="0002446A" w:rsidRPr="00811046" w:rsidRDefault="0002446A">
      <w:pPr>
        <w:pStyle w:val="Inhopg2"/>
        <w:tabs>
          <w:tab w:val="left" w:pos="720"/>
          <w:tab w:val="right" w:leader="dot" w:pos="9732"/>
        </w:tabs>
        <w:rPr>
          <w:rFonts w:ascii="Arial" w:eastAsiaTheme="minorEastAsia" w:hAnsi="Arial" w:cs="Arial"/>
          <w:bCs/>
          <w:noProof/>
          <w:sz w:val="22"/>
          <w:szCs w:val="22"/>
        </w:rPr>
      </w:pPr>
      <w:r w:rsidRPr="00811046">
        <w:rPr>
          <w:rFonts w:ascii="Arial" w:hAnsi="Arial" w:cs="Arial"/>
          <w:bCs/>
          <w:noProof/>
        </w:rPr>
        <w:t>1.1</w:t>
      </w:r>
      <w:r w:rsidRPr="00811046">
        <w:rPr>
          <w:rFonts w:ascii="Arial" w:eastAsiaTheme="minorEastAsia" w:hAnsi="Arial" w:cs="Arial"/>
          <w:bCs/>
          <w:noProof/>
          <w:sz w:val="22"/>
          <w:szCs w:val="22"/>
        </w:rPr>
        <w:tab/>
      </w:r>
      <w:r w:rsidRPr="00811046">
        <w:rPr>
          <w:rFonts w:ascii="Arial" w:hAnsi="Arial" w:cs="Arial"/>
          <w:bCs/>
          <w:noProof/>
        </w:rPr>
        <w:t>Concept</w:t>
      </w:r>
      <w:r w:rsidRPr="00811046">
        <w:rPr>
          <w:rFonts w:ascii="Arial" w:hAnsi="Arial" w:cs="Arial"/>
          <w:bCs/>
          <w:noProof/>
        </w:rPr>
        <w:tab/>
      </w:r>
      <w:r w:rsidRPr="002246C7">
        <w:rPr>
          <w:rFonts w:ascii="Arial" w:hAnsi="Arial" w:cs="Arial"/>
          <w:bCs/>
          <w:noProof/>
        </w:rPr>
        <w:fldChar w:fldCharType="begin"/>
      </w:r>
      <w:r w:rsidRPr="00811046">
        <w:rPr>
          <w:rFonts w:ascii="Arial" w:hAnsi="Arial" w:cs="Arial"/>
          <w:bCs/>
          <w:noProof/>
        </w:rPr>
        <w:instrText xml:space="preserve"> PAGEREF _Toc66795721 \h </w:instrText>
      </w:r>
      <w:r w:rsidRPr="002246C7">
        <w:rPr>
          <w:rFonts w:ascii="Arial" w:hAnsi="Arial" w:cs="Arial"/>
          <w:bCs/>
          <w:noProof/>
        </w:rPr>
      </w:r>
      <w:r w:rsidRPr="002246C7">
        <w:rPr>
          <w:rFonts w:ascii="Arial" w:hAnsi="Arial" w:cs="Arial"/>
          <w:bCs/>
          <w:noProof/>
        </w:rPr>
        <w:fldChar w:fldCharType="separate"/>
      </w:r>
      <w:r w:rsidR="00F4453A" w:rsidRPr="00811046">
        <w:rPr>
          <w:rFonts w:ascii="Arial" w:hAnsi="Arial" w:cs="Arial"/>
          <w:bCs/>
          <w:noProof/>
        </w:rPr>
        <w:t>3</w:t>
      </w:r>
      <w:r w:rsidRPr="002246C7">
        <w:rPr>
          <w:rFonts w:ascii="Arial" w:hAnsi="Arial" w:cs="Arial"/>
          <w:bCs/>
          <w:noProof/>
        </w:rPr>
        <w:fldChar w:fldCharType="end"/>
      </w:r>
    </w:p>
    <w:p w14:paraId="4D55229D" w14:textId="7A2A2E78" w:rsidR="0002446A" w:rsidRPr="00811046" w:rsidRDefault="0002446A">
      <w:pPr>
        <w:pStyle w:val="Inhopg2"/>
        <w:tabs>
          <w:tab w:val="left" w:pos="720"/>
          <w:tab w:val="right" w:leader="dot" w:pos="9732"/>
        </w:tabs>
        <w:rPr>
          <w:rFonts w:ascii="Arial" w:eastAsiaTheme="minorEastAsia" w:hAnsi="Arial" w:cs="Arial"/>
          <w:bCs/>
          <w:noProof/>
          <w:sz w:val="22"/>
          <w:szCs w:val="22"/>
        </w:rPr>
      </w:pPr>
      <w:r w:rsidRPr="00811046">
        <w:rPr>
          <w:rFonts w:ascii="Arial" w:hAnsi="Arial" w:cs="Arial"/>
          <w:bCs/>
          <w:noProof/>
        </w:rPr>
        <w:t>1.2</w:t>
      </w:r>
      <w:r w:rsidRPr="00811046">
        <w:rPr>
          <w:rFonts w:ascii="Arial" w:eastAsiaTheme="minorEastAsia" w:hAnsi="Arial" w:cs="Arial"/>
          <w:bCs/>
          <w:noProof/>
          <w:sz w:val="22"/>
          <w:szCs w:val="22"/>
        </w:rPr>
        <w:tab/>
      </w:r>
      <w:r w:rsidRPr="00811046">
        <w:rPr>
          <w:rFonts w:ascii="Arial" w:hAnsi="Arial" w:cs="Arial"/>
          <w:bCs/>
          <w:noProof/>
        </w:rPr>
        <w:t>Mindmap</w:t>
      </w:r>
      <w:r w:rsidRPr="00811046">
        <w:rPr>
          <w:rFonts w:ascii="Arial" w:hAnsi="Arial" w:cs="Arial"/>
          <w:bCs/>
          <w:noProof/>
        </w:rPr>
        <w:tab/>
      </w:r>
      <w:r w:rsidRPr="002246C7">
        <w:rPr>
          <w:rFonts w:ascii="Arial" w:hAnsi="Arial" w:cs="Arial"/>
          <w:bCs/>
          <w:noProof/>
        </w:rPr>
        <w:fldChar w:fldCharType="begin"/>
      </w:r>
      <w:r w:rsidRPr="00811046">
        <w:rPr>
          <w:rFonts w:ascii="Arial" w:hAnsi="Arial" w:cs="Arial"/>
          <w:bCs/>
          <w:noProof/>
        </w:rPr>
        <w:instrText xml:space="preserve"> PAGEREF _Toc66795722 \h </w:instrText>
      </w:r>
      <w:r w:rsidRPr="002246C7">
        <w:rPr>
          <w:rFonts w:ascii="Arial" w:hAnsi="Arial" w:cs="Arial"/>
          <w:bCs/>
          <w:noProof/>
        </w:rPr>
      </w:r>
      <w:r w:rsidRPr="002246C7">
        <w:rPr>
          <w:rFonts w:ascii="Arial" w:hAnsi="Arial" w:cs="Arial"/>
          <w:bCs/>
          <w:noProof/>
        </w:rPr>
        <w:fldChar w:fldCharType="separate"/>
      </w:r>
      <w:r w:rsidR="00F4453A" w:rsidRPr="00811046">
        <w:rPr>
          <w:rFonts w:ascii="Arial" w:hAnsi="Arial" w:cs="Arial"/>
          <w:bCs/>
          <w:noProof/>
        </w:rPr>
        <w:t>3</w:t>
      </w:r>
      <w:r w:rsidRPr="002246C7">
        <w:rPr>
          <w:rFonts w:ascii="Arial" w:hAnsi="Arial" w:cs="Arial"/>
          <w:bCs/>
          <w:noProof/>
        </w:rPr>
        <w:fldChar w:fldCharType="end"/>
      </w:r>
    </w:p>
    <w:p w14:paraId="561DC98F" w14:textId="6EA61D95" w:rsidR="0002446A" w:rsidRPr="00811046" w:rsidRDefault="0002446A">
      <w:pPr>
        <w:pStyle w:val="Inhopg2"/>
        <w:tabs>
          <w:tab w:val="left" w:pos="720"/>
          <w:tab w:val="right" w:leader="dot" w:pos="9732"/>
        </w:tabs>
        <w:rPr>
          <w:rFonts w:ascii="Arial" w:eastAsiaTheme="minorEastAsia" w:hAnsi="Arial" w:cs="Arial"/>
          <w:bCs/>
          <w:noProof/>
          <w:sz w:val="22"/>
          <w:szCs w:val="22"/>
        </w:rPr>
      </w:pPr>
      <w:r w:rsidRPr="00811046">
        <w:rPr>
          <w:rFonts w:ascii="Arial" w:hAnsi="Arial" w:cs="Arial"/>
          <w:bCs/>
          <w:noProof/>
        </w:rPr>
        <w:t>1.3</w:t>
      </w:r>
      <w:r w:rsidRPr="00811046">
        <w:rPr>
          <w:rFonts w:ascii="Arial" w:eastAsiaTheme="minorEastAsia" w:hAnsi="Arial" w:cs="Arial"/>
          <w:bCs/>
          <w:noProof/>
          <w:sz w:val="22"/>
          <w:szCs w:val="22"/>
        </w:rPr>
        <w:tab/>
      </w:r>
      <w:r w:rsidRPr="00811046">
        <w:rPr>
          <w:rFonts w:ascii="Arial" w:hAnsi="Arial" w:cs="Arial"/>
          <w:bCs/>
          <w:noProof/>
        </w:rPr>
        <w:t>Patient Population</w:t>
      </w:r>
      <w:r w:rsidRPr="00811046">
        <w:rPr>
          <w:rFonts w:ascii="Arial" w:hAnsi="Arial" w:cs="Arial"/>
          <w:bCs/>
          <w:noProof/>
        </w:rPr>
        <w:tab/>
      </w:r>
      <w:r w:rsidRPr="002246C7">
        <w:rPr>
          <w:rFonts w:ascii="Arial" w:hAnsi="Arial" w:cs="Arial"/>
          <w:bCs/>
          <w:noProof/>
        </w:rPr>
        <w:fldChar w:fldCharType="begin"/>
      </w:r>
      <w:r w:rsidRPr="00811046">
        <w:rPr>
          <w:rFonts w:ascii="Arial" w:hAnsi="Arial" w:cs="Arial"/>
          <w:bCs/>
          <w:noProof/>
        </w:rPr>
        <w:instrText xml:space="preserve"> PAGEREF _Toc66795723 \h </w:instrText>
      </w:r>
      <w:r w:rsidRPr="002246C7">
        <w:rPr>
          <w:rFonts w:ascii="Arial" w:hAnsi="Arial" w:cs="Arial"/>
          <w:bCs/>
          <w:noProof/>
        </w:rPr>
      </w:r>
      <w:r w:rsidRPr="002246C7">
        <w:rPr>
          <w:rFonts w:ascii="Arial" w:hAnsi="Arial" w:cs="Arial"/>
          <w:bCs/>
          <w:noProof/>
        </w:rPr>
        <w:fldChar w:fldCharType="separate"/>
      </w:r>
      <w:r w:rsidR="00F4453A" w:rsidRPr="00811046">
        <w:rPr>
          <w:rFonts w:ascii="Arial" w:hAnsi="Arial" w:cs="Arial"/>
          <w:bCs/>
          <w:noProof/>
        </w:rPr>
        <w:t>3</w:t>
      </w:r>
      <w:r w:rsidRPr="002246C7">
        <w:rPr>
          <w:rFonts w:ascii="Arial" w:hAnsi="Arial" w:cs="Arial"/>
          <w:bCs/>
          <w:noProof/>
        </w:rPr>
        <w:fldChar w:fldCharType="end"/>
      </w:r>
    </w:p>
    <w:p w14:paraId="4FCA5BB3" w14:textId="5A1210A9" w:rsidR="0002446A" w:rsidRPr="00811046" w:rsidRDefault="0002446A">
      <w:pPr>
        <w:pStyle w:val="Inhopg2"/>
        <w:tabs>
          <w:tab w:val="left" w:pos="720"/>
          <w:tab w:val="right" w:leader="dot" w:pos="9732"/>
        </w:tabs>
        <w:rPr>
          <w:rFonts w:ascii="Arial" w:eastAsiaTheme="minorEastAsia" w:hAnsi="Arial" w:cs="Arial"/>
          <w:bCs/>
          <w:noProof/>
          <w:sz w:val="22"/>
          <w:szCs w:val="22"/>
        </w:rPr>
      </w:pPr>
      <w:r w:rsidRPr="00811046">
        <w:rPr>
          <w:rFonts w:ascii="Arial" w:hAnsi="Arial" w:cs="Arial"/>
          <w:bCs/>
          <w:noProof/>
        </w:rPr>
        <w:t>1.4</w:t>
      </w:r>
      <w:r w:rsidRPr="00811046">
        <w:rPr>
          <w:rFonts w:ascii="Arial" w:eastAsiaTheme="minorEastAsia" w:hAnsi="Arial" w:cs="Arial"/>
          <w:bCs/>
          <w:noProof/>
          <w:sz w:val="22"/>
          <w:szCs w:val="22"/>
        </w:rPr>
        <w:tab/>
      </w:r>
      <w:r w:rsidRPr="00811046">
        <w:rPr>
          <w:rFonts w:ascii="Arial" w:hAnsi="Arial" w:cs="Arial"/>
          <w:bCs/>
          <w:noProof/>
        </w:rPr>
        <w:t>Purpose</w:t>
      </w:r>
      <w:r w:rsidRPr="00811046">
        <w:rPr>
          <w:rFonts w:ascii="Arial" w:hAnsi="Arial" w:cs="Arial"/>
          <w:bCs/>
          <w:noProof/>
        </w:rPr>
        <w:tab/>
      </w:r>
      <w:r w:rsidRPr="002246C7">
        <w:rPr>
          <w:rFonts w:ascii="Arial" w:hAnsi="Arial" w:cs="Arial"/>
          <w:bCs/>
          <w:noProof/>
        </w:rPr>
        <w:fldChar w:fldCharType="begin"/>
      </w:r>
      <w:r w:rsidRPr="00811046">
        <w:rPr>
          <w:rFonts w:ascii="Arial" w:hAnsi="Arial" w:cs="Arial"/>
          <w:bCs/>
          <w:noProof/>
        </w:rPr>
        <w:instrText xml:space="preserve"> PAGEREF _Toc66795724 \h </w:instrText>
      </w:r>
      <w:r w:rsidRPr="002246C7">
        <w:rPr>
          <w:rFonts w:ascii="Arial" w:hAnsi="Arial" w:cs="Arial"/>
          <w:bCs/>
          <w:noProof/>
        </w:rPr>
      </w:r>
      <w:r w:rsidRPr="002246C7">
        <w:rPr>
          <w:rFonts w:ascii="Arial" w:hAnsi="Arial" w:cs="Arial"/>
          <w:bCs/>
          <w:noProof/>
        </w:rPr>
        <w:fldChar w:fldCharType="separate"/>
      </w:r>
      <w:r w:rsidR="00F4453A" w:rsidRPr="00811046">
        <w:rPr>
          <w:rFonts w:ascii="Arial" w:hAnsi="Arial" w:cs="Arial"/>
          <w:bCs/>
          <w:noProof/>
        </w:rPr>
        <w:t>3</w:t>
      </w:r>
      <w:r w:rsidRPr="002246C7">
        <w:rPr>
          <w:rFonts w:ascii="Arial" w:hAnsi="Arial" w:cs="Arial"/>
          <w:bCs/>
          <w:noProof/>
        </w:rPr>
        <w:fldChar w:fldCharType="end"/>
      </w:r>
    </w:p>
    <w:p w14:paraId="212CB952" w14:textId="211F32C8" w:rsidR="0002446A" w:rsidRPr="00811046" w:rsidRDefault="0002446A">
      <w:pPr>
        <w:pStyle w:val="Inhopg2"/>
        <w:tabs>
          <w:tab w:val="left" w:pos="720"/>
          <w:tab w:val="right" w:leader="dot" w:pos="9732"/>
        </w:tabs>
        <w:rPr>
          <w:rFonts w:ascii="Arial" w:eastAsiaTheme="minorEastAsia" w:hAnsi="Arial" w:cs="Arial"/>
          <w:bCs/>
          <w:noProof/>
          <w:sz w:val="22"/>
          <w:szCs w:val="22"/>
        </w:rPr>
      </w:pPr>
      <w:r w:rsidRPr="00811046">
        <w:rPr>
          <w:rFonts w:ascii="Arial" w:hAnsi="Arial" w:cs="Arial"/>
          <w:bCs/>
          <w:noProof/>
        </w:rPr>
        <w:t>1.5</w:t>
      </w:r>
      <w:r w:rsidRPr="00811046">
        <w:rPr>
          <w:rFonts w:ascii="Arial" w:eastAsiaTheme="minorEastAsia" w:hAnsi="Arial" w:cs="Arial"/>
          <w:bCs/>
          <w:noProof/>
          <w:sz w:val="22"/>
          <w:szCs w:val="22"/>
        </w:rPr>
        <w:tab/>
      </w:r>
      <w:r w:rsidRPr="00811046">
        <w:rPr>
          <w:rFonts w:ascii="Arial" w:hAnsi="Arial" w:cs="Arial"/>
          <w:bCs/>
          <w:noProof/>
        </w:rPr>
        <w:t>Evidence Base</w:t>
      </w:r>
      <w:r w:rsidRPr="00811046">
        <w:rPr>
          <w:rFonts w:ascii="Arial" w:hAnsi="Arial" w:cs="Arial"/>
          <w:bCs/>
          <w:noProof/>
        </w:rPr>
        <w:tab/>
      </w:r>
      <w:r w:rsidRPr="002246C7">
        <w:rPr>
          <w:rFonts w:ascii="Arial" w:hAnsi="Arial" w:cs="Arial"/>
          <w:bCs/>
          <w:noProof/>
        </w:rPr>
        <w:fldChar w:fldCharType="begin"/>
      </w:r>
      <w:r w:rsidRPr="00811046">
        <w:rPr>
          <w:rFonts w:ascii="Arial" w:hAnsi="Arial" w:cs="Arial"/>
          <w:bCs/>
          <w:noProof/>
        </w:rPr>
        <w:instrText xml:space="preserve"> PAGEREF _Toc66795725 \h </w:instrText>
      </w:r>
      <w:r w:rsidRPr="002246C7">
        <w:rPr>
          <w:rFonts w:ascii="Arial" w:hAnsi="Arial" w:cs="Arial"/>
          <w:bCs/>
          <w:noProof/>
        </w:rPr>
      </w:r>
      <w:r w:rsidRPr="002246C7">
        <w:rPr>
          <w:rFonts w:ascii="Arial" w:hAnsi="Arial" w:cs="Arial"/>
          <w:bCs/>
          <w:noProof/>
        </w:rPr>
        <w:fldChar w:fldCharType="separate"/>
      </w:r>
      <w:r w:rsidR="00F4453A" w:rsidRPr="00811046">
        <w:rPr>
          <w:rFonts w:ascii="Arial" w:hAnsi="Arial" w:cs="Arial"/>
          <w:bCs/>
          <w:noProof/>
        </w:rPr>
        <w:t>3</w:t>
      </w:r>
      <w:r w:rsidRPr="002246C7">
        <w:rPr>
          <w:rFonts w:ascii="Arial" w:hAnsi="Arial" w:cs="Arial"/>
          <w:bCs/>
          <w:noProof/>
        </w:rPr>
        <w:fldChar w:fldCharType="end"/>
      </w:r>
    </w:p>
    <w:p w14:paraId="4BCE49B8" w14:textId="2803EDB3" w:rsidR="0002446A" w:rsidRPr="00811046" w:rsidRDefault="0002446A">
      <w:pPr>
        <w:pStyle w:val="Inhopg2"/>
        <w:tabs>
          <w:tab w:val="left" w:pos="720"/>
          <w:tab w:val="right" w:leader="dot" w:pos="9732"/>
        </w:tabs>
        <w:rPr>
          <w:rFonts w:ascii="Arial" w:eastAsiaTheme="minorEastAsia" w:hAnsi="Arial" w:cs="Arial"/>
          <w:bCs/>
          <w:noProof/>
          <w:sz w:val="22"/>
          <w:szCs w:val="22"/>
        </w:rPr>
      </w:pPr>
      <w:r w:rsidRPr="00811046">
        <w:rPr>
          <w:rFonts w:ascii="Arial" w:hAnsi="Arial" w:cs="Arial"/>
          <w:bCs/>
          <w:noProof/>
        </w:rPr>
        <w:t>1.6</w:t>
      </w:r>
      <w:r w:rsidRPr="00811046">
        <w:rPr>
          <w:rFonts w:ascii="Arial" w:eastAsiaTheme="minorEastAsia" w:hAnsi="Arial" w:cs="Arial"/>
          <w:bCs/>
          <w:noProof/>
          <w:sz w:val="22"/>
          <w:szCs w:val="22"/>
        </w:rPr>
        <w:tab/>
      </w:r>
      <w:r w:rsidRPr="00811046">
        <w:rPr>
          <w:rFonts w:ascii="Arial" w:hAnsi="Arial" w:cs="Arial"/>
          <w:bCs/>
          <w:noProof/>
        </w:rPr>
        <w:t>Information Model</w:t>
      </w:r>
      <w:r w:rsidRPr="00811046">
        <w:rPr>
          <w:rFonts w:ascii="Arial" w:hAnsi="Arial" w:cs="Arial"/>
          <w:bCs/>
          <w:noProof/>
        </w:rPr>
        <w:tab/>
      </w:r>
      <w:r w:rsidRPr="002246C7">
        <w:rPr>
          <w:rFonts w:ascii="Arial" w:hAnsi="Arial" w:cs="Arial"/>
          <w:bCs/>
          <w:noProof/>
        </w:rPr>
        <w:fldChar w:fldCharType="begin"/>
      </w:r>
      <w:r w:rsidRPr="00811046">
        <w:rPr>
          <w:rFonts w:ascii="Arial" w:hAnsi="Arial" w:cs="Arial"/>
          <w:bCs/>
          <w:noProof/>
        </w:rPr>
        <w:instrText xml:space="preserve"> PAGEREF _Toc66795726 \h </w:instrText>
      </w:r>
      <w:r w:rsidRPr="002246C7">
        <w:rPr>
          <w:rFonts w:ascii="Arial" w:hAnsi="Arial" w:cs="Arial"/>
          <w:bCs/>
          <w:noProof/>
        </w:rPr>
      </w:r>
      <w:r w:rsidRPr="002246C7">
        <w:rPr>
          <w:rFonts w:ascii="Arial" w:hAnsi="Arial" w:cs="Arial"/>
          <w:bCs/>
          <w:noProof/>
        </w:rPr>
        <w:fldChar w:fldCharType="separate"/>
      </w:r>
      <w:r w:rsidR="00F4453A" w:rsidRPr="00811046">
        <w:rPr>
          <w:rFonts w:ascii="Arial" w:hAnsi="Arial" w:cs="Arial"/>
          <w:bCs/>
          <w:noProof/>
        </w:rPr>
        <w:t>4</w:t>
      </w:r>
      <w:r w:rsidRPr="002246C7">
        <w:rPr>
          <w:rFonts w:ascii="Arial" w:hAnsi="Arial" w:cs="Arial"/>
          <w:bCs/>
          <w:noProof/>
        </w:rPr>
        <w:fldChar w:fldCharType="end"/>
      </w:r>
    </w:p>
    <w:p w14:paraId="43EEE3E5" w14:textId="7C7BF1DD" w:rsidR="0002446A" w:rsidRPr="00811046" w:rsidRDefault="0002446A">
      <w:pPr>
        <w:pStyle w:val="Inhopg2"/>
        <w:tabs>
          <w:tab w:val="left" w:pos="720"/>
          <w:tab w:val="right" w:leader="dot" w:pos="9732"/>
        </w:tabs>
        <w:rPr>
          <w:rFonts w:ascii="Arial" w:eastAsiaTheme="minorEastAsia" w:hAnsi="Arial" w:cs="Arial"/>
          <w:bCs/>
          <w:noProof/>
          <w:sz w:val="22"/>
          <w:szCs w:val="22"/>
        </w:rPr>
      </w:pPr>
      <w:r w:rsidRPr="00811046">
        <w:rPr>
          <w:rFonts w:ascii="Arial" w:hAnsi="Arial" w:cs="Arial"/>
          <w:bCs/>
          <w:noProof/>
        </w:rPr>
        <w:t>1.7</w:t>
      </w:r>
      <w:r w:rsidRPr="00811046">
        <w:rPr>
          <w:rFonts w:ascii="Arial" w:eastAsiaTheme="minorEastAsia" w:hAnsi="Arial" w:cs="Arial"/>
          <w:bCs/>
          <w:noProof/>
          <w:sz w:val="22"/>
          <w:szCs w:val="22"/>
        </w:rPr>
        <w:tab/>
      </w:r>
      <w:r w:rsidRPr="00811046">
        <w:rPr>
          <w:rFonts w:ascii="Arial" w:hAnsi="Arial" w:cs="Arial"/>
          <w:bCs/>
          <w:noProof/>
        </w:rPr>
        <w:t>Example Instances</w:t>
      </w:r>
      <w:r w:rsidRPr="00811046">
        <w:rPr>
          <w:rFonts w:ascii="Arial" w:hAnsi="Arial" w:cs="Arial"/>
          <w:bCs/>
          <w:noProof/>
        </w:rPr>
        <w:tab/>
      </w:r>
      <w:r w:rsidRPr="002246C7">
        <w:rPr>
          <w:rFonts w:ascii="Arial" w:hAnsi="Arial" w:cs="Arial"/>
          <w:bCs/>
          <w:noProof/>
        </w:rPr>
        <w:fldChar w:fldCharType="begin"/>
      </w:r>
      <w:r w:rsidRPr="00811046">
        <w:rPr>
          <w:rFonts w:ascii="Arial" w:hAnsi="Arial" w:cs="Arial"/>
          <w:bCs/>
          <w:noProof/>
        </w:rPr>
        <w:instrText xml:space="preserve"> PAGEREF _Toc66795727 \h </w:instrText>
      </w:r>
      <w:r w:rsidRPr="002246C7">
        <w:rPr>
          <w:rFonts w:ascii="Arial" w:hAnsi="Arial" w:cs="Arial"/>
          <w:bCs/>
          <w:noProof/>
        </w:rPr>
      </w:r>
      <w:r w:rsidRPr="002246C7">
        <w:rPr>
          <w:rFonts w:ascii="Arial" w:hAnsi="Arial" w:cs="Arial"/>
          <w:bCs/>
          <w:noProof/>
        </w:rPr>
        <w:fldChar w:fldCharType="separate"/>
      </w:r>
      <w:r w:rsidR="00F4453A" w:rsidRPr="00811046">
        <w:rPr>
          <w:rFonts w:ascii="Arial" w:hAnsi="Arial" w:cs="Arial"/>
          <w:bCs/>
          <w:noProof/>
        </w:rPr>
        <w:t>5</w:t>
      </w:r>
      <w:r w:rsidRPr="002246C7">
        <w:rPr>
          <w:rFonts w:ascii="Arial" w:hAnsi="Arial" w:cs="Arial"/>
          <w:bCs/>
          <w:noProof/>
        </w:rPr>
        <w:fldChar w:fldCharType="end"/>
      </w:r>
    </w:p>
    <w:p w14:paraId="3EA9B00B" w14:textId="62777639" w:rsidR="0002446A" w:rsidRPr="00811046" w:rsidRDefault="0002446A">
      <w:pPr>
        <w:pStyle w:val="Inhopg2"/>
        <w:tabs>
          <w:tab w:val="left" w:pos="720"/>
          <w:tab w:val="right" w:leader="dot" w:pos="9732"/>
        </w:tabs>
        <w:rPr>
          <w:rFonts w:ascii="Arial" w:eastAsiaTheme="minorEastAsia" w:hAnsi="Arial" w:cs="Arial"/>
          <w:bCs/>
          <w:noProof/>
          <w:sz w:val="22"/>
          <w:szCs w:val="22"/>
        </w:rPr>
      </w:pPr>
      <w:r w:rsidRPr="00811046">
        <w:rPr>
          <w:rFonts w:ascii="Arial" w:hAnsi="Arial" w:cs="Arial"/>
          <w:bCs/>
          <w:noProof/>
        </w:rPr>
        <w:t>1.8</w:t>
      </w:r>
      <w:r w:rsidRPr="00811046">
        <w:rPr>
          <w:rFonts w:ascii="Arial" w:eastAsiaTheme="minorEastAsia" w:hAnsi="Arial" w:cs="Arial"/>
          <w:bCs/>
          <w:noProof/>
          <w:sz w:val="22"/>
          <w:szCs w:val="22"/>
        </w:rPr>
        <w:tab/>
      </w:r>
      <w:r w:rsidRPr="00811046">
        <w:rPr>
          <w:rFonts w:ascii="Arial" w:hAnsi="Arial" w:cs="Arial"/>
          <w:bCs/>
          <w:noProof/>
        </w:rPr>
        <w:t>Instructions</w:t>
      </w:r>
      <w:r w:rsidRPr="00811046">
        <w:rPr>
          <w:rFonts w:ascii="Arial" w:hAnsi="Arial" w:cs="Arial"/>
          <w:bCs/>
          <w:noProof/>
        </w:rPr>
        <w:tab/>
      </w:r>
      <w:r w:rsidRPr="002246C7">
        <w:rPr>
          <w:rFonts w:ascii="Arial" w:hAnsi="Arial" w:cs="Arial"/>
          <w:bCs/>
          <w:noProof/>
        </w:rPr>
        <w:fldChar w:fldCharType="begin"/>
      </w:r>
      <w:r w:rsidRPr="00811046">
        <w:rPr>
          <w:rFonts w:ascii="Arial" w:hAnsi="Arial" w:cs="Arial"/>
          <w:bCs/>
          <w:noProof/>
        </w:rPr>
        <w:instrText xml:space="preserve"> PAGEREF _Toc66795728 \h </w:instrText>
      </w:r>
      <w:r w:rsidRPr="002246C7">
        <w:rPr>
          <w:rFonts w:ascii="Arial" w:hAnsi="Arial" w:cs="Arial"/>
          <w:bCs/>
          <w:noProof/>
        </w:rPr>
      </w:r>
      <w:r w:rsidRPr="002246C7">
        <w:rPr>
          <w:rFonts w:ascii="Arial" w:hAnsi="Arial" w:cs="Arial"/>
          <w:bCs/>
          <w:noProof/>
        </w:rPr>
        <w:fldChar w:fldCharType="separate"/>
      </w:r>
      <w:r w:rsidR="00F4453A" w:rsidRPr="00811046">
        <w:rPr>
          <w:rFonts w:ascii="Arial" w:hAnsi="Arial" w:cs="Arial"/>
          <w:bCs/>
          <w:noProof/>
        </w:rPr>
        <w:t>5</w:t>
      </w:r>
      <w:r w:rsidRPr="002246C7">
        <w:rPr>
          <w:rFonts w:ascii="Arial" w:hAnsi="Arial" w:cs="Arial"/>
          <w:bCs/>
          <w:noProof/>
        </w:rPr>
        <w:fldChar w:fldCharType="end"/>
      </w:r>
    </w:p>
    <w:p w14:paraId="0ED36666" w14:textId="2F742F4F" w:rsidR="0002446A" w:rsidRPr="00811046" w:rsidRDefault="0002446A">
      <w:pPr>
        <w:pStyle w:val="Inhopg2"/>
        <w:tabs>
          <w:tab w:val="left" w:pos="720"/>
          <w:tab w:val="right" w:leader="dot" w:pos="9732"/>
        </w:tabs>
        <w:rPr>
          <w:rFonts w:ascii="Arial" w:eastAsiaTheme="minorEastAsia" w:hAnsi="Arial" w:cs="Arial"/>
          <w:bCs/>
          <w:noProof/>
          <w:sz w:val="22"/>
          <w:szCs w:val="22"/>
        </w:rPr>
      </w:pPr>
      <w:r w:rsidRPr="00811046">
        <w:rPr>
          <w:rFonts w:ascii="Arial" w:hAnsi="Arial" w:cs="Arial"/>
          <w:bCs/>
          <w:noProof/>
        </w:rPr>
        <w:t>1.9</w:t>
      </w:r>
      <w:r w:rsidRPr="00811046">
        <w:rPr>
          <w:rFonts w:ascii="Arial" w:eastAsiaTheme="minorEastAsia" w:hAnsi="Arial" w:cs="Arial"/>
          <w:bCs/>
          <w:noProof/>
          <w:sz w:val="22"/>
          <w:szCs w:val="22"/>
        </w:rPr>
        <w:tab/>
      </w:r>
      <w:r w:rsidRPr="00811046">
        <w:rPr>
          <w:rFonts w:ascii="Arial" w:hAnsi="Arial" w:cs="Arial"/>
          <w:bCs/>
          <w:noProof/>
        </w:rPr>
        <w:t>Interpretation</w:t>
      </w:r>
      <w:r w:rsidRPr="00811046">
        <w:rPr>
          <w:rFonts w:ascii="Arial" w:hAnsi="Arial" w:cs="Arial"/>
          <w:bCs/>
          <w:noProof/>
        </w:rPr>
        <w:tab/>
      </w:r>
      <w:r w:rsidRPr="002246C7">
        <w:rPr>
          <w:rFonts w:ascii="Arial" w:hAnsi="Arial" w:cs="Arial"/>
          <w:bCs/>
          <w:noProof/>
        </w:rPr>
        <w:fldChar w:fldCharType="begin"/>
      </w:r>
      <w:r w:rsidRPr="00811046">
        <w:rPr>
          <w:rFonts w:ascii="Arial" w:hAnsi="Arial" w:cs="Arial"/>
          <w:bCs/>
          <w:noProof/>
        </w:rPr>
        <w:instrText xml:space="preserve"> PAGEREF _Toc66795729 \h </w:instrText>
      </w:r>
      <w:r w:rsidRPr="002246C7">
        <w:rPr>
          <w:rFonts w:ascii="Arial" w:hAnsi="Arial" w:cs="Arial"/>
          <w:bCs/>
          <w:noProof/>
        </w:rPr>
      </w:r>
      <w:r w:rsidRPr="002246C7">
        <w:rPr>
          <w:rFonts w:ascii="Arial" w:hAnsi="Arial" w:cs="Arial"/>
          <w:bCs/>
          <w:noProof/>
        </w:rPr>
        <w:fldChar w:fldCharType="separate"/>
      </w:r>
      <w:r w:rsidR="00F4453A" w:rsidRPr="00811046">
        <w:rPr>
          <w:rFonts w:ascii="Arial" w:hAnsi="Arial" w:cs="Arial"/>
          <w:bCs/>
          <w:noProof/>
        </w:rPr>
        <w:t>5</w:t>
      </w:r>
      <w:r w:rsidRPr="002246C7">
        <w:rPr>
          <w:rFonts w:ascii="Arial" w:hAnsi="Arial" w:cs="Arial"/>
          <w:bCs/>
          <w:noProof/>
        </w:rPr>
        <w:fldChar w:fldCharType="end"/>
      </w:r>
    </w:p>
    <w:p w14:paraId="5F0C06B5" w14:textId="37D4AEEB" w:rsidR="0002446A" w:rsidRPr="00811046" w:rsidRDefault="0002446A">
      <w:pPr>
        <w:pStyle w:val="Inhopg2"/>
        <w:tabs>
          <w:tab w:val="left" w:pos="900"/>
          <w:tab w:val="right" w:leader="dot" w:pos="9732"/>
        </w:tabs>
        <w:rPr>
          <w:rFonts w:ascii="Arial" w:eastAsiaTheme="minorEastAsia" w:hAnsi="Arial" w:cs="Arial"/>
          <w:bCs/>
          <w:noProof/>
          <w:sz w:val="22"/>
          <w:szCs w:val="22"/>
        </w:rPr>
      </w:pPr>
      <w:r w:rsidRPr="00811046">
        <w:rPr>
          <w:rFonts w:ascii="Arial" w:hAnsi="Arial" w:cs="Arial"/>
          <w:bCs/>
          <w:noProof/>
        </w:rPr>
        <w:t>1.10</w:t>
      </w:r>
      <w:r w:rsidRPr="00811046">
        <w:rPr>
          <w:rFonts w:ascii="Arial" w:eastAsiaTheme="minorEastAsia" w:hAnsi="Arial" w:cs="Arial"/>
          <w:bCs/>
          <w:noProof/>
          <w:sz w:val="22"/>
          <w:szCs w:val="22"/>
        </w:rPr>
        <w:tab/>
      </w:r>
      <w:r w:rsidRPr="00811046">
        <w:rPr>
          <w:rFonts w:ascii="Arial" w:hAnsi="Arial" w:cs="Arial"/>
          <w:bCs/>
          <w:noProof/>
        </w:rPr>
        <w:t>Care Process</w:t>
      </w:r>
      <w:r w:rsidRPr="00811046">
        <w:rPr>
          <w:rFonts w:ascii="Arial" w:hAnsi="Arial" w:cs="Arial"/>
          <w:bCs/>
          <w:noProof/>
        </w:rPr>
        <w:tab/>
      </w:r>
      <w:r w:rsidRPr="002246C7">
        <w:rPr>
          <w:rFonts w:ascii="Arial" w:hAnsi="Arial" w:cs="Arial"/>
          <w:bCs/>
          <w:noProof/>
        </w:rPr>
        <w:fldChar w:fldCharType="begin"/>
      </w:r>
      <w:r w:rsidRPr="00811046">
        <w:rPr>
          <w:rFonts w:ascii="Arial" w:hAnsi="Arial" w:cs="Arial"/>
          <w:bCs/>
          <w:noProof/>
        </w:rPr>
        <w:instrText xml:space="preserve"> PAGEREF _Toc66795730 \h </w:instrText>
      </w:r>
      <w:r w:rsidRPr="002246C7">
        <w:rPr>
          <w:rFonts w:ascii="Arial" w:hAnsi="Arial" w:cs="Arial"/>
          <w:bCs/>
          <w:noProof/>
        </w:rPr>
      </w:r>
      <w:r w:rsidRPr="002246C7">
        <w:rPr>
          <w:rFonts w:ascii="Arial" w:hAnsi="Arial" w:cs="Arial"/>
          <w:bCs/>
          <w:noProof/>
        </w:rPr>
        <w:fldChar w:fldCharType="separate"/>
      </w:r>
      <w:r w:rsidR="00F4453A" w:rsidRPr="00811046">
        <w:rPr>
          <w:rFonts w:ascii="Arial" w:hAnsi="Arial" w:cs="Arial"/>
          <w:bCs/>
          <w:noProof/>
        </w:rPr>
        <w:t>5</w:t>
      </w:r>
      <w:r w:rsidRPr="002246C7">
        <w:rPr>
          <w:rFonts w:ascii="Arial" w:hAnsi="Arial" w:cs="Arial"/>
          <w:bCs/>
          <w:noProof/>
        </w:rPr>
        <w:fldChar w:fldCharType="end"/>
      </w:r>
    </w:p>
    <w:p w14:paraId="6B6A3BAC" w14:textId="4744F9AA" w:rsidR="0002446A" w:rsidRPr="00811046" w:rsidRDefault="0002446A">
      <w:pPr>
        <w:pStyle w:val="Inhopg2"/>
        <w:tabs>
          <w:tab w:val="left" w:pos="900"/>
          <w:tab w:val="right" w:leader="dot" w:pos="9732"/>
        </w:tabs>
        <w:rPr>
          <w:rFonts w:ascii="Arial" w:eastAsiaTheme="minorEastAsia" w:hAnsi="Arial" w:cs="Arial"/>
          <w:bCs/>
          <w:noProof/>
          <w:sz w:val="22"/>
          <w:szCs w:val="22"/>
        </w:rPr>
      </w:pPr>
      <w:r w:rsidRPr="00811046">
        <w:rPr>
          <w:rFonts w:ascii="Arial" w:hAnsi="Arial" w:cs="Arial"/>
          <w:bCs/>
          <w:noProof/>
        </w:rPr>
        <w:t>1.11</w:t>
      </w:r>
      <w:r w:rsidRPr="00811046">
        <w:rPr>
          <w:rFonts w:ascii="Arial" w:eastAsiaTheme="minorEastAsia" w:hAnsi="Arial" w:cs="Arial"/>
          <w:bCs/>
          <w:noProof/>
          <w:sz w:val="22"/>
          <w:szCs w:val="22"/>
        </w:rPr>
        <w:tab/>
      </w:r>
      <w:r w:rsidRPr="00811046">
        <w:rPr>
          <w:rFonts w:ascii="Arial" w:hAnsi="Arial" w:cs="Arial"/>
          <w:bCs/>
          <w:noProof/>
        </w:rPr>
        <w:t>Example of the Instrument</w:t>
      </w:r>
      <w:r w:rsidRPr="00811046">
        <w:rPr>
          <w:rFonts w:ascii="Arial" w:hAnsi="Arial" w:cs="Arial"/>
          <w:bCs/>
          <w:noProof/>
        </w:rPr>
        <w:tab/>
      </w:r>
      <w:r w:rsidRPr="002246C7">
        <w:rPr>
          <w:rFonts w:ascii="Arial" w:hAnsi="Arial" w:cs="Arial"/>
          <w:bCs/>
          <w:noProof/>
        </w:rPr>
        <w:fldChar w:fldCharType="begin"/>
      </w:r>
      <w:r w:rsidRPr="00811046">
        <w:rPr>
          <w:rFonts w:ascii="Arial" w:hAnsi="Arial" w:cs="Arial"/>
          <w:bCs/>
          <w:noProof/>
        </w:rPr>
        <w:instrText xml:space="preserve"> PAGEREF _Toc66795731 \h </w:instrText>
      </w:r>
      <w:r w:rsidRPr="002246C7">
        <w:rPr>
          <w:rFonts w:ascii="Arial" w:hAnsi="Arial" w:cs="Arial"/>
          <w:bCs/>
          <w:noProof/>
        </w:rPr>
      </w:r>
      <w:r w:rsidRPr="002246C7">
        <w:rPr>
          <w:rFonts w:ascii="Arial" w:hAnsi="Arial" w:cs="Arial"/>
          <w:bCs/>
          <w:noProof/>
        </w:rPr>
        <w:fldChar w:fldCharType="separate"/>
      </w:r>
      <w:r w:rsidR="00F4453A" w:rsidRPr="00811046">
        <w:rPr>
          <w:rFonts w:ascii="Arial" w:hAnsi="Arial" w:cs="Arial"/>
          <w:bCs/>
          <w:noProof/>
        </w:rPr>
        <w:t>5</w:t>
      </w:r>
      <w:r w:rsidRPr="002246C7">
        <w:rPr>
          <w:rFonts w:ascii="Arial" w:hAnsi="Arial" w:cs="Arial"/>
          <w:bCs/>
          <w:noProof/>
        </w:rPr>
        <w:fldChar w:fldCharType="end"/>
      </w:r>
    </w:p>
    <w:p w14:paraId="6580213B" w14:textId="509224ED" w:rsidR="0002446A" w:rsidRPr="00811046" w:rsidRDefault="0002446A">
      <w:pPr>
        <w:pStyle w:val="Inhopg2"/>
        <w:tabs>
          <w:tab w:val="left" w:pos="900"/>
          <w:tab w:val="right" w:leader="dot" w:pos="9732"/>
        </w:tabs>
        <w:rPr>
          <w:rFonts w:ascii="Arial" w:eastAsiaTheme="minorEastAsia" w:hAnsi="Arial" w:cs="Arial"/>
          <w:bCs/>
          <w:noProof/>
          <w:sz w:val="22"/>
          <w:szCs w:val="22"/>
        </w:rPr>
      </w:pPr>
      <w:r w:rsidRPr="00811046">
        <w:rPr>
          <w:rFonts w:ascii="Arial" w:hAnsi="Arial" w:cs="Arial"/>
          <w:bCs/>
          <w:noProof/>
        </w:rPr>
        <w:t>1.12</w:t>
      </w:r>
      <w:r w:rsidRPr="00811046">
        <w:rPr>
          <w:rFonts w:ascii="Arial" w:eastAsiaTheme="minorEastAsia" w:hAnsi="Arial" w:cs="Arial"/>
          <w:bCs/>
          <w:noProof/>
          <w:sz w:val="22"/>
          <w:szCs w:val="22"/>
        </w:rPr>
        <w:tab/>
      </w:r>
      <w:r w:rsidRPr="00811046">
        <w:rPr>
          <w:rFonts w:ascii="Arial" w:hAnsi="Arial" w:cs="Arial"/>
          <w:bCs/>
          <w:noProof/>
        </w:rPr>
        <w:t>Constraints</w:t>
      </w:r>
      <w:r w:rsidRPr="00811046">
        <w:rPr>
          <w:rFonts w:ascii="Arial" w:hAnsi="Arial" w:cs="Arial"/>
          <w:bCs/>
          <w:noProof/>
        </w:rPr>
        <w:tab/>
      </w:r>
      <w:r w:rsidRPr="002246C7">
        <w:rPr>
          <w:rFonts w:ascii="Arial" w:hAnsi="Arial" w:cs="Arial"/>
          <w:bCs/>
          <w:noProof/>
        </w:rPr>
        <w:fldChar w:fldCharType="begin"/>
      </w:r>
      <w:r w:rsidRPr="00811046">
        <w:rPr>
          <w:rFonts w:ascii="Arial" w:hAnsi="Arial" w:cs="Arial"/>
          <w:bCs/>
          <w:noProof/>
        </w:rPr>
        <w:instrText xml:space="preserve"> PAGEREF _Toc66795732 \h </w:instrText>
      </w:r>
      <w:r w:rsidRPr="002246C7">
        <w:rPr>
          <w:rFonts w:ascii="Arial" w:hAnsi="Arial" w:cs="Arial"/>
          <w:bCs/>
          <w:noProof/>
        </w:rPr>
      </w:r>
      <w:r w:rsidRPr="002246C7">
        <w:rPr>
          <w:rFonts w:ascii="Arial" w:hAnsi="Arial" w:cs="Arial"/>
          <w:bCs/>
          <w:noProof/>
        </w:rPr>
        <w:fldChar w:fldCharType="separate"/>
      </w:r>
      <w:r w:rsidR="00F4453A" w:rsidRPr="00811046">
        <w:rPr>
          <w:rFonts w:ascii="Arial" w:hAnsi="Arial" w:cs="Arial"/>
          <w:bCs/>
          <w:noProof/>
        </w:rPr>
        <w:t>5</w:t>
      </w:r>
      <w:r w:rsidRPr="002246C7">
        <w:rPr>
          <w:rFonts w:ascii="Arial" w:hAnsi="Arial" w:cs="Arial"/>
          <w:bCs/>
          <w:noProof/>
        </w:rPr>
        <w:fldChar w:fldCharType="end"/>
      </w:r>
    </w:p>
    <w:p w14:paraId="7F87B610" w14:textId="2D33523D"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1.13</w:t>
      </w:r>
      <w:r w:rsidRPr="002246C7">
        <w:rPr>
          <w:rFonts w:ascii="Arial" w:eastAsiaTheme="minorEastAsia" w:hAnsi="Arial" w:cs="Arial"/>
          <w:bCs/>
          <w:noProof/>
          <w:sz w:val="22"/>
          <w:szCs w:val="22"/>
        </w:rPr>
        <w:tab/>
      </w:r>
      <w:r w:rsidRPr="002246C7">
        <w:rPr>
          <w:rFonts w:ascii="Arial" w:hAnsi="Arial" w:cs="Arial"/>
          <w:bCs/>
          <w:noProof/>
        </w:rPr>
        <w:t>Issues</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_Toc66795733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5</w:t>
      </w:r>
      <w:r w:rsidRPr="002246C7">
        <w:rPr>
          <w:rFonts w:ascii="Arial" w:hAnsi="Arial" w:cs="Arial"/>
          <w:bCs/>
          <w:noProof/>
        </w:rPr>
        <w:fldChar w:fldCharType="end"/>
      </w:r>
    </w:p>
    <w:p w14:paraId="146077A8" w14:textId="4476BAF7"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1.14</w:t>
      </w:r>
      <w:r w:rsidRPr="002246C7">
        <w:rPr>
          <w:rFonts w:ascii="Arial" w:eastAsiaTheme="minorEastAsia" w:hAnsi="Arial" w:cs="Arial"/>
          <w:bCs/>
          <w:noProof/>
          <w:sz w:val="22"/>
          <w:szCs w:val="22"/>
        </w:rPr>
        <w:tab/>
      </w:r>
      <w:r w:rsidRPr="002246C7">
        <w:rPr>
          <w:rFonts w:ascii="Arial" w:hAnsi="Arial" w:cs="Arial"/>
          <w:bCs/>
          <w:noProof/>
        </w:rPr>
        <w:t>References</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_Toc66795734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5</w:t>
      </w:r>
      <w:r w:rsidRPr="002246C7">
        <w:rPr>
          <w:rFonts w:ascii="Arial" w:hAnsi="Arial" w:cs="Arial"/>
          <w:bCs/>
          <w:noProof/>
        </w:rPr>
        <w:fldChar w:fldCharType="end"/>
      </w:r>
    </w:p>
    <w:p w14:paraId="53DB149D" w14:textId="11F40193"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1.15</w:t>
      </w:r>
      <w:r w:rsidRPr="002246C7">
        <w:rPr>
          <w:rFonts w:ascii="Arial" w:eastAsiaTheme="minorEastAsia" w:hAnsi="Arial" w:cs="Arial"/>
          <w:bCs/>
          <w:noProof/>
          <w:sz w:val="22"/>
          <w:szCs w:val="22"/>
        </w:rPr>
        <w:tab/>
      </w:r>
      <w:r w:rsidRPr="002246C7">
        <w:rPr>
          <w:rFonts w:ascii="Arial" w:hAnsi="Arial" w:cs="Arial"/>
          <w:bCs/>
          <w:noProof/>
        </w:rPr>
        <w:t>Functional Model</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_Toc66795735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5</w:t>
      </w:r>
      <w:r w:rsidRPr="002246C7">
        <w:rPr>
          <w:rFonts w:ascii="Arial" w:hAnsi="Arial" w:cs="Arial"/>
          <w:bCs/>
          <w:noProof/>
        </w:rPr>
        <w:fldChar w:fldCharType="end"/>
      </w:r>
    </w:p>
    <w:p w14:paraId="16B2A7CD" w14:textId="1DE47FF1"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1.16</w:t>
      </w:r>
      <w:r w:rsidRPr="002246C7">
        <w:rPr>
          <w:rFonts w:ascii="Arial" w:eastAsiaTheme="minorEastAsia" w:hAnsi="Arial" w:cs="Arial"/>
          <w:bCs/>
          <w:noProof/>
          <w:sz w:val="22"/>
          <w:szCs w:val="22"/>
        </w:rPr>
        <w:tab/>
      </w:r>
      <w:r w:rsidRPr="002246C7">
        <w:rPr>
          <w:rFonts w:ascii="Arial" w:hAnsi="Arial" w:cs="Arial"/>
          <w:bCs/>
          <w:noProof/>
        </w:rPr>
        <w:t>Traceability to other Standards</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_Toc66795736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5</w:t>
      </w:r>
      <w:r w:rsidRPr="002246C7">
        <w:rPr>
          <w:rFonts w:ascii="Arial" w:hAnsi="Arial" w:cs="Arial"/>
          <w:bCs/>
          <w:noProof/>
        </w:rPr>
        <w:fldChar w:fldCharType="end"/>
      </w:r>
    </w:p>
    <w:p w14:paraId="5EDC1200" w14:textId="29F9D42D"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1.17</w:t>
      </w:r>
      <w:r w:rsidRPr="002246C7">
        <w:rPr>
          <w:rFonts w:ascii="Arial" w:eastAsiaTheme="minorEastAsia" w:hAnsi="Arial" w:cs="Arial"/>
          <w:bCs/>
          <w:noProof/>
          <w:sz w:val="22"/>
          <w:szCs w:val="22"/>
        </w:rPr>
        <w:tab/>
      </w:r>
      <w:r w:rsidRPr="002246C7">
        <w:rPr>
          <w:rFonts w:ascii="Arial" w:hAnsi="Arial" w:cs="Arial"/>
          <w:bCs/>
          <w:noProof/>
        </w:rPr>
        <w:t>Disclaimer</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_Toc66795737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6</w:t>
      </w:r>
      <w:r w:rsidRPr="002246C7">
        <w:rPr>
          <w:rFonts w:ascii="Arial" w:hAnsi="Arial" w:cs="Arial"/>
          <w:bCs/>
          <w:noProof/>
        </w:rPr>
        <w:fldChar w:fldCharType="end"/>
      </w:r>
    </w:p>
    <w:p w14:paraId="3BAB827C" w14:textId="6AF7FFEB"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1.18</w:t>
      </w:r>
      <w:r w:rsidRPr="002246C7">
        <w:rPr>
          <w:rFonts w:ascii="Arial" w:eastAsiaTheme="minorEastAsia" w:hAnsi="Arial" w:cs="Arial"/>
          <w:bCs/>
          <w:noProof/>
          <w:sz w:val="22"/>
          <w:szCs w:val="22"/>
        </w:rPr>
        <w:tab/>
      </w:r>
      <w:r w:rsidRPr="002246C7">
        <w:rPr>
          <w:rFonts w:ascii="Arial" w:hAnsi="Arial" w:cs="Arial"/>
          <w:bCs/>
          <w:noProof/>
        </w:rPr>
        <w:t>Terms of Use</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_Toc66795738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6</w:t>
      </w:r>
      <w:r w:rsidRPr="002246C7">
        <w:rPr>
          <w:rFonts w:ascii="Arial" w:hAnsi="Arial" w:cs="Arial"/>
          <w:bCs/>
          <w:noProof/>
        </w:rPr>
        <w:fldChar w:fldCharType="end"/>
      </w:r>
    </w:p>
    <w:p w14:paraId="3DB9ABE2" w14:textId="78860E40"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1.19</w:t>
      </w:r>
      <w:r w:rsidRPr="002246C7">
        <w:rPr>
          <w:rFonts w:ascii="Arial" w:eastAsiaTheme="minorEastAsia" w:hAnsi="Arial" w:cs="Arial"/>
          <w:bCs/>
          <w:noProof/>
          <w:sz w:val="22"/>
          <w:szCs w:val="22"/>
        </w:rPr>
        <w:tab/>
      </w:r>
      <w:r w:rsidRPr="002246C7">
        <w:rPr>
          <w:rFonts w:ascii="Arial" w:hAnsi="Arial" w:cs="Arial"/>
          <w:bCs/>
          <w:noProof/>
        </w:rPr>
        <w:t>Copyrights source materials</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_Toc66795739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6</w:t>
      </w:r>
      <w:r w:rsidRPr="002246C7">
        <w:rPr>
          <w:rFonts w:ascii="Arial" w:hAnsi="Arial" w:cs="Arial"/>
          <w:bCs/>
          <w:noProof/>
        </w:rPr>
        <w:fldChar w:fldCharType="end"/>
      </w:r>
    </w:p>
    <w:p w14:paraId="1703D8F7" w14:textId="56E13DA5" w:rsidR="0002446A" w:rsidRPr="002246C7" w:rsidRDefault="0002446A">
      <w:pPr>
        <w:pStyle w:val="Inhopg1"/>
        <w:tabs>
          <w:tab w:val="left" w:pos="540"/>
          <w:tab w:val="right" w:leader="dot" w:pos="9732"/>
        </w:tabs>
        <w:rPr>
          <w:rFonts w:ascii="Arial" w:eastAsiaTheme="minorEastAsia" w:hAnsi="Arial" w:cs="Arial"/>
          <w:b w:val="0"/>
          <w:bCs/>
          <w:noProof/>
          <w:sz w:val="22"/>
          <w:szCs w:val="22"/>
          <w:lang w:val="nl-NL"/>
        </w:rPr>
      </w:pPr>
      <w:r w:rsidRPr="002246C7">
        <w:rPr>
          <w:rFonts w:ascii="Arial" w:hAnsi="Arial" w:cs="Arial"/>
          <w:b w:val="0"/>
          <w:bCs/>
          <w:noProof/>
          <w:lang w:val="nl-NL"/>
        </w:rPr>
        <w:t>2.</w:t>
      </w:r>
      <w:r w:rsidRPr="002246C7">
        <w:rPr>
          <w:rFonts w:ascii="Arial" w:eastAsiaTheme="minorEastAsia" w:hAnsi="Arial" w:cs="Arial"/>
          <w:b w:val="0"/>
          <w:bCs/>
          <w:noProof/>
          <w:sz w:val="22"/>
          <w:szCs w:val="22"/>
          <w:lang w:val="nl-NL"/>
        </w:rPr>
        <w:tab/>
      </w:r>
      <w:r w:rsidRPr="002246C7">
        <w:rPr>
          <w:rFonts w:ascii="Arial" w:eastAsia="Arial" w:hAnsi="Arial" w:cs="Arial"/>
          <w:b w:val="0"/>
          <w:bCs/>
          <w:noProof/>
          <w:lang w:val="nl-NL"/>
        </w:rPr>
        <w:t>Meta-informatie nl.ggznederlandsede.Contactverslag-v0.</w:t>
      </w:r>
      <w:r w:rsidR="006F6458" w:rsidRPr="002246C7">
        <w:rPr>
          <w:rFonts w:ascii="Arial" w:eastAsia="Arial" w:hAnsi="Arial" w:cs="Arial"/>
          <w:b w:val="0"/>
          <w:bCs/>
          <w:noProof/>
          <w:lang w:val="nl-NL"/>
        </w:rPr>
        <w:t>5</w:t>
      </w:r>
      <w:r w:rsidRPr="002246C7">
        <w:rPr>
          <w:rFonts w:ascii="Arial" w:hAnsi="Arial" w:cs="Arial"/>
          <w:b w:val="0"/>
          <w:bCs/>
          <w:noProof/>
          <w:lang w:val="nl-NL"/>
        </w:rPr>
        <w:tab/>
      </w:r>
      <w:r w:rsidRPr="002246C7">
        <w:rPr>
          <w:rFonts w:ascii="Arial" w:hAnsi="Arial" w:cs="Arial"/>
          <w:b w:val="0"/>
          <w:bCs/>
          <w:noProof/>
        </w:rPr>
        <w:fldChar w:fldCharType="begin"/>
      </w:r>
      <w:r w:rsidRPr="002246C7">
        <w:rPr>
          <w:rFonts w:ascii="Arial" w:hAnsi="Arial" w:cs="Arial"/>
          <w:b w:val="0"/>
          <w:bCs/>
          <w:noProof/>
          <w:lang w:val="nl-NL"/>
        </w:rPr>
        <w:instrText xml:space="preserve"> PAGEREF _Toc66795740 \h </w:instrText>
      </w:r>
      <w:r w:rsidRPr="002246C7">
        <w:rPr>
          <w:rFonts w:ascii="Arial" w:hAnsi="Arial" w:cs="Arial"/>
          <w:b w:val="0"/>
          <w:bCs/>
          <w:noProof/>
        </w:rPr>
      </w:r>
      <w:r w:rsidRPr="002246C7">
        <w:rPr>
          <w:rFonts w:ascii="Arial" w:hAnsi="Arial" w:cs="Arial"/>
          <w:b w:val="0"/>
          <w:bCs/>
          <w:noProof/>
        </w:rPr>
        <w:fldChar w:fldCharType="separate"/>
      </w:r>
      <w:r w:rsidR="00F4453A" w:rsidRPr="002246C7">
        <w:rPr>
          <w:rFonts w:ascii="Arial" w:hAnsi="Arial" w:cs="Arial"/>
          <w:b w:val="0"/>
          <w:bCs/>
          <w:noProof/>
          <w:lang w:val="nl-NL"/>
        </w:rPr>
        <w:t>7</w:t>
      </w:r>
      <w:r w:rsidRPr="002246C7">
        <w:rPr>
          <w:rFonts w:ascii="Arial" w:hAnsi="Arial" w:cs="Arial"/>
          <w:b w:val="0"/>
          <w:bCs/>
          <w:noProof/>
        </w:rPr>
        <w:fldChar w:fldCharType="end"/>
      </w:r>
    </w:p>
    <w:p w14:paraId="09A749BC" w14:textId="10B8A87E" w:rsidR="0002446A" w:rsidRPr="002246C7" w:rsidRDefault="0002446A">
      <w:pPr>
        <w:pStyle w:val="Inhopg2"/>
        <w:tabs>
          <w:tab w:val="left" w:pos="720"/>
          <w:tab w:val="right" w:leader="dot" w:pos="9732"/>
        </w:tabs>
        <w:rPr>
          <w:rFonts w:ascii="Arial" w:eastAsiaTheme="minorEastAsia" w:hAnsi="Arial" w:cs="Arial"/>
          <w:bCs/>
          <w:noProof/>
          <w:sz w:val="22"/>
          <w:szCs w:val="22"/>
        </w:rPr>
      </w:pPr>
      <w:r w:rsidRPr="002246C7">
        <w:rPr>
          <w:rFonts w:ascii="Arial" w:hAnsi="Arial" w:cs="Arial"/>
          <w:bCs/>
          <w:noProof/>
          <w:lang w:val="nl-NL"/>
        </w:rPr>
        <w:t>2.1</w:t>
      </w:r>
      <w:r w:rsidRPr="002246C7">
        <w:rPr>
          <w:rFonts w:ascii="Arial" w:eastAsiaTheme="minorEastAsia" w:hAnsi="Arial" w:cs="Arial"/>
          <w:bCs/>
          <w:noProof/>
          <w:sz w:val="22"/>
          <w:szCs w:val="22"/>
        </w:rPr>
        <w:tab/>
      </w:r>
      <w:r w:rsidRPr="002246C7">
        <w:rPr>
          <w:rFonts w:ascii="Arial" w:hAnsi="Arial" w:cs="Arial"/>
          <w:bCs/>
          <w:noProof/>
          <w:lang w:val="nl-NL"/>
        </w:rPr>
        <w:t>Revision History</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_Toc66795741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7</w:t>
      </w:r>
      <w:r w:rsidRPr="002246C7">
        <w:rPr>
          <w:rFonts w:ascii="Arial" w:hAnsi="Arial" w:cs="Arial"/>
          <w:bCs/>
          <w:noProof/>
        </w:rPr>
        <w:fldChar w:fldCharType="end"/>
      </w:r>
    </w:p>
    <w:p w14:paraId="080ACDBE" w14:textId="71C46824" w:rsidR="00E477A0" w:rsidRPr="007A605E" w:rsidRDefault="001F6804">
      <w:pPr>
        <w:pStyle w:val="Inhopg2"/>
        <w:tabs>
          <w:tab w:val="right" w:leader="dot" w:pos="8280"/>
        </w:tabs>
        <w:rPr>
          <w:rFonts w:ascii="Arial" w:hAnsi="Arial" w:cs="Arial"/>
          <w:lang w:val="nl-NL"/>
        </w:rPr>
      </w:pPr>
      <w:r w:rsidRPr="002246C7">
        <w:rPr>
          <w:rFonts w:ascii="Arial" w:hAnsi="Arial" w:cs="Arial"/>
          <w:bCs/>
          <w:lang w:val="nl-NL"/>
        </w:rPr>
        <w:fldChar w:fldCharType="end"/>
      </w:r>
    </w:p>
    <w:p w14:paraId="2183A175" w14:textId="77777777" w:rsidR="00E477A0" w:rsidRPr="007A605E" w:rsidRDefault="00E477A0">
      <w:pPr>
        <w:pStyle w:val="Inhopg1"/>
        <w:tabs>
          <w:tab w:val="right" w:leader="dot" w:pos="8925"/>
        </w:tabs>
        <w:spacing w:before="0" w:after="0"/>
        <w:ind w:right="0"/>
        <w:rPr>
          <w:rFonts w:ascii="Arial" w:eastAsia="Calibri" w:hAnsi="Arial" w:cs="Arial"/>
          <w:sz w:val="22"/>
          <w:szCs w:val="22"/>
          <w:lang w:val="nl-NL"/>
        </w:rPr>
      </w:pPr>
    </w:p>
    <w:p w14:paraId="51D5B828" w14:textId="77777777" w:rsidR="00E477A0" w:rsidRPr="007A605E" w:rsidRDefault="001F6804">
      <w:pPr>
        <w:pStyle w:val="Voettekst"/>
        <w:jc w:val="left"/>
        <w:rPr>
          <w:rFonts w:ascii="Arial" w:hAnsi="Arial" w:cs="Arial"/>
          <w:lang w:val="nl-NL"/>
        </w:rPr>
      </w:pPr>
      <w:r w:rsidRPr="007A605E">
        <w:rPr>
          <w:rFonts w:ascii="Arial" w:eastAsia="Arial" w:hAnsi="Arial" w:cs="Arial"/>
          <w:sz w:val="20"/>
          <w:szCs w:val="20"/>
          <w:lang w:val="nl-NL"/>
        </w:rPr>
        <w:br w:type="page"/>
      </w:r>
    </w:p>
    <w:p w14:paraId="0F06A848" w14:textId="36D1279E" w:rsidR="00E477A0" w:rsidRPr="007A605E" w:rsidRDefault="001F6804">
      <w:pPr>
        <w:pStyle w:val="Kop1"/>
        <w:numPr>
          <w:ilvl w:val="0"/>
          <w:numId w:val="1"/>
        </w:numPr>
        <w:spacing w:before="240" w:after="60"/>
        <w:ind w:left="360" w:hanging="360"/>
        <w:rPr>
          <w:rFonts w:ascii="Arial" w:eastAsia="Arial" w:hAnsi="Arial" w:cs="Arial"/>
          <w:color w:val="004080"/>
          <w:sz w:val="32"/>
          <w:szCs w:val="32"/>
          <w:lang w:val="nl-NL"/>
        </w:rPr>
      </w:pPr>
      <w:bookmarkStart w:id="0" w:name="_Toc66795720"/>
      <w:bookmarkStart w:id="1" w:name="NL_GGZNEDERLANDSEDE_CONTACTVERSLAG_V0_4"/>
      <w:bookmarkStart w:id="2" w:name="BKM_F40C8C48_1CD5_4E8E_9903_FC71ED19F591"/>
      <w:proofErr w:type="gramStart"/>
      <w:r w:rsidRPr="002246C7">
        <w:rPr>
          <w:rFonts w:ascii="Arial" w:eastAsia="Arial" w:hAnsi="Arial" w:cs="Arial"/>
          <w:sz w:val="32"/>
          <w:szCs w:val="32"/>
          <w:lang w:val="nl-NL"/>
        </w:rPr>
        <w:lastRenderedPageBreak/>
        <w:t>nl.ggznederlandsede</w:t>
      </w:r>
      <w:proofErr w:type="gramEnd"/>
      <w:r w:rsidRPr="002246C7">
        <w:rPr>
          <w:rFonts w:ascii="Arial" w:eastAsia="Arial" w:hAnsi="Arial" w:cs="Arial"/>
          <w:sz w:val="32"/>
          <w:szCs w:val="32"/>
          <w:lang w:val="nl-NL"/>
        </w:rPr>
        <w:t>.Contactverslag-v0.</w:t>
      </w:r>
      <w:bookmarkEnd w:id="0"/>
      <w:r w:rsidR="006F6458" w:rsidRPr="002246C7">
        <w:rPr>
          <w:rFonts w:ascii="Arial" w:eastAsia="Arial" w:hAnsi="Arial" w:cs="Arial"/>
          <w:sz w:val="32"/>
          <w:szCs w:val="32"/>
          <w:lang w:val="nl-NL"/>
        </w:rPr>
        <w:t>5</w:t>
      </w:r>
    </w:p>
    <w:p w14:paraId="3A81DFFC" w14:textId="77777777" w:rsidR="00E477A0" w:rsidRPr="007A605E" w:rsidRDefault="00E477A0">
      <w:pPr>
        <w:rPr>
          <w:rFonts w:eastAsia="Calibri"/>
          <w:color w:val="000000"/>
          <w:sz w:val="22"/>
          <w:szCs w:val="22"/>
          <w:lang w:val="nl-NL"/>
        </w:rPr>
      </w:pPr>
    </w:p>
    <w:p w14:paraId="237AAC00" w14:textId="7095AF9C" w:rsidR="00E477A0" w:rsidRPr="007A605E" w:rsidRDefault="00E477A0">
      <w:pPr>
        <w:jc w:val="center"/>
        <w:rPr>
          <w:rFonts w:eastAsia="Calibri"/>
          <w:color w:val="000000"/>
          <w:sz w:val="22"/>
          <w:szCs w:val="22"/>
          <w:lang w:val="nl-NL"/>
        </w:rPr>
      </w:pPr>
    </w:p>
    <w:p w14:paraId="34255398" w14:textId="77777777" w:rsidR="00E477A0" w:rsidRPr="002246C7" w:rsidRDefault="001F6804">
      <w:pPr>
        <w:pStyle w:val="Kop2"/>
        <w:numPr>
          <w:ilvl w:val="1"/>
          <w:numId w:val="1"/>
        </w:numPr>
        <w:rPr>
          <w:rFonts w:ascii="Arial" w:hAnsi="Arial" w:cs="Arial"/>
          <w:lang w:val="nl-NL"/>
        </w:rPr>
      </w:pPr>
      <w:bookmarkStart w:id="3" w:name="_Toc66795721"/>
      <w:bookmarkStart w:id="4" w:name="CONCEPT"/>
      <w:bookmarkStart w:id="5" w:name="BKM_2200D501_6181_48C5_8490_94681FE50966"/>
      <w:r w:rsidRPr="002246C7">
        <w:rPr>
          <w:rFonts w:ascii="Arial" w:hAnsi="Arial" w:cs="Arial"/>
          <w:sz w:val="24"/>
          <w:szCs w:val="24"/>
          <w:lang w:val="nl-NL"/>
        </w:rPr>
        <w:t>Concept</w:t>
      </w:r>
      <w:bookmarkEnd w:id="3"/>
    </w:p>
    <w:p w14:paraId="1704AEA9" w14:textId="21ED793C" w:rsidR="00E477A0" w:rsidRPr="002246C7" w:rsidRDefault="001F6804" w:rsidP="00B62619">
      <w:pPr>
        <w:jc w:val="both"/>
        <w:rPr>
          <w:rFonts w:eastAsia="Calibri"/>
          <w:sz w:val="20"/>
          <w:szCs w:val="20"/>
          <w:lang w:val="nl-NL"/>
        </w:rPr>
      </w:pPr>
      <w:r w:rsidRPr="002246C7">
        <w:rPr>
          <w:rFonts w:eastAsia="Calibri"/>
          <w:sz w:val="20"/>
          <w:szCs w:val="20"/>
          <w:lang w:val="nl-NL"/>
        </w:rPr>
        <w:t>Contactverslag is bedoeld om van een contact tussen pati</w:t>
      </w:r>
      <w:del w:id="6" w:author="Charlotte Leemans" w:date="2021-04-22T10:30:00Z">
        <w:r w:rsidRPr="002246C7" w:rsidDel="00997FD0">
          <w:rPr>
            <w:rFonts w:eastAsia="Calibri"/>
            <w:sz w:val="20"/>
            <w:szCs w:val="20"/>
            <w:lang w:val="nl-NL"/>
          </w:rPr>
          <w:delText>e</w:delText>
        </w:r>
      </w:del>
      <w:ins w:id="7" w:author="Charlotte Leemans" w:date="2021-04-22T10:30:00Z">
        <w:r w:rsidR="00997FD0">
          <w:rPr>
            <w:rFonts w:eastAsia="Calibri"/>
            <w:sz w:val="20"/>
            <w:szCs w:val="20"/>
            <w:lang w:val="nl-NL"/>
          </w:rPr>
          <w:t>ë</w:t>
        </w:r>
      </w:ins>
      <w:r w:rsidRPr="002246C7">
        <w:rPr>
          <w:rFonts w:eastAsia="Calibri"/>
          <w:sz w:val="20"/>
          <w:szCs w:val="20"/>
          <w:lang w:val="nl-NL"/>
        </w:rPr>
        <w:t xml:space="preserve">nt en zorgverlener een verslag te maken. Het gaat om een zorgnotitie in de vorm van een al dan niet gestructureerd document waarin een zorgverlener in vrije </w:t>
      </w:r>
      <w:proofErr w:type="gramStart"/>
      <w:r w:rsidRPr="002246C7">
        <w:rPr>
          <w:rFonts w:eastAsia="Calibri"/>
          <w:sz w:val="20"/>
          <w:szCs w:val="20"/>
          <w:lang w:val="nl-NL"/>
        </w:rPr>
        <w:t>tekst informatie</w:t>
      </w:r>
      <w:proofErr w:type="gramEnd"/>
      <w:r w:rsidRPr="002246C7">
        <w:rPr>
          <w:rFonts w:eastAsia="Calibri"/>
          <w:sz w:val="20"/>
          <w:szCs w:val="20"/>
          <w:lang w:val="nl-NL"/>
        </w:rPr>
        <w:t xml:space="preserve"> vastlegt ten aanzien van een contact, consult, of bevinding met betrekking tot de diagnostiek of de behandeling van een patiënt of diens zorg.</w:t>
      </w:r>
    </w:p>
    <w:p w14:paraId="29AD44F7" w14:textId="77777777" w:rsidR="00E477A0" w:rsidRPr="002246C7" w:rsidRDefault="00E477A0" w:rsidP="00B62619">
      <w:pPr>
        <w:jc w:val="both"/>
        <w:rPr>
          <w:rFonts w:eastAsia="Calibri"/>
          <w:sz w:val="20"/>
          <w:szCs w:val="20"/>
          <w:lang w:val="nl-NL"/>
        </w:rPr>
      </w:pPr>
    </w:p>
    <w:p w14:paraId="236DB73F" w14:textId="495E9E07" w:rsidR="00E477A0" w:rsidRPr="002246C7" w:rsidRDefault="001F6804" w:rsidP="002246C7">
      <w:pPr>
        <w:jc w:val="both"/>
        <w:rPr>
          <w:rFonts w:eastAsia="Calibri"/>
          <w:sz w:val="20"/>
          <w:szCs w:val="20"/>
          <w:lang w:val="nl-NL"/>
        </w:rPr>
      </w:pPr>
      <w:r w:rsidRPr="002246C7">
        <w:rPr>
          <w:rFonts w:eastAsia="Calibri"/>
          <w:sz w:val="20"/>
          <w:szCs w:val="20"/>
          <w:lang w:val="nl-NL"/>
        </w:rPr>
        <w:t xml:space="preserve">Het gaat om elke professional, elk soort contact zoals een telefonisch, beeldbellen, visite, live, online, </w:t>
      </w:r>
      <w:proofErr w:type="spellStart"/>
      <w:r w:rsidRPr="002246C7">
        <w:rPr>
          <w:rFonts w:eastAsia="Calibri"/>
          <w:sz w:val="20"/>
          <w:szCs w:val="20"/>
          <w:lang w:val="nl-NL"/>
        </w:rPr>
        <w:t>e</w:t>
      </w:r>
      <w:ins w:id="8" w:author="Charlotte Leemans" w:date="2021-04-22T10:18:00Z">
        <w:r w:rsidR="00811046">
          <w:rPr>
            <w:rFonts w:eastAsia="Calibri"/>
            <w:sz w:val="20"/>
            <w:szCs w:val="20"/>
            <w:lang w:val="nl-NL"/>
          </w:rPr>
          <w:t>-</w:t>
        </w:r>
      </w:ins>
      <w:r w:rsidRPr="002246C7">
        <w:rPr>
          <w:rFonts w:eastAsia="Calibri"/>
          <w:sz w:val="20"/>
          <w:szCs w:val="20"/>
          <w:lang w:val="nl-NL"/>
        </w:rPr>
        <w:t>health</w:t>
      </w:r>
      <w:proofErr w:type="spellEnd"/>
      <w:r w:rsidRPr="002246C7">
        <w:rPr>
          <w:rFonts w:eastAsia="Calibri"/>
          <w:sz w:val="20"/>
          <w:szCs w:val="20"/>
          <w:lang w:val="nl-NL"/>
        </w:rPr>
        <w:t xml:space="preserve"> </w:t>
      </w:r>
      <w:del w:id="9" w:author="Charlotte Leemans" w:date="2021-04-22T10:18:00Z">
        <w:r w:rsidRPr="002246C7" w:rsidDel="00811046">
          <w:rPr>
            <w:rFonts w:eastAsia="Calibri"/>
            <w:sz w:val="20"/>
            <w:szCs w:val="20"/>
            <w:lang w:val="nl-NL"/>
          </w:rPr>
          <w:delText xml:space="preserve">contact </w:delText>
        </w:r>
      </w:del>
      <w:r w:rsidRPr="002246C7">
        <w:rPr>
          <w:rFonts w:eastAsia="Calibri"/>
          <w:sz w:val="20"/>
          <w:szCs w:val="20"/>
          <w:lang w:val="nl-NL"/>
        </w:rPr>
        <w:t>en ook eventueel toekomstige vormen. Ook systeem</w:t>
      </w:r>
      <w:del w:id="10" w:author="Charlotte Leemans" w:date="2021-04-22T10:18:00Z">
        <w:r w:rsidRPr="002246C7" w:rsidDel="00811046">
          <w:rPr>
            <w:rFonts w:eastAsia="Calibri"/>
            <w:sz w:val="20"/>
            <w:szCs w:val="20"/>
            <w:lang w:val="nl-NL"/>
          </w:rPr>
          <w:delText xml:space="preserve"> </w:delText>
        </w:r>
      </w:del>
      <w:r w:rsidRPr="002246C7">
        <w:rPr>
          <w:rFonts w:eastAsia="Calibri"/>
          <w:sz w:val="20"/>
          <w:szCs w:val="20"/>
          <w:lang w:val="nl-NL"/>
        </w:rPr>
        <w:t xml:space="preserve">contacten zijn bedoeld, zowel in de richting van het </w:t>
      </w:r>
      <w:del w:id="11" w:author="Charlotte Leemans" w:date="2021-04-22T10:19:00Z">
        <w:r w:rsidRPr="002246C7" w:rsidDel="00811046">
          <w:rPr>
            <w:rFonts w:eastAsia="Calibri"/>
            <w:sz w:val="20"/>
            <w:szCs w:val="20"/>
            <w:lang w:val="nl-NL"/>
          </w:rPr>
          <w:delText>cliëntsysteem</w:delText>
        </w:r>
      </w:del>
      <w:ins w:id="12" w:author="Charlotte Leemans" w:date="2021-04-22T10:19:00Z">
        <w:r w:rsidR="00811046">
          <w:rPr>
            <w:rFonts w:eastAsia="Calibri"/>
            <w:sz w:val="20"/>
            <w:szCs w:val="20"/>
            <w:lang w:val="nl-NL"/>
          </w:rPr>
          <w:t>pati</w:t>
        </w:r>
        <w:r w:rsidR="00811046" w:rsidRPr="002246C7">
          <w:rPr>
            <w:rFonts w:eastAsia="Calibri"/>
            <w:sz w:val="20"/>
            <w:szCs w:val="20"/>
            <w:lang w:val="nl-NL"/>
          </w:rPr>
          <w:t>ëntsysteem</w:t>
        </w:r>
      </w:ins>
      <w:r w:rsidRPr="002246C7">
        <w:rPr>
          <w:rFonts w:eastAsia="Calibri"/>
          <w:sz w:val="20"/>
          <w:szCs w:val="20"/>
          <w:lang w:val="nl-NL"/>
        </w:rPr>
        <w:t>, als ook een vorm van overleg binnen het behandelsysteem ten behoeve van een specifieke pati</w:t>
      </w:r>
      <w:del w:id="13" w:author="Charlotte Leemans" w:date="2021-04-22T10:31:00Z">
        <w:r w:rsidRPr="002246C7" w:rsidDel="00997FD0">
          <w:rPr>
            <w:rFonts w:eastAsia="Calibri"/>
            <w:sz w:val="20"/>
            <w:szCs w:val="20"/>
            <w:lang w:val="nl-NL"/>
          </w:rPr>
          <w:delText>e</w:delText>
        </w:r>
      </w:del>
      <w:ins w:id="14" w:author="Charlotte Leemans" w:date="2021-04-22T10:31:00Z">
        <w:r w:rsidR="00997FD0">
          <w:rPr>
            <w:rFonts w:eastAsia="Calibri"/>
            <w:sz w:val="20"/>
            <w:szCs w:val="20"/>
            <w:lang w:val="nl-NL"/>
          </w:rPr>
          <w:t>ë</w:t>
        </w:r>
      </w:ins>
      <w:r w:rsidRPr="002246C7">
        <w:rPr>
          <w:rFonts w:eastAsia="Calibri"/>
          <w:sz w:val="20"/>
          <w:szCs w:val="20"/>
          <w:lang w:val="nl-NL"/>
        </w:rPr>
        <w:t>nt</w:t>
      </w:r>
      <w:del w:id="15" w:author="Charlotte Leemans" w:date="2021-04-22T10:19:00Z">
        <w:r w:rsidRPr="002246C7" w:rsidDel="00811046">
          <w:rPr>
            <w:rFonts w:eastAsia="Calibri"/>
            <w:sz w:val="20"/>
            <w:szCs w:val="20"/>
            <w:lang w:val="nl-NL"/>
          </w:rPr>
          <w:delText>/ cliënt</w:delText>
        </w:r>
      </w:del>
      <w:r w:rsidRPr="002246C7">
        <w:rPr>
          <w:rFonts w:eastAsia="Calibri"/>
          <w:sz w:val="20"/>
          <w:szCs w:val="20"/>
          <w:lang w:val="nl-NL"/>
        </w:rPr>
        <w:t xml:space="preserve">. </w:t>
      </w:r>
      <w:bookmarkEnd w:id="4"/>
      <w:bookmarkEnd w:id="5"/>
    </w:p>
    <w:p w14:paraId="431BA1E9" w14:textId="77777777" w:rsidR="00E477A0" w:rsidRPr="002246C7" w:rsidRDefault="00E477A0">
      <w:pPr>
        <w:rPr>
          <w:rFonts w:eastAsia="Calibri"/>
          <w:sz w:val="18"/>
          <w:szCs w:val="18"/>
          <w:lang w:val="nl-NL"/>
        </w:rPr>
      </w:pPr>
    </w:p>
    <w:p w14:paraId="6CF6EA6B" w14:textId="628CE14A" w:rsidR="00E477A0" w:rsidRPr="002246C7" w:rsidRDefault="001F6804" w:rsidP="002246C7">
      <w:pPr>
        <w:pStyle w:val="Kop2"/>
        <w:numPr>
          <w:ilvl w:val="1"/>
          <w:numId w:val="1"/>
        </w:numPr>
        <w:rPr>
          <w:rFonts w:ascii="Arial" w:hAnsi="Arial" w:cs="Arial"/>
          <w:sz w:val="24"/>
          <w:szCs w:val="24"/>
          <w:lang w:val="nl-NL"/>
        </w:rPr>
      </w:pPr>
      <w:bookmarkStart w:id="16" w:name="_Toc66795722"/>
      <w:bookmarkStart w:id="17" w:name="MINDMAP"/>
      <w:bookmarkStart w:id="18" w:name="BKM_46D69A31_7357_44B6_A266_64173630FADD"/>
      <w:proofErr w:type="spellStart"/>
      <w:r w:rsidRPr="002246C7">
        <w:rPr>
          <w:rFonts w:ascii="Arial" w:hAnsi="Arial" w:cs="Arial"/>
          <w:sz w:val="24"/>
          <w:szCs w:val="24"/>
          <w:lang w:val="nl-NL"/>
        </w:rPr>
        <w:t>Mindmap</w:t>
      </w:r>
      <w:bookmarkStart w:id="19" w:name="PATIENT_POPULATION"/>
      <w:bookmarkStart w:id="20" w:name="BKM_DE5F629E_E2BE_41BD_B799_CBE2AF428AFA"/>
      <w:bookmarkEnd w:id="16"/>
      <w:bookmarkEnd w:id="17"/>
      <w:bookmarkEnd w:id="18"/>
      <w:proofErr w:type="spellEnd"/>
      <w:r w:rsidR="00811046">
        <w:rPr>
          <w:rFonts w:ascii="Arial" w:hAnsi="Arial" w:cs="Arial"/>
          <w:sz w:val="24"/>
          <w:szCs w:val="24"/>
          <w:lang w:val="nl-NL"/>
        </w:rPr>
        <w:br/>
      </w:r>
    </w:p>
    <w:bookmarkEnd w:id="19"/>
    <w:bookmarkEnd w:id="20"/>
    <w:p w14:paraId="30304511" w14:textId="77777777" w:rsidR="00E477A0" w:rsidRPr="002246C7" w:rsidRDefault="00E477A0">
      <w:pPr>
        <w:rPr>
          <w:rFonts w:eastAsia="Calibri"/>
          <w:sz w:val="22"/>
          <w:szCs w:val="22"/>
          <w:lang w:val="nl-NL"/>
        </w:rPr>
      </w:pPr>
    </w:p>
    <w:p w14:paraId="46D674D7" w14:textId="77777777" w:rsidR="00E477A0" w:rsidRPr="002246C7" w:rsidRDefault="001F6804">
      <w:pPr>
        <w:pStyle w:val="Kop2"/>
        <w:numPr>
          <w:ilvl w:val="1"/>
          <w:numId w:val="1"/>
        </w:numPr>
        <w:rPr>
          <w:rFonts w:ascii="Arial" w:hAnsi="Arial" w:cs="Arial"/>
          <w:sz w:val="24"/>
          <w:szCs w:val="24"/>
          <w:lang w:val="nl-NL"/>
        </w:rPr>
      </w:pPr>
      <w:bookmarkStart w:id="21" w:name="_Toc66795724"/>
      <w:bookmarkStart w:id="22" w:name="PURPOSE"/>
      <w:bookmarkStart w:id="23" w:name="BKM_8F29D743_EC6C_4745_98FE_76A49B5A1361"/>
      <w:proofErr w:type="spellStart"/>
      <w:r w:rsidRPr="002246C7">
        <w:rPr>
          <w:rFonts w:ascii="Arial" w:hAnsi="Arial" w:cs="Arial"/>
          <w:sz w:val="24"/>
          <w:szCs w:val="24"/>
          <w:lang w:val="nl-NL"/>
        </w:rPr>
        <w:t>Purpose</w:t>
      </w:r>
      <w:bookmarkEnd w:id="21"/>
      <w:proofErr w:type="spellEnd"/>
    </w:p>
    <w:p w14:paraId="2C4D49E0" w14:textId="235D64B2" w:rsidR="00E477A0" w:rsidRDefault="001F6804" w:rsidP="00A36EFB">
      <w:pPr>
        <w:jc w:val="both"/>
        <w:rPr>
          <w:rFonts w:eastAsia="Calibri"/>
          <w:sz w:val="20"/>
          <w:szCs w:val="20"/>
          <w:lang w:val="nl-NL"/>
        </w:rPr>
      </w:pPr>
      <w:r w:rsidRPr="002246C7">
        <w:rPr>
          <w:rFonts w:eastAsia="Calibri"/>
          <w:sz w:val="20"/>
          <w:szCs w:val="20"/>
          <w:lang w:val="nl-NL"/>
        </w:rPr>
        <w:t>Een contactverslag biedt de mogelijkheid tekstueel informatie vast te leggen die, met name in het primaire zorgproces, met de pati</w:t>
      </w:r>
      <w:del w:id="24" w:author="Charlotte Leemans" w:date="2021-04-22T10:19:00Z">
        <w:r w:rsidRPr="002246C7" w:rsidDel="00811046">
          <w:rPr>
            <w:rFonts w:eastAsia="Calibri"/>
            <w:sz w:val="20"/>
            <w:szCs w:val="20"/>
            <w:lang w:val="nl-NL"/>
          </w:rPr>
          <w:delText>e</w:delText>
        </w:r>
      </w:del>
      <w:ins w:id="25" w:author="Charlotte Leemans" w:date="2021-04-22T10:19:00Z">
        <w:r w:rsidR="00811046">
          <w:rPr>
            <w:rFonts w:eastAsia="Calibri"/>
            <w:sz w:val="20"/>
            <w:szCs w:val="20"/>
            <w:lang w:val="nl-NL"/>
          </w:rPr>
          <w:t>ë</w:t>
        </w:r>
      </w:ins>
      <w:r w:rsidRPr="002246C7">
        <w:rPr>
          <w:rFonts w:eastAsia="Calibri"/>
          <w:sz w:val="20"/>
          <w:szCs w:val="20"/>
          <w:lang w:val="nl-NL"/>
        </w:rPr>
        <w:t xml:space="preserve">nt gedeeld kan worden </w:t>
      </w:r>
      <w:del w:id="26" w:author="Charlotte Leemans" w:date="2021-04-22T10:19:00Z">
        <w:r w:rsidRPr="002246C7" w:rsidDel="00811046">
          <w:rPr>
            <w:rFonts w:eastAsia="Calibri"/>
            <w:sz w:val="20"/>
            <w:szCs w:val="20"/>
            <w:lang w:val="nl-NL"/>
          </w:rPr>
          <w:delText xml:space="preserve">of </w:delText>
        </w:r>
      </w:del>
      <w:ins w:id="27" w:author="Charlotte Leemans" w:date="2021-04-22T10:19:00Z">
        <w:r w:rsidR="00811046">
          <w:rPr>
            <w:rFonts w:eastAsia="Calibri"/>
            <w:sz w:val="20"/>
            <w:szCs w:val="20"/>
            <w:lang w:val="nl-NL"/>
          </w:rPr>
          <w:t>en</w:t>
        </w:r>
        <w:r w:rsidR="00811046" w:rsidRPr="002246C7">
          <w:rPr>
            <w:rFonts w:eastAsia="Calibri"/>
            <w:sz w:val="20"/>
            <w:szCs w:val="20"/>
            <w:lang w:val="nl-NL"/>
          </w:rPr>
          <w:t xml:space="preserve"> </w:t>
        </w:r>
      </w:ins>
      <w:r w:rsidRPr="002246C7">
        <w:rPr>
          <w:rFonts w:eastAsia="Calibri"/>
          <w:sz w:val="20"/>
          <w:szCs w:val="20"/>
          <w:lang w:val="nl-NL"/>
        </w:rPr>
        <w:t xml:space="preserve">ook op een later tijdstip weer geraadpleegd kan worden. </w:t>
      </w:r>
    </w:p>
    <w:p w14:paraId="411923A8" w14:textId="06FCC4F8" w:rsidR="002246C7" w:rsidRDefault="002246C7" w:rsidP="00A36EFB">
      <w:pPr>
        <w:jc w:val="both"/>
        <w:rPr>
          <w:rFonts w:eastAsia="Calibri"/>
          <w:sz w:val="20"/>
          <w:szCs w:val="20"/>
          <w:lang w:val="nl-NL"/>
        </w:rPr>
      </w:pPr>
    </w:p>
    <w:p w14:paraId="21F14A59" w14:textId="77777777" w:rsidR="002246C7" w:rsidRPr="002246C7" w:rsidRDefault="002246C7" w:rsidP="002246C7">
      <w:pPr>
        <w:pStyle w:val="Kop2"/>
        <w:numPr>
          <w:ilvl w:val="1"/>
          <w:numId w:val="1"/>
        </w:numPr>
        <w:rPr>
          <w:rFonts w:ascii="Arial" w:hAnsi="Arial" w:cs="Arial"/>
          <w:sz w:val="24"/>
          <w:szCs w:val="24"/>
          <w:lang w:val="nl-NL"/>
        </w:rPr>
      </w:pPr>
      <w:bookmarkStart w:id="28" w:name="_Toc66795723"/>
      <w:r w:rsidRPr="002246C7">
        <w:rPr>
          <w:rFonts w:ascii="Arial" w:hAnsi="Arial" w:cs="Arial"/>
          <w:sz w:val="24"/>
          <w:szCs w:val="24"/>
          <w:lang w:val="nl-NL"/>
        </w:rPr>
        <w:t xml:space="preserve">Patient </w:t>
      </w:r>
      <w:proofErr w:type="spellStart"/>
      <w:r w:rsidRPr="002246C7">
        <w:rPr>
          <w:rFonts w:ascii="Arial" w:hAnsi="Arial" w:cs="Arial"/>
          <w:sz w:val="24"/>
          <w:szCs w:val="24"/>
          <w:lang w:val="nl-NL"/>
        </w:rPr>
        <w:t>Population</w:t>
      </w:r>
      <w:bookmarkEnd w:id="28"/>
      <w:proofErr w:type="spellEnd"/>
    </w:p>
    <w:p w14:paraId="2A1D141E" w14:textId="45824704" w:rsidR="002246C7" w:rsidRPr="002246C7" w:rsidRDefault="002246C7" w:rsidP="002246C7">
      <w:pPr>
        <w:jc w:val="both"/>
        <w:rPr>
          <w:rFonts w:eastAsia="Calibri"/>
          <w:sz w:val="20"/>
          <w:szCs w:val="20"/>
          <w:lang w:val="nl-NL"/>
        </w:rPr>
      </w:pPr>
      <w:r w:rsidRPr="002246C7">
        <w:rPr>
          <w:rFonts w:eastAsia="Calibri"/>
          <w:sz w:val="20"/>
          <w:szCs w:val="20"/>
          <w:lang w:val="nl-NL"/>
        </w:rPr>
        <w:t>Een contactverslag kan voor elke patiënt in elke zorgsituatie worden opgesteld.</w:t>
      </w:r>
    </w:p>
    <w:bookmarkEnd w:id="22"/>
    <w:bookmarkEnd w:id="23"/>
    <w:p w14:paraId="4195AF43" w14:textId="77777777" w:rsidR="00E477A0" w:rsidRPr="002246C7" w:rsidRDefault="00E477A0">
      <w:pPr>
        <w:rPr>
          <w:rFonts w:eastAsia="Calibri"/>
          <w:sz w:val="22"/>
          <w:szCs w:val="22"/>
          <w:lang w:val="nl-NL"/>
        </w:rPr>
      </w:pPr>
    </w:p>
    <w:p w14:paraId="26717F6C" w14:textId="77777777" w:rsidR="00E477A0" w:rsidRPr="002246C7" w:rsidRDefault="001F6804">
      <w:pPr>
        <w:pStyle w:val="Kop2"/>
        <w:numPr>
          <w:ilvl w:val="1"/>
          <w:numId w:val="1"/>
        </w:numPr>
        <w:rPr>
          <w:rFonts w:ascii="Arial" w:hAnsi="Arial" w:cs="Arial"/>
          <w:sz w:val="24"/>
          <w:szCs w:val="24"/>
          <w:lang w:val="nl-NL"/>
        </w:rPr>
      </w:pPr>
      <w:bookmarkStart w:id="29" w:name="_Toc66795725"/>
      <w:bookmarkStart w:id="30" w:name="EVIDENCE_BASE"/>
      <w:bookmarkStart w:id="31" w:name="BKM_73CF2ACC_0D46_48DE_9B45_4C3479E86E72"/>
      <w:proofErr w:type="spellStart"/>
      <w:r w:rsidRPr="002246C7">
        <w:rPr>
          <w:rFonts w:ascii="Arial" w:hAnsi="Arial" w:cs="Arial"/>
          <w:sz w:val="24"/>
          <w:szCs w:val="24"/>
          <w:lang w:val="nl-NL"/>
        </w:rPr>
        <w:t>Evidence</w:t>
      </w:r>
      <w:proofErr w:type="spellEnd"/>
      <w:r w:rsidRPr="002246C7">
        <w:rPr>
          <w:rFonts w:ascii="Arial" w:hAnsi="Arial" w:cs="Arial"/>
          <w:sz w:val="24"/>
          <w:szCs w:val="24"/>
          <w:lang w:val="nl-NL"/>
        </w:rPr>
        <w:t xml:space="preserve"> Base</w:t>
      </w:r>
      <w:bookmarkEnd w:id="29"/>
    </w:p>
    <w:p w14:paraId="6B322328" w14:textId="5B76EF45" w:rsidR="00E477A0" w:rsidRPr="002246C7" w:rsidRDefault="001F6804" w:rsidP="00A36EFB">
      <w:pPr>
        <w:jc w:val="both"/>
        <w:rPr>
          <w:rFonts w:eastAsia="Calibri"/>
          <w:sz w:val="20"/>
          <w:szCs w:val="20"/>
          <w:lang w:val="nl-NL"/>
        </w:rPr>
      </w:pPr>
      <w:r w:rsidRPr="002246C7">
        <w:rPr>
          <w:rFonts w:eastAsia="Calibri"/>
          <w:sz w:val="20"/>
          <w:szCs w:val="20"/>
          <w:lang w:val="nl-NL"/>
        </w:rPr>
        <w:t xml:space="preserve">De zorgverlener is conform de WGBO verplicht een dossier bij te houden. Een belangrijk deel van het dossier wordt in tekstuele onderdelen of bijlagen verzameld en geordend. Voorbeelden zijn gespreksnotities, consultatieverslagen </w:t>
      </w:r>
      <w:del w:id="32" w:author="Charlotte Leemans" w:date="2021-04-22T10:20:00Z">
        <w:r w:rsidRPr="002246C7" w:rsidDel="00913676">
          <w:rPr>
            <w:rFonts w:eastAsia="Calibri"/>
            <w:sz w:val="20"/>
            <w:szCs w:val="20"/>
            <w:lang w:val="nl-NL"/>
          </w:rPr>
          <w:delText xml:space="preserve">of </w:delText>
        </w:r>
      </w:del>
      <w:ins w:id="33" w:author="Charlotte Leemans" w:date="2021-04-22T10:20:00Z">
        <w:r w:rsidR="00913676">
          <w:rPr>
            <w:rFonts w:eastAsia="Calibri"/>
            <w:sz w:val="20"/>
            <w:szCs w:val="20"/>
            <w:lang w:val="nl-NL"/>
          </w:rPr>
          <w:t>en</w:t>
        </w:r>
        <w:r w:rsidR="00913676" w:rsidRPr="002246C7">
          <w:rPr>
            <w:rFonts w:eastAsia="Calibri"/>
            <w:sz w:val="20"/>
            <w:szCs w:val="20"/>
            <w:lang w:val="nl-NL"/>
          </w:rPr>
          <w:t xml:space="preserve"> </w:t>
        </w:r>
      </w:ins>
      <w:r w:rsidRPr="002246C7">
        <w:rPr>
          <w:rFonts w:eastAsia="Calibri"/>
          <w:sz w:val="20"/>
          <w:szCs w:val="20"/>
          <w:lang w:val="nl-NL"/>
        </w:rPr>
        <w:t xml:space="preserve">de decursus. De decursus is het </w:t>
      </w:r>
      <w:r w:rsidR="00A36EFB" w:rsidRPr="002246C7">
        <w:rPr>
          <w:rFonts w:eastAsia="Calibri"/>
          <w:sz w:val="20"/>
          <w:szCs w:val="20"/>
          <w:lang w:val="nl-NL"/>
        </w:rPr>
        <w:t>Latijnse</w:t>
      </w:r>
      <w:r w:rsidRPr="002246C7">
        <w:rPr>
          <w:rFonts w:eastAsia="Calibri"/>
          <w:sz w:val="20"/>
          <w:szCs w:val="20"/>
          <w:lang w:val="nl-NL"/>
        </w:rPr>
        <w:t xml:space="preserve"> begrip voor het verloop van een ziekte en is een gevestigd onderdeel van het elektronisch </w:t>
      </w:r>
      <w:r w:rsidR="00A36EFB" w:rsidRPr="002246C7">
        <w:rPr>
          <w:rFonts w:eastAsia="Calibri"/>
          <w:sz w:val="20"/>
          <w:szCs w:val="20"/>
          <w:lang w:val="nl-NL"/>
        </w:rPr>
        <w:t>patiënten</w:t>
      </w:r>
      <w:del w:id="34" w:author="Charlotte Leemans" w:date="2021-04-22T10:19:00Z">
        <w:r w:rsidRPr="002246C7" w:rsidDel="00811046">
          <w:rPr>
            <w:rFonts w:eastAsia="Calibri"/>
            <w:sz w:val="20"/>
            <w:szCs w:val="20"/>
            <w:lang w:val="nl-NL"/>
          </w:rPr>
          <w:delText xml:space="preserve"> </w:delText>
        </w:r>
      </w:del>
      <w:r w:rsidRPr="002246C7">
        <w:rPr>
          <w:rFonts w:eastAsia="Calibri"/>
          <w:sz w:val="20"/>
          <w:szCs w:val="20"/>
          <w:lang w:val="nl-NL"/>
        </w:rPr>
        <w:t>dossier</w:t>
      </w:r>
      <w:ins w:id="35" w:author="Charlotte Leemans" w:date="2021-04-22T10:19:00Z">
        <w:r w:rsidR="00811046">
          <w:rPr>
            <w:rFonts w:eastAsia="Calibri"/>
            <w:sz w:val="20"/>
            <w:szCs w:val="20"/>
            <w:lang w:val="nl-NL"/>
          </w:rPr>
          <w:t>.</w:t>
        </w:r>
      </w:ins>
      <w:r w:rsidRPr="002246C7">
        <w:rPr>
          <w:rFonts w:eastAsia="Calibri"/>
          <w:sz w:val="20"/>
          <w:szCs w:val="20"/>
          <w:lang w:val="nl-NL"/>
        </w:rPr>
        <w:t xml:space="preserve"> Een veel voorkomende benadering is van dag tot dag of van consult op consult beschrijven van vorderingen of verloop. </w:t>
      </w:r>
    </w:p>
    <w:bookmarkEnd w:id="30"/>
    <w:bookmarkEnd w:id="31"/>
    <w:p w14:paraId="4FC987C9" w14:textId="5D7FDF25" w:rsidR="00E477A0" w:rsidRPr="007A605E" w:rsidRDefault="00E477A0">
      <w:pPr>
        <w:rPr>
          <w:rFonts w:eastAsia="Calibri"/>
          <w:color w:val="000000"/>
          <w:sz w:val="22"/>
          <w:szCs w:val="22"/>
          <w:lang w:val="nl-NL"/>
        </w:rPr>
      </w:pPr>
    </w:p>
    <w:p w14:paraId="016B1C11" w14:textId="77777777" w:rsidR="00E477A0" w:rsidRPr="007A605E" w:rsidRDefault="00E477A0">
      <w:pPr>
        <w:rPr>
          <w:rFonts w:eastAsia="Calibri"/>
          <w:color w:val="000000"/>
          <w:sz w:val="22"/>
          <w:szCs w:val="22"/>
          <w:lang w:val="nl-NL"/>
        </w:rPr>
      </w:pPr>
    </w:p>
    <w:p w14:paraId="5FB8EDB6" w14:textId="77777777" w:rsidR="00B62619" w:rsidRPr="007A605E" w:rsidRDefault="00B62619">
      <w:pPr>
        <w:rPr>
          <w:rFonts w:eastAsia="Calibri"/>
          <w:b/>
          <w:color w:val="004080"/>
          <w:sz w:val="32"/>
          <w:szCs w:val="32"/>
          <w:lang w:val="nl-NL"/>
        </w:rPr>
      </w:pPr>
      <w:bookmarkStart w:id="36" w:name="INFORMATION_MODEL"/>
      <w:bookmarkStart w:id="37" w:name="BKM_A2E7CF13_92F5_4F46_8409_E6F27AD0CEBD"/>
      <w:r w:rsidRPr="007A605E">
        <w:rPr>
          <w:color w:val="004080"/>
          <w:lang w:val="nl-NL"/>
        </w:rPr>
        <w:br w:type="page"/>
      </w:r>
    </w:p>
    <w:p w14:paraId="052056D3" w14:textId="0DA07519" w:rsidR="00E477A0" w:rsidRPr="002246C7" w:rsidRDefault="001F6804">
      <w:pPr>
        <w:pStyle w:val="Kop2"/>
        <w:numPr>
          <w:ilvl w:val="1"/>
          <w:numId w:val="1"/>
        </w:numPr>
        <w:rPr>
          <w:rFonts w:ascii="Arial" w:hAnsi="Arial" w:cs="Arial"/>
          <w:sz w:val="24"/>
          <w:szCs w:val="24"/>
          <w:lang w:val="nl-NL"/>
        </w:rPr>
      </w:pPr>
      <w:bookmarkStart w:id="38" w:name="_Toc66795726"/>
      <w:r w:rsidRPr="002246C7">
        <w:rPr>
          <w:rFonts w:ascii="Arial" w:hAnsi="Arial" w:cs="Arial"/>
          <w:sz w:val="24"/>
          <w:szCs w:val="24"/>
          <w:lang w:val="nl-NL"/>
        </w:rPr>
        <w:lastRenderedPageBreak/>
        <w:t>Information Model</w:t>
      </w:r>
      <w:bookmarkEnd w:id="38"/>
    </w:p>
    <w:p w14:paraId="44AF9B4B" w14:textId="77777777" w:rsidR="00E477A0" w:rsidRPr="007A605E" w:rsidDel="00913676" w:rsidRDefault="00E477A0">
      <w:pPr>
        <w:rPr>
          <w:del w:id="39" w:author="Charlotte Leemans" w:date="2021-04-22T10:21:00Z"/>
          <w:rFonts w:eastAsia="Calibri"/>
          <w:color w:val="000000"/>
          <w:sz w:val="22"/>
          <w:szCs w:val="22"/>
          <w:lang w:val="nl-NL"/>
        </w:rPr>
      </w:pPr>
    </w:p>
    <w:p w14:paraId="31278004" w14:textId="77777777" w:rsidR="00E477A0" w:rsidRPr="007A605E" w:rsidDel="00913676" w:rsidRDefault="00E477A0">
      <w:pPr>
        <w:rPr>
          <w:del w:id="40" w:author="Charlotte Leemans" w:date="2021-04-22T10:21:00Z"/>
          <w:rFonts w:eastAsia="Calibri"/>
          <w:color w:val="000000"/>
          <w:sz w:val="22"/>
          <w:szCs w:val="22"/>
          <w:lang w:val="nl-NL"/>
        </w:rPr>
      </w:pPr>
    </w:p>
    <w:p w14:paraId="5366EDD2" w14:textId="77777777" w:rsidR="00E477A0" w:rsidRPr="007A605E" w:rsidRDefault="00E477A0">
      <w:pPr>
        <w:rPr>
          <w:rFonts w:eastAsia="Calibri"/>
          <w:color w:val="000000"/>
          <w:sz w:val="22"/>
          <w:szCs w:val="22"/>
          <w:lang w:val="nl-NL"/>
        </w:rPr>
      </w:pPr>
    </w:p>
    <w:p w14:paraId="2EBE7F5C" w14:textId="77777777" w:rsidR="00E477A0" w:rsidRPr="007A605E" w:rsidRDefault="00E477A0">
      <w:pPr>
        <w:rPr>
          <w:rFonts w:eastAsia="Calibri"/>
          <w:color w:val="000000"/>
          <w:sz w:val="22"/>
          <w:szCs w:val="22"/>
          <w:lang w:val="nl-NL"/>
        </w:rPr>
      </w:pPr>
    </w:p>
    <w:p w14:paraId="5D28BFBE" w14:textId="26D4E6BF" w:rsidR="00E477A0" w:rsidRPr="007A605E" w:rsidRDefault="006F6458">
      <w:pPr>
        <w:jc w:val="center"/>
        <w:rPr>
          <w:rFonts w:eastAsia="Calibri"/>
          <w:color w:val="000000"/>
          <w:sz w:val="22"/>
          <w:szCs w:val="22"/>
          <w:lang w:val="nl-NL"/>
        </w:rPr>
      </w:pPr>
      <w:r w:rsidRPr="006F6458">
        <w:rPr>
          <w:rFonts w:eastAsia="Calibri"/>
          <w:noProof/>
          <w:color w:val="000000"/>
          <w:sz w:val="22"/>
          <w:szCs w:val="22"/>
          <w:lang w:val="nl-NL"/>
        </w:rPr>
        <w:drawing>
          <wp:inline distT="0" distB="0" distL="0" distR="0" wp14:anchorId="0594942E" wp14:editId="1A0E401B">
            <wp:extent cx="6124575" cy="39338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3933825"/>
                    </a:xfrm>
                    <a:prstGeom prst="rect">
                      <a:avLst/>
                    </a:prstGeom>
                    <a:noFill/>
                    <a:ln>
                      <a:noFill/>
                    </a:ln>
                  </pic:spPr>
                </pic:pic>
              </a:graphicData>
            </a:graphic>
          </wp:inline>
        </w:drawing>
      </w:r>
    </w:p>
    <w:p w14:paraId="31D5C2B9"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3AAAC91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9C0FF7" w14:textId="77777777" w:rsidR="00E477A0" w:rsidRPr="007A605E" w:rsidRDefault="001F6804">
            <w:pPr>
              <w:rPr>
                <w:rFonts w:eastAsia="Calibri"/>
                <w:b/>
                <w:color w:val="FFFFFF"/>
                <w:sz w:val="20"/>
                <w:szCs w:val="20"/>
                <w:lang w:val="nl-NL"/>
              </w:rPr>
            </w:pPr>
            <w:bookmarkStart w:id="41" w:name="BKM_0E0F7F92_6F5B_47EA_8E94_F77AAD606242"/>
            <w:r w:rsidRPr="007A605E">
              <w:rPr>
                <w:rFonts w:eastAsia="Calibri"/>
                <w:b/>
                <w:color w:val="FFFFFF"/>
                <w:sz w:val="20"/>
                <w:szCs w:val="20"/>
                <w:lang w:val="nl-NL"/>
              </w:rPr>
              <w:t>«rootconcept»</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1D71FD"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Contactverslag  </w:t>
            </w:r>
          </w:p>
        </w:tc>
      </w:tr>
      <w:tr w:rsidR="00E477A0" w:rsidRPr="00620A66" w14:paraId="13B02BD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F1F49D"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715AAB" w14:textId="0335E118"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Rootconcept van de bouwsteen contactverslag. Dit rootconcept bevat alle gegevenselementen van de </w:t>
            </w:r>
            <w:proofErr w:type="spellStart"/>
            <w:r w:rsidRPr="007A605E">
              <w:rPr>
                <w:rFonts w:eastAsia="Calibri"/>
                <w:color w:val="000000"/>
                <w:sz w:val="20"/>
                <w:szCs w:val="20"/>
                <w:lang w:val="nl-NL"/>
              </w:rPr>
              <w:t>zib</w:t>
            </w:r>
            <w:proofErr w:type="spellEnd"/>
            <w:r w:rsidRPr="007A605E">
              <w:rPr>
                <w:rFonts w:eastAsia="Calibri"/>
                <w:color w:val="000000"/>
                <w:sz w:val="20"/>
                <w:szCs w:val="20"/>
                <w:lang w:val="nl-NL"/>
              </w:rPr>
              <w:t xml:space="preserve"> </w:t>
            </w:r>
            <w:ins w:id="42" w:author="Charlotte Leemans" w:date="2021-04-22T10:21:00Z">
              <w:r w:rsidR="00913676">
                <w:rPr>
                  <w:rFonts w:eastAsia="Calibri"/>
                  <w:color w:val="000000"/>
                  <w:sz w:val="20"/>
                  <w:szCs w:val="20"/>
                  <w:lang w:val="nl-NL"/>
                </w:rPr>
                <w:t>C</w:t>
              </w:r>
            </w:ins>
            <w:del w:id="43" w:author="Charlotte Leemans" w:date="2021-04-22T10:21:00Z">
              <w:r w:rsidRPr="007A605E" w:rsidDel="00913676">
                <w:rPr>
                  <w:rFonts w:eastAsia="Calibri"/>
                  <w:color w:val="000000"/>
                  <w:sz w:val="20"/>
                  <w:szCs w:val="20"/>
                  <w:lang w:val="nl-NL"/>
                </w:rPr>
                <w:delText>c</w:delText>
              </w:r>
            </w:del>
            <w:r w:rsidRPr="007A605E">
              <w:rPr>
                <w:rFonts w:eastAsia="Calibri"/>
                <w:color w:val="000000"/>
                <w:sz w:val="20"/>
                <w:szCs w:val="20"/>
                <w:lang w:val="nl-NL"/>
              </w:rPr>
              <w:t xml:space="preserve">ontactverslag. </w:t>
            </w:r>
          </w:p>
        </w:tc>
      </w:tr>
      <w:tr w:rsidR="00E477A0" w:rsidRPr="007A605E" w14:paraId="181FA701"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8D8E4C"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98DB3E" w14:textId="77777777" w:rsidR="00E477A0" w:rsidRPr="007A605E" w:rsidRDefault="00E477A0">
            <w:pPr>
              <w:rPr>
                <w:rFonts w:eastAsia="Calibri"/>
                <w:color w:val="000000"/>
                <w:sz w:val="20"/>
                <w:szCs w:val="20"/>
                <w:lang w:val="nl-NL"/>
              </w:rPr>
            </w:pPr>
          </w:p>
        </w:tc>
      </w:tr>
      <w:tr w:rsidR="00E477A0" w:rsidRPr="007A605E" w14:paraId="0F04C4F9"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443" w:type="dxa"/>
              <w:tblLayout w:type="fixed"/>
              <w:tblCellMar>
                <w:left w:w="40" w:type="dxa"/>
                <w:right w:w="40" w:type="dxa"/>
              </w:tblCellMar>
              <w:tblLook w:val="04A0" w:firstRow="1" w:lastRow="0" w:firstColumn="1" w:lastColumn="0" w:noHBand="0" w:noVBand="1"/>
            </w:tblPr>
            <w:tblGrid>
              <w:gridCol w:w="2158"/>
              <w:gridCol w:w="2701"/>
              <w:gridCol w:w="4584"/>
            </w:tblGrid>
            <w:tr w:rsidR="00E477A0" w:rsidRPr="007A605E" w14:paraId="1FD558BE"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567DCD" w14:textId="77777777" w:rsidR="00E477A0" w:rsidRPr="007A605E" w:rsidRDefault="001F6804">
                  <w:pPr>
                    <w:rPr>
                      <w:color w:val="000000"/>
                      <w:sz w:val="20"/>
                      <w:szCs w:val="20"/>
                      <w:lang w:val="nl-NL"/>
                    </w:rPr>
                  </w:pPr>
                  <w:proofErr w:type="gramStart"/>
                  <w:r w:rsidRPr="007A605E">
                    <w:rPr>
                      <w:rFonts w:eastAsia="Calibri"/>
                      <w:b/>
                      <w:color w:val="000000"/>
                      <w:sz w:val="20"/>
                      <w:szCs w:val="20"/>
                      <w:lang w:val="nl-NL"/>
                    </w:rPr>
                    <w:t>DCM::</w:t>
                  </w:r>
                  <w:proofErr w:type="gramEnd"/>
                  <w:r w:rsidRPr="007A605E">
                    <w:rPr>
                      <w:rFonts w:eastAsia="Calibri"/>
                      <w:b/>
                      <w:color w:val="000000"/>
                      <w:sz w:val="20"/>
                      <w:szCs w:val="20"/>
                      <w:lang w:val="nl-NL"/>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E24C9EF"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NL-CM:21.3.1 </w:t>
                  </w:r>
                </w:p>
              </w:tc>
              <w:tc>
                <w:tcPr>
                  <w:tcW w:w="4584" w:type="dxa"/>
                  <w:tcBorders>
                    <w:top w:val="single" w:sz="2" w:space="0" w:color="0F0F0F"/>
                    <w:left w:val="single" w:sz="2" w:space="0" w:color="0F0F0F"/>
                    <w:right w:val="single" w:sz="2" w:space="0" w:color="0F0F0F"/>
                  </w:tcBorders>
                  <w:tcMar>
                    <w:top w:w="0" w:type="dxa"/>
                    <w:left w:w="40" w:type="dxa"/>
                    <w:bottom w:w="0" w:type="dxa"/>
                    <w:right w:w="40" w:type="dxa"/>
                  </w:tcMar>
                </w:tcPr>
                <w:p w14:paraId="2463B2F6" w14:textId="77777777" w:rsidR="00E477A0" w:rsidRPr="007A605E" w:rsidRDefault="00E477A0">
                  <w:pPr>
                    <w:rPr>
                      <w:color w:val="000000"/>
                      <w:sz w:val="20"/>
                      <w:szCs w:val="20"/>
                      <w:lang w:val="nl-NL"/>
                    </w:rPr>
                  </w:pPr>
                </w:p>
              </w:tc>
            </w:tr>
            <w:tr w:rsidR="00A36EFB" w:rsidRPr="007A605E" w14:paraId="43C5ED45"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6BA2E8A" w14:textId="77777777" w:rsidR="00A36EFB" w:rsidRPr="007A605E" w:rsidRDefault="00A36EFB">
                  <w:pPr>
                    <w:rPr>
                      <w:color w:val="000000"/>
                      <w:sz w:val="20"/>
                      <w:szCs w:val="20"/>
                      <w:lang w:val="nl-NL"/>
                    </w:rPr>
                  </w:pPr>
                  <w:proofErr w:type="gramStart"/>
                  <w:r w:rsidRPr="007A605E">
                    <w:rPr>
                      <w:rFonts w:eastAsia="Calibri"/>
                      <w:b/>
                      <w:color w:val="000000"/>
                      <w:sz w:val="20"/>
                      <w:szCs w:val="20"/>
                      <w:lang w:val="nl-NL"/>
                    </w:rPr>
                    <w:t>DCM::</w:t>
                  </w:r>
                  <w:proofErr w:type="gramEnd"/>
                  <w:r w:rsidRPr="007A605E">
                    <w:rPr>
                      <w:rFonts w:eastAsia="Calibri"/>
                      <w:b/>
                      <w:color w:val="000000"/>
                      <w:sz w:val="20"/>
                      <w:szCs w:val="20"/>
                      <w:lang w:val="nl-NL"/>
                    </w:rPr>
                    <w:t>DefinitionCode</w:t>
                  </w:r>
                </w:p>
              </w:tc>
              <w:tc>
                <w:tcPr>
                  <w:tcW w:w="7285"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F4922B9" w14:textId="68ED291A" w:rsidR="00A36EFB" w:rsidRPr="007A605E" w:rsidRDefault="00A36EFB">
                  <w:pPr>
                    <w:rPr>
                      <w:color w:val="000000"/>
                      <w:sz w:val="20"/>
                      <w:szCs w:val="20"/>
                      <w:lang w:val="nl-NL"/>
                    </w:rPr>
                  </w:pPr>
                  <w:proofErr w:type="spellStart"/>
                  <w:r w:rsidRPr="007A605E">
                    <w:rPr>
                      <w:rFonts w:eastAsia="Calibri"/>
                      <w:color w:val="000000"/>
                      <w:sz w:val="20"/>
                      <w:szCs w:val="20"/>
                      <w:lang w:val="nl-NL"/>
                    </w:rPr>
                    <w:t>SnomedCT</w:t>
                  </w:r>
                  <w:proofErr w:type="spellEnd"/>
                  <w:r w:rsidRPr="007A605E">
                    <w:rPr>
                      <w:rFonts w:eastAsia="Calibri"/>
                      <w:color w:val="000000"/>
                      <w:sz w:val="20"/>
                      <w:szCs w:val="20"/>
                      <w:lang w:val="nl-NL"/>
                    </w:rPr>
                    <w:t xml:space="preserve">: klinisch consultverslag </w:t>
                  </w:r>
                  <w:del w:id="44" w:author="Charlotte Leemans" w:date="2021-04-22T10:21:00Z">
                    <w:r w:rsidRPr="007A605E" w:rsidDel="00913676">
                      <w:rPr>
                        <w:rFonts w:eastAsia="Calibri"/>
                        <w:color w:val="000000"/>
                        <w:sz w:val="20"/>
                        <w:szCs w:val="20"/>
                        <w:lang w:val="nl-NL"/>
                      </w:rPr>
                      <w:delText xml:space="preserve"> </w:delText>
                    </w:r>
                  </w:del>
                  <w:r w:rsidRPr="007A605E">
                    <w:rPr>
                      <w:rFonts w:eastAsia="Calibri"/>
                      <w:color w:val="000000"/>
                      <w:sz w:val="20"/>
                      <w:szCs w:val="20"/>
                      <w:lang w:val="nl-NL"/>
                    </w:rPr>
                    <w:t>371530004</w:t>
                  </w:r>
                </w:p>
              </w:tc>
            </w:tr>
          </w:tbl>
          <w:p w14:paraId="1B2C56A5" w14:textId="77777777" w:rsidR="00E477A0" w:rsidRPr="007A605E" w:rsidRDefault="00E477A0">
            <w:pPr>
              <w:rPr>
                <w:color w:val="000000"/>
                <w:sz w:val="20"/>
                <w:szCs w:val="20"/>
                <w:lang w:val="nl-NL"/>
              </w:rPr>
            </w:pPr>
          </w:p>
        </w:tc>
      </w:tr>
      <w:tr w:rsidR="00E477A0" w:rsidRPr="007A605E" w14:paraId="790801D5"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052D71"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AD2F99" w14:textId="77777777" w:rsidR="00E477A0" w:rsidRPr="007A605E" w:rsidRDefault="00E477A0">
            <w:pPr>
              <w:rPr>
                <w:rFonts w:eastAsia="Calibri"/>
                <w:color w:val="000000"/>
                <w:sz w:val="20"/>
                <w:szCs w:val="20"/>
                <w:lang w:val="nl-NL"/>
              </w:rPr>
            </w:pPr>
          </w:p>
        </w:tc>
      </w:tr>
      <w:bookmarkEnd w:id="41"/>
    </w:tbl>
    <w:p w14:paraId="433B2EF5"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4C2C530E"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853A1B" w14:textId="77777777" w:rsidR="00E477A0" w:rsidRPr="007A605E" w:rsidRDefault="001F6804">
            <w:pPr>
              <w:rPr>
                <w:rFonts w:eastAsia="Calibri"/>
                <w:b/>
                <w:color w:val="FFFFFF"/>
                <w:sz w:val="20"/>
                <w:szCs w:val="20"/>
                <w:lang w:val="nl-NL"/>
              </w:rPr>
            </w:pPr>
            <w:bookmarkStart w:id="45" w:name="BKM_1E79AE05_2AFC_4F39_AAF9_DB69B9A54C53"/>
            <w:r w:rsidRPr="007A605E">
              <w:rPr>
                <w:rFonts w:eastAsia="Calibri"/>
                <w:b/>
                <w:color w:val="FFFFFF"/>
                <w:sz w:val="20"/>
                <w:szCs w:val="20"/>
                <w:lang w:val="nl-NL"/>
              </w:rPr>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12F421" w14:textId="77777777" w:rsidR="00E477A0" w:rsidRPr="007A605E" w:rsidRDefault="001F6804">
            <w:pPr>
              <w:rPr>
                <w:rFonts w:eastAsia="Calibri"/>
                <w:color w:val="FFFFFF"/>
                <w:sz w:val="20"/>
                <w:szCs w:val="20"/>
                <w:lang w:val="nl-NL"/>
              </w:rPr>
            </w:pPr>
            <w:proofErr w:type="spellStart"/>
            <w:r w:rsidRPr="007A605E">
              <w:rPr>
                <w:rFonts w:eastAsia="Calibri"/>
                <w:color w:val="FFFFFF"/>
                <w:sz w:val="20"/>
                <w:szCs w:val="20"/>
                <w:lang w:val="nl-NL"/>
              </w:rPr>
              <w:t>DatumTijdContact</w:t>
            </w:r>
            <w:proofErr w:type="spellEnd"/>
            <w:r w:rsidRPr="007A605E">
              <w:rPr>
                <w:rFonts w:eastAsia="Calibri"/>
                <w:color w:val="FFFFFF"/>
                <w:sz w:val="20"/>
                <w:szCs w:val="20"/>
                <w:lang w:val="nl-NL"/>
              </w:rPr>
              <w:t xml:space="preserve">  </w:t>
            </w:r>
          </w:p>
        </w:tc>
      </w:tr>
      <w:tr w:rsidR="00E477A0" w:rsidRPr="00620A66" w14:paraId="04D6D916"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7B1B59"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ACBCE1" w14:textId="660EB337"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De datum en/of het tijdstip waarop het contact plaatsgevonden heeft. </w:t>
            </w:r>
          </w:p>
        </w:tc>
      </w:tr>
      <w:tr w:rsidR="00E477A0" w:rsidRPr="007A605E" w14:paraId="16946354"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52D032"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09F8A4"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TS</w:t>
            </w:r>
          </w:p>
        </w:tc>
      </w:tr>
      <w:tr w:rsidR="00E477A0" w:rsidRPr="007A605E" w14:paraId="678936BB"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726" w:type="dxa"/>
              <w:tblLayout w:type="fixed"/>
              <w:tblCellMar>
                <w:left w:w="40" w:type="dxa"/>
                <w:right w:w="40" w:type="dxa"/>
              </w:tblCellMar>
              <w:tblLook w:val="04A0" w:firstRow="1" w:lastRow="0" w:firstColumn="1" w:lastColumn="0" w:noHBand="0" w:noVBand="1"/>
            </w:tblPr>
            <w:tblGrid>
              <w:gridCol w:w="2158"/>
              <w:gridCol w:w="2701"/>
              <w:gridCol w:w="4867"/>
            </w:tblGrid>
            <w:tr w:rsidR="00E477A0" w:rsidRPr="007A605E" w14:paraId="74447F28"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5B34663" w14:textId="77777777" w:rsidR="00E477A0" w:rsidRPr="007A605E" w:rsidRDefault="001F6804">
                  <w:pPr>
                    <w:rPr>
                      <w:color w:val="000000"/>
                      <w:sz w:val="20"/>
                      <w:szCs w:val="20"/>
                      <w:lang w:val="nl-NL"/>
                    </w:rPr>
                  </w:pPr>
                  <w:proofErr w:type="gramStart"/>
                  <w:r w:rsidRPr="007A605E">
                    <w:rPr>
                      <w:rFonts w:eastAsia="Calibri"/>
                      <w:b/>
                      <w:color w:val="000000"/>
                      <w:sz w:val="20"/>
                      <w:szCs w:val="20"/>
                      <w:lang w:val="nl-NL"/>
                    </w:rPr>
                    <w:t>DCM::</w:t>
                  </w:r>
                  <w:proofErr w:type="gramEnd"/>
                  <w:r w:rsidRPr="007A605E">
                    <w:rPr>
                      <w:rFonts w:eastAsia="Calibri"/>
                      <w:b/>
                      <w:color w:val="000000"/>
                      <w:sz w:val="20"/>
                      <w:szCs w:val="20"/>
                      <w:lang w:val="nl-NL"/>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A018A2"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NL-CM:21.3.2 </w:t>
                  </w:r>
                </w:p>
              </w:tc>
              <w:tc>
                <w:tcPr>
                  <w:tcW w:w="4867" w:type="dxa"/>
                  <w:tcBorders>
                    <w:top w:val="single" w:sz="2" w:space="0" w:color="0F0F0F"/>
                    <w:left w:val="single" w:sz="2" w:space="0" w:color="0F0F0F"/>
                    <w:right w:val="single" w:sz="2" w:space="0" w:color="0F0F0F"/>
                  </w:tcBorders>
                  <w:tcMar>
                    <w:top w:w="0" w:type="dxa"/>
                    <w:left w:w="40" w:type="dxa"/>
                    <w:bottom w:w="0" w:type="dxa"/>
                    <w:right w:w="40" w:type="dxa"/>
                  </w:tcMar>
                </w:tcPr>
                <w:p w14:paraId="6DDDE26E" w14:textId="77777777" w:rsidR="00E477A0" w:rsidRPr="007A605E" w:rsidRDefault="00E477A0">
                  <w:pPr>
                    <w:rPr>
                      <w:color w:val="000000"/>
                      <w:sz w:val="20"/>
                      <w:szCs w:val="20"/>
                      <w:lang w:val="nl-NL"/>
                    </w:rPr>
                  </w:pPr>
                </w:p>
              </w:tc>
            </w:tr>
            <w:tr w:rsidR="00A36EFB" w:rsidRPr="007A605E" w14:paraId="6A620799"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CF22A3" w14:textId="77777777" w:rsidR="00A36EFB" w:rsidRPr="007A605E" w:rsidRDefault="00A36EFB">
                  <w:pPr>
                    <w:rPr>
                      <w:color w:val="000000"/>
                      <w:sz w:val="20"/>
                      <w:szCs w:val="20"/>
                      <w:lang w:val="nl-NL"/>
                    </w:rPr>
                  </w:pPr>
                  <w:proofErr w:type="gramStart"/>
                  <w:r w:rsidRPr="007A605E">
                    <w:rPr>
                      <w:rFonts w:eastAsia="Calibri"/>
                      <w:b/>
                      <w:color w:val="000000"/>
                      <w:sz w:val="20"/>
                      <w:szCs w:val="20"/>
                      <w:lang w:val="nl-NL"/>
                    </w:rPr>
                    <w:t>DCM::</w:t>
                  </w:r>
                  <w:proofErr w:type="gramEnd"/>
                  <w:r w:rsidRPr="007A605E">
                    <w:rPr>
                      <w:rFonts w:eastAsia="Calibri"/>
                      <w:b/>
                      <w:color w:val="000000"/>
                      <w:sz w:val="20"/>
                      <w:szCs w:val="20"/>
                      <w:lang w:val="nl-NL"/>
                    </w:rPr>
                    <w:t>DefinitionCode</w:t>
                  </w:r>
                </w:p>
              </w:tc>
              <w:tc>
                <w:tcPr>
                  <w:tcW w:w="7568"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78F1AC0B" w14:textId="403785B9" w:rsidR="00A36EFB" w:rsidRPr="007A605E" w:rsidRDefault="00A36EFB">
                  <w:pPr>
                    <w:rPr>
                      <w:color w:val="000000"/>
                      <w:sz w:val="20"/>
                      <w:szCs w:val="20"/>
                      <w:lang w:val="nl-NL"/>
                    </w:rPr>
                  </w:pPr>
                  <w:r w:rsidRPr="007A605E">
                    <w:rPr>
                      <w:rFonts w:eastAsia="Calibri"/>
                      <w:color w:val="000000"/>
                      <w:sz w:val="20"/>
                      <w:szCs w:val="20"/>
                      <w:lang w:val="nl-NL"/>
                    </w:rPr>
                    <w:t>SnomedCT: datum van gebeurtenis 439771001</w:t>
                  </w:r>
                </w:p>
              </w:tc>
            </w:tr>
          </w:tbl>
          <w:p w14:paraId="4DCA5E1C" w14:textId="77777777" w:rsidR="00E477A0" w:rsidRPr="007A605E" w:rsidRDefault="00E477A0">
            <w:pPr>
              <w:rPr>
                <w:color w:val="000000"/>
                <w:sz w:val="20"/>
                <w:szCs w:val="20"/>
                <w:lang w:val="nl-NL"/>
              </w:rPr>
            </w:pPr>
          </w:p>
        </w:tc>
      </w:tr>
      <w:tr w:rsidR="00E477A0" w:rsidRPr="007A605E" w14:paraId="372E4A6F"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05869E"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0A1757" w14:textId="77777777" w:rsidR="00E477A0" w:rsidRPr="007A605E" w:rsidRDefault="00E477A0">
            <w:pPr>
              <w:rPr>
                <w:rFonts w:eastAsia="Calibri"/>
                <w:color w:val="000000"/>
                <w:sz w:val="20"/>
                <w:szCs w:val="20"/>
                <w:lang w:val="nl-NL"/>
              </w:rPr>
            </w:pPr>
          </w:p>
        </w:tc>
      </w:tr>
      <w:bookmarkEnd w:id="45"/>
    </w:tbl>
    <w:p w14:paraId="05EA5879"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27481303"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50CCC3" w14:textId="77777777" w:rsidR="00E477A0" w:rsidRPr="007A605E" w:rsidRDefault="001F6804">
            <w:pPr>
              <w:rPr>
                <w:rFonts w:eastAsia="Calibri"/>
                <w:b/>
                <w:color w:val="FFFFFF"/>
                <w:sz w:val="20"/>
                <w:szCs w:val="20"/>
                <w:lang w:val="nl-NL"/>
              </w:rPr>
            </w:pPr>
            <w:bookmarkStart w:id="46" w:name="BKM_D662D500_897B_43F4_9BCB_2C192A0B0BFE"/>
            <w:r w:rsidRPr="007A605E">
              <w:rPr>
                <w:rFonts w:eastAsia="Calibri"/>
                <w:b/>
                <w:color w:val="FFFFFF"/>
                <w:sz w:val="20"/>
                <w:szCs w:val="20"/>
                <w:lang w:val="nl-NL"/>
              </w:rPr>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CC0E29"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Contact  </w:t>
            </w:r>
          </w:p>
        </w:tc>
      </w:tr>
      <w:tr w:rsidR="00E477A0" w:rsidRPr="00620A66" w14:paraId="2F9186B2"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0E24F2"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E14E9D" w14:textId="7DFE9F1E" w:rsidR="00E477A0" w:rsidRPr="007A605E" w:rsidRDefault="001F6804">
            <w:pPr>
              <w:rPr>
                <w:rFonts w:eastAsia="Calibri"/>
                <w:color w:val="000000"/>
                <w:sz w:val="20"/>
                <w:szCs w:val="20"/>
                <w:lang w:val="nl-NL"/>
              </w:rPr>
            </w:pPr>
            <w:r w:rsidRPr="007A605E">
              <w:rPr>
                <w:rFonts w:eastAsia="Calibri"/>
                <w:color w:val="000000"/>
                <w:sz w:val="20"/>
                <w:szCs w:val="20"/>
                <w:lang w:val="nl-NL"/>
              </w:rPr>
              <w:t>In de ggz elke vorm van contact met de pati</w:t>
            </w:r>
            <w:del w:id="47" w:author="Charlotte Leemans" w:date="2021-04-22T10:30:00Z">
              <w:r w:rsidRPr="007A605E" w:rsidDel="00997FD0">
                <w:rPr>
                  <w:rFonts w:eastAsia="Calibri"/>
                  <w:color w:val="000000"/>
                  <w:sz w:val="20"/>
                  <w:szCs w:val="20"/>
                  <w:lang w:val="nl-NL"/>
                </w:rPr>
                <w:delText>e</w:delText>
              </w:r>
            </w:del>
            <w:ins w:id="48" w:author="Charlotte Leemans" w:date="2021-04-22T10:30:00Z">
              <w:r w:rsidR="00997FD0">
                <w:rPr>
                  <w:rFonts w:eastAsia="Calibri"/>
                  <w:color w:val="000000"/>
                  <w:sz w:val="20"/>
                  <w:szCs w:val="20"/>
                  <w:lang w:val="nl-NL"/>
                </w:rPr>
                <w:t>ë</w:t>
              </w:r>
            </w:ins>
            <w:r w:rsidRPr="007A605E">
              <w:rPr>
                <w:rFonts w:eastAsia="Calibri"/>
                <w:color w:val="000000"/>
                <w:sz w:val="20"/>
                <w:szCs w:val="20"/>
                <w:lang w:val="nl-NL"/>
              </w:rPr>
              <w:t xml:space="preserve">nt. Consult, maar ook digitaal of telefonisch contact. </w:t>
            </w:r>
          </w:p>
        </w:tc>
      </w:tr>
      <w:tr w:rsidR="00E477A0" w:rsidRPr="007A605E" w14:paraId="0CD75BC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E93433"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48B0E"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ST</w:t>
            </w:r>
          </w:p>
        </w:tc>
      </w:tr>
      <w:tr w:rsidR="00E477A0" w:rsidRPr="007A605E" w14:paraId="35908AAC"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A36EFB" w:rsidRPr="007A605E" w14:paraId="0D35A6F8" w14:textId="77777777" w:rsidTr="00F96B7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E7890D" w14:textId="77777777" w:rsidR="00A36EFB" w:rsidRPr="007A605E" w:rsidRDefault="00A36EFB">
                  <w:pPr>
                    <w:rPr>
                      <w:color w:val="000000"/>
                      <w:sz w:val="20"/>
                      <w:szCs w:val="20"/>
                      <w:lang w:val="nl-NL"/>
                    </w:rPr>
                  </w:pPr>
                  <w:proofErr w:type="gramStart"/>
                  <w:r w:rsidRPr="007A605E">
                    <w:rPr>
                      <w:rFonts w:eastAsia="Calibri"/>
                      <w:b/>
                      <w:color w:val="000000"/>
                      <w:sz w:val="20"/>
                      <w:szCs w:val="20"/>
                      <w:lang w:val="nl-NL"/>
                    </w:rPr>
                    <w:t>DCM::</w:t>
                  </w:r>
                  <w:proofErr w:type="gramEnd"/>
                  <w:r w:rsidRPr="007A605E">
                    <w:rPr>
                      <w:rFonts w:eastAsia="Calibri"/>
                      <w:b/>
                      <w:color w:val="000000"/>
                      <w:sz w:val="20"/>
                      <w:szCs w:val="20"/>
                      <w:lang w:val="nl-NL"/>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197DE136" w14:textId="22975892" w:rsidR="00A36EFB" w:rsidRPr="007A605E" w:rsidRDefault="00A36EFB">
                  <w:pPr>
                    <w:rPr>
                      <w:color w:val="000000"/>
                      <w:sz w:val="20"/>
                      <w:szCs w:val="20"/>
                      <w:lang w:val="nl-NL"/>
                    </w:rPr>
                  </w:pPr>
                  <w:proofErr w:type="spellStart"/>
                  <w:r w:rsidRPr="007A605E">
                    <w:rPr>
                      <w:rFonts w:eastAsia="Calibri"/>
                      <w:color w:val="000000"/>
                      <w:sz w:val="20"/>
                      <w:szCs w:val="20"/>
                      <w:lang w:val="nl-NL"/>
                    </w:rPr>
                    <w:t>SnomedCT</w:t>
                  </w:r>
                  <w:proofErr w:type="spellEnd"/>
                  <w:r w:rsidRPr="007A605E">
                    <w:rPr>
                      <w:rFonts w:eastAsia="Calibri"/>
                      <w:color w:val="000000"/>
                      <w:sz w:val="20"/>
                      <w:szCs w:val="20"/>
                      <w:lang w:val="nl-NL"/>
                    </w:rPr>
                    <w:t xml:space="preserve">: </w:t>
                  </w:r>
                  <w:del w:id="49" w:author="Charlotte Leemans" w:date="2021-04-22T10:29:00Z">
                    <w:r w:rsidRPr="007A605E" w:rsidDel="00997FD0">
                      <w:rPr>
                        <w:rFonts w:eastAsia="Calibri"/>
                        <w:color w:val="000000"/>
                        <w:sz w:val="20"/>
                        <w:szCs w:val="20"/>
                        <w:lang w:val="nl-NL"/>
                      </w:rPr>
                      <w:delText xml:space="preserve"> </w:delText>
                    </w:r>
                  </w:del>
                  <w:r w:rsidRPr="007A605E">
                    <w:rPr>
                      <w:rFonts w:eastAsia="Calibri"/>
                      <w:color w:val="000000"/>
                      <w:sz w:val="20"/>
                      <w:szCs w:val="20"/>
                      <w:lang w:val="nl-NL"/>
                    </w:rPr>
                    <w:t xml:space="preserve">308335008 </w:t>
                  </w:r>
                  <w:del w:id="50" w:author="Charlotte Leemans" w:date="2021-04-22T10:29:00Z">
                    <w:r w:rsidRPr="007A605E" w:rsidDel="00997FD0">
                      <w:rPr>
                        <w:rFonts w:eastAsia="Calibri"/>
                        <w:color w:val="000000"/>
                        <w:sz w:val="20"/>
                        <w:szCs w:val="20"/>
                        <w:lang w:val="nl-NL"/>
                      </w:rPr>
                      <w:delText xml:space="preserve"> </w:delText>
                    </w:r>
                  </w:del>
                  <w:r w:rsidRPr="007A605E">
                    <w:rPr>
                      <w:rFonts w:eastAsia="Calibri"/>
                      <w:color w:val="000000"/>
                      <w:sz w:val="20"/>
                      <w:szCs w:val="20"/>
                      <w:lang w:val="nl-NL"/>
                    </w:rPr>
                    <w:t xml:space="preserve">patiëntcontact </w:t>
                  </w:r>
                </w:p>
              </w:tc>
            </w:tr>
          </w:tbl>
          <w:p w14:paraId="5E531D1B" w14:textId="77777777" w:rsidR="00E477A0" w:rsidRPr="007A605E" w:rsidRDefault="00E477A0">
            <w:pPr>
              <w:rPr>
                <w:color w:val="000000"/>
                <w:sz w:val="20"/>
                <w:szCs w:val="20"/>
                <w:lang w:val="nl-NL"/>
              </w:rPr>
            </w:pPr>
          </w:p>
        </w:tc>
      </w:tr>
      <w:tr w:rsidR="00E477A0" w:rsidRPr="007A605E" w14:paraId="04C040AE"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24B79D"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A4AE51" w14:textId="77777777" w:rsidR="00E477A0" w:rsidRPr="007A605E" w:rsidRDefault="00E477A0">
            <w:pPr>
              <w:rPr>
                <w:rFonts w:eastAsia="Calibri"/>
                <w:color w:val="000000"/>
                <w:sz w:val="20"/>
                <w:szCs w:val="20"/>
                <w:lang w:val="nl-NL"/>
              </w:rPr>
            </w:pPr>
          </w:p>
        </w:tc>
      </w:tr>
      <w:bookmarkEnd w:id="46"/>
    </w:tbl>
    <w:p w14:paraId="5E7E1260"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696DBCA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93CB70" w14:textId="77777777" w:rsidR="00E477A0" w:rsidRPr="007A605E" w:rsidRDefault="001F6804">
            <w:pPr>
              <w:rPr>
                <w:rFonts w:eastAsia="Calibri"/>
                <w:b/>
                <w:color w:val="FFFFFF"/>
                <w:sz w:val="20"/>
                <w:szCs w:val="20"/>
                <w:lang w:val="nl-NL"/>
              </w:rPr>
            </w:pPr>
            <w:bookmarkStart w:id="51" w:name="BKM_D1E5DD20_C94E_4DA4_8E23_BB0178337412"/>
            <w:r w:rsidRPr="007A605E">
              <w:rPr>
                <w:rFonts w:eastAsia="Calibri"/>
                <w:b/>
                <w:color w:val="FFFFFF"/>
                <w:sz w:val="20"/>
                <w:szCs w:val="20"/>
                <w:lang w:val="nl-NL"/>
              </w:rPr>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F04402"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Notitie  </w:t>
            </w:r>
          </w:p>
        </w:tc>
      </w:tr>
      <w:tr w:rsidR="00E477A0" w:rsidRPr="00620A66" w14:paraId="43E469D9"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EBD1F3"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A5C788" w14:textId="502183FB" w:rsidR="00E477A0" w:rsidRPr="007A605E" w:rsidRDefault="001F6804">
            <w:pPr>
              <w:rPr>
                <w:rFonts w:eastAsia="Calibri"/>
                <w:color w:val="000000"/>
                <w:sz w:val="20"/>
                <w:szCs w:val="20"/>
                <w:lang w:val="nl-NL"/>
              </w:rPr>
            </w:pPr>
            <w:r w:rsidRPr="007A605E">
              <w:rPr>
                <w:rFonts w:eastAsia="Calibri"/>
                <w:color w:val="000000"/>
                <w:sz w:val="20"/>
                <w:szCs w:val="20"/>
                <w:lang w:val="nl-NL"/>
              </w:rPr>
              <w:t>Verslag van een contact gedefinieerd als elke vorm van klinisch contact tussen zorgverlener en pati</w:t>
            </w:r>
            <w:del w:id="52" w:author="Charlotte Leemans" w:date="2021-04-22T10:30:00Z">
              <w:r w:rsidRPr="007A605E" w:rsidDel="00997FD0">
                <w:rPr>
                  <w:rFonts w:eastAsia="Calibri"/>
                  <w:color w:val="000000"/>
                  <w:sz w:val="20"/>
                  <w:szCs w:val="20"/>
                  <w:lang w:val="nl-NL"/>
                </w:rPr>
                <w:delText>e</w:delText>
              </w:r>
            </w:del>
            <w:ins w:id="53" w:author="Charlotte Leemans" w:date="2021-04-22T10:30:00Z">
              <w:r w:rsidR="00997FD0">
                <w:rPr>
                  <w:rFonts w:eastAsia="Calibri"/>
                  <w:color w:val="000000"/>
                  <w:sz w:val="20"/>
                  <w:szCs w:val="20"/>
                  <w:lang w:val="nl-NL"/>
                </w:rPr>
                <w:t>ë</w:t>
              </w:r>
            </w:ins>
            <w:r w:rsidRPr="007A605E">
              <w:rPr>
                <w:rFonts w:eastAsia="Calibri"/>
                <w:color w:val="000000"/>
                <w:sz w:val="20"/>
                <w:szCs w:val="20"/>
                <w:lang w:val="nl-NL"/>
              </w:rPr>
              <w:t xml:space="preserve">nt. </w:t>
            </w:r>
          </w:p>
        </w:tc>
      </w:tr>
      <w:tr w:rsidR="00E477A0" w:rsidRPr="007A605E" w14:paraId="6A7755F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BD8193"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20B2C6"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ST</w:t>
            </w:r>
          </w:p>
        </w:tc>
      </w:tr>
      <w:tr w:rsidR="00E477A0" w:rsidRPr="00620A66" w14:paraId="315CD42A"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A36EFB" w:rsidRPr="00620A66" w14:paraId="0AB3EFED" w14:textId="77777777" w:rsidTr="001A31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F2A685A" w14:textId="77777777" w:rsidR="00A36EFB" w:rsidRPr="007A605E" w:rsidRDefault="00A36EFB">
                  <w:pPr>
                    <w:rPr>
                      <w:color w:val="000000"/>
                      <w:sz w:val="20"/>
                      <w:szCs w:val="20"/>
                      <w:lang w:val="nl-NL"/>
                    </w:rPr>
                  </w:pPr>
                  <w:proofErr w:type="gramStart"/>
                  <w:r w:rsidRPr="007A605E">
                    <w:rPr>
                      <w:rFonts w:eastAsia="Calibri"/>
                      <w:b/>
                      <w:color w:val="000000"/>
                      <w:sz w:val="20"/>
                      <w:szCs w:val="20"/>
                      <w:lang w:val="nl-NL"/>
                    </w:rPr>
                    <w:t>DCM::</w:t>
                  </w:r>
                  <w:proofErr w:type="gramEnd"/>
                  <w:r w:rsidRPr="007A605E">
                    <w:rPr>
                      <w:rFonts w:eastAsia="Calibri"/>
                      <w:b/>
                      <w:color w:val="000000"/>
                      <w:sz w:val="20"/>
                      <w:szCs w:val="20"/>
                      <w:lang w:val="nl-NL"/>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238043C0" w14:textId="1CEC255B" w:rsidR="00A36EFB" w:rsidRPr="007A605E" w:rsidRDefault="00A36EFB">
                  <w:pPr>
                    <w:rPr>
                      <w:color w:val="000000"/>
                      <w:sz w:val="20"/>
                      <w:szCs w:val="20"/>
                      <w:lang w:val="nl-NL"/>
                    </w:rPr>
                  </w:pPr>
                  <w:proofErr w:type="spellStart"/>
                  <w:r w:rsidRPr="007A605E">
                    <w:rPr>
                      <w:rFonts w:eastAsia="Calibri"/>
                      <w:color w:val="000000"/>
                      <w:sz w:val="20"/>
                      <w:szCs w:val="20"/>
                      <w:lang w:val="nl-NL"/>
                    </w:rPr>
                    <w:t>SnomedCT</w:t>
                  </w:r>
                  <w:proofErr w:type="spellEnd"/>
                  <w:r w:rsidRPr="007A605E">
                    <w:rPr>
                      <w:rFonts w:eastAsia="Calibri"/>
                      <w:color w:val="000000"/>
                      <w:sz w:val="20"/>
                      <w:szCs w:val="20"/>
                      <w:lang w:val="nl-NL"/>
                    </w:rPr>
                    <w:t xml:space="preserve">: </w:t>
                  </w:r>
                  <w:del w:id="54" w:author="Charlotte Leemans" w:date="2021-04-22T10:31:00Z">
                    <w:r w:rsidRPr="007A605E" w:rsidDel="00997FD0">
                      <w:rPr>
                        <w:rFonts w:eastAsia="Calibri"/>
                        <w:color w:val="000000"/>
                        <w:sz w:val="20"/>
                        <w:szCs w:val="20"/>
                        <w:lang w:val="nl-NL"/>
                      </w:rPr>
                      <w:delText xml:space="preserve"> </w:delText>
                    </w:r>
                  </w:del>
                  <w:r w:rsidRPr="007A605E">
                    <w:rPr>
                      <w:rFonts w:eastAsia="Calibri"/>
                      <w:color w:val="000000"/>
                      <w:sz w:val="20"/>
                      <w:szCs w:val="20"/>
                      <w:lang w:val="nl-NL"/>
                    </w:rPr>
                    <w:t xml:space="preserve">371531000 verslag van klinisch contact </w:t>
                  </w:r>
                </w:p>
              </w:tc>
            </w:tr>
          </w:tbl>
          <w:p w14:paraId="3407FC0A" w14:textId="77777777" w:rsidR="00E477A0" w:rsidRPr="007A605E" w:rsidRDefault="00E477A0">
            <w:pPr>
              <w:rPr>
                <w:color w:val="000000"/>
                <w:sz w:val="20"/>
                <w:szCs w:val="20"/>
                <w:lang w:val="nl-NL"/>
              </w:rPr>
            </w:pPr>
          </w:p>
        </w:tc>
      </w:tr>
      <w:tr w:rsidR="00E477A0" w:rsidRPr="007A605E" w14:paraId="3522E02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442281"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EC8123" w14:textId="77777777" w:rsidR="00E477A0" w:rsidRPr="007A605E" w:rsidRDefault="00E477A0">
            <w:pPr>
              <w:rPr>
                <w:rFonts w:eastAsia="Calibri"/>
                <w:color w:val="000000"/>
                <w:sz w:val="20"/>
                <w:szCs w:val="20"/>
                <w:lang w:val="nl-NL"/>
              </w:rPr>
            </w:pPr>
          </w:p>
        </w:tc>
      </w:tr>
      <w:bookmarkEnd w:id="51"/>
    </w:tbl>
    <w:p w14:paraId="15FCFF3F" w14:textId="1E135764" w:rsidR="00E477A0" w:rsidRDefault="00E477A0">
      <w:pPr>
        <w:rPr>
          <w:rFonts w:eastAsia="Calibri"/>
          <w:color w:val="000000"/>
          <w:sz w:val="20"/>
          <w:szCs w:val="20"/>
          <w:lang w:val="nl-NL"/>
        </w:rPr>
      </w:pPr>
    </w:p>
    <w:p w14:paraId="670C60FB" w14:textId="5741DD03" w:rsidR="007A605E" w:rsidRDefault="00997FD0">
      <w:pPr>
        <w:rPr>
          <w:ins w:id="55" w:author="Charlotte Leemans" w:date="2021-04-22T10:32:00Z"/>
          <w:rFonts w:eastAsia="Calibri"/>
          <w:color w:val="000000"/>
          <w:sz w:val="20"/>
          <w:szCs w:val="20"/>
          <w:lang w:val="nl-NL"/>
        </w:rPr>
      </w:pPr>
      <w:ins w:id="56" w:author="Charlotte Leemans" w:date="2021-04-22T10:31:00Z">
        <w:r>
          <w:rPr>
            <w:rFonts w:eastAsia="Calibri"/>
            <w:color w:val="000000"/>
            <w:sz w:val="20"/>
            <w:szCs w:val="20"/>
            <w:lang w:val="nl-NL"/>
          </w:rPr>
          <w:br/>
        </w:r>
      </w:ins>
    </w:p>
    <w:p w14:paraId="14C8B39A" w14:textId="77777777" w:rsidR="00997FD0" w:rsidRPr="007A605E" w:rsidRDefault="00997FD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73BA4E18"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D8E2A3" w14:textId="77777777" w:rsidR="00E477A0" w:rsidRPr="007A605E" w:rsidRDefault="001F6804">
            <w:pPr>
              <w:rPr>
                <w:rFonts w:eastAsia="Calibri"/>
                <w:b/>
                <w:color w:val="FFFFFF"/>
                <w:sz w:val="20"/>
                <w:szCs w:val="20"/>
                <w:lang w:val="nl-NL"/>
              </w:rPr>
            </w:pPr>
            <w:bookmarkStart w:id="57" w:name="BKM_66F386CC_298C_424E_A791_7CED4738F96D"/>
            <w:r w:rsidRPr="007A605E">
              <w:rPr>
                <w:rFonts w:eastAsia="Calibri"/>
                <w:b/>
                <w:color w:val="FFFFFF"/>
                <w:sz w:val="20"/>
                <w:szCs w:val="20"/>
                <w:lang w:val="nl-NL"/>
              </w:rPr>
              <w:lastRenderedPageBreak/>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7B5D63"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Bestand  </w:t>
            </w:r>
          </w:p>
        </w:tc>
      </w:tr>
      <w:tr w:rsidR="00E477A0" w:rsidRPr="00620A66" w14:paraId="30CC48B3"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52D239"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11F40C" w14:textId="57EFFD7D" w:rsidR="00E477A0" w:rsidRPr="007A605E" w:rsidRDefault="001F6804">
            <w:pPr>
              <w:rPr>
                <w:rFonts w:eastAsia="Calibri"/>
                <w:color w:val="000000"/>
                <w:sz w:val="20"/>
                <w:szCs w:val="20"/>
                <w:lang w:val="nl-NL"/>
              </w:rPr>
            </w:pPr>
            <w:r w:rsidRPr="007A605E">
              <w:rPr>
                <w:rFonts w:eastAsia="Calibri"/>
                <w:color w:val="000000"/>
                <w:sz w:val="20"/>
                <w:szCs w:val="20"/>
                <w:lang w:val="nl-NL"/>
              </w:rPr>
              <w:t>Oorspronkelijke bestanden betreffende de pati</w:t>
            </w:r>
            <w:del w:id="58" w:author="Charlotte Leemans" w:date="2021-04-22T10:30:00Z">
              <w:r w:rsidRPr="007A605E" w:rsidDel="00997FD0">
                <w:rPr>
                  <w:rFonts w:eastAsia="Calibri"/>
                  <w:color w:val="000000"/>
                  <w:sz w:val="20"/>
                  <w:szCs w:val="20"/>
                  <w:lang w:val="nl-NL"/>
                </w:rPr>
                <w:delText>e</w:delText>
              </w:r>
            </w:del>
            <w:ins w:id="59" w:author="Charlotte Leemans" w:date="2021-04-22T10:30:00Z">
              <w:r w:rsidR="00997FD0">
                <w:rPr>
                  <w:rFonts w:eastAsia="Calibri"/>
                  <w:color w:val="000000"/>
                  <w:sz w:val="20"/>
                  <w:szCs w:val="20"/>
                  <w:lang w:val="nl-NL"/>
                </w:rPr>
                <w:t>ë</w:t>
              </w:r>
            </w:ins>
            <w:r w:rsidRPr="007A605E">
              <w:rPr>
                <w:rFonts w:eastAsia="Calibri"/>
                <w:color w:val="000000"/>
                <w:sz w:val="20"/>
                <w:szCs w:val="20"/>
                <w:lang w:val="nl-NL"/>
              </w:rPr>
              <w:t xml:space="preserve">nt (brieven, foto's, video's </w:t>
            </w:r>
            <w:del w:id="60" w:author="Charlotte Leemans" w:date="2021-04-22T10:30:00Z">
              <w:r w:rsidRPr="007A605E" w:rsidDel="00997FD0">
                <w:rPr>
                  <w:rFonts w:eastAsia="Calibri"/>
                  <w:color w:val="000000"/>
                  <w:sz w:val="20"/>
                  <w:szCs w:val="20"/>
                  <w:lang w:val="nl-NL"/>
                </w:rPr>
                <w:delText xml:space="preserve">,..) </w:delText>
              </w:r>
            </w:del>
            <w:ins w:id="61" w:author="Charlotte Leemans" w:date="2021-04-22T10:30:00Z">
              <w:r w:rsidR="00997FD0">
                <w:rPr>
                  <w:rFonts w:eastAsia="Calibri"/>
                  <w:color w:val="000000"/>
                  <w:sz w:val="20"/>
                  <w:szCs w:val="20"/>
                  <w:lang w:val="nl-NL"/>
                </w:rPr>
                <w:t>.</w:t>
              </w:r>
              <w:r w:rsidR="00997FD0" w:rsidRPr="007A605E">
                <w:rPr>
                  <w:rFonts w:eastAsia="Calibri"/>
                  <w:color w:val="000000"/>
                  <w:sz w:val="20"/>
                  <w:szCs w:val="20"/>
                  <w:lang w:val="nl-NL"/>
                </w:rPr>
                <w:t xml:space="preserve">..) </w:t>
              </w:r>
            </w:ins>
            <w:r w:rsidRPr="007A605E">
              <w:rPr>
                <w:rFonts w:eastAsia="Calibri"/>
                <w:color w:val="000000"/>
                <w:sz w:val="20"/>
                <w:szCs w:val="20"/>
                <w:lang w:val="nl-NL"/>
              </w:rPr>
              <w:t xml:space="preserve">die mede aanleiding kunnen zijn voor het opstellen van het contactverslag. </w:t>
            </w:r>
          </w:p>
        </w:tc>
      </w:tr>
      <w:tr w:rsidR="00E477A0" w:rsidRPr="007A605E" w14:paraId="2E35428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0DDACA"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8F301B"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ED</w:t>
            </w:r>
          </w:p>
        </w:tc>
      </w:tr>
      <w:tr w:rsidR="00E477A0" w:rsidRPr="007A605E" w14:paraId="693A555B"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477A0" w:rsidRPr="007A605E" w14:paraId="4CDE7E2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4693F4" w14:textId="77777777" w:rsidR="00E477A0" w:rsidRPr="007A605E" w:rsidRDefault="001F6804">
                  <w:pPr>
                    <w:rPr>
                      <w:color w:val="000000"/>
                      <w:sz w:val="20"/>
                      <w:szCs w:val="20"/>
                      <w:lang w:val="nl-NL"/>
                    </w:rPr>
                  </w:pPr>
                  <w:proofErr w:type="gramStart"/>
                  <w:r w:rsidRPr="007A605E">
                    <w:rPr>
                      <w:rFonts w:eastAsia="Calibri"/>
                      <w:b/>
                      <w:color w:val="000000"/>
                      <w:sz w:val="20"/>
                      <w:szCs w:val="20"/>
                      <w:lang w:val="nl-NL"/>
                    </w:rPr>
                    <w:t>DCM::</w:t>
                  </w:r>
                  <w:proofErr w:type="gramEnd"/>
                  <w:r w:rsidRPr="007A605E">
                    <w:rPr>
                      <w:rFonts w:eastAsia="Calibri"/>
                      <w:b/>
                      <w:color w:val="000000"/>
                      <w:sz w:val="20"/>
                      <w:szCs w:val="20"/>
                      <w:lang w:val="nl-NL"/>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A6E017"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NL-CM:21.3.4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EFB422" w14:textId="77777777" w:rsidR="00E477A0" w:rsidRPr="007A605E" w:rsidRDefault="00E477A0">
                  <w:pPr>
                    <w:rPr>
                      <w:color w:val="000000"/>
                      <w:sz w:val="20"/>
                      <w:szCs w:val="20"/>
                      <w:lang w:val="nl-NL"/>
                    </w:rPr>
                  </w:pPr>
                </w:p>
              </w:tc>
            </w:tr>
            <w:tr w:rsidR="00A36EFB" w:rsidRPr="007A605E" w14:paraId="1A06CB61" w14:textId="77777777" w:rsidTr="00CF2FC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E99828C" w14:textId="77777777" w:rsidR="00A36EFB" w:rsidRPr="007A605E" w:rsidRDefault="00A36EFB">
                  <w:pPr>
                    <w:rPr>
                      <w:color w:val="000000"/>
                      <w:sz w:val="20"/>
                      <w:szCs w:val="20"/>
                      <w:lang w:val="nl-NL"/>
                    </w:rPr>
                  </w:pPr>
                  <w:proofErr w:type="gramStart"/>
                  <w:r w:rsidRPr="007A605E">
                    <w:rPr>
                      <w:rFonts w:eastAsia="Calibri"/>
                      <w:b/>
                      <w:color w:val="000000"/>
                      <w:sz w:val="20"/>
                      <w:szCs w:val="20"/>
                      <w:lang w:val="nl-NL"/>
                    </w:rPr>
                    <w:t>DCM::</w:t>
                  </w:r>
                  <w:proofErr w:type="gramEnd"/>
                  <w:r w:rsidRPr="007A605E">
                    <w:rPr>
                      <w:rFonts w:eastAsia="Calibri"/>
                      <w:b/>
                      <w:color w:val="000000"/>
                      <w:sz w:val="20"/>
                      <w:szCs w:val="20"/>
                      <w:lang w:val="nl-NL"/>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E212EA2" w14:textId="2201EF57" w:rsidR="00A36EFB" w:rsidRPr="00620A66" w:rsidRDefault="00A36EFB">
                  <w:pPr>
                    <w:rPr>
                      <w:color w:val="000000"/>
                      <w:sz w:val="20"/>
                      <w:szCs w:val="20"/>
                    </w:rPr>
                  </w:pPr>
                  <w:proofErr w:type="spellStart"/>
                  <w:r w:rsidRPr="00620A66">
                    <w:rPr>
                      <w:rFonts w:eastAsia="Calibri"/>
                      <w:color w:val="000000"/>
                      <w:sz w:val="20"/>
                      <w:szCs w:val="20"/>
                    </w:rPr>
                    <w:t>SnomedCT</w:t>
                  </w:r>
                  <w:proofErr w:type="spellEnd"/>
                  <w:r w:rsidRPr="00620A66">
                    <w:rPr>
                      <w:rFonts w:eastAsia="Calibri"/>
                      <w:color w:val="000000"/>
                      <w:sz w:val="20"/>
                      <w:szCs w:val="20"/>
                    </w:rPr>
                    <w:t xml:space="preserve">: 423876004 </w:t>
                  </w:r>
                  <w:del w:id="62" w:author="Charlotte Leemans" w:date="2021-04-22T10:30:00Z">
                    <w:r w:rsidRPr="00620A66" w:rsidDel="00997FD0">
                      <w:rPr>
                        <w:rFonts w:eastAsia="Calibri"/>
                        <w:color w:val="000000"/>
                        <w:sz w:val="20"/>
                        <w:szCs w:val="20"/>
                      </w:rPr>
                      <w:delText xml:space="preserve"> </w:delText>
                    </w:r>
                  </w:del>
                  <w:r w:rsidRPr="00620A66">
                    <w:rPr>
                      <w:rFonts w:eastAsia="Calibri"/>
                      <w:color w:val="000000"/>
                      <w:sz w:val="20"/>
                      <w:szCs w:val="20"/>
                    </w:rPr>
                    <w:t xml:space="preserve">Clinical document (record artifact) </w:t>
                  </w:r>
                </w:p>
              </w:tc>
            </w:tr>
          </w:tbl>
          <w:p w14:paraId="11B50981" w14:textId="77777777" w:rsidR="00E477A0" w:rsidRPr="00620A66" w:rsidRDefault="00E477A0">
            <w:pPr>
              <w:rPr>
                <w:color w:val="000000"/>
                <w:sz w:val="20"/>
                <w:szCs w:val="20"/>
              </w:rPr>
            </w:pPr>
          </w:p>
        </w:tc>
      </w:tr>
      <w:tr w:rsidR="00E477A0" w:rsidRPr="007A605E" w14:paraId="24573BFF"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E96670"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0BC37B" w14:textId="77777777" w:rsidR="00E477A0" w:rsidRPr="007A605E" w:rsidRDefault="00E477A0">
            <w:pPr>
              <w:rPr>
                <w:rFonts w:eastAsia="Calibri"/>
                <w:color w:val="000000"/>
                <w:sz w:val="20"/>
                <w:szCs w:val="20"/>
                <w:lang w:val="nl-NL"/>
              </w:rPr>
            </w:pPr>
          </w:p>
        </w:tc>
      </w:tr>
      <w:bookmarkEnd w:id="57"/>
    </w:tbl>
    <w:p w14:paraId="41A57848"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2347"/>
        <w:gridCol w:w="4945"/>
      </w:tblGrid>
      <w:tr w:rsidR="00E477A0" w:rsidRPr="007A605E" w14:paraId="76EFF584"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044969" w14:textId="5C4DC418" w:rsidR="00E477A0" w:rsidRPr="007A605E" w:rsidRDefault="001F6804">
            <w:pPr>
              <w:rPr>
                <w:rFonts w:eastAsia="Calibri"/>
                <w:b/>
                <w:color w:val="FFFFFF"/>
                <w:sz w:val="20"/>
                <w:szCs w:val="20"/>
                <w:lang w:val="nl-NL"/>
              </w:rPr>
            </w:pPr>
            <w:bookmarkStart w:id="63" w:name="BKM_BAC0D1C7_5DAB_4F26_AC55_7E62EA641638"/>
            <w:r w:rsidRPr="007A605E">
              <w:rPr>
                <w:rFonts w:eastAsia="Calibri"/>
                <w:b/>
                <w:color w:val="FFFFFF"/>
                <w:sz w:val="20"/>
                <w:szCs w:val="20"/>
                <w:lang w:val="nl-NL"/>
              </w:rPr>
              <w:t>«context</w:t>
            </w:r>
            <w:r w:rsidR="006F6458">
              <w:rPr>
                <w:rFonts w:eastAsia="Calibri"/>
                <w:b/>
                <w:color w:val="FFFFFF"/>
                <w:sz w:val="20"/>
                <w:szCs w:val="20"/>
                <w:lang w:val="nl-NL"/>
              </w:rPr>
              <w:t xml:space="preserve"> </w:t>
            </w:r>
            <w:proofErr w:type="spellStart"/>
            <w:r w:rsidR="006F6458">
              <w:rPr>
                <w:rFonts w:eastAsia="Calibri"/>
                <w:b/>
                <w:color w:val="FFFFFF"/>
                <w:sz w:val="20"/>
                <w:szCs w:val="20"/>
                <w:lang w:val="nl-NL"/>
              </w:rPr>
              <w:t>reference</w:t>
            </w:r>
            <w:proofErr w:type="spellEnd"/>
            <w:r w:rsidRPr="007A605E">
              <w:rPr>
                <w:rFonts w:eastAsia="Calibri"/>
                <w:b/>
                <w:color w:val="FFFFFF"/>
                <w:sz w:val="20"/>
                <w:szCs w:val="20"/>
                <w:lang w:val="nl-NL"/>
              </w:rPr>
              <w:t>»</w:t>
            </w:r>
          </w:p>
        </w:tc>
        <w:tc>
          <w:tcPr>
            <w:tcW w:w="7292"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810029" w14:textId="77777777" w:rsidR="00E477A0" w:rsidRPr="007A605E" w:rsidRDefault="001F6804">
            <w:pPr>
              <w:rPr>
                <w:rFonts w:eastAsia="Calibri"/>
                <w:color w:val="FFFFFF"/>
                <w:sz w:val="20"/>
                <w:szCs w:val="20"/>
                <w:lang w:val="nl-NL"/>
              </w:rPr>
            </w:pPr>
            <w:proofErr w:type="gramStart"/>
            <w:r w:rsidRPr="007A605E">
              <w:rPr>
                <w:rFonts w:eastAsia="Calibri"/>
                <w:color w:val="FFFFFF"/>
                <w:sz w:val="20"/>
                <w:szCs w:val="20"/>
                <w:lang w:val="nl-NL"/>
              </w:rPr>
              <w:t>Auteur::</w:t>
            </w:r>
            <w:proofErr w:type="gramEnd"/>
            <w:r w:rsidRPr="007A605E">
              <w:rPr>
                <w:rFonts w:eastAsia="Calibri"/>
                <w:color w:val="FFFFFF"/>
                <w:sz w:val="20"/>
                <w:szCs w:val="20"/>
                <w:lang w:val="nl-NL"/>
              </w:rPr>
              <w:t xml:space="preserve"> Zorgverlener  </w:t>
            </w:r>
          </w:p>
        </w:tc>
      </w:tr>
      <w:tr w:rsidR="00E477A0" w:rsidRPr="00620A66" w14:paraId="5E42B98E"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AAB3E0"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2C6C47" w14:textId="29734DDF"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Referentie naar de </w:t>
            </w:r>
            <w:proofErr w:type="spellStart"/>
            <w:r w:rsidRPr="007A605E">
              <w:rPr>
                <w:rFonts w:eastAsia="Calibri"/>
                <w:color w:val="000000"/>
                <w:sz w:val="20"/>
                <w:szCs w:val="20"/>
                <w:lang w:val="nl-NL"/>
              </w:rPr>
              <w:t>zib</w:t>
            </w:r>
            <w:proofErr w:type="spellEnd"/>
            <w:r w:rsidRPr="007A605E">
              <w:rPr>
                <w:rFonts w:eastAsia="Calibri"/>
                <w:color w:val="000000"/>
                <w:sz w:val="20"/>
                <w:szCs w:val="20"/>
                <w:lang w:val="nl-NL"/>
              </w:rPr>
              <w:t xml:space="preserve"> </w:t>
            </w:r>
            <w:ins w:id="64" w:author="Charlotte Leemans" w:date="2021-04-22T10:30:00Z">
              <w:r w:rsidR="00997FD0">
                <w:rPr>
                  <w:rFonts w:eastAsia="Calibri"/>
                  <w:color w:val="000000"/>
                  <w:sz w:val="20"/>
                  <w:szCs w:val="20"/>
                  <w:lang w:val="nl-NL"/>
                </w:rPr>
                <w:t>Z</w:t>
              </w:r>
            </w:ins>
            <w:del w:id="65" w:author="Charlotte Leemans" w:date="2021-04-22T10:30:00Z">
              <w:r w:rsidRPr="007A605E" w:rsidDel="00997FD0">
                <w:rPr>
                  <w:rFonts w:eastAsia="Calibri"/>
                  <w:color w:val="000000"/>
                  <w:sz w:val="20"/>
                  <w:szCs w:val="20"/>
                  <w:lang w:val="nl-NL"/>
                </w:rPr>
                <w:delText>z</w:delText>
              </w:r>
            </w:del>
            <w:r w:rsidRPr="007A605E">
              <w:rPr>
                <w:rFonts w:eastAsia="Calibri"/>
                <w:color w:val="000000"/>
                <w:sz w:val="20"/>
                <w:szCs w:val="20"/>
                <w:lang w:val="nl-NL"/>
              </w:rPr>
              <w:t xml:space="preserve">orgverlener die de auteur is van het contactverslag. </w:t>
            </w:r>
          </w:p>
        </w:tc>
      </w:tr>
      <w:tr w:rsidR="00E477A0" w:rsidRPr="007A605E" w14:paraId="63BB1B8F"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D56DA7"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DC7D2D" w14:textId="77777777" w:rsidR="00E477A0" w:rsidRPr="007A605E" w:rsidRDefault="00E477A0">
            <w:pPr>
              <w:rPr>
                <w:rFonts w:eastAsia="Calibri"/>
                <w:color w:val="000000"/>
                <w:sz w:val="20"/>
                <w:szCs w:val="20"/>
                <w:lang w:val="nl-NL"/>
              </w:rPr>
            </w:pPr>
          </w:p>
        </w:tc>
      </w:tr>
      <w:tr w:rsidR="00E477A0" w:rsidRPr="007A605E" w14:paraId="74855C4D" w14:textId="77777777" w:rsidTr="007347DE">
        <w:tblPrEx>
          <w:tblCellMar>
            <w:left w:w="1" w:type="dxa"/>
            <w:right w:w="1" w:type="dxa"/>
          </w:tblCellMar>
        </w:tblPrEx>
        <w:tc>
          <w:tcPr>
            <w:tcW w:w="9452"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477A0" w:rsidRPr="007A605E" w14:paraId="24A2B8C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C1D3297" w14:textId="77777777" w:rsidR="00E477A0" w:rsidRPr="007A605E" w:rsidRDefault="001F6804">
                  <w:pPr>
                    <w:rPr>
                      <w:color w:val="000000"/>
                      <w:sz w:val="20"/>
                      <w:szCs w:val="20"/>
                      <w:lang w:val="nl-NL"/>
                    </w:rPr>
                  </w:pPr>
                  <w:proofErr w:type="gramStart"/>
                  <w:r w:rsidRPr="007A605E">
                    <w:rPr>
                      <w:rFonts w:eastAsia="Calibri"/>
                      <w:b/>
                      <w:color w:val="000000"/>
                      <w:sz w:val="20"/>
                      <w:szCs w:val="20"/>
                      <w:lang w:val="nl-NL"/>
                    </w:rPr>
                    <w:t>DCM::</w:t>
                  </w:r>
                  <w:proofErr w:type="gramEnd"/>
                  <w:r w:rsidRPr="007A605E">
                    <w:rPr>
                      <w:rFonts w:eastAsia="Calibri"/>
                      <w:b/>
                      <w:color w:val="000000"/>
                      <w:sz w:val="20"/>
                      <w:szCs w:val="20"/>
                      <w:lang w:val="nl-NL"/>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72A8514"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NL-CM:21.3.3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54008EA" w14:textId="77777777" w:rsidR="00E477A0" w:rsidRPr="007A605E" w:rsidRDefault="00E477A0">
                  <w:pPr>
                    <w:rPr>
                      <w:color w:val="000000"/>
                      <w:sz w:val="20"/>
                      <w:szCs w:val="20"/>
                      <w:lang w:val="nl-NL"/>
                    </w:rPr>
                  </w:pPr>
                </w:p>
              </w:tc>
            </w:tr>
          </w:tbl>
          <w:p w14:paraId="11974D83" w14:textId="77777777" w:rsidR="00E477A0" w:rsidRPr="007A605E" w:rsidRDefault="00E477A0">
            <w:pPr>
              <w:rPr>
                <w:color w:val="000000"/>
                <w:sz w:val="20"/>
                <w:szCs w:val="20"/>
                <w:lang w:val="nl-NL"/>
              </w:rPr>
            </w:pPr>
          </w:p>
        </w:tc>
      </w:tr>
      <w:tr w:rsidR="00E477A0" w:rsidRPr="007A605E" w14:paraId="586B9075"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32DB47"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12FC73" w14:textId="77777777" w:rsidR="00E477A0" w:rsidRPr="007A605E" w:rsidRDefault="00E477A0">
            <w:pPr>
              <w:rPr>
                <w:rFonts w:eastAsia="Calibri"/>
                <w:color w:val="000000"/>
                <w:sz w:val="20"/>
                <w:szCs w:val="20"/>
                <w:lang w:val="nl-NL"/>
              </w:rPr>
            </w:pPr>
          </w:p>
        </w:tc>
      </w:tr>
      <w:tr w:rsidR="007A605E" w:rsidRPr="007A605E" w14:paraId="112DBEC7" w14:textId="77777777" w:rsidTr="007347DE">
        <w:tblPrEx>
          <w:tblCellMar>
            <w:left w:w="60" w:type="dxa"/>
            <w:right w:w="60" w:type="dxa"/>
          </w:tblCellMar>
        </w:tblPrEx>
        <w:tc>
          <w:tcPr>
            <w:tcW w:w="4507" w:type="dxa"/>
            <w:gridSpan w:val="2"/>
            <w:tcMar>
              <w:top w:w="0" w:type="dxa"/>
              <w:left w:w="60" w:type="dxa"/>
              <w:bottom w:w="0" w:type="dxa"/>
              <w:right w:w="60" w:type="dxa"/>
            </w:tcMar>
          </w:tcPr>
          <w:p w14:paraId="23D9734E" w14:textId="77777777" w:rsidR="007A605E" w:rsidRPr="007A605E" w:rsidRDefault="007A605E" w:rsidP="00F760C0">
            <w:pPr>
              <w:rPr>
                <w:rFonts w:eastAsia="Calibri"/>
                <w:color w:val="000000"/>
                <w:sz w:val="22"/>
                <w:szCs w:val="22"/>
                <w:lang w:val="nl-NL"/>
              </w:rPr>
            </w:pPr>
            <w:bookmarkStart w:id="66" w:name="BKM_1185CDC7_2FC0_4C7A_93B1_7E7C8E7FC843"/>
            <w:bookmarkStart w:id="67" w:name="EXAMPLE_INSTANCES"/>
            <w:bookmarkStart w:id="68" w:name="BKM_F69CD107_47A1_4882_9AE8_31C04693FD1C"/>
            <w:bookmarkEnd w:id="36"/>
            <w:bookmarkEnd w:id="37"/>
            <w:bookmarkEnd w:id="63"/>
          </w:p>
        </w:tc>
        <w:tc>
          <w:tcPr>
            <w:tcW w:w="4945" w:type="dxa"/>
            <w:tcMar>
              <w:top w:w="0" w:type="dxa"/>
              <w:left w:w="60" w:type="dxa"/>
              <w:bottom w:w="0" w:type="dxa"/>
              <w:right w:w="60" w:type="dxa"/>
            </w:tcMar>
          </w:tcPr>
          <w:p w14:paraId="68293D9E" w14:textId="77777777" w:rsidR="007A605E" w:rsidRPr="007A605E" w:rsidRDefault="007A605E" w:rsidP="00F760C0">
            <w:pPr>
              <w:rPr>
                <w:rFonts w:eastAsia="Calibri"/>
                <w:color w:val="000000"/>
                <w:sz w:val="22"/>
                <w:szCs w:val="22"/>
                <w:lang w:val="nl-NL"/>
              </w:rPr>
            </w:pPr>
          </w:p>
        </w:tc>
      </w:tr>
      <w:tr w:rsidR="007A605E" w:rsidRPr="007A605E" w14:paraId="7BDD1C2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FC8CBF" w14:textId="77777777" w:rsidR="007A605E" w:rsidRPr="007A605E" w:rsidRDefault="007A605E" w:rsidP="00F760C0">
            <w:pPr>
              <w:rPr>
                <w:rFonts w:eastAsia="Calibri"/>
                <w:b/>
                <w:color w:val="FFFFFF"/>
                <w:sz w:val="20"/>
                <w:szCs w:val="20"/>
                <w:lang w:val="nl-NL"/>
              </w:rPr>
            </w:pPr>
            <w:r w:rsidRPr="007A605E">
              <w:rPr>
                <w:rFonts w:eastAsia="Calibri"/>
                <w:b/>
                <w:color w:val="FFFFFF"/>
                <w:sz w:val="20"/>
                <w:szCs w:val="20"/>
                <w:lang w:val="nl-NL"/>
              </w:rPr>
              <w:t xml:space="preserve">«context </w:t>
            </w:r>
            <w:proofErr w:type="spellStart"/>
            <w:r w:rsidRPr="007A605E">
              <w:rPr>
                <w:rFonts w:eastAsia="Calibri"/>
                <w:b/>
                <w:color w:val="FFFFFF"/>
                <w:sz w:val="20"/>
                <w:szCs w:val="20"/>
                <w:lang w:val="nl-NL"/>
              </w:rPr>
              <w:t>reference</w:t>
            </w:r>
            <w:proofErr w:type="spellEnd"/>
            <w:r w:rsidRPr="007A605E">
              <w:rPr>
                <w:rFonts w:eastAsia="Calibri"/>
                <w:b/>
                <w:color w:val="FFFFFF"/>
                <w:sz w:val="20"/>
                <w:szCs w:val="20"/>
                <w:lang w:val="nl-NL"/>
              </w:rPr>
              <w:t>»</w:t>
            </w:r>
          </w:p>
        </w:tc>
        <w:tc>
          <w:tcPr>
            <w:tcW w:w="7292"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B0348E" w14:textId="77777777" w:rsidR="007A605E" w:rsidRPr="007A605E" w:rsidRDefault="007A605E" w:rsidP="00F760C0">
            <w:pPr>
              <w:rPr>
                <w:rFonts w:eastAsia="Calibri"/>
                <w:color w:val="FFFFFF"/>
                <w:sz w:val="20"/>
                <w:szCs w:val="20"/>
                <w:lang w:val="nl-NL"/>
              </w:rPr>
            </w:pPr>
            <w:r w:rsidRPr="007A605E">
              <w:rPr>
                <w:rFonts w:eastAsia="Calibri"/>
                <w:color w:val="FFFFFF"/>
                <w:sz w:val="20"/>
                <w:szCs w:val="20"/>
                <w:lang w:val="nl-NL"/>
              </w:rPr>
              <w:t xml:space="preserve">Contact  </w:t>
            </w:r>
          </w:p>
        </w:tc>
      </w:tr>
      <w:tr w:rsidR="007A605E" w:rsidRPr="00620A66" w14:paraId="69E84C1C"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8CF115" w14:textId="77777777" w:rsidR="007A605E" w:rsidRPr="007A605E" w:rsidRDefault="007A605E" w:rsidP="00F760C0">
            <w:pPr>
              <w:rPr>
                <w:rFonts w:eastAsia="Calibri"/>
                <w:b/>
                <w:color w:val="000000"/>
                <w:sz w:val="20"/>
                <w:szCs w:val="20"/>
                <w:lang w:val="nl-NL"/>
              </w:rPr>
            </w:pPr>
            <w:r w:rsidRPr="007A605E">
              <w:rPr>
                <w:rFonts w:eastAsia="Calibri"/>
                <w:b/>
                <w:color w:val="000000"/>
                <w:sz w:val="20"/>
                <w:szCs w:val="20"/>
                <w:lang w:val="nl-NL"/>
              </w:rPr>
              <w:t>Definitie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099D66" w14:textId="7407ED4F" w:rsidR="007A605E" w:rsidRPr="007A605E" w:rsidRDefault="007A605E" w:rsidP="00F760C0">
            <w:pPr>
              <w:rPr>
                <w:rFonts w:eastAsia="Calibri"/>
                <w:color w:val="000000"/>
                <w:sz w:val="20"/>
                <w:szCs w:val="20"/>
                <w:lang w:val="nl-NL"/>
              </w:rPr>
            </w:pPr>
            <w:r w:rsidRPr="007A605E">
              <w:rPr>
                <w:rFonts w:eastAsia="Calibri"/>
                <w:color w:val="000000"/>
                <w:sz w:val="20"/>
                <w:szCs w:val="20"/>
                <w:lang w:val="nl-NL"/>
              </w:rPr>
              <w:t xml:space="preserve">Het specifieke contact waar het verslag betrekking op heeft. Link naar de </w:t>
            </w:r>
            <w:proofErr w:type="spellStart"/>
            <w:r w:rsidRPr="007A605E">
              <w:rPr>
                <w:rFonts w:eastAsia="Calibri"/>
                <w:color w:val="000000"/>
                <w:sz w:val="20"/>
                <w:szCs w:val="20"/>
                <w:lang w:val="nl-NL"/>
              </w:rPr>
              <w:t>zib</w:t>
            </w:r>
            <w:proofErr w:type="spellEnd"/>
            <w:r w:rsidRPr="007A605E">
              <w:rPr>
                <w:rFonts w:eastAsia="Calibri"/>
                <w:color w:val="000000"/>
                <w:sz w:val="20"/>
                <w:szCs w:val="20"/>
                <w:lang w:val="nl-NL"/>
              </w:rPr>
              <w:t xml:space="preserve"> </w:t>
            </w:r>
            <w:ins w:id="69" w:author="Charlotte Leemans" w:date="2021-04-22T10:30:00Z">
              <w:r w:rsidR="00997FD0">
                <w:rPr>
                  <w:rFonts w:eastAsia="Calibri"/>
                  <w:color w:val="000000"/>
                  <w:sz w:val="20"/>
                  <w:szCs w:val="20"/>
                  <w:lang w:val="nl-NL"/>
                </w:rPr>
                <w:t>C</w:t>
              </w:r>
            </w:ins>
            <w:del w:id="70" w:author="Charlotte Leemans" w:date="2021-04-22T10:30:00Z">
              <w:r w:rsidRPr="007A605E" w:rsidDel="00997FD0">
                <w:rPr>
                  <w:rFonts w:eastAsia="Calibri"/>
                  <w:color w:val="000000"/>
                  <w:sz w:val="20"/>
                  <w:szCs w:val="20"/>
                  <w:lang w:val="nl-NL"/>
                </w:rPr>
                <w:delText>c</w:delText>
              </w:r>
            </w:del>
            <w:r w:rsidRPr="007A605E">
              <w:rPr>
                <w:rFonts w:eastAsia="Calibri"/>
                <w:color w:val="000000"/>
                <w:sz w:val="20"/>
                <w:szCs w:val="20"/>
                <w:lang w:val="nl-NL"/>
              </w:rPr>
              <w:t xml:space="preserve">ontact. </w:t>
            </w:r>
          </w:p>
        </w:tc>
      </w:tr>
      <w:tr w:rsidR="007A605E" w:rsidRPr="007A605E" w14:paraId="2C352028"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BCCA55" w14:textId="77777777" w:rsidR="007A605E" w:rsidRPr="007A605E" w:rsidRDefault="007A605E" w:rsidP="00F760C0">
            <w:pPr>
              <w:rPr>
                <w:rFonts w:eastAsia="Calibri"/>
                <w:b/>
                <w:color w:val="000000"/>
                <w:sz w:val="20"/>
                <w:szCs w:val="20"/>
                <w:lang w:val="nl-NL"/>
              </w:rPr>
            </w:pPr>
            <w:r w:rsidRPr="007A605E">
              <w:rPr>
                <w:rFonts w:eastAsia="Calibri"/>
                <w:b/>
                <w:color w:val="000000"/>
                <w:sz w:val="20"/>
                <w:szCs w:val="20"/>
                <w:lang w:val="nl-NL"/>
              </w:rPr>
              <w:t>Datatype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AAD187" w14:textId="77777777" w:rsidR="007A605E" w:rsidRPr="007A605E" w:rsidRDefault="007A605E" w:rsidP="00F760C0">
            <w:pPr>
              <w:rPr>
                <w:rFonts w:eastAsia="Calibri"/>
                <w:color w:val="000000"/>
                <w:sz w:val="20"/>
                <w:szCs w:val="20"/>
                <w:lang w:val="nl-NL"/>
              </w:rPr>
            </w:pPr>
          </w:p>
        </w:tc>
      </w:tr>
      <w:tr w:rsidR="008C5CF0" w:rsidRPr="007A605E" w14:paraId="3EC5A44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3F8854" w14:textId="72C0D5CE" w:rsidR="008C5CF0" w:rsidRPr="007A605E" w:rsidRDefault="008C5CF0" w:rsidP="00F760C0">
            <w:pPr>
              <w:rPr>
                <w:rFonts w:eastAsia="Calibri"/>
                <w:b/>
                <w:color w:val="000000"/>
                <w:sz w:val="20"/>
                <w:szCs w:val="20"/>
                <w:lang w:val="nl-NL"/>
              </w:rPr>
            </w:pPr>
            <w:proofErr w:type="gramStart"/>
            <w:r w:rsidRPr="007A605E">
              <w:rPr>
                <w:rFonts w:eastAsia="Calibri"/>
                <w:b/>
                <w:color w:val="000000"/>
                <w:sz w:val="20"/>
                <w:szCs w:val="20"/>
                <w:lang w:val="nl-NL"/>
              </w:rPr>
              <w:t>DCM::</w:t>
            </w:r>
            <w:proofErr w:type="gramEnd"/>
            <w:r w:rsidRPr="007A605E">
              <w:rPr>
                <w:rFonts w:eastAsia="Calibri"/>
                <w:b/>
                <w:color w:val="000000"/>
                <w:sz w:val="20"/>
                <w:szCs w:val="20"/>
                <w:lang w:val="nl-NL"/>
              </w:rPr>
              <w:t>ConceptId</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5DEFCE" w14:textId="4F4D01EA" w:rsidR="008C5CF0" w:rsidRPr="007A605E" w:rsidRDefault="008C5CF0" w:rsidP="00F760C0">
            <w:pPr>
              <w:rPr>
                <w:rFonts w:eastAsia="Calibri"/>
                <w:color w:val="000000"/>
                <w:sz w:val="20"/>
                <w:szCs w:val="20"/>
                <w:lang w:val="nl-NL"/>
              </w:rPr>
            </w:pPr>
            <w:r w:rsidRPr="008C5CF0">
              <w:rPr>
                <w:rFonts w:eastAsia="Calibri"/>
                <w:color w:val="000000"/>
                <w:sz w:val="20"/>
                <w:szCs w:val="20"/>
                <w:lang w:val="nl-NL"/>
              </w:rPr>
              <w:t>NL-CM:15.1.1</w:t>
            </w:r>
          </w:p>
        </w:tc>
      </w:tr>
      <w:tr w:rsidR="007A605E" w:rsidRPr="007A605E" w14:paraId="22CE4183"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6366EE" w14:textId="77777777" w:rsidR="007A605E" w:rsidRPr="007A605E" w:rsidRDefault="007A605E" w:rsidP="00F760C0">
            <w:pPr>
              <w:rPr>
                <w:rFonts w:eastAsia="Calibri"/>
                <w:b/>
                <w:color w:val="000000"/>
                <w:sz w:val="20"/>
                <w:szCs w:val="20"/>
                <w:lang w:val="nl-NL"/>
              </w:rPr>
            </w:pPr>
            <w:r w:rsidRPr="007A605E">
              <w:rPr>
                <w:rFonts w:eastAsia="Calibri"/>
                <w:b/>
                <w:color w:val="000000"/>
                <w:sz w:val="20"/>
                <w:szCs w:val="20"/>
                <w:lang w:val="nl-NL"/>
              </w:rPr>
              <w:t>Opties</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70A747" w14:textId="77777777" w:rsidR="007A605E" w:rsidRPr="007A605E" w:rsidRDefault="007A605E" w:rsidP="00F760C0">
            <w:pPr>
              <w:rPr>
                <w:rFonts w:eastAsia="Calibri"/>
                <w:color w:val="000000"/>
                <w:sz w:val="20"/>
                <w:szCs w:val="20"/>
                <w:lang w:val="nl-NL"/>
              </w:rPr>
            </w:pPr>
          </w:p>
        </w:tc>
      </w:tr>
      <w:bookmarkEnd w:id="66"/>
    </w:tbl>
    <w:p w14:paraId="21FA8BFF" w14:textId="6AD73A6B" w:rsidR="007A605E" w:rsidRDefault="007A605E">
      <w:pPr>
        <w:rPr>
          <w:rFonts w:eastAsia="Calibri"/>
          <w:b/>
          <w:color w:val="004080"/>
          <w:sz w:val="32"/>
          <w:szCs w:val="32"/>
          <w:lang w:val="nl-NL"/>
        </w:rPr>
      </w:pPr>
    </w:p>
    <w:p w14:paraId="03192B32" w14:textId="742A1DE6" w:rsidR="00E477A0" w:rsidRPr="002246C7" w:rsidRDefault="001F6804" w:rsidP="008C5CF0">
      <w:pPr>
        <w:pStyle w:val="Kop2"/>
        <w:numPr>
          <w:ilvl w:val="1"/>
          <w:numId w:val="1"/>
        </w:numPr>
        <w:rPr>
          <w:rFonts w:ascii="Arial" w:hAnsi="Arial" w:cs="Arial"/>
          <w:sz w:val="24"/>
          <w:szCs w:val="24"/>
          <w:lang w:val="nl-NL"/>
        </w:rPr>
      </w:pPr>
      <w:bookmarkStart w:id="71" w:name="_Toc66795727"/>
      <w:proofErr w:type="spellStart"/>
      <w:r w:rsidRPr="002246C7">
        <w:rPr>
          <w:rFonts w:ascii="Arial" w:hAnsi="Arial" w:cs="Arial"/>
          <w:sz w:val="24"/>
          <w:szCs w:val="24"/>
          <w:lang w:val="nl-NL"/>
        </w:rPr>
        <w:t>Example</w:t>
      </w:r>
      <w:proofErr w:type="spellEnd"/>
      <w:r w:rsidRPr="002246C7">
        <w:rPr>
          <w:rFonts w:ascii="Arial" w:hAnsi="Arial" w:cs="Arial"/>
          <w:sz w:val="24"/>
          <w:szCs w:val="24"/>
          <w:lang w:val="nl-NL"/>
        </w:rPr>
        <w:t xml:space="preserve"> </w:t>
      </w:r>
      <w:proofErr w:type="spellStart"/>
      <w:r w:rsidRPr="002246C7">
        <w:rPr>
          <w:rFonts w:ascii="Arial" w:hAnsi="Arial" w:cs="Arial"/>
          <w:sz w:val="24"/>
          <w:szCs w:val="24"/>
          <w:lang w:val="nl-NL"/>
        </w:rPr>
        <w:t>Instances</w:t>
      </w:r>
      <w:bookmarkEnd w:id="71"/>
      <w:proofErr w:type="spellEnd"/>
      <w:r w:rsidRPr="002246C7">
        <w:rPr>
          <w:sz w:val="24"/>
          <w:szCs w:val="24"/>
          <w:lang w:val="nl-NL"/>
        </w:rPr>
        <w:t xml:space="preserve"> </w:t>
      </w:r>
      <w:bookmarkEnd w:id="67"/>
      <w:bookmarkEnd w:id="68"/>
    </w:p>
    <w:p w14:paraId="779AC2B3" w14:textId="77777777" w:rsidR="00E477A0" w:rsidRPr="002246C7" w:rsidRDefault="00E477A0">
      <w:pPr>
        <w:rPr>
          <w:rFonts w:eastAsia="Calibri"/>
          <w:lang w:val="nl-NL"/>
        </w:rPr>
      </w:pPr>
    </w:p>
    <w:p w14:paraId="64628141" w14:textId="129DF2DA" w:rsidR="00E477A0" w:rsidRPr="002246C7" w:rsidRDefault="001F6804" w:rsidP="008C5CF0">
      <w:pPr>
        <w:pStyle w:val="Kop2"/>
        <w:numPr>
          <w:ilvl w:val="1"/>
          <w:numId w:val="1"/>
        </w:numPr>
        <w:rPr>
          <w:rFonts w:ascii="Arial" w:hAnsi="Arial" w:cs="Arial"/>
          <w:sz w:val="24"/>
          <w:szCs w:val="24"/>
          <w:lang w:val="nl-NL"/>
        </w:rPr>
      </w:pPr>
      <w:bookmarkStart w:id="72" w:name="INSTRUCTIONS"/>
      <w:bookmarkStart w:id="73" w:name="BKM_D575767A_B761_4250_A9D6_25CC3446B10B"/>
      <w:bookmarkStart w:id="74" w:name="_Toc66795728"/>
      <w:proofErr w:type="spellStart"/>
      <w:r w:rsidRPr="002246C7">
        <w:rPr>
          <w:rFonts w:ascii="Arial" w:hAnsi="Arial" w:cs="Arial"/>
          <w:sz w:val="24"/>
          <w:szCs w:val="24"/>
          <w:lang w:val="nl-NL"/>
        </w:rPr>
        <w:t>Instructions</w:t>
      </w:r>
      <w:bookmarkEnd w:id="72"/>
      <w:bookmarkEnd w:id="73"/>
      <w:bookmarkEnd w:id="74"/>
      <w:proofErr w:type="spellEnd"/>
    </w:p>
    <w:p w14:paraId="32058C48" w14:textId="77777777" w:rsidR="00E477A0" w:rsidRPr="002246C7" w:rsidRDefault="00E477A0">
      <w:pPr>
        <w:rPr>
          <w:rFonts w:eastAsia="Calibri"/>
          <w:lang w:val="nl-NL"/>
        </w:rPr>
      </w:pPr>
    </w:p>
    <w:p w14:paraId="19E36EB1" w14:textId="77777777" w:rsidR="00E477A0" w:rsidRPr="002246C7" w:rsidRDefault="001F6804">
      <w:pPr>
        <w:pStyle w:val="Kop2"/>
        <w:numPr>
          <w:ilvl w:val="1"/>
          <w:numId w:val="1"/>
        </w:numPr>
        <w:rPr>
          <w:rFonts w:ascii="Arial" w:hAnsi="Arial" w:cs="Arial"/>
          <w:sz w:val="24"/>
          <w:szCs w:val="24"/>
          <w:lang w:val="nl-NL"/>
        </w:rPr>
      </w:pPr>
      <w:bookmarkStart w:id="75" w:name="_Toc66795729"/>
      <w:bookmarkStart w:id="76" w:name="INTERPRETATION"/>
      <w:bookmarkStart w:id="77" w:name="BKM_8F6322BE_779F_4A4D_BD5D_4DF7787A89BF"/>
      <w:proofErr w:type="spellStart"/>
      <w:r w:rsidRPr="002246C7">
        <w:rPr>
          <w:rFonts w:ascii="Arial" w:hAnsi="Arial" w:cs="Arial"/>
          <w:sz w:val="24"/>
          <w:szCs w:val="24"/>
          <w:lang w:val="nl-NL"/>
        </w:rPr>
        <w:t>Interpretation</w:t>
      </w:r>
      <w:bookmarkEnd w:id="75"/>
      <w:proofErr w:type="spellEnd"/>
    </w:p>
    <w:p w14:paraId="17AAC259" w14:textId="507A6212" w:rsidR="00E477A0" w:rsidRPr="002246C7" w:rsidRDefault="001F6804">
      <w:pPr>
        <w:rPr>
          <w:rFonts w:eastAsia="Calibri"/>
          <w:lang w:val="nl-NL"/>
        </w:rPr>
      </w:pPr>
      <w:r w:rsidRPr="002246C7">
        <w:rPr>
          <w:rFonts w:eastAsia="Calibri"/>
          <w:lang w:val="nl-NL"/>
        </w:rPr>
        <w:t xml:space="preserve">  </w:t>
      </w:r>
      <w:bookmarkEnd w:id="76"/>
      <w:bookmarkEnd w:id="77"/>
    </w:p>
    <w:p w14:paraId="0CEE94BF" w14:textId="77777777" w:rsidR="00E477A0" w:rsidRPr="002246C7" w:rsidRDefault="001F6804">
      <w:pPr>
        <w:pStyle w:val="Kop2"/>
        <w:numPr>
          <w:ilvl w:val="1"/>
          <w:numId w:val="1"/>
        </w:numPr>
        <w:rPr>
          <w:rFonts w:ascii="Arial" w:hAnsi="Arial" w:cs="Arial"/>
          <w:sz w:val="24"/>
          <w:szCs w:val="24"/>
          <w:lang w:val="nl-NL"/>
        </w:rPr>
      </w:pPr>
      <w:bookmarkStart w:id="78" w:name="_Toc66795730"/>
      <w:bookmarkStart w:id="79" w:name="CARE_PROCESS"/>
      <w:bookmarkStart w:id="80" w:name="BKM_D7D8B1F7_B1B0_425C_9C15_C97ABA9D84F9"/>
      <w:r w:rsidRPr="002246C7">
        <w:rPr>
          <w:rFonts w:ascii="Arial" w:hAnsi="Arial" w:cs="Arial"/>
          <w:sz w:val="24"/>
          <w:szCs w:val="24"/>
          <w:lang w:val="nl-NL"/>
        </w:rPr>
        <w:t xml:space="preserve">Care </w:t>
      </w:r>
      <w:proofErr w:type="spellStart"/>
      <w:r w:rsidRPr="002246C7">
        <w:rPr>
          <w:rFonts w:ascii="Arial" w:hAnsi="Arial" w:cs="Arial"/>
          <w:sz w:val="24"/>
          <w:szCs w:val="24"/>
          <w:lang w:val="nl-NL"/>
        </w:rPr>
        <w:t>Process</w:t>
      </w:r>
      <w:bookmarkEnd w:id="78"/>
      <w:proofErr w:type="spellEnd"/>
    </w:p>
    <w:p w14:paraId="510458B1" w14:textId="6910D0DA" w:rsidR="00E477A0" w:rsidRPr="002246C7" w:rsidRDefault="001F6804">
      <w:pPr>
        <w:rPr>
          <w:rFonts w:eastAsia="Calibri"/>
          <w:lang w:val="nl-NL"/>
        </w:rPr>
      </w:pPr>
      <w:r w:rsidRPr="002246C7">
        <w:rPr>
          <w:rFonts w:eastAsia="Calibri"/>
          <w:lang w:val="nl-NL"/>
        </w:rPr>
        <w:t xml:space="preserve"> </w:t>
      </w:r>
      <w:bookmarkEnd w:id="79"/>
      <w:bookmarkEnd w:id="80"/>
    </w:p>
    <w:p w14:paraId="2ECB5478" w14:textId="77777777" w:rsidR="00E477A0" w:rsidRPr="002246C7" w:rsidRDefault="001F6804">
      <w:pPr>
        <w:pStyle w:val="Kop2"/>
        <w:numPr>
          <w:ilvl w:val="1"/>
          <w:numId w:val="1"/>
        </w:numPr>
        <w:rPr>
          <w:rFonts w:ascii="Arial" w:hAnsi="Arial" w:cs="Arial"/>
          <w:sz w:val="24"/>
          <w:szCs w:val="24"/>
          <w:lang w:val="nl-NL"/>
        </w:rPr>
      </w:pPr>
      <w:bookmarkStart w:id="81" w:name="_Toc66795731"/>
      <w:bookmarkStart w:id="82" w:name="EXAMPLE_OF_THE_INSTRUMENT"/>
      <w:bookmarkStart w:id="83" w:name="BKM_04FF360D_D672_457F_AB78_5075FC2ACDA1"/>
      <w:proofErr w:type="spellStart"/>
      <w:r w:rsidRPr="002246C7">
        <w:rPr>
          <w:rFonts w:ascii="Arial" w:hAnsi="Arial" w:cs="Arial"/>
          <w:sz w:val="24"/>
          <w:szCs w:val="24"/>
          <w:lang w:val="nl-NL"/>
        </w:rPr>
        <w:t>Example</w:t>
      </w:r>
      <w:proofErr w:type="spellEnd"/>
      <w:r w:rsidRPr="002246C7">
        <w:rPr>
          <w:rFonts w:ascii="Arial" w:hAnsi="Arial" w:cs="Arial"/>
          <w:sz w:val="24"/>
          <w:szCs w:val="24"/>
          <w:lang w:val="nl-NL"/>
        </w:rPr>
        <w:t xml:space="preserve"> of </w:t>
      </w:r>
      <w:proofErr w:type="spellStart"/>
      <w:r w:rsidRPr="002246C7">
        <w:rPr>
          <w:rFonts w:ascii="Arial" w:hAnsi="Arial" w:cs="Arial"/>
          <w:sz w:val="24"/>
          <w:szCs w:val="24"/>
          <w:lang w:val="nl-NL"/>
        </w:rPr>
        <w:t>the</w:t>
      </w:r>
      <w:proofErr w:type="spellEnd"/>
      <w:r w:rsidRPr="002246C7">
        <w:rPr>
          <w:rFonts w:ascii="Arial" w:hAnsi="Arial" w:cs="Arial"/>
          <w:sz w:val="24"/>
          <w:szCs w:val="24"/>
          <w:lang w:val="nl-NL"/>
        </w:rPr>
        <w:t xml:space="preserve"> Instrument</w:t>
      </w:r>
      <w:bookmarkEnd w:id="81"/>
    </w:p>
    <w:p w14:paraId="0EF11080" w14:textId="59E42036" w:rsidR="00E477A0" w:rsidRPr="002246C7" w:rsidRDefault="001F6804">
      <w:pPr>
        <w:rPr>
          <w:rFonts w:eastAsia="Calibri"/>
          <w:lang w:val="nl-NL"/>
        </w:rPr>
      </w:pPr>
      <w:r w:rsidRPr="002246C7">
        <w:rPr>
          <w:rFonts w:eastAsia="Calibri"/>
          <w:lang w:val="nl-NL"/>
        </w:rPr>
        <w:t xml:space="preserve"> </w:t>
      </w:r>
      <w:bookmarkEnd w:id="82"/>
      <w:bookmarkEnd w:id="83"/>
    </w:p>
    <w:p w14:paraId="5112BA5E" w14:textId="77777777" w:rsidR="00E477A0" w:rsidRPr="002246C7" w:rsidRDefault="001F6804">
      <w:pPr>
        <w:pStyle w:val="Kop2"/>
        <w:numPr>
          <w:ilvl w:val="1"/>
          <w:numId w:val="1"/>
        </w:numPr>
        <w:rPr>
          <w:rFonts w:ascii="Arial" w:hAnsi="Arial" w:cs="Arial"/>
          <w:sz w:val="24"/>
          <w:szCs w:val="24"/>
          <w:lang w:val="nl-NL"/>
        </w:rPr>
      </w:pPr>
      <w:bookmarkStart w:id="84" w:name="_Toc66795732"/>
      <w:bookmarkStart w:id="85" w:name="CONSTRAINTS"/>
      <w:bookmarkStart w:id="86" w:name="BKM_1D2FA301_ADEE_4C4B_BA7A_AE077BC02342"/>
      <w:proofErr w:type="spellStart"/>
      <w:r w:rsidRPr="002246C7">
        <w:rPr>
          <w:rFonts w:ascii="Arial" w:hAnsi="Arial" w:cs="Arial"/>
          <w:sz w:val="24"/>
          <w:szCs w:val="24"/>
          <w:lang w:val="nl-NL"/>
        </w:rPr>
        <w:t>Constraints</w:t>
      </w:r>
      <w:bookmarkEnd w:id="84"/>
      <w:proofErr w:type="spellEnd"/>
    </w:p>
    <w:p w14:paraId="353C2FEB" w14:textId="1FB49DD2" w:rsidR="00E477A0" w:rsidRPr="002246C7" w:rsidRDefault="001F6804">
      <w:pPr>
        <w:rPr>
          <w:rFonts w:eastAsia="Calibri"/>
          <w:lang w:val="nl-NL"/>
        </w:rPr>
      </w:pPr>
      <w:r w:rsidRPr="002246C7">
        <w:rPr>
          <w:rFonts w:eastAsia="Calibri"/>
          <w:lang w:val="nl-NL"/>
        </w:rPr>
        <w:t xml:space="preserve">  </w:t>
      </w:r>
      <w:bookmarkEnd w:id="85"/>
      <w:bookmarkEnd w:id="86"/>
    </w:p>
    <w:p w14:paraId="61071C31" w14:textId="77777777" w:rsidR="00E477A0" w:rsidRPr="002246C7" w:rsidRDefault="001F6804">
      <w:pPr>
        <w:pStyle w:val="Kop2"/>
        <w:numPr>
          <w:ilvl w:val="1"/>
          <w:numId w:val="1"/>
        </w:numPr>
        <w:rPr>
          <w:rFonts w:ascii="Arial" w:hAnsi="Arial" w:cs="Arial"/>
          <w:sz w:val="24"/>
          <w:szCs w:val="24"/>
          <w:lang w:val="nl-NL"/>
        </w:rPr>
      </w:pPr>
      <w:bookmarkStart w:id="87" w:name="_Toc66795733"/>
      <w:bookmarkStart w:id="88" w:name="ISSUES"/>
      <w:bookmarkStart w:id="89" w:name="BKM_654CE8C9_70FC_4242_84ED_B105E64A1850"/>
      <w:r w:rsidRPr="002246C7">
        <w:rPr>
          <w:rFonts w:ascii="Arial" w:hAnsi="Arial" w:cs="Arial"/>
          <w:sz w:val="24"/>
          <w:szCs w:val="24"/>
          <w:lang w:val="nl-NL"/>
        </w:rPr>
        <w:t>Issues</w:t>
      </w:r>
      <w:bookmarkEnd w:id="87"/>
    </w:p>
    <w:p w14:paraId="450796F9" w14:textId="25735587" w:rsidR="00E477A0" w:rsidRPr="00195AFB" w:rsidRDefault="001F6804" w:rsidP="00195AFB">
      <w:pPr>
        <w:jc w:val="both"/>
        <w:rPr>
          <w:rFonts w:eastAsia="Calibri"/>
          <w:color w:val="000000"/>
          <w:sz w:val="20"/>
          <w:szCs w:val="20"/>
          <w:lang w:val="nl-NL"/>
        </w:rPr>
      </w:pPr>
      <w:r w:rsidRPr="008C5CF0">
        <w:rPr>
          <w:rFonts w:eastAsia="Calibri"/>
          <w:color w:val="000000"/>
          <w:sz w:val="20"/>
          <w:szCs w:val="20"/>
          <w:lang w:val="nl-NL"/>
        </w:rPr>
        <w:t xml:space="preserve">De eerdere issues zijn </w:t>
      </w:r>
      <w:proofErr w:type="spellStart"/>
      <w:r w:rsidRPr="008C5CF0">
        <w:rPr>
          <w:rFonts w:eastAsia="Calibri"/>
          <w:color w:val="000000"/>
          <w:sz w:val="20"/>
          <w:szCs w:val="20"/>
          <w:lang w:val="nl-NL"/>
        </w:rPr>
        <w:t>getackled</w:t>
      </w:r>
      <w:proofErr w:type="spellEnd"/>
      <w:r w:rsidRPr="008C5CF0">
        <w:rPr>
          <w:rFonts w:eastAsia="Calibri"/>
          <w:color w:val="000000"/>
          <w:sz w:val="20"/>
          <w:szCs w:val="20"/>
          <w:lang w:val="nl-NL"/>
        </w:rPr>
        <w:t xml:space="preserve">. </w:t>
      </w:r>
      <w:bookmarkEnd w:id="88"/>
      <w:bookmarkEnd w:id="89"/>
    </w:p>
    <w:p w14:paraId="4F379AF5" w14:textId="77777777" w:rsidR="00E477A0" w:rsidRPr="007A605E" w:rsidRDefault="00E477A0">
      <w:pPr>
        <w:rPr>
          <w:rFonts w:eastAsia="Calibri"/>
          <w:color w:val="000000"/>
          <w:sz w:val="22"/>
          <w:szCs w:val="22"/>
          <w:lang w:val="nl-NL"/>
        </w:rPr>
      </w:pPr>
    </w:p>
    <w:p w14:paraId="2340944E" w14:textId="77777777" w:rsidR="00E477A0" w:rsidRPr="00CE4838" w:rsidRDefault="001F6804">
      <w:pPr>
        <w:pStyle w:val="Kop2"/>
        <w:numPr>
          <w:ilvl w:val="1"/>
          <w:numId w:val="1"/>
        </w:numPr>
        <w:rPr>
          <w:rFonts w:ascii="Arial" w:hAnsi="Arial" w:cs="Arial"/>
          <w:sz w:val="24"/>
          <w:szCs w:val="24"/>
          <w:lang w:val="nl-NL"/>
        </w:rPr>
      </w:pPr>
      <w:bookmarkStart w:id="90" w:name="_Toc66795734"/>
      <w:bookmarkStart w:id="91" w:name="REFERENCES"/>
      <w:bookmarkStart w:id="92" w:name="BKM_4EB097D1_2C1A_4663_95EE_BDE5E8D70C9A"/>
      <w:proofErr w:type="spellStart"/>
      <w:r w:rsidRPr="00CE4838">
        <w:rPr>
          <w:rFonts w:ascii="Arial" w:hAnsi="Arial" w:cs="Arial"/>
          <w:sz w:val="24"/>
          <w:szCs w:val="24"/>
          <w:lang w:val="nl-NL"/>
        </w:rPr>
        <w:t>References</w:t>
      </w:r>
      <w:bookmarkEnd w:id="90"/>
      <w:proofErr w:type="spellEnd"/>
    </w:p>
    <w:p w14:paraId="7F862C01" w14:textId="729EE9EB" w:rsidR="00E477A0" w:rsidRPr="008C5CF0" w:rsidRDefault="001F6804" w:rsidP="008C5CF0">
      <w:pPr>
        <w:jc w:val="both"/>
        <w:rPr>
          <w:rFonts w:eastAsia="Calibri"/>
          <w:color w:val="000000"/>
          <w:sz w:val="20"/>
          <w:szCs w:val="20"/>
          <w:lang w:val="nl-NL"/>
        </w:rPr>
      </w:pPr>
      <w:del w:id="93" w:author="Charlotte Leemans" w:date="2021-04-22T10:32:00Z">
        <w:r w:rsidRPr="008C5CF0" w:rsidDel="00997FD0">
          <w:rPr>
            <w:rFonts w:eastAsia="Calibri"/>
            <w:color w:val="000000"/>
            <w:sz w:val="20"/>
            <w:szCs w:val="20"/>
            <w:lang w:val="nl-NL"/>
          </w:rPr>
          <w:delText>www.</w:delText>
        </w:r>
      </w:del>
      <w:proofErr w:type="gramStart"/>
      <w:r w:rsidRPr="008C5CF0">
        <w:rPr>
          <w:rFonts w:eastAsia="Calibri"/>
          <w:color w:val="000000"/>
          <w:sz w:val="20"/>
          <w:szCs w:val="20"/>
          <w:lang w:val="nl-NL"/>
        </w:rPr>
        <w:t>dokterdokter.nl</w:t>
      </w:r>
      <w:proofErr w:type="gramEnd"/>
    </w:p>
    <w:p w14:paraId="595320FE" w14:textId="77777777" w:rsidR="00E477A0" w:rsidRPr="008C5CF0" w:rsidRDefault="00E477A0" w:rsidP="008C5CF0">
      <w:pPr>
        <w:jc w:val="both"/>
        <w:rPr>
          <w:rFonts w:eastAsia="Calibri"/>
          <w:color w:val="000000"/>
          <w:sz w:val="20"/>
          <w:szCs w:val="20"/>
          <w:lang w:val="nl-NL"/>
        </w:rPr>
      </w:pPr>
    </w:p>
    <w:p w14:paraId="65258936" w14:textId="5580C771"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B.A.N. Verhoeven, P.M.N.Y.H. Go, (2003). Alle dossiers onder handbereik. Medisch Contact. </w:t>
      </w:r>
      <w:del w:id="94" w:author="Charlotte Leemans" w:date="2021-04-22T10:32:00Z">
        <w:r w:rsidRPr="008C5CF0" w:rsidDel="00997FD0">
          <w:rPr>
            <w:rFonts w:eastAsia="Calibri"/>
            <w:color w:val="000000"/>
            <w:sz w:val="20"/>
            <w:szCs w:val="20"/>
            <w:lang w:val="nl-NL"/>
          </w:rPr>
          <w:delText>https://www.</w:delText>
        </w:r>
      </w:del>
      <w:proofErr w:type="gramStart"/>
      <w:r w:rsidRPr="008C5CF0">
        <w:rPr>
          <w:rFonts w:eastAsia="Calibri"/>
          <w:color w:val="000000"/>
          <w:sz w:val="20"/>
          <w:szCs w:val="20"/>
          <w:lang w:val="nl-NL"/>
        </w:rPr>
        <w:t>medischcontact.nl/nieuws/laatste-nieuws/artikel/alle-dossiers-onder-handbereik.htm</w:t>
      </w:r>
      <w:proofErr w:type="gramEnd"/>
      <w:r w:rsidRPr="008C5CF0">
        <w:rPr>
          <w:rFonts w:eastAsia="Calibri"/>
          <w:color w:val="000000"/>
          <w:sz w:val="20"/>
          <w:szCs w:val="20"/>
          <w:lang w:val="nl-NL"/>
        </w:rPr>
        <w:t xml:space="preserve"> </w:t>
      </w:r>
    </w:p>
    <w:p w14:paraId="6C0DCDC2" w14:textId="77777777" w:rsidR="00E477A0" w:rsidRPr="008C5CF0" w:rsidRDefault="00E477A0" w:rsidP="008C5CF0">
      <w:pPr>
        <w:jc w:val="both"/>
        <w:rPr>
          <w:rFonts w:eastAsia="Calibri"/>
          <w:color w:val="000000"/>
          <w:sz w:val="20"/>
          <w:szCs w:val="20"/>
          <w:lang w:val="nl-NL"/>
        </w:rPr>
      </w:pPr>
    </w:p>
    <w:p w14:paraId="2E22D3CF" w14:textId="4870299E" w:rsidR="00E477A0" w:rsidRPr="008C5CF0" w:rsidRDefault="001F6804" w:rsidP="008C5CF0">
      <w:pPr>
        <w:jc w:val="both"/>
        <w:rPr>
          <w:rFonts w:eastAsia="Calibri"/>
          <w:color w:val="000000"/>
          <w:sz w:val="20"/>
          <w:szCs w:val="20"/>
          <w:lang w:val="nl-NL"/>
        </w:rPr>
      </w:pPr>
      <w:del w:id="95" w:author="Charlotte Leemans" w:date="2021-04-22T10:32:00Z">
        <w:r w:rsidRPr="008C5CF0" w:rsidDel="00997FD0">
          <w:rPr>
            <w:rFonts w:eastAsia="Calibri"/>
            <w:color w:val="000000"/>
            <w:sz w:val="20"/>
            <w:szCs w:val="20"/>
            <w:lang w:val="nl-NL"/>
          </w:rPr>
          <w:delText>https://</w:delText>
        </w:r>
      </w:del>
      <w:proofErr w:type="gramStart"/>
      <w:r w:rsidRPr="008C5CF0">
        <w:rPr>
          <w:rFonts w:eastAsia="Calibri"/>
          <w:color w:val="000000"/>
          <w:sz w:val="20"/>
          <w:szCs w:val="20"/>
          <w:lang w:val="nl-NL"/>
        </w:rPr>
        <w:t>zibs.nl</w:t>
      </w:r>
      <w:proofErr w:type="gramEnd"/>
      <w:r w:rsidRPr="008C5CF0">
        <w:rPr>
          <w:rFonts w:eastAsia="Calibri"/>
          <w:color w:val="000000"/>
          <w:sz w:val="20"/>
          <w:szCs w:val="20"/>
          <w:lang w:val="nl-NL"/>
        </w:rPr>
        <w:t>/wiki/ZIB_Publicatie_2017(NL)</w:t>
      </w:r>
      <w:bookmarkEnd w:id="91"/>
      <w:bookmarkEnd w:id="92"/>
      <w:r w:rsidR="008C5CF0">
        <w:rPr>
          <w:rFonts w:eastAsia="Calibri"/>
          <w:color w:val="000000"/>
          <w:sz w:val="20"/>
          <w:szCs w:val="20"/>
          <w:lang w:val="nl-NL"/>
        </w:rPr>
        <w:t>.</w:t>
      </w:r>
    </w:p>
    <w:p w14:paraId="092482D2" w14:textId="77777777" w:rsidR="00E477A0" w:rsidRPr="00CE4838" w:rsidRDefault="00E477A0">
      <w:pPr>
        <w:rPr>
          <w:rFonts w:eastAsia="Calibri"/>
          <w:lang w:val="nl-NL"/>
        </w:rPr>
      </w:pPr>
    </w:p>
    <w:p w14:paraId="2819636E" w14:textId="246A22BA" w:rsidR="00E477A0" w:rsidRPr="00CE4838" w:rsidRDefault="001F6804" w:rsidP="008C5CF0">
      <w:pPr>
        <w:pStyle w:val="Kop2"/>
        <w:numPr>
          <w:ilvl w:val="1"/>
          <w:numId w:val="1"/>
        </w:numPr>
        <w:rPr>
          <w:rFonts w:ascii="Arial" w:hAnsi="Arial" w:cs="Arial"/>
          <w:sz w:val="24"/>
          <w:szCs w:val="24"/>
          <w:lang w:val="nl-NL"/>
        </w:rPr>
      </w:pPr>
      <w:bookmarkStart w:id="96" w:name="FUNCTIONAL_MODEL"/>
      <w:bookmarkStart w:id="97" w:name="BKM_82E35694_F723_44E2_887E_0B15238C4C96"/>
      <w:bookmarkStart w:id="98" w:name="_Toc66795735"/>
      <w:proofErr w:type="spellStart"/>
      <w:r w:rsidRPr="00CE4838">
        <w:rPr>
          <w:rFonts w:ascii="Arial" w:hAnsi="Arial" w:cs="Arial"/>
          <w:sz w:val="24"/>
          <w:szCs w:val="24"/>
          <w:lang w:val="nl-NL"/>
        </w:rPr>
        <w:t>Functional</w:t>
      </w:r>
      <w:proofErr w:type="spellEnd"/>
      <w:r w:rsidRPr="00CE4838">
        <w:rPr>
          <w:rFonts w:ascii="Arial" w:hAnsi="Arial" w:cs="Arial"/>
          <w:sz w:val="24"/>
          <w:szCs w:val="24"/>
          <w:lang w:val="nl-NL"/>
        </w:rPr>
        <w:t xml:space="preserve"> Model</w:t>
      </w:r>
      <w:bookmarkEnd w:id="96"/>
      <w:bookmarkEnd w:id="97"/>
      <w:bookmarkEnd w:id="98"/>
    </w:p>
    <w:p w14:paraId="71083113" w14:textId="77777777" w:rsidR="00E477A0" w:rsidRPr="00CE4838" w:rsidRDefault="00E477A0">
      <w:pPr>
        <w:rPr>
          <w:rFonts w:eastAsia="Calibri"/>
          <w:lang w:val="nl-NL"/>
        </w:rPr>
      </w:pPr>
    </w:p>
    <w:p w14:paraId="624F95FE" w14:textId="77777777" w:rsidR="00E477A0" w:rsidRPr="00CE4838" w:rsidRDefault="001F6804">
      <w:pPr>
        <w:pStyle w:val="Kop2"/>
        <w:numPr>
          <w:ilvl w:val="1"/>
          <w:numId w:val="1"/>
        </w:numPr>
        <w:rPr>
          <w:rFonts w:ascii="Arial" w:hAnsi="Arial" w:cs="Arial"/>
          <w:sz w:val="24"/>
          <w:szCs w:val="24"/>
          <w:lang w:val="nl-NL"/>
        </w:rPr>
      </w:pPr>
      <w:bookmarkStart w:id="99" w:name="_Toc66795736"/>
      <w:bookmarkStart w:id="100" w:name="TRACEABILITY_TO_OTHER_STANDARDS"/>
      <w:bookmarkStart w:id="101" w:name="BKM_37A8CC7E_8046_403D_8217_FBE5182871B5"/>
      <w:proofErr w:type="spellStart"/>
      <w:r w:rsidRPr="00CE4838">
        <w:rPr>
          <w:rFonts w:ascii="Arial" w:hAnsi="Arial" w:cs="Arial"/>
          <w:sz w:val="24"/>
          <w:szCs w:val="24"/>
          <w:lang w:val="nl-NL"/>
        </w:rPr>
        <w:t>Traceability</w:t>
      </w:r>
      <w:proofErr w:type="spellEnd"/>
      <w:r w:rsidRPr="00CE4838">
        <w:rPr>
          <w:rFonts w:ascii="Arial" w:hAnsi="Arial" w:cs="Arial"/>
          <w:sz w:val="24"/>
          <w:szCs w:val="24"/>
          <w:lang w:val="nl-NL"/>
        </w:rPr>
        <w:t xml:space="preserve"> </w:t>
      </w:r>
      <w:proofErr w:type="spellStart"/>
      <w:r w:rsidRPr="00CE4838">
        <w:rPr>
          <w:rFonts w:ascii="Arial" w:hAnsi="Arial" w:cs="Arial"/>
          <w:sz w:val="24"/>
          <w:szCs w:val="24"/>
          <w:lang w:val="nl-NL"/>
        </w:rPr>
        <w:t>to</w:t>
      </w:r>
      <w:proofErr w:type="spellEnd"/>
      <w:r w:rsidRPr="00CE4838">
        <w:rPr>
          <w:rFonts w:ascii="Arial" w:hAnsi="Arial" w:cs="Arial"/>
          <w:sz w:val="24"/>
          <w:szCs w:val="24"/>
          <w:lang w:val="nl-NL"/>
        </w:rPr>
        <w:t xml:space="preserve"> </w:t>
      </w:r>
      <w:proofErr w:type="spellStart"/>
      <w:r w:rsidRPr="00CE4838">
        <w:rPr>
          <w:rFonts w:ascii="Arial" w:hAnsi="Arial" w:cs="Arial"/>
          <w:sz w:val="24"/>
          <w:szCs w:val="24"/>
          <w:lang w:val="nl-NL"/>
        </w:rPr>
        <w:t>other</w:t>
      </w:r>
      <w:proofErr w:type="spellEnd"/>
      <w:r w:rsidRPr="00CE4838">
        <w:rPr>
          <w:rFonts w:ascii="Arial" w:hAnsi="Arial" w:cs="Arial"/>
          <w:sz w:val="24"/>
          <w:szCs w:val="24"/>
          <w:lang w:val="nl-NL"/>
        </w:rPr>
        <w:t xml:space="preserve"> Standards</w:t>
      </w:r>
      <w:bookmarkEnd w:id="99"/>
    </w:p>
    <w:p w14:paraId="2C01F895" w14:textId="16C2F0DF"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100"/>
      <w:bookmarkEnd w:id="101"/>
    </w:p>
    <w:p w14:paraId="2DDD9FB9" w14:textId="77777777" w:rsidR="008C5CF0" w:rsidRDefault="008C5CF0">
      <w:pPr>
        <w:rPr>
          <w:rFonts w:eastAsia="Calibri"/>
          <w:b/>
          <w:color w:val="004080"/>
          <w:sz w:val="32"/>
          <w:szCs w:val="32"/>
          <w:lang w:val="nl-NL"/>
        </w:rPr>
      </w:pPr>
      <w:bookmarkStart w:id="102" w:name="DISCLAIMER"/>
      <w:bookmarkStart w:id="103" w:name="BKM_901B04CC_7E82_4BEA_9759_602C920F4142"/>
      <w:r>
        <w:rPr>
          <w:color w:val="004080"/>
          <w:lang w:val="nl-NL"/>
        </w:rPr>
        <w:br w:type="page"/>
      </w:r>
    </w:p>
    <w:p w14:paraId="62AA3688" w14:textId="4F9F506F" w:rsidR="00E477A0" w:rsidRPr="00CE4838" w:rsidRDefault="001F6804">
      <w:pPr>
        <w:pStyle w:val="Kop2"/>
        <w:numPr>
          <w:ilvl w:val="1"/>
          <w:numId w:val="1"/>
        </w:numPr>
        <w:rPr>
          <w:rFonts w:ascii="Arial" w:hAnsi="Arial" w:cs="Arial"/>
          <w:sz w:val="24"/>
          <w:szCs w:val="24"/>
          <w:lang w:val="nl-NL"/>
        </w:rPr>
      </w:pPr>
      <w:bookmarkStart w:id="104" w:name="_Toc66795737"/>
      <w:r w:rsidRPr="00CE4838">
        <w:rPr>
          <w:rFonts w:ascii="Arial" w:hAnsi="Arial" w:cs="Arial"/>
          <w:sz w:val="24"/>
          <w:szCs w:val="24"/>
          <w:lang w:val="nl-NL"/>
        </w:rPr>
        <w:lastRenderedPageBreak/>
        <w:t>Disclaimer</w:t>
      </w:r>
      <w:bookmarkEnd w:id="104"/>
    </w:p>
    <w:p w14:paraId="36FAE768"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w:t>
      </w:r>
      <w:commentRangeStart w:id="105"/>
      <w:r w:rsidRPr="008C5CF0">
        <w:rPr>
          <w:rFonts w:eastAsia="Calibri"/>
          <w:color w:val="000000"/>
          <w:sz w:val="20"/>
          <w:szCs w:val="20"/>
          <w:lang w:val="nl-NL"/>
        </w:rPr>
        <w:t>Zorg Informatie Bouwsteen (</w:t>
      </w:r>
      <w:commentRangeEnd w:id="105"/>
      <w:proofErr w:type="spellStart"/>
      <w:r w:rsidR="00997FD0">
        <w:rPr>
          <w:rStyle w:val="Verwijzingopmerking"/>
        </w:rPr>
        <w:commentReference w:id="105"/>
      </w:r>
      <w:r w:rsidRPr="008C5CF0">
        <w:rPr>
          <w:rFonts w:eastAsia="Calibri"/>
          <w:color w:val="000000"/>
          <w:sz w:val="20"/>
          <w:szCs w:val="20"/>
          <w:lang w:val="nl-NL"/>
        </w:rPr>
        <w:t>zib</w:t>
      </w:r>
      <w:proofErr w:type="spellEnd"/>
      <w:r w:rsidRPr="008C5CF0">
        <w:rPr>
          <w:rFonts w:eastAsia="Calibri"/>
          <w:color w:val="000000"/>
          <w:sz w:val="20"/>
          <w:szCs w:val="20"/>
          <w:lang w:val="nl-NL"/>
        </w:rPr>
        <w:t xml:space="preserve">).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528C5F1D" w14:textId="77777777" w:rsidR="00E477A0" w:rsidRPr="008C5CF0" w:rsidRDefault="00E477A0" w:rsidP="008C5CF0">
      <w:pPr>
        <w:jc w:val="both"/>
        <w:rPr>
          <w:rFonts w:eastAsia="Calibri"/>
          <w:color w:val="000000"/>
          <w:sz w:val="20"/>
          <w:szCs w:val="20"/>
          <w:lang w:val="nl-NL"/>
        </w:rPr>
      </w:pPr>
    </w:p>
    <w:p w14:paraId="04A704F3" w14:textId="2C6D8D58"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Tevens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102"/>
      <w:bookmarkEnd w:id="103"/>
    </w:p>
    <w:p w14:paraId="16759D85" w14:textId="77777777" w:rsidR="00E477A0" w:rsidRPr="007A605E" w:rsidRDefault="00E477A0">
      <w:pPr>
        <w:rPr>
          <w:rFonts w:eastAsia="Calibri"/>
          <w:color w:val="000000"/>
          <w:sz w:val="22"/>
          <w:szCs w:val="22"/>
          <w:lang w:val="nl-NL"/>
        </w:rPr>
      </w:pPr>
    </w:p>
    <w:p w14:paraId="3928B67B" w14:textId="77777777" w:rsidR="00E477A0" w:rsidRPr="00CE4838" w:rsidRDefault="001F6804">
      <w:pPr>
        <w:pStyle w:val="Kop2"/>
        <w:numPr>
          <w:ilvl w:val="1"/>
          <w:numId w:val="1"/>
        </w:numPr>
        <w:rPr>
          <w:rFonts w:ascii="Arial" w:hAnsi="Arial" w:cs="Arial"/>
          <w:sz w:val="24"/>
          <w:szCs w:val="24"/>
          <w:lang w:val="nl-NL"/>
        </w:rPr>
      </w:pPr>
      <w:bookmarkStart w:id="106" w:name="_Toc66795738"/>
      <w:bookmarkStart w:id="107" w:name="TERMS_OF_USE"/>
      <w:bookmarkStart w:id="108" w:name="BKM_CD9E4F06_354F_46F0_AB7D_A22D2DDAFD7B"/>
      <w:proofErr w:type="spellStart"/>
      <w:r w:rsidRPr="00CE4838">
        <w:rPr>
          <w:rFonts w:ascii="Arial" w:hAnsi="Arial" w:cs="Arial"/>
          <w:sz w:val="24"/>
          <w:szCs w:val="24"/>
          <w:lang w:val="nl-NL"/>
        </w:rPr>
        <w:t>Terms</w:t>
      </w:r>
      <w:proofErr w:type="spellEnd"/>
      <w:r w:rsidRPr="00CE4838">
        <w:rPr>
          <w:rFonts w:ascii="Arial" w:hAnsi="Arial" w:cs="Arial"/>
          <w:sz w:val="24"/>
          <w:szCs w:val="24"/>
          <w:lang w:val="nl-NL"/>
        </w:rPr>
        <w:t xml:space="preserve"> of </w:t>
      </w:r>
      <w:proofErr w:type="spellStart"/>
      <w:r w:rsidRPr="00CE4838">
        <w:rPr>
          <w:rFonts w:ascii="Arial" w:hAnsi="Arial" w:cs="Arial"/>
          <w:sz w:val="24"/>
          <w:szCs w:val="24"/>
          <w:lang w:val="nl-NL"/>
        </w:rPr>
        <w:t>Use</w:t>
      </w:r>
      <w:bookmarkEnd w:id="106"/>
      <w:proofErr w:type="spellEnd"/>
    </w:p>
    <w:p w14:paraId="69ED6B3E"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De gebruiker mag de Zorginformatiebouwstenen zonder beperking gebruiken. Voor het kopiëren, verspreiden en doorgeven van de Zorginformatiebouwstenen gelden de copyrightbepalingen uit de betreffende paragraaf.</w:t>
      </w:r>
    </w:p>
    <w:p w14:paraId="05390933" w14:textId="515906C9"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107"/>
      <w:bookmarkEnd w:id="108"/>
    </w:p>
    <w:p w14:paraId="7822A8FD" w14:textId="033B2580" w:rsidR="00E477A0" w:rsidRPr="00CE4838" w:rsidRDefault="001F6804">
      <w:pPr>
        <w:pStyle w:val="Kop2"/>
        <w:numPr>
          <w:ilvl w:val="1"/>
          <w:numId w:val="1"/>
        </w:numPr>
        <w:rPr>
          <w:rFonts w:ascii="Arial" w:hAnsi="Arial" w:cs="Arial"/>
          <w:sz w:val="24"/>
          <w:szCs w:val="24"/>
          <w:lang w:val="nl-NL"/>
        </w:rPr>
      </w:pPr>
      <w:bookmarkStart w:id="109" w:name="_Toc66795739"/>
      <w:bookmarkStart w:id="110" w:name="COPYRIGHTS_SOURCE_MATERIALS"/>
      <w:bookmarkStart w:id="111" w:name="BKM_579FF4E3_5020_4A60_986F_1BA36D8650B3"/>
      <w:r w:rsidRPr="00CE4838">
        <w:rPr>
          <w:rFonts w:ascii="Arial" w:hAnsi="Arial" w:cs="Arial"/>
          <w:sz w:val="24"/>
          <w:szCs w:val="24"/>
          <w:lang w:val="nl-NL"/>
        </w:rPr>
        <w:t>Copyrights</w:t>
      </w:r>
      <w:bookmarkEnd w:id="109"/>
    </w:p>
    <w:p w14:paraId="64B9EC57"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Er is geen sprake van copyrights op het concept consult of op het gebruik van deze zib in de praktijk van de gezondheidszorg. </w:t>
      </w:r>
    </w:p>
    <w:p w14:paraId="4BACBE51" w14:textId="5E9F4598"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De zib is afgeleid van </w:t>
      </w:r>
      <w:del w:id="112" w:author="Charlotte Leemans" w:date="2021-04-22T10:32:00Z">
        <w:r w:rsidRPr="008C5CF0" w:rsidDel="00997FD0">
          <w:rPr>
            <w:rFonts w:eastAsia="Calibri"/>
            <w:color w:val="000000"/>
            <w:sz w:val="20"/>
            <w:szCs w:val="20"/>
            <w:lang w:val="nl-NL"/>
          </w:rPr>
          <w:delText>https://</w:delText>
        </w:r>
      </w:del>
      <w:r w:rsidRPr="008C5CF0">
        <w:rPr>
          <w:rFonts w:eastAsia="Calibri"/>
          <w:color w:val="000000"/>
          <w:sz w:val="20"/>
          <w:szCs w:val="20"/>
          <w:lang w:val="nl-NL"/>
        </w:rPr>
        <w:t xml:space="preserve">zibs.nl/wiki/ZorgNotitie-v1.0(NL). </w:t>
      </w:r>
      <w:proofErr w:type="gramStart"/>
      <w:r w:rsidRPr="008C5CF0">
        <w:rPr>
          <w:rFonts w:eastAsia="Calibri"/>
          <w:color w:val="000000"/>
          <w:sz w:val="20"/>
          <w:szCs w:val="20"/>
          <w:lang w:val="nl-NL"/>
        </w:rPr>
        <w:t>behalve</w:t>
      </w:r>
      <w:proofErr w:type="gramEnd"/>
      <w:r w:rsidRPr="008C5CF0">
        <w:rPr>
          <w:rFonts w:eastAsia="Calibri"/>
          <w:color w:val="000000"/>
          <w:sz w:val="20"/>
          <w:szCs w:val="20"/>
          <w:lang w:val="nl-NL"/>
        </w:rPr>
        <w:t xml:space="preserve"> de verplichte container </w:t>
      </w:r>
      <w:del w:id="113" w:author="Charlotte Leemans" w:date="2021-04-22T10:33:00Z">
        <w:r w:rsidRPr="008C5CF0" w:rsidDel="00997FD0">
          <w:rPr>
            <w:rFonts w:eastAsia="Calibri"/>
            <w:color w:val="000000"/>
            <w:sz w:val="20"/>
            <w:szCs w:val="20"/>
            <w:lang w:val="nl-NL"/>
          </w:rPr>
          <w:delText>"</w:delText>
        </w:r>
      </w:del>
      <w:ins w:id="114" w:author="Charlotte Leemans" w:date="2021-04-22T10:33:00Z">
        <w:r w:rsidR="00997FD0">
          <w:rPr>
            <w:rFonts w:eastAsia="Calibri"/>
            <w:color w:val="000000"/>
            <w:sz w:val="20"/>
            <w:szCs w:val="20"/>
            <w:lang w:val="nl-NL"/>
          </w:rPr>
          <w:t>‘</w:t>
        </w:r>
      </w:ins>
      <w:r w:rsidRPr="008C5CF0">
        <w:rPr>
          <w:rFonts w:eastAsia="Calibri"/>
          <w:color w:val="000000"/>
          <w:sz w:val="20"/>
          <w:szCs w:val="20"/>
          <w:lang w:val="nl-NL"/>
        </w:rPr>
        <w:t>sectie</w:t>
      </w:r>
      <w:del w:id="115" w:author="Charlotte Leemans" w:date="2021-04-22T10:33:00Z">
        <w:r w:rsidRPr="008C5CF0" w:rsidDel="00997FD0">
          <w:rPr>
            <w:rFonts w:eastAsia="Calibri"/>
            <w:color w:val="000000"/>
            <w:sz w:val="20"/>
            <w:szCs w:val="20"/>
            <w:lang w:val="nl-NL"/>
          </w:rPr>
          <w:delText xml:space="preserve">" </w:delText>
        </w:r>
      </w:del>
      <w:ins w:id="116" w:author="Charlotte Leemans" w:date="2021-04-22T10:33:00Z">
        <w:r w:rsidR="00997FD0">
          <w:rPr>
            <w:rFonts w:eastAsia="Calibri"/>
            <w:color w:val="000000"/>
            <w:sz w:val="20"/>
            <w:szCs w:val="20"/>
            <w:lang w:val="nl-NL"/>
          </w:rPr>
          <w:t>’</w:t>
        </w:r>
        <w:r w:rsidR="00997FD0" w:rsidRPr="008C5CF0">
          <w:rPr>
            <w:rFonts w:eastAsia="Calibri"/>
            <w:color w:val="000000"/>
            <w:sz w:val="20"/>
            <w:szCs w:val="20"/>
            <w:lang w:val="nl-NL"/>
          </w:rPr>
          <w:t xml:space="preserve"> </w:t>
        </w:r>
      </w:ins>
      <w:r w:rsidRPr="008C5CF0">
        <w:rPr>
          <w:rFonts w:eastAsia="Calibri"/>
          <w:color w:val="000000"/>
          <w:sz w:val="20"/>
          <w:szCs w:val="20"/>
          <w:lang w:val="nl-NL"/>
        </w:rPr>
        <w:t xml:space="preserve">omdat die verplichte </w:t>
      </w:r>
      <w:proofErr w:type="spellStart"/>
      <w:r w:rsidRPr="008C5CF0">
        <w:rPr>
          <w:rFonts w:eastAsia="Calibri"/>
          <w:color w:val="000000"/>
          <w:sz w:val="20"/>
          <w:szCs w:val="20"/>
          <w:lang w:val="nl-NL"/>
        </w:rPr>
        <w:t>labeling</w:t>
      </w:r>
      <w:proofErr w:type="spellEnd"/>
      <w:r w:rsidRPr="008C5CF0">
        <w:rPr>
          <w:rFonts w:eastAsia="Calibri"/>
          <w:color w:val="000000"/>
          <w:sz w:val="20"/>
          <w:szCs w:val="20"/>
          <w:lang w:val="nl-NL"/>
        </w:rPr>
        <w:t xml:space="preserve"> en indeling geheel niet past bij ggz contactverslagen. </w:t>
      </w:r>
    </w:p>
    <w:p w14:paraId="3F566291" w14:textId="57573EC2" w:rsidR="00B62619"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110"/>
      <w:bookmarkEnd w:id="111"/>
    </w:p>
    <w:p w14:paraId="19EE934D" w14:textId="77777777" w:rsidR="00B62619" w:rsidRPr="007A605E" w:rsidRDefault="00B62619">
      <w:pPr>
        <w:rPr>
          <w:b/>
          <w:color w:val="004080"/>
          <w:sz w:val="32"/>
          <w:szCs w:val="32"/>
          <w:lang w:val="nl-NL"/>
        </w:rPr>
      </w:pPr>
      <w:r w:rsidRPr="007A605E">
        <w:rPr>
          <w:color w:val="004080"/>
          <w:sz w:val="32"/>
          <w:szCs w:val="32"/>
          <w:lang w:val="nl-NL"/>
        </w:rPr>
        <w:br w:type="page"/>
      </w:r>
    </w:p>
    <w:p w14:paraId="3458C4B2" w14:textId="00828559" w:rsidR="00B62619" w:rsidRPr="00CE4838" w:rsidRDefault="00B62619" w:rsidP="00B62619">
      <w:pPr>
        <w:pStyle w:val="Kop1"/>
        <w:numPr>
          <w:ilvl w:val="0"/>
          <w:numId w:val="1"/>
        </w:numPr>
        <w:spacing w:before="240" w:after="60"/>
        <w:ind w:left="360" w:hanging="360"/>
        <w:rPr>
          <w:rFonts w:ascii="Arial" w:eastAsia="Arial" w:hAnsi="Arial" w:cs="Arial"/>
          <w:sz w:val="24"/>
          <w:szCs w:val="24"/>
          <w:lang w:val="nl-NL"/>
        </w:rPr>
      </w:pPr>
      <w:bookmarkStart w:id="117" w:name="_Toc66795740"/>
      <w:r w:rsidRPr="00CE4838">
        <w:rPr>
          <w:rFonts w:ascii="Arial" w:eastAsia="Arial" w:hAnsi="Arial" w:cs="Arial"/>
          <w:sz w:val="24"/>
          <w:szCs w:val="24"/>
          <w:lang w:val="nl-NL"/>
        </w:rPr>
        <w:lastRenderedPageBreak/>
        <w:t xml:space="preserve">Meta-informatie </w:t>
      </w:r>
      <w:proofErr w:type="gramStart"/>
      <w:r w:rsidRPr="00CE4838">
        <w:rPr>
          <w:rFonts w:ascii="Arial" w:eastAsia="Arial" w:hAnsi="Arial" w:cs="Arial"/>
          <w:sz w:val="24"/>
          <w:szCs w:val="24"/>
          <w:lang w:val="nl-NL"/>
        </w:rPr>
        <w:t>nl.ggznederlandsede</w:t>
      </w:r>
      <w:proofErr w:type="gramEnd"/>
      <w:r w:rsidRPr="00CE4838">
        <w:rPr>
          <w:rFonts w:ascii="Arial" w:eastAsia="Arial" w:hAnsi="Arial" w:cs="Arial"/>
          <w:sz w:val="24"/>
          <w:szCs w:val="24"/>
          <w:lang w:val="nl-NL"/>
        </w:rPr>
        <w:t>.Contactverslag-v0.</w:t>
      </w:r>
      <w:bookmarkEnd w:id="117"/>
      <w:r w:rsidR="006F6458" w:rsidRPr="00CE4838">
        <w:rPr>
          <w:rFonts w:ascii="Arial" w:eastAsia="Arial" w:hAnsi="Arial" w:cs="Arial"/>
          <w:sz w:val="24"/>
          <w:szCs w:val="24"/>
          <w:lang w:val="nl-NL"/>
        </w:rPr>
        <w:t>5</w:t>
      </w:r>
    </w:p>
    <w:p w14:paraId="3F689574" w14:textId="77777777" w:rsidR="00B62619" w:rsidRPr="007A605E" w:rsidRDefault="00B62619" w:rsidP="00B62619">
      <w:pPr>
        <w:rPr>
          <w:lang w:val="nl-NL"/>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B62619" w:rsidRPr="007A605E" w14:paraId="65C121F5"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7EA406"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675F5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WG</w:t>
            </w:r>
          </w:p>
        </w:tc>
      </w:tr>
      <w:tr w:rsidR="00B62619" w:rsidRPr="007A605E" w14:paraId="6C7CF27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40AB4A"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F81650"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3CA64FDB"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6FE0A9"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0A63E0"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61745CF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526956"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9FEDD9"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wgoossen@denederlandseggz.nl</w:t>
            </w:r>
            <w:proofErr w:type="gramEnd"/>
          </w:p>
        </w:tc>
      </w:tr>
      <w:tr w:rsidR="00B62619" w:rsidRPr="007A605E" w14:paraId="579669C6"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208132"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093DD9"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64EF410E"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64B6C2"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C4048B" w14:textId="77777777" w:rsidR="00B62619" w:rsidRPr="00195AFB" w:rsidRDefault="00B62619" w:rsidP="00F760C0">
            <w:pPr>
              <w:rPr>
                <w:rFonts w:eastAsia="Calibri"/>
                <w:color w:val="000000"/>
                <w:sz w:val="20"/>
                <w:szCs w:val="20"/>
                <w:lang w:val="nl-NL"/>
              </w:rPr>
            </w:pPr>
          </w:p>
        </w:tc>
      </w:tr>
      <w:tr w:rsidR="00B62619" w:rsidRPr="007A605E" w14:paraId="2D0CF44E"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9F99F7"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E27772" w14:textId="77777777" w:rsidR="00B62619" w:rsidRPr="00195AFB" w:rsidRDefault="00B62619" w:rsidP="00F760C0">
            <w:pPr>
              <w:rPr>
                <w:rFonts w:eastAsia="Calibri"/>
                <w:color w:val="000000"/>
                <w:sz w:val="20"/>
                <w:szCs w:val="20"/>
                <w:lang w:val="nl-NL"/>
              </w:rPr>
            </w:pPr>
          </w:p>
        </w:tc>
      </w:tr>
      <w:tr w:rsidR="00B62619" w:rsidRPr="007A605E" w14:paraId="196344E1"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052E66"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D1E5A2"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nl</w:t>
            </w:r>
            <w:proofErr w:type="gramEnd"/>
          </w:p>
        </w:tc>
      </w:tr>
      <w:tr w:rsidR="00B62619" w:rsidRPr="007A605E" w14:paraId="59D98962"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563B17"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25A28B" w14:textId="77777777" w:rsidR="00B62619" w:rsidRPr="00195AFB" w:rsidRDefault="00B62619" w:rsidP="00F760C0">
            <w:pPr>
              <w:rPr>
                <w:rFonts w:eastAsia="Calibri"/>
                <w:color w:val="000000"/>
                <w:sz w:val="20"/>
                <w:szCs w:val="20"/>
                <w:lang w:val="nl-NL"/>
              </w:rPr>
            </w:pPr>
          </w:p>
        </w:tc>
      </w:tr>
      <w:tr w:rsidR="00B62619" w:rsidRPr="007A605E" w14:paraId="1EFE781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785B1B"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4BE0DD" w14:textId="77777777" w:rsidR="00B62619" w:rsidRPr="00195AFB" w:rsidRDefault="00B62619" w:rsidP="00F760C0">
            <w:pPr>
              <w:rPr>
                <w:rFonts w:eastAsia="Calibri"/>
                <w:color w:val="000000"/>
                <w:sz w:val="20"/>
                <w:szCs w:val="20"/>
                <w:lang w:val="nl-NL"/>
              </w:rPr>
            </w:pPr>
          </w:p>
        </w:tc>
      </w:tr>
      <w:tr w:rsidR="00B62619" w:rsidRPr="007A605E" w14:paraId="48A7BACE"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52FE14"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E9FD50" w14:textId="77777777" w:rsidR="00B62619" w:rsidRPr="00195AFB" w:rsidRDefault="00B62619" w:rsidP="00F760C0">
            <w:pPr>
              <w:rPr>
                <w:rFonts w:eastAsia="Calibri"/>
                <w:color w:val="000000"/>
                <w:sz w:val="20"/>
                <w:szCs w:val="20"/>
                <w:lang w:val="nl-NL"/>
              </w:rPr>
            </w:pPr>
          </w:p>
        </w:tc>
      </w:tr>
      <w:tr w:rsidR="00B62619" w:rsidRPr="007A605E" w14:paraId="6E802552"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B65B62"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DCA3AF" w14:textId="77777777" w:rsidR="00B62619" w:rsidRPr="00195AFB" w:rsidRDefault="00B62619" w:rsidP="00F760C0">
            <w:pPr>
              <w:rPr>
                <w:rFonts w:eastAsia="Calibri"/>
                <w:color w:val="000000"/>
                <w:sz w:val="20"/>
                <w:szCs w:val="20"/>
                <w:lang w:val="nl-NL"/>
              </w:rPr>
            </w:pPr>
          </w:p>
        </w:tc>
      </w:tr>
      <w:tr w:rsidR="00B62619" w:rsidRPr="007A605E" w14:paraId="25A34B2C"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24B632"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6E7C4C"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2.16.840.1.113883.3.3210.14.1.17</w:t>
            </w:r>
          </w:p>
        </w:tc>
      </w:tr>
      <w:tr w:rsidR="00B62619" w:rsidRPr="007A605E" w14:paraId="5D63B782"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87AF7B"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63A2A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Decursus</w:t>
            </w:r>
          </w:p>
        </w:tc>
      </w:tr>
      <w:tr w:rsidR="00B62619" w:rsidRPr="007A605E" w14:paraId="600EE807"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83E412"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D16B51" w14:textId="77777777" w:rsidR="00B62619" w:rsidRPr="00195AFB" w:rsidRDefault="00B62619" w:rsidP="00F760C0">
            <w:pPr>
              <w:rPr>
                <w:rFonts w:eastAsia="Calibri"/>
                <w:color w:val="000000"/>
                <w:sz w:val="20"/>
                <w:szCs w:val="20"/>
                <w:lang w:val="nl-NL"/>
              </w:rPr>
            </w:pPr>
          </w:p>
        </w:tc>
      </w:tr>
      <w:tr w:rsidR="00B62619" w:rsidRPr="007A605E" w14:paraId="1465D8C4"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E83A12"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08A31A" w14:textId="77777777" w:rsidR="00B62619" w:rsidRPr="00195AFB" w:rsidRDefault="00B62619" w:rsidP="00F760C0">
            <w:pPr>
              <w:rPr>
                <w:rFonts w:eastAsia="Calibri"/>
                <w:color w:val="000000"/>
                <w:sz w:val="20"/>
                <w:szCs w:val="20"/>
                <w:lang w:val="nl-NL"/>
              </w:rPr>
            </w:pPr>
          </w:p>
        </w:tc>
      </w:tr>
      <w:tr w:rsidR="00B62619" w:rsidRPr="007A605E" w14:paraId="3B4BA323"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399326"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gramEnd"/>
            <w:r w:rsidRPr="00195AFB">
              <w:rPr>
                <w:rFonts w:eastAsia="Calibri"/>
                <w:color w:val="000000"/>
                <w:sz w:val="20"/>
                <w:szCs w:val="20"/>
                <w:lang w:val="nl-NL"/>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CED846" w14:textId="77777777" w:rsidR="00B62619" w:rsidRPr="00195AFB" w:rsidRDefault="00B62619" w:rsidP="00F760C0">
            <w:pPr>
              <w:rPr>
                <w:rFonts w:eastAsia="Calibri"/>
                <w:color w:val="000000"/>
                <w:sz w:val="20"/>
                <w:szCs w:val="20"/>
                <w:lang w:val="nl-NL"/>
              </w:rPr>
            </w:pPr>
            <w:proofErr w:type="spellStart"/>
            <w:proofErr w:type="gramStart"/>
            <w:r w:rsidRPr="00195AFB">
              <w:rPr>
                <w:rFonts w:eastAsia="Calibri"/>
                <w:color w:val="000000"/>
                <w:sz w:val="20"/>
                <w:szCs w:val="20"/>
                <w:lang w:val="nl-NL"/>
              </w:rPr>
              <w:t>nl.ggznederlandsede</w:t>
            </w:r>
            <w:proofErr w:type="gramEnd"/>
            <w:r w:rsidRPr="00195AFB">
              <w:rPr>
                <w:rFonts w:eastAsia="Calibri"/>
                <w:color w:val="000000"/>
                <w:sz w:val="20"/>
                <w:szCs w:val="20"/>
                <w:lang w:val="nl-NL"/>
              </w:rPr>
              <w:t>.Consultverslag</w:t>
            </w:r>
            <w:proofErr w:type="spellEnd"/>
          </w:p>
        </w:tc>
      </w:tr>
      <w:tr w:rsidR="00B62619" w:rsidRPr="007A605E" w14:paraId="33E0A885"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BE47E9"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D99974"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0ABD3B03"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ADC4B1"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5F93FD" w14:textId="77777777" w:rsidR="00B62619" w:rsidRPr="00195AFB" w:rsidRDefault="00B62619" w:rsidP="00F760C0">
            <w:pPr>
              <w:rPr>
                <w:rFonts w:eastAsia="Calibri"/>
                <w:color w:val="000000"/>
                <w:sz w:val="20"/>
                <w:szCs w:val="20"/>
                <w:lang w:val="nl-NL"/>
              </w:rPr>
            </w:pPr>
            <w:proofErr w:type="spellStart"/>
            <w:r w:rsidRPr="00195AFB">
              <w:rPr>
                <w:rFonts w:eastAsia="Calibri"/>
                <w:color w:val="000000"/>
                <w:sz w:val="20"/>
                <w:szCs w:val="20"/>
                <w:lang w:val="nl-NL"/>
              </w:rPr>
              <w:t>Unpublished</w:t>
            </w:r>
            <w:proofErr w:type="spellEnd"/>
          </w:p>
        </w:tc>
      </w:tr>
      <w:tr w:rsidR="00B62619" w:rsidRPr="007A605E" w14:paraId="5D350D59"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8D9D5C"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DA9FE7" w14:textId="77777777" w:rsidR="00B62619" w:rsidRPr="00195AFB" w:rsidRDefault="00B62619" w:rsidP="00F760C0">
            <w:pPr>
              <w:rPr>
                <w:rFonts w:eastAsia="Calibri"/>
                <w:color w:val="000000"/>
                <w:sz w:val="20"/>
                <w:szCs w:val="20"/>
                <w:lang w:val="nl-NL"/>
              </w:rPr>
            </w:pPr>
          </w:p>
        </w:tc>
      </w:tr>
      <w:tr w:rsidR="00B62619" w:rsidRPr="007A605E" w14:paraId="755F1683"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4E0485"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103F73" w14:textId="77777777" w:rsidR="00B62619" w:rsidRPr="00195AFB" w:rsidRDefault="00B62619" w:rsidP="00F760C0">
            <w:pPr>
              <w:rPr>
                <w:rFonts w:eastAsia="Calibri"/>
                <w:color w:val="000000"/>
                <w:sz w:val="20"/>
                <w:szCs w:val="20"/>
                <w:lang w:val="nl-NL"/>
              </w:rPr>
            </w:pPr>
          </w:p>
        </w:tc>
      </w:tr>
      <w:tr w:rsidR="00B62619" w:rsidRPr="007A605E" w14:paraId="49716776"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EF8378"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spellStart"/>
            <w:proofErr w:type="gramEnd"/>
            <w:r w:rsidRPr="00195AFB">
              <w:rPr>
                <w:rFonts w:eastAsia="Calibri"/>
                <w:color w:val="000000"/>
                <w:sz w:val="20"/>
                <w:szCs w:val="20"/>
                <w:lang w:val="nl-NL"/>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937162" w14:textId="77777777" w:rsidR="00B62619" w:rsidRPr="00195AFB" w:rsidRDefault="00B62619" w:rsidP="00F760C0">
            <w:pPr>
              <w:rPr>
                <w:rFonts w:eastAsia="Calibri"/>
                <w:color w:val="000000"/>
                <w:sz w:val="20"/>
                <w:szCs w:val="20"/>
                <w:lang w:val="nl-NL"/>
              </w:rPr>
            </w:pPr>
          </w:p>
        </w:tc>
      </w:tr>
      <w:tr w:rsidR="00B62619" w:rsidRPr="007A605E" w14:paraId="3A2804AC"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9AEFD0"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DCM::</w:t>
            </w:r>
            <w:proofErr w:type="gramEnd"/>
            <w:r w:rsidRPr="00195AFB">
              <w:rPr>
                <w:rFonts w:eastAsia="Calibri"/>
                <w:color w:val="000000"/>
                <w:sz w:val="20"/>
                <w:szCs w:val="20"/>
                <w:lang w:val="nl-NL"/>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EEBF27" w14:textId="4F49415F"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0.</w:t>
            </w:r>
            <w:r w:rsidR="006F6458">
              <w:rPr>
                <w:rFonts w:eastAsia="Calibri"/>
                <w:color w:val="000000"/>
                <w:sz w:val="20"/>
                <w:szCs w:val="20"/>
                <w:lang w:val="nl-NL"/>
              </w:rPr>
              <w:t>5</w:t>
            </w:r>
          </w:p>
        </w:tc>
      </w:tr>
      <w:tr w:rsidR="00B62619" w:rsidRPr="007A605E" w14:paraId="6308E86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481B98"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MAX::</w:t>
            </w:r>
            <w:proofErr w:type="spellStart"/>
            <w:proofErr w:type="gramEnd"/>
            <w:r w:rsidRPr="00195AFB">
              <w:rPr>
                <w:rFonts w:eastAsia="Calibri"/>
                <w:color w:val="000000"/>
                <w:sz w:val="20"/>
                <w:szCs w:val="20"/>
                <w:lang w:val="nl-NL"/>
              </w:rPr>
              <w:t>ExportDate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575947"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7/26/2018 7:52:58 PM</w:t>
            </w:r>
          </w:p>
        </w:tc>
      </w:tr>
      <w:tr w:rsidR="00B62619" w:rsidRPr="007A605E" w14:paraId="1D2D13C6"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C9DCE3" w14:textId="77777777" w:rsidR="00B62619" w:rsidRPr="00195AFB" w:rsidRDefault="00B62619" w:rsidP="00F760C0">
            <w:pPr>
              <w:rPr>
                <w:rFonts w:eastAsia="Calibri"/>
                <w:color w:val="000000"/>
                <w:sz w:val="20"/>
                <w:szCs w:val="20"/>
                <w:lang w:val="nl-NL"/>
              </w:rPr>
            </w:pPr>
            <w:proofErr w:type="gramStart"/>
            <w:r w:rsidRPr="00195AFB">
              <w:rPr>
                <w:rFonts w:eastAsia="Calibri"/>
                <w:color w:val="000000"/>
                <w:sz w:val="20"/>
                <w:szCs w:val="20"/>
                <w:lang w:val="nl-NL"/>
              </w:rPr>
              <w:t>MAX::</w:t>
            </w:r>
            <w:proofErr w:type="spellStart"/>
            <w:proofErr w:type="gramEnd"/>
            <w:r w:rsidRPr="00195AFB">
              <w:rPr>
                <w:rFonts w:eastAsia="Calibri"/>
                <w:color w:val="000000"/>
                <w:sz w:val="20"/>
                <w:szCs w:val="20"/>
                <w:lang w:val="nl-NL"/>
              </w:rPr>
              <w:t>ExportFile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2BE641"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 xml:space="preserve"> </w:t>
            </w:r>
          </w:p>
        </w:tc>
      </w:tr>
    </w:tbl>
    <w:p w14:paraId="490F789C" w14:textId="77777777" w:rsidR="00B62619" w:rsidRPr="007A605E" w:rsidRDefault="00B62619">
      <w:pPr>
        <w:rPr>
          <w:rFonts w:eastAsia="Calibri"/>
          <w:color w:val="000000"/>
          <w:sz w:val="22"/>
          <w:szCs w:val="22"/>
          <w:lang w:val="nl-NL"/>
        </w:rPr>
      </w:pPr>
    </w:p>
    <w:p w14:paraId="5B755255" w14:textId="77777777" w:rsidR="00E477A0" w:rsidRPr="007A605E" w:rsidRDefault="00E477A0">
      <w:pPr>
        <w:rPr>
          <w:rFonts w:eastAsia="Calibri"/>
          <w:color w:val="000000"/>
          <w:sz w:val="22"/>
          <w:szCs w:val="22"/>
          <w:lang w:val="nl-NL"/>
        </w:rPr>
      </w:pPr>
    </w:p>
    <w:p w14:paraId="3EE47C5E" w14:textId="77777777" w:rsidR="00E477A0" w:rsidRPr="00CE4838" w:rsidRDefault="001F6804">
      <w:pPr>
        <w:pStyle w:val="Kop2"/>
        <w:numPr>
          <w:ilvl w:val="1"/>
          <w:numId w:val="1"/>
        </w:numPr>
        <w:rPr>
          <w:rFonts w:ascii="Arial" w:hAnsi="Arial" w:cs="Arial"/>
          <w:sz w:val="24"/>
          <w:szCs w:val="24"/>
          <w:lang w:val="nl-NL"/>
        </w:rPr>
      </w:pPr>
      <w:bookmarkStart w:id="118" w:name="_Toc66795741"/>
      <w:bookmarkStart w:id="119" w:name="REVISION_HISTORY"/>
      <w:bookmarkStart w:id="120" w:name="BKM_15F4B7CE_4D37_4156_852F_C96436A5E1A5"/>
      <w:proofErr w:type="spellStart"/>
      <w:r w:rsidRPr="00CE4838">
        <w:rPr>
          <w:rFonts w:ascii="Arial" w:hAnsi="Arial" w:cs="Arial"/>
          <w:sz w:val="24"/>
          <w:szCs w:val="24"/>
          <w:lang w:val="nl-NL"/>
        </w:rPr>
        <w:t>Revision</w:t>
      </w:r>
      <w:proofErr w:type="spellEnd"/>
      <w:r w:rsidRPr="00CE4838">
        <w:rPr>
          <w:rFonts w:ascii="Arial" w:hAnsi="Arial" w:cs="Arial"/>
          <w:sz w:val="24"/>
          <w:szCs w:val="24"/>
          <w:lang w:val="nl-NL"/>
        </w:rPr>
        <w:t xml:space="preserve"> </w:t>
      </w:r>
      <w:proofErr w:type="spellStart"/>
      <w:r w:rsidRPr="00CE4838">
        <w:rPr>
          <w:rFonts w:ascii="Arial" w:hAnsi="Arial" w:cs="Arial"/>
          <w:sz w:val="24"/>
          <w:szCs w:val="24"/>
          <w:lang w:val="nl-NL"/>
        </w:rPr>
        <w:t>History</w:t>
      </w:r>
      <w:bookmarkEnd w:id="118"/>
      <w:proofErr w:type="spellEnd"/>
    </w:p>
    <w:p w14:paraId="5E83F4CB"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Versie 0.1 eerste start t.b.v. redactieraad zibs ggz</w:t>
      </w:r>
    </w:p>
    <w:p w14:paraId="0752F700" w14:textId="248357AF"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Versie 0.2 aangepast aan </w:t>
      </w:r>
      <w:proofErr w:type="spellStart"/>
      <w:r w:rsidRPr="008C5CF0">
        <w:rPr>
          <w:rFonts w:eastAsia="Calibri"/>
          <w:color w:val="000000"/>
          <w:sz w:val="20"/>
          <w:szCs w:val="20"/>
          <w:lang w:val="nl-NL"/>
        </w:rPr>
        <w:t>Nictiz</w:t>
      </w:r>
      <w:proofErr w:type="spellEnd"/>
      <w:r w:rsidRPr="008C5CF0">
        <w:rPr>
          <w:rFonts w:eastAsia="Calibri"/>
          <w:color w:val="000000"/>
          <w:sz w:val="20"/>
          <w:szCs w:val="20"/>
          <w:lang w:val="nl-NL"/>
        </w:rPr>
        <w:t xml:space="preserve"> blauwdruk </w:t>
      </w:r>
      <w:proofErr w:type="spellStart"/>
      <w:r w:rsidRPr="008C5CF0">
        <w:rPr>
          <w:rFonts w:eastAsia="Calibri"/>
          <w:color w:val="000000"/>
          <w:sz w:val="20"/>
          <w:szCs w:val="20"/>
          <w:lang w:val="nl-NL"/>
        </w:rPr>
        <w:t>zib</w:t>
      </w:r>
      <w:proofErr w:type="spellEnd"/>
      <w:r w:rsidRPr="008C5CF0">
        <w:rPr>
          <w:rFonts w:eastAsia="Calibri"/>
          <w:color w:val="000000"/>
          <w:sz w:val="20"/>
          <w:szCs w:val="20"/>
          <w:lang w:val="nl-NL"/>
        </w:rPr>
        <w:t xml:space="preserve"> </w:t>
      </w:r>
      <w:ins w:id="121" w:author="Charlotte Leemans" w:date="2021-04-22T10:40:00Z">
        <w:r w:rsidR="009A70DA">
          <w:rPr>
            <w:rFonts w:eastAsia="Calibri"/>
            <w:color w:val="000000"/>
            <w:sz w:val="20"/>
            <w:szCs w:val="20"/>
            <w:lang w:val="nl-NL"/>
          </w:rPr>
          <w:t>Z</w:t>
        </w:r>
      </w:ins>
      <w:del w:id="122" w:author="Charlotte Leemans" w:date="2021-04-22T10:40:00Z">
        <w:r w:rsidRPr="008C5CF0" w:rsidDel="009A70DA">
          <w:rPr>
            <w:rFonts w:eastAsia="Calibri"/>
            <w:color w:val="000000"/>
            <w:sz w:val="20"/>
            <w:szCs w:val="20"/>
            <w:lang w:val="nl-NL"/>
          </w:rPr>
          <w:delText>z</w:delText>
        </w:r>
      </w:del>
      <w:r w:rsidRPr="008C5CF0">
        <w:rPr>
          <w:rFonts w:eastAsia="Calibri"/>
          <w:color w:val="000000"/>
          <w:sz w:val="20"/>
          <w:szCs w:val="20"/>
          <w:lang w:val="nl-NL"/>
        </w:rPr>
        <w:t>orgnotitie</w:t>
      </w:r>
    </w:p>
    <w:p w14:paraId="14DA7A05" w14:textId="5DC79563"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Versie 0.3 </w:t>
      </w:r>
      <w:ins w:id="123" w:author="Charlotte Leemans" w:date="2021-04-22T10:40:00Z">
        <w:r w:rsidR="009A70DA">
          <w:rPr>
            <w:rFonts w:eastAsia="Calibri"/>
            <w:color w:val="000000"/>
            <w:sz w:val="20"/>
            <w:szCs w:val="20"/>
            <w:lang w:val="nl-NL"/>
          </w:rPr>
          <w:t>c</w:t>
        </w:r>
      </w:ins>
      <w:del w:id="124" w:author="Charlotte Leemans" w:date="2021-04-22T10:40:00Z">
        <w:r w:rsidRPr="008C5CF0" w:rsidDel="009A70DA">
          <w:rPr>
            <w:rFonts w:eastAsia="Calibri"/>
            <w:color w:val="000000"/>
            <w:sz w:val="20"/>
            <w:szCs w:val="20"/>
            <w:lang w:val="nl-NL"/>
          </w:rPr>
          <w:delText>C</w:delText>
        </w:r>
      </w:del>
      <w:r w:rsidRPr="008C5CF0">
        <w:rPr>
          <w:rFonts w:eastAsia="Calibri"/>
          <w:color w:val="000000"/>
          <w:sz w:val="20"/>
          <w:szCs w:val="20"/>
          <w:lang w:val="nl-NL"/>
        </w:rPr>
        <w:t xml:space="preserve">odes ingevoegd en naam aangepast naar contact. </w:t>
      </w:r>
      <w:r w:rsidR="006F6458">
        <w:rPr>
          <w:rFonts w:eastAsia="Calibri"/>
          <w:color w:val="000000"/>
          <w:sz w:val="20"/>
          <w:szCs w:val="20"/>
          <w:lang w:val="nl-NL"/>
        </w:rPr>
        <w:t xml:space="preserve">Goedkeuring regiegroep informatiebeleid de Nederlandse ggz. </w:t>
      </w:r>
    </w:p>
    <w:p w14:paraId="1C87BC14" w14:textId="2F868E32" w:rsidR="00E477A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Versie 0.4: integraal nagelopen op naamgeving en nog enkele inconsistenties aangepast. Cardinaliteit bij Contact naar </w:t>
      </w:r>
      <w:proofErr w:type="gramStart"/>
      <w:r w:rsidRPr="008C5CF0">
        <w:rPr>
          <w:rFonts w:eastAsia="Calibri"/>
          <w:color w:val="000000"/>
          <w:sz w:val="20"/>
          <w:szCs w:val="20"/>
          <w:lang w:val="nl-NL"/>
        </w:rPr>
        <w:t>0..</w:t>
      </w:r>
      <w:proofErr w:type="gramEnd"/>
      <w:r w:rsidRPr="008C5CF0">
        <w:rPr>
          <w:rFonts w:eastAsia="Calibri"/>
          <w:color w:val="000000"/>
          <w:sz w:val="20"/>
          <w:szCs w:val="20"/>
          <w:lang w:val="nl-NL"/>
        </w:rPr>
        <w:t xml:space="preserve">1 gezet. Link </w:t>
      </w:r>
      <w:proofErr w:type="spellStart"/>
      <w:r w:rsidRPr="008C5CF0">
        <w:rPr>
          <w:rFonts w:eastAsia="Calibri"/>
          <w:color w:val="000000"/>
          <w:sz w:val="20"/>
          <w:szCs w:val="20"/>
          <w:lang w:val="nl-NL"/>
        </w:rPr>
        <w:t>zib</w:t>
      </w:r>
      <w:proofErr w:type="spellEnd"/>
      <w:r w:rsidRPr="008C5CF0">
        <w:rPr>
          <w:rFonts w:eastAsia="Calibri"/>
          <w:color w:val="000000"/>
          <w:sz w:val="20"/>
          <w:szCs w:val="20"/>
          <w:lang w:val="nl-NL"/>
        </w:rPr>
        <w:t xml:space="preserve"> </w:t>
      </w:r>
      <w:ins w:id="125" w:author="Charlotte Leemans" w:date="2021-04-22T10:40:00Z">
        <w:r w:rsidR="006C120C">
          <w:rPr>
            <w:rFonts w:eastAsia="Calibri"/>
            <w:color w:val="000000"/>
            <w:sz w:val="20"/>
            <w:szCs w:val="20"/>
            <w:lang w:val="nl-NL"/>
          </w:rPr>
          <w:t>C</w:t>
        </w:r>
      </w:ins>
      <w:del w:id="126" w:author="Charlotte Leemans" w:date="2021-04-22T10:40:00Z">
        <w:r w:rsidRPr="008C5CF0" w:rsidDel="006C120C">
          <w:rPr>
            <w:rFonts w:eastAsia="Calibri"/>
            <w:color w:val="000000"/>
            <w:sz w:val="20"/>
            <w:szCs w:val="20"/>
            <w:lang w:val="nl-NL"/>
          </w:rPr>
          <w:delText>c</w:delText>
        </w:r>
      </w:del>
      <w:r w:rsidRPr="008C5CF0">
        <w:rPr>
          <w:rFonts w:eastAsia="Calibri"/>
          <w:color w:val="000000"/>
          <w:sz w:val="20"/>
          <w:szCs w:val="20"/>
          <w:lang w:val="nl-NL"/>
        </w:rPr>
        <w:t xml:space="preserve">ontact toegevoegd. </w:t>
      </w:r>
    </w:p>
    <w:p w14:paraId="4E0B2197" w14:textId="67B51EFE" w:rsidR="006F6458" w:rsidRPr="008C5CF0" w:rsidRDefault="006F6458" w:rsidP="008C5CF0">
      <w:pPr>
        <w:jc w:val="both"/>
        <w:rPr>
          <w:rFonts w:eastAsia="Calibri"/>
          <w:color w:val="000000"/>
          <w:sz w:val="20"/>
          <w:szCs w:val="20"/>
          <w:lang w:val="nl-NL"/>
        </w:rPr>
      </w:pPr>
      <w:r>
        <w:rPr>
          <w:rFonts w:eastAsia="Calibri"/>
          <w:color w:val="000000"/>
          <w:sz w:val="20"/>
          <w:szCs w:val="20"/>
          <w:lang w:val="nl-NL"/>
        </w:rPr>
        <w:t xml:space="preserve">Versie 0.5: opmaak en naamconsistentie. </w:t>
      </w:r>
    </w:p>
    <w:p w14:paraId="1E470FD4" w14:textId="77777777" w:rsidR="00E477A0" w:rsidRPr="007A605E" w:rsidRDefault="00E477A0">
      <w:pPr>
        <w:rPr>
          <w:rFonts w:eastAsia="Calibri"/>
          <w:color w:val="000000"/>
          <w:sz w:val="22"/>
          <w:szCs w:val="22"/>
          <w:lang w:val="nl-NL"/>
        </w:rPr>
      </w:pPr>
    </w:p>
    <w:p w14:paraId="2736F336" w14:textId="77777777" w:rsidR="00E477A0" w:rsidRPr="007A605E" w:rsidRDefault="00E477A0">
      <w:pPr>
        <w:rPr>
          <w:rFonts w:eastAsia="Calibri"/>
          <w:color w:val="000000"/>
          <w:sz w:val="22"/>
          <w:szCs w:val="22"/>
          <w:lang w:val="nl-NL"/>
        </w:rPr>
      </w:pPr>
    </w:p>
    <w:p w14:paraId="021D2521" w14:textId="77777777" w:rsidR="00E477A0" w:rsidRPr="007A605E" w:rsidRDefault="00E477A0">
      <w:pPr>
        <w:rPr>
          <w:rFonts w:eastAsia="Calibri"/>
          <w:color w:val="000000"/>
          <w:sz w:val="22"/>
          <w:szCs w:val="22"/>
          <w:lang w:val="nl-NL"/>
        </w:rPr>
      </w:pPr>
    </w:p>
    <w:p w14:paraId="3326138B" w14:textId="77777777"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1"/>
      <w:bookmarkEnd w:id="2"/>
      <w:bookmarkEnd w:id="119"/>
      <w:bookmarkEnd w:id="120"/>
    </w:p>
    <w:p w14:paraId="56C889F3" w14:textId="77777777" w:rsidR="00E477A0" w:rsidRPr="007A605E" w:rsidRDefault="00E477A0">
      <w:pPr>
        <w:rPr>
          <w:rFonts w:eastAsia="Calibri"/>
          <w:color w:val="000000"/>
          <w:sz w:val="22"/>
          <w:szCs w:val="22"/>
          <w:lang w:val="nl-NL"/>
        </w:rPr>
      </w:pPr>
    </w:p>
    <w:p w14:paraId="66610093" w14:textId="77777777" w:rsidR="00E477A0" w:rsidRPr="007A605E" w:rsidRDefault="00E477A0">
      <w:pPr>
        <w:rPr>
          <w:rFonts w:eastAsia="Times New Roman"/>
          <w:sz w:val="20"/>
          <w:szCs w:val="20"/>
          <w:lang w:val="nl-NL"/>
        </w:rPr>
      </w:pPr>
    </w:p>
    <w:p w14:paraId="325FE451" w14:textId="77777777" w:rsidR="00E477A0" w:rsidRPr="007A605E" w:rsidRDefault="00E477A0">
      <w:pPr>
        <w:rPr>
          <w:lang w:val="nl-NL"/>
        </w:rPr>
      </w:pPr>
    </w:p>
    <w:sectPr w:rsidR="00E477A0" w:rsidRPr="007A605E" w:rsidSect="00B62619">
      <w:footerReference w:type="default" r:id="rId14"/>
      <w:pgSz w:w="11902" w:h="16835"/>
      <w:pgMar w:top="720" w:right="1080" w:bottom="720" w:left="108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5" w:author="Charlotte Leemans" w:date="2021-04-22T10:33:00Z" w:initials="CL">
    <w:p w14:paraId="1E4D7597" w14:textId="03442F5B" w:rsidR="00997FD0" w:rsidRPr="00997FD0" w:rsidRDefault="00997FD0">
      <w:pPr>
        <w:pStyle w:val="Tekstopmerking"/>
        <w:rPr>
          <w:lang w:val="nl-NL"/>
        </w:rPr>
      </w:pPr>
      <w:r>
        <w:rPr>
          <w:rStyle w:val="Verwijzingopmerking"/>
        </w:rPr>
        <w:annotationRef/>
      </w:r>
      <w:r w:rsidRPr="00997FD0">
        <w:rPr>
          <w:lang w:val="nl-NL"/>
        </w:rPr>
        <w:t xml:space="preserve">Deze al paar keer </w:t>
      </w:r>
      <w:proofErr w:type="gramStart"/>
      <w:r w:rsidRPr="00997FD0">
        <w:rPr>
          <w:lang w:val="nl-NL"/>
        </w:rPr>
        <w:t>geredigeerd..</w:t>
      </w:r>
      <w:proofErr w:type="gramEnd"/>
      <w:r w:rsidRPr="00997FD0">
        <w:rPr>
          <w:lang w:val="nl-NL"/>
        </w:rPr>
        <w:t xml:space="preserve"> Mogen hier gewoon alinea’s van eerdere </w:t>
      </w:r>
      <w:proofErr w:type="spellStart"/>
      <w:r>
        <w:rPr>
          <w:lang w:val="nl-NL"/>
        </w:rPr>
        <w:t>zibs</w:t>
      </w:r>
      <w:proofErr w:type="spellEnd"/>
      <w:r>
        <w:rPr>
          <w:lang w:val="nl-NL"/>
        </w:rPr>
        <w:t xml:space="preserve">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4D75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BCF7B" w16cex:dateUtc="2021-04-22T0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4D7597" w16cid:durableId="242BCF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2AEB4" w14:textId="77777777" w:rsidR="00EE1208" w:rsidRDefault="00EE1208" w:rsidP="00B62619">
      <w:r>
        <w:separator/>
      </w:r>
    </w:p>
  </w:endnote>
  <w:endnote w:type="continuationSeparator" w:id="0">
    <w:p w14:paraId="15C62A3B" w14:textId="77777777" w:rsidR="00EE1208" w:rsidRDefault="00EE1208" w:rsidP="00B62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Times New Roman"/>
    <w:panose1 w:val="020B0604020202020204"/>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D9C5C" w14:textId="711D33FC" w:rsidR="00B62619" w:rsidRPr="00A42BE4" w:rsidRDefault="00B62619" w:rsidP="00B62619">
    <w:pPr>
      <w:pStyle w:val="Voettekst"/>
      <w:rPr>
        <w:rFonts w:ascii="Arial" w:hAnsi="Arial" w:cs="Arial"/>
        <w:sz w:val="20"/>
        <w:szCs w:val="20"/>
        <w:lang w:val="nl-NL"/>
      </w:rPr>
    </w:pPr>
    <w:r w:rsidRPr="00A42BE4">
      <w:rPr>
        <w:rFonts w:ascii="Arial" w:hAnsi="Arial" w:cs="Arial"/>
        <w:sz w:val="20"/>
        <w:szCs w:val="20"/>
      </w:rPr>
      <w:fldChar w:fldCharType="begin"/>
    </w:r>
    <w:r w:rsidRPr="00A42BE4">
      <w:rPr>
        <w:rFonts w:ascii="Arial" w:hAnsi="Arial" w:cs="Arial"/>
        <w:sz w:val="20"/>
        <w:szCs w:val="20"/>
        <w:lang w:val="nl-NL"/>
      </w:rPr>
      <w:instrText xml:space="preserve"> FILENAME \* MERGEFORMAT </w:instrText>
    </w:r>
    <w:r w:rsidRPr="00A42BE4">
      <w:rPr>
        <w:rFonts w:ascii="Arial" w:hAnsi="Arial" w:cs="Arial"/>
        <w:sz w:val="20"/>
        <w:szCs w:val="20"/>
      </w:rPr>
      <w:fldChar w:fldCharType="separate"/>
    </w:r>
    <w:r w:rsidR="00F4453A">
      <w:rPr>
        <w:rFonts w:ascii="Arial" w:hAnsi="Arial" w:cs="Arial"/>
        <w:noProof/>
        <w:sz w:val="20"/>
        <w:szCs w:val="20"/>
        <w:lang w:val="nl-NL"/>
      </w:rPr>
      <w:t>nl.ggznederlandsede.Contactverslag-v0.5.docx</w:t>
    </w:r>
    <w:r w:rsidRPr="00A42BE4">
      <w:rPr>
        <w:rFonts w:ascii="Arial" w:hAnsi="Arial" w:cs="Arial"/>
        <w:sz w:val="20"/>
        <w:szCs w:val="20"/>
      </w:rPr>
      <w:fldChar w:fldCharType="end"/>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t xml:space="preserve">pagina </w:t>
    </w:r>
    <w:r w:rsidRPr="00A42BE4">
      <w:rPr>
        <w:rFonts w:ascii="Arial" w:hAnsi="Arial" w:cs="Arial"/>
        <w:sz w:val="20"/>
        <w:szCs w:val="20"/>
        <w:lang w:val="nl-NL"/>
      </w:rPr>
      <w:tab/>
    </w:r>
    <w:r w:rsidRPr="00A42BE4">
      <w:rPr>
        <w:rFonts w:ascii="Arial" w:hAnsi="Arial" w:cs="Arial"/>
        <w:sz w:val="20"/>
        <w:szCs w:val="20"/>
        <w:lang w:val="nl-NL"/>
      </w:rPr>
      <w:fldChar w:fldCharType="begin"/>
    </w:r>
    <w:r w:rsidRPr="00A42BE4">
      <w:rPr>
        <w:rFonts w:ascii="Arial" w:hAnsi="Arial" w:cs="Arial"/>
        <w:sz w:val="20"/>
        <w:szCs w:val="20"/>
        <w:lang w:val="nl-NL"/>
      </w:rPr>
      <w:instrText>PAGE   \* MERGEFORMAT</w:instrText>
    </w:r>
    <w:r w:rsidRPr="00A42BE4">
      <w:rPr>
        <w:rFonts w:ascii="Arial" w:hAnsi="Arial" w:cs="Arial"/>
        <w:sz w:val="20"/>
        <w:szCs w:val="20"/>
        <w:lang w:val="nl-NL"/>
      </w:rPr>
      <w:fldChar w:fldCharType="separate"/>
    </w:r>
    <w:r>
      <w:rPr>
        <w:rFonts w:ascii="Arial" w:hAnsi="Arial" w:cs="Arial"/>
        <w:sz w:val="20"/>
        <w:szCs w:val="20"/>
        <w:lang w:val="nl-NL"/>
      </w:rPr>
      <w:t>1</w:t>
    </w:r>
    <w:r w:rsidRPr="00A42BE4">
      <w:rPr>
        <w:rFonts w:ascii="Arial" w:hAnsi="Arial" w:cs="Arial"/>
        <w:sz w:val="20"/>
        <w:szCs w:val="20"/>
        <w:lang w:val="nl-NL"/>
      </w:rPr>
      <w:fldChar w:fldCharType="end"/>
    </w:r>
  </w:p>
  <w:p w14:paraId="46BDB7FC" w14:textId="77777777" w:rsidR="00B62619" w:rsidRPr="00B62619" w:rsidRDefault="00B62619">
    <w:pPr>
      <w:pStyle w:val="Voetteks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095C8" w14:textId="77777777" w:rsidR="00EE1208" w:rsidRDefault="00EE1208" w:rsidP="00B62619">
      <w:r>
        <w:separator/>
      </w:r>
    </w:p>
  </w:footnote>
  <w:footnote w:type="continuationSeparator" w:id="0">
    <w:p w14:paraId="2776A7A6" w14:textId="77777777" w:rsidR="00EE1208" w:rsidRDefault="00EE1208" w:rsidP="00B62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837E0A8A"/>
    <w:name w:val="List25227406_1"/>
    <w:lvl w:ilvl="0">
      <w:start w:val="1"/>
      <w:numFmt w:val="decimal"/>
      <w:lvlText w:val="%1."/>
      <w:lvlJc w:val="left"/>
      <w:rPr>
        <w:rFonts w:ascii="Arial" w:eastAsia="Times New Roman" w:hAnsi="Arial" w:cs="Arial" w:hint="default"/>
        <w:b/>
        <w:color w:val="auto"/>
      </w:rPr>
    </w:lvl>
    <w:lvl w:ilvl="1">
      <w:start w:val="1"/>
      <w:numFmt w:val="decimal"/>
      <w:lvlText w:val="%1.%2"/>
      <w:lvlJc w:val="left"/>
      <w:rPr>
        <w:rFonts w:ascii="Arial" w:eastAsia="Times New Roman" w:hAnsi="Arial" w:cs="Arial" w:hint="default"/>
        <w:color w:val="auto"/>
        <w:sz w:val="24"/>
        <w:szCs w:val="24"/>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rlotte Leemans">
    <w15:presenceInfo w15:providerId="AD" w15:userId="S::charlotteleemans@lezenenschrijven.nl::d943c964-5296-4aa9-9ea7-75aa5c480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A0"/>
    <w:rsid w:val="0002446A"/>
    <w:rsid w:val="00195AFB"/>
    <w:rsid w:val="001F6804"/>
    <w:rsid w:val="002246C7"/>
    <w:rsid w:val="00272164"/>
    <w:rsid w:val="00580C88"/>
    <w:rsid w:val="00620A66"/>
    <w:rsid w:val="006C120C"/>
    <w:rsid w:val="006F6458"/>
    <w:rsid w:val="007347DE"/>
    <w:rsid w:val="007738D9"/>
    <w:rsid w:val="007A605E"/>
    <w:rsid w:val="00811046"/>
    <w:rsid w:val="008C5CF0"/>
    <w:rsid w:val="00913676"/>
    <w:rsid w:val="00997FD0"/>
    <w:rsid w:val="009A70DA"/>
    <w:rsid w:val="009D46CE"/>
    <w:rsid w:val="00A36EFB"/>
    <w:rsid w:val="00A71402"/>
    <w:rsid w:val="00B62619"/>
    <w:rsid w:val="00C72466"/>
    <w:rsid w:val="00CE4838"/>
    <w:rsid w:val="00CF16DF"/>
    <w:rsid w:val="00E477A0"/>
    <w:rsid w:val="00EE1208"/>
    <w:rsid w:val="00F4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2DB6"/>
  <w15:docId w15:val="{311E4FEB-9582-41B9-BDAB-165B1174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rsid w:val="002246C7"/>
    <w:pPr>
      <w:spacing w:after="80"/>
      <w:outlineLvl w:val="0"/>
    </w:pPr>
    <w:rPr>
      <w:rFonts w:ascii="Calibri" w:eastAsia="Calibri" w:hAnsi="Calibri" w:cs="Calibri"/>
      <w:b/>
      <w:sz w:val="36"/>
      <w:szCs w:val="36"/>
    </w:rPr>
  </w:style>
  <w:style w:type="paragraph" w:styleId="Kop2">
    <w:name w:val="heading 2"/>
    <w:basedOn w:val="Standaard"/>
    <w:next w:val="Standaard"/>
    <w:uiPriority w:val="9"/>
    <w:unhideWhenUsed/>
    <w:qFormat/>
    <w:rsid w:val="002246C7"/>
    <w:pPr>
      <w:spacing w:after="80"/>
      <w:outlineLvl w:val="1"/>
    </w:pPr>
    <w:rPr>
      <w:rFonts w:ascii="Calibri" w:eastAsia="Calibri" w:hAnsi="Calibri" w:cs="Calibri"/>
      <w:b/>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styleId="Lijstalinea">
    <w:name w:val="List Paragraph"/>
    <w:basedOn w:val="Standaard"/>
    <w:uiPriority w:val="34"/>
    <w:qFormat/>
    <w:rsid w:val="002246C7"/>
    <w:pPr>
      <w:ind w:left="720"/>
      <w:contextualSpacing/>
    </w:pPr>
  </w:style>
  <w:style w:type="character" w:styleId="Verwijzingopmerking">
    <w:name w:val="annotation reference"/>
    <w:basedOn w:val="Standaardalinea-lettertype"/>
    <w:uiPriority w:val="99"/>
    <w:semiHidden/>
    <w:unhideWhenUsed/>
    <w:rsid w:val="00997FD0"/>
    <w:rPr>
      <w:sz w:val="16"/>
      <w:szCs w:val="16"/>
    </w:rPr>
  </w:style>
  <w:style w:type="paragraph" w:styleId="Tekstopmerking">
    <w:name w:val="annotation text"/>
    <w:basedOn w:val="Standaard"/>
    <w:link w:val="TekstopmerkingChar"/>
    <w:uiPriority w:val="99"/>
    <w:semiHidden/>
    <w:unhideWhenUsed/>
    <w:rsid w:val="00997FD0"/>
    <w:rPr>
      <w:sz w:val="20"/>
      <w:szCs w:val="20"/>
    </w:rPr>
  </w:style>
  <w:style w:type="character" w:customStyle="1" w:styleId="TekstopmerkingChar">
    <w:name w:val="Tekst opmerking Char"/>
    <w:basedOn w:val="Standaardalinea-lettertype"/>
    <w:link w:val="Tekstopmerking"/>
    <w:uiPriority w:val="99"/>
    <w:semiHidden/>
    <w:rsid w:val="00997FD0"/>
    <w:rPr>
      <w:sz w:val="20"/>
      <w:szCs w:val="20"/>
    </w:rPr>
  </w:style>
  <w:style w:type="paragraph" w:styleId="Onderwerpvanopmerking">
    <w:name w:val="annotation subject"/>
    <w:basedOn w:val="Tekstopmerking"/>
    <w:next w:val="Tekstopmerking"/>
    <w:link w:val="OnderwerpvanopmerkingChar"/>
    <w:uiPriority w:val="99"/>
    <w:semiHidden/>
    <w:unhideWhenUsed/>
    <w:rsid w:val="00997FD0"/>
    <w:rPr>
      <w:b/>
      <w:bCs/>
    </w:rPr>
  </w:style>
  <w:style w:type="character" w:customStyle="1" w:styleId="OnderwerpvanopmerkingChar">
    <w:name w:val="Onderwerp van opmerking Char"/>
    <w:basedOn w:val="TekstopmerkingChar"/>
    <w:link w:val="Onderwerpvanopmerking"/>
    <w:uiPriority w:val="99"/>
    <w:semiHidden/>
    <w:rsid w:val="00997F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1385</Words>
  <Characters>7618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Charlotte Leemans</cp:lastModifiedBy>
  <cp:revision>5</cp:revision>
  <cp:lastPrinted>2021-04-15T12:26:00Z</cp:lastPrinted>
  <dcterms:created xsi:type="dcterms:W3CDTF">2021-04-22T08:17:00Z</dcterms:created>
  <dcterms:modified xsi:type="dcterms:W3CDTF">2021-04-22T08:40:00Z</dcterms:modified>
</cp:coreProperties>
</file>