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365C" w14:textId="424F1E5F" w:rsidR="00ED6964" w:rsidRPr="00EC4D3B" w:rsidRDefault="00ED6964">
      <w:pPr>
        <w:pStyle w:val="Titel"/>
        <w:spacing w:before="0" w:after="0"/>
        <w:jc w:val="left"/>
        <w:rPr>
          <w:rFonts w:eastAsia="Calibri"/>
          <w:color w:val="auto"/>
          <w:lang w:val="nl-NL"/>
        </w:rPr>
      </w:pPr>
    </w:p>
    <w:p w14:paraId="704CFCCC" w14:textId="548B1997" w:rsidR="00EC4D3B" w:rsidRPr="00EC4D3B" w:rsidRDefault="00EC4D3B" w:rsidP="00EC4D3B">
      <w:pPr>
        <w:rPr>
          <w:lang w:val="nl-NL"/>
        </w:rPr>
      </w:pPr>
    </w:p>
    <w:p w14:paraId="77619CE1" w14:textId="76CC5A92" w:rsidR="00EC4D3B" w:rsidRPr="00EC4D3B" w:rsidRDefault="00EC4D3B" w:rsidP="00EC4D3B">
      <w:pPr>
        <w:rPr>
          <w:lang w:val="nl-NL"/>
        </w:rPr>
      </w:pPr>
    </w:p>
    <w:p w14:paraId="18BB968A" w14:textId="6F8AFD94" w:rsidR="00EC4D3B" w:rsidRPr="00EC4D3B" w:rsidRDefault="00EC4D3B" w:rsidP="00EC4D3B">
      <w:pPr>
        <w:rPr>
          <w:lang w:val="nl-NL"/>
        </w:rPr>
      </w:pPr>
    </w:p>
    <w:p w14:paraId="422F019D" w14:textId="205DBEC7" w:rsidR="00EC4D3B" w:rsidRPr="00EC4D3B" w:rsidRDefault="00EC4D3B" w:rsidP="00EC4D3B">
      <w:pPr>
        <w:rPr>
          <w:lang w:val="nl-NL"/>
        </w:rPr>
      </w:pPr>
    </w:p>
    <w:p w14:paraId="476C8A7F" w14:textId="2A09F870" w:rsidR="00EC4D3B" w:rsidRPr="00EC4D3B" w:rsidRDefault="00EC4D3B" w:rsidP="00EC4D3B">
      <w:pPr>
        <w:rPr>
          <w:lang w:val="nl-NL"/>
        </w:rPr>
      </w:pPr>
    </w:p>
    <w:p w14:paraId="5B8CB368" w14:textId="77777777" w:rsidR="00EC4D3B" w:rsidRPr="00EC4D3B" w:rsidRDefault="00EC4D3B" w:rsidP="00EC4D3B">
      <w:pPr>
        <w:rPr>
          <w:lang w:val="nl-NL"/>
        </w:rPr>
      </w:pPr>
    </w:p>
    <w:p w14:paraId="123F11BE" w14:textId="77777777" w:rsidR="00EC4D3B" w:rsidRPr="00EC4D3B" w:rsidRDefault="00EC4D3B" w:rsidP="00EC4D3B">
      <w:pPr>
        <w:jc w:val="center"/>
        <w:rPr>
          <w:rFonts w:eastAsia="Calibri"/>
          <w:color w:val="000000" w:themeColor="text1"/>
          <w:sz w:val="22"/>
          <w:szCs w:val="22"/>
          <w:lang w:val="nl-NL"/>
        </w:rPr>
      </w:pPr>
      <w:r w:rsidRPr="00EC4D3B">
        <w:rPr>
          <w:noProof/>
          <w:color w:val="000000" w:themeColor="text1"/>
          <w:lang w:val="nl-NL"/>
        </w:rPr>
        <w:drawing>
          <wp:inline distT="0" distB="0" distL="0" distR="0" wp14:anchorId="00E9475F" wp14:editId="1063A6E9">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18985335" w14:textId="77777777" w:rsidR="00EC4D3B" w:rsidRPr="00EC4D3B" w:rsidRDefault="00EC4D3B" w:rsidP="00EC4D3B">
      <w:pPr>
        <w:rPr>
          <w:rFonts w:eastAsia="Calibri"/>
          <w:color w:val="000000" w:themeColor="text1"/>
          <w:sz w:val="22"/>
          <w:szCs w:val="22"/>
          <w:lang w:val="nl-NL"/>
        </w:rPr>
      </w:pPr>
    </w:p>
    <w:p w14:paraId="26BCE009" w14:textId="77777777" w:rsidR="00EC4D3B" w:rsidRPr="00EC4D3B" w:rsidRDefault="00EC4D3B" w:rsidP="00EC4D3B">
      <w:pPr>
        <w:rPr>
          <w:rFonts w:eastAsia="Calibri"/>
          <w:color w:val="000000" w:themeColor="text1"/>
          <w:sz w:val="22"/>
          <w:szCs w:val="22"/>
          <w:lang w:val="nl-NL"/>
        </w:rPr>
      </w:pPr>
    </w:p>
    <w:p w14:paraId="36EB938F" w14:textId="77777777" w:rsidR="00EC4D3B" w:rsidRPr="00EC4D3B" w:rsidRDefault="00EC4D3B" w:rsidP="00EC4D3B">
      <w:pPr>
        <w:jc w:val="center"/>
        <w:rPr>
          <w:rFonts w:eastAsia="Calibri"/>
          <w:color w:val="000000" w:themeColor="text1"/>
          <w:sz w:val="22"/>
          <w:szCs w:val="22"/>
          <w:lang w:val="nl-NL"/>
        </w:rPr>
      </w:pPr>
      <w:r w:rsidRPr="00EC4D3B">
        <w:rPr>
          <w:rFonts w:eastAsia="Calibri"/>
          <w:b/>
          <w:bCs/>
          <w:noProof/>
          <w:color w:val="000000" w:themeColor="text1"/>
          <w:sz w:val="56"/>
          <w:szCs w:val="56"/>
        </w:rPr>
        <w:drawing>
          <wp:inline distT="0" distB="0" distL="0" distR="0" wp14:anchorId="5A06F03E" wp14:editId="573B5752">
            <wp:extent cx="1560668" cy="1648775"/>
            <wp:effectExtent l="0" t="0" r="1905" b="254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0688AA12" w14:textId="77777777" w:rsidR="00EC4D3B" w:rsidRPr="00EC4D3B" w:rsidRDefault="00EC4D3B" w:rsidP="00EC4D3B">
      <w:pPr>
        <w:rPr>
          <w:rFonts w:eastAsia="Calibri"/>
          <w:color w:val="000000" w:themeColor="text1"/>
          <w:sz w:val="22"/>
          <w:szCs w:val="22"/>
          <w:lang w:val="nl-NL"/>
        </w:rPr>
      </w:pPr>
    </w:p>
    <w:p w14:paraId="43F13534" w14:textId="77777777" w:rsidR="00EC4D3B" w:rsidRPr="00EC4D3B" w:rsidRDefault="00EC4D3B" w:rsidP="00EC4D3B">
      <w:pPr>
        <w:pStyle w:val="Titel"/>
        <w:rPr>
          <w:rFonts w:eastAsia="Calibri"/>
          <w:b w:val="0"/>
          <w:bCs/>
          <w:color w:val="000000" w:themeColor="text1"/>
          <w:sz w:val="28"/>
          <w:szCs w:val="28"/>
          <w:lang w:val="nl-NL"/>
        </w:rPr>
      </w:pPr>
      <w:r w:rsidRPr="00EC4D3B">
        <w:rPr>
          <w:rFonts w:eastAsia="Calibri"/>
          <w:b w:val="0"/>
          <w:bCs/>
          <w:color w:val="000000" w:themeColor="text1"/>
          <w:sz w:val="28"/>
          <w:szCs w:val="28"/>
          <w:lang w:val="nl-NL"/>
        </w:rPr>
        <w:t>Kandidaat Zorginformatiebouwsteen</w:t>
      </w:r>
    </w:p>
    <w:p w14:paraId="1792DC5E" w14:textId="77777777" w:rsidR="00EC4D3B" w:rsidRPr="00EC4D3B" w:rsidRDefault="00EC4D3B" w:rsidP="00EC4D3B">
      <w:pPr>
        <w:rPr>
          <w:color w:val="000000" w:themeColor="text1"/>
          <w:lang w:val="nl-NL"/>
        </w:rPr>
      </w:pPr>
    </w:p>
    <w:p w14:paraId="7EA06041" w14:textId="77777777" w:rsidR="00EC4D3B" w:rsidRPr="00EC4D3B" w:rsidRDefault="00EC4D3B" w:rsidP="00EC4D3B">
      <w:pPr>
        <w:jc w:val="center"/>
        <w:rPr>
          <w:rFonts w:eastAsia="Calibri"/>
          <w:color w:val="000000" w:themeColor="text1"/>
          <w:sz w:val="32"/>
          <w:szCs w:val="32"/>
          <w:lang w:val="nl-NL"/>
        </w:rPr>
      </w:pPr>
      <w:proofErr w:type="spellStart"/>
      <w:r w:rsidRPr="00EC4D3B">
        <w:rPr>
          <w:rFonts w:eastAsia="Calibri"/>
          <w:color w:val="000000" w:themeColor="text1"/>
          <w:sz w:val="32"/>
          <w:szCs w:val="32"/>
          <w:lang w:val="nl-NL"/>
        </w:rPr>
        <w:t>LifeChart</w:t>
      </w:r>
      <w:proofErr w:type="spellEnd"/>
    </w:p>
    <w:p w14:paraId="5B9516DA" w14:textId="6C65A385" w:rsidR="00FC4F0D" w:rsidRPr="00EC4D3B" w:rsidRDefault="00FC4F0D" w:rsidP="00FC4F0D">
      <w:pPr>
        <w:jc w:val="center"/>
        <w:rPr>
          <w:sz w:val="20"/>
          <w:szCs w:val="20"/>
          <w:lang w:val="nl-NL"/>
        </w:rPr>
      </w:pPr>
    </w:p>
    <w:p w14:paraId="019A8D74" w14:textId="77777777" w:rsidR="00FC4F0D" w:rsidRPr="00EC4D3B" w:rsidRDefault="00FC4F0D" w:rsidP="00FC4F0D">
      <w:pPr>
        <w:rPr>
          <w:sz w:val="20"/>
          <w:szCs w:val="20"/>
          <w:lang w:val="nl-NL"/>
        </w:rPr>
      </w:pPr>
    </w:p>
    <w:p w14:paraId="21314FF8" w14:textId="77777777" w:rsidR="00FC4F0D" w:rsidRPr="00EC4D3B" w:rsidRDefault="00FC4F0D" w:rsidP="00FC4F0D">
      <w:pPr>
        <w:rPr>
          <w:sz w:val="20"/>
          <w:szCs w:val="20"/>
          <w:lang w:val="nl-NL"/>
        </w:rPr>
      </w:pPr>
    </w:p>
    <w:p w14:paraId="7BD592BE" w14:textId="77777777" w:rsidR="00FC4F0D" w:rsidRPr="00EC4D3B" w:rsidRDefault="00FC4F0D" w:rsidP="00FC4F0D">
      <w:pPr>
        <w:rPr>
          <w:sz w:val="20"/>
          <w:szCs w:val="20"/>
          <w:lang w:val="nl-NL"/>
        </w:rPr>
      </w:pPr>
    </w:p>
    <w:p w14:paraId="50EFA908" w14:textId="77777777" w:rsidR="00ED6964" w:rsidRPr="00EC4D3B" w:rsidRDefault="00ED6964">
      <w:pPr>
        <w:jc w:val="center"/>
        <w:rPr>
          <w:color w:val="000000"/>
          <w:sz w:val="20"/>
          <w:szCs w:val="20"/>
          <w:lang w:val="nl-NL"/>
        </w:rPr>
      </w:pPr>
    </w:p>
    <w:p w14:paraId="7C9C4689" w14:textId="77777777" w:rsidR="00FC4F0D" w:rsidRPr="00EC4D3B" w:rsidRDefault="00FC4F0D">
      <w:pPr>
        <w:jc w:val="center"/>
        <w:rPr>
          <w:rFonts w:eastAsia="Calibri"/>
          <w:color w:val="000000"/>
          <w:sz w:val="32"/>
          <w:szCs w:val="32"/>
          <w:lang w:val="nl-NL"/>
        </w:rPr>
      </w:pPr>
    </w:p>
    <w:p w14:paraId="61C817D2" w14:textId="77777777" w:rsidR="00FC4F0D" w:rsidRPr="00EC4D3B" w:rsidRDefault="00FC4F0D">
      <w:pPr>
        <w:jc w:val="center"/>
        <w:rPr>
          <w:rFonts w:eastAsia="Calibri"/>
          <w:color w:val="000000"/>
          <w:sz w:val="32"/>
          <w:szCs w:val="32"/>
          <w:lang w:val="nl-NL"/>
        </w:rPr>
      </w:pPr>
    </w:p>
    <w:p w14:paraId="3A8B8D33" w14:textId="77777777" w:rsidR="00FC4F0D" w:rsidRPr="00EC4D3B" w:rsidRDefault="00FC4F0D">
      <w:pPr>
        <w:jc w:val="center"/>
        <w:rPr>
          <w:rFonts w:eastAsia="Calibri"/>
          <w:color w:val="000000"/>
          <w:sz w:val="32"/>
          <w:szCs w:val="32"/>
          <w:lang w:val="nl-NL"/>
        </w:rPr>
      </w:pPr>
    </w:p>
    <w:p w14:paraId="400AAA66" w14:textId="77777777" w:rsidR="00CE54E3" w:rsidRPr="00EC4D3B" w:rsidRDefault="00CE54E3" w:rsidP="00CE54E3">
      <w:pPr>
        <w:rPr>
          <w:rFonts w:eastAsia="Calibri"/>
          <w:color w:val="000000" w:themeColor="text1"/>
          <w:lang w:val="nl-NL"/>
        </w:rPr>
      </w:pPr>
    </w:p>
    <w:p w14:paraId="1E10257B" w14:textId="77777777" w:rsidR="00CE54E3" w:rsidRPr="00EC4D3B" w:rsidRDefault="00CE54E3" w:rsidP="00CE54E3">
      <w:pPr>
        <w:rPr>
          <w:rFonts w:eastAsia="Calibri"/>
          <w:color w:val="000000" w:themeColor="text1"/>
          <w:lang w:val="nl-NL"/>
        </w:rPr>
      </w:pPr>
    </w:p>
    <w:p w14:paraId="362A1508" w14:textId="77777777" w:rsidR="00CE54E3" w:rsidRPr="00EC4D3B" w:rsidRDefault="00CE54E3" w:rsidP="00CE54E3">
      <w:pPr>
        <w:rPr>
          <w:rFonts w:eastAsia="Calibri"/>
          <w:color w:val="000000" w:themeColor="text1"/>
          <w:lang w:val="nl-NL"/>
        </w:rPr>
      </w:pPr>
    </w:p>
    <w:p w14:paraId="4801D0C9" w14:textId="77777777" w:rsidR="00CE54E3" w:rsidRPr="00EC4D3B" w:rsidRDefault="00CE54E3" w:rsidP="00CE54E3">
      <w:pPr>
        <w:rPr>
          <w:rFonts w:eastAsia="Calibri"/>
          <w:color w:val="000000" w:themeColor="text1"/>
          <w:lang w:val="nl-NL"/>
        </w:rPr>
      </w:pPr>
    </w:p>
    <w:p w14:paraId="68238DC9" w14:textId="77777777" w:rsidR="00CE54E3" w:rsidRPr="00EC4D3B" w:rsidRDefault="00CE54E3" w:rsidP="00CE54E3">
      <w:pPr>
        <w:rPr>
          <w:rFonts w:eastAsia="Calibri"/>
          <w:color w:val="000000" w:themeColor="text1"/>
          <w:lang w:val="nl-NL"/>
        </w:rPr>
      </w:pPr>
    </w:p>
    <w:p w14:paraId="12F27BB2" w14:textId="77777777" w:rsidR="00CE54E3" w:rsidRPr="00EC4D3B" w:rsidRDefault="00CE54E3" w:rsidP="00CE54E3">
      <w:pPr>
        <w:rPr>
          <w:rFonts w:eastAsia="Calibri"/>
          <w:color w:val="000000" w:themeColor="text1"/>
          <w:lang w:val="nl-NL"/>
        </w:rPr>
      </w:pPr>
    </w:p>
    <w:p w14:paraId="7E863F12" w14:textId="77777777" w:rsidR="00CE54E3" w:rsidRPr="00EC4D3B" w:rsidRDefault="00CE54E3" w:rsidP="00CE54E3">
      <w:pPr>
        <w:rPr>
          <w:rFonts w:eastAsia="Calibri"/>
          <w:color w:val="000000" w:themeColor="text1"/>
          <w:lang w:val="nl-NL"/>
        </w:rPr>
      </w:pPr>
    </w:p>
    <w:p w14:paraId="368D0A4B" w14:textId="77777777" w:rsidR="00CE54E3" w:rsidRPr="00EC4D3B" w:rsidRDefault="00CE54E3" w:rsidP="00CE54E3">
      <w:pPr>
        <w:rPr>
          <w:rFonts w:eastAsia="Calibri"/>
          <w:color w:val="000000" w:themeColor="text1"/>
          <w:lang w:val="nl-NL"/>
        </w:rPr>
      </w:pPr>
    </w:p>
    <w:p w14:paraId="510CFEDA" w14:textId="77777777" w:rsidR="00C03C68" w:rsidRPr="00EC4D3B" w:rsidRDefault="00C03C68" w:rsidP="00CE54E3">
      <w:pPr>
        <w:rPr>
          <w:rFonts w:eastAsia="Calibri"/>
          <w:color w:val="000000" w:themeColor="text1"/>
          <w:lang w:val="nl-NL"/>
        </w:rPr>
      </w:pPr>
    </w:p>
    <w:p w14:paraId="7C56442D" w14:textId="77777777" w:rsidR="00C03C68" w:rsidRPr="00EC4D3B" w:rsidRDefault="00C03C68" w:rsidP="00CE54E3">
      <w:pPr>
        <w:rPr>
          <w:rFonts w:eastAsia="Calibri"/>
          <w:color w:val="000000" w:themeColor="text1"/>
          <w:lang w:val="nl-NL"/>
        </w:rPr>
      </w:pPr>
    </w:p>
    <w:p w14:paraId="694975CC" w14:textId="77777777" w:rsidR="00C03C68" w:rsidRPr="00EC4D3B" w:rsidRDefault="00C03C68" w:rsidP="00CE54E3">
      <w:pPr>
        <w:rPr>
          <w:rFonts w:eastAsia="Calibri"/>
          <w:color w:val="000000" w:themeColor="text1"/>
          <w:lang w:val="nl-NL"/>
        </w:rPr>
      </w:pPr>
    </w:p>
    <w:p w14:paraId="59AB4757" w14:textId="1482642B" w:rsidR="00CE54E3" w:rsidRPr="00EC4D3B" w:rsidRDefault="00CE54E3" w:rsidP="00CE54E3">
      <w:pPr>
        <w:rPr>
          <w:rFonts w:eastAsia="Calibri"/>
          <w:color w:val="000000" w:themeColor="text1"/>
          <w:lang w:val="nl-NL"/>
        </w:rPr>
      </w:pPr>
      <w:r w:rsidRPr="00EC4D3B">
        <w:rPr>
          <w:rFonts w:eastAsia="Calibri"/>
          <w:color w:val="000000" w:themeColor="text1"/>
          <w:lang w:val="nl-NL"/>
        </w:rPr>
        <w:t>Versie: v0.9</w:t>
      </w:r>
      <w:r w:rsidRPr="00EC4D3B">
        <w:rPr>
          <w:rFonts w:eastAsia="Calibri"/>
          <w:color w:val="000000" w:themeColor="text1"/>
          <w:lang w:val="nl-NL"/>
        </w:rPr>
        <w:br/>
        <w:t xml:space="preserve">Status: Door de redactieraad </w:t>
      </w:r>
      <w:proofErr w:type="spellStart"/>
      <w:r w:rsidRPr="00EC4D3B">
        <w:rPr>
          <w:rFonts w:eastAsia="Calibri"/>
          <w:color w:val="000000" w:themeColor="text1"/>
          <w:lang w:val="nl-NL"/>
        </w:rPr>
        <w:t>zibs</w:t>
      </w:r>
      <w:proofErr w:type="spellEnd"/>
      <w:r w:rsidRPr="00EC4D3B">
        <w:rPr>
          <w:rFonts w:eastAsia="Calibri"/>
          <w:color w:val="000000" w:themeColor="text1"/>
          <w:lang w:val="nl-NL"/>
        </w:rPr>
        <w:t xml:space="preserve"> ggz goedgekeurde en door de regiegroep informatiebeleid van de Nederlandse ggz vastgestelde versie</w:t>
      </w:r>
    </w:p>
    <w:p w14:paraId="1ADCA8AD" w14:textId="40BCB1BC" w:rsidR="00CE54E3" w:rsidRPr="00EC4D3B" w:rsidRDefault="00CE54E3" w:rsidP="00CE54E3">
      <w:pPr>
        <w:rPr>
          <w:rFonts w:eastAsia="Calibri"/>
          <w:color w:val="000000" w:themeColor="text1"/>
        </w:rPr>
      </w:pPr>
      <w:proofErr w:type="spellStart"/>
      <w:r w:rsidRPr="00EC4D3B">
        <w:rPr>
          <w:rFonts w:eastAsia="Calibri"/>
          <w:color w:val="000000" w:themeColor="text1"/>
        </w:rPr>
        <w:t>Publicatiestatus</w:t>
      </w:r>
      <w:proofErr w:type="spellEnd"/>
      <w:r w:rsidRPr="00EC4D3B">
        <w:rPr>
          <w:rFonts w:eastAsia="Calibri"/>
          <w:color w:val="000000" w:themeColor="text1"/>
        </w:rPr>
        <w:t xml:space="preserve">: </w:t>
      </w:r>
      <w:proofErr w:type="spellStart"/>
      <w:r w:rsidRPr="00EC4D3B">
        <w:rPr>
          <w:rFonts w:eastAsia="Calibri"/>
          <w:color w:val="000000" w:themeColor="text1"/>
        </w:rPr>
        <w:t>PreFinal</w:t>
      </w:r>
      <w:proofErr w:type="spellEnd"/>
    </w:p>
    <w:p w14:paraId="72152955" w14:textId="77777777" w:rsidR="00ED6964" w:rsidRPr="00EC4D3B" w:rsidRDefault="00ED6964">
      <w:pPr>
        <w:pStyle w:val="Titel"/>
        <w:rPr>
          <w:rFonts w:eastAsia="Times New Roman"/>
          <w:color w:val="auto"/>
        </w:rPr>
      </w:pPr>
    </w:p>
    <w:p w14:paraId="30DF98DE" w14:textId="77777777" w:rsidR="00ED6964" w:rsidRPr="00EC4D3B" w:rsidRDefault="00ED6964">
      <w:pPr>
        <w:rPr>
          <w:sz w:val="20"/>
          <w:szCs w:val="20"/>
        </w:rPr>
      </w:pPr>
    </w:p>
    <w:p w14:paraId="0CF84136" w14:textId="77777777" w:rsidR="00ED6964" w:rsidRPr="00EC4D3B" w:rsidRDefault="00ED6964">
      <w:pPr>
        <w:rPr>
          <w:sz w:val="20"/>
          <w:szCs w:val="20"/>
        </w:rPr>
      </w:pPr>
    </w:p>
    <w:p w14:paraId="2AEA6FD0" w14:textId="77777777" w:rsidR="00ED6964" w:rsidRPr="00EC4D3B" w:rsidRDefault="00ED6964">
      <w:pPr>
        <w:rPr>
          <w:sz w:val="20"/>
          <w:szCs w:val="20"/>
        </w:rPr>
      </w:pPr>
    </w:p>
    <w:p w14:paraId="7ED04511" w14:textId="77777777" w:rsidR="00ED6964" w:rsidRPr="00EC4D3B" w:rsidRDefault="00ED6964">
      <w:pPr>
        <w:rPr>
          <w:sz w:val="20"/>
          <w:szCs w:val="20"/>
        </w:rPr>
      </w:pPr>
    </w:p>
    <w:p w14:paraId="16F69A75" w14:textId="77777777" w:rsidR="00ED6964" w:rsidRPr="00EC4D3B" w:rsidRDefault="00ED6964">
      <w:pPr>
        <w:rPr>
          <w:sz w:val="32"/>
          <w:szCs w:val="32"/>
        </w:rPr>
      </w:pPr>
    </w:p>
    <w:p w14:paraId="0D9048F5" w14:textId="77777777" w:rsidR="00ED6964" w:rsidRPr="00EC4D3B" w:rsidRDefault="00ED6964">
      <w:pPr>
        <w:rPr>
          <w:sz w:val="32"/>
          <w:szCs w:val="32"/>
        </w:rPr>
      </w:pPr>
    </w:p>
    <w:p w14:paraId="734B994C" w14:textId="77777777" w:rsidR="00ED6964" w:rsidRPr="00EC4D3B" w:rsidRDefault="00ED6964">
      <w:pPr>
        <w:rPr>
          <w:sz w:val="32"/>
          <w:szCs w:val="32"/>
        </w:rPr>
      </w:pPr>
    </w:p>
    <w:p w14:paraId="3644DE96" w14:textId="77777777" w:rsidR="00ED6964" w:rsidRPr="00EC4D3B" w:rsidRDefault="00ED6964">
      <w:pPr>
        <w:rPr>
          <w:sz w:val="32"/>
          <w:szCs w:val="32"/>
        </w:rPr>
      </w:pPr>
    </w:p>
    <w:p w14:paraId="0E42E48E" w14:textId="77777777" w:rsidR="00ED6964" w:rsidRPr="00EC4D3B" w:rsidRDefault="00F71E34">
      <w:pPr>
        <w:pStyle w:val="Titel"/>
        <w:jc w:val="left"/>
        <w:rPr>
          <w:rFonts w:eastAsia="Calibri"/>
          <w:b w:val="0"/>
          <w:bCs/>
          <w:color w:val="auto"/>
        </w:rPr>
      </w:pPr>
      <w:proofErr w:type="spellStart"/>
      <w:r w:rsidRPr="00EC4D3B">
        <w:rPr>
          <w:rFonts w:eastAsia="Calibri"/>
          <w:b w:val="0"/>
          <w:bCs/>
          <w:color w:val="auto"/>
        </w:rPr>
        <w:t>Inhoudsopgave</w:t>
      </w:r>
      <w:proofErr w:type="spellEnd"/>
    </w:p>
    <w:p w14:paraId="1D36893F" w14:textId="353CF04D" w:rsidR="00F4585E" w:rsidRPr="00EC4D3B" w:rsidRDefault="00F71E34">
      <w:pPr>
        <w:pStyle w:val="Inhopg1"/>
        <w:tabs>
          <w:tab w:val="left" w:pos="540"/>
          <w:tab w:val="right" w:leader="dot" w:pos="9732"/>
        </w:tabs>
        <w:rPr>
          <w:rFonts w:ascii="Arial" w:eastAsiaTheme="minorEastAsia" w:hAnsi="Arial" w:cs="Arial"/>
          <w:b w:val="0"/>
          <w:bCs/>
          <w:noProof/>
          <w:sz w:val="22"/>
          <w:szCs w:val="22"/>
          <w:lang w:val="nl-NL"/>
        </w:rPr>
      </w:pPr>
      <w:r w:rsidRPr="00EC4D3B">
        <w:rPr>
          <w:rFonts w:ascii="Arial" w:hAnsi="Arial" w:cs="Arial"/>
          <w:b w:val="0"/>
          <w:bCs/>
          <w:lang w:val="nl-NL"/>
        </w:rPr>
        <w:fldChar w:fldCharType="begin"/>
      </w:r>
      <w:r w:rsidRPr="00EC4D3B">
        <w:rPr>
          <w:rFonts w:ascii="Arial" w:hAnsi="Arial" w:cs="Arial"/>
          <w:b w:val="0"/>
          <w:bCs/>
          <w:lang w:val="nl-NL"/>
        </w:rPr>
        <w:instrText>TOC \o "1-9"</w:instrText>
      </w:r>
      <w:r w:rsidRPr="00EC4D3B">
        <w:rPr>
          <w:rFonts w:ascii="Arial" w:hAnsi="Arial" w:cs="Arial"/>
          <w:b w:val="0"/>
          <w:bCs/>
          <w:lang w:val="nl-NL"/>
        </w:rPr>
        <w:fldChar w:fldCharType="separate"/>
      </w:r>
      <w:r w:rsidR="00F4585E" w:rsidRPr="00EC4D3B">
        <w:rPr>
          <w:rFonts w:ascii="Arial" w:hAnsi="Arial" w:cs="Arial"/>
          <w:b w:val="0"/>
          <w:bCs/>
          <w:noProof/>
          <w:lang w:val="nl-NL"/>
        </w:rPr>
        <w:t>1.</w:t>
      </w:r>
      <w:r w:rsidR="00F4585E" w:rsidRPr="00EC4D3B">
        <w:rPr>
          <w:rFonts w:ascii="Arial" w:eastAsiaTheme="minorEastAsia" w:hAnsi="Arial" w:cs="Arial"/>
          <w:b w:val="0"/>
          <w:bCs/>
          <w:noProof/>
          <w:sz w:val="22"/>
          <w:szCs w:val="22"/>
          <w:lang w:val="nl-NL"/>
        </w:rPr>
        <w:tab/>
      </w:r>
      <w:r w:rsidR="00F4585E" w:rsidRPr="00EC4D3B">
        <w:rPr>
          <w:rFonts w:ascii="Arial" w:eastAsia="Arial" w:hAnsi="Arial" w:cs="Arial"/>
          <w:b w:val="0"/>
          <w:bCs/>
          <w:noProof/>
          <w:lang w:val="nl-NL"/>
        </w:rPr>
        <w:t>nl.ggznederlandsede.LifeChart-v0.9</w:t>
      </w:r>
      <w:r w:rsidR="00F4585E" w:rsidRPr="00EC4D3B">
        <w:rPr>
          <w:rFonts w:ascii="Arial" w:hAnsi="Arial" w:cs="Arial"/>
          <w:b w:val="0"/>
          <w:bCs/>
          <w:noProof/>
          <w:lang w:val="nl-NL"/>
        </w:rPr>
        <w:tab/>
      </w:r>
      <w:r w:rsidR="00F4585E" w:rsidRPr="00EC4D3B">
        <w:rPr>
          <w:rFonts w:ascii="Arial" w:hAnsi="Arial" w:cs="Arial"/>
          <w:b w:val="0"/>
          <w:bCs/>
          <w:noProof/>
        </w:rPr>
        <w:fldChar w:fldCharType="begin"/>
      </w:r>
      <w:r w:rsidR="00F4585E" w:rsidRPr="00EC4D3B">
        <w:rPr>
          <w:rFonts w:ascii="Arial" w:hAnsi="Arial" w:cs="Arial"/>
          <w:b w:val="0"/>
          <w:bCs/>
          <w:noProof/>
          <w:lang w:val="nl-NL"/>
        </w:rPr>
        <w:instrText xml:space="preserve"> PAGEREF _Toc84514579 \h </w:instrText>
      </w:r>
      <w:r w:rsidR="00F4585E" w:rsidRPr="00EC4D3B">
        <w:rPr>
          <w:rFonts w:ascii="Arial" w:hAnsi="Arial" w:cs="Arial"/>
          <w:b w:val="0"/>
          <w:bCs/>
          <w:noProof/>
        </w:rPr>
      </w:r>
      <w:r w:rsidR="00F4585E" w:rsidRPr="00EC4D3B">
        <w:rPr>
          <w:rFonts w:ascii="Arial" w:hAnsi="Arial" w:cs="Arial"/>
          <w:b w:val="0"/>
          <w:bCs/>
          <w:noProof/>
        </w:rPr>
        <w:fldChar w:fldCharType="separate"/>
      </w:r>
      <w:r w:rsidR="00F671E6">
        <w:rPr>
          <w:rFonts w:ascii="Arial" w:hAnsi="Arial" w:cs="Arial"/>
          <w:b w:val="0"/>
          <w:bCs/>
          <w:noProof/>
          <w:lang w:val="nl-NL"/>
        </w:rPr>
        <w:t>3</w:t>
      </w:r>
      <w:r w:rsidR="00F4585E" w:rsidRPr="00EC4D3B">
        <w:rPr>
          <w:rFonts w:ascii="Arial" w:hAnsi="Arial" w:cs="Arial"/>
          <w:b w:val="0"/>
          <w:bCs/>
          <w:noProof/>
        </w:rPr>
        <w:fldChar w:fldCharType="end"/>
      </w:r>
    </w:p>
    <w:p w14:paraId="503BE970" w14:textId="690223EB" w:rsidR="00F4585E" w:rsidRPr="00EC4D3B" w:rsidRDefault="00F4585E">
      <w:pPr>
        <w:pStyle w:val="Inhopg2"/>
        <w:tabs>
          <w:tab w:val="left" w:pos="720"/>
          <w:tab w:val="right" w:leader="dot" w:pos="9732"/>
        </w:tabs>
        <w:rPr>
          <w:rFonts w:ascii="Arial" w:eastAsiaTheme="minorEastAsia" w:hAnsi="Arial" w:cs="Arial"/>
          <w:bCs/>
          <w:noProof/>
          <w:sz w:val="22"/>
          <w:szCs w:val="22"/>
          <w:lang w:val="nl-NL"/>
        </w:rPr>
      </w:pPr>
      <w:r w:rsidRPr="00EC4D3B">
        <w:rPr>
          <w:rFonts w:ascii="Arial" w:hAnsi="Arial" w:cs="Arial"/>
          <w:bCs/>
          <w:noProof/>
          <w:lang w:val="nl-NL"/>
        </w:rPr>
        <w:t>1.1</w:t>
      </w:r>
      <w:r w:rsidRPr="00EC4D3B">
        <w:rPr>
          <w:rFonts w:ascii="Arial" w:eastAsiaTheme="minorEastAsia" w:hAnsi="Arial" w:cs="Arial"/>
          <w:bCs/>
          <w:noProof/>
          <w:sz w:val="22"/>
          <w:szCs w:val="22"/>
          <w:lang w:val="nl-NL"/>
        </w:rPr>
        <w:tab/>
      </w:r>
      <w:r w:rsidRPr="00EC4D3B">
        <w:rPr>
          <w:rFonts w:ascii="Arial" w:hAnsi="Arial" w:cs="Arial"/>
          <w:bCs/>
          <w:noProof/>
          <w:lang w:val="nl-NL"/>
        </w:rPr>
        <w:t>Concept</w:t>
      </w:r>
      <w:r w:rsidRPr="00EC4D3B">
        <w:rPr>
          <w:rFonts w:ascii="Arial" w:hAnsi="Arial" w:cs="Arial"/>
          <w:bCs/>
          <w:noProof/>
          <w:lang w:val="nl-NL"/>
        </w:rPr>
        <w:tab/>
      </w:r>
      <w:r w:rsidRPr="00EC4D3B">
        <w:rPr>
          <w:rFonts w:ascii="Arial" w:hAnsi="Arial" w:cs="Arial"/>
          <w:bCs/>
          <w:noProof/>
        </w:rPr>
        <w:fldChar w:fldCharType="begin"/>
      </w:r>
      <w:r w:rsidRPr="00EC4D3B">
        <w:rPr>
          <w:rFonts w:ascii="Arial" w:hAnsi="Arial" w:cs="Arial"/>
          <w:bCs/>
          <w:noProof/>
          <w:lang w:val="nl-NL"/>
        </w:rPr>
        <w:instrText xml:space="preserve"> PAGEREF _Toc84514580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lang w:val="nl-NL"/>
        </w:rPr>
        <w:t>3</w:t>
      </w:r>
      <w:r w:rsidRPr="00EC4D3B">
        <w:rPr>
          <w:rFonts w:ascii="Arial" w:hAnsi="Arial" w:cs="Arial"/>
          <w:bCs/>
          <w:noProof/>
        </w:rPr>
        <w:fldChar w:fldCharType="end"/>
      </w:r>
    </w:p>
    <w:p w14:paraId="25774654" w14:textId="435BBCDB" w:rsidR="00F4585E" w:rsidRPr="00EC4D3B" w:rsidRDefault="00F4585E">
      <w:pPr>
        <w:pStyle w:val="Inhopg2"/>
        <w:tabs>
          <w:tab w:val="left" w:pos="720"/>
          <w:tab w:val="right" w:leader="dot" w:pos="9732"/>
        </w:tabs>
        <w:rPr>
          <w:rFonts w:ascii="Arial" w:eastAsiaTheme="minorEastAsia" w:hAnsi="Arial" w:cs="Arial"/>
          <w:bCs/>
          <w:noProof/>
          <w:sz w:val="22"/>
          <w:szCs w:val="22"/>
        </w:rPr>
      </w:pPr>
      <w:r w:rsidRPr="00EC4D3B">
        <w:rPr>
          <w:rFonts w:ascii="Arial" w:hAnsi="Arial" w:cs="Arial"/>
          <w:bCs/>
          <w:noProof/>
        </w:rPr>
        <w:t>1.2</w:t>
      </w:r>
      <w:r w:rsidRPr="00EC4D3B">
        <w:rPr>
          <w:rFonts w:ascii="Arial" w:eastAsiaTheme="minorEastAsia" w:hAnsi="Arial" w:cs="Arial"/>
          <w:bCs/>
          <w:noProof/>
          <w:sz w:val="22"/>
          <w:szCs w:val="22"/>
        </w:rPr>
        <w:tab/>
      </w:r>
      <w:r w:rsidRPr="00EC4D3B">
        <w:rPr>
          <w:rFonts w:ascii="Arial" w:hAnsi="Arial" w:cs="Arial"/>
          <w:bCs/>
          <w:noProof/>
        </w:rPr>
        <w:t>Mindmap</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_Toc84514581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3</w:t>
      </w:r>
      <w:r w:rsidRPr="00EC4D3B">
        <w:rPr>
          <w:rFonts w:ascii="Arial" w:hAnsi="Arial" w:cs="Arial"/>
          <w:bCs/>
          <w:noProof/>
        </w:rPr>
        <w:fldChar w:fldCharType="end"/>
      </w:r>
    </w:p>
    <w:p w14:paraId="6BD1D9C8" w14:textId="22FED4B2" w:rsidR="00F4585E" w:rsidRPr="00EC4D3B" w:rsidRDefault="00F4585E">
      <w:pPr>
        <w:pStyle w:val="Inhopg2"/>
        <w:tabs>
          <w:tab w:val="left" w:pos="720"/>
          <w:tab w:val="right" w:leader="dot" w:pos="9732"/>
        </w:tabs>
        <w:rPr>
          <w:rFonts w:ascii="Arial" w:eastAsiaTheme="minorEastAsia" w:hAnsi="Arial" w:cs="Arial"/>
          <w:bCs/>
          <w:noProof/>
          <w:sz w:val="22"/>
          <w:szCs w:val="22"/>
        </w:rPr>
      </w:pPr>
      <w:r w:rsidRPr="00EC4D3B">
        <w:rPr>
          <w:rFonts w:ascii="Arial" w:hAnsi="Arial" w:cs="Arial"/>
          <w:bCs/>
          <w:noProof/>
        </w:rPr>
        <w:t>1.3</w:t>
      </w:r>
      <w:r w:rsidRPr="00EC4D3B">
        <w:rPr>
          <w:rFonts w:ascii="Arial" w:eastAsiaTheme="minorEastAsia" w:hAnsi="Arial" w:cs="Arial"/>
          <w:bCs/>
          <w:noProof/>
          <w:sz w:val="22"/>
          <w:szCs w:val="22"/>
        </w:rPr>
        <w:tab/>
      </w:r>
      <w:r w:rsidRPr="00EC4D3B">
        <w:rPr>
          <w:rFonts w:ascii="Arial" w:hAnsi="Arial" w:cs="Arial"/>
          <w:bCs/>
          <w:noProof/>
        </w:rPr>
        <w:t>Purpose</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_Toc84514582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3</w:t>
      </w:r>
      <w:r w:rsidRPr="00EC4D3B">
        <w:rPr>
          <w:rFonts w:ascii="Arial" w:hAnsi="Arial" w:cs="Arial"/>
          <w:bCs/>
          <w:noProof/>
        </w:rPr>
        <w:fldChar w:fldCharType="end"/>
      </w:r>
    </w:p>
    <w:p w14:paraId="6C9CC29E" w14:textId="19F64238" w:rsidR="00F4585E" w:rsidRPr="00EC4D3B" w:rsidRDefault="00F4585E">
      <w:pPr>
        <w:pStyle w:val="Inhopg2"/>
        <w:tabs>
          <w:tab w:val="left" w:pos="720"/>
          <w:tab w:val="right" w:leader="dot" w:pos="9732"/>
        </w:tabs>
        <w:rPr>
          <w:rFonts w:ascii="Arial" w:eastAsiaTheme="minorEastAsia" w:hAnsi="Arial" w:cs="Arial"/>
          <w:bCs/>
          <w:noProof/>
          <w:sz w:val="22"/>
          <w:szCs w:val="22"/>
        </w:rPr>
      </w:pPr>
      <w:r w:rsidRPr="00EC4D3B">
        <w:rPr>
          <w:rFonts w:ascii="Arial" w:hAnsi="Arial" w:cs="Arial"/>
          <w:bCs/>
          <w:noProof/>
        </w:rPr>
        <w:t>1.4</w:t>
      </w:r>
      <w:r w:rsidRPr="00EC4D3B">
        <w:rPr>
          <w:rFonts w:ascii="Arial" w:eastAsiaTheme="minorEastAsia" w:hAnsi="Arial" w:cs="Arial"/>
          <w:bCs/>
          <w:noProof/>
          <w:sz w:val="22"/>
          <w:szCs w:val="22"/>
        </w:rPr>
        <w:tab/>
      </w:r>
      <w:r w:rsidRPr="00EC4D3B">
        <w:rPr>
          <w:rFonts w:ascii="Arial" w:hAnsi="Arial" w:cs="Arial"/>
          <w:bCs/>
          <w:noProof/>
        </w:rPr>
        <w:t>Patient Population</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_Toc84514583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3</w:t>
      </w:r>
      <w:r w:rsidRPr="00EC4D3B">
        <w:rPr>
          <w:rFonts w:ascii="Arial" w:hAnsi="Arial" w:cs="Arial"/>
          <w:bCs/>
          <w:noProof/>
        </w:rPr>
        <w:fldChar w:fldCharType="end"/>
      </w:r>
    </w:p>
    <w:p w14:paraId="54E31611" w14:textId="01BDFDB1" w:rsidR="00F4585E" w:rsidRPr="00EC4D3B" w:rsidRDefault="00F4585E">
      <w:pPr>
        <w:pStyle w:val="Inhopg2"/>
        <w:tabs>
          <w:tab w:val="left" w:pos="720"/>
          <w:tab w:val="right" w:leader="dot" w:pos="9732"/>
        </w:tabs>
        <w:rPr>
          <w:rFonts w:ascii="Arial" w:eastAsiaTheme="minorEastAsia" w:hAnsi="Arial" w:cs="Arial"/>
          <w:bCs/>
          <w:noProof/>
          <w:sz w:val="22"/>
          <w:szCs w:val="22"/>
        </w:rPr>
      </w:pPr>
      <w:r w:rsidRPr="00EC4D3B">
        <w:rPr>
          <w:rFonts w:ascii="Arial" w:hAnsi="Arial" w:cs="Arial"/>
          <w:bCs/>
          <w:noProof/>
        </w:rPr>
        <w:t>1.5</w:t>
      </w:r>
      <w:r w:rsidRPr="00EC4D3B">
        <w:rPr>
          <w:rFonts w:ascii="Arial" w:eastAsiaTheme="minorEastAsia" w:hAnsi="Arial" w:cs="Arial"/>
          <w:bCs/>
          <w:noProof/>
          <w:sz w:val="22"/>
          <w:szCs w:val="22"/>
        </w:rPr>
        <w:tab/>
      </w:r>
      <w:r w:rsidRPr="00EC4D3B">
        <w:rPr>
          <w:rFonts w:ascii="Arial" w:hAnsi="Arial" w:cs="Arial"/>
          <w:bCs/>
          <w:noProof/>
        </w:rPr>
        <w:t>Evidence Base</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_Toc84514584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3</w:t>
      </w:r>
      <w:r w:rsidRPr="00EC4D3B">
        <w:rPr>
          <w:rFonts w:ascii="Arial" w:hAnsi="Arial" w:cs="Arial"/>
          <w:bCs/>
          <w:noProof/>
        </w:rPr>
        <w:fldChar w:fldCharType="end"/>
      </w:r>
    </w:p>
    <w:p w14:paraId="26D26EF5" w14:textId="2D625A29" w:rsidR="00F4585E" w:rsidRPr="00EC4D3B" w:rsidRDefault="00F4585E">
      <w:pPr>
        <w:pStyle w:val="Inhopg2"/>
        <w:tabs>
          <w:tab w:val="left" w:pos="720"/>
          <w:tab w:val="right" w:leader="dot" w:pos="9732"/>
        </w:tabs>
        <w:rPr>
          <w:rFonts w:ascii="Arial" w:eastAsiaTheme="minorEastAsia" w:hAnsi="Arial" w:cs="Arial"/>
          <w:bCs/>
          <w:noProof/>
          <w:sz w:val="22"/>
          <w:szCs w:val="22"/>
        </w:rPr>
      </w:pPr>
      <w:r w:rsidRPr="00EC4D3B">
        <w:rPr>
          <w:rFonts w:ascii="Arial" w:hAnsi="Arial" w:cs="Arial"/>
          <w:bCs/>
          <w:noProof/>
        </w:rPr>
        <w:t>1.6</w:t>
      </w:r>
      <w:r w:rsidRPr="00EC4D3B">
        <w:rPr>
          <w:rFonts w:ascii="Arial" w:eastAsiaTheme="minorEastAsia" w:hAnsi="Arial" w:cs="Arial"/>
          <w:bCs/>
          <w:noProof/>
          <w:sz w:val="22"/>
          <w:szCs w:val="22"/>
        </w:rPr>
        <w:tab/>
      </w:r>
      <w:r w:rsidRPr="00EC4D3B">
        <w:rPr>
          <w:rFonts w:ascii="Arial" w:hAnsi="Arial" w:cs="Arial"/>
          <w:bCs/>
          <w:noProof/>
        </w:rPr>
        <w:t>Information Model</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_Toc84514585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4</w:t>
      </w:r>
      <w:r w:rsidRPr="00EC4D3B">
        <w:rPr>
          <w:rFonts w:ascii="Arial" w:hAnsi="Arial" w:cs="Arial"/>
          <w:bCs/>
          <w:noProof/>
        </w:rPr>
        <w:fldChar w:fldCharType="end"/>
      </w:r>
    </w:p>
    <w:p w14:paraId="71F76C3E" w14:textId="27796D74" w:rsidR="00F4585E" w:rsidRPr="00EC4D3B" w:rsidRDefault="00F4585E">
      <w:pPr>
        <w:pStyle w:val="Inhopg2"/>
        <w:tabs>
          <w:tab w:val="left" w:pos="720"/>
          <w:tab w:val="right" w:leader="dot" w:pos="9732"/>
        </w:tabs>
        <w:rPr>
          <w:rFonts w:ascii="Arial" w:eastAsiaTheme="minorEastAsia" w:hAnsi="Arial" w:cs="Arial"/>
          <w:bCs/>
          <w:noProof/>
          <w:sz w:val="22"/>
          <w:szCs w:val="22"/>
        </w:rPr>
      </w:pPr>
      <w:r w:rsidRPr="00EC4D3B">
        <w:rPr>
          <w:rFonts w:ascii="Arial" w:hAnsi="Arial" w:cs="Arial"/>
          <w:bCs/>
          <w:noProof/>
        </w:rPr>
        <w:t>1.7</w:t>
      </w:r>
      <w:r w:rsidRPr="00EC4D3B">
        <w:rPr>
          <w:rFonts w:ascii="Arial" w:eastAsiaTheme="minorEastAsia" w:hAnsi="Arial" w:cs="Arial"/>
          <w:bCs/>
          <w:noProof/>
          <w:sz w:val="22"/>
          <w:szCs w:val="22"/>
        </w:rPr>
        <w:tab/>
      </w:r>
      <w:r w:rsidRPr="00EC4D3B">
        <w:rPr>
          <w:rFonts w:ascii="Arial" w:hAnsi="Arial" w:cs="Arial"/>
          <w:bCs/>
          <w:noProof/>
        </w:rPr>
        <w:t>Example Instances</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_Toc84514586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7</w:t>
      </w:r>
      <w:r w:rsidRPr="00EC4D3B">
        <w:rPr>
          <w:rFonts w:ascii="Arial" w:hAnsi="Arial" w:cs="Arial"/>
          <w:bCs/>
          <w:noProof/>
        </w:rPr>
        <w:fldChar w:fldCharType="end"/>
      </w:r>
    </w:p>
    <w:p w14:paraId="3C006C0D" w14:textId="6635D015" w:rsidR="00F4585E" w:rsidRPr="00EC4D3B" w:rsidRDefault="00F4585E">
      <w:pPr>
        <w:pStyle w:val="Inhopg2"/>
        <w:tabs>
          <w:tab w:val="left" w:pos="720"/>
          <w:tab w:val="right" w:leader="dot" w:pos="9732"/>
        </w:tabs>
        <w:rPr>
          <w:rFonts w:ascii="Arial" w:eastAsiaTheme="minorEastAsia" w:hAnsi="Arial" w:cs="Arial"/>
          <w:bCs/>
          <w:noProof/>
          <w:sz w:val="22"/>
          <w:szCs w:val="22"/>
        </w:rPr>
      </w:pPr>
      <w:r w:rsidRPr="00EC4D3B">
        <w:rPr>
          <w:rFonts w:ascii="Arial" w:hAnsi="Arial" w:cs="Arial"/>
          <w:bCs/>
          <w:noProof/>
        </w:rPr>
        <w:t>1.8</w:t>
      </w:r>
      <w:r w:rsidRPr="00EC4D3B">
        <w:rPr>
          <w:rFonts w:ascii="Arial" w:eastAsiaTheme="minorEastAsia" w:hAnsi="Arial" w:cs="Arial"/>
          <w:bCs/>
          <w:noProof/>
          <w:sz w:val="22"/>
          <w:szCs w:val="22"/>
        </w:rPr>
        <w:tab/>
      </w:r>
      <w:r w:rsidRPr="00EC4D3B">
        <w:rPr>
          <w:rFonts w:ascii="Arial" w:hAnsi="Arial" w:cs="Arial"/>
          <w:bCs/>
          <w:noProof/>
        </w:rPr>
        <w:t>Instructions</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_Toc84514587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7</w:t>
      </w:r>
      <w:r w:rsidRPr="00EC4D3B">
        <w:rPr>
          <w:rFonts w:ascii="Arial" w:hAnsi="Arial" w:cs="Arial"/>
          <w:bCs/>
          <w:noProof/>
        </w:rPr>
        <w:fldChar w:fldCharType="end"/>
      </w:r>
    </w:p>
    <w:p w14:paraId="773E0D5B" w14:textId="7C1FAEAD" w:rsidR="00F4585E" w:rsidRPr="00EC4D3B" w:rsidRDefault="00F4585E">
      <w:pPr>
        <w:pStyle w:val="Inhopg2"/>
        <w:tabs>
          <w:tab w:val="left" w:pos="720"/>
          <w:tab w:val="right" w:leader="dot" w:pos="9732"/>
        </w:tabs>
        <w:rPr>
          <w:rFonts w:ascii="Arial" w:eastAsiaTheme="minorEastAsia" w:hAnsi="Arial" w:cs="Arial"/>
          <w:bCs/>
          <w:noProof/>
          <w:sz w:val="22"/>
          <w:szCs w:val="22"/>
        </w:rPr>
      </w:pPr>
      <w:r w:rsidRPr="00EC4D3B">
        <w:rPr>
          <w:rFonts w:ascii="Arial" w:hAnsi="Arial" w:cs="Arial"/>
          <w:bCs/>
          <w:noProof/>
        </w:rPr>
        <w:t>1.9</w:t>
      </w:r>
      <w:r w:rsidRPr="00EC4D3B">
        <w:rPr>
          <w:rFonts w:ascii="Arial" w:eastAsiaTheme="minorEastAsia" w:hAnsi="Arial" w:cs="Arial"/>
          <w:bCs/>
          <w:noProof/>
          <w:sz w:val="22"/>
          <w:szCs w:val="22"/>
        </w:rPr>
        <w:tab/>
      </w:r>
      <w:r w:rsidRPr="00EC4D3B">
        <w:rPr>
          <w:rFonts w:ascii="Arial" w:hAnsi="Arial" w:cs="Arial"/>
          <w:bCs/>
          <w:noProof/>
        </w:rPr>
        <w:t>Interpretation</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_Toc84514588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7</w:t>
      </w:r>
      <w:r w:rsidRPr="00EC4D3B">
        <w:rPr>
          <w:rFonts w:ascii="Arial" w:hAnsi="Arial" w:cs="Arial"/>
          <w:bCs/>
          <w:noProof/>
        </w:rPr>
        <w:fldChar w:fldCharType="end"/>
      </w:r>
    </w:p>
    <w:p w14:paraId="229345B6" w14:textId="66246498" w:rsidR="00F4585E" w:rsidRPr="00EC4D3B" w:rsidRDefault="00F4585E">
      <w:pPr>
        <w:pStyle w:val="Inhopg2"/>
        <w:tabs>
          <w:tab w:val="left" w:pos="900"/>
          <w:tab w:val="right" w:leader="dot" w:pos="9732"/>
        </w:tabs>
        <w:rPr>
          <w:rFonts w:ascii="Arial" w:eastAsiaTheme="minorEastAsia" w:hAnsi="Arial" w:cs="Arial"/>
          <w:bCs/>
          <w:noProof/>
          <w:sz w:val="22"/>
          <w:szCs w:val="22"/>
        </w:rPr>
      </w:pPr>
      <w:r w:rsidRPr="00EC4D3B">
        <w:rPr>
          <w:rFonts w:ascii="Arial" w:hAnsi="Arial" w:cs="Arial"/>
          <w:bCs/>
          <w:noProof/>
        </w:rPr>
        <w:t>1.10</w:t>
      </w:r>
      <w:r w:rsidRPr="00EC4D3B">
        <w:rPr>
          <w:rFonts w:ascii="Arial" w:eastAsiaTheme="minorEastAsia" w:hAnsi="Arial" w:cs="Arial"/>
          <w:bCs/>
          <w:noProof/>
          <w:sz w:val="22"/>
          <w:szCs w:val="22"/>
        </w:rPr>
        <w:tab/>
      </w:r>
      <w:r w:rsidRPr="00EC4D3B">
        <w:rPr>
          <w:rFonts w:ascii="Arial" w:hAnsi="Arial" w:cs="Arial"/>
          <w:bCs/>
          <w:noProof/>
        </w:rPr>
        <w:t>Care Process</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_Toc84514589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7</w:t>
      </w:r>
      <w:r w:rsidRPr="00EC4D3B">
        <w:rPr>
          <w:rFonts w:ascii="Arial" w:hAnsi="Arial" w:cs="Arial"/>
          <w:bCs/>
          <w:noProof/>
        </w:rPr>
        <w:fldChar w:fldCharType="end"/>
      </w:r>
    </w:p>
    <w:p w14:paraId="06E60F18" w14:textId="1D3401B9" w:rsidR="00F4585E" w:rsidRPr="00EC4D3B" w:rsidRDefault="00F4585E">
      <w:pPr>
        <w:pStyle w:val="Inhopg2"/>
        <w:tabs>
          <w:tab w:val="left" w:pos="900"/>
          <w:tab w:val="right" w:leader="dot" w:pos="9732"/>
        </w:tabs>
        <w:rPr>
          <w:rFonts w:ascii="Arial" w:eastAsiaTheme="minorEastAsia" w:hAnsi="Arial" w:cs="Arial"/>
          <w:bCs/>
          <w:noProof/>
          <w:sz w:val="22"/>
          <w:szCs w:val="22"/>
        </w:rPr>
      </w:pPr>
      <w:r w:rsidRPr="00EC4D3B">
        <w:rPr>
          <w:rFonts w:ascii="Arial" w:hAnsi="Arial" w:cs="Arial"/>
          <w:bCs/>
          <w:noProof/>
        </w:rPr>
        <w:t>1.11</w:t>
      </w:r>
      <w:r w:rsidRPr="00EC4D3B">
        <w:rPr>
          <w:rFonts w:ascii="Arial" w:eastAsiaTheme="minorEastAsia" w:hAnsi="Arial" w:cs="Arial"/>
          <w:bCs/>
          <w:noProof/>
          <w:sz w:val="22"/>
          <w:szCs w:val="22"/>
        </w:rPr>
        <w:tab/>
      </w:r>
      <w:r w:rsidRPr="00EC4D3B">
        <w:rPr>
          <w:rFonts w:ascii="Arial" w:hAnsi="Arial" w:cs="Arial"/>
          <w:bCs/>
          <w:noProof/>
        </w:rPr>
        <w:t>Example of the Instrument</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_Toc84514590 \h </w:instrText>
      </w:r>
      <w:r w:rsidRPr="00EC4D3B">
        <w:rPr>
          <w:rFonts w:ascii="Arial" w:hAnsi="Arial" w:cs="Arial"/>
          <w:bCs/>
          <w:noProof/>
        </w:rPr>
      </w:r>
      <w:r w:rsidRPr="00EC4D3B">
        <w:rPr>
          <w:rFonts w:ascii="Arial" w:hAnsi="Arial" w:cs="Arial"/>
          <w:bCs/>
          <w:noProof/>
        </w:rPr>
        <w:fldChar w:fldCharType="separate"/>
      </w:r>
      <w:ins w:id="0" w:author="Charlotte | Studio Leemans" w:date="2021-10-08T09:17:00Z">
        <w:r w:rsidR="00F671E6">
          <w:rPr>
            <w:rFonts w:ascii="Arial" w:hAnsi="Arial" w:cs="Arial"/>
            <w:bCs/>
            <w:noProof/>
          </w:rPr>
          <w:t>8</w:t>
        </w:r>
      </w:ins>
      <w:del w:id="1" w:author="Charlotte | Studio Leemans" w:date="2021-10-08T09:17:00Z">
        <w:r w:rsidRPr="00EC4D3B" w:rsidDel="00F671E6">
          <w:rPr>
            <w:rFonts w:ascii="Arial" w:hAnsi="Arial" w:cs="Arial"/>
            <w:bCs/>
            <w:noProof/>
          </w:rPr>
          <w:delText>7</w:delText>
        </w:r>
      </w:del>
      <w:r w:rsidRPr="00EC4D3B">
        <w:rPr>
          <w:rFonts w:ascii="Arial" w:hAnsi="Arial" w:cs="Arial"/>
          <w:bCs/>
          <w:noProof/>
        </w:rPr>
        <w:fldChar w:fldCharType="end"/>
      </w:r>
    </w:p>
    <w:p w14:paraId="42DDB322" w14:textId="0D38F02D" w:rsidR="00F4585E" w:rsidRPr="00EC4D3B" w:rsidRDefault="00F4585E">
      <w:pPr>
        <w:pStyle w:val="Inhopg2"/>
        <w:tabs>
          <w:tab w:val="left" w:pos="900"/>
          <w:tab w:val="right" w:leader="dot" w:pos="9732"/>
        </w:tabs>
        <w:rPr>
          <w:rFonts w:ascii="Arial" w:eastAsiaTheme="minorEastAsia" w:hAnsi="Arial" w:cs="Arial"/>
          <w:bCs/>
          <w:noProof/>
          <w:sz w:val="22"/>
          <w:szCs w:val="22"/>
        </w:rPr>
      </w:pPr>
      <w:r w:rsidRPr="00EC4D3B">
        <w:rPr>
          <w:rFonts w:ascii="Arial" w:hAnsi="Arial" w:cs="Arial"/>
          <w:bCs/>
          <w:noProof/>
        </w:rPr>
        <w:t>1.12</w:t>
      </w:r>
      <w:r w:rsidRPr="00EC4D3B">
        <w:rPr>
          <w:rFonts w:ascii="Arial" w:eastAsiaTheme="minorEastAsia" w:hAnsi="Arial" w:cs="Arial"/>
          <w:bCs/>
          <w:noProof/>
          <w:sz w:val="22"/>
          <w:szCs w:val="22"/>
        </w:rPr>
        <w:tab/>
      </w:r>
      <w:r w:rsidRPr="00EC4D3B">
        <w:rPr>
          <w:rFonts w:ascii="Arial" w:hAnsi="Arial" w:cs="Arial"/>
          <w:bCs/>
          <w:noProof/>
        </w:rPr>
        <w:t>Constraints</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_Toc84514591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8</w:t>
      </w:r>
      <w:r w:rsidRPr="00EC4D3B">
        <w:rPr>
          <w:rFonts w:ascii="Arial" w:hAnsi="Arial" w:cs="Arial"/>
          <w:bCs/>
          <w:noProof/>
        </w:rPr>
        <w:fldChar w:fldCharType="end"/>
      </w:r>
    </w:p>
    <w:p w14:paraId="4E2DE7A8" w14:textId="50EC560B" w:rsidR="00F4585E" w:rsidRPr="00EC4D3B" w:rsidRDefault="00F4585E">
      <w:pPr>
        <w:pStyle w:val="Inhopg2"/>
        <w:tabs>
          <w:tab w:val="left" w:pos="900"/>
          <w:tab w:val="right" w:leader="dot" w:pos="9732"/>
        </w:tabs>
        <w:rPr>
          <w:rFonts w:ascii="Arial" w:eastAsiaTheme="minorEastAsia" w:hAnsi="Arial" w:cs="Arial"/>
          <w:bCs/>
          <w:noProof/>
          <w:sz w:val="22"/>
          <w:szCs w:val="22"/>
        </w:rPr>
      </w:pPr>
      <w:r w:rsidRPr="00EC4D3B">
        <w:rPr>
          <w:rFonts w:ascii="Arial" w:hAnsi="Arial" w:cs="Arial"/>
          <w:bCs/>
          <w:noProof/>
        </w:rPr>
        <w:t>1.13</w:t>
      </w:r>
      <w:r w:rsidRPr="00EC4D3B">
        <w:rPr>
          <w:rFonts w:ascii="Arial" w:eastAsiaTheme="minorEastAsia" w:hAnsi="Arial" w:cs="Arial"/>
          <w:bCs/>
          <w:noProof/>
          <w:sz w:val="22"/>
          <w:szCs w:val="22"/>
        </w:rPr>
        <w:tab/>
      </w:r>
      <w:r w:rsidRPr="00EC4D3B">
        <w:rPr>
          <w:rFonts w:ascii="Arial" w:hAnsi="Arial" w:cs="Arial"/>
          <w:bCs/>
          <w:noProof/>
        </w:rPr>
        <w:t>Issues</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_Toc84514592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8</w:t>
      </w:r>
      <w:r w:rsidRPr="00EC4D3B">
        <w:rPr>
          <w:rFonts w:ascii="Arial" w:hAnsi="Arial" w:cs="Arial"/>
          <w:bCs/>
          <w:noProof/>
        </w:rPr>
        <w:fldChar w:fldCharType="end"/>
      </w:r>
    </w:p>
    <w:p w14:paraId="521CFCBC" w14:textId="15ADD6DD" w:rsidR="00F4585E" w:rsidRPr="00EC4D3B" w:rsidRDefault="00F4585E">
      <w:pPr>
        <w:pStyle w:val="Inhopg2"/>
        <w:tabs>
          <w:tab w:val="left" w:pos="900"/>
          <w:tab w:val="right" w:leader="dot" w:pos="9732"/>
        </w:tabs>
        <w:rPr>
          <w:rFonts w:ascii="Arial" w:eastAsiaTheme="minorEastAsia" w:hAnsi="Arial" w:cs="Arial"/>
          <w:bCs/>
          <w:noProof/>
          <w:sz w:val="22"/>
          <w:szCs w:val="22"/>
        </w:rPr>
      </w:pPr>
      <w:r w:rsidRPr="00EC4D3B">
        <w:rPr>
          <w:rFonts w:ascii="Arial" w:hAnsi="Arial" w:cs="Arial"/>
          <w:bCs/>
          <w:noProof/>
        </w:rPr>
        <w:t>1.14</w:t>
      </w:r>
      <w:r w:rsidRPr="00EC4D3B">
        <w:rPr>
          <w:rFonts w:ascii="Arial" w:eastAsiaTheme="minorEastAsia" w:hAnsi="Arial" w:cs="Arial"/>
          <w:bCs/>
          <w:noProof/>
          <w:sz w:val="22"/>
          <w:szCs w:val="22"/>
        </w:rPr>
        <w:tab/>
      </w:r>
      <w:r w:rsidRPr="00EC4D3B">
        <w:rPr>
          <w:rFonts w:ascii="Arial" w:hAnsi="Arial" w:cs="Arial"/>
          <w:bCs/>
          <w:noProof/>
        </w:rPr>
        <w:t>References</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_Toc84514593 \h </w:instrText>
      </w:r>
      <w:r w:rsidRPr="00EC4D3B">
        <w:rPr>
          <w:rFonts w:ascii="Arial" w:hAnsi="Arial" w:cs="Arial"/>
          <w:bCs/>
          <w:noProof/>
        </w:rPr>
      </w:r>
      <w:r w:rsidRPr="00EC4D3B">
        <w:rPr>
          <w:rFonts w:ascii="Arial" w:hAnsi="Arial" w:cs="Arial"/>
          <w:bCs/>
          <w:noProof/>
        </w:rPr>
        <w:fldChar w:fldCharType="separate"/>
      </w:r>
      <w:ins w:id="2" w:author="Charlotte | Studio Leemans" w:date="2021-10-08T09:17:00Z">
        <w:r w:rsidR="00F671E6">
          <w:rPr>
            <w:rFonts w:ascii="Arial" w:hAnsi="Arial" w:cs="Arial"/>
            <w:bCs/>
            <w:noProof/>
          </w:rPr>
          <w:t>9</w:t>
        </w:r>
      </w:ins>
      <w:del w:id="3" w:author="Charlotte | Studio Leemans" w:date="2021-10-08T09:17:00Z">
        <w:r w:rsidRPr="00EC4D3B" w:rsidDel="00F671E6">
          <w:rPr>
            <w:rFonts w:ascii="Arial" w:hAnsi="Arial" w:cs="Arial"/>
            <w:bCs/>
            <w:noProof/>
          </w:rPr>
          <w:delText>8</w:delText>
        </w:r>
      </w:del>
      <w:r w:rsidRPr="00EC4D3B">
        <w:rPr>
          <w:rFonts w:ascii="Arial" w:hAnsi="Arial" w:cs="Arial"/>
          <w:bCs/>
          <w:noProof/>
        </w:rPr>
        <w:fldChar w:fldCharType="end"/>
      </w:r>
    </w:p>
    <w:p w14:paraId="3D1896EF" w14:textId="50EDBF61" w:rsidR="00F4585E" w:rsidRPr="00EC4D3B" w:rsidRDefault="00F4585E">
      <w:pPr>
        <w:pStyle w:val="Inhopg2"/>
        <w:tabs>
          <w:tab w:val="left" w:pos="900"/>
          <w:tab w:val="right" w:leader="dot" w:pos="9732"/>
        </w:tabs>
        <w:rPr>
          <w:rFonts w:ascii="Arial" w:eastAsiaTheme="minorEastAsia" w:hAnsi="Arial" w:cs="Arial"/>
          <w:bCs/>
          <w:noProof/>
          <w:sz w:val="22"/>
          <w:szCs w:val="22"/>
        </w:rPr>
      </w:pPr>
      <w:r w:rsidRPr="00EC4D3B">
        <w:rPr>
          <w:rFonts w:ascii="Arial" w:hAnsi="Arial" w:cs="Arial"/>
          <w:bCs/>
          <w:noProof/>
        </w:rPr>
        <w:t>1.15</w:t>
      </w:r>
      <w:r w:rsidRPr="00EC4D3B">
        <w:rPr>
          <w:rFonts w:ascii="Arial" w:eastAsiaTheme="minorEastAsia" w:hAnsi="Arial" w:cs="Arial"/>
          <w:bCs/>
          <w:noProof/>
          <w:sz w:val="22"/>
          <w:szCs w:val="22"/>
        </w:rPr>
        <w:tab/>
      </w:r>
      <w:r w:rsidRPr="00EC4D3B">
        <w:rPr>
          <w:rFonts w:ascii="Arial" w:hAnsi="Arial" w:cs="Arial"/>
          <w:bCs/>
          <w:noProof/>
        </w:rPr>
        <w:t>Functional Model</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_Toc84514594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9</w:t>
      </w:r>
      <w:r w:rsidRPr="00EC4D3B">
        <w:rPr>
          <w:rFonts w:ascii="Arial" w:hAnsi="Arial" w:cs="Arial"/>
          <w:bCs/>
          <w:noProof/>
        </w:rPr>
        <w:fldChar w:fldCharType="end"/>
      </w:r>
    </w:p>
    <w:p w14:paraId="7363121B" w14:textId="162661A8" w:rsidR="00F4585E" w:rsidRPr="00EC4D3B" w:rsidRDefault="00F4585E">
      <w:pPr>
        <w:pStyle w:val="Inhopg2"/>
        <w:tabs>
          <w:tab w:val="left" w:pos="900"/>
          <w:tab w:val="right" w:leader="dot" w:pos="9732"/>
        </w:tabs>
        <w:rPr>
          <w:rFonts w:ascii="Arial" w:eastAsiaTheme="minorEastAsia" w:hAnsi="Arial" w:cs="Arial"/>
          <w:bCs/>
          <w:noProof/>
          <w:sz w:val="22"/>
          <w:szCs w:val="22"/>
        </w:rPr>
      </w:pPr>
      <w:r w:rsidRPr="00EC4D3B">
        <w:rPr>
          <w:rFonts w:ascii="Arial" w:hAnsi="Arial" w:cs="Arial"/>
          <w:bCs/>
          <w:noProof/>
        </w:rPr>
        <w:t>1.16</w:t>
      </w:r>
      <w:r w:rsidRPr="00EC4D3B">
        <w:rPr>
          <w:rFonts w:ascii="Arial" w:eastAsiaTheme="minorEastAsia" w:hAnsi="Arial" w:cs="Arial"/>
          <w:bCs/>
          <w:noProof/>
          <w:sz w:val="22"/>
          <w:szCs w:val="22"/>
        </w:rPr>
        <w:tab/>
      </w:r>
      <w:r w:rsidRPr="00EC4D3B">
        <w:rPr>
          <w:rFonts w:ascii="Arial" w:hAnsi="Arial" w:cs="Arial"/>
          <w:bCs/>
          <w:noProof/>
        </w:rPr>
        <w:t>Traceability to other Standards</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_Toc84514595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9</w:t>
      </w:r>
      <w:r w:rsidRPr="00EC4D3B">
        <w:rPr>
          <w:rFonts w:ascii="Arial" w:hAnsi="Arial" w:cs="Arial"/>
          <w:bCs/>
          <w:noProof/>
        </w:rPr>
        <w:fldChar w:fldCharType="end"/>
      </w:r>
    </w:p>
    <w:p w14:paraId="3ABA9A5B" w14:textId="314925BC" w:rsidR="00F4585E" w:rsidRPr="00EC4D3B" w:rsidRDefault="00F4585E">
      <w:pPr>
        <w:pStyle w:val="Inhopg2"/>
        <w:tabs>
          <w:tab w:val="left" w:pos="900"/>
          <w:tab w:val="right" w:leader="dot" w:pos="9732"/>
        </w:tabs>
        <w:rPr>
          <w:rFonts w:ascii="Arial" w:eastAsiaTheme="minorEastAsia" w:hAnsi="Arial" w:cs="Arial"/>
          <w:bCs/>
          <w:noProof/>
          <w:sz w:val="22"/>
          <w:szCs w:val="22"/>
        </w:rPr>
      </w:pPr>
      <w:r w:rsidRPr="00EC4D3B">
        <w:rPr>
          <w:rFonts w:ascii="Arial" w:hAnsi="Arial" w:cs="Arial"/>
          <w:bCs/>
          <w:noProof/>
        </w:rPr>
        <w:t>1.17</w:t>
      </w:r>
      <w:r w:rsidRPr="00EC4D3B">
        <w:rPr>
          <w:rFonts w:ascii="Arial" w:eastAsiaTheme="minorEastAsia" w:hAnsi="Arial" w:cs="Arial"/>
          <w:bCs/>
          <w:noProof/>
          <w:sz w:val="22"/>
          <w:szCs w:val="22"/>
        </w:rPr>
        <w:tab/>
      </w:r>
      <w:r w:rsidRPr="00EC4D3B">
        <w:rPr>
          <w:rFonts w:ascii="Arial" w:hAnsi="Arial" w:cs="Arial"/>
          <w:bCs/>
          <w:noProof/>
        </w:rPr>
        <w:t>Disclaimer</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_Toc84514596 \h </w:instrText>
      </w:r>
      <w:r w:rsidRPr="00EC4D3B">
        <w:rPr>
          <w:rFonts w:ascii="Arial" w:hAnsi="Arial" w:cs="Arial"/>
          <w:bCs/>
          <w:noProof/>
        </w:rPr>
      </w:r>
      <w:r w:rsidRPr="00EC4D3B">
        <w:rPr>
          <w:rFonts w:ascii="Arial" w:hAnsi="Arial" w:cs="Arial"/>
          <w:bCs/>
          <w:noProof/>
        </w:rPr>
        <w:fldChar w:fldCharType="separate"/>
      </w:r>
      <w:r w:rsidR="00F671E6">
        <w:rPr>
          <w:rFonts w:ascii="Arial" w:hAnsi="Arial" w:cs="Arial"/>
          <w:bCs/>
          <w:noProof/>
        </w:rPr>
        <w:t>9</w:t>
      </w:r>
      <w:r w:rsidRPr="00EC4D3B">
        <w:rPr>
          <w:rFonts w:ascii="Arial" w:hAnsi="Arial" w:cs="Arial"/>
          <w:bCs/>
          <w:noProof/>
        </w:rPr>
        <w:fldChar w:fldCharType="end"/>
      </w:r>
    </w:p>
    <w:p w14:paraId="23C07B56" w14:textId="5E396647" w:rsidR="00F4585E" w:rsidRPr="00EC4D3B" w:rsidRDefault="00F4585E">
      <w:pPr>
        <w:pStyle w:val="Inhopg2"/>
        <w:tabs>
          <w:tab w:val="left" w:pos="900"/>
          <w:tab w:val="right" w:leader="dot" w:pos="9732"/>
        </w:tabs>
        <w:rPr>
          <w:rFonts w:ascii="Arial" w:eastAsiaTheme="minorEastAsia" w:hAnsi="Arial" w:cs="Arial"/>
          <w:bCs/>
          <w:noProof/>
          <w:sz w:val="22"/>
          <w:szCs w:val="22"/>
        </w:rPr>
      </w:pPr>
      <w:r w:rsidRPr="00EC4D3B">
        <w:rPr>
          <w:rFonts w:ascii="Arial" w:hAnsi="Arial" w:cs="Arial"/>
          <w:bCs/>
          <w:noProof/>
        </w:rPr>
        <w:t>1.18</w:t>
      </w:r>
      <w:r w:rsidRPr="00EC4D3B">
        <w:rPr>
          <w:rFonts w:ascii="Arial" w:eastAsiaTheme="minorEastAsia" w:hAnsi="Arial" w:cs="Arial"/>
          <w:bCs/>
          <w:noProof/>
          <w:sz w:val="22"/>
          <w:szCs w:val="22"/>
        </w:rPr>
        <w:tab/>
      </w:r>
      <w:r w:rsidRPr="00EC4D3B">
        <w:rPr>
          <w:rFonts w:ascii="Arial" w:hAnsi="Arial" w:cs="Arial"/>
          <w:bCs/>
          <w:noProof/>
        </w:rPr>
        <w:t>Terms of Use</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_Toc84514597 \h </w:instrText>
      </w:r>
      <w:r w:rsidRPr="00EC4D3B">
        <w:rPr>
          <w:rFonts w:ascii="Arial" w:hAnsi="Arial" w:cs="Arial"/>
          <w:bCs/>
          <w:noProof/>
        </w:rPr>
      </w:r>
      <w:r w:rsidRPr="00EC4D3B">
        <w:rPr>
          <w:rFonts w:ascii="Arial" w:hAnsi="Arial" w:cs="Arial"/>
          <w:bCs/>
          <w:noProof/>
        </w:rPr>
        <w:fldChar w:fldCharType="separate"/>
      </w:r>
      <w:ins w:id="4" w:author="Charlotte | Studio Leemans" w:date="2021-10-08T09:17:00Z">
        <w:r w:rsidR="00F671E6">
          <w:rPr>
            <w:rFonts w:ascii="Arial" w:hAnsi="Arial" w:cs="Arial"/>
            <w:bCs/>
            <w:noProof/>
          </w:rPr>
          <w:t>10</w:t>
        </w:r>
      </w:ins>
      <w:del w:id="5" w:author="Charlotte | Studio Leemans" w:date="2021-10-08T09:17:00Z">
        <w:r w:rsidRPr="00EC4D3B" w:rsidDel="00F671E6">
          <w:rPr>
            <w:rFonts w:ascii="Arial" w:hAnsi="Arial" w:cs="Arial"/>
            <w:bCs/>
            <w:noProof/>
          </w:rPr>
          <w:delText>9</w:delText>
        </w:r>
      </w:del>
      <w:r w:rsidRPr="00EC4D3B">
        <w:rPr>
          <w:rFonts w:ascii="Arial" w:hAnsi="Arial" w:cs="Arial"/>
          <w:bCs/>
          <w:noProof/>
        </w:rPr>
        <w:fldChar w:fldCharType="end"/>
      </w:r>
    </w:p>
    <w:p w14:paraId="2A4869C3" w14:textId="5B15887C" w:rsidR="00F4585E" w:rsidRPr="00EC4D3B" w:rsidRDefault="00F4585E">
      <w:pPr>
        <w:pStyle w:val="Inhopg2"/>
        <w:tabs>
          <w:tab w:val="left" w:pos="900"/>
          <w:tab w:val="right" w:leader="dot" w:pos="9732"/>
        </w:tabs>
        <w:rPr>
          <w:rFonts w:ascii="Arial" w:eastAsiaTheme="minorEastAsia" w:hAnsi="Arial" w:cs="Arial"/>
          <w:bCs/>
          <w:noProof/>
          <w:sz w:val="22"/>
          <w:szCs w:val="22"/>
        </w:rPr>
      </w:pPr>
      <w:r w:rsidRPr="00EC4D3B">
        <w:rPr>
          <w:rFonts w:ascii="Arial" w:hAnsi="Arial" w:cs="Arial"/>
          <w:bCs/>
          <w:noProof/>
        </w:rPr>
        <w:t>1.19</w:t>
      </w:r>
      <w:r w:rsidRPr="00EC4D3B">
        <w:rPr>
          <w:rFonts w:ascii="Arial" w:eastAsiaTheme="minorEastAsia" w:hAnsi="Arial" w:cs="Arial"/>
          <w:bCs/>
          <w:noProof/>
          <w:sz w:val="22"/>
          <w:szCs w:val="22"/>
        </w:rPr>
        <w:tab/>
      </w:r>
      <w:r w:rsidRPr="00EC4D3B">
        <w:rPr>
          <w:rFonts w:ascii="Arial" w:hAnsi="Arial" w:cs="Arial"/>
          <w:bCs/>
          <w:noProof/>
        </w:rPr>
        <w:t>Copyrights</w:t>
      </w:r>
      <w:r w:rsidRPr="00EC4D3B">
        <w:rPr>
          <w:rFonts w:ascii="Arial" w:hAnsi="Arial" w:cs="Arial"/>
          <w:bCs/>
          <w:noProof/>
        </w:rPr>
        <w:tab/>
      </w:r>
      <w:r w:rsidRPr="00EC4D3B">
        <w:rPr>
          <w:rFonts w:ascii="Arial" w:hAnsi="Arial" w:cs="Arial"/>
          <w:bCs/>
          <w:noProof/>
        </w:rPr>
        <w:fldChar w:fldCharType="begin"/>
      </w:r>
      <w:r w:rsidRPr="00EC4D3B">
        <w:rPr>
          <w:rFonts w:ascii="Arial" w:hAnsi="Arial" w:cs="Arial"/>
          <w:bCs/>
          <w:noProof/>
        </w:rPr>
        <w:instrText xml:space="preserve"> PAGEREF _Toc84514598 \h </w:instrText>
      </w:r>
      <w:r w:rsidRPr="00EC4D3B">
        <w:rPr>
          <w:rFonts w:ascii="Arial" w:hAnsi="Arial" w:cs="Arial"/>
          <w:bCs/>
          <w:noProof/>
        </w:rPr>
      </w:r>
      <w:r w:rsidRPr="00EC4D3B">
        <w:rPr>
          <w:rFonts w:ascii="Arial" w:hAnsi="Arial" w:cs="Arial"/>
          <w:bCs/>
          <w:noProof/>
        </w:rPr>
        <w:fldChar w:fldCharType="separate"/>
      </w:r>
      <w:ins w:id="6" w:author="Charlotte | Studio Leemans" w:date="2021-10-08T09:17:00Z">
        <w:r w:rsidR="00F671E6">
          <w:rPr>
            <w:rFonts w:ascii="Arial" w:hAnsi="Arial" w:cs="Arial"/>
            <w:bCs/>
            <w:noProof/>
          </w:rPr>
          <w:t>10</w:t>
        </w:r>
      </w:ins>
      <w:del w:id="7" w:author="Charlotte | Studio Leemans" w:date="2021-10-08T09:17:00Z">
        <w:r w:rsidRPr="00EC4D3B" w:rsidDel="00F671E6">
          <w:rPr>
            <w:rFonts w:ascii="Arial" w:hAnsi="Arial" w:cs="Arial"/>
            <w:bCs/>
            <w:noProof/>
          </w:rPr>
          <w:delText>9</w:delText>
        </w:r>
      </w:del>
      <w:r w:rsidRPr="00EC4D3B">
        <w:rPr>
          <w:rFonts w:ascii="Arial" w:hAnsi="Arial" w:cs="Arial"/>
          <w:bCs/>
          <w:noProof/>
        </w:rPr>
        <w:fldChar w:fldCharType="end"/>
      </w:r>
    </w:p>
    <w:p w14:paraId="370E1750" w14:textId="022669AA" w:rsidR="00F4585E" w:rsidRPr="00EC4D3B" w:rsidRDefault="00F4585E">
      <w:pPr>
        <w:pStyle w:val="Inhopg1"/>
        <w:tabs>
          <w:tab w:val="left" w:pos="540"/>
          <w:tab w:val="right" w:leader="dot" w:pos="9732"/>
        </w:tabs>
        <w:rPr>
          <w:rFonts w:ascii="Arial" w:eastAsiaTheme="minorEastAsia" w:hAnsi="Arial" w:cs="Arial"/>
          <w:b w:val="0"/>
          <w:bCs/>
          <w:noProof/>
          <w:sz w:val="22"/>
          <w:szCs w:val="22"/>
        </w:rPr>
      </w:pPr>
      <w:r w:rsidRPr="00EC4D3B">
        <w:rPr>
          <w:rFonts w:ascii="Arial" w:hAnsi="Arial" w:cs="Arial"/>
          <w:b w:val="0"/>
          <w:bCs/>
          <w:noProof/>
        </w:rPr>
        <w:t>2.</w:t>
      </w:r>
      <w:r w:rsidRPr="00EC4D3B">
        <w:rPr>
          <w:rFonts w:ascii="Arial" w:eastAsiaTheme="minorEastAsia" w:hAnsi="Arial" w:cs="Arial"/>
          <w:b w:val="0"/>
          <w:bCs/>
          <w:noProof/>
          <w:sz w:val="22"/>
          <w:szCs w:val="22"/>
        </w:rPr>
        <w:tab/>
      </w:r>
      <w:r w:rsidRPr="00EC4D3B">
        <w:rPr>
          <w:rFonts w:ascii="Arial" w:eastAsia="Arial" w:hAnsi="Arial" w:cs="Arial"/>
          <w:b w:val="0"/>
          <w:bCs/>
          <w:noProof/>
        </w:rPr>
        <w:t>Metainformatie nl.ggznederlandsede.LifeChart-v0.9</w:t>
      </w:r>
      <w:r w:rsidRPr="00EC4D3B">
        <w:rPr>
          <w:rFonts w:ascii="Arial" w:hAnsi="Arial" w:cs="Arial"/>
          <w:b w:val="0"/>
          <w:bCs/>
          <w:noProof/>
        </w:rPr>
        <w:tab/>
      </w:r>
      <w:r w:rsidRPr="00EC4D3B">
        <w:rPr>
          <w:rFonts w:ascii="Arial" w:hAnsi="Arial" w:cs="Arial"/>
          <w:b w:val="0"/>
          <w:bCs/>
          <w:noProof/>
        </w:rPr>
        <w:fldChar w:fldCharType="begin"/>
      </w:r>
      <w:r w:rsidRPr="00EC4D3B">
        <w:rPr>
          <w:rFonts w:ascii="Arial" w:hAnsi="Arial" w:cs="Arial"/>
          <w:b w:val="0"/>
          <w:bCs/>
          <w:noProof/>
        </w:rPr>
        <w:instrText xml:space="preserve"> PAGEREF _Toc84514599 \h </w:instrText>
      </w:r>
      <w:r w:rsidRPr="00EC4D3B">
        <w:rPr>
          <w:rFonts w:ascii="Arial" w:hAnsi="Arial" w:cs="Arial"/>
          <w:b w:val="0"/>
          <w:bCs/>
          <w:noProof/>
        </w:rPr>
      </w:r>
      <w:r w:rsidRPr="00EC4D3B">
        <w:rPr>
          <w:rFonts w:ascii="Arial" w:hAnsi="Arial" w:cs="Arial"/>
          <w:b w:val="0"/>
          <w:bCs/>
          <w:noProof/>
        </w:rPr>
        <w:fldChar w:fldCharType="separate"/>
      </w:r>
      <w:r w:rsidR="00F671E6">
        <w:rPr>
          <w:rFonts w:ascii="Arial" w:hAnsi="Arial" w:cs="Arial"/>
          <w:b w:val="0"/>
          <w:bCs/>
          <w:noProof/>
        </w:rPr>
        <w:t>11</w:t>
      </w:r>
      <w:r w:rsidRPr="00EC4D3B">
        <w:rPr>
          <w:rFonts w:ascii="Arial" w:hAnsi="Arial" w:cs="Arial"/>
          <w:b w:val="0"/>
          <w:bCs/>
          <w:noProof/>
        </w:rPr>
        <w:fldChar w:fldCharType="end"/>
      </w:r>
    </w:p>
    <w:p w14:paraId="32A117C1" w14:textId="16B05D40" w:rsidR="00F4585E" w:rsidRPr="00EC4D3B" w:rsidRDefault="00F4585E">
      <w:pPr>
        <w:pStyle w:val="Inhopg2"/>
        <w:tabs>
          <w:tab w:val="left" w:pos="720"/>
          <w:tab w:val="right" w:leader="dot" w:pos="9732"/>
        </w:tabs>
        <w:rPr>
          <w:rFonts w:ascii="Arial" w:eastAsiaTheme="minorEastAsia" w:hAnsi="Arial" w:cs="Arial"/>
          <w:bCs/>
          <w:noProof/>
          <w:sz w:val="22"/>
          <w:szCs w:val="22"/>
          <w:lang w:val="nl-NL"/>
          <w:rPrChange w:id="8" w:author="Charlotte | Studio Leemans" w:date="2021-10-08T09:00:00Z">
            <w:rPr>
              <w:rFonts w:ascii="Arial" w:eastAsiaTheme="minorEastAsia" w:hAnsi="Arial" w:cs="Arial"/>
              <w:bCs/>
              <w:noProof/>
              <w:sz w:val="22"/>
              <w:szCs w:val="22"/>
            </w:rPr>
          </w:rPrChange>
        </w:rPr>
      </w:pPr>
      <w:r w:rsidRPr="00EC4D3B">
        <w:rPr>
          <w:rFonts w:ascii="Arial" w:hAnsi="Arial" w:cs="Arial"/>
          <w:bCs/>
          <w:noProof/>
          <w:lang w:val="nl-NL"/>
        </w:rPr>
        <w:t>2.1</w:t>
      </w:r>
      <w:r w:rsidRPr="00EC4D3B">
        <w:rPr>
          <w:rFonts w:ascii="Arial" w:eastAsiaTheme="minorEastAsia" w:hAnsi="Arial" w:cs="Arial"/>
          <w:bCs/>
          <w:noProof/>
          <w:sz w:val="22"/>
          <w:szCs w:val="22"/>
          <w:lang w:val="nl-NL"/>
          <w:rPrChange w:id="9" w:author="Charlotte | Studio Leemans" w:date="2021-10-08T09:00:00Z">
            <w:rPr>
              <w:rFonts w:ascii="Arial" w:eastAsiaTheme="minorEastAsia" w:hAnsi="Arial" w:cs="Arial"/>
              <w:bCs/>
              <w:noProof/>
              <w:sz w:val="22"/>
              <w:szCs w:val="22"/>
            </w:rPr>
          </w:rPrChange>
        </w:rPr>
        <w:tab/>
      </w:r>
      <w:r w:rsidRPr="00EC4D3B">
        <w:rPr>
          <w:rFonts w:ascii="Arial" w:hAnsi="Arial" w:cs="Arial"/>
          <w:bCs/>
          <w:noProof/>
          <w:lang w:val="nl-NL"/>
        </w:rPr>
        <w:t>Revision History</w:t>
      </w:r>
      <w:r w:rsidRPr="00EC4D3B">
        <w:rPr>
          <w:rFonts w:ascii="Arial" w:hAnsi="Arial" w:cs="Arial"/>
          <w:bCs/>
          <w:noProof/>
          <w:lang w:val="nl-NL"/>
          <w:rPrChange w:id="10" w:author="Charlotte | Studio Leemans" w:date="2021-10-08T09:00:00Z">
            <w:rPr>
              <w:rFonts w:ascii="Arial" w:hAnsi="Arial" w:cs="Arial"/>
              <w:bCs/>
              <w:noProof/>
            </w:rPr>
          </w:rPrChange>
        </w:rPr>
        <w:tab/>
      </w:r>
      <w:r w:rsidRPr="00EC4D3B">
        <w:rPr>
          <w:rFonts w:ascii="Arial" w:hAnsi="Arial" w:cs="Arial"/>
          <w:bCs/>
          <w:noProof/>
        </w:rPr>
        <w:fldChar w:fldCharType="begin"/>
      </w:r>
      <w:r w:rsidRPr="00EC4D3B">
        <w:rPr>
          <w:rFonts w:ascii="Arial" w:hAnsi="Arial" w:cs="Arial"/>
          <w:bCs/>
          <w:noProof/>
          <w:lang w:val="nl-NL"/>
          <w:rPrChange w:id="11" w:author="Charlotte | Studio Leemans" w:date="2021-10-08T09:00:00Z">
            <w:rPr>
              <w:rFonts w:ascii="Arial" w:hAnsi="Arial" w:cs="Arial"/>
              <w:bCs/>
              <w:noProof/>
            </w:rPr>
          </w:rPrChange>
        </w:rPr>
        <w:instrText xml:space="preserve"> PAGEREF _Toc84514600 \h </w:instrText>
      </w:r>
      <w:r w:rsidRPr="00EC4D3B">
        <w:rPr>
          <w:rFonts w:ascii="Arial" w:hAnsi="Arial" w:cs="Arial"/>
          <w:bCs/>
          <w:noProof/>
        </w:rPr>
      </w:r>
      <w:r w:rsidRPr="00EC4D3B">
        <w:rPr>
          <w:rFonts w:ascii="Arial" w:hAnsi="Arial" w:cs="Arial"/>
          <w:bCs/>
          <w:noProof/>
        </w:rPr>
        <w:fldChar w:fldCharType="separate"/>
      </w:r>
      <w:ins w:id="12" w:author="Charlotte | Studio Leemans" w:date="2021-10-08T09:17:00Z">
        <w:r w:rsidR="00F671E6">
          <w:rPr>
            <w:rFonts w:ascii="Arial" w:hAnsi="Arial" w:cs="Arial"/>
            <w:bCs/>
            <w:noProof/>
            <w:lang w:val="nl-NL"/>
          </w:rPr>
          <w:t>11</w:t>
        </w:r>
      </w:ins>
      <w:del w:id="13" w:author="Charlotte | Studio Leemans" w:date="2021-10-08T09:17:00Z">
        <w:r w:rsidRPr="00EC4D3B" w:rsidDel="00F671E6">
          <w:rPr>
            <w:rFonts w:ascii="Arial" w:hAnsi="Arial" w:cs="Arial"/>
            <w:bCs/>
            <w:noProof/>
            <w:lang w:val="nl-NL"/>
            <w:rPrChange w:id="14" w:author="Charlotte | Studio Leemans" w:date="2021-10-08T09:00:00Z">
              <w:rPr>
                <w:rFonts w:ascii="Arial" w:hAnsi="Arial" w:cs="Arial"/>
                <w:bCs/>
                <w:noProof/>
              </w:rPr>
            </w:rPrChange>
          </w:rPr>
          <w:delText>11</w:delText>
        </w:r>
      </w:del>
      <w:r w:rsidRPr="00EC4D3B">
        <w:rPr>
          <w:rFonts w:ascii="Arial" w:hAnsi="Arial" w:cs="Arial"/>
          <w:bCs/>
          <w:noProof/>
        </w:rPr>
        <w:fldChar w:fldCharType="end"/>
      </w:r>
    </w:p>
    <w:p w14:paraId="266281B3" w14:textId="691909B9" w:rsidR="00ED6964" w:rsidRPr="00EC4D3B" w:rsidRDefault="00F71E34">
      <w:pPr>
        <w:pStyle w:val="Inhopg2"/>
        <w:tabs>
          <w:tab w:val="right" w:leader="dot" w:pos="8280"/>
        </w:tabs>
        <w:rPr>
          <w:rFonts w:ascii="Arial" w:hAnsi="Arial" w:cs="Arial"/>
          <w:bCs/>
          <w:lang w:val="nl-NL"/>
        </w:rPr>
      </w:pPr>
      <w:r w:rsidRPr="00EC4D3B">
        <w:rPr>
          <w:rFonts w:ascii="Arial" w:hAnsi="Arial" w:cs="Arial"/>
          <w:bCs/>
          <w:lang w:val="nl-NL"/>
        </w:rPr>
        <w:fldChar w:fldCharType="end"/>
      </w:r>
    </w:p>
    <w:p w14:paraId="2C166DEB" w14:textId="77777777" w:rsidR="00ED6964" w:rsidRPr="00EC4D3B" w:rsidRDefault="00ED6964">
      <w:pPr>
        <w:pStyle w:val="Inhopg1"/>
        <w:tabs>
          <w:tab w:val="right" w:leader="dot" w:pos="8925"/>
        </w:tabs>
        <w:spacing w:before="0" w:after="0"/>
        <w:ind w:right="0"/>
        <w:rPr>
          <w:rFonts w:ascii="Arial" w:eastAsia="Calibri" w:hAnsi="Arial" w:cs="Arial"/>
          <w:sz w:val="22"/>
          <w:szCs w:val="22"/>
          <w:lang w:val="nl-NL"/>
        </w:rPr>
      </w:pPr>
    </w:p>
    <w:p w14:paraId="7383AB8E" w14:textId="77777777" w:rsidR="00ED6964" w:rsidRPr="00EC4D3B" w:rsidRDefault="00F71E34">
      <w:pPr>
        <w:pStyle w:val="Voettekst"/>
        <w:jc w:val="left"/>
        <w:rPr>
          <w:rFonts w:ascii="Arial" w:hAnsi="Arial" w:cs="Arial"/>
          <w:lang w:val="nl-NL"/>
        </w:rPr>
      </w:pPr>
      <w:r w:rsidRPr="00EC4D3B">
        <w:rPr>
          <w:rFonts w:ascii="Arial" w:eastAsia="Arial" w:hAnsi="Arial" w:cs="Arial"/>
          <w:sz w:val="20"/>
          <w:szCs w:val="20"/>
          <w:lang w:val="nl-NL"/>
        </w:rPr>
        <w:br w:type="page"/>
      </w:r>
    </w:p>
    <w:p w14:paraId="1D5968F7" w14:textId="7A11BE14" w:rsidR="00ED6964" w:rsidRPr="00EC4D3B" w:rsidRDefault="00F71E34">
      <w:pPr>
        <w:pStyle w:val="Kop1"/>
        <w:numPr>
          <w:ilvl w:val="0"/>
          <w:numId w:val="1"/>
        </w:numPr>
        <w:spacing w:before="240" w:after="60"/>
        <w:ind w:left="360" w:hanging="360"/>
        <w:rPr>
          <w:rFonts w:ascii="Arial" w:eastAsia="Arial" w:hAnsi="Arial" w:cs="Arial"/>
          <w:color w:val="000000" w:themeColor="text1"/>
          <w:sz w:val="32"/>
          <w:szCs w:val="32"/>
          <w:lang w:val="nl-NL"/>
        </w:rPr>
      </w:pPr>
      <w:bookmarkStart w:id="15" w:name="NL_GGZNEDERLANDSEDE_LIFECHART_V0_2"/>
      <w:bookmarkStart w:id="16" w:name="BKM_3080257F_DA0B_4344_9EB9_1EC4864DE1EE"/>
      <w:bookmarkStart w:id="17" w:name="_Toc84514579"/>
      <w:proofErr w:type="gramStart"/>
      <w:r w:rsidRPr="00EC4D3B">
        <w:rPr>
          <w:rFonts w:ascii="Arial" w:eastAsia="Arial" w:hAnsi="Arial" w:cs="Arial"/>
          <w:color w:val="000000" w:themeColor="text1"/>
          <w:sz w:val="32"/>
          <w:szCs w:val="32"/>
          <w:lang w:val="nl-NL"/>
        </w:rPr>
        <w:lastRenderedPageBreak/>
        <w:t>nl.ggznederlandsede</w:t>
      </w:r>
      <w:proofErr w:type="gramEnd"/>
      <w:r w:rsidRPr="00EC4D3B">
        <w:rPr>
          <w:rFonts w:ascii="Arial" w:eastAsia="Arial" w:hAnsi="Arial" w:cs="Arial"/>
          <w:color w:val="000000" w:themeColor="text1"/>
          <w:sz w:val="32"/>
          <w:szCs w:val="32"/>
          <w:lang w:val="nl-NL"/>
        </w:rPr>
        <w:t>.LifeChart-v0.</w:t>
      </w:r>
      <w:r w:rsidR="00F4585E" w:rsidRPr="00EC4D3B">
        <w:rPr>
          <w:rFonts w:ascii="Arial" w:eastAsia="Arial" w:hAnsi="Arial" w:cs="Arial"/>
          <w:color w:val="000000" w:themeColor="text1"/>
          <w:sz w:val="32"/>
          <w:szCs w:val="32"/>
          <w:lang w:val="nl-NL"/>
        </w:rPr>
        <w:t>9</w:t>
      </w:r>
      <w:bookmarkEnd w:id="17"/>
    </w:p>
    <w:p w14:paraId="7AA6D664" w14:textId="74EB1B66" w:rsidR="00C51854" w:rsidRPr="00EC4D3B" w:rsidRDefault="00EC4D3B" w:rsidP="00C51854">
      <w:pPr>
        <w:rPr>
          <w:color w:val="000000" w:themeColor="text1"/>
          <w:lang w:val="nl-NL"/>
        </w:rPr>
      </w:pPr>
      <w:r>
        <w:rPr>
          <w:color w:val="000000" w:themeColor="text1"/>
          <w:lang w:val="nl-NL"/>
        </w:rPr>
        <w:br/>
      </w:r>
    </w:p>
    <w:p w14:paraId="360374DD" w14:textId="77777777" w:rsidR="00ED6964" w:rsidRPr="00EC4D3B" w:rsidRDefault="00F71E34">
      <w:pPr>
        <w:pStyle w:val="Kop2"/>
        <w:numPr>
          <w:ilvl w:val="1"/>
          <w:numId w:val="1"/>
        </w:numPr>
        <w:rPr>
          <w:rFonts w:ascii="Arial" w:hAnsi="Arial" w:cs="Arial"/>
          <w:color w:val="000000" w:themeColor="text1"/>
          <w:sz w:val="24"/>
          <w:szCs w:val="24"/>
          <w:lang w:val="nl-NL"/>
        </w:rPr>
      </w:pPr>
      <w:bookmarkStart w:id="18" w:name="_Toc84514580"/>
      <w:bookmarkStart w:id="19" w:name="CONCEPT"/>
      <w:bookmarkStart w:id="20" w:name="BKM_F06FF8F4_8462_4E22_A7F6_519CB75025A1"/>
      <w:r w:rsidRPr="00EC4D3B">
        <w:rPr>
          <w:rFonts w:ascii="Arial" w:hAnsi="Arial" w:cs="Arial"/>
          <w:color w:val="000000" w:themeColor="text1"/>
          <w:sz w:val="24"/>
          <w:szCs w:val="24"/>
          <w:lang w:val="nl-NL"/>
        </w:rPr>
        <w:t>Concept</w:t>
      </w:r>
      <w:bookmarkEnd w:id="18"/>
    </w:p>
    <w:p w14:paraId="3DA7142F" w14:textId="77777777" w:rsidR="00ED6964" w:rsidRPr="00EC4D3B" w:rsidRDefault="00F71E34">
      <w:pPr>
        <w:rPr>
          <w:rFonts w:eastAsia="Calibri"/>
          <w:color w:val="000000" w:themeColor="text1"/>
          <w:sz w:val="20"/>
          <w:szCs w:val="20"/>
          <w:lang w:val="nl-NL"/>
        </w:rPr>
      </w:pPr>
      <w:r w:rsidRPr="00EC4D3B">
        <w:rPr>
          <w:rFonts w:eastAsia="Calibri"/>
          <w:color w:val="000000" w:themeColor="text1"/>
          <w:sz w:val="20"/>
          <w:szCs w:val="20"/>
          <w:lang w:val="nl-NL"/>
        </w:rPr>
        <w:t>Met de Life Chart Methode kan het verloop van stemmingsstoornissen in beeld worden gebracht. Ook laat deze methode zien welke invloed (veranderingen in) behandeling en gebeurtenissen in het leven hebben op de stemming. Dit maakt het beter mogelijk om het effect van behandelingen te beoordelen.</w:t>
      </w:r>
    </w:p>
    <w:p w14:paraId="10856997" w14:textId="19506EDC" w:rsidR="00ED6964" w:rsidRPr="00EC4D3B" w:rsidRDefault="00F71E34">
      <w:pPr>
        <w:rPr>
          <w:rFonts w:eastAsia="Calibri"/>
          <w:color w:val="000000" w:themeColor="text1"/>
          <w:sz w:val="22"/>
          <w:szCs w:val="22"/>
          <w:lang w:val="nl-NL"/>
        </w:rPr>
      </w:pPr>
      <w:r w:rsidRPr="00EC4D3B">
        <w:rPr>
          <w:rFonts w:eastAsia="Calibri"/>
          <w:color w:val="000000" w:themeColor="text1"/>
          <w:sz w:val="22"/>
          <w:szCs w:val="22"/>
          <w:lang w:val="nl-NL"/>
        </w:rPr>
        <w:t xml:space="preserve"> </w:t>
      </w:r>
      <w:bookmarkEnd w:id="19"/>
      <w:bookmarkEnd w:id="20"/>
    </w:p>
    <w:p w14:paraId="693092BB" w14:textId="77777777" w:rsidR="00ED6964" w:rsidRPr="00EC4D3B" w:rsidRDefault="00F71E34">
      <w:pPr>
        <w:pStyle w:val="Kop2"/>
        <w:numPr>
          <w:ilvl w:val="1"/>
          <w:numId w:val="1"/>
        </w:numPr>
        <w:rPr>
          <w:rFonts w:ascii="Arial" w:hAnsi="Arial" w:cs="Arial"/>
          <w:color w:val="000000" w:themeColor="text1"/>
          <w:sz w:val="24"/>
          <w:szCs w:val="24"/>
          <w:lang w:val="nl-NL"/>
        </w:rPr>
      </w:pPr>
      <w:bookmarkStart w:id="21" w:name="_Toc84514581"/>
      <w:bookmarkStart w:id="22" w:name="MINDMAP"/>
      <w:bookmarkStart w:id="23" w:name="BKM_48E6613F_478C_4DF9_A1B5_01D427A7F065"/>
      <w:proofErr w:type="spellStart"/>
      <w:r w:rsidRPr="00EC4D3B">
        <w:rPr>
          <w:rFonts w:ascii="Arial" w:hAnsi="Arial" w:cs="Arial"/>
          <w:color w:val="000000" w:themeColor="text1"/>
          <w:sz w:val="24"/>
          <w:szCs w:val="24"/>
          <w:lang w:val="nl-NL"/>
        </w:rPr>
        <w:t>Mindmap</w:t>
      </w:r>
      <w:bookmarkEnd w:id="21"/>
      <w:proofErr w:type="spellEnd"/>
    </w:p>
    <w:bookmarkEnd w:id="22"/>
    <w:bookmarkEnd w:id="23"/>
    <w:p w14:paraId="6D20CA8B" w14:textId="77777777" w:rsidR="00ED6964" w:rsidRPr="00EC4D3B" w:rsidRDefault="00ED6964">
      <w:pPr>
        <w:rPr>
          <w:rFonts w:eastAsia="Calibri"/>
          <w:color w:val="000000" w:themeColor="text1"/>
          <w:sz w:val="22"/>
          <w:szCs w:val="22"/>
          <w:lang w:val="nl-NL"/>
        </w:rPr>
      </w:pPr>
    </w:p>
    <w:p w14:paraId="1E073700" w14:textId="77777777" w:rsidR="00ED6964" w:rsidRPr="00EC4D3B" w:rsidRDefault="00F71E34">
      <w:pPr>
        <w:pStyle w:val="Kop2"/>
        <w:numPr>
          <w:ilvl w:val="1"/>
          <w:numId w:val="1"/>
        </w:numPr>
        <w:rPr>
          <w:rFonts w:ascii="Arial" w:hAnsi="Arial" w:cs="Arial"/>
          <w:color w:val="000000" w:themeColor="text1"/>
          <w:sz w:val="24"/>
          <w:szCs w:val="24"/>
          <w:lang w:val="nl-NL"/>
        </w:rPr>
      </w:pPr>
      <w:bookmarkStart w:id="24" w:name="_Toc84514582"/>
      <w:bookmarkStart w:id="25" w:name="PURPOSE"/>
      <w:bookmarkStart w:id="26" w:name="BKM_3D257F71_296B_42D6_B827_2FF1DB7FB3A1"/>
      <w:proofErr w:type="spellStart"/>
      <w:r w:rsidRPr="00EC4D3B">
        <w:rPr>
          <w:rFonts w:ascii="Arial" w:hAnsi="Arial" w:cs="Arial"/>
          <w:color w:val="000000" w:themeColor="text1"/>
          <w:sz w:val="24"/>
          <w:szCs w:val="24"/>
          <w:lang w:val="nl-NL"/>
        </w:rPr>
        <w:t>Purpose</w:t>
      </w:r>
      <w:bookmarkEnd w:id="24"/>
      <w:proofErr w:type="spellEnd"/>
    </w:p>
    <w:p w14:paraId="3AB11340" w14:textId="5B2C7F3F" w:rsidR="00ED6964" w:rsidRPr="00EC4D3B" w:rsidRDefault="00F71E34">
      <w:pPr>
        <w:rPr>
          <w:rFonts w:eastAsia="Calibri"/>
          <w:color w:val="000000" w:themeColor="text1"/>
          <w:sz w:val="20"/>
          <w:szCs w:val="20"/>
          <w:lang w:val="nl-NL"/>
        </w:rPr>
      </w:pPr>
      <w:r w:rsidRPr="00EC4D3B">
        <w:rPr>
          <w:rFonts w:eastAsia="Calibri"/>
          <w:color w:val="000000" w:themeColor="text1"/>
          <w:sz w:val="20"/>
          <w:szCs w:val="20"/>
          <w:lang w:val="nl-NL"/>
        </w:rPr>
        <w:t xml:space="preserve">Het zichtbaar maken van het verloop van de stemming in de tijd en in kaart brengen van </w:t>
      </w:r>
      <w:r w:rsidR="00C51854" w:rsidRPr="00EC4D3B">
        <w:rPr>
          <w:rFonts w:eastAsia="Calibri"/>
          <w:color w:val="000000" w:themeColor="text1"/>
          <w:sz w:val="20"/>
          <w:szCs w:val="20"/>
          <w:lang w:val="nl-NL"/>
        </w:rPr>
        <w:t>beïnvloedende</w:t>
      </w:r>
      <w:r w:rsidRPr="00EC4D3B">
        <w:rPr>
          <w:rFonts w:eastAsia="Calibri"/>
          <w:color w:val="000000" w:themeColor="text1"/>
          <w:sz w:val="20"/>
          <w:szCs w:val="20"/>
          <w:lang w:val="nl-NL"/>
        </w:rPr>
        <w:t xml:space="preserve"> factoren.   </w:t>
      </w:r>
      <w:bookmarkEnd w:id="25"/>
      <w:bookmarkEnd w:id="26"/>
    </w:p>
    <w:p w14:paraId="363C5AF0" w14:textId="77777777" w:rsidR="00ED6964" w:rsidRPr="00EC4D3B" w:rsidRDefault="00ED6964">
      <w:pPr>
        <w:rPr>
          <w:rFonts w:eastAsia="Calibri"/>
          <w:color w:val="000000" w:themeColor="text1"/>
          <w:sz w:val="22"/>
          <w:szCs w:val="22"/>
          <w:lang w:val="nl-NL"/>
        </w:rPr>
      </w:pPr>
    </w:p>
    <w:p w14:paraId="4479771D" w14:textId="77777777" w:rsidR="00ED6964" w:rsidRPr="00EC4D3B" w:rsidRDefault="00F71E34">
      <w:pPr>
        <w:pStyle w:val="Kop2"/>
        <w:numPr>
          <w:ilvl w:val="1"/>
          <w:numId w:val="1"/>
        </w:numPr>
        <w:rPr>
          <w:rFonts w:ascii="Arial" w:hAnsi="Arial" w:cs="Arial"/>
          <w:color w:val="000000" w:themeColor="text1"/>
          <w:sz w:val="24"/>
          <w:szCs w:val="24"/>
          <w:lang w:val="nl-NL"/>
        </w:rPr>
      </w:pPr>
      <w:bookmarkStart w:id="27" w:name="_Toc84514583"/>
      <w:bookmarkStart w:id="28" w:name="PATIENT_POPULATION"/>
      <w:bookmarkStart w:id="29" w:name="BKM_665080C4_ED11_4D23_9136_AF0E4B249326"/>
      <w:r w:rsidRPr="00EC4D3B">
        <w:rPr>
          <w:rFonts w:ascii="Arial" w:hAnsi="Arial" w:cs="Arial"/>
          <w:color w:val="000000" w:themeColor="text1"/>
          <w:sz w:val="24"/>
          <w:szCs w:val="24"/>
          <w:lang w:val="nl-NL"/>
        </w:rPr>
        <w:t xml:space="preserve">Patient </w:t>
      </w:r>
      <w:proofErr w:type="spellStart"/>
      <w:r w:rsidRPr="00EC4D3B">
        <w:rPr>
          <w:rFonts w:ascii="Arial" w:hAnsi="Arial" w:cs="Arial"/>
          <w:color w:val="000000" w:themeColor="text1"/>
          <w:sz w:val="24"/>
          <w:szCs w:val="24"/>
          <w:lang w:val="nl-NL"/>
        </w:rPr>
        <w:t>Population</w:t>
      </w:r>
      <w:bookmarkEnd w:id="27"/>
      <w:proofErr w:type="spellEnd"/>
    </w:p>
    <w:p w14:paraId="02DB69C8" w14:textId="25619664" w:rsidR="00ED6964" w:rsidRPr="00EC4D3B" w:rsidRDefault="00F71E34">
      <w:pPr>
        <w:rPr>
          <w:rFonts w:eastAsia="Calibri"/>
          <w:color w:val="000000" w:themeColor="text1"/>
          <w:sz w:val="20"/>
          <w:szCs w:val="20"/>
          <w:lang w:val="nl-NL"/>
        </w:rPr>
      </w:pPr>
      <w:r w:rsidRPr="00EC4D3B">
        <w:rPr>
          <w:rFonts w:eastAsia="Calibri"/>
          <w:color w:val="000000" w:themeColor="text1"/>
          <w:sz w:val="20"/>
          <w:szCs w:val="20"/>
          <w:lang w:val="nl-NL"/>
        </w:rPr>
        <w:t xml:space="preserve">Dit instrument is vooral geschikt voor </w:t>
      </w:r>
      <w:r w:rsidR="00C51854" w:rsidRPr="00EC4D3B">
        <w:rPr>
          <w:rFonts w:eastAsia="Calibri"/>
          <w:color w:val="000000" w:themeColor="text1"/>
          <w:sz w:val="20"/>
          <w:szCs w:val="20"/>
          <w:lang w:val="nl-NL"/>
        </w:rPr>
        <w:t>patiënten</w:t>
      </w:r>
      <w:r w:rsidRPr="00EC4D3B">
        <w:rPr>
          <w:rFonts w:eastAsia="Calibri"/>
          <w:color w:val="000000" w:themeColor="text1"/>
          <w:sz w:val="20"/>
          <w:szCs w:val="20"/>
          <w:lang w:val="nl-NL"/>
        </w:rPr>
        <w:t xml:space="preserve"> met bipolaire stoornissen. </w:t>
      </w:r>
    </w:p>
    <w:p w14:paraId="6149727F" w14:textId="7701E1B9" w:rsidR="00ED6964" w:rsidRPr="00EC4D3B" w:rsidRDefault="00F71E34">
      <w:pPr>
        <w:rPr>
          <w:rFonts w:eastAsia="Calibri"/>
          <w:color w:val="000000" w:themeColor="text1"/>
          <w:sz w:val="22"/>
          <w:szCs w:val="22"/>
          <w:lang w:val="nl-NL"/>
        </w:rPr>
      </w:pPr>
      <w:r w:rsidRPr="00EC4D3B">
        <w:rPr>
          <w:rFonts w:eastAsia="Calibri"/>
          <w:color w:val="000000" w:themeColor="text1"/>
          <w:sz w:val="22"/>
          <w:szCs w:val="22"/>
          <w:lang w:val="nl-NL"/>
        </w:rPr>
        <w:t xml:space="preserve">  </w:t>
      </w:r>
      <w:bookmarkEnd w:id="28"/>
      <w:bookmarkEnd w:id="29"/>
    </w:p>
    <w:p w14:paraId="59BA6BBE" w14:textId="77777777" w:rsidR="00ED6964" w:rsidRPr="00EC4D3B" w:rsidRDefault="00F71E34">
      <w:pPr>
        <w:pStyle w:val="Kop2"/>
        <w:numPr>
          <w:ilvl w:val="1"/>
          <w:numId w:val="1"/>
        </w:numPr>
        <w:rPr>
          <w:rFonts w:ascii="Arial" w:hAnsi="Arial" w:cs="Arial"/>
          <w:color w:val="000000" w:themeColor="text1"/>
          <w:sz w:val="24"/>
          <w:szCs w:val="24"/>
          <w:lang w:val="nl-NL"/>
        </w:rPr>
      </w:pPr>
      <w:bookmarkStart w:id="30" w:name="_Toc84514584"/>
      <w:bookmarkStart w:id="31" w:name="EVIDENCE_BASE"/>
      <w:bookmarkStart w:id="32" w:name="BKM_B84A9449_A0EC_4599_ABBE_7757AAAED525"/>
      <w:proofErr w:type="spellStart"/>
      <w:r w:rsidRPr="00EC4D3B">
        <w:rPr>
          <w:rFonts w:ascii="Arial" w:hAnsi="Arial" w:cs="Arial"/>
          <w:color w:val="000000" w:themeColor="text1"/>
          <w:sz w:val="24"/>
          <w:szCs w:val="24"/>
          <w:lang w:val="nl-NL"/>
        </w:rPr>
        <w:t>Evidence</w:t>
      </w:r>
      <w:proofErr w:type="spellEnd"/>
      <w:r w:rsidRPr="00EC4D3B">
        <w:rPr>
          <w:rFonts w:ascii="Arial" w:hAnsi="Arial" w:cs="Arial"/>
          <w:color w:val="000000" w:themeColor="text1"/>
          <w:sz w:val="24"/>
          <w:szCs w:val="24"/>
          <w:lang w:val="nl-NL"/>
        </w:rPr>
        <w:t xml:space="preserve"> Base</w:t>
      </w:r>
      <w:bookmarkEnd w:id="30"/>
    </w:p>
    <w:p w14:paraId="5FC450A8" w14:textId="77777777" w:rsidR="00ED6964" w:rsidRPr="00EC4D3B" w:rsidRDefault="00F71E34" w:rsidP="00C51854">
      <w:pPr>
        <w:jc w:val="both"/>
        <w:rPr>
          <w:rFonts w:eastAsia="Calibri"/>
          <w:color w:val="000000"/>
          <w:sz w:val="20"/>
          <w:szCs w:val="20"/>
          <w:lang w:val="nl-NL"/>
        </w:rPr>
      </w:pPr>
      <w:r w:rsidRPr="00EC4D3B">
        <w:rPr>
          <w:rFonts w:eastAsia="Calibri"/>
          <w:color w:val="000000"/>
          <w:sz w:val="20"/>
          <w:szCs w:val="20"/>
          <w:lang w:val="nl-NL"/>
        </w:rPr>
        <w:t xml:space="preserve">Dit instrument is door </w:t>
      </w:r>
      <w:proofErr w:type="spellStart"/>
      <w:r w:rsidRPr="00EC4D3B">
        <w:rPr>
          <w:rFonts w:eastAsia="Calibri"/>
          <w:color w:val="000000"/>
          <w:sz w:val="20"/>
          <w:szCs w:val="20"/>
          <w:lang w:val="nl-NL"/>
        </w:rPr>
        <w:t>Leverich</w:t>
      </w:r>
      <w:proofErr w:type="spellEnd"/>
      <w:r w:rsidRPr="00EC4D3B">
        <w:rPr>
          <w:rFonts w:eastAsia="Calibri"/>
          <w:color w:val="000000"/>
          <w:sz w:val="20"/>
          <w:szCs w:val="20"/>
          <w:lang w:val="nl-NL"/>
        </w:rPr>
        <w:t xml:space="preserve"> en Post gebruikt (1990) en daarna als een door de patient zelf te hanteren instrument ontwikkeld. Dit instrument is betrouwbaar en valide om inzichtelijk te maken hoe het stemmingsverloop is door dit grafisch te presenteren. De Nederlandse bewerking is van G.W. Akkerhuis, R.W. </w:t>
      </w:r>
      <w:proofErr w:type="spellStart"/>
      <w:r w:rsidRPr="00EC4D3B">
        <w:rPr>
          <w:rFonts w:eastAsia="Calibri"/>
          <w:color w:val="000000"/>
          <w:sz w:val="20"/>
          <w:szCs w:val="20"/>
          <w:lang w:val="nl-NL"/>
        </w:rPr>
        <w:t>Kupka</w:t>
      </w:r>
      <w:proofErr w:type="spellEnd"/>
      <w:r w:rsidRPr="00EC4D3B">
        <w:rPr>
          <w:rFonts w:eastAsia="Calibri"/>
          <w:color w:val="000000"/>
          <w:sz w:val="20"/>
          <w:szCs w:val="20"/>
          <w:lang w:val="nl-NL"/>
        </w:rPr>
        <w:t xml:space="preserve"> en W.A. Nolen en die is uitgegeven door het Kenniscentrum Bipolaire Stoornissen.</w:t>
      </w:r>
    </w:p>
    <w:p w14:paraId="095727CF" w14:textId="77777777" w:rsidR="00ED6964" w:rsidRPr="00EC4D3B" w:rsidRDefault="00F71E34">
      <w:pPr>
        <w:rPr>
          <w:rFonts w:eastAsia="Calibri"/>
          <w:color w:val="000000"/>
          <w:sz w:val="22"/>
          <w:szCs w:val="22"/>
          <w:lang w:val="nl-NL"/>
        </w:rPr>
      </w:pPr>
      <w:r w:rsidRPr="00EC4D3B">
        <w:rPr>
          <w:rFonts w:eastAsia="Calibri"/>
          <w:color w:val="000000"/>
          <w:sz w:val="22"/>
          <w:szCs w:val="22"/>
          <w:lang w:val="nl-NL"/>
        </w:rPr>
        <w:t xml:space="preserve">  </w:t>
      </w:r>
      <w:bookmarkEnd w:id="31"/>
      <w:bookmarkEnd w:id="32"/>
    </w:p>
    <w:p w14:paraId="6F9EDD74" w14:textId="77777777" w:rsidR="00ED6964" w:rsidRPr="00EC4D3B" w:rsidRDefault="00ED6964">
      <w:pPr>
        <w:rPr>
          <w:rFonts w:eastAsia="Calibri"/>
          <w:color w:val="000000"/>
          <w:sz w:val="22"/>
          <w:szCs w:val="22"/>
          <w:lang w:val="nl-NL"/>
        </w:rPr>
      </w:pPr>
    </w:p>
    <w:p w14:paraId="0943182E" w14:textId="0FD173F4" w:rsidR="00C51854" w:rsidRPr="00EC4D3B" w:rsidRDefault="00C51854">
      <w:pPr>
        <w:rPr>
          <w:rFonts w:eastAsia="Calibri"/>
          <w:b/>
          <w:color w:val="004080"/>
          <w:sz w:val="32"/>
          <w:szCs w:val="32"/>
          <w:lang w:val="nl-NL"/>
        </w:rPr>
      </w:pPr>
      <w:bookmarkStart w:id="33" w:name="INFORMATION_MODEL"/>
      <w:bookmarkStart w:id="34" w:name="BKM_5F9E3C76_E6A5_4D6E_9A67_91782F0D798F"/>
      <w:r w:rsidRPr="00EC4D3B">
        <w:rPr>
          <w:color w:val="004080"/>
          <w:lang w:val="nl-NL"/>
        </w:rPr>
        <w:br w:type="page"/>
      </w:r>
    </w:p>
    <w:p w14:paraId="3CA2A041" w14:textId="63E2A78F" w:rsidR="00ED6964" w:rsidRPr="00EC4D3B" w:rsidRDefault="00F71E34">
      <w:pPr>
        <w:pStyle w:val="Kop2"/>
        <w:numPr>
          <w:ilvl w:val="1"/>
          <w:numId w:val="1"/>
        </w:numPr>
        <w:rPr>
          <w:rFonts w:ascii="Arial" w:hAnsi="Arial" w:cs="Arial"/>
          <w:color w:val="000000" w:themeColor="text1"/>
          <w:sz w:val="24"/>
          <w:szCs w:val="24"/>
          <w:lang w:val="nl-NL"/>
        </w:rPr>
      </w:pPr>
      <w:bookmarkStart w:id="35" w:name="_Toc84514585"/>
      <w:r w:rsidRPr="00EC4D3B">
        <w:rPr>
          <w:rFonts w:ascii="Arial" w:hAnsi="Arial" w:cs="Arial"/>
          <w:color w:val="000000" w:themeColor="text1"/>
          <w:sz w:val="24"/>
          <w:szCs w:val="24"/>
          <w:lang w:val="nl-NL"/>
        </w:rPr>
        <w:lastRenderedPageBreak/>
        <w:t>Information Model</w:t>
      </w:r>
      <w:bookmarkEnd w:id="35"/>
    </w:p>
    <w:p w14:paraId="45EAB3DB" w14:textId="77777777" w:rsidR="00ED6964" w:rsidRPr="00EC4D3B" w:rsidDel="00EC4D3B" w:rsidRDefault="00ED6964">
      <w:pPr>
        <w:rPr>
          <w:del w:id="36" w:author="Charlotte | Studio Leemans" w:date="2021-10-08T09:05:00Z"/>
          <w:rFonts w:eastAsia="Calibri"/>
          <w:color w:val="000000"/>
          <w:sz w:val="22"/>
          <w:szCs w:val="22"/>
          <w:lang w:val="nl-NL"/>
        </w:rPr>
      </w:pPr>
    </w:p>
    <w:p w14:paraId="5802B505" w14:textId="77777777" w:rsidR="00ED6964" w:rsidRPr="00EC4D3B" w:rsidRDefault="00ED6964">
      <w:pPr>
        <w:rPr>
          <w:rFonts w:eastAsia="Calibri"/>
          <w:color w:val="000000"/>
          <w:sz w:val="22"/>
          <w:szCs w:val="22"/>
          <w:lang w:val="nl-NL"/>
        </w:rPr>
      </w:pPr>
    </w:p>
    <w:p w14:paraId="7AE76032" w14:textId="77777777" w:rsidR="00ED6964" w:rsidRPr="00EC4D3B" w:rsidRDefault="00F71E34">
      <w:pPr>
        <w:jc w:val="center"/>
        <w:rPr>
          <w:rFonts w:eastAsia="Calibri"/>
          <w:color w:val="000000"/>
          <w:sz w:val="22"/>
          <w:szCs w:val="22"/>
          <w:lang w:val="nl-NL"/>
        </w:rPr>
      </w:pPr>
      <w:bookmarkStart w:id="37" w:name="BKM_740B9886_66B0_44C0_A609_F6F217F9304C"/>
      <w:r w:rsidRPr="00EC4D3B">
        <w:rPr>
          <w:noProof/>
          <w:lang w:val="nl-NL"/>
        </w:rPr>
        <w:drawing>
          <wp:inline distT="0" distB="0" distL="0" distR="0" wp14:anchorId="0725DDBC" wp14:editId="09768AA7">
            <wp:extent cx="5915554" cy="4905286"/>
            <wp:effectExtent l="0" t="0" r="3175"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13"/>
                    <a:stretch>
                      <a:fillRect/>
                    </a:stretch>
                  </pic:blipFill>
                  <pic:spPr bwMode="auto">
                    <a:xfrm>
                      <a:off x="0" y="0"/>
                      <a:ext cx="5921957" cy="4910596"/>
                    </a:xfrm>
                    <a:prstGeom prst="rect">
                      <a:avLst/>
                    </a:prstGeom>
                    <a:noFill/>
                    <a:ln w="9525">
                      <a:noFill/>
                      <a:miter lim="800000"/>
                      <a:headEnd/>
                      <a:tailEnd/>
                    </a:ln>
                  </pic:spPr>
                </pic:pic>
              </a:graphicData>
            </a:graphic>
          </wp:inline>
        </w:drawing>
      </w:r>
      <w:bookmarkEnd w:id="37"/>
    </w:p>
    <w:p w14:paraId="42194A73" w14:textId="7E48E35D" w:rsidR="00C51854" w:rsidRPr="00EC4D3B" w:rsidRDefault="00C51854" w:rsidP="00C51854">
      <w:pPr>
        <w:rPr>
          <w:rFonts w:eastAsia="Calibri"/>
          <w:color w:val="000000"/>
          <w:sz w:val="22"/>
          <w:szCs w:val="22"/>
          <w:lang w:val="nl-NL"/>
        </w:rPr>
      </w:pPr>
      <w:bookmarkStart w:id="38" w:name="BKM_05E410E3_6CF7_408C_9D01_003E8DC3BD48"/>
    </w:p>
    <w:p w14:paraId="4D476989" w14:textId="29A3DE0B" w:rsidR="00091F06" w:rsidRPr="00EC4D3B" w:rsidRDefault="00091F06" w:rsidP="00C51854">
      <w:pPr>
        <w:rPr>
          <w:rFonts w:eastAsia="Calibri"/>
          <w:color w:val="000000"/>
          <w:sz w:val="22"/>
          <w:szCs w:val="22"/>
          <w:lang w:val="nl-NL"/>
        </w:rPr>
      </w:pPr>
      <w:r w:rsidRPr="00EC4D3B">
        <w:rPr>
          <w:rFonts w:eastAsia="Calibri"/>
          <w:color w:val="000000"/>
          <w:sz w:val="20"/>
          <w:szCs w:val="20"/>
          <w:lang w:val="nl-NL"/>
        </w:rPr>
        <w:t xml:space="preserve">De dataelementen zijn genummerd omdat daarmee de plaats in de </w:t>
      </w:r>
      <w:proofErr w:type="spellStart"/>
      <w:r w:rsidRPr="00EC4D3B">
        <w:rPr>
          <w:rFonts w:eastAsia="Calibri"/>
          <w:color w:val="000000"/>
          <w:sz w:val="20"/>
          <w:szCs w:val="20"/>
          <w:lang w:val="nl-NL"/>
        </w:rPr>
        <w:t>lifechart</w:t>
      </w:r>
      <w:proofErr w:type="spellEnd"/>
      <w:r w:rsidRPr="00EC4D3B">
        <w:rPr>
          <w:rFonts w:eastAsia="Calibri"/>
          <w:color w:val="000000"/>
          <w:sz w:val="20"/>
          <w:szCs w:val="20"/>
          <w:lang w:val="nl-NL"/>
        </w:rPr>
        <w:t xml:space="preserve"> kan worden aangegeven.</w:t>
      </w:r>
    </w:p>
    <w:p w14:paraId="270D22AC" w14:textId="77777777" w:rsidR="00091F06" w:rsidRPr="00EC4D3B" w:rsidRDefault="00091F06" w:rsidP="00C5185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51854" w:rsidRPr="00EC4D3B" w14:paraId="52D863C5"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49F0DF" w14:textId="77777777" w:rsidR="00C51854" w:rsidRPr="00EC4D3B" w:rsidRDefault="00C51854" w:rsidP="008E6C39">
            <w:pPr>
              <w:rPr>
                <w:rFonts w:eastAsia="Calibri"/>
                <w:b/>
                <w:color w:val="FFFFFF"/>
                <w:sz w:val="20"/>
                <w:szCs w:val="20"/>
                <w:lang w:val="nl-NL"/>
              </w:rPr>
            </w:pPr>
            <w:r w:rsidRPr="00EC4D3B">
              <w:rPr>
                <w:rFonts w:eastAsia="Calibri"/>
                <w:b/>
                <w:color w:val="FFFFFF"/>
                <w:sz w:val="20"/>
                <w:szCs w:val="20"/>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AA85B6" w14:textId="77777777" w:rsidR="00C51854" w:rsidRPr="00EC4D3B" w:rsidRDefault="00C51854" w:rsidP="008E6C39">
            <w:pPr>
              <w:rPr>
                <w:rFonts w:eastAsia="Calibri"/>
                <w:color w:val="FFFFFF"/>
                <w:sz w:val="20"/>
                <w:szCs w:val="20"/>
                <w:lang w:val="nl-NL"/>
              </w:rPr>
            </w:pPr>
            <w:proofErr w:type="spellStart"/>
            <w:r w:rsidRPr="00EC4D3B">
              <w:rPr>
                <w:rFonts w:eastAsia="Calibri"/>
                <w:color w:val="FFFFFF"/>
                <w:sz w:val="20"/>
                <w:szCs w:val="20"/>
                <w:lang w:val="nl-NL"/>
              </w:rPr>
              <w:t>LifeChartMeting</w:t>
            </w:r>
            <w:proofErr w:type="spellEnd"/>
            <w:r w:rsidRPr="00EC4D3B">
              <w:rPr>
                <w:rFonts w:eastAsia="Calibri"/>
                <w:color w:val="FFFFFF"/>
                <w:sz w:val="20"/>
                <w:szCs w:val="20"/>
                <w:lang w:val="nl-NL"/>
              </w:rPr>
              <w:t xml:space="preserve">  </w:t>
            </w:r>
          </w:p>
        </w:tc>
      </w:tr>
      <w:tr w:rsidR="00C51854" w:rsidRPr="00EC4D3B" w14:paraId="0D462A0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784F70" w14:textId="77777777" w:rsidR="00C51854" w:rsidRPr="00EC4D3B" w:rsidRDefault="00C51854"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C204FC" w14:textId="697C3077" w:rsidR="00C51854" w:rsidRPr="00EC4D3B" w:rsidRDefault="00C51854" w:rsidP="00C51854">
            <w:pPr>
              <w:rPr>
                <w:rFonts w:eastAsia="Calibri"/>
                <w:color w:val="000000"/>
                <w:sz w:val="20"/>
                <w:szCs w:val="20"/>
                <w:lang w:val="nl-NL"/>
              </w:rPr>
            </w:pPr>
            <w:r w:rsidRPr="00EC4D3B">
              <w:rPr>
                <w:rFonts w:eastAsia="Calibri"/>
                <w:color w:val="000000"/>
                <w:sz w:val="20"/>
                <w:szCs w:val="20"/>
                <w:lang w:val="nl-NL"/>
              </w:rPr>
              <w:t xml:space="preserve">Rootconcept van de bouwsteen </w:t>
            </w:r>
            <w:proofErr w:type="spellStart"/>
            <w:r w:rsidRPr="00EC4D3B">
              <w:rPr>
                <w:rFonts w:eastAsia="Calibri"/>
                <w:color w:val="000000"/>
                <w:sz w:val="20"/>
                <w:szCs w:val="20"/>
                <w:lang w:val="nl-NL"/>
              </w:rPr>
              <w:t>LifChartMeting</w:t>
            </w:r>
            <w:proofErr w:type="spellEnd"/>
            <w:r w:rsidRPr="00EC4D3B">
              <w:rPr>
                <w:rFonts w:eastAsia="Calibri"/>
                <w:color w:val="000000"/>
                <w:sz w:val="20"/>
                <w:szCs w:val="20"/>
                <w:lang w:val="nl-NL"/>
              </w:rPr>
              <w:t xml:space="preserve">. Dit rootconcept bevat alle gegevenselementen van de bouwsteen </w:t>
            </w:r>
            <w:proofErr w:type="spellStart"/>
            <w:r w:rsidRPr="00EC4D3B">
              <w:rPr>
                <w:rFonts w:eastAsia="Calibri"/>
                <w:color w:val="000000"/>
                <w:sz w:val="20"/>
                <w:szCs w:val="20"/>
                <w:lang w:val="nl-NL"/>
              </w:rPr>
              <w:t>LifChartMeting</w:t>
            </w:r>
            <w:proofErr w:type="spellEnd"/>
            <w:r w:rsidRPr="00EC4D3B">
              <w:rPr>
                <w:rFonts w:eastAsia="Calibri"/>
                <w:color w:val="000000"/>
                <w:sz w:val="20"/>
                <w:szCs w:val="20"/>
                <w:lang w:val="nl-NL"/>
              </w:rPr>
              <w:t>.</w:t>
            </w:r>
          </w:p>
        </w:tc>
      </w:tr>
      <w:tr w:rsidR="00C51854" w:rsidRPr="00EC4D3B" w14:paraId="0BCCFD3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C78A16" w14:textId="77777777" w:rsidR="00C51854" w:rsidRPr="00EC4D3B" w:rsidRDefault="00C51854"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0960A3" w14:textId="77777777" w:rsidR="00C51854" w:rsidRPr="00EC4D3B" w:rsidRDefault="00C51854" w:rsidP="008E6C39">
            <w:pPr>
              <w:rPr>
                <w:rFonts w:eastAsia="Calibri"/>
                <w:color w:val="000000"/>
                <w:sz w:val="20"/>
                <w:szCs w:val="20"/>
                <w:lang w:val="nl-NL"/>
              </w:rPr>
            </w:pPr>
          </w:p>
        </w:tc>
      </w:tr>
      <w:tr w:rsidR="00C51854" w:rsidRPr="00EC4D3B" w14:paraId="78A4DB0E"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51854" w:rsidRPr="00EC4D3B" w14:paraId="13B2633B"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1C1DEC" w14:textId="77777777" w:rsidR="00C51854" w:rsidRPr="00EC4D3B" w:rsidRDefault="00C51854" w:rsidP="008E6C39">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BB4BDE1" w14:textId="77777777" w:rsidR="00C51854" w:rsidRPr="00EC4D3B" w:rsidRDefault="00C51854" w:rsidP="008E6C39">
                  <w:pPr>
                    <w:rPr>
                      <w:color w:val="000000"/>
                      <w:sz w:val="20"/>
                      <w:szCs w:val="20"/>
                      <w:lang w:val="nl-NL"/>
                    </w:rPr>
                  </w:pPr>
                  <w:r w:rsidRPr="00EC4D3B">
                    <w:rPr>
                      <w:rFonts w:eastAsia="Calibri"/>
                      <w:color w:val="000000"/>
                      <w:sz w:val="20"/>
                      <w:szCs w:val="20"/>
                      <w:lang w:val="nl-NL"/>
                    </w:rPr>
                    <w:t>NL-CM: LifeChart01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E51DBA" w14:textId="77777777" w:rsidR="00C51854" w:rsidRPr="00EC4D3B" w:rsidRDefault="00C51854" w:rsidP="008E6C39">
                  <w:pPr>
                    <w:rPr>
                      <w:color w:val="000000"/>
                      <w:sz w:val="20"/>
                      <w:szCs w:val="20"/>
                      <w:lang w:val="nl-NL"/>
                    </w:rPr>
                  </w:pPr>
                </w:p>
              </w:tc>
            </w:tr>
            <w:tr w:rsidR="00C51854" w:rsidRPr="00EC4D3B" w14:paraId="21B1913F" w14:textId="77777777" w:rsidTr="000B6D8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958F3F" w14:textId="77777777" w:rsidR="00C51854" w:rsidRPr="00EC4D3B" w:rsidRDefault="00C51854" w:rsidP="008E6C39">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DefinitionCode</w:t>
                  </w:r>
                  <w:proofErr w:type="spellEnd"/>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7ED325B" w14:textId="32714982" w:rsidR="00C51854" w:rsidRPr="00EC4D3B" w:rsidRDefault="00C51854" w:rsidP="008E6C39">
                  <w:pPr>
                    <w:rPr>
                      <w:color w:val="000000"/>
                      <w:sz w:val="20"/>
                      <w:szCs w:val="20"/>
                      <w:lang w:val="nl-NL"/>
                    </w:rPr>
                  </w:pPr>
                  <w:proofErr w:type="spellStart"/>
                  <w:proofErr w:type="gramStart"/>
                  <w:r w:rsidRPr="00EC4D3B">
                    <w:rPr>
                      <w:rFonts w:eastAsia="Calibri"/>
                      <w:color w:val="000000"/>
                      <w:sz w:val="20"/>
                      <w:szCs w:val="20"/>
                      <w:lang w:val="nl-NL"/>
                    </w:rPr>
                    <w:t>deNL</w:t>
                  </w:r>
                  <w:ins w:id="39" w:author="Charlotte | Studio Leemans" w:date="2021-10-08T09:03:00Z">
                    <w:r w:rsidR="00EC4D3B">
                      <w:rPr>
                        <w:rFonts w:eastAsia="Calibri"/>
                        <w:color w:val="000000"/>
                        <w:sz w:val="20"/>
                        <w:szCs w:val="20"/>
                        <w:lang w:val="nl-NL"/>
                      </w:rPr>
                      <w:t>ggz</w:t>
                    </w:r>
                  </w:ins>
                  <w:proofErr w:type="spellEnd"/>
                  <w:proofErr w:type="gramEnd"/>
                  <w:del w:id="40" w:author="Charlotte | Studio Leemans" w:date="2021-10-08T09:03:00Z">
                    <w:r w:rsidRPr="00EC4D3B" w:rsidDel="00EC4D3B">
                      <w:rPr>
                        <w:rFonts w:eastAsia="Calibri"/>
                        <w:color w:val="000000"/>
                        <w:sz w:val="20"/>
                        <w:szCs w:val="20"/>
                        <w:lang w:val="nl-NL"/>
                      </w:rPr>
                      <w:delText>GGZ</w:delText>
                    </w:r>
                  </w:del>
                  <w:r w:rsidRPr="00EC4D3B">
                    <w:rPr>
                      <w:rFonts w:eastAsia="Calibri"/>
                      <w:color w:val="000000"/>
                      <w:sz w:val="20"/>
                      <w:szCs w:val="20"/>
                      <w:lang w:val="nl-NL"/>
                    </w:rPr>
                    <w:t>: DCLifeChart01</w:t>
                  </w:r>
                </w:p>
              </w:tc>
            </w:tr>
          </w:tbl>
          <w:p w14:paraId="341DDC9A" w14:textId="77777777" w:rsidR="00C51854" w:rsidRPr="00EC4D3B" w:rsidRDefault="00C51854" w:rsidP="008E6C39">
            <w:pPr>
              <w:rPr>
                <w:color w:val="000000"/>
                <w:sz w:val="20"/>
                <w:szCs w:val="20"/>
                <w:lang w:val="nl-NL"/>
              </w:rPr>
            </w:pPr>
          </w:p>
        </w:tc>
      </w:tr>
      <w:tr w:rsidR="00C51854" w:rsidRPr="00EC4D3B" w14:paraId="2049B7D9"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74A37E" w14:textId="77777777" w:rsidR="00C51854" w:rsidRPr="00EC4D3B" w:rsidRDefault="00C51854"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B0F8E9" w14:textId="77777777" w:rsidR="00C51854" w:rsidRPr="00EC4D3B" w:rsidRDefault="00C51854" w:rsidP="008E6C39">
            <w:pPr>
              <w:rPr>
                <w:rFonts w:eastAsia="Calibri"/>
                <w:color w:val="000000"/>
                <w:sz w:val="20"/>
                <w:szCs w:val="20"/>
                <w:lang w:val="nl-NL"/>
              </w:rPr>
            </w:pPr>
          </w:p>
        </w:tc>
      </w:tr>
    </w:tbl>
    <w:p w14:paraId="7A7DAD80" w14:textId="43C77743" w:rsidR="00C51854" w:rsidRPr="00EC4D3B" w:rsidRDefault="00C51854">
      <w:pPr>
        <w:rPr>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C4D3B" w14:paraId="017957C3"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601A9B" w14:textId="77777777" w:rsidR="00ED3EBD" w:rsidRPr="00EC4D3B" w:rsidRDefault="00ED3EBD" w:rsidP="008E6C39">
            <w:pPr>
              <w:rPr>
                <w:rFonts w:eastAsia="Calibri"/>
                <w:b/>
                <w:color w:val="FFFFFF"/>
                <w:sz w:val="20"/>
                <w:szCs w:val="20"/>
                <w:lang w:val="nl-NL"/>
              </w:rPr>
            </w:pPr>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E96FF7" w14:textId="77777777" w:rsidR="00ED3EBD" w:rsidRPr="00EC4D3B" w:rsidRDefault="00ED3EBD" w:rsidP="008E6C39">
            <w:pPr>
              <w:rPr>
                <w:rFonts w:eastAsia="Calibri"/>
                <w:color w:val="FFFFFF"/>
                <w:sz w:val="20"/>
                <w:szCs w:val="20"/>
                <w:lang w:val="nl-NL"/>
              </w:rPr>
            </w:pPr>
            <w:r w:rsidRPr="00EC4D3B">
              <w:rPr>
                <w:rFonts w:eastAsia="Calibri"/>
                <w:color w:val="FFFFFF"/>
                <w:sz w:val="20"/>
                <w:szCs w:val="20"/>
                <w:lang w:val="nl-NL"/>
              </w:rPr>
              <w:t xml:space="preserve">Datum (tijd)  </w:t>
            </w:r>
          </w:p>
        </w:tc>
      </w:tr>
      <w:tr w:rsidR="00ED3EBD" w:rsidRPr="00EC4D3B" w14:paraId="28BB240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287F13"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9FCE53" w14:textId="77777777" w:rsidR="00ED3EBD" w:rsidRPr="00EC4D3B" w:rsidRDefault="00ED3EBD" w:rsidP="008E6C39">
            <w:pPr>
              <w:rPr>
                <w:rFonts w:eastAsia="Calibri"/>
                <w:color w:val="000000"/>
                <w:sz w:val="20"/>
                <w:szCs w:val="20"/>
                <w:lang w:val="nl-NL"/>
              </w:rPr>
            </w:pPr>
          </w:p>
        </w:tc>
      </w:tr>
      <w:tr w:rsidR="00ED3EBD" w:rsidRPr="00EC4D3B" w14:paraId="40C3435B"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60EE11"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99C263" w14:textId="77777777" w:rsidR="00ED3EBD" w:rsidRPr="00EC4D3B" w:rsidRDefault="00ED3EBD" w:rsidP="008E6C39">
            <w:pPr>
              <w:rPr>
                <w:rFonts w:eastAsia="Calibri"/>
                <w:color w:val="000000"/>
                <w:sz w:val="20"/>
                <w:szCs w:val="20"/>
                <w:lang w:val="nl-NL"/>
              </w:rPr>
            </w:pPr>
            <w:r w:rsidRPr="00EC4D3B">
              <w:rPr>
                <w:rFonts w:eastAsia="Calibri"/>
                <w:color w:val="000000"/>
                <w:sz w:val="20"/>
                <w:szCs w:val="20"/>
                <w:lang w:val="nl-NL"/>
              </w:rPr>
              <w:t>TS</w:t>
            </w:r>
          </w:p>
        </w:tc>
      </w:tr>
      <w:tr w:rsidR="00ED3EBD" w:rsidRPr="00EC4D3B" w14:paraId="4CF80FD0"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ED3EBD" w:rsidRPr="00EC4D3B" w14:paraId="1416D1C5"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FBC969" w14:textId="77777777" w:rsidR="00ED3EBD" w:rsidRPr="00EC4D3B" w:rsidRDefault="00ED3EBD" w:rsidP="008E6C39">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DefinitionCode</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5F6A8255" w14:textId="77777777" w:rsidR="00ED3EBD" w:rsidRPr="00EC4D3B" w:rsidRDefault="00ED3EBD" w:rsidP="008E6C39">
                  <w:pPr>
                    <w:rPr>
                      <w:color w:val="000000"/>
                      <w:sz w:val="20"/>
                      <w:szCs w:val="20"/>
                    </w:rPr>
                  </w:pPr>
                  <w:r w:rsidRPr="00EC4D3B">
                    <w:rPr>
                      <w:rFonts w:eastAsia="Calibri"/>
                      <w:color w:val="000000"/>
                      <w:sz w:val="20"/>
                      <w:szCs w:val="20"/>
                    </w:rPr>
                    <w:t>SCT: 118575009 | Date AND time of day (property) (qualifier value) |</w:t>
                  </w:r>
                </w:p>
              </w:tc>
            </w:tr>
          </w:tbl>
          <w:p w14:paraId="4A7A32B4" w14:textId="77777777" w:rsidR="00ED3EBD" w:rsidRPr="00EC4D3B" w:rsidRDefault="00ED3EBD" w:rsidP="008E6C39">
            <w:pPr>
              <w:rPr>
                <w:color w:val="000000"/>
                <w:sz w:val="20"/>
                <w:szCs w:val="20"/>
              </w:rPr>
            </w:pPr>
          </w:p>
        </w:tc>
      </w:tr>
      <w:tr w:rsidR="00ED3EBD" w:rsidRPr="00EC4D3B" w14:paraId="4269F80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837208"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BA8415" w14:textId="77777777" w:rsidR="00ED3EBD" w:rsidRPr="00EC4D3B" w:rsidRDefault="00ED3EBD" w:rsidP="008E6C39">
            <w:pPr>
              <w:rPr>
                <w:rFonts w:eastAsia="Calibri"/>
                <w:color w:val="000000"/>
                <w:sz w:val="20"/>
                <w:szCs w:val="20"/>
                <w:lang w:val="nl-NL"/>
              </w:rPr>
            </w:pPr>
          </w:p>
        </w:tc>
      </w:tr>
    </w:tbl>
    <w:p w14:paraId="4C6CC231" w14:textId="77777777" w:rsidR="00ED3EBD" w:rsidRPr="00EC4D3B" w:rsidRDefault="00ED3EBD">
      <w:pPr>
        <w:rPr>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EC4D3B" w14:paraId="0FE7C1DE"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2D2B4F" w14:textId="28E87FDB" w:rsidR="00ED6964" w:rsidRPr="00EC4D3B" w:rsidRDefault="00F71E34">
            <w:pPr>
              <w:rPr>
                <w:rFonts w:eastAsia="Calibri"/>
                <w:b/>
                <w:color w:val="FFFFFF"/>
                <w:sz w:val="20"/>
                <w:szCs w:val="20"/>
                <w:lang w:val="nl-NL"/>
              </w:rPr>
            </w:pPr>
            <w:r w:rsidRPr="00EC4D3B">
              <w:rPr>
                <w:rFonts w:eastAsia="Calibri"/>
                <w:b/>
                <w:color w:val="FFFFFF"/>
                <w:sz w:val="20"/>
                <w:szCs w:val="20"/>
                <w:lang w:val="nl-NL"/>
              </w:rPr>
              <w:t xml:space="preserve">«context </w:t>
            </w:r>
            <w:proofErr w:type="spellStart"/>
            <w:r w:rsidRPr="00EC4D3B">
              <w:rPr>
                <w:rFonts w:eastAsia="Calibri"/>
                <w:b/>
                <w:color w:val="FFFFFF"/>
                <w:sz w:val="20"/>
                <w:szCs w:val="20"/>
                <w:lang w:val="nl-NL"/>
              </w:rPr>
              <w:t>reference</w:t>
            </w:r>
            <w:proofErr w:type="spellEnd"/>
            <w:r w:rsidRPr="00EC4D3B">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E3595B" w14:textId="77777777" w:rsidR="00ED6964" w:rsidRPr="00EC4D3B" w:rsidRDefault="00F71E34">
            <w:pPr>
              <w:rPr>
                <w:rFonts w:eastAsia="Calibri"/>
                <w:color w:val="FFFFFF"/>
                <w:sz w:val="20"/>
                <w:szCs w:val="20"/>
                <w:lang w:val="nl-NL"/>
              </w:rPr>
            </w:pPr>
            <w:r w:rsidRPr="00EC4D3B">
              <w:rPr>
                <w:rFonts w:eastAsia="Calibri"/>
                <w:color w:val="FFFFFF"/>
                <w:sz w:val="20"/>
                <w:szCs w:val="20"/>
                <w:lang w:val="nl-NL"/>
              </w:rPr>
              <w:t xml:space="preserve">1. Medicatie  </w:t>
            </w:r>
          </w:p>
        </w:tc>
      </w:tr>
      <w:tr w:rsidR="00ED6964" w:rsidRPr="00EC4D3B" w14:paraId="3B9FD1BB"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0511E7"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8CA3DB" w14:textId="3F1DBC52" w:rsidR="00ED6964" w:rsidRPr="00EC4D3B" w:rsidRDefault="00F71E34">
            <w:pPr>
              <w:rPr>
                <w:rFonts w:eastAsia="Calibri"/>
                <w:color w:val="000000"/>
                <w:sz w:val="20"/>
                <w:szCs w:val="20"/>
                <w:lang w:val="nl-NL"/>
              </w:rPr>
            </w:pPr>
            <w:r w:rsidRPr="00EC4D3B">
              <w:rPr>
                <w:rFonts w:eastAsia="Calibri"/>
                <w:color w:val="000000"/>
                <w:sz w:val="20"/>
                <w:szCs w:val="20"/>
                <w:lang w:val="nl-NL"/>
              </w:rPr>
              <w:t xml:space="preserve">Medicatiegebruik, uit </w:t>
            </w:r>
            <w:proofErr w:type="spellStart"/>
            <w:r w:rsidRPr="00EC4D3B">
              <w:rPr>
                <w:rFonts w:eastAsia="Calibri"/>
                <w:color w:val="000000"/>
                <w:sz w:val="20"/>
                <w:szCs w:val="20"/>
                <w:lang w:val="nl-NL"/>
              </w:rPr>
              <w:t>zib</w:t>
            </w:r>
            <w:proofErr w:type="spellEnd"/>
            <w:r w:rsidRPr="00EC4D3B">
              <w:rPr>
                <w:rFonts w:eastAsia="Calibri"/>
                <w:color w:val="000000"/>
                <w:sz w:val="20"/>
                <w:szCs w:val="20"/>
                <w:lang w:val="nl-NL"/>
              </w:rPr>
              <w:t xml:space="preserve"> Medicatiegebruik de data</w:t>
            </w:r>
            <w:ins w:id="41" w:author="Charlotte | Studio Leemans" w:date="2021-10-08T09:03:00Z">
              <w:r w:rsidR="00EC4D3B">
                <w:rPr>
                  <w:rFonts w:eastAsia="Calibri"/>
                  <w:color w:val="000000"/>
                  <w:sz w:val="20"/>
                  <w:szCs w:val="20"/>
                  <w:lang w:val="nl-NL"/>
                </w:rPr>
                <w:t>-</w:t>
              </w:r>
            </w:ins>
            <w:del w:id="42" w:author="Charlotte | Studio Leemans" w:date="2021-10-08T09:03:00Z">
              <w:r w:rsidRPr="00EC4D3B" w:rsidDel="00EC4D3B">
                <w:rPr>
                  <w:rFonts w:eastAsia="Calibri"/>
                  <w:color w:val="000000"/>
                  <w:sz w:val="20"/>
                  <w:szCs w:val="20"/>
                  <w:lang w:val="nl-NL"/>
                </w:rPr>
                <w:delText xml:space="preserve"> </w:delText>
              </w:r>
            </w:del>
            <w:r w:rsidRPr="00EC4D3B">
              <w:rPr>
                <w:rFonts w:eastAsia="Calibri"/>
                <w:color w:val="000000"/>
                <w:sz w:val="20"/>
                <w:szCs w:val="20"/>
                <w:lang w:val="nl-NL"/>
              </w:rPr>
              <w:t>elementen</w:t>
            </w:r>
          </w:p>
          <w:p w14:paraId="17562C82" w14:textId="0D70D097" w:rsidR="00ED6964" w:rsidRPr="00EC4D3B" w:rsidRDefault="00F71E34">
            <w:pPr>
              <w:rPr>
                <w:rFonts w:eastAsia="Calibri"/>
                <w:color w:val="000000"/>
                <w:sz w:val="20"/>
                <w:szCs w:val="20"/>
                <w:lang w:val="nl-NL"/>
              </w:rPr>
            </w:pPr>
            <w:proofErr w:type="gramStart"/>
            <w:r w:rsidRPr="00EC4D3B">
              <w:rPr>
                <w:rFonts w:eastAsia="Calibri"/>
                <w:color w:val="000000"/>
                <w:sz w:val="20"/>
                <w:szCs w:val="20"/>
                <w:lang w:val="nl-NL"/>
              </w:rPr>
              <w:t>naam</w:t>
            </w:r>
            <w:proofErr w:type="gramEnd"/>
            <w:r w:rsidRPr="00EC4D3B">
              <w:rPr>
                <w:rFonts w:eastAsia="Calibri"/>
                <w:color w:val="000000"/>
                <w:sz w:val="20"/>
                <w:szCs w:val="20"/>
                <w:lang w:val="nl-NL"/>
              </w:rPr>
              <w:t xml:space="preserve">, dosering per tablet/capsule in bijvoorbeeld mg, </w:t>
            </w:r>
          </w:p>
          <w:p w14:paraId="0526C6A8" w14:textId="3BFEED2C" w:rsidR="00ED6964" w:rsidRPr="00EC4D3B" w:rsidRDefault="00F71E34">
            <w:pPr>
              <w:rPr>
                <w:rFonts w:eastAsia="Calibri"/>
                <w:color w:val="000000"/>
                <w:sz w:val="20"/>
                <w:szCs w:val="20"/>
                <w:lang w:val="nl-NL"/>
              </w:rPr>
            </w:pPr>
            <w:proofErr w:type="gramStart"/>
            <w:r w:rsidRPr="00EC4D3B">
              <w:rPr>
                <w:rFonts w:eastAsia="Calibri"/>
                <w:color w:val="000000"/>
                <w:sz w:val="20"/>
                <w:szCs w:val="20"/>
                <w:lang w:val="nl-NL"/>
              </w:rPr>
              <w:t>per</w:t>
            </w:r>
            <w:proofErr w:type="gramEnd"/>
            <w:r w:rsidRPr="00EC4D3B">
              <w:rPr>
                <w:rFonts w:eastAsia="Calibri"/>
                <w:color w:val="000000"/>
                <w:sz w:val="20"/>
                <w:szCs w:val="20"/>
                <w:lang w:val="nl-NL"/>
              </w:rPr>
              <w:t xml:space="preserve"> dag de dosering, bijvoorbeeld 4 (tabletten per dag).</w:t>
            </w:r>
          </w:p>
        </w:tc>
      </w:tr>
      <w:tr w:rsidR="00ED6964" w:rsidRPr="00EC4D3B" w14:paraId="34994CDC"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3DBD55"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95743E" w14:textId="77777777" w:rsidR="00ED6964" w:rsidRPr="00EC4D3B" w:rsidRDefault="00ED6964">
            <w:pPr>
              <w:rPr>
                <w:rFonts w:eastAsia="Calibri"/>
                <w:color w:val="000000"/>
                <w:sz w:val="20"/>
                <w:szCs w:val="20"/>
                <w:lang w:val="nl-NL"/>
              </w:rPr>
            </w:pPr>
          </w:p>
        </w:tc>
      </w:tr>
      <w:tr w:rsidR="00ED6964" w:rsidRPr="00EC4D3B" w14:paraId="737ED855" w14:textId="77777777" w:rsidTr="00C5185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82661B2" w14:textId="77777777" w:rsidR="00ED6964" w:rsidRPr="00EC4D3B" w:rsidRDefault="00ED6964">
            <w:pPr>
              <w:rPr>
                <w:color w:val="000000"/>
                <w:sz w:val="20"/>
                <w:szCs w:val="20"/>
                <w:lang w:val="nl-NL"/>
              </w:rPr>
            </w:pPr>
          </w:p>
        </w:tc>
      </w:tr>
      <w:tr w:rsidR="00ED6964" w:rsidRPr="00EC4D3B" w14:paraId="52DF3740"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3E19A8"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6B27B6" w14:textId="77777777" w:rsidR="00ED6964" w:rsidRPr="00EC4D3B" w:rsidRDefault="00ED6964">
            <w:pPr>
              <w:rPr>
                <w:rFonts w:eastAsia="Calibri"/>
                <w:color w:val="000000"/>
                <w:sz w:val="20"/>
                <w:szCs w:val="20"/>
                <w:lang w:val="nl-NL"/>
              </w:rPr>
            </w:pPr>
          </w:p>
        </w:tc>
      </w:tr>
      <w:bookmarkEnd w:id="38"/>
    </w:tbl>
    <w:p w14:paraId="58576CB0" w14:textId="7D8BD976" w:rsidR="00ED3EBD" w:rsidRPr="00EC4D3B" w:rsidDel="00EC4D3B" w:rsidRDefault="00ED3EBD">
      <w:pPr>
        <w:rPr>
          <w:del w:id="43" w:author="Charlotte | Studio Leemans" w:date="2021-10-08T09:05:00Z"/>
          <w:rFonts w:eastAsia="Calibri"/>
          <w:color w:val="000000"/>
          <w:sz w:val="22"/>
          <w:szCs w:val="22"/>
          <w:lang w:val="nl-NL"/>
        </w:rPr>
      </w:pPr>
    </w:p>
    <w:p w14:paraId="79226CFD" w14:textId="6FFD9296" w:rsidR="00ED3EBD" w:rsidRPr="00EC4D3B" w:rsidRDefault="00ED3EBD">
      <w:pPr>
        <w:rPr>
          <w:rFonts w:eastAsia="Calibri"/>
          <w:color w:val="000000"/>
          <w:sz w:val="22"/>
          <w:szCs w:val="22"/>
          <w:lang w:val="nl-NL"/>
        </w:rPr>
      </w:pPr>
    </w:p>
    <w:p w14:paraId="7913896B" w14:textId="77777777" w:rsidR="00ED6964" w:rsidRPr="00EC4D3B"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C4D3B" w14:paraId="4F038921"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84A201" w14:textId="77777777" w:rsidR="00ED3EBD" w:rsidRPr="00EC4D3B" w:rsidRDefault="00ED3EBD" w:rsidP="008E6C39">
            <w:pPr>
              <w:rPr>
                <w:rFonts w:eastAsia="Calibri"/>
                <w:b/>
                <w:color w:val="FFFFFF"/>
                <w:sz w:val="20"/>
                <w:szCs w:val="20"/>
                <w:lang w:val="nl-NL"/>
              </w:rPr>
            </w:pPr>
            <w:bookmarkStart w:id="44" w:name="BKM_7281224A_8635_4875_82DC_378575B4B5CA"/>
            <w:r w:rsidRPr="00EC4D3B">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47DD5A" w14:textId="72CE6330" w:rsidR="00ED3EBD" w:rsidRPr="00EC4D3B" w:rsidRDefault="00ED3EBD" w:rsidP="008E6C39">
            <w:pPr>
              <w:rPr>
                <w:rFonts w:eastAsia="Calibri"/>
                <w:color w:val="FFFFFF"/>
                <w:sz w:val="20"/>
                <w:szCs w:val="20"/>
                <w:lang w:val="nl-NL"/>
              </w:rPr>
            </w:pPr>
            <w:r w:rsidRPr="00EC4D3B">
              <w:rPr>
                <w:rFonts w:eastAsia="Calibri"/>
                <w:color w:val="FFFFFF"/>
                <w:sz w:val="20"/>
                <w:szCs w:val="20"/>
                <w:lang w:val="nl-NL"/>
              </w:rPr>
              <w:t>2</w:t>
            </w:r>
            <w:ins w:id="45" w:author="Charlotte | Studio Leemans" w:date="2021-10-08T09:03:00Z">
              <w:r w:rsidR="00EC4D3B">
                <w:rPr>
                  <w:rFonts w:eastAsia="Calibri"/>
                  <w:color w:val="FFFFFF"/>
                  <w:sz w:val="20"/>
                  <w:szCs w:val="20"/>
                  <w:lang w:val="nl-NL"/>
                </w:rPr>
                <w:t>.</w:t>
              </w:r>
            </w:ins>
            <w:r w:rsidRPr="00EC4D3B">
              <w:rPr>
                <w:rFonts w:eastAsia="Calibri"/>
                <w:color w:val="FFFFFF"/>
                <w:sz w:val="20"/>
                <w:szCs w:val="20"/>
                <w:lang w:val="nl-NL"/>
              </w:rPr>
              <w:t xml:space="preserve"> Slaap en Gewicht  </w:t>
            </w:r>
          </w:p>
        </w:tc>
      </w:tr>
      <w:tr w:rsidR="00ED3EBD" w:rsidRPr="00EC4D3B" w14:paraId="00F4E2D8"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B0A31C"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03E856" w14:textId="23A3848F" w:rsidR="00ED3EBD" w:rsidRPr="00EC4D3B" w:rsidRDefault="00ED3EBD" w:rsidP="00ED3EBD">
            <w:pPr>
              <w:rPr>
                <w:rFonts w:eastAsia="Calibri"/>
                <w:color w:val="000000"/>
                <w:sz w:val="20"/>
                <w:szCs w:val="20"/>
                <w:lang w:val="nl-NL"/>
              </w:rPr>
            </w:pPr>
            <w:r w:rsidRPr="00EC4D3B">
              <w:rPr>
                <w:rFonts w:eastAsia="Calibri"/>
                <w:color w:val="000000"/>
                <w:sz w:val="20"/>
                <w:szCs w:val="20"/>
                <w:lang w:val="nl-NL"/>
              </w:rPr>
              <w:t>Container van het concept Slaap en Gewicht. Deze container bevat alle gegevenselementen van het concept Slaap en Gewicht.</w:t>
            </w:r>
          </w:p>
        </w:tc>
      </w:tr>
      <w:tr w:rsidR="00ED3EBD" w:rsidRPr="00EC4D3B" w14:paraId="10029BD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F2367"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EE0354" w14:textId="77777777" w:rsidR="00ED3EBD" w:rsidRPr="00EC4D3B" w:rsidRDefault="00ED3EBD" w:rsidP="008E6C39">
            <w:pPr>
              <w:rPr>
                <w:rFonts w:eastAsia="Calibri"/>
                <w:color w:val="000000"/>
                <w:sz w:val="20"/>
                <w:szCs w:val="20"/>
                <w:lang w:val="nl-NL"/>
              </w:rPr>
            </w:pPr>
          </w:p>
        </w:tc>
      </w:tr>
      <w:tr w:rsidR="00ED3EBD" w:rsidRPr="00EC4D3B" w14:paraId="0CF21AD7"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EC4D3B" w14:paraId="694018B9"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203C6D" w14:textId="77777777" w:rsidR="00ED3EBD" w:rsidRPr="00EC4D3B" w:rsidRDefault="00ED3EBD" w:rsidP="008E6C39">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BAEE7A" w14:textId="77777777" w:rsidR="00ED3EBD" w:rsidRPr="00EC4D3B" w:rsidRDefault="00ED3EBD" w:rsidP="008E6C39">
                  <w:pPr>
                    <w:rPr>
                      <w:color w:val="000000"/>
                      <w:sz w:val="20"/>
                      <w:szCs w:val="20"/>
                      <w:lang w:val="nl-NL"/>
                    </w:rPr>
                  </w:pPr>
                  <w:r w:rsidRPr="00EC4D3B">
                    <w:rPr>
                      <w:rFonts w:eastAsia="Calibri"/>
                      <w:color w:val="000000"/>
                      <w:sz w:val="20"/>
                      <w:szCs w:val="20"/>
                      <w:lang w:val="nl-NL"/>
                    </w:rPr>
                    <w:t>NL-</w:t>
                  </w:r>
                  <w:proofErr w:type="gramStart"/>
                  <w:r w:rsidRPr="00EC4D3B">
                    <w:rPr>
                      <w:rFonts w:eastAsia="Calibri"/>
                      <w:color w:val="000000"/>
                      <w:sz w:val="20"/>
                      <w:szCs w:val="20"/>
                      <w:lang w:val="nl-NL"/>
                    </w:rPr>
                    <w:t>CM:LifeChart</w:t>
                  </w:r>
                  <w:proofErr w:type="gramEnd"/>
                  <w:r w:rsidRPr="00EC4D3B">
                    <w:rPr>
                      <w:rFonts w:eastAsia="Calibri"/>
                      <w:color w:val="000000"/>
                      <w:sz w:val="20"/>
                      <w:szCs w:val="20"/>
                      <w:lang w:val="nl-NL"/>
                    </w:rPr>
                    <w:t>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5B7FBB" w14:textId="77777777" w:rsidR="00ED3EBD" w:rsidRPr="00EC4D3B" w:rsidRDefault="00ED3EBD" w:rsidP="008E6C39">
                  <w:pPr>
                    <w:rPr>
                      <w:color w:val="000000"/>
                      <w:sz w:val="20"/>
                      <w:szCs w:val="20"/>
                      <w:lang w:val="nl-NL"/>
                    </w:rPr>
                  </w:pPr>
                </w:p>
              </w:tc>
            </w:tr>
            <w:tr w:rsidR="00ED3EBD" w:rsidRPr="00EC4D3B" w14:paraId="308ABB77"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0171B5" w14:textId="77777777" w:rsidR="00ED3EBD" w:rsidRPr="00EC4D3B" w:rsidRDefault="00ED3EBD" w:rsidP="008E6C39">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1741A4C" w14:textId="77777777" w:rsidR="00ED3EBD" w:rsidRPr="00EC4D3B" w:rsidRDefault="00ED3EBD" w:rsidP="008E6C39">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21C4E1" w14:textId="77777777" w:rsidR="00ED3EBD" w:rsidRPr="00EC4D3B" w:rsidRDefault="00ED3EBD" w:rsidP="008E6C39">
                  <w:pPr>
                    <w:rPr>
                      <w:color w:val="000000"/>
                      <w:sz w:val="20"/>
                      <w:szCs w:val="20"/>
                      <w:lang w:val="nl-NL"/>
                    </w:rPr>
                  </w:pPr>
                </w:p>
              </w:tc>
            </w:tr>
          </w:tbl>
          <w:p w14:paraId="554681E5" w14:textId="77777777" w:rsidR="00ED3EBD" w:rsidRPr="00EC4D3B" w:rsidRDefault="00ED3EBD" w:rsidP="008E6C39">
            <w:pPr>
              <w:rPr>
                <w:color w:val="000000"/>
                <w:sz w:val="20"/>
                <w:szCs w:val="20"/>
                <w:lang w:val="nl-NL"/>
              </w:rPr>
            </w:pPr>
          </w:p>
        </w:tc>
      </w:tr>
      <w:tr w:rsidR="00ED3EBD" w:rsidRPr="00EC4D3B" w14:paraId="679846A6"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C6C1E"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CC95B5" w14:textId="77777777" w:rsidR="00ED3EBD" w:rsidRPr="00EC4D3B" w:rsidRDefault="00ED3EBD" w:rsidP="008E6C39">
            <w:pPr>
              <w:rPr>
                <w:rFonts w:eastAsia="Calibri"/>
                <w:color w:val="000000"/>
                <w:sz w:val="20"/>
                <w:szCs w:val="20"/>
                <w:lang w:val="nl-NL"/>
              </w:rPr>
            </w:pPr>
          </w:p>
        </w:tc>
      </w:tr>
      <w:bookmarkEnd w:id="44"/>
    </w:tbl>
    <w:p w14:paraId="74288604" w14:textId="4BFB2AA6" w:rsidR="00ED3EBD" w:rsidRPr="00EC4D3B" w:rsidRDefault="00ED3EB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C4D3B" w14:paraId="4FEDCB98"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290D5A" w14:textId="77777777" w:rsidR="00ED3EBD" w:rsidRPr="00EC4D3B" w:rsidRDefault="00ED3EBD" w:rsidP="008E6C39">
            <w:pPr>
              <w:rPr>
                <w:rFonts w:eastAsia="Calibri"/>
                <w:b/>
                <w:color w:val="FFFFFF"/>
                <w:sz w:val="20"/>
                <w:szCs w:val="20"/>
                <w:lang w:val="nl-NL"/>
              </w:rPr>
            </w:pPr>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F23525" w14:textId="45A23029" w:rsidR="00ED3EBD" w:rsidRPr="00EC4D3B" w:rsidRDefault="00ED3EBD" w:rsidP="008E6C39">
            <w:pPr>
              <w:rPr>
                <w:rFonts w:eastAsia="Calibri"/>
                <w:color w:val="FFFFFF"/>
                <w:sz w:val="20"/>
                <w:szCs w:val="20"/>
                <w:lang w:val="nl-NL"/>
              </w:rPr>
            </w:pPr>
            <w:r w:rsidRPr="00EC4D3B">
              <w:rPr>
                <w:rFonts w:eastAsia="Calibri"/>
                <w:color w:val="FFFFFF"/>
                <w:sz w:val="20"/>
                <w:szCs w:val="20"/>
                <w:lang w:val="nl-NL"/>
              </w:rPr>
              <w:t>2</w:t>
            </w:r>
            <w:ins w:id="46" w:author="Charlotte | Studio Leemans" w:date="2021-10-08T09:03:00Z">
              <w:r w:rsidR="00EC4D3B">
                <w:rPr>
                  <w:rFonts w:eastAsia="Calibri"/>
                  <w:color w:val="FFFFFF"/>
                  <w:sz w:val="20"/>
                  <w:szCs w:val="20"/>
                  <w:lang w:val="nl-NL"/>
                </w:rPr>
                <w:t>.</w:t>
              </w:r>
            </w:ins>
            <w:r w:rsidRPr="00EC4D3B">
              <w:rPr>
                <w:rFonts w:eastAsia="Calibri"/>
                <w:color w:val="FFFFFF"/>
                <w:sz w:val="20"/>
                <w:szCs w:val="20"/>
                <w:lang w:val="nl-NL"/>
              </w:rPr>
              <w:t xml:space="preserve">a Uren slaap  </w:t>
            </w:r>
          </w:p>
        </w:tc>
      </w:tr>
      <w:tr w:rsidR="00ED3EBD" w:rsidRPr="00EC4D3B" w14:paraId="6A522D2B"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A8697F"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4ED51B" w14:textId="4082FC2E" w:rsidR="00ED3EBD" w:rsidRPr="00EC4D3B" w:rsidRDefault="00ED3EBD" w:rsidP="00091F06">
            <w:pPr>
              <w:rPr>
                <w:rFonts w:eastAsia="Calibri"/>
                <w:color w:val="000000"/>
                <w:sz w:val="20"/>
                <w:szCs w:val="20"/>
                <w:lang w:val="nl-NL"/>
              </w:rPr>
            </w:pPr>
            <w:r w:rsidRPr="00EC4D3B">
              <w:rPr>
                <w:rFonts w:eastAsia="Calibri"/>
                <w:color w:val="000000"/>
                <w:sz w:val="20"/>
                <w:szCs w:val="20"/>
                <w:lang w:val="nl-NL"/>
              </w:rPr>
              <w:t>Geef bij benadering aan hoeveel uren u de afgelopen nacht hebt geslapen (dutjes overdag tellen niet mee).</w:t>
            </w:r>
          </w:p>
        </w:tc>
      </w:tr>
      <w:tr w:rsidR="00ED3EBD" w:rsidRPr="00EC4D3B" w14:paraId="5271C7F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9BCBF2"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EBF063" w14:textId="77777777" w:rsidR="00ED3EBD" w:rsidRPr="00EC4D3B" w:rsidRDefault="00ED3EBD" w:rsidP="008E6C39">
            <w:pPr>
              <w:rPr>
                <w:rFonts w:eastAsia="Calibri"/>
                <w:color w:val="000000"/>
                <w:sz w:val="20"/>
                <w:szCs w:val="20"/>
                <w:lang w:val="nl-NL"/>
              </w:rPr>
            </w:pPr>
            <w:r w:rsidRPr="00EC4D3B">
              <w:rPr>
                <w:rFonts w:eastAsia="Calibri"/>
                <w:color w:val="000000"/>
                <w:sz w:val="20"/>
                <w:szCs w:val="20"/>
                <w:lang w:val="nl-NL"/>
              </w:rPr>
              <w:t>PQ</w:t>
            </w:r>
          </w:p>
        </w:tc>
      </w:tr>
      <w:tr w:rsidR="00ED3EBD" w:rsidRPr="00EC4D3B" w14:paraId="132C431D"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EC4D3B" w14:paraId="354F4069"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119CA1" w14:textId="77777777" w:rsidR="00ED3EBD" w:rsidRPr="00EC4D3B" w:rsidRDefault="00ED3EBD" w:rsidP="008E6C39">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B2D263" w14:textId="77777777" w:rsidR="00ED3EBD" w:rsidRPr="00EC4D3B" w:rsidRDefault="00ED3EBD" w:rsidP="008E6C39">
                  <w:pPr>
                    <w:rPr>
                      <w:color w:val="000000"/>
                      <w:sz w:val="20"/>
                      <w:szCs w:val="20"/>
                      <w:lang w:val="nl-NL"/>
                    </w:rPr>
                  </w:pPr>
                  <w:r w:rsidRPr="00EC4D3B">
                    <w:rPr>
                      <w:rFonts w:eastAsia="Calibri"/>
                      <w:color w:val="000000"/>
                      <w:sz w:val="20"/>
                      <w:szCs w:val="20"/>
                      <w:lang w:val="nl-NL"/>
                    </w:rPr>
                    <w:t>NL-</w:t>
                  </w:r>
                  <w:proofErr w:type="gramStart"/>
                  <w:r w:rsidRPr="00EC4D3B">
                    <w:rPr>
                      <w:rFonts w:eastAsia="Calibri"/>
                      <w:color w:val="000000"/>
                      <w:sz w:val="20"/>
                      <w:szCs w:val="20"/>
                      <w:lang w:val="nl-NL"/>
                    </w:rPr>
                    <w:t>CM:LifeChart</w:t>
                  </w:r>
                  <w:proofErr w:type="gramEnd"/>
                  <w:r w:rsidRPr="00EC4D3B">
                    <w:rPr>
                      <w:rFonts w:eastAsia="Calibri"/>
                      <w:color w:val="000000"/>
                      <w:sz w:val="20"/>
                      <w:szCs w:val="20"/>
                      <w:lang w:val="nl-NL"/>
                    </w:rPr>
                    <w:t>002A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F3DEA37" w14:textId="77777777" w:rsidR="00ED3EBD" w:rsidRPr="00EC4D3B" w:rsidRDefault="00ED3EBD" w:rsidP="008E6C39">
                  <w:pPr>
                    <w:rPr>
                      <w:color w:val="000000"/>
                      <w:sz w:val="20"/>
                      <w:szCs w:val="20"/>
                      <w:lang w:val="nl-NL"/>
                    </w:rPr>
                  </w:pPr>
                </w:p>
              </w:tc>
            </w:tr>
            <w:tr w:rsidR="00ED3EBD" w:rsidRPr="00EC4D3B" w14:paraId="28B5C495"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66BC82" w14:textId="77777777" w:rsidR="00ED3EBD" w:rsidRPr="00EC4D3B" w:rsidRDefault="00ED3EBD" w:rsidP="008E6C39">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5AA230" w14:textId="77777777" w:rsidR="00ED3EBD" w:rsidRPr="00EC4D3B" w:rsidRDefault="00ED3EBD" w:rsidP="008E6C39">
                  <w:pPr>
                    <w:rPr>
                      <w:color w:val="000000"/>
                      <w:sz w:val="20"/>
                      <w:szCs w:val="20"/>
                      <w:lang w:val="nl-NL"/>
                    </w:rPr>
                  </w:pPr>
                  <w:proofErr w:type="spellStart"/>
                  <w:r w:rsidRPr="00EC4D3B">
                    <w:rPr>
                      <w:rFonts w:eastAsia="Calibri"/>
                      <w:color w:val="000000"/>
                      <w:sz w:val="20"/>
                      <w:szCs w:val="20"/>
                      <w:lang w:val="nl-NL"/>
                    </w:rPr>
                    <w:t>DeNLGGZ</w:t>
                  </w:r>
                  <w:proofErr w:type="spellEnd"/>
                  <w:r w:rsidRPr="00EC4D3B">
                    <w:rPr>
                      <w:rFonts w:eastAsia="Calibri"/>
                      <w:color w:val="000000"/>
                      <w:sz w:val="20"/>
                      <w:szCs w:val="20"/>
                      <w:lang w:val="nl-NL"/>
                    </w:rPr>
                    <w:t>: DCLifeChart002A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0CF8E8" w14:textId="77777777" w:rsidR="00ED3EBD" w:rsidRPr="00EC4D3B" w:rsidRDefault="00ED3EBD" w:rsidP="008E6C39">
                  <w:pPr>
                    <w:rPr>
                      <w:color w:val="000000"/>
                      <w:sz w:val="20"/>
                      <w:szCs w:val="20"/>
                      <w:lang w:val="nl-NL"/>
                    </w:rPr>
                  </w:pPr>
                </w:p>
              </w:tc>
            </w:tr>
          </w:tbl>
          <w:p w14:paraId="60435BF9" w14:textId="77777777" w:rsidR="00ED3EBD" w:rsidRPr="00EC4D3B" w:rsidRDefault="00ED3EBD" w:rsidP="008E6C39">
            <w:pPr>
              <w:rPr>
                <w:color w:val="000000"/>
                <w:sz w:val="20"/>
                <w:szCs w:val="20"/>
                <w:lang w:val="nl-NL"/>
              </w:rPr>
            </w:pPr>
          </w:p>
        </w:tc>
      </w:tr>
      <w:tr w:rsidR="00ED3EBD" w:rsidRPr="00EC4D3B" w14:paraId="3C7EC4A6"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177957"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96D539" w14:textId="77777777" w:rsidR="00ED3EBD" w:rsidRPr="00EC4D3B" w:rsidRDefault="00ED3EBD" w:rsidP="008E6C39">
            <w:pPr>
              <w:rPr>
                <w:rFonts w:eastAsia="Calibri"/>
                <w:color w:val="000000"/>
                <w:sz w:val="20"/>
                <w:szCs w:val="20"/>
                <w:lang w:val="nl-NL"/>
              </w:rPr>
            </w:pPr>
          </w:p>
        </w:tc>
      </w:tr>
    </w:tbl>
    <w:p w14:paraId="01530D4F" w14:textId="2AC3F00C" w:rsidR="00ED3EBD" w:rsidRPr="00EC4D3B" w:rsidRDefault="00ED3EB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C4D3B" w14:paraId="47826E6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E57FA9" w14:textId="77777777" w:rsidR="00ED3EBD" w:rsidRPr="00EC4D3B" w:rsidRDefault="00ED3EBD" w:rsidP="008E6C39">
            <w:pPr>
              <w:rPr>
                <w:rFonts w:eastAsia="Calibri"/>
                <w:b/>
                <w:color w:val="FFFFFF"/>
                <w:sz w:val="20"/>
                <w:szCs w:val="20"/>
                <w:lang w:val="nl-NL"/>
              </w:rPr>
            </w:pPr>
            <w:bookmarkStart w:id="47" w:name="BKM_49ABFEED_8903_4DB4_9F42_981A713A50D4"/>
            <w:r w:rsidRPr="00EC4D3B">
              <w:rPr>
                <w:rFonts w:eastAsia="Calibri"/>
                <w:b/>
                <w:color w:val="FFFFFF"/>
                <w:sz w:val="20"/>
                <w:szCs w:val="20"/>
                <w:lang w:val="nl-NL"/>
              </w:rPr>
              <w:t xml:space="preserve">«data </w:t>
            </w:r>
            <w:proofErr w:type="spellStart"/>
            <w:r w:rsidRPr="00EC4D3B">
              <w:rPr>
                <w:rFonts w:eastAsia="Calibri"/>
                <w:b/>
                <w:color w:val="FFFFFF"/>
                <w:sz w:val="20"/>
                <w:szCs w:val="20"/>
                <w:lang w:val="nl-NL"/>
              </w:rPr>
              <w:t>reference</w:t>
            </w:r>
            <w:proofErr w:type="spellEnd"/>
            <w:r w:rsidRPr="00EC4D3B">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5F350A" w14:textId="01404844" w:rsidR="00ED3EBD" w:rsidRPr="00EC4D3B" w:rsidRDefault="00ED3EBD" w:rsidP="008E6C39">
            <w:pPr>
              <w:rPr>
                <w:rFonts w:eastAsia="Calibri"/>
                <w:color w:val="FFFFFF"/>
                <w:sz w:val="20"/>
                <w:szCs w:val="20"/>
                <w:lang w:val="nl-NL"/>
              </w:rPr>
            </w:pPr>
            <w:del w:id="48" w:author="Charlotte | Studio Leemans" w:date="2021-10-08T09:03:00Z">
              <w:r w:rsidRPr="00EC4D3B" w:rsidDel="00EC4D3B">
                <w:rPr>
                  <w:rFonts w:eastAsia="Calibri"/>
                  <w:color w:val="FFFFFF"/>
                  <w:sz w:val="20"/>
                  <w:szCs w:val="20"/>
                  <w:lang w:val="nl-NL"/>
                </w:rPr>
                <w:delText xml:space="preserve">zib </w:delText>
              </w:r>
            </w:del>
            <w:proofErr w:type="spellStart"/>
            <w:ins w:id="49" w:author="Charlotte | Studio Leemans" w:date="2021-10-08T09:03:00Z">
              <w:r w:rsidR="00EC4D3B">
                <w:rPr>
                  <w:rFonts w:eastAsia="Calibri"/>
                  <w:color w:val="FFFFFF"/>
                  <w:sz w:val="20"/>
                  <w:szCs w:val="20"/>
                  <w:lang w:val="nl-NL"/>
                </w:rPr>
                <w:t>Z</w:t>
              </w:r>
              <w:r w:rsidR="00EC4D3B" w:rsidRPr="00EC4D3B">
                <w:rPr>
                  <w:rFonts w:eastAsia="Calibri"/>
                  <w:color w:val="FFFFFF"/>
                  <w:sz w:val="20"/>
                  <w:szCs w:val="20"/>
                  <w:lang w:val="nl-NL"/>
                </w:rPr>
                <w:t>ib</w:t>
              </w:r>
              <w:proofErr w:type="spellEnd"/>
              <w:r w:rsidR="00EC4D3B" w:rsidRPr="00EC4D3B">
                <w:rPr>
                  <w:rFonts w:eastAsia="Calibri"/>
                  <w:color w:val="FFFFFF"/>
                  <w:sz w:val="20"/>
                  <w:szCs w:val="20"/>
                  <w:lang w:val="nl-NL"/>
                </w:rPr>
                <w:t xml:space="preserve"> </w:t>
              </w:r>
            </w:ins>
            <w:r w:rsidRPr="00EC4D3B">
              <w:rPr>
                <w:rFonts w:eastAsia="Calibri"/>
                <w:color w:val="FFFFFF"/>
                <w:sz w:val="20"/>
                <w:szCs w:val="20"/>
                <w:lang w:val="nl-NL"/>
              </w:rPr>
              <w:t xml:space="preserve">Gewicht  </w:t>
            </w:r>
          </w:p>
        </w:tc>
      </w:tr>
      <w:tr w:rsidR="00ED3EBD" w:rsidRPr="00EC4D3B" w14:paraId="2EDB90D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D2B1AB"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F6F32B" w14:textId="27971888" w:rsidR="00ED3EBD" w:rsidRPr="00EC4D3B" w:rsidRDefault="00ED3EBD" w:rsidP="008E6C39">
            <w:pPr>
              <w:rPr>
                <w:rFonts w:eastAsia="Calibri"/>
                <w:color w:val="000000"/>
                <w:sz w:val="20"/>
                <w:szCs w:val="20"/>
                <w:lang w:val="nl-NL"/>
              </w:rPr>
            </w:pPr>
            <w:r w:rsidRPr="00EC4D3B">
              <w:rPr>
                <w:rFonts w:eastAsia="Calibri"/>
                <w:color w:val="000000"/>
                <w:sz w:val="20"/>
                <w:szCs w:val="20"/>
                <w:lang w:val="nl-NL"/>
              </w:rPr>
              <w:t>Dit is een referentie naar het data</w:t>
            </w:r>
            <w:ins w:id="50" w:author="Charlotte | Studio Leemans" w:date="2021-10-08T09:04:00Z">
              <w:r w:rsidR="00EC4D3B">
                <w:rPr>
                  <w:rFonts w:eastAsia="Calibri"/>
                  <w:color w:val="000000"/>
                  <w:sz w:val="20"/>
                  <w:szCs w:val="20"/>
                  <w:lang w:val="nl-NL"/>
                </w:rPr>
                <w:t>-</w:t>
              </w:r>
            </w:ins>
            <w:del w:id="51" w:author="Charlotte | Studio Leemans" w:date="2021-10-08T09:04:00Z">
              <w:r w:rsidRPr="00EC4D3B" w:rsidDel="00EC4D3B">
                <w:rPr>
                  <w:rFonts w:eastAsia="Calibri"/>
                  <w:color w:val="000000"/>
                  <w:sz w:val="20"/>
                  <w:szCs w:val="20"/>
                  <w:lang w:val="nl-NL"/>
                </w:rPr>
                <w:delText xml:space="preserve"> </w:delText>
              </w:r>
            </w:del>
            <w:r w:rsidRPr="00EC4D3B">
              <w:rPr>
                <w:rFonts w:eastAsia="Calibri"/>
                <w:color w:val="000000"/>
                <w:sz w:val="20"/>
                <w:szCs w:val="20"/>
                <w:lang w:val="nl-NL"/>
              </w:rPr>
              <w:t xml:space="preserve">element gewicht uit de </w:t>
            </w:r>
            <w:proofErr w:type="spellStart"/>
            <w:r w:rsidRPr="00EC4D3B">
              <w:rPr>
                <w:rFonts w:eastAsia="Calibri"/>
                <w:color w:val="000000"/>
                <w:sz w:val="20"/>
                <w:szCs w:val="20"/>
                <w:lang w:val="nl-NL"/>
              </w:rPr>
              <w:t>zib</w:t>
            </w:r>
            <w:proofErr w:type="spellEnd"/>
            <w:r w:rsidRPr="00EC4D3B">
              <w:rPr>
                <w:rFonts w:eastAsia="Calibri"/>
                <w:color w:val="000000"/>
                <w:sz w:val="20"/>
                <w:szCs w:val="20"/>
                <w:lang w:val="nl-NL"/>
              </w:rPr>
              <w:t xml:space="preserve"> </w:t>
            </w:r>
            <w:del w:id="52" w:author="Charlotte | Studio Leemans" w:date="2021-10-08T09:04:00Z">
              <w:r w:rsidRPr="00EC4D3B" w:rsidDel="00EC4D3B">
                <w:rPr>
                  <w:rFonts w:eastAsia="Calibri"/>
                  <w:color w:val="000000"/>
                  <w:sz w:val="20"/>
                  <w:szCs w:val="20"/>
                  <w:lang w:val="nl-NL"/>
                </w:rPr>
                <w:delText>lichaamsgewicht</w:delText>
              </w:r>
            </w:del>
            <w:ins w:id="53" w:author="Charlotte | Studio Leemans" w:date="2021-10-08T09:04:00Z">
              <w:r w:rsidR="00EC4D3B">
                <w:rPr>
                  <w:rFonts w:eastAsia="Calibri"/>
                  <w:color w:val="000000"/>
                  <w:sz w:val="20"/>
                  <w:szCs w:val="20"/>
                  <w:lang w:val="nl-NL"/>
                </w:rPr>
                <w:t>L</w:t>
              </w:r>
              <w:r w:rsidR="00EC4D3B" w:rsidRPr="00EC4D3B">
                <w:rPr>
                  <w:rFonts w:eastAsia="Calibri"/>
                  <w:color w:val="000000"/>
                  <w:sz w:val="20"/>
                  <w:szCs w:val="20"/>
                  <w:lang w:val="nl-NL"/>
                </w:rPr>
                <w:t>ichaamsgewicht</w:t>
              </w:r>
            </w:ins>
            <w:r w:rsidRPr="00EC4D3B">
              <w:rPr>
                <w:rFonts w:eastAsia="Calibri"/>
                <w:color w:val="000000"/>
                <w:sz w:val="20"/>
                <w:szCs w:val="20"/>
                <w:lang w:val="nl-NL"/>
              </w:rPr>
              <w:t xml:space="preserve">. </w:t>
            </w:r>
          </w:p>
        </w:tc>
      </w:tr>
      <w:tr w:rsidR="00ED3EBD" w:rsidRPr="00EC4D3B" w14:paraId="41966372"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4F4D63"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588FED" w14:textId="77777777" w:rsidR="00ED3EBD" w:rsidRPr="00EC4D3B" w:rsidRDefault="00ED3EBD" w:rsidP="008E6C39">
            <w:pPr>
              <w:rPr>
                <w:rFonts w:eastAsia="Calibri"/>
                <w:color w:val="000000"/>
                <w:sz w:val="20"/>
                <w:szCs w:val="20"/>
                <w:lang w:val="nl-NL"/>
              </w:rPr>
            </w:pPr>
          </w:p>
        </w:tc>
      </w:tr>
      <w:tr w:rsidR="00ED3EBD" w:rsidRPr="00EC4D3B" w14:paraId="479B744E"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171D8EB" w14:textId="77777777" w:rsidR="00ED3EBD" w:rsidRPr="00EC4D3B" w:rsidRDefault="00ED3EBD" w:rsidP="008E6C39">
            <w:pPr>
              <w:rPr>
                <w:color w:val="000000"/>
                <w:sz w:val="20"/>
                <w:szCs w:val="20"/>
                <w:lang w:val="nl-NL"/>
              </w:rPr>
            </w:pPr>
          </w:p>
        </w:tc>
      </w:tr>
      <w:tr w:rsidR="00ED3EBD" w:rsidRPr="00EC4D3B" w14:paraId="46BFB115"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C9B25F"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CCBEC8" w14:textId="77777777" w:rsidR="00ED3EBD" w:rsidRPr="00EC4D3B" w:rsidRDefault="00ED3EBD" w:rsidP="008E6C39">
            <w:pPr>
              <w:rPr>
                <w:rFonts w:eastAsia="Calibri"/>
                <w:color w:val="000000"/>
                <w:sz w:val="20"/>
                <w:szCs w:val="20"/>
                <w:lang w:val="nl-NL"/>
              </w:rPr>
            </w:pPr>
          </w:p>
        </w:tc>
      </w:tr>
      <w:bookmarkEnd w:id="47"/>
    </w:tbl>
    <w:p w14:paraId="18B0813F" w14:textId="77777777" w:rsidR="00ED3EBD" w:rsidRPr="00EC4D3B" w:rsidRDefault="00ED3EB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EC4D3B" w14:paraId="21ABD1A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F17EFF" w14:textId="77777777" w:rsidR="00ED6964" w:rsidRPr="00EC4D3B" w:rsidRDefault="00F71E34">
            <w:pPr>
              <w:rPr>
                <w:rFonts w:eastAsia="Calibri"/>
                <w:b/>
                <w:color w:val="FFFFFF"/>
                <w:sz w:val="20"/>
                <w:szCs w:val="20"/>
                <w:lang w:val="nl-NL"/>
              </w:rPr>
            </w:pPr>
            <w:bookmarkStart w:id="54" w:name="BKM_29F9D47F_9B47_4E8C_B63C_EF0B7953A285"/>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A1B50F" w14:textId="77777777" w:rsidR="00ED6964" w:rsidRPr="00EC4D3B" w:rsidRDefault="00F71E34">
            <w:pPr>
              <w:rPr>
                <w:rFonts w:eastAsia="Calibri"/>
                <w:color w:val="FFFFFF"/>
                <w:sz w:val="20"/>
                <w:szCs w:val="20"/>
                <w:lang w:val="nl-NL"/>
              </w:rPr>
            </w:pPr>
            <w:r w:rsidRPr="00EC4D3B">
              <w:rPr>
                <w:rFonts w:eastAsia="Calibri"/>
                <w:color w:val="FFFFFF"/>
                <w:sz w:val="20"/>
                <w:szCs w:val="20"/>
                <w:lang w:val="nl-NL"/>
              </w:rPr>
              <w:t xml:space="preserve">3. Ontstemde manie  </w:t>
            </w:r>
          </w:p>
        </w:tc>
      </w:tr>
      <w:tr w:rsidR="00ED6964" w:rsidRPr="00EC4D3B" w14:paraId="602235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7896D"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748BC1" w14:textId="65AA1017" w:rsidR="00ED6964" w:rsidRPr="00EC4D3B" w:rsidRDefault="00F71E34">
            <w:pPr>
              <w:rPr>
                <w:rFonts w:eastAsia="Calibri"/>
                <w:color w:val="000000"/>
                <w:sz w:val="20"/>
                <w:szCs w:val="20"/>
                <w:lang w:val="nl-NL"/>
              </w:rPr>
            </w:pPr>
            <w:r w:rsidRPr="00EC4D3B">
              <w:rPr>
                <w:rFonts w:eastAsia="Calibri"/>
                <w:color w:val="000000"/>
                <w:sz w:val="20"/>
                <w:szCs w:val="20"/>
                <w:lang w:val="nl-NL"/>
              </w:rPr>
              <w:t>Als uw stemming tijdens de manie onplezierig is, kruis dan het vakje ‘ontstemde</w:t>
            </w:r>
            <w:r w:rsidR="00ED3EBD" w:rsidRPr="00EC4D3B">
              <w:rPr>
                <w:rFonts w:eastAsia="Calibri"/>
                <w:color w:val="000000"/>
                <w:sz w:val="20"/>
                <w:szCs w:val="20"/>
                <w:lang w:val="nl-NL"/>
              </w:rPr>
              <w:t xml:space="preserve"> </w:t>
            </w:r>
            <w:r w:rsidRPr="00EC4D3B">
              <w:rPr>
                <w:rFonts w:eastAsia="Calibri"/>
                <w:color w:val="000000"/>
                <w:sz w:val="20"/>
                <w:szCs w:val="20"/>
                <w:lang w:val="nl-NL"/>
              </w:rPr>
              <w:t>manie’ aan.</w:t>
            </w:r>
          </w:p>
        </w:tc>
      </w:tr>
      <w:tr w:rsidR="00ED6964" w:rsidRPr="00EC4D3B" w14:paraId="09ED19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5D919A"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A78D85" w14:textId="77777777" w:rsidR="00ED6964" w:rsidRPr="00EC4D3B" w:rsidRDefault="00ED6964">
            <w:pPr>
              <w:rPr>
                <w:rFonts w:eastAsia="Calibri"/>
                <w:color w:val="000000"/>
                <w:sz w:val="20"/>
                <w:szCs w:val="20"/>
                <w:lang w:val="nl-NL"/>
              </w:rPr>
            </w:pPr>
          </w:p>
        </w:tc>
      </w:tr>
      <w:tr w:rsidR="00ED6964" w:rsidRPr="00EC4D3B" w14:paraId="3DF0E0B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C4D3B" w14:paraId="0367EAD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FB431E" w14:textId="77777777" w:rsidR="00ED6964" w:rsidRPr="00EC4D3B" w:rsidRDefault="00F71E34">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D4AB582" w14:textId="77777777" w:rsidR="00ED6964" w:rsidRPr="00EC4D3B" w:rsidRDefault="00F71E34">
                  <w:pPr>
                    <w:rPr>
                      <w:color w:val="000000"/>
                      <w:sz w:val="20"/>
                      <w:szCs w:val="20"/>
                      <w:lang w:val="nl-NL"/>
                    </w:rPr>
                  </w:pPr>
                  <w:r w:rsidRPr="00EC4D3B">
                    <w:rPr>
                      <w:rFonts w:eastAsia="Calibri"/>
                      <w:color w:val="000000"/>
                      <w:sz w:val="20"/>
                      <w:szCs w:val="20"/>
                      <w:lang w:val="nl-NL"/>
                    </w:rPr>
                    <w:t>CM-</w:t>
                  </w:r>
                  <w:proofErr w:type="gramStart"/>
                  <w:r w:rsidRPr="00EC4D3B">
                    <w:rPr>
                      <w:rFonts w:eastAsia="Calibri"/>
                      <w:color w:val="000000"/>
                      <w:sz w:val="20"/>
                      <w:szCs w:val="20"/>
                      <w:lang w:val="nl-NL"/>
                    </w:rPr>
                    <w:t>NL:LifeChart</w:t>
                  </w:r>
                  <w:proofErr w:type="gramEnd"/>
                  <w:r w:rsidRPr="00EC4D3B">
                    <w:rPr>
                      <w:rFonts w:eastAsia="Calibri"/>
                      <w:color w:val="000000"/>
                      <w:sz w:val="20"/>
                      <w:szCs w:val="20"/>
                      <w:lang w:val="nl-NL"/>
                    </w:rPr>
                    <w:t>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220D60" w14:textId="77777777" w:rsidR="00ED6964" w:rsidRPr="00EC4D3B" w:rsidRDefault="00ED6964">
                  <w:pPr>
                    <w:rPr>
                      <w:color w:val="000000"/>
                      <w:sz w:val="20"/>
                      <w:szCs w:val="20"/>
                      <w:lang w:val="nl-NL"/>
                    </w:rPr>
                  </w:pPr>
                </w:p>
              </w:tc>
            </w:tr>
            <w:tr w:rsidR="00ED6964" w:rsidRPr="00EC4D3B" w14:paraId="35568D9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A971E8" w14:textId="77777777" w:rsidR="00ED6964" w:rsidRPr="00EC4D3B" w:rsidRDefault="00F71E34">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3839A6A" w14:textId="77777777" w:rsidR="00ED6964" w:rsidRPr="00EC4D3B" w:rsidRDefault="00F71E34">
                  <w:pPr>
                    <w:rPr>
                      <w:color w:val="000000"/>
                      <w:sz w:val="20"/>
                      <w:szCs w:val="20"/>
                      <w:lang w:val="nl-NL"/>
                    </w:rPr>
                  </w:pPr>
                  <w:proofErr w:type="gramStart"/>
                  <w:r w:rsidRPr="00EC4D3B">
                    <w:rPr>
                      <w:rFonts w:eastAsia="Calibri"/>
                      <w:color w:val="000000"/>
                      <w:sz w:val="20"/>
                      <w:szCs w:val="20"/>
                      <w:lang w:val="nl-NL"/>
                    </w:rPr>
                    <w:t>deNLGGZ:DCLifchart</w:t>
                  </w:r>
                  <w:proofErr w:type="gramEnd"/>
                  <w:r w:rsidRPr="00EC4D3B">
                    <w:rPr>
                      <w:rFonts w:eastAsia="Calibri"/>
                      <w:color w:val="000000"/>
                      <w:sz w:val="20"/>
                      <w:szCs w:val="20"/>
                      <w:lang w:val="nl-NL"/>
                    </w:rPr>
                    <w:t>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C792C6" w14:textId="77777777" w:rsidR="00ED6964" w:rsidRPr="00EC4D3B" w:rsidRDefault="00ED6964">
                  <w:pPr>
                    <w:rPr>
                      <w:color w:val="000000"/>
                      <w:sz w:val="20"/>
                      <w:szCs w:val="20"/>
                      <w:lang w:val="nl-NL"/>
                    </w:rPr>
                  </w:pPr>
                </w:p>
              </w:tc>
            </w:tr>
          </w:tbl>
          <w:p w14:paraId="5482EDFD" w14:textId="77777777" w:rsidR="00ED6964" w:rsidRPr="00EC4D3B" w:rsidRDefault="00ED6964">
            <w:pPr>
              <w:rPr>
                <w:color w:val="000000"/>
                <w:sz w:val="20"/>
                <w:szCs w:val="20"/>
                <w:lang w:val="nl-NL"/>
              </w:rPr>
            </w:pPr>
          </w:p>
        </w:tc>
      </w:tr>
      <w:tr w:rsidR="00ED6964" w:rsidRPr="00EC4D3B" w14:paraId="5964261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E9DC91"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F8BD5" w14:textId="77777777" w:rsidR="00ED6964" w:rsidRPr="00EC4D3B" w:rsidRDefault="00ED6964">
            <w:pPr>
              <w:rPr>
                <w:rFonts w:eastAsia="Calibri"/>
                <w:color w:val="000000"/>
                <w:sz w:val="20"/>
                <w:szCs w:val="20"/>
                <w:lang w:val="nl-NL"/>
              </w:rPr>
            </w:pPr>
          </w:p>
        </w:tc>
      </w:tr>
      <w:bookmarkEnd w:id="54"/>
    </w:tbl>
    <w:p w14:paraId="5BB8C768" w14:textId="77777777" w:rsidR="00ED3EBD" w:rsidRPr="00EC4D3B" w:rsidRDefault="00ED3EBD" w:rsidP="00ED3EB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C4D3B" w14:paraId="30BBE8B1"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C6CC74" w14:textId="77777777" w:rsidR="00ED3EBD" w:rsidRPr="00EC4D3B" w:rsidRDefault="00ED3EBD" w:rsidP="008E6C39">
            <w:pPr>
              <w:rPr>
                <w:rFonts w:eastAsia="Calibri"/>
                <w:b/>
                <w:color w:val="FFFFFF"/>
                <w:sz w:val="20"/>
                <w:szCs w:val="20"/>
                <w:lang w:val="nl-NL"/>
              </w:rPr>
            </w:pPr>
            <w:bookmarkStart w:id="55" w:name="BKM_E640A778_FB9C_41A2_A173_B39EDAF56B77"/>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9E58A8" w14:textId="77777777" w:rsidR="00ED3EBD" w:rsidRPr="00EC4D3B" w:rsidRDefault="00ED3EBD" w:rsidP="008E6C39">
            <w:pPr>
              <w:rPr>
                <w:rFonts w:eastAsia="Calibri"/>
                <w:color w:val="FFFFFF"/>
                <w:sz w:val="20"/>
                <w:szCs w:val="20"/>
                <w:lang w:val="nl-NL"/>
              </w:rPr>
            </w:pPr>
            <w:r w:rsidRPr="00EC4D3B">
              <w:rPr>
                <w:rFonts w:eastAsia="Calibri"/>
                <w:color w:val="FFFFFF"/>
                <w:sz w:val="20"/>
                <w:szCs w:val="20"/>
                <w:lang w:val="nl-NL"/>
              </w:rPr>
              <w:t xml:space="preserve">4. Ernst van episode  </w:t>
            </w:r>
          </w:p>
        </w:tc>
      </w:tr>
      <w:tr w:rsidR="00ED3EBD" w:rsidRPr="00EC4D3B" w14:paraId="5E87B1E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DAA8F7"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90DD53" w14:textId="77777777" w:rsidR="00ED3EBD" w:rsidRPr="00EC4D3B" w:rsidRDefault="00ED3EBD" w:rsidP="008E6C39">
            <w:pPr>
              <w:rPr>
                <w:rFonts w:eastAsia="Calibri"/>
                <w:color w:val="000000"/>
                <w:sz w:val="20"/>
                <w:szCs w:val="20"/>
                <w:lang w:val="nl-NL"/>
              </w:rPr>
            </w:pPr>
            <w:r w:rsidRPr="00EC4D3B">
              <w:rPr>
                <w:rFonts w:eastAsia="Calibri"/>
                <w:color w:val="000000"/>
                <w:sz w:val="20"/>
                <w:szCs w:val="20"/>
                <w:lang w:val="nl-NL"/>
              </w:rPr>
              <w:t xml:space="preserve">Bepaal welke invloed uw stemming heeft gehad op uw sociaal of beroepsmatig functioneren en op uw omgang met anderen, thuis, op uw werk of op school. </w:t>
            </w:r>
          </w:p>
        </w:tc>
      </w:tr>
      <w:tr w:rsidR="00ED3EBD" w:rsidRPr="00EC4D3B" w14:paraId="7B20EE4D"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C21689"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E75126" w14:textId="77777777" w:rsidR="00ED3EBD" w:rsidRPr="00EC4D3B" w:rsidRDefault="00ED3EBD" w:rsidP="008E6C39">
            <w:pPr>
              <w:rPr>
                <w:rFonts w:eastAsia="Calibri"/>
                <w:color w:val="000000"/>
                <w:sz w:val="20"/>
                <w:szCs w:val="20"/>
                <w:lang w:val="nl-NL"/>
              </w:rPr>
            </w:pPr>
            <w:r w:rsidRPr="00EC4D3B">
              <w:rPr>
                <w:rFonts w:eastAsia="Calibri"/>
                <w:color w:val="000000"/>
                <w:sz w:val="20"/>
                <w:szCs w:val="20"/>
                <w:lang w:val="nl-NL"/>
              </w:rPr>
              <w:t>CD</w:t>
            </w:r>
          </w:p>
        </w:tc>
      </w:tr>
      <w:tr w:rsidR="00ED3EBD" w:rsidRPr="00EC4D3B" w14:paraId="1D347656"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EC4D3B" w14:paraId="36B5977C"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62F576" w14:textId="77777777" w:rsidR="00ED3EBD" w:rsidRPr="00EC4D3B" w:rsidRDefault="00ED3EBD" w:rsidP="008E6C39">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6F8284" w14:textId="77777777" w:rsidR="00ED3EBD" w:rsidRPr="00EC4D3B" w:rsidRDefault="00ED3EBD" w:rsidP="008E6C39">
                  <w:pPr>
                    <w:rPr>
                      <w:color w:val="000000"/>
                      <w:sz w:val="20"/>
                      <w:szCs w:val="20"/>
                      <w:lang w:val="nl-NL"/>
                    </w:rPr>
                  </w:pPr>
                  <w:r w:rsidRPr="00EC4D3B">
                    <w:rPr>
                      <w:rFonts w:eastAsia="Calibri"/>
                      <w:color w:val="000000"/>
                      <w:sz w:val="20"/>
                      <w:szCs w:val="20"/>
                      <w:lang w:val="nl-NL"/>
                    </w:rPr>
                    <w:t>NL-</w:t>
                  </w:r>
                  <w:proofErr w:type="gramStart"/>
                  <w:r w:rsidRPr="00EC4D3B">
                    <w:rPr>
                      <w:rFonts w:eastAsia="Calibri"/>
                      <w:color w:val="000000"/>
                      <w:sz w:val="20"/>
                      <w:szCs w:val="20"/>
                      <w:lang w:val="nl-NL"/>
                    </w:rPr>
                    <w:t>CM:LifeChart</w:t>
                  </w:r>
                  <w:proofErr w:type="gramEnd"/>
                  <w:r w:rsidRPr="00EC4D3B">
                    <w:rPr>
                      <w:rFonts w:eastAsia="Calibri"/>
                      <w:color w:val="000000"/>
                      <w:sz w:val="20"/>
                      <w:szCs w:val="20"/>
                      <w:lang w:val="nl-NL"/>
                    </w:rPr>
                    <w:t>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4EEC2D7" w14:textId="77777777" w:rsidR="00ED3EBD" w:rsidRPr="00EC4D3B" w:rsidRDefault="00ED3EBD" w:rsidP="008E6C39">
                  <w:pPr>
                    <w:rPr>
                      <w:color w:val="000000"/>
                      <w:sz w:val="20"/>
                      <w:szCs w:val="20"/>
                      <w:lang w:val="nl-NL"/>
                    </w:rPr>
                  </w:pPr>
                </w:p>
              </w:tc>
            </w:tr>
            <w:tr w:rsidR="00ED3EBD" w:rsidRPr="00EC4D3B" w14:paraId="79DE5BF6"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8140AB" w14:textId="77777777" w:rsidR="00ED3EBD" w:rsidRPr="00EC4D3B" w:rsidRDefault="00ED3EBD" w:rsidP="008E6C39">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9ACB0B" w14:textId="77777777" w:rsidR="00ED3EBD" w:rsidRPr="00EC4D3B" w:rsidRDefault="00ED3EBD" w:rsidP="008E6C39">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96C46A0" w14:textId="77777777" w:rsidR="00ED3EBD" w:rsidRPr="00EC4D3B" w:rsidRDefault="00ED3EBD" w:rsidP="008E6C39">
                  <w:pPr>
                    <w:rPr>
                      <w:color w:val="000000"/>
                      <w:sz w:val="20"/>
                      <w:szCs w:val="20"/>
                      <w:lang w:val="nl-NL"/>
                    </w:rPr>
                  </w:pPr>
                </w:p>
              </w:tc>
            </w:tr>
            <w:tr w:rsidR="00ED3EBD" w:rsidRPr="00EC4D3B" w14:paraId="57FCE148"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7AE586" w14:textId="77777777" w:rsidR="00ED3EBD" w:rsidRPr="00EC4D3B" w:rsidRDefault="00ED3EBD" w:rsidP="008E6C39">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C43AF2" w14:textId="77777777" w:rsidR="00ED3EBD" w:rsidRPr="00EC4D3B" w:rsidRDefault="00ED3EBD" w:rsidP="008E6C39">
                  <w:pPr>
                    <w:rPr>
                      <w:color w:val="000000"/>
                      <w:sz w:val="20"/>
                      <w:szCs w:val="20"/>
                      <w:lang w:val="nl-NL"/>
                    </w:rPr>
                  </w:pPr>
                  <w:proofErr w:type="spellStart"/>
                  <w:r w:rsidRPr="00EC4D3B">
                    <w:rPr>
                      <w:rFonts w:eastAsia="Calibri"/>
                      <w:color w:val="000000"/>
                      <w:sz w:val="20"/>
                      <w:szCs w:val="20"/>
                      <w:lang w:val="nl-NL"/>
                    </w:rPr>
                    <w:t>InvloedOpStemming</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1613A8" w14:textId="77777777" w:rsidR="00ED3EBD" w:rsidRPr="00EC4D3B" w:rsidRDefault="00ED3EBD" w:rsidP="008E6C39">
                  <w:pPr>
                    <w:rPr>
                      <w:color w:val="000000"/>
                      <w:sz w:val="20"/>
                      <w:szCs w:val="20"/>
                      <w:lang w:val="nl-NL"/>
                    </w:rPr>
                  </w:pPr>
                  <w:r w:rsidRPr="00EC4D3B">
                    <w:rPr>
                      <w:rFonts w:eastAsia="Calibri"/>
                      <w:color w:val="000000"/>
                      <w:sz w:val="20"/>
                      <w:szCs w:val="20"/>
                      <w:lang w:val="nl-NL"/>
                    </w:rPr>
                    <w:t>OID: 2.16.840.1.113883.3.3210.14.2.2.62</w:t>
                  </w:r>
                </w:p>
              </w:tc>
            </w:tr>
          </w:tbl>
          <w:p w14:paraId="1B5B6B6A" w14:textId="77777777" w:rsidR="00ED3EBD" w:rsidRPr="00EC4D3B" w:rsidRDefault="00ED3EBD" w:rsidP="008E6C39">
            <w:pPr>
              <w:rPr>
                <w:color w:val="000000"/>
                <w:sz w:val="20"/>
                <w:szCs w:val="20"/>
                <w:lang w:val="nl-NL"/>
              </w:rPr>
            </w:pPr>
          </w:p>
        </w:tc>
      </w:tr>
      <w:tr w:rsidR="00ED3EBD" w:rsidRPr="00EC4D3B" w14:paraId="5AAA082C"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AC76E5"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59E4C3" w14:textId="77777777" w:rsidR="00ED3EBD" w:rsidRPr="00EC4D3B" w:rsidRDefault="00ED3EBD" w:rsidP="008E6C39">
            <w:pPr>
              <w:rPr>
                <w:rFonts w:eastAsia="Calibri"/>
                <w:color w:val="000000"/>
                <w:sz w:val="20"/>
                <w:szCs w:val="20"/>
                <w:lang w:val="nl-NL"/>
              </w:rPr>
            </w:pPr>
          </w:p>
        </w:tc>
      </w:tr>
      <w:bookmarkEnd w:id="55"/>
    </w:tbl>
    <w:p w14:paraId="389B38B9" w14:textId="77777777" w:rsidR="00E42E9F" w:rsidRPr="00EC4D3B" w:rsidRDefault="00E42E9F">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EC4D3B" w14:paraId="6D1335F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212CCB" w14:textId="77777777" w:rsidR="00ED6964" w:rsidRPr="00EC4D3B" w:rsidRDefault="00F71E34">
            <w:pPr>
              <w:rPr>
                <w:rFonts w:eastAsia="Calibri"/>
                <w:b/>
                <w:color w:val="FFFFFF"/>
                <w:sz w:val="20"/>
                <w:szCs w:val="20"/>
                <w:lang w:val="nl-NL"/>
              </w:rPr>
            </w:pPr>
            <w:bookmarkStart w:id="56" w:name="BKM_118BFCC8_7F38_4281_B095_92935ADBF534"/>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C05F42" w14:textId="77777777" w:rsidR="00ED6964" w:rsidRPr="00EC4D3B" w:rsidRDefault="00F71E34">
            <w:pPr>
              <w:rPr>
                <w:rFonts w:eastAsia="Calibri"/>
                <w:color w:val="FFFFFF"/>
                <w:sz w:val="20"/>
                <w:szCs w:val="20"/>
                <w:lang w:val="nl-NL"/>
              </w:rPr>
            </w:pPr>
            <w:r w:rsidRPr="00EC4D3B">
              <w:rPr>
                <w:rFonts w:eastAsia="Calibri"/>
                <w:color w:val="FFFFFF"/>
                <w:sz w:val="20"/>
                <w:szCs w:val="20"/>
                <w:lang w:val="nl-NL"/>
              </w:rPr>
              <w:t xml:space="preserve">5. Andere psychische klachten of verschijnselen  </w:t>
            </w:r>
          </w:p>
        </w:tc>
      </w:tr>
      <w:tr w:rsidR="00ED6964" w:rsidRPr="00EC4D3B" w14:paraId="1C36DD4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9965A"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9C3E7"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Wanneer u naast uw klachten van manie of depressie andere psychiatrische</w:t>
            </w:r>
          </w:p>
          <w:p w14:paraId="33ECBDB7" w14:textId="58AC00EA" w:rsidR="00ED6964" w:rsidRPr="00EC4D3B" w:rsidRDefault="00F71E34">
            <w:pPr>
              <w:rPr>
                <w:rFonts w:eastAsia="Calibri"/>
                <w:color w:val="000000"/>
                <w:sz w:val="20"/>
                <w:szCs w:val="20"/>
                <w:lang w:val="nl-NL"/>
              </w:rPr>
            </w:pPr>
            <w:proofErr w:type="gramStart"/>
            <w:r w:rsidRPr="00EC4D3B">
              <w:rPr>
                <w:rFonts w:eastAsia="Calibri"/>
                <w:color w:val="000000"/>
                <w:sz w:val="20"/>
                <w:szCs w:val="20"/>
                <w:lang w:val="nl-NL"/>
              </w:rPr>
              <w:t>klachten</w:t>
            </w:r>
            <w:proofErr w:type="gramEnd"/>
            <w:r w:rsidRPr="00EC4D3B">
              <w:rPr>
                <w:rFonts w:eastAsia="Calibri"/>
                <w:color w:val="000000"/>
                <w:sz w:val="20"/>
                <w:szCs w:val="20"/>
                <w:lang w:val="nl-NL"/>
              </w:rPr>
              <w:t xml:space="preserve"> of verschijnselen heeft, kunt u die apart noteren.</w:t>
            </w:r>
          </w:p>
        </w:tc>
      </w:tr>
      <w:tr w:rsidR="00ED6964" w:rsidRPr="00EC4D3B" w14:paraId="4BF6775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D32DA0"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8A4E9B"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ST</w:t>
            </w:r>
          </w:p>
        </w:tc>
      </w:tr>
      <w:tr w:rsidR="00ED6964" w:rsidRPr="00EC4D3B" w14:paraId="0F5417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C4D3B" w14:paraId="3F8A52A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94CEEB7" w14:textId="77777777" w:rsidR="00ED6964" w:rsidRPr="00EC4D3B" w:rsidRDefault="00F71E34">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6EBF78" w14:textId="77777777" w:rsidR="00ED6964" w:rsidRPr="00EC4D3B" w:rsidRDefault="00F71E34">
                  <w:pPr>
                    <w:rPr>
                      <w:color w:val="000000"/>
                      <w:sz w:val="20"/>
                      <w:szCs w:val="20"/>
                      <w:lang w:val="nl-NL"/>
                    </w:rPr>
                  </w:pPr>
                  <w:r w:rsidRPr="00EC4D3B">
                    <w:rPr>
                      <w:rFonts w:eastAsia="Calibri"/>
                      <w:color w:val="000000"/>
                      <w:sz w:val="20"/>
                      <w:szCs w:val="20"/>
                      <w:lang w:val="nl-NL"/>
                    </w:rPr>
                    <w:t>CM-</w:t>
                  </w:r>
                  <w:proofErr w:type="gramStart"/>
                  <w:r w:rsidRPr="00EC4D3B">
                    <w:rPr>
                      <w:rFonts w:eastAsia="Calibri"/>
                      <w:color w:val="000000"/>
                      <w:sz w:val="20"/>
                      <w:szCs w:val="20"/>
                      <w:lang w:val="nl-NL"/>
                    </w:rPr>
                    <w:t>NL:LifeChart</w:t>
                  </w:r>
                  <w:proofErr w:type="gramEnd"/>
                  <w:r w:rsidRPr="00EC4D3B">
                    <w:rPr>
                      <w:rFonts w:eastAsia="Calibri"/>
                      <w:color w:val="000000"/>
                      <w:sz w:val="20"/>
                      <w:szCs w:val="20"/>
                      <w:lang w:val="nl-NL"/>
                    </w:rPr>
                    <w:t>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B42207" w14:textId="77777777" w:rsidR="00ED6964" w:rsidRPr="00EC4D3B" w:rsidRDefault="00ED6964">
                  <w:pPr>
                    <w:rPr>
                      <w:color w:val="000000"/>
                      <w:sz w:val="20"/>
                      <w:szCs w:val="20"/>
                      <w:lang w:val="nl-NL"/>
                    </w:rPr>
                  </w:pPr>
                </w:p>
              </w:tc>
            </w:tr>
            <w:tr w:rsidR="00ED6964" w:rsidRPr="00EC4D3B" w14:paraId="5EA792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89221B8" w14:textId="77777777" w:rsidR="00ED6964" w:rsidRPr="00EC4D3B" w:rsidRDefault="00F71E34">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246124" w14:textId="77777777" w:rsidR="00ED6964" w:rsidRPr="00EC4D3B" w:rsidRDefault="00F71E34">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AF7EFD" w14:textId="77777777" w:rsidR="00ED6964" w:rsidRPr="00EC4D3B" w:rsidRDefault="00ED6964">
                  <w:pPr>
                    <w:rPr>
                      <w:color w:val="000000"/>
                      <w:sz w:val="20"/>
                      <w:szCs w:val="20"/>
                      <w:lang w:val="nl-NL"/>
                    </w:rPr>
                  </w:pPr>
                </w:p>
              </w:tc>
            </w:tr>
          </w:tbl>
          <w:p w14:paraId="5DB54CE7" w14:textId="77777777" w:rsidR="00ED6964" w:rsidRPr="00EC4D3B" w:rsidRDefault="00ED6964">
            <w:pPr>
              <w:rPr>
                <w:color w:val="000000"/>
                <w:sz w:val="20"/>
                <w:szCs w:val="20"/>
                <w:lang w:val="nl-NL"/>
              </w:rPr>
            </w:pPr>
          </w:p>
        </w:tc>
      </w:tr>
      <w:tr w:rsidR="00ED6964" w:rsidRPr="00EC4D3B" w14:paraId="580ED8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1684AF"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ECF8BB" w14:textId="77777777" w:rsidR="00ED6964" w:rsidRPr="00EC4D3B" w:rsidRDefault="00ED6964">
            <w:pPr>
              <w:rPr>
                <w:rFonts w:eastAsia="Calibri"/>
                <w:color w:val="000000"/>
                <w:sz w:val="20"/>
                <w:szCs w:val="20"/>
                <w:lang w:val="nl-NL"/>
              </w:rPr>
            </w:pPr>
          </w:p>
        </w:tc>
      </w:tr>
      <w:bookmarkEnd w:id="56"/>
    </w:tbl>
    <w:p w14:paraId="4C958E88" w14:textId="7DF21C85" w:rsidR="00ED6964" w:rsidRPr="00EC4D3B"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2AFA" w:rsidRPr="00EC4D3B" w14:paraId="0112EDAC"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C6D72A" w14:textId="77777777" w:rsidR="00082AFA" w:rsidRPr="00EC4D3B" w:rsidRDefault="00082AFA" w:rsidP="008E6C39">
            <w:pPr>
              <w:rPr>
                <w:rFonts w:eastAsia="Calibri"/>
                <w:b/>
                <w:color w:val="FFFFFF"/>
                <w:sz w:val="20"/>
                <w:szCs w:val="20"/>
                <w:lang w:val="nl-NL"/>
              </w:rPr>
            </w:pPr>
            <w:bookmarkStart w:id="57" w:name="BKM_DA6791F3_B39A_4650_8135_BF4381F0789A"/>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391CCE" w14:textId="77777777" w:rsidR="00082AFA" w:rsidRPr="00EC4D3B" w:rsidRDefault="00082AFA" w:rsidP="008E6C39">
            <w:pPr>
              <w:rPr>
                <w:rFonts w:eastAsia="Calibri"/>
                <w:color w:val="FFFFFF"/>
                <w:sz w:val="20"/>
                <w:szCs w:val="20"/>
                <w:lang w:val="nl-NL"/>
              </w:rPr>
            </w:pPr>
            <w:r w:rsidRPr="00EC4D3B">
              <w:rPr>
                <w:rFonts w:eastAsia="Calibri"/>
                <w:color w:val="FFFFFF"/>
                <w:sz w:val="20"/>
                <w:szCs w:val="20"/>
                <w:lang w:val="nl-NL"/>
              </w:rPr>
              <w:t xml:space="preserve">6. Stemming  </w:t>
            </w:r>
          </w:p>
        </w:tc>
      </w:tr>
      <w:tr w:rsidR="00082AFA" w:rsidRPr="00EC4D3B" w14:paraId="5BFF5B6D"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348300" w14:textId="77777777" w:rsidR="00082AFA" w:rsidRPr="00EC4D3B" w:rsidRDefault="00082AFA"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927496" w14:textId="77777777" w:rsidR="00082AFA" w:rsidRPr="00EC4D3B" w:rsidRDefault="00082AFA" w:rsidP="008E6C39">
            <w:pPr>
              <w:rPr>
                <w:rFonts w:eastAsia="Calibri"/>
                <w:color w:val="000000"/>
                <w:sz w:val="20"/>
                <w:szCs w:val="20"/>
                <w:lang w:val="nl-NL"/>
              </w:rPr>
            </w:pPr>
            <w:r w:rsidRPr="00EC4D3B">
              <w:rPr>
                <w:rFonts w:eastAsia="Calibri"/>
                <w:color w:val="000000"/>
                <w:sz w:val="20"/>
                <w:szCs w:val="20"/>
                <w:lang w:val="nl-NL"/>
              </w:rPr>
              <w:t>Scoor uw stemming van vandaag op de stemmingsschaal van 0-100</w:t>
            </w:r>
          </w:p>
          <w:p w14:paraId="408F7EC6" w14:textId="77777777" w:rsidR="00082AFA" w:rsidRPr="00EC4D3B" w:rsidRDefault="00082AFA" w:rsidP="008E6C39">
            <w:pPr>
              <w:rPr>
                <w:rFonts w:eastAsia="Calibri"/>
                <w:color w:val="000000"/>
                <w:sz w:val="20"/>
                <w:szCs w:val="20"/>
                <w:lang w:val="nl-NL"/>
              </w:rPr>
            </w:pPr>
            <w:r w:rsidRPr="00EC4D3B">
              <w:rPr>
                <w:rFonts w:eastAsia="Calibri"/>
                <w:color w:val="000000"/>
                <w:sz w:val="20"/>
                <w:szCs w:val="20"/>
                <w:lang w:val="nl-NL"/>
              </w:rPr>
              <w:t>(0 uiterst depressief; 50 neutraal; 100 uiterst actief).</w:t>
            </w:r>
          </w:p>
        </w:tc>
      </w:tr>
      <w:tr w:rsidR="00082AFA" w:rsidRPr="00EC4D3B" w14:paraId="760818F9"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635B35" w14:textId="77777777" w:rsidR="00082AFA" w:rsidRPr="00EC4D3B" w:rsidRDefault="00082AFA"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AEEEB2" w14:textId="77777777" w:rsidR="00082AFA" w:rsidRPr="00EC4D3B" w:rsidRDefault="00082AFA" w:rsidP="008E6C39">
            <w:pPr>
              <w:rPr>
                <w:rFonts w:eastAsia="Calibri"/>
                <w:color w:val="000000"/>
                <w:sz w:val="20"/>
                <w:szCs w:val="20"/>
                <w:lang w:val="nl-NL"/>
              </w:rPr>
            </w:pPr>
            <w:r w:rsidRPr="00EC4D3B">
              <w:rPr>
                <w:rFonts w:eastAsia="Calibri"/>
                <w:color w:val="000000"/>
                <w:sz w:val="20"/>
                <w:szCs w:val="20"/>
                <w:lang w:val="nl-NL"/>
              </w:rPr>
              <w:t>PQ</w:t>
            </w:r>
          </w:p>
        </w:tc>
      </w:tr>
      <w:tr w:rsidR="00082AFA" w:rsidRPr="00EC4D3B" w14:paraId="2FC4DBC8"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2AFA" w:rsidRPr="00EC4D3B" w14:paraId="6463C553"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B30178" w14:textId="77777777" w:rsidR="00082AFA" w:rsidRPr="00EC4D3B" w:rsidRDefault="00082AFA" w:rsidP="008E6C39">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14C1990" w14:textId="77777777" w:rsidR="00082AFA" w:rsidRPr="00EC4D3B" w:rsidRDefault="00082AFA" w:rsidP="008E6C39">
                  <w:pPr>
                    <w:rPr>
                      <w:color w:val="000000"/>
                      <w:sz w:val="20"/>
                      <w:szCs w:val="20"/>
                      <w:lang w:val="nl-NL"/>
                    </w:rPr>
                  </w:pPr>
                  <w:r w:rsidRPr="00EC4D3B">
                    <w:rPr>
                      <w:rFonts w:eastAsia="Calibri"/>
                      <w:color w:val="000000"/>
                      <w:sz w:val="20"/>
                      <w:szCs w:val="20"/>
                      <w:lang w:val="nl-NL"/>
                    </w:rPr>
                    <w:t>NL-</w:t>
                  </w:r>
                  <w:proofErr w:type="gramStart"/>
                  <w:r w:rsidRPr="00EC4D3B">
                    <w:rPr>
                      <w:rFonts w:eastAsia="Calibri"/>
                      <w:color w:val="000000"/>
                      <w:sz w:val="20"/>
                      <w:szCs w:val="20"/>
                      <w:lang w:val="nl-NL"/>
                    </w:rPr>
                    <w:t>CM:LifeChart</w:t>
                  </w:r>
                  <w:proofErr w:type="gramEnd"/>
                  <w:r w:rsidRPr="00EC4D3B">
                    <w:rPr>
                      <w:rFonts w:eastAsia="Calibri"/>
                      <w:color w:val="000000"/>
                      <w:sz w:val="20"/>
                      <w:szCs w:val="20"/>
                      <w:lang w:val="nl-NL"/>
                    </w:rPr>
                    <w:t>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F7D48EE" w14:textId="77777777" w:rsidR="00082AFA" w:rsidRPr="00EC4D3B" w:rsidRDefault="00082AFA" w:rsidP="008E6C39">
                  <w:pPr>
                    <w:rPr>
                      <w:color w:val="000000"/>
                      <w:sz w:val="20"/>
                      <w:szCs w:val="20"/>
                      <w:lang w:val="nl-NL"/>
                    </w:rPr>
                  </w:pPr>
                </w:p>
              </w:tc>
            </w:tr>
            <w:tr w:rsidR="00082AFA" w:rsidRPr="00EC4D3B" w14:paraId="369BE0D4"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95F7E9" w14:textId="77777777" w:rsidR="00082AFA" w:rsidRPr="00EC4D3B" w:rsidRDefault="00082AFA" w:rsidP="008E6C39">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E54A207" w14:textId="77777777" w:rsidR="00082AFA" w:rsidRPr="00EC4D3B" w:rsidRDefault="00082AFA" w:rsidP="008E6C39">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D8AE19" w14:textId="77777777" w:rsidR="00082AFA" w:rsidRPr="00EC4D3B" w:rsidRDefault="00082AFA" w:rsidP="008E6C39">
                  <w:pPr>
                    <w:rPr>
                      <w:color w:val="000000"/>
                      <w:sz w:val="20"/>
                      <w:szCs w:val="20"/>
                      <w:lang w:val="nl-NL"/>
                    </w:rPr>
                  </w:pPr>
                </w:p>
              </w:tc>
            </w:tr>
          </w:tbl>
          <w:p w14:paraId="150D06A6" w14:textId="77777777" w:rsidR="00082AFA" w:rsidRPr="00EC4D3B" w:rsidRDefault="00082AFA" w:rsidP="008E6C39">
            <w:pPr>
              <w:rPr>
                <w:color w:val="000000"/>
                <w:sz w:val="20"/>
                <w:szCs w:val="20"/>
                <w:lang w:val="nl-NL"/>
              </w:rPr>
            </w:pPr>
          </w:p>
        </w:tc>
      </w:tr>
      <w:tr w:rsidR="00082AFA" w:rsidRPr="00EC4D3B" w14:paraId="0CB1FAD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05A74" w14:textId="77777777" w:rsidR="00082AFA" w:rsidRPr="00EC4D3B" w:rsidRDefault="00082AFA"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0AE2F8" w14:textId="77777777" w:rsidR="00082AFA" w:rsidRPr="00EC4D3B" w:rsidRDefault="00082AFA" w:rsidP="008E6C39">
            <w:pPr>
              <w:rPr>
                <w:rFonts w:eastAsia="Calibri"/>
                <w:color w:val="000000"/>
                <w:sz w:val="20"/>
                <w:szCs w:val="20"/>
                <w:lang w:val="nl-NL"/>
              </w:rPr>
            </w:pPr>
          </w:p>
        </w:tc>
      </w:tr>
      <w:bookmarkEnd w:id="57"/>
    </w:tbl>
    <w:p w14:paraId="5D6D7808" w14:textId="28668365" w:rsidR="00F4585E" w:rsidRPr="00EC4D3B" w:rsidRDefault="00F4585E">
      <w:pPr>
        <w:rPr>
          <w:rFonts w:eastAsia="Calibri"/>
          <w:color w:val="000000"/>
          <w:sz w:val="22"/>
          <w:szCs w:val="22"/>
          <w:lang w:val="nl-NL"/>
        </w:rPr>
      </w:pPr>
    </w:p>
    <w:p w14:paraId="7FCB8EBB" w14:textId="77777777" w:rsidR="00F4585E" w:rsidRPr="00EC4D3B" w:rsidRDefault="00F4585E">
      <w:pPr>
        <w:rPr>
          <w:rFonts w:eastAsia="Calibri"/>
          <w:color w:val="000000"/>
          <w:sz w:val="22"/>
          <w:szCs w:val="22"/>
          <w:lang w:val="nl-NL"/>
        </w:rPr>
      </w:pPr>
      <w:r w:rsidRPr="00EC4D3B">
        <w:rPr>
          <w:rFonts w:eastAsia="Calibri"/>
          <w:color w:val="000000"/>
          <w:sz w:val="22"/>
          <w:szCs w:val="22"/>
          <w:lang w:val="nl-NL"/>
        </w:rPr>
        <w:br w:type="page"/>
      </w:r>
    </w:p>
    <w:p w14:paraId="6C5C34E7" w14:textId="77777777" w:rsidR="00082AFA" w:rsidRPr="00EC4D3B" w:rsidRDefault="00082AF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EC4D3B" w14:paraId="686F6CE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89DFEF" w14:textId="77777777" w:rsidR="00ED6964" w:rsidRPr="00EC4D3B" w:rsidRDefault="00F71E34">
            <w:pPr>
              <w:rPr>
                <w:rFonts w:eastAsia="Calibri"/>
                <w:b/>
                <w:color w:val="FFFFFF"/>
                <w:sz w:val="20"/>
                <w:szCs w:val="20"/>
                <w:lang w:val="nl-NL"/>
              </w:rPr>
            </w:pPr>
            <w:bookmarkStart w:id="58" w:name="BKM_DF289E15_B1E1_4233_914F_AEC4B780E159"/>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609635" w14:textId="77777777" w:rsidR="00ED6964" w:rsidRPr="00EC4D3B" w:rsidRDefault="00F71E34">
            <w:pPr>
              <w:rPr>
                <w:rFonts w:eastAsia="Calibri"/>
                <w:color w:val="FFFFFF"/>
                <w:sz w:val="20"/>
                <w:szCs w:val="20"/>
                <w:lang w:val="nl-NL"/>
              </w:rPr>
            </w:pPr>
            <w:r w:rsidRPr="00EC4D3B">
              <w:rPr>
                <w:rFonts w:eastAsia="Calibri"/>
                <w:color w:val="FFFFFF"/>
                <w:sz w:val="20"/>
                <w:szCs w:val="20"/>
                <w:lang w:val="nl-NL"/>
              </w:rPr>
              <w:t xml:space="preserve">7. Aantal stemmingsomslagen binnen één dag  </w:t>
            </w:r>
          </w:p>
        </w:tc>
      </w:tr>
      <w:tr w:rsidR="00ED6964" w:rsidRPr="00EC4D3B" w14:paraId="78E9C5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B1F193"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8D6074"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 xml:space="preserve">Hier kunt u het aantal wisselingen in stemming in een dag weergeven. </w:t>
            </w:r>
          </w:p>
          <w:p w14:paraId="58BA29FD" w14:textId="77777777" w:rsidR="00ED6964" w:rsidRPr="00EC4D3B" w:rsidRDefault="00ED6964">
            <w:pPr>
              <w:rPr>
                <w:rFonts w:eastAsia="Calibri"/>
                <w:color w:val="000000"/>
                <w:sz w:val="20"/>
                <w:szCs w:val="20"/>
                <w:lang w:val="nl-NL"/>
              </w:rPr>
            </w:pPr>
          </w:p>
        </w:tc>
      </w:tr>
      <w:tr w:rsidR="00ED6964" w:rsidRPr="00EC4D3B" w14:paraId="4DE475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512D81"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4B756C"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INT</w:t>
            </w:r>
          </w:p>
        </w:tc>
      </w:tr>
      <w:tr w:rsidR="00ED6964" w:rsidRPr="00EC4D3B" w14:paraId="5398473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C4D3B" w14:paraId="2DD1017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810FE1" w14:textId="77777777" w:rsidR="00ED6964" w:rsidRPr="00EC4D3B" w:rsidRDefault="00F71E34">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4B10A5" w14:textId="77777777" w:rsidR="00ED6964" w:rsidRPr="00EC4D3B" w:rsidRDefault="00F71E34">
                  <w:pPr>
                    <w:rPr>
                      <w:color w:val="000000"/>
                      <w:sz w:val="20"/>
                      <w:szCs w:val="20"/>
                      <w:lang w:val="nl-NL"/>
                    </w:rPr>
                  </w:pPr>
                  <w:r w:rsidRPr="00EC4D3B">
                    <w:rPr>
                      <w:rFonts w:eastAsia="Calibri"/>
                      <w:color w:val="000000"/>
                      <w:sz w:val="20"/>
                      <w:szCs w:val="20"/>
                      <w:lang w:val="nl-NL"/>
                    </w:rPr>
                    <w:t>CM-</w:t>
                  </w:r>
                  <w:proofErr w:type="gramStart"/>
                  <w:r w:rsidRPr="00EC4D3B">
                    <w:rPr>
                      <w:rFonts w:eastAsia="Calibri"/>
                      <w:color w:val="000000"/>
                      <w:sz w:val="20"/>
                      <w:szCs w:val="20"/>
                      <w:lang w:val="nl-NL"/>
                    </w:rPr>
                    <w:t>NL:Lifechart</w:t>
                  </w:r>
                  <w:proofErr w:type="gramEnd"/>
                  <w:r w:rsidRPr="00EC4D3B">
                    <w:rPr>
                      <w:rFonts w:eastAsia="Calibri"/>
                      <w:color w:val="000000"/>
                      <w:sz w:val="20"/>
                      <w:szCs w:val="20"/>
                      <w:lang w:val="nl-NL"/>
                    </w:rPr>
                    <w:t>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CA3E9E" w14:textId="77777777" w:rsidR="00ED6964" w:rsidRPr="00EC4D3B" w:rsidRDefault="00ED6964">
                  <w:pPr>
                    <w:rPr>
                      <w:color w:val="000000"/>
                      <w:sz w:val="20"/>
                      <w:szCs w:val="20"/>
                      <w:lang w:val="nl-NL"/>
                    </w:rPr>
                  </w:pPr>
                </w:p>
              </w:tc>
            </w:tr>
            <w:tr w:rsidR="00ED6964" w:rsidRPr="00EC4D3B" w14:paraId="0653C1D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327A24" w14:textId="77777777" w:rsidR="00ED6964" w:rsidRPr="00EC4D3B" w:rsidRDefault="00F71E34">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984823C" w14:textId="77777777" w:rsidR="00ED6964" w:rsidRPr="00EC4D3B" w:rsidRDefault="00F71E34">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84F265" w14:textId="77777777" w:rsidR="00ED6964" w:rsidRPr="00EC4D3B" w:rsidRDefault="00ED6964">
                  <w:pPr>
                    <w:rPr>
                      <w:color w:val="000000"/>
                      <w:sz w:val="20"/>
                      <w:szCs w:val="20"/>
                      <w:lang w:val="nl-NL"/>
                    </w:rPr>
                  </w:pPr>
                </w:p>
              </w:tc>
            </w:tr>
          </w:tbl>
          <w:p w14:paraId="563F4072" w14:textId="77777777" w:rsidR="00ED6964" w:rsidRPr="00EC4D3B" w:rsidRDefault="00ED6964">
            <w:pPr>
              <w:rPr>
                <w:color w:val="000000"/>
                <w:sz w:val="20"/>
                <w:szCs w:val="20"/>
                <w:lang w:val="nl-NL"/>
              </w:rPr>
            </w:pPr>
          </w:p>
        </w:tc>
      </w:tr>
      <w:tr w:rsidR="00ED6964" w:rsidRPr="00EC4D3B" w14:paraId="7B0830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F178E7"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800EC" w14:textId="77777777" w:rsidR="00ED6964" w:rsidRPr="00EC4D3B" w:rsidRDefault="00ED6964">
            <w:pPr>
              <w:rPr>
                <w:rFonts w:eastAsia="Calibri"/>
                <w:color w:val="000000"/>
                <w:sz w:val="20"/>
                <w:szCs w:val="20"/>
                <w:lang w:val="nl-NL"/>
              </w:rPr>
            </w:pPr>
          </w:p>
        </w:tc>
      </w:tr>
      <w:bookmarkEnd w:id="58"/>
    </w:tbl>
    <w:p w14:paraId="04433FD9" w14:textId="77777777" w:rsidR="00ED6964" w:rsidRPr="00EC4D3B"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EC4D3B" w14:paraId="775FAE0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F51252" w14:textId="77777777" w:rsidR="00ED6964" w:rsidRPr="00EC4D3B" w:rsidRDefault="00F71E34">
            <w:pPr>
              <w:rPr>
                <w:rFonts w:eastAsia="Calibri"/>
                <w:b/>
                <w:color w:val="FFFFFF"/>
                <w:sz w:val="20"/>
                <w:szCs w:val="20"/>
                <w:lang w:val="nl-NL"/>
              </w:rPr>
            </w:pPr>
            <w:bookmarkStart w:id="59" w:name="BKM_C432CD38_CD3E_40D9_A303_5EAAFC64ADB2"/>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CC86E4" w14:textId="77777777" w:rsidR="00ED6964" w:rsidRPr="00EC4D3B" w:rsidRDefault="00F71E34">
            <w:pPr>
              <w:rPr>
                <w:rFonts w:eastAsia="Calibri"/>
                <w:color w:val="FFFFFF"/>
                <w:sz w:val="20"/>
                <w:szCs w:val="20"/>
                <w:lang w:val="nl-NL"/>
              </w:rPr>
            </w:pPr>
            <w:r w:rsidRPr="00EC4D3B">
              <w:rPr>
                <w:rFonts w:eastAsia="Calibri"/>
                <w:color w:val="FFFFFF"/>
                <w:sz w:val="20"/>
                <w:szCs w:val="20"/>
                <w:lang w:val="nl-NL"/>
              </w:rPr>
              <w:t xml:space="preserve">8. Levensgebeurtenissen  </w:t>
            </w:r>
          </w:p>
        </w:tc>
      </w:tr>
      <w:tr w:rsidR="00ED6964" w:rsidRPr="00EC4D3B" w14:paraId="5D26E1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A3E3D0"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676EEB"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Noteer hier belangrijke gebeurtenissen in uw leven en de (verwachte of</w:t>
            </w:r>
          </w:p>
          <w:p w14:paraId="6916E45E" w14:textId="77777777" w:rsidR="00ED6964" w:rsidRPr="00EC4D3B" w:rsidRDefault="00F71E34">
            <w:pPr>
              <w:rPr>
                <w:rFonts w:eastAsia="Calibri"/>
                <w:color w:val="000000"/>
                <w:sz w:val="20"/>
                <w:szCs w:val="20"/>
                <w:lang w:val="nl-NL"/>
              </w:rPr>
            </w:pPr>
            <w:proofErr w:type="gramStart"/>
            <w:r w:rsidRPr="00EC4D3B">
              <w:rPr>
                <w:rFonts w:eastAsia="Calibri"/>
                <w:color w:val="000000"/>
                <w:sz w:val="20"/>
                <w:szCs w:val="20"/>
                <w:lang w:val="nl-NL"/>
              </w:rPr>
              <w:t>mogelijke</w:t>
            </w:r>
            <w:proofErr w:type="gramEnd"/>
            <w:r w:rsidRPr="00EC4D3B">
              <w:rPr>
                <w:rFonts w:eastAsia="Calibri"/>
                <w:color w:val="000000"/>
                <w:sz w:val="20"/>
                <w:szCs w:val="20"/>
                <w:lang w:val="nl-NL"/>
              </w:rPr>
              <w:t>) invloed daarvan op uw stemming uitgedrukt in een cijfer: van</w:t>
            </w:r>
          </w:p>
          <w:p w14:paraId="2E43D06D" w14:textId="77777777" w:rsidR="00ED6964" w:rsidRPr="00EC4D3B" w:rsidRDefault="00F71E34">
            <w:pPr>
              <w:rPr>
                <w:rFonts w:eastAsia="Calibri"/>
                <w:color w:val="000000"/>
                <w:sz w:val="20"/>
                <w:szCs w:val="20"/>
                <w:lang w:val="nl-NL"/>
              </w:rPr>
            </w:pPr>
            <w:proofErr w:type="gramStart"/>
            <w:r w:rsidRPr="00EC4D3B">
              <w:rPr>
                <w:rFonts w:eastAsia="Calibri"/>
                <w:color w:val="000000"/>
                <w:sz w:val="20"/>
                <w:szCs w:val="20"/>
                <w:lang w:val="nl-NL"/>
              </w:rPr>
              <w:t>uiterst</w:t>
            </w:r>
            <w:proofErr w:type="gramEnd"/>
            <w:r w:rsidRPr="00EC4D3B">
              <w:rPr>
                <w:rFonts w:eastAsia="Calibri"/>
                <w:color w:val="000000"/>
                <w:sz w:val="20"/>
                <w:szCs w:val="20"/>
                <w:lang w:val="nl-NL"/>
              </w:rPr>
              <w:t xml:space="preserve"> positief (+4) tot neutraal (0) tot uiterst negatief (-4).</w:t>
            </w:r>
          </w:p>
          <w:p w14:paraId="7A9FBD1C" w14:textId="77777777" w:rsidR="00ED6964" w:rsidRPr="00EC4D3B" w:rsidRDefault="00ED6964">
            <w:pPr>
              <w:rPr>
                <w:rFonts w:eastAsia="Calibri"/>
                <w:color w:val="000000"/>
                <w:sz w:val="20"/>
                <w:szCs w:val="20"/>
                <w:lang w:val="nl-NL"/>
              </w:rPr>
            </w:pPr>
          </w:p>
        </w:tc>
      </w:tr>
      <w:tr w:rsidR="00ED6964" w:rsidRPr="00EC4D3B" w14:paraId="4991FE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A0B947"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F0A260"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PQ</w:t>
            </w:r>
          </w:p>
        </w:tc>
      </w:tr>
      <w:tr w:rsidR="00ED6964" w:rsidRPr="00EC4D3B" w14:paraId="4A380BE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C4D3B" w14:paraId="7BCDA1B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E0A5CD" w14:textId="77777777" w:rsidR="00ED6964" w:rsidRPr="00EC4D3B" w:rsidRDefault="00F71E34">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454CC4" w14:textId="77777777" w:rsidR="00ED6964" w:rsidRPr="00EC4D3B" w:rsidRDefault="00F71E34">
                  <w:pPr>
                    <w:rPr>
                      <w:color w:val="000000"/>
                      <w:sz w:val="20"/>
                      <w:szCs w:val="20"/>
                      <w:lang w:val="nl-NL"/>
                    </w:rPr>
                  </w:pPr>
                  <w:r w:rsidRPr="00EC4D3B">
                    <w:rPr>
                      <w:rFonts w:eastAsia="Calibri"/>
                      <w:color w:val="000000"/>
                      <w:sz w:val="20"/>
                      <w:szCs w:val="20"/>
                      <w:lang w:val="nl-NL"/>
                    </w:rPr>
                    <w:t>CM-</w:t>
                  </w:r>
                  <w:proofErr w:type="gramStart"/>
                  <w:r w:rsidRPr="00EC4D3B">
                    <w:rPr>
                      <w:rFonts w:eastAsia="Calibri"/>
                      <w:color w:val="000000"/>
                      <w:sz w:val="20"/>
                      <w:szCs w:val="20"/>
                      <w:lang w:val="nl-NL"/>
                    </w:rPr>
                    <w:t>NL:Lifechart</w:t>
                  </w:r>
                  <w:proofErr w:type="gramEnd"/>
                  <w:r w:rsidRPr="00EC4D3B">
                    <w:rPr>
                      <w:rFonts w:eastAsia="Calibri"/>
                      <w:color w:val="000000"/>
                      <w:sz w:val="20"/>
                      <w:szCs w:val="20"/>
                      <w:lang w:val="nl-NL"/>
                    </w:rPr>
                    <w:t>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E9EC3E3" w14:textId="77777777" w:rsidR="00ED6964" w:rsidRPr="00EC4D3B" w:rsidRDefault="00ED6964">
                  <w:pPr>
                    <w:rPr>
                      <w:color w:val="000000"/>
                      <w:sz w:val="20"/>
                      <w:szCs w:val="20"/>
                      <w:lang w:val="nl-NL"/>
                    </w:rPr>
                  </w:pPr>
                </w:p>
              </w:tc>
            </w:tr>
            <w:tr w:rsidR="00ED6964" w:rsidRPr="00EC4D3B" w14:paraId="44428BF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C304C4" w14:textId="77777777" w:rsidR="00ED6964" w:rsidRPr="00EC4D3B" w:rsidRDefault="00F71E34">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9A87BA" w14:textId="77777777" w:rsidR="00ED6964" w:rsidRPr="00EC4D3B" w:rsidRDefault="00F71E34">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55D113" w14:textId="77777777" w:rsidR="00ED6964" w:rsidRPr="00EC4D3B" w:rsidRDefault="00ED6964">
                  <w:pPr>
                    <w:rPr>
                      <w:color w:val="000000"/>
                      <w:sz w:val="20"/>
                      <w:szCs w:val="20"/>
                      <w:lang w:val="nl-NL"/>
                    </w:rPr>
                  </w:pPr>
                </w:p>
              </w:tc>
            </w:tr>
          </w:tbl>
          <w:p w14:paraId="48002FD6" w14:textId="77777777" w:rsidR="00ED6964" w:rsidRPr="00EC4D3B" w:rsidRDefault="00ED6964">
            <w:pPr>
              <w:rPr>
                <w:color w:val="000000"/>
                <w:sz w:val="20"/>
                <w:szCs w:val="20"/>
                <w:lang w:val="nl-NL"/>
              </w:rPr>
            </w:pPr>
          </w:p>
        </w:tc>
      </w:tr>
      <w:tr w:rsidR="00ED6964" w:rsidRPr="00EC4D3B" w14:paraId="240860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E14C7"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01166" w14:textId="77777777" w:rsidR="00ED6964" w:rsidRPr="00EC4D3B" w:rsidRDefault="00ED6964">
            <w:pPr>
              <w:rPr>
                <w:rFonts w:eastAsia="Calibri"/>
                <w:color w:val="000000"/>
                <w:sz w:val="20"/>
                <w:szCs w:val="20"/>
                <w:lang w:val="nl-NL"/>
              </w:rPr>
            </w:pPr>
          </w:p>
        </w:tc>
      </w:tr>
      <w:bookmarkEnd w:id="59"/>
    </w:tbl>
    <w:p w14:paraId="706ED92C" w14:textId="77777777" w:rsidR="00ED6964" w:rsidRPr="00EC4D3B"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EC4D3B" w14:paraId="171CA71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8E5608" w14:textId="77777777" w:rsidR="00ED6964" w:rsidRPr="00EC4D3B" w:rsidRDefault="00F71E34">
            <w:pPr>
              <w:rPr>
                <w:rFonts w:eastAsia="Calibri"/>
                <w:b/>
                <w:color w:val="FFFFFF"/>
                <w:sz w:val="20"/>
                <w:szCs w:val="20"/>
                <w:lang w:val="nl-NL"/>
              </w:rPr>
            </w:pPr>
            <w:bookmarkStart w:id="60" w:name="BKM_D50B9F4C_4AFB_4525_8E1B_438D0247A248"/>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876438" w14:textId="77777777" w:rsidR="00ED6964" w:rsidRPr="00EC4D3B" w:rsidRDefault="00F71E34">
            <w:pPr>
              <w:rPr>
                <w:rFonts w:eastAsia="Calibri"/>
                <w:color w:val="FFFFFF"/>
                <w:sz w:val="20"/>
                <w:szCs w:val="20"/>
                <w:lang w:val="nl-NL"/>
              </w:rPr>
            </w:pPr>
            <w:r w:rsidRPr="00EC4D3B">
              <w:rPr>
                <w:rFonts w:eastAsia="Calibri"/>
                <w:color w:val="FFFFFF"/>
                <w:sz w:val="20"/>
                <w:szCs w:val="20"/>
                <w:lang w:val="nl-NL"/>
              </w:rPr>
              <w:t xml:space="preserve">9. Menstruatie  </w:t>
            </w:r>
          </w:p>
        </w:tc>
      </w:tr>
      <w:tr w:rsidR="00ED6964" w:rsidRPr="00EC4D3B" w14:paraId="7C23480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42E2AA"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D93717" w14:textId="7953A36E" w:rsidR="00ED6964" w:rsidRPr="00EC4D3B" w:rsidRDefault="00F71E34" w:rsidP="00082AFA">
            <w:pPr>
              <w:rPr>
                <w:rFonts w:eastAsia="Calibri"/>
                <w:color w:val="000000"/>
                <w:sz w:val="20"/>
                <w:szCs w:val="20"/>
                <w:lang w:val="nl-NL"/>
              </w:rPr>
            </w:pPr>
            <w:r w:rsidRPr="00EC4D3B">
              <w:rPr>
                <w:rFonts w:eastAsia="Calibri"/>
                <w:color w:val="000000"/>
                <w:sz w:val="20"/>
                <w:szCs w:val="20"/>
                <w:lang w:val="nl-NL"/>
              </w:rPr>
              <w:t>Alleen voor vrouwen</w:t>
            </w:r>
            <w:r w:rsidRPr="00EC4D3B">
              <w:rPr>
                <w:rFonts w:eastAsia="Calibri"/>
                <w:b/>
                <w:color w:val="000000"/>
                <w:sz w:val="20"/>
                <w:szCs w:val="20"/>
                <w:lang w:val="nl-NL"/>
              </w:rPr>
              <w:t xml:space="preserve">. </w:t>
            </w:r>
            <w:del w:id="61" w:author="Charlotte | Studio Leemans" w:date="2021-10-08T09:05:00Z">
              <w:r w:rsidRPr="00EC4D3B" w:rsidDel="00EC4D3B">
                <w:rPr>
                  <w:rFonts w:eastAsia="Calibri"/>
                  <w:color w:val="000000"/>
                  <w:sz w:val="20"/>
                  <w:szCs w:val="20"/>
                  <w:lang w:val="nl-NL"/>
                </w:rPr>
                <w:delText xml:space="preserve"> </w:delText>
              </w:r>
            </w:del>
            <w:r w:rsidRPr="00EC4D3B">
              <w:rPr>
                <w:rFonts w:eastAsia="Calibri"/>
                <w:color w:val="000000"/>
                <w:sz w:val="20"/>
                <w:szCs w:val="20"/>
                <w:lang w:val="nl-NL"/>
              </w:rPr>
              <w:t>Menstrueert u vandaag?</w:t>
            </w:r>
            <w:r w:rsidR="00082AFA" w:rsidRPr="00EC4D3B">
              <w:rPr>
                <w:rFonts w:eastAsia="Calibri"/>
                <w:color w:val="000000"/>
                <w:sz w:val="20"/>
                <w:szCs w:val="20"/>
                <w:lang w:val="nl-NL"/>
              </w:rPr>
              <w:t xml:space="preserve"> Geef dit aan op betreffende dag.</w:t>
            </w:r>
          </w:p>
        </w:tc>
      </w:tr>
      <w:tr w:rsidR="00ED6964" w:rsidRPr="00EC4D3B" w14:paraId="7CFD01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8EB969"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6BEA01"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BL</w:t>
            </w:r>
          </w:p>
        </w:tc>
      </w:tr>
      <w:tr w:rsidR="00ED6964" w:rsidRPr="00EC4D3B" w14:paraId="592C782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C4D3B" w14:paraId="0F80FA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391757" w14:textId="77777777" w:rsidR="00ED6964" w:rsidRPr="00EC4D3B" w:rsidRDefault="00F71E34">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41305B" w14:textId="77777777" w:rsidR="00ED6964" w:rsidRPr="00EC4D3B" w:rsidRDefault="00F71E34">
                  <w:pPr>
                    <w:rPr>
                      <w:color w:val="000000"/>
                      <w:sz w:val="20"/>
                      <w:szCs w:val="20"/>
                      <w:lang w:val="nl-NL"/>
                    </w:rPr>
                  </w:pPr>
                  <w:r w:rsidRPr="00EC4D3B">
                    <w:rPr>
                      <w:rFonts w:eastAsia="Calibri"/>
                      <w:color w:val="000000"/>
                      <w:sz w:val="20"/>
                      <w:szCs w:val="20"/>
                      <w:lang w:val="nl-NL"/>
                    </w:rPr>
                    <w:t>CM-</w:t>
                  </w:r>
                  <w:proofErr w:type="gramStart"/>
                  <w:r w:rsidRPr="00EC4D3B">
                    <w:rPr>
                      <w:rFonts w:eastAsia="Calibri"/>
                      <w:color w:val="000000"/>
                      <w:sz w:val="20"/>
                      <w:szCs w:val="20"/>
                      <w:lang w:val="nl-NL"/>
                    </w:rPr>
                    <w:t>NL:LifeChart</w:t>
                  </w:r>
                  <w:proofErr w:type="gramEnd"/>
                  <w:r w:rsidRPr="00EC4D3B">
                    <w:rPr>
                      <w:rFonts w:eastAsia="Calibri"/>
                      <w:color w:val="000000"/>
                      <w:sz w:val="20"/>
                      <w:szCs w:val="20"/>
                      <w:lang w:val="nl-NL"/>
                    </w:rPr>
                    <w:t>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E90567" w14:textId="77777777" w:rsidR="00ED6964" w:rsidRPr="00EC4D3B" w:rsidRDefault="00ED6964">
                  <w:pPr>
                    <w:rPr>
                      <w:color w:val="000000"/>
                      <w:sz w:val="20"/>
                      <w:szCs w:val="20"/>
                      <w:lang w:val="nl-NL"/>
                    </w:rPr>
                  </w:pPr>
                </w:p>
              </w:tc>
            </w:tr>
            <w:tr w:rsidR="00ED6964" w:rsidRPr="00EC4D3B" w14:paraId="00EBA45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279DB4" w14:textId="77777777" w:rsidR="00ED6964" w:rsidRPr="00EC4D3B" w:rsidRDefault="00F71E34">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D9FE66" w14:textId="77777777" w:rsidR="00ED6964" w:rsidRPr="00EC4D3B" w:rsidRDefault="00F71E34">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015A22" w14:textId="77777777" w:rsidR="00ED6964" w:rsidRPr="00EC4D3B" w:rsidRDefault="00ED6964">
                  <w:pPr>
                    <w:rPr>
                      <w:color w:val="000000"/>
                      <w:sz w:val="20"/>
                      <w:szCs w:val="20"/>
                      <w:lang w:val="nl-NL"/>
                    </w:rPr>
                  </w:pPr>
                </w:p>
              </w:tc>
            </w:tr>
          </w:tbl>
          <w:p w14:paraId="6B0C7D36" w14:textId="77777777" w:rsidR="00ED6964" w:rsidRPr="00EC4D3B" w:rsidRDefault="00ED6964">
            <w:pPr>
              <w:rPr>
                <w:color w:val="000000"/>
                <w:sz w:val="20"/>
                <w:szCs w:val="20"/>
                <w:lang w:val="nl-NL"/>
              </w:rPr>
            </w:pPr>
          </w:p>
        </w:tc>
      </w:tr>
      <w:tr w:rsidR="00ED6964" w:rsidRPr="00EC4D3B" w14:paraId="23D3953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096494"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644C64" w14:textId="77777777" w:rsidR="00ED6964" w:rsidRPr="00EC4D3B" w:rsidRDefault="00ED6964">
            <w:pPr>
              <w:rPr>
                <w:rFonts w:eastAsia="Calibri"/>
                <w:color w:val="000000"/>
                <w:sz w:val="20"/>
                <w:szCs w:val="20"/>
                <w:lang w:val="nl-NL"/>
              </w:rPr>
            </w:pPr>
          </w:p>
        </w:tc>
      </w:tr>
      <w:bookmarkEnd w:id="60"/>
    </w:tbl>
    <w:p w14:paraId="56C28107" w14:textId="77777777" w:rsidR="00ED6964" w:rsidRPr="00EC4D3B"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EC4D3B" w14:paraId="470C7EA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DCBCB6" w14:textId="77777777" w:rsidR="00ED6964" w:rsidRPr="00EC4D3B" w:rsidRDefault="00F71E34">
            <w:pPr>
              <w:rPr>
                <w:rFonts w:eastAsia="Calibri"/>
                <w:b/>
                <w:color w:val="FFFFFF"/>
                <w:sz w:val="20"/>
                <w:szCs w:val="20"/>
                <w:lang w:val="nl-NL"/>
              </w:rPr>
            </w:pPr>
            <w:bookmarkStart w:id="62" w:name="BKM_ADFCB5C7_B1E8_4905_8EFC_97EFB668D1AE"/>
            <w:r w:rsidRPr="00EC4D3B">
              <w:rPr>
                <w:rFonts w:eastAsia="Calibri"/>
                <w:b/>
                <w:color w:val="FFFFFF"/>
                <w:sz w:val="20"/>
                <w:szCs w:val="20"/>
                <w:lang w:val="nl-NL"/>
              </w:rPr>
              <w:t>«</w:t>
            </w:r>
            <w:proofErr w:type="spellStart"/>
            <w:r w:rsidRPr="00EC4D3B">
              <w:rPr>
                <w:rFonts w:eastAsia="Calibri"/>
                <w:b/>
                <w:color w:val="FFFFFF"/>
                <w:sz w:val="20"/>
                <w:szCs w:val="20"/>
                <w:lang w:val="nl-NL"/>
              </w:rPr>
              <w:t>table</w:t>
            </w:r>
            <w:proofErr w:type="spellEnd"/>
            <w:r w:rsidRPr="00EC4D3B">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4083C8" w14:textId="77777777" w:rsidR="00ED6964" w:rsidRPr="00EC4D3B" w:rsidRDefault="00F71E34">
            <w:pPr>
              <w:rPr>
                <w:rFonts w:eastAsia="Calibri"/>
                <w:color w:val="FFFFFF"/>
                <w:sz w:val="20"/>
                <w:szCs w:val="20"/>
                <w:lang w:val="nl-NL"/>
              </w:rPr>
            </w:pPr>
            <w:proofErr w:type="spellStart"/>
            <w:r w:rsidRPr="00EC4D3B">
              <w:rPr>
                <w:rFonts w:eastAsia="Calibri"/>
                <w:color w:val="FFFFFF"/>
                <w:sz w:val="20"/>
                <w:szCs w:val="20"/>
                <w:lang w:val="nl-NL"/>
              </w:rPr>
              <w:t>Lifechart</w:t>
            </w:r>
            <w:proofErr w:type="spellEnd"/>
            <w:r w:rsidRPr="00EC4D3B">
              <w:rPr>
                <w:rFonts w:eastAsia="Calibri"/>
                <w:color w:val="FFFFFF"/>
                <w:sz w:val="20"/>
                <w:szCs w:val="20"/>
                <w:lang w:val="nl-NL"/>
              </w:rPr>
              <w:t xml:space="preserve">   </w:t>
            </w:r>
          </w:p>
        </w:tc>
      </w:tr>
      <w:tr w:rsidR="00ED6964" w:rsidRPr="00EC4D3B" w14:paraId="47C216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629A6A"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DA4626" w14:textId="3F9467AE" w:rsidR="00ED6964" w:rsidRPr="00EC4D3B" w:rsidRDefault="00F71E34">
            <w:pPr>
              <w:rPr>
                <w:rFonts w:eastAsia="Calibri"/>
                <w:color w:val="000000"/>
                <w:sz w:val="20"/>
                <w:szCs w:val="20"/>
                <w:lang w:val="nl-NL"/>
              </w:rPr>
            </w:pPr>
            <w:r w:rsidRPr="00EC4D3B">
              <w:rPr>
                <w:rFonts w:eastAsia="Calibri"/>
                <w:color w:val="000000"/>
                <w:sz w:val="20"/>
                <w:szCs w:val="20"/>
                <w:lang w:val="nl-NL"/>
              </w:rPr>
              <w:t xml:space="preserve">Resultaten 1-n </w:t>
            </w:r>
            <w:del w:id="63" w:author="Charlotte | Studio Leemans" w:date="2021-10-08T09:06:00Z">
              <w:r w:rsidRPr="00EC4D3B" w:rsidDel="00FB0F7D">
                <w:rPr>
                  <w:rFonts w:eastAsia="Calibri"/>
                  <w:color w:val="000000"/>
                  <w:sz w:val="20"/>
                  <w:szCs w:val="20"/>
                  <w:lang w:val="nl-NL"/>
                </w:rPr>
                <w:delText>L</w:delText>
              </w:r>
            </w:del>
            <w:proofErr w:type="spellStart"/>
            <w:ins w:id="64" w:author="Charlotte | Studio Leemans" w:date="2021-10-08T09:06:00Z">
              <w:r w:rsidR="00FB0F7D">
                <w:rPr>
                  <w:rFonts w:eastAsia="Calibri"/>
                  <w:color w:val="000000"/>
                  <w:sz w:val="20"/>
                  <w:szCs w:val="20"/>
                  <w:lang w:val="nl-NL"/>
                </w:rPr>
                <w:t>l</w:t>
              </w:r>
            </w:ins>
            <w:r w:rsidRPr="00EC4D3B">
              <w:rPr>
                <w:rFonts w:eastAsia="Calibri"/>
                <w:color w:val="000000"/>
                <w:sz w:val="20"/>
                <w:szCs w:val="20"/>
                <w:lang w:val="nl-NL"/>
              </w:rPr>
              <w:t>ife</w:t>
            </w:r>
            <w:del w:id="65" w:author="Charlotte | Studio Leemans" w:date="2021-10-08T09:06:00Z">
              <w:r w:rsidRPr="00EC4D3B" w:rsidDel="00FB0F7D">
                <w:rPr>
                  <w:rFonts w:eastAsia="Calibri"/>
                  <w:color w:val="000000"/>
                  <w:sz w:val="20"/>
                  <w:szCs w:val="20"/>
                  <w:lang w:val="nl-NL"/>
                </w:rPr>
                <w:delText>c</w:delText>
              </w:r>
            </w:del>
            <w:r w:rsidRPr="00EC4D3B">
              <w:rPr>
                <w:rFonts w:eastAsia="Calibri"/>
                <w:color w:val="000000"/>
                <w:sz w:val="20"/>
                <w:szCs w:val="20"/>
                <w:lang w:val="nl-NL"/>
              </w:rPr>
              <w:t>hart</w:t>
            </w:r>
            <w:del w:id="66" w:author="Charlotte | Studio Leemans" w:date="2021-10-08T09:06:00Z">
              <w:r w:rsidRPr="00EC4D3B" w:rsidDel="00FB0F7D">
                <w:rPr>
                  <w:rFonts w:eastAsia="Calibri"/>
                  <w:color w:val="000000"/>
                  <w:sz w:val="20"/>
                  <w:szCs w:val="20"/>
                  <w:lang w:val="nl-NL"/>
                </w:rPr>
                <w:delText>M</w:delText>
              </w:r>
            </w:del>
            <w:ins w:id="67" w:author="Charlotte | Studio Leemans" w:date="2021-10-08T09:06:00Z">
              <w:r w:rsidR="00FB0F7D">
                <w:rPr>
                  <w:rFonts w:eastAsia="Calibri"/>
                  <w:color w:val="000000"/>
                  <w:sz w:val="20"/>
                  <w:szCs w:val="20"/>
                  <w:lang w:val="nl-NL"/>
                </w:rPr>
                <w:t>m</w:t>
              </w:r>
            </w:ins>
            <w:r w:rsidRPr="00EC4D3B">
              <w:rPr>
                <w:rFonts w:eastAsia="Calibri"/>
                <w:color w:val="000000"/>
                <w:sz w:val="20"/>
                <w:szCs w:val="20"/>
                <w:lang w:val="nl-NL"/>
              </w:rPr>
              <w:t>etingen</w:t>
            </w:r>
            <w:proofErr w:type="spellEnd"/>
            <w:r w:rsidRPr="00EC4D3B">
              <w:rPr>
                <w:rFonts w:eastAsia="Calibri"/>
                <w:color w:val="000000"/>
                <w:sz w:val="20"/>
                <w:szCs w:val="20"/>
                <w:lang w:val="nl-NL"/>
              </w:rPr>
              <w:t xml:space="preserve">. Tabel die herhaalde </w:t>
            </w:r>
            <w:proofErr w:type="spellStart"/>
            <w:r w:rsidRPr="00EC4D3B">
              <w:rPr>
                <w:rFonts w:eastAsia="Calibri"/>
                <w:color w:val="000000"/>
                <w:sz w:val="20"/>
                <w:szCs w:val="20"/>
                <w:lang w:val="nl-NL"/>
              </w:rPr>
              <w:t>lifechartmetingen</w:t>
            </w:r>
            <w:proofErr w:type="spellEnd"/>
            <w:r w:rsidRPr="00EC4D3B">
              <w:rPr>
                <w:rFonts w:eastAsia="Calibri"/>
                <w:color w:val="000000"/>
                <w:sz w:val="20"/>
                <w:szCs w:val="20"/>
                <w:lang w:val="nl-NL"/>
              </w:rPr>
              <w:t xml:space="preserve"> bundelt</w:t>
            </w:r>
            <w:r w:rsidR="00E42E9F" w:rsidRPr="00EC4D3B">
              <w:rPr>
                <w:rFonts w:eastAsia="Calibri"/>
                <w:color w:val="000000"/>
                <w:sz w:val="20"/>
                <w:szCs w:val="20"/>
                <w:lang w:val="nl-NL"/>
              </w:rPr>
              <w:t xml:space="preserve">. Zie de figuur onder </w:t>
            </w:r>
            <w:proofErr w:type="spellStart"/>
            <w:r w:rsidR="00E42E9F" w:rsidRPr="00EC4D3B">
              <w:rPr>
                <w:rFonts w:eastAsia="Calibri"/>
                <w:color w:val="000000"/>
                <w:sz w:val="20"/>
                <w:szCs w:val="20"/>
                <w:lang w:val="nl-NL"/>
              </w:rPr>
              <w:t>example</w:t>
            </w:r>
            <w:proofErr w:type="spellEnd"/>
            <w:r w:rsidR="00E42E9F" w:rsidRPr="00EC4D3B">
              <w:rPr>
                <w:rFonts w:eastAsia="Calibri"/>
                <w:color w:val="000000"/>
                <w:sz w:val="20"/>
                <w:szCs w:val="20"/>
                <w:lang w:val="nl-NL"/>
              </w:rPr>
              <w:t xml:space="preserve"> of </w:t>
            </w:r>
            <w:proofErr w:type="spellStart"/>
            <w:r w:rsidR="00E42E9F" w:rsidRPr="00EC4D3B">
              <w:rPr>
                <w:rFonts w:eastAsia="Calibri"/>
                <w:color w:val="000000"/>
                <w:sz w:val="20"/>
                <w:szCs w:val="20"/>
                <w:lang w:val="nl-NL"/>
              </w:rPr>
              <w:t>the</w:t>
            </w:r>
            <w:proofErr w:type="spellEnd"/>
            <w:r w:rsidR="00E42E9F" w:rsidRPr="00EC4D3B">
              <w:rPr>
                <w:rFonts w:eastAsia="Calibri"/>
                <w:color w:val="000000"/>
                <w:sz w:val="20"/>
                <w:szCs w:val="20"/>
                <w:lang w:val="nl-NL"/>
              </w:rPr>
              <w:t xml:space="preserve"> instrument. De </w:t>
            </w:r>
            <w:proofErr w:type="spellStart"/>
            <w:r w:rsidR="00E42E9F" w:rsidRPr="00EC4D3B">
              <w:rPr>
                <w:rFonts w:eastAsia="Calibri"/>
                <w:color w:val="000000"/>
                <w:sz w:val="20"/>
                <w:szCs w:val="20"/>
                <w:lang w:val="nl-NL"/>
              </w:rPr>
              <w:t>lifechart</w:t>
            </w:r>
            <w:del w:id="68" w:author="Charlotte | Studio Leemans" w:date="2021-10-08T09:06:00Z">
              <w:r w:rsidR="00E42E9F" w:rsidRPr="00EC4D3B" w:rsidDel="00FB0F7D">
                <w:rPr>
                  <w:rFonts w:eastAsia="Calibri"/>
                  <w:color w:val="000000"/>
                  <w:sz w:val="20"/>
                  <w:szCs w:val="20"/>
                  <w:lang w:val="nl-NL"/>
                </w:rPr>
                <w:delText xml:space="preserve"> </w:delText>
              </w:r>
            </w:del>
            <w:r w:rsidR="00E42E9F" w:rsidRPr="00EC4D3B">
              <w:rPr>
                <w:rFonts w:eastAsia="Calibri"/>
                <w:color w:val="000000"/>
                <w:sz w:val="20"/>
                <w:szCs w:val="20"/>
                <w:lang w:val="nl-NL"/>
              </w:rPr>
              <w:t>meting</w:t>
            </w:r>
            <w:proofErr w:type="spellEnd"/>
            <w:r w:rsidR="00E42E9F" w:rsidRPr="00EC4D3B">
              <w:rPr>
                <w:rFonts w:eastAsia="Calibri"/>
                <w:color w:val="000000"/>
                <w:sz w:val="20"/>
                <w:szCs w:val="20"/>
                <w:lang w:val="nl-NL"/>
              </w:rPr>
              <w:t xml:space="preserve"> is een van de kolommen. Herhaalde metingen vormen de </w:t>
            </w:r>
            <w:proofErr w:type="spellStart"/>
            <w:r w:rsidR="00E42E9F" w:rsidRPr="00EC4D3B">
              <w:rPr>
                <w:rFonts w:eastAsia="Calibri"/>
                <w:color w:val="000000"/>
                <w:sz w:val="20"/>
                <w:szCs w:val="20"/>
                <w:lang w:val="nl-NL"/>
              </w:rPr>
              <w:t>chart</w:t>
            </w:r>
            <w:proofErr w:type="spellEnd"/>
            <w:r w:rsidR="00E42E9F" w:rsidRPr="00EC4D3B">
              <w:rPr>
                <w:rFonts w:eastAsia="Calibri"/>
                <w:color w:val="000000"/>
                <w:sz w:val="20"/>
                <w:szCs w:val="20"/>
                <w:lang w:val="nl-NL"/>
              </w:rPr>
              <w:t xml:space="preserve"> van links naar rechts. </w:t>
            </w:r>
          </w:p>
        </w:tc>
      </w:tr>
      <w:tr w:rsidR="00ED6964" w:rsidRPr="00EC4D3B" w14:paraId="46A892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EE4E6E"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43DE02" w14:textId="77777777" w:rsidR="00ED6964" w:rsidRPr="00EC4D3B" w:rsidRDefault="00ED6964">
            <w:pPr>
              <w:rPr>
                <w:rFonts w:eastAsia="Calibri"/>
                <w:color w:val="000000"/>
                <w:sz w:val="20"/>
                <w:szCs w:val="20"/>
                <w:lang w:val="nl-NL"/>
              </w:rPr>
            </w:pPr>
          </w:p>
        </w:tc>
      </w:tr>
      <w:tr w:rsidR="00ED6964" w:rsidRPr="00EC4D3B" w14:paraId="5B8F08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C4D3B" w14:paraId="5795EBA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0BCC72" w14:textId="77777777" w:rsidR="00ED6964" w:rsidRPr="00EC4D3B" w:rsidRDefault="00F71E34">
                  <w:pPr>
                    <w:rPr>
                      <w:color w:val="000000"/>
                      <w:sz w:val="20"/>
                      <w:szCs w:val="20"/>
                      <w:lang w:val="nl-NL"/>
                    </w:rPr>
                  </w:pPr>
                  <w:proofErr w:type="spellStart"/>
                  <w:r w:rsidRPr="00EC4D3B">
                    <w:rPr>
                      <w:rFonts w:eastAsia="Calibri"/>
                      <w:b/>
                      <w:color w:val="000000"/>
                      <w:sz w:val="20"/>
                      <w:szCs w:val="20"/>
                      <w:lang w:val="nl-NL"/>
                    </w:rPr>
                    <w:t>DBVersion</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AF1EBB" w14:textId="77777777" w:rsidR="00ED6964" w:rsidRPr="00EC4D3B" w:rsidRDefault="00ED6964">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83AECAA" w14:textId="77777777" w:rsidR="00ED6964" w:rsidRPr="00EC4D3B" w:rsidRDefault="00ED6964">
                  <w:pPr>
                    <w:rPr>
                      <w:color w:val="000000"/>
                      <w:sz w:val="20"/>
                      <w:szCs w:val="20"/>
                      <w:lang w:val="nl-NL"/>
                    </w:rPr>
                  </w:pPr>
                </w:p>
              </w:tc>
            </w:tr>
            <w:tr w:rsidR="00ED6964" w:rsidRPr="00EC4D3B" w14:paraId="2C29C87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7D7055" w14:textId="77777777" w:rsidR="00ED6964" w:rsidRPr="00EC4D3B" w:rsidRDefault="00F71E34">
                  <w:pPr>
                    <w:rPr>
                      <w:color w:val="000000"/>
                      <w:sz w:val="20"/>
                      <w:szCs w:val="20"/>
                      <w:lang w:val="nl-NL"/>
                    </w:rPr>
                  </w:pPr>
                  <w:proofErr w:type="spellStart"/>
                  <w:r w:rsidRPr="00EC4D3B">
                    <w:rPr>
                      <w:rFonts w:eastAsia="Calibri"/>
                      <w:b/>
                      <w:color w:val="000000"/>
                      <w:sz w:val="20"/>
                      <w:szCs w:val="20"/>
                      <w:lang w:val="nl-NL"/>
                    </w:rPr>
                    <w:t>Owner</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4B357C" w14:textId="77777777" w:rsidR="00ED6964" w:rsidRPr="00EC4D3B" w:rsidRDefault="00ED6964">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4FB043" w14:textId="77777777" w:rsidR="00ED6964" w:rsidRPr="00EC4D3B" w:rsidRDefault="00ED6964">
                  <w:pPr>
                    <w:rPr>
                      <w:color w:val="000000"/>
                      <w:sz w:val="20"/>
                      <w:szCs w:val="20"/>
                      <w:lang w:val="nl-NL"/>
                    </w:rPr>
                  </w:pPr>
                </w:p>
              </w:tc>
            </w:tr>
            <w:tr w:rsidR="00ED6964" w:rsidRPr="00EC4D3B" w14:paraId="6595CCB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FD4E8E" w14:textId="77777777" w:rsidR="00ED6964" w:rsidRPr="00EC4D3B" w:rsidRDefault="00F71E34">
                  <w:pPr>
                    <w:rPr>
                      <w:color w:val="000000"/>
                      <w:sz w:val="20"/>
                      <w:szCs w:val="20"/>
                      <w:lang w:val="nl-NL"/>
                    </w:rPr>
                  </w:pPr>
                  <w:proofErr w:type="spellStart"/>
                  <w:r w:rsidRPr="00EC4D3B">
                    <w:rPr>
                      <w:rFonts w:eastAsia="Calibri"/>
                      <w:b/>
                      <w:color w:val="000000"/>
                      <w:sz w:val="20"/>
                      <w:szCs w:val="20"/>
                      <w:lang w:val="nl-NL"/>
                    </w:rPr>
                    <w:t>Tablespace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BB940C" w14:textId="77777777" w:rsidR="00ED6964" w:rsidRPr="00EC4D3B" w:rsidRDefault="00ED6964">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2B70DD" w14:textId="77777777" w:rsidR="00ED6964" w:rsidRPr="00EC4D3B" w:rsidRDefault="00ED6964">
                  <w:pPr>
                    <w:rPr>
                      <w:color w:val="000000"/>
                      <w:sz w:val="20"/>
                      <w:szCs w:val="20"/>
                      <w:lang w:val="nl-NL"/>
                    </w:rPr>
                  </w:pPr>
                </w:p>
              </w:tc>
            </w:tr>
          </w:tbl>
          <w:p w14:paraId="3EDA6630" w14:textId="77777777" w:rsidR="00ED6964" w:rsidRPr="00EC4D3B" w:rsidRDefault="00ED6964">
            <w:pPr>
              <w:rPr>
                <w:color w:val="000000"/>
                <w:sz w:val="20"/>
                <w:szCs w:val="20"/>
                <w:lang w:val="nl-NL"/>
              </w:rPr>
            </w:pPr>
          </w:p>
        </w:tc>
      </w:tr>
      <w:tr w:rsidR="00ED6964" w:rsidRPr="00EC4D3B" w14:paraId="390FA4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4B672E"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C1FCE4" w14:textId="77777777" w:rsidR="00ED6964" w:rsidRPr="00EC4D3B" w:rsidRDefault="00ED6964">
            <w:pPr>
              <w:rPr>
                <w:rFonts w:eastAsia="Calibri"/>
                <w:color w:val="000000"/>
                <w:sz w:val="20"/>
                <w:szCs w:val="20"/>
                <w:lang w:val="nl-NL"/>
              </w:rPr>
            </w:pPr>
          </w:p>
        </w:tc>
      </w:tr>
    </w:tbl>
    <w:p w14:paraId="5256ABEC" w14:textId="69B7C751" w:rsidR="00ED6964" w:rsidRPr="00EC4D3B" w:rsidRDefault="00F71E34">
      <w:pPr>
        <w:rPr>
          <w:rFonts w:eastAsia="Calibri"/>
          <w:color w:val="000000"/>
          <w:sz w:val="22"/>
          <w:szCs w:val="22"/>
          <w:lang w:val="nl-NL"/>
        </w:rPr>
      </w:pPr>
      <w:bookmarkStart w:id="69" w:name="BKM_6F509149_7E78_4031_847D_D2F9687AAC68"/>
      <w:bookmarkEnd w:id="62"/>
      <w:r w:rsidRPr="00EC4D3B">
        <w:rPr>
          <w:rFonts w:eastAsia="Calibri"/>
          <w:color w:val="000000"/>
          <w:sz w:val="22"/>
          <w:szCs w:val="22"/>
          <w:lang w:val="nl-NL"/>
        </w:rPr>
        <w:t xml:space="preserve">   </w:t>
      </w:r>
      <w:bookmarkEnd w:id="33"/>
      <w:bookmarkEnd w:id="34"/>
      <w:bookmarkEnd w:id="69"/>
    </w:p>
    <w:p w14:paraId="39E227CC" w14:textId="06731006" w:rsidR="00F4585E" w:rsidRPr="00EC4D3B" w:rsidRDefault="00F4585E">
      <w:pPr>
        <w:rPr>
          <w:rFonts w:eastAsia="Calibri"/>
          <w:color w:val="000000"/>
          <w:sz w:val="20"/>
          <w:szCs w:val="20"/>
          <w:lang w:val="nl-NL"/>
        </w:rPr>
      </w:pPr>
      <w:r w:rsidRPr="00EC4D3B">
        <w:rPr>
          <w:rFonts w:eastAsia="Calibri"/>
          <w:color w:val="000000"/>
          <w:sz w:val="20"/>
          <w:szCs w:val="20"/>
          <w:lang w:val="nl-NL"/>
        </w:rPr>
        <w:br w:type="page"/>
      </w:r>
    </w:p>
    <w:p w14:paraId="073A74E6" w14:textId="06731006" w:rsidR="00F4585E" w:rsidRPr="00EC4D3B" w:rsidRDefault="00F4585E" w:rsidP="00F4585E">
      <w:pPr>
        <w:rPr>
          <w:rFonts w:eastAsia="Calibri"/>
          <w:color w:val="000000"/>
          <w:sz w:val="20"/>
          <w:szCs w:val="20"/>
          <w:lang w:val="nl-NL"/>
        </w:rPr>
      </w:pPr>
    </w:p>
    <w:tbl>
      <w:tblPr>
        <w:tblW w:w="9027" w:type="dxa"/>
        <w:tblInd w:w="-56" w:type="dxa"/>
        <w:tblLayout w:type="fixed"/>
        <w:tblCellMar>
          <w:left w:w="40" w:type="dxa"/>
          <w:right w:w="40" w:type="dxa"/>
        </w:tblCellMar>
        <w:tblLook w:val="04A0" w:firstRow="1" w:lastRow="0" w:firstColumn="1" w:lastColumn="0" w:noHBand="0" w:noVBand="1"/>
      </w:tblPr>
      <w:tblGrid>
        <w:gridCol w:w="1890"/>
        <w:gridCol w:w="270"/>
        <w:gridCol w:w="959"/>
        <w:gridCol w:w="1276"/>
        <w:gridCol w:w="2268"/>
        <w:gridCol w:w="2337"/>
        <w:gridCol w:w="27"/>
      </w:tblGrid>
      <w:tr w:rsidR="00F4585E" w:rsidRPr="00EC4D3B" w14:paraId="4C4347C4" w14:textId="77777777" w:rsidTr="00A341B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1D9FCA" w14:textId="77777777" w:rsidR="00F4585E" w:rsidRPr="00EC4D3B" w:rsidRDefault="00F4585E" w:rsidP="00A341B6">
            <w:pPr>
              <w:rPr>
                <w:rFonts w:eastAsia="Calibri"/>
                <w:b/>
                <w:color w:val="FFFFFF"/>
                <w:sz w:val="20"/>
                <w:szCs w:val="20"/>
                <w:lang w:val="nl-NL"/>
              </w:rPr>
            </w:pPr>
            <w:r w:rsidRPr="00EC4D3B">
              <w:rPr>
                <w:rFonts w:eastAsia="Calibri"/>
                <w:b/>
                <w:color w:val="FFFFFF"/>
                <w:sz w:val="20"/>
                <w:szCs w:val="20"/>
                <w:lang w:val="nl-NL"/>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87EAB0" w14:textId="77777777" w:rsidR="00F4585E" w:rsidRPr="00EC4D3B" w:rsidRDefault="00F4585E" w:rsidP="00A341B6">
            <w:pPr>
              <w:rPr>
                <w:rFonts w:eastAsia="Calibri"/>
                <w:color w:val="FFFFFF"/>
                <w:sz w:val="20"/>
                <w:szCs w:val="20"/>
                <w:lang w:val="nl-NL"/>
              </w:rPr>
            </w:pPr>
            <w:proofErr w:type="spellStart"/>
            <w:r w:rsidRPr="00EC4D3B">
              <w:rPr>
                <w:rFonts w:eastAsia="Calibri"/>
                <w:color w:val="FFFFFF"/>
                <w:sz w:val="20"/>
                <w:szCs w:val="20"/>
                <w:lang w:val="nl-NL"/>
              </w:rPr>
              <w:t>InvloedOpStemming</w:t>
            </w:r>
            <w:proofErr w:type="spellEnd"/>
            <w:r w:rsidRPr="00EC4D3B">
              <w:rPr>
                <w:rFonts w:eastAsia="Calibri"/>
                <w:color w:val="FFFFFF"/>
                <w:sz w:val="20"/>
                <w:szCs w:val="20"/>
                <w:lang w:val="nl-NL"/>
              </w:rPr>
              <w:t xml:space="preserve">  </w:t>
            </w:r>
          </w:p>
        </w:tc>
      </w:tr>
      <w:tr w:rsidR="00F4585E" w:rsidRPr="00EC4D3B" w14:paraId="712E68D1" w14:textId="77777777" w:rsidTr="00A341B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24FE59" w14:textId="77777777" w:rsidR="00F4585E" w:rsidRPr="00EC4D3B" w:rsidRDefault="00F4585E" w:rsidP="00A341B6">
            <w:pPr>
              <w:rPr>
                <w:rFonts w:eastAsia="Calibri"/>
                <w:b/>
                <w:color w:val="000000"/>
                <w:sz w:val="20"/>
                <w:szCs w:val="20"/>
                <w:lang w:val="nl-NL"/>
              </w:rPr>
            </w:pPr>
            <w:r w:rsidRPr="00EC4D3B">
              <w:rPr>
                <w:rFonts w:eastAsia="Calibri"/>
                <w:b/>
                <w:color w:val="000000"/>
                <w:sz w:val="20"/>
                <w:szCs w:val="20"/>
                <w:lang w:val="nl-NL"/>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3E757F" w14:textId="77777777" w:rsidR="00F4585E" w:rsidRPr="00EC4D3B" w:rsidRDefault="00F4585E" w:rsidP="00A341B6">
            <w:pPr>
              <w:rPr>
                <w:rFonts w:eastAsia="Calibri"/>
                <w:color w:val="000000"/>
                <w:sz w:val="20"/>
                <w:szCs w:val="20"/>
                <w:lang w:val="nl-NL"/>
              </w:rPr>
            </w:pPr>
            <w:r w:rsidRPr="00EC4D3B">
              <w:rPr>
                <w:rFonts w:eastAsia="Calibri"/>
                <w:color w:val="000000"/>
                <w:sz w:val="20"/>
                <w:szCs w:val="20"/>
                <w:lang w:val="nl-NL"/>
              </w:rPr>
              <w:t>Waardenlijst bij item 4 Ernst van Episode</w:t>
            </w:r>
          </w:p>
        </w:tc>
      </w:tr>
      <w:tr w:rsidR="00F4585E" w:rsidRPr="00EC4D3B" w14:paraId="16B6EA4D" w14:textId="77777777" w:rsidTr="00A341B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781868" w14:textId="77777777" w:rsidR="00F4585E" w:rsidRPr="00EC4D3B" w:rsidRDefault="00F4585E" w:rsidP="00A341B6">
            <w:pPr>
              <w:rPr>
                <w:rFonts w:eastAsia="Calibri"/>
                <w:b/>
                <w:color w:val="000000"/>
                <w:sz w:val="20"/>
                <w:szCs w:val="20"/>
                <w:lang w:val="nl-NL"/>
              </w:rPr>
            </w:pPr>
            <w:r w:rsidRPr="00EC4D3B">
              <w:rPr>
                <w:rFonts w:eastAsia="Calibri"/>
                <w:b/>
                <w:color w:val="000000"/>
                <w:sz w:val="20"/>
                <w:szCs w:val="20"/>
                <w:lang w:val="nl-NL"/>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4D18A2" w14:textId="77777777" w:rsidR="00F4585E" w:rsidRPr="00EC4D3B" w:rsidRDefault="00F4585E" w:rsidP="00A341B6">
            <w:pPr>
              <w:rPr>
                <w:rFonts w:eastAsia="Calibri"/>
                <w:color w:val="000000"/>
                <w:sz w:val="20"/>
                <w:szCs w:val="20"/>
                <w:lang w:val="nl-NL"/>
              </w:rPr>
            </w:pPr>
          </w:p>
        </w:tc>
      </w:tr>
      <w:tr w:rsidR="00F4585E" w:rsidRPr="00EC4D3B" w14:paraId="4067F10C" w14:textId="77777777" w:rsidTr="00A341B6">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4585E" w:rsidRPr="00EC4D3B" w14:paraId="591038E8" w14:textId="77777777" w:rsidTr="00A341B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475196" w14:textId="77777777" w:rsidR="00F4585E" w:rsidRPr="00EC4D3B" w:rsidRDefault="00F4585E" w:rsidP="00A341B6">
                  <w:pPr>
                    <w:rPr>
                      <w:color w:val="000000"/>
                      <w:sz w:val="20"/>
                      <w:szCs w:val="20"/>
                      <w:lang w:val="nl-NL"/>
                    </w:rPr>
                  </w:pPr>
                  <w:proofErr w:type="gramStart"/>
                  <w:r w:rsidRPr="00EC4D3B">
                    <w:rPr>
                      <w:rFonts w:eastAsia="Calibri"/>
                      <w:b/>
                      <w:color w:val="000000"/>
                      <w:sz w:val="20"/>
                      <w:szCs w:val="20"/>
                      <w:lang w:val="nl-NL"/>
                    </w:rPr>
                    <w:t>DCM::</w:t>
                  </w:r>
                  <w:proofErr w:type="spellStart"/>
                  <w:proofErr w:type="gramEnd"/>
                  <w:r w:rsidRPr="00EC4D3B">
                    <w:rPr>
                      <w:rFonts w:eastAsia="Calibri"/>
                      <w:b/>
                      <w:color w:val="000000"/>
                      <w:sz w:val="20"/>
                      <w:szCs w:val="20"/>
                      <w:lang w:val="nl-NL"/>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5119128" w14:textId="77777777" w:rsidR="00F4585E" w:rsidRPr="00EC4D3B" w:rsidRDefault="00F4585E" w:rsidP="00A341B6">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FA5EB7" w14:textId="77777777" w:rsidR="00F4585E" w:rsidRPr="00EC4D3B" w:rsidRDefault="00F4585E" w:rsidP="00A341B6">
                  <w:pPr>
                    <w:rPr>
                      <w:color w:val="000000"/>
                      <w:sz w:val="20"/>
                      <w:szCs w:val="20"/>
                      <w:lang w:val="nl-NL"/>
                    </w:rPr>
                  </w:pPr>
                  <w:r w:rsidRPr="00EC4D3B">
                    <w:rPr>
                      <w:color w:val="000000"/>
                      <w:sz w:val="20"/>
                      <w:szCs w:val="20"/>
                      <w:lang w:val="nl-NL"/>
                    </w:rPr>
                    <w:t>2.16.840.1.113883.3.3210.14.2.2.62</w:t>
                  </w:r>
                </w:p>
              </w:tc>
            </w:tr>
          </w:tbl>
          <w:p w14:paraId="5E641434" w14:textId="77777777" w:rsidR="00F4585E" w:rsidRPr="00EC4D3B" w:rsidRDefault="00F4585E" w:rsidP="00A341B6">
            <w:pPr>
              <w:rPr>
                <w:color w:val="000000"/>
                <w:sz w:val="20"/>
                <w:szCs w:val="20"/>
                <w:lang w:val="nl-NL"/>
              </w:rPr>
            </w:pPr>
          </w:p>
        </w:tc>
      </w:tr>
      <w:tr w:rsidR="00F4585E" w:rsidRPr="00EC4D3B" w14:paraId="4A3EA5C2" w14:textId="77777777" w:rsidTr="00A341B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97313F" w14:textId="77777777" w:rsidR="00F4585E" w:rsidRPr="00EC4D3B" w:rsidRDefault="00F4585E" w:rsidP="00A341B6">
            <w:pPr>
              <w:rPr>
                <w:rFonts w:eastAsia="Calibri"/>
                <w:b/>
                <w:color w:val="000000"/>
                <w:sz w:val="20"/>
                <w:szCs w:val="20"/>
                <w:lang w:val="nl-NL"/>
              </w:rPr>
            </w:pPr>
            <w:r w:rsidRPr="00EC4D3B">
              <w:rPr>
                <w:rFonts w:eastAsia="Calibri"/>
                <w:b/>
                <w:color w:val="000000"/>
                <w:sz w:val="20"/>
                <w:szCs w:val="20"/>
                <w:lang w:val="nl-NL"/>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494090" w14:textId="77777777" w:rsidR="00F4585E" w:rsidRPr="00EC4D3B" w:rsidRDefault="00F4585E" w:rsidP="00A341B6">
            <w:pPr>
              <w:rPr>
                <w:rFonts w:eastAsia="Calibri"/>
                <w:color w:val="000000"/>
                <w:sz w:val="20"/>
                <w:szCs w:val="20"/>
                <w:lang w:val="nl-NL"/>
              </w:rPr>
            </w:pPr>
          </w:p>
        </w:tc>
      </w:tr>
      <w:tr w:rsidR="00F4585E" w:rsidRPr="00EC4D3B" w14:paraId="2E3703A7" w14:textId="77777777" w:rsidTr="00A341B6">
        <w:tblPrEx>
          <w:tblCellMar>
            <w:left w:w="30" w:type="dxa"/>
            <w:right w:w="30" w:type="dxa"/>
          </w:tblCellMar>
        </w:tblPrEx>
        <w:trPr>
          <w:trHeight w:val="32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069EE53" w14:textId="77777777" w:rsidR="00F4585E" w:rsidRPr="00EC4D3B" w:rsidRDefault="00F4585E" w:rsidP="00A341B6">
            <w:pPr>
              <w:rPr>
                <w:rFonts w:eastAsia="Calibri"/>
                <w:b/>
                <w:color w:val="FFFFFF"/>
                <w:sz w:val="20"/>
                <w:szCs w:val="20"/>
                <w:lang w:val="nl-NL"/>
              </w:rPr>
            </w:pPr>
            <w:proofErr w:type="spellStart"/>
            <w:r w:rsidRPr="00EC4D3B">
              <w:rPr>
                <w:rFonts w:eastAsia="Calibri"/>
                <w:b/>
                <w:color w:val="FFFFFF"/>
                <w:sz w:val="20"/>
                <w:szCs w:val="20"/>
                <w:lang w:val="nl-NL"/>
              </w:rPr>
              <w:t>InvloedvanuwStemming</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AE8C0BD" w14:textId="77777777" w:rsidR="00F4585E" w:rsidRPr="00EC4D3B" w:rsidRDefault="00F4585E" w:rsidP="00A341B6">
            <w:pPr>
              <w:rPr>
                <w:rFonts w:eastAsia="Calibri"/>
                <w:b/>
                <w:color w:val="FFFFFF"/>
                <w:sz w:val="20"/>
                <w:szCs w:val="20"/>
                <w:lang w:val="nl-NL"/>
              </w:rPr>
            </w:pPr>
            <w:r w:rsidRPr="00EC4D3B">
              <w:rPr>
                <w:rFonts w:eastAsia="Calibri"/>
                <w:b/>
                <w:color w:val="FFFFFF"/>
                <w:sz w:val="20"/>
                <w:szCs w:val="20"/>
                <w:lang w:val="nl-NL"/>
              </w:rPr>
              <w:t>OID: 2.16.840.1.113883.3.3210.14.2.2.62</w:t>
            </w:r>
          </w:p>
        </w:tc>
      </w:tr>
      <w:tr w:rsidR="00F4585E" w:rsidRPr="00EC4D3B" w14:paraId="3DE41079" w14:textId="77777777" w:rsidTr="00A341B6">
        <w:tblPrEx>
          <w:tblCellMar>
            <w:left w:w="30" w:type="dxa"/>
            <w:right w:w="30" w:type="dxa"/>
          </w:tblCellMar>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93F437" w14:textId="77777777" w:rsidR="00F4585E" w:rsidRPr="00EC4D3B" w:rsidRDefault="00F4585E" w:rsidP="00A341B6">
            <w:pPr>
              <w:rPr>
                <w:rFonts w:eastAsia="Calibri"/>
                <w:color w:val="000000"/>
                <w:sz w:val="20"/>
                <w:szCs w:val="20"/>
                <w:lang w:val="nl-NL"/>
              </w:rPr>
            </w:pPr>
            <w:r w:rsidRPr="00EC4D3B">
              <w:rPr>
                <w:rFonts w:eastAsia="Calibri"/>
                <w:color w:val="000000"/>
                <w:sz w:val="20"/>
                <w:szCs w:val="20"/>
                <w:lang w:val="nl-NL"/>
              </w:rPr>
              <w:t>Concept Name</w:t>
            </w:r>
          </w:p>
        </w:tc>
        <w:tc>
          <w:tcPr>
            <w:tcW w:w="1229"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A0C8D97" w14:textId="77777777" w:rsidR="00F4585E" w:rsidRPr="00EC4D3B" w:rsidRDefault="00F4585E" w:rsidP="00A341B6">
            <w:pPr>
              <w:rPr>
                <w:rFonts w:eastAsia="Calibri"/>
                <w:color w:val="000000"/>
                <w:sz w:val="20"/>
                <w:szCs w:val="20"/>
                <w:lang w:val="nl-NL"/>
              </w:rPr>
            </w:pPr>
            <w:r w:rsidRPr="00EC4D3B">
              <w:rPr>
                <w:rFonts w:eastAsia="Calibri"/>
                <w:color w:val="000000"/>
                <w:sz w:val="20"/>
                <w:szCs w:val="20"/>
                <w:lang w:val="nl-NL"/>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EA0A8C2" w14:textId="77777777" w:rsidR="00F4585E" w:rsidRPr="00EC4D3B" w:rsidRDefault="00F4585E" w:rsidP="00A341B6">
            <w:pPr>
              <w:rPr>
                <w:rFonts w:eastAsia="Calibri"/>
                <w:color w:val="000000"/>
                <w:sz w:val="20"/>
                <w:szCs w:val="20"/>
                <w:lang w:val="nl-NL"/>
              </w:rPr>
            </w:pPr>
            <w:proofErr w:type="spellStart"/>
            <w:r w:rsidRPr="00EC4D3B">
              <w:rPr>
                <w:rFonts w:eastAsia="Calibri"/>
                <w:color w:val="000000"/>
                <w:sz w:val="20"/>
                <w:szCs w:val="20"/>
                <w:lang w:val="nl-NL"/>
              </w:rPr>
              <w:t>CodeSys</w:t>
            </w:r>
            <w:proofErr w:type="spellEnd"/>
            <w:r w:rsidRPr="00EC4D3B">
              <w:rPr>
                <w:rFonts w:eastAsia="Calibri"/>
                <w:color w:val="000000"/>
                <w:sz w:val="20"/>
                <w:szCs w:val="20"/>
                <w:lang w:val="nl-NL"/>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476D838" w14:textId="77777777" w:rsidR="00F4585E" w:rsidRPr="00EC4D3B" w:rsidRDefault="00F4585E" w:rsidP="00A341B6">
            <w:pPr>
              <w:rPr>
                <w:rFonts w:eastAsia="Calibri"/>
                <w:color w:val="000000"/>
                <w:sz w:val="20"/>
                <w:szCs w:val="20"/>
                <w:lang w:val="nl-NL"/>
              </w:rPr>
            </w:pPr>
            <w:proofErr w:type="spellStart"/>
            <w:r w:rsidRPr="00EC4D3B">
              <w:rPr>
                <w:rFonts w:eastAsia="Calibri"/>
                <w:color w:val="000000"/>
                <w:sz w:val="20"/>
                <w:szCs w:val="20"/>
                <w:lang w:val="nl-NL"/>
              </w:rPr>
              <w:t>CodeSystem</w:t>
            </w:r>
            <w:proofErr w:type="spellEnd"/>
            <w:r w:rsidRPr="00EC4D3B">
              <w:rPr>
                <w:rFonts w:eastAsia="Calibri"/>
                <w:color w:val="000000"/>
                <w:sz w:val="20"/>
                <w:szCs w:val="20"/>
                <w:lang w:val="nl-NL"/>
              </w:rPr>
              <w:t xml:space="preserve">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E51A999" w14:textId="77777777" w:rsidR="00F4585E" w:rsidRPr="00EC4D3B" w:rsidRDefault="00F4585E" w:rsidP="00A341B6">
            <w:pPr>
              <w:rPr>
                <w:rFonts w:eastAsia="Calibri"/>
                <w:color w:val="000000"/>
                <w:sz w:val="20"/>
                <w:szCs w:val="20"/>
                <w:lang w:val="nl-NL"/>
              </w:rPr>
            </w:pPr>
            <w:proofErr w:type="spellStart"/>
            <w:r w:rsidRPr="00EC4D3B">
              <w:rPr>
                <w:rFonts w:eastAsia="Calibri"/>
                <w:color w:val="000000"/>
                <w:sz w:val="20"/>
                <w:szCs w:val="20"/>
                <w:lang w:val="nl-NL"/>
              </w:rPr>
              <w:t>Description</w:t>
            </w:r>
            <w:proofErr w:type="spellEnd"/>
          </w:p>
        </w:tc>
      </w:tr>
      <w:tr w:rsidR="00F4585E" w:rsidRPr="00EC4D3B" w14:paraId="5AA3C8C2" w14:textId="77777777" w:rsidTr="00A341B6">
        <w:tblPrEx>
          <w:tblCellMar>
            <w:left w:w="30" w:type="dxa"/>
            <w:right w:w="30" w:type="dxa"/>
          </w:tblCellMar>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58CD24"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MANIE</w:t>
            </w:r>
          </w:p>
        </w:tc>
        <w:tc>
          <w:tcPr>
            <w:tcW w:w="4773" w:type="dxa"/>
            <w:gridSpan w:val="4"/>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C2E073"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Geen score, maar dimensie</w:t>
            </w:r>
          </w:p>
          <w:p w14:paraId="2D299E14" w14:textId="77777777" w:rsidR="00F4585E" w:rsidRPr="00EC4D3B" w:rsidRDefault="00F4585E" w:rsidP="00A341B6">
            <w:pPr>
              <w:pStyle w:val="Geenafstand"/>
              <w:rPr>
                <w:rFonts w:ascii="Arial" w:eastAsia="Arial" w:hAnsi="Arial" w:cs="Arial"/>
                <w:color w:val="000000"/>
                <w:sz w:val="20"/>
                <w:szCs w:val="20"/>
                <w:lang w:val="nl-NL"/>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A23A4F"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MANIE</w:t>
            </w:r>
          </w:p>
        </w:tc>
      </w:tr>
      <w:tr w:rsidR="00F4585E" w:rsidRPr="00EC4D3B" w14:paraId="790F836F" w14:textId="77777777" w:rsidTr="00A341B6">
        <w:tblPrEx>
          <w:tblCellMar>
            <w:left w:w="30" w:type="dxa"/>
            <w:right w:w="30" w:type="dxa"/>
          </w:tblCellMar>
        </w:tblPrEx>
        <w:trPr>
          <w:trHeight w:val="271"/>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598F12"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ERNSTIG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D28226"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LCM2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D7D91F"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B17B11"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CAF7F1"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ERNSTIG Ernstige beperking</w:t>
            </w:r>
          </w:p>
          <w:p w14:paraId="7396BE4D" w14:textId="77777777" w:rsidR="00F4585E" w:rsidRPr="00EC4D3B" w:rsidRDefault="00F4585E" w:rsidP="00A341B6">
            <w:pPr>
              <w:pStyle w:val="Geenafstand"/>
              <w:rPr>
                <w:rFonts w:ascii="Arial" w:eastAsia="Arial" w:hAnsi="Arial" w:cs="Arial"/>
                <w:color w:val="000000"/>
                <w:sz w:val="20"/>
                <w:szCs w:val="20"/>
                <w:lang w:val="nl-NL"/>
              </w:rPr>
            </w:pPr>
            <w:proofErr w:type="gramStart"/>
            <w:r w:rsidRPr="00EC4D3B">
              <w:rPr>
                <w:rFonts w:ascii="Arial" w:eastAsia="Arial" w:hAnsi="Arial" w:cs="Arial"/>
                <w:color w:val="000000"/>
                <w:sz w:val="20"/>
                <w:szCs w:val="20"/>
                <w:lang w:val="nl-NL"/>
              </w:rPr>
              <w:t>of</w:t>
            </w:r>
            <w:proofErr w:type="gramEnd"/>
            <w:r w:rsidRPr="00EC4D3B">
              <w:rPr>
                <w:rFonts w:ascii="Arial" w:eastAsia="Arial" w:hAnsi="Arial" w:cs="Arial"/>
                <w:color w:val="000000"/>
                <w:sz w:val="20"/>
                <w:szCs w:val="20"/>
                <w:lang w:val="nl-NL"/>
              </w:rPr>
              <w:t xml:space="preserve"> Opgenomen</w:t>
            </w:r>
          </w:p>
        </w:tc>
      </w:tr>
      <w:tr w:rsidR="00F4585E" w:rsidRPr="00EC4D3B" w14:paraId="4C47123B"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323614"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MATIG Hoog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5187BE"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LCM3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D13BC6"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EED3CE"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403424"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Hoog GROTE moeite met</w:t>
            </w:r>
          </w:p>
          <w:p w14:paraId="7A1D2CA8" w14:textId="77777777" w:rsidR="00F4585E" w:rsidRPr="00EC4D3B" w:rsidRDefault="00F4585E" w:rsidP="00A341B6">
            <w:pPr>
              <w:pStyle w:val="Geenafstand"/>
              <w:rPr>
                <w:rFonts w:ascii="Arial" w:eastAsia="Arial" w:hAnsi="Arial" w:cs="Arial"/>
                <w:color w:val="000000"/>
                <w:sz w:val="20"/>
                <w:szCs w:val="20"/>
                <w:lang w:val="nl-NL"/>
              </w:rPr>
            </w:pPr>
            <w:proofErr w:type="gramStart"/>
            <w:r w:rsidRPr="00EC4D3B">
              <w:rPr>
                <w:rFonts w:ascii="Arial" w:eastAsia="Arial" w:hAnsi="Arial" w:cs="Arial"/>
                <w:color w:val="000000"/>
                <w:sz w:val="20"/>
                <w:szCs w:val="20"/>
                <w:lang w:val="nl-NL"/>
              </w:rPr>
              <w:t>doelgerichte</w:t>
            </w:r>
            <w:proofErr w:type="gramEnd"/>
            <w:r w:rsidRPr="00EC4D3B">
              <w:rPr>
                <w:rFonts w:ascii="Arial" w:eastAsia="Arial" w:hAnsi="Arial" w:cs="Arial"/>
                <w:color w:val="000000"/>
                <w:sz w:val="20"/>
                <w:szCs w:val="20"/>
                <w:lang w:val="nl-NL"/>
              </w:rPr>
              <w:t xml:space="preserve"> activiteiten</w:t>
            </w:r>
          </w:p>
        </w:tc>
      </w:tr>
      <w:tr w:rsidR="00F4585E" w:rsidRPr="00EC4D3B" w14:paraId="4B000423"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933C2C"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MATIG Laag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783C8C"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LCM4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B7BB86"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A1D679"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ADD525"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Laag ENIGE moeite met</w:t>
            </w:r>
          </w:p>
          <w:p w14:paraId="00D6C995" w14:textId="77777777" w:rsidR="00F4585E" w:rsidRPr="00EC4D3B" w:rsidRDefault="00F4585E" w:rsidP="00A341B6">
            <w:pPr>
              <w:pStyle w:val="Geenafstand"/>
              <w:rPr>
                <w:rFonts w:ascii="Arial" w:eastAsia="Arial" w:hAnsi="Arial" w:cs="Arial"/>
                <w:color w:val="000000"/>
                <w:sz w:val="20"/>
                <w:szCs w:val="20"/>
                <w:lang w:val="nl-NL"/>
              </w:rPr>
            </w:pPr>
            <w:proofErr w:type="gramStart"/>
            <w:r w:rsidRPr="00EC4D3B">
              <w:rPr>
                <w:rFonts w:ascii="Arial" w:eastAsia="Arial" w:hAnsi="Arial" w:cs="Arial"/>
                <w:color w:val="000000"/>
                <w:sz w:val="20"/>
                <w:szCs w:val="20"/>
                <w:lang w:val="nl-NL"/>
              </w:rPr>
              <w:t>doelgerichte</w:t>
            </w:r>
            <w:proofErr w:type="gramEnd"/>
            <w:r w:rsidRPr="00EC4D3B">
              <w:rPr>
                <w:rFonts w:ascii="Arial" w:eastAsia="Arial" w:hAnsi="Arial" w:cs="Arial"/>
                <w:color w:val="000000"/>
                <w:sz w:val="20"/>
                <w:szCs w:val="20"/>
                <w:lang w:val="nl-NL"/>
              </w:rPr>
              <w:t xml:space="preserve"> activiteiten</w:t>
            </w:r>
          </w:p>
        </w:tc>
      </w:tr>
      <w:tr w:rsidR="00F4585E" w:rsidRPr="00EC4D3B" w14:paraId="4887B37F"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AB9698"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 xml:space="preserve">LICHT </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BD2F65"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LCM5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CFF7EE"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672ED1"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7BDB19"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 xml:space="preserve"> Energiek en productief met</w:t>
            </w:r>
          </w:p>
          <w:p w14:paraId="3B911963"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WEINIG of geen beperkingen</w:t>
            </w:r>
          </w:p>
        </w:tc>
      </w:tr>
      <w:tr w:rsidR="00F4585E" w:rsidRPr="00EC4D3B" w14:paraId="68493CAE"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FDE262"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STABIEL</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E29BDF"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LCS6</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82A4C9"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F886A4"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521053" w14:textId="77777777" w:rsidR="00F4585E" w:rsidRPr="00EC4D3B" w:rsidRDefault="00F4585E" w:rsidP="00A341B6">
            <w:pPr>
              <w:pStyle w:val="Geenafstand"/>
              <w:rPr>
                <w:rFonts w:ascii="Arial" w:eastAsia="Arial" w:hAnsi="Arial" w:cs="Arial"/>
                <w:color w:val="000000"/>
                <w:sz w:val="20"/>
                <w:szCs w:val="20"/>
                <w:lang w:val="nl-NL"/>
              </w:rPr>
            </w:pPr>
          </w:p>
        </w:tc>
      </w:tr>
      <w:tr w:rsidR="00F4585E" w:rsidRPr="00EC4D3B" w14:paraId="42A56945"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A9DB37"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 xml:space="preserve">LICHT </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4BBE6B"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LCD7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D50F3A"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B5DD64"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FB1D72" w14:textId="77777777" w:rsidR="00F4585E" w:rsidRPr="00EC4D3B" w:rsidRDefault="00F4585E" w:rsidP="00A341B6">
            <w:pPr>
              <w:pStyle w:val="Geenafstand"/>
              <w:rPr>
                <w:rFonts w:ascii="Arial" w:eastAsia="Arial" w:hAnsi="Arial" w:cs="Arial"/>
                <w:color w:val="000000"/>
                <w:sz w:val="20"/>
                <w:szCs w:val="20"/>
                <w:lang w:val="nl-NL"/>
              </w:rPr>
            </w:pPr>
            <w:commentRangeStart w:id="70"/>
            <w:r w:rsidRPr="00EC4D3B">
              <w:rPr>
                <w:rFonts w:ascii="Arial" w:eastAsia="Arial" w:hAnsi="Arial" w:cs="Arial"/>
                <w:color w:val="000000"/>
                <w:sz w:val="20"/>
                <w:szCs w:val="20"/>
                <w:lang w:val="nl-NL"/>
              </w:rPr>
              <w:t xml:space="preserve">Licht </w:t>
            </w:r>
            <w:commentRangeEnd w:id="70"/>
            <w:r w:rsidR="00FB0F7D">
              <w:rPr>
                <w:rStyle w:val="Verwijzingopmerking"/>
                <w:rFonts w:ascii="Arial" w:eastAsia="Arial" w:hAnsi="Arial" w:cs="Arial"/>
              </w:rPr>
              <w:commentReference w:id="70"/>
            </w:r>
            <w:r w:rsidRPr="00EC4D3B">
              <w:rPr>
                <w:rFonts w:ascii="Arial" w:eastAsia="Arial" w:hAnsi="Arial" w:cs="Arial"/>
                <w:color w:val="000000"/>
                <w:sz w:val="20"/>
                <w:szCs w:val="20"/>
                <w:lang w:val="nl-NL"/>
              </w:rPr>
              <w:t>Weinig of geen beperkingen</w:t>
            </w:r>
          </w:p>
        </w:tc>
      </w:tr>
      <w:tr w:rsidR="00F4585E" w:rsidRPr="00EC4D3B" w14:paraId="3D425793"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C44126"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MATIG Laag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043AC7"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LCD8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4FB450"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C560F7"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25BFF8"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Laag Functioneren met ENIGE moeite</w:t>
            </w:r>
          </w:p>
        </w:tc>
      </w:tr>
      <w:tr w:rsidR="00F4585E" w:rsidRPr="00EC4D3B" w14:paraId="0118E6C8"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266B02"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MATIG Hoog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E405F1"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LCD9</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C4BCB3"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880A2D"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FB3073" w14:textId="149D34A3" w:rsidR="00F4585E" w:rsidRPr="00EC4D3B" w:rsidDel="00FB0F7D" w:rsidRDefault="00F4585E" w:rsidP="00FB0F7D">
            <w:pPr>
              <w:pStyle w:val="Geenafstand"/>
              <w:rPr>
                <w:del w:id="71" w:author="Charlotte | Studio Leemans" w:date="2021-10-08T09:06:00Z"/>
                <w:rFonts w:ascii="Arial" w:eastAsia="Arial" w:hAnsi="Arial" w:cs="Arial"/>
                <w:color w:val="000000"/>
                <w:sz w:val="20"/>
                <w:szCs w:val="20"/>
                <w:lang w:val="nl-NL"/>
              </w:rPr>
              <w:pPrChange w:id="72" w:author="Charlotte | Studio Leemans" w:date="2021-10-08T09:06:00Z">
                <w:pPr>
                  <w:pStyle w:val="Geenafstand"/>
                </w:pPr>
              </w:pPrChange>
            </w:pPr>
            <w:r w:rsidRPr="00EC4D3B">
              <w:rPr>
                <w:rFonts w:ascii="Arial" w:eastAsia="Arial" w:hAnsi="Arial" w:cs="Arial"/>
                <w:color w:val="000000"/>
                <w:sz w:val="20"/>
                <w:szCs w:val="20"/>
                <w:lang w:val="nl-NL"/>
              </w:rPr>
              <w:t>Hoog Functioneren met GROTE</w:t>
            </w:r>
            <w:ins w:id="73" w:author="Charlotte | Studio Leemans" w:date="2021-10-08T09:06:00Z">
              <w:r w:rsidR="00FB0F7D">
                <w:rPr>
                  <w:rFonts w:ascii="Arial" w:eastAsia="Arial" w:hAnsi="Arial" w:cs="Arial"/>
                  <w:color w:val="000000"/>
                  <w:sz w:val="20"/>
                  <w:szCs w:val="20"/>
                  <w:lang w:val="nl-NL"/>
                </w:rPr>
                <w:t xml:space="preserve"> </w:t>
              </w:r>
            </w:ins>
          </w:p>
          <w:p w14:paraId="797E65EB" w14:textId="77777777" w:rsidR="00F4585E" w:rsidRPr="00EC4D3B" w:rsidRDefault="00F4585E" w:rsidP="00FB0F7D">
            <w:pPr>
              <w:pStyle w:val="Geenafstand"/>
              <w:rPr>
                <w:rFonts w:ascii="Arial" w:eastAsia="Arial" w:hAnsi="Arial" w:cs="Arial"/>
                <w:color w:val="000000"/>
                <w:sz w:val="20"/>
                <w:szCs w:val="20"/>
                <w:lang w:val="nl-NL"/>
              </w:rPr>
            </w:pPr>
            <w:proofErr w:type="gramStart"/>
            <w:r w:rsidRPr="00EC4D3B">
              <w:rPr>
                <w:rFonts w:ascii="Arial" w:eastAsia="Arial" w:hAnsi="Arial" w:cs="Arial"/>
                <w:color w:val="000000"/>
                <w:sz w:val="20"/>
                <w:szCs w:val="20"/>
                <w:lang w:val="nl-NL"/>
              </w:rPr>
              <w:t>moeite</w:t>
            </w:r>
            <w:proofErr w:type="gramEnd"/>
          </w:p>
        </w:tc>
      </w:tr>
      <w:tr w:rsidR="00F4585E" w:rsidRPr="00EC4D3B" w14:paraId="47F8C5EC"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5A3B2F"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ERNSTIG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9D3A37"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LCD10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CF218A"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468D41"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A5B7CD" w14:textId="16A49C2A" w:rsidR="00F4585E" w:rsidRPr="00EC4D3B" w:rsidDel="00FB0F7D" w:rsidRDefault="00F4585E" w:rsidP="00FB0F7D">
            <w:pPr>
              <w:pStyle w:val="Geenafstand"/>
              <w:rPr>
                <w:del w:id="74" w:author="Charlotte | Studio Leemans" w:date="2021-10-08T09:07:00Z"/>
                <w:rFonts w:ascii="Arial" w:eastAsia="Arial" w:hAnsi="Arial" w:cs="Arial"/>
                <w:color w:val="000000"/>
                <w:sz w:val="20"/>
                <w:szCs w:val="20"/>
                <w:lang w:val="nl-NL"/>
              </w:rPr>
              <w:pPrChange w:id="75" w:author="Charlotte | Studio Leemans" w:date="2021-10-08T09:07:00Z">
                <w:pPr>
                  <w:pStyle w:val="Geenafstand"/>
                </w:pPr>
              </w:pPrChange>
            </w:pPr>
            <w:r w:rsidRPr="00EC4D3B">
              <w:rPr>
                <w:rFonts w:ascii="Arial" w:eastAsia="Arial" w:hAnsi="Arial" w:cs="Arial"/>
                <w:color w:val="000000"/>
                <w:sz w:val="20"/>
                <w:szCs w:val="20"/>
                <w:lang w:val="nl-NL"/>
              </w:rPr>
              <w:t>ERNSTIG Ernstige beperking</w:t>
            </w:r>
            <w:ins w:id="76" w:author="Charlotte | Studio Leemans" w:date="2021-10-08T09:07:00Z">
              <w:r w:rsidR="00FB0F7D">
                <w:rPr>
                  <w:rFonts w:ascii="Arial" w:eastAsia="Arial" w:hAnsi="Arial" w:cs="Arial"/>
                  <w:color w:val="000000"/>
                  <w:sz w:val="20"/>
                  <w:szCs w:val="20"/>
                  <w:lang w:val="nl-NL"/>
                </w:rPr>
                <w:t xml:space="preserve"> </w:t>
              </w:r>
            </w:ins>
          </w:p>
          <w:p w14:paraId="7F890E5B" w14:textId="77777777" w:rsidR="00F4585E" w:rsidRPr="00EC4D3B" w:rsidRDefault="00F4585E" w:rsidP="00FB0F7D">
            <w:pPr>
              <w:pStyle w:val="Geenafstand"/>
              <w:rPr>
                <w:rFonts w:ascii="Arial" w:eastAsia="Arial" w:hAnsi="Arial" w:cs="Arial"/>
                <w:color w:val="000000"/>
                <w:sz w:val="20"/>
                <w:szCs w:val="20"/>
                <w:lang w:val="nl-NL"/>
              </w:rPr>
            </w:pPr>
            <w:proofErr w:type="gramStart"/>
            <w:r w:rsidRPr="00EC4D3B">
              <w:rPr>
                <w:rFonts w:ascii="Arial" w:eastAsia="Arial" w:hAnsi="Arial" w:cs="Arial"/>
                <w:color w:val="000000"/>
                <w:sz w:val="20"/>
                <w:szCs w:val="20"/>
                <w:lang w:val="nl-NL"/>
              </w:rPr>
              <w:t>of</w:t>
            </w:r>
            <w:proofErr w:type="gramEnd"/>
            <w:r w:rsidRPr="00EC4D3B">
              <w:rPr>
                <w:rFonts w:ascii="Arial" w:eastAsia="Arial" w:hAnsi="Arial" w:cs="Arial"/>
                <w:color w:val="000000"/>
                <w:sz w:val="20"/>
                <w:szCs w:val="20"/>
                <w:lang w:val="nl-NL"/>
              </w:rPr>
              <w:t xml:space="preserve"> Opgenomen</w:t>
            </w:r>
          </w:p>
        </w:tc>
      </w:tr>
      <w:tr w:rsidR="00F4585E" w:rsidRPr="00EC4D3B" w14:paraId="60B8D738"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DDB28"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DEPRESSIE</w:t>
            </w:r>
          </w:p>
        </w:tc>
        <w:tc>
          <w:tcPr>
            <w:tcW w:w="4773" w:type="dxa"/>
            <w:gridSpan w:val="4"/>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5D6100"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Geen score, maar dimensie</w:t>
            </w:r>
          </w:p>
          <w:p w14:paraId="125F242E" w14:textId="77777777" w:rsidR="00F4585E" w:rsidRPr="00EC4D3B" w:rsidRDefault="00F4585E" w:rsidP="00A341B6">
            <w:pPr>
              <w:pStyle w:val="Geenafstand"/>
              <w:rPr>
                <w:rFonts w:ascii="Arial" w:eastAsia="Arial" w:hAnsi="Arial" w:cs="Arial"/>
                <w:color w:val="000000"/>
                <w:sz w:val="20"/>
                <w:szCs w:val="20"/>
                <w:lang w:val="nl-NL"/>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FBB0C1"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DEPRESSIE</w:t>
            </w:r>
          </w:p>
        </w:tc>
      </w:tr>
    </w:tbl>
    <w:p w14:paraId="4A666BA1" w14:textId="563BED55" w:rsidR="00F4585E" w:rsidRPr="00EC4D3B" w:rsidRDefault="00F4585E">
      <w:pPr>
        <w:rPr>
          <w:rFonts w:eastAsia="Calibri"/>
          <w:color w:val="000000"/>
          <w:sz w:val="22"/>
          <w:szCs w:val="22"/>
          <w:lang w:val="nl-NL"/>
        </w:rPr>
      </w:pPr>
    </w:p>
    <w:p w14:paraId="540CBAA8" w14:textId="77777777" w:rsidR="00F4585E" w:rsidRPr="00EC4D3B" w:rsidRDefault="00F4585E">
      <w:pPr>
        <w:rPr>
          <w:color w:val="000000"/>
          <w:sz w:val="20"/>
          <w:szCs w:val="20"/>
          <w:lang w:val="nl-NL"/>
        </w:rPr>
      </w:pPr>
    </w:p>
    <w:p w14:paraId="52007986" w14:textId="4407BD64" w:rsidR="00ED6964" w:rsidRPr="00FB0F7D" w:rsidRDefault="00F71E34" w:rsidP="00E42E9F">
      <w:pPr>
        <w:pStyle w:val="Kop2"/>
        <w:numPr>
          <w:ilvl w:val="1"/>
          <w:numId w:val="1"/>
        </w:numPr>
        <w:rPr>
          <w:ins w:id="77" w:author="Charlotte | Studio Leemans" w:date="2021-10-08T09:07:00Z"/>
          <w:rFonts w:ascii="Arial" w:hAnsi="Arial" w:cs="Arial"/>
          <w:color w:val="000000" w:themeColor="text1"/>
          <w:sz w:val="24"/>
          <w:szCs w:val="24"/>
          <w:lang w:val="nl-NL"/>
          <w:rPrChange w:id="78" w:author="Charlotte | Studio Leemans" w:date="2021-10-08T09:07:00Z">
            <w:rPr>
              <w:ins w:id="79" w:author="Charlotte | Studio Leemans" w:date="2021-10-08T09:07:00Z"/>
              <w:rFonts w:ascii="Arial" w:hAnsi="Arial" w:cs="Arial"/>
              <w:color w:val="004080"/>
              <w:lang w:val="nl-NL"/>
            </w:rPr>
          </w:rPrChange>
        </w:rPr>
      </w:pPr>
      <w:bookmarkStart w:id="80" w:name="EXAMPLE_INSTANCES"/>
      <w:bookmarkStart w:id="81" w:name="BKM_CCF83BCA_5537_4594_ACEA_512064E65149"/>
      <w:bookmarkStart w:id="82" w:name="_Toc84514586"/>
      <w:proofErr w:type="spellStart"/>
      <w:r w:rsidRPr="00FB0F7D">
        <w:rPr>
          <w:rFonts w:ascii="Arial" w:hAnsi="Arial" w:cs="Arial"/>
          <w:color w:val="000000" w:themeColor="text1"/>
          <w:sz w:val="24"/>
          <w:szCs w:val="24"/>
          <w:lang w:val="nl-NL"/>
          <w:rPrChange w:id="83" w:author="Charlotte | Studio Leemans" w:date="2021-10-08T09:07:00Z">
            <w:rPr>
              <w:rFonts w:ascii="Arial" w:hAnsi="Arial" w:cs="Arial"/>
              <w:color w:val="004080"/>
              <w:lang w:val="nl-NL"/>
            </w:rPr>
          </w:rPrChange>
        </w:rPr>
        <w:t>Example</w:t>
      </w:r>
      <w:proofErr w:type="spellEnd"/>
      <w:r w:rsidRPr="00FB0F7D">
        <w:rPr>
          <w:rFonts w:ascii="Arial" w:hAnsi="Arial" w:cs="Arial"/>
          <w:color w:val="000000" w:themeColor="text1"/>
          <w:sz w:val="24"/>
          <w:szCs w:val="24"/>
          <w:lang w:val="nl-NL"/>
          <w:rPrChange w:id="84" w:author="Charlotte | Studio Leemans" w:date="2021-10-08T09:07:00Z">
            <w:rPr>
              <w:rFonts w:ascii="Arial" w:hAnsi="Arial" w:cs="Arial"/>
              <w:color w:val="004080"/>
              <w:lang w:val="nl-NL"/>
            </w:rPr>
          </w:rPrChange>
        </w:rPr>
        <w:t xml:space="preserve"> </w:t>
      </w:r>
      <w:proofErr w:type="spellStart"/>
      <w:r w:rsidRPr="00FB0F7D">
        <w:rPr>
          <w:rFonts w:ascii="Arial" w:hAnsi="Arial" w:cs="Arial"/>
          <w:color w:val="000000" w:themeColor="text1"/>
          <w:sz w:val="24"/>
          <w:szCs w:val="24"/>
          <w:lang w:val="nl-NL"/>
          <w:rPrChange w:id="85" w:author="Charlotte | Studio Leemans" w:date="2021-10-08T09:07:00Z">
            <w:rPr>
              <w:rFonts w:ascii="Arial" w:hAnsi="Arial" w:cs="Arial"/>
              <w:color w:val="004080"/>
              <w:lang w:val="nl-NL"/>
            </w:rPr>
          </w:rPrChange>
        </w:rPr>
        <w:t>Instances</w:t>
      </w:r>
      <w:bookmarkEnd w:id="80"/>
      <w:bookmarkEnd w:id="81"/>
      <w:bookmarkEnd w:id="82"/>
      <w:proofErr w:type="spellEnd"/>
    </w:p>
    <w:p w14:paraId="77F97FC3" w14:textId="77777777" w:rsidR="00FB0F7D" w:rsidRPr="00FB0F7D" w:rsidRDefault="00FB0F7D" w:rsidP="00FB0F7D">
      <w:pPr>
        <w:rPr>
          <w:color w:val="000000" w:themeColor="text1"/>
          <w:lang w:val="nl-NL"/>
          <w:rPrChange w:id="86" w:author="Charlotte | Studio Leemans" w:date="2021-10-08T09:07:00Z">
            <w:rPr>
              <w:rFonts w:ascii="Arial" w:hAnsi="Arial" w:cs="Arial"/>
              <w:color w:val="004080"/>
              <w:lang w:val="nl-NL"/>
            </w:rPr>
          </w:rPrChange>
        </w:rPr>
        <w:pPrChange w:id="87" w:author="Charlotte | Studio Leemans" w:date="2021-10-08T09:07:00Z">
          <w:pPr>
            <w:pStyle w:val="Kop2"/>
            <w:numPr>
              <w:ilvl w:val="1"/>
              <w:numId w:val="1"/>
            </w:numPr>
          </w:pPr>
        </w:pPrChange>
      </w:pPr>
    </w:p>
    <w:p w14:paraId="7742E8E9" w14:textId="77777777" w:rsidR="00ED6964" w:rsidRPr="00FB0F7D" w:rsidRDefault="00F71E34">
      <w:pPr>
        <w:pStyle w:val="Kop2"/>
        <w:numPr>
          <w:ilvl w:val="1"/>
          <w:numId w:val="1"/>
        </w:numPr>
        <w:rPr>
          <w:rFonts w:ascii="Arial" w:hAnsi="Arial" w:cs="Arial"/>
          <w:color w:val="000000" w:themeColor="text1"/>
          <w:sz w:val="24"/>
          <w:szCs w:val="24"/>
          <w:lang w:val="nl-NL"/>
          <w:rPrChange w:id="88" w:author="Charlotte | Studio Leemans" w:date="2021-10-08T09:07:00Z">
            <w:rPr>
              <w:rFonts w:ascii="Arial" w:hAnsi="Arial" w:cs="Arial"/>
              <w:color w:val="004080"/>
              <w:lang w:val="nl-NL"/>
            </w:rPr>
          </w:rPrChange>
        </w:rPr>
      </w:pPr>
      <w:bookmarkStart w:id="89" w:name="_Toc84514587"/>
      <w:bookmarkStart w:id="90" w:name="INSTRUCTIONS"/>
      <w:bookmarkStart w:id="91" w:name="BKM_AB464676_2221_487C_9AAD_E3AE265EC4EC"/>
      <w:proofErr w:type="spellStart"/>
      <w:r w:rsidRPr="00FB0F7D">
        <w:rPr>
          <w:rFonts w:ascii="Arial" w:hAnsi="Arial" w:cs="Arial"/>
          <w:color w:val="000000" w:themeColor="text1"/>
          <w:sz w:val="24"/>
          <w:szCs w:val="24"/>
          <w:lang w:val="nl-NL"/>
          <w:rPrChange w:id="92" w:author="Charlotte | Studio Leemans" w:date="2021-10-08T09:07:00Z">
            <w:rPr>
              <w:rFonts w:ascii="Arial" w:hAnsi="Arial" w:cs="Arial"/>
              <w:color w:val="004080"/>
              <w:lang w:val="nl-NL"/>
            </w:rPr>
          </w:rPrChange>
        </w:rPr>
        <w:t>Instructions</w:t>
      </w:r>
      <w:bookmarkEnd w:id="89"/>
      <w:proofErr w:type="spellEnd"/>
    </w:p>
    <w:p w14:paraId="5CEE2DAD" w14:textId="7B5A250C" w:rsidR="00ED6964" w:rsidRPr="00EC4D3B" w:rsidRDefault="00F71E34">
      <w:pPr>
        <w:rPr>
          <w:rFonts w:eastAsia="Calibri"/>
          <w:color w:val="000000"/>
          <w:sz w:val="20"/>
          <w:szCs w:val="20"/>
          <w:lang w:val="nl-NL"/>
        </w:rPr>
      </w:pPr>
      <w:r w:rsidRPr="00EC4D3B">
        <w:rPr>
          <w:rFonts w:eastAsia="Calibri"/>
          <w:color w:val="000000"/>
          <w:sz w:val="20"/>
          <w:szCs w:val="20"/>
          <w:lang w:val="nl-NL"/>
        </w:rPr>
        <w:t xml:space="preserve">Noteer uw score bij voorkeur aan het eind van elke dag. Elke dag is een kolom in het overzicht van de </w:t>
      </w:r>
      <w:del w:id="93" w:author="Charlotte | Studio Leemans" w:date="2021-10-08T09:08:00Z">
        <w:r w:rsidRPr="00EC4D3B" w:rsidDel="00FB0F7D">
          <w:rPr>
            <w:rFonts w:eastAsia="Calibri"/>
            <w:color w:val="000000"/>
            <w:sz w:val="20"/>
            <w:szCs w:val="20"/>
            <w:lang w:val="nl-NL"/>
          </w:rPr>
          <w:delText>lifechart</w:delText>
        </w:r>
      </w:del>
      <w:proofErr w:type="spellStart"/>
      <w:ins w:id="94" w:author="Charlotte | Studio Leemans" w:date="2021-10-08T09:08:00Z">
        <w:r w:rsidR="00FB0F7D">
          <w:rPr>
            <w:rFonts w:eastAsia="Calibri"/>
            <w:color w:val="000000"/>
            <w:sz w:val="20"/>
            <w:szCs w:val="20"/>
            <w:lang w:val="nl-NL"/>
          </w:rPr>
          <w:t>L</w:t>
        </w:r>
        <w:r w:rsidR="00FB0F7D" w:rsidRPr="00EC4D3B">
          <w:rPr>
            <w:rFonts w:eastAsia="Calibri"/>
            <w:color w:val="000000"/>
            <w:sz w:val="20"/>
            <w:szCs w:val="20"/>
            <w:lang w:val="nl-NL"/>
          </w:rPr>
          <w:t>ife</w:t>
        </w:r>
        <w:r w:rsidR="00FB0F7D">
          <w:rPr>
            <w:rFonts w:eastAsia="Calibri"/>
            <w:color w:val="000000"/>
            <w:sz w:val="20"/>
            <w:szCs w:val="20"/>
            <w:lang w:val="nl-NL"/>
          </w:rPr>
          <w:t>C</w:t>
        </w:r>
        <w:r w:rsidR="00FB0F7D" w:rsidRPr="00EC4D3B">
          <w:rPr>
            <w:rFonts w:eastAsia="Calibri"/>
            <w:color w:val="000000"/>
            <w:sz w:val="20"/>
            <w:szCs w:val="20"/>
            <w:lang w:val="nl-NL"/>
          </w:rPr>
          <w:t>hart</w:t>
        </w:r>
      </w:ins>
      <w:proofErr w:type="spellEnd"/>
      <w:r w:rsidRPr="00EC4D3B">
        <w:rPr>
          <w:rFonts w:eastAsia="Calibri"/>
          <w:color w:val="000000"/>
          <w:sz w:val="20"/>
          <w:szCs w:val="20"/>
          <w:lang w:val="nl-NL"/>
        </w:rPr>
        <w:t>. Elke rij levert bij het betreffende onderwerp</w:t>
      </w:r>
      <w:ins w:id="95" w:author="Charlotte | Studio Leemans" w:date="2021-10-08T09:08:00Z">
        <w:r w:rsidR="00FB0F7D">
          <w:rPr>
            <w:rFonts w:eastAsia="Calibri"/>
            <w:color w:val="000000"/>
            <w:sz w:val="20"/>
            <w:szCs w:val="20"/>
            <w:lang w:val="nl-NL"/>
          </w:rPr>
          <w:t xml:space="preserve"> -</w:t>
        </w:r>
      </w:ins>
      <w:del w:id="96" w:author="Charlotte | Studio Leemans" w:date="2021-10-08T09:08:00Z">
        <w:r w:rsidRPr="00EC4D3B" w:rsidDel="00FB0F7D">
          <w:rPr>
            <w:rFonts w:eastAsia="Calibri"/>
            <w:color w:val="000000"/>
            <w:sz w:val="20"/>
            <w:szCs w:val="20"/>
            <w:lang w:val="nl-NL"/>
          </w:rPr>
          <w:delText>,</w:delText>
        </w:r>
      </w:del>
      <w:r w:rsidRPr="00EC4D3B">
        <w:rPr>
          <w:rFonts w:eastAsia="Calibri"/>
          <w:color w:val="000000"/>
          <w:sz w:val="20"/>
          <w:szCs w:val="20"/>
          <w:lang w:val="nl-NL"/>
        </w:rPr>
        <w:t xml:space="preserve"> </w:t>
      </w:r>
      <w:ins w:id="97" w:author="Charlotte | Studio Leemans" w:date="2021-10-08T09:08:00Z">
        <w:r w:rsidR="00FB0F7D">
          <w:rPr>
            <w:rFonts w:eastAsia="Calibri"/>
            <w:color w:val="000000"/>
            <w:sz w:val="20"/>
            <w:szCs w:val="20"/>
            <w:lang w:val="nl-NL"/>
          </w:rPr>
          <w:t xml:space="preserve">bijvoorbeeld </w:t>
        </w:r>
      </w:ins>
      <w:del w:id="98" w:author="Charlotte | Studio Leemans" w:date="2021-10-08T09:08:00Z">
        <w:r w:rsidRPr="00EC4D3B" w:rsidDel="00FB0F7D">
          <w:rPr>
            <w:rFonts w:eastAsia="Calibri"/>
            <w:color w:val="000000"/>
            <w:sz w:val="20"/>
            <w:szCs w:val="20"/>
            <w:lang w:val="nl-NL"/>
          </w:rPr>
          <w:delText xml:space="preserve">b.v. </w:delText>
        </w:r>
      </w:del>
      <w:r w:rsidRPr="00EC4D3B">
        <w:rPr>
          <w:rFonts w:eastAsia="Calibri"/>
          <w:color w:val="000000"/>
          <w:sz w:val="20"/>
          <w:szCs w:val="20"/>
          <w:lang w:val="nl-NL"/>
        </w:rPr>
        <w:t xml:space="preserve">datum, getal van de </w:t>
      </w:r>
      <w:proofErr w:type="spellStart"/>
      <w:r w:rsidRPr="00EC4D3B">
        <w:rPr>
          <w:rFonts w:eastAsia="Calibri"/>
          <w:color w:val="000000"/>
          <w:sz w:val="20"/>
          <w:szCs w:val="20"/>
          <w:lang w:val="nl-NL"/>
        </w:rPr>
        <w:t>stemming</w:t>
      </w:r>
      <w:del w:id="99" w:author="Charlotte | Studio Leemans" w:date="2021-10-08T09:08:00Z">
        <w:r w:rsidRPr="00EC4D3B" w:rsidDel="00FB0F7D">
          <w:rPr>
            <w:rFonts w:eastAsia="Calibri"/>
            <w:color w:val="000000"/>
            <w:sz w:val="20"/>
            <w:szCs w:val="20"/>
            <w:lang w:val="nl-NL"/>
          </w:rPr>
          <w:delText xml:space="preserve"> </w:delText>
        </w:r>
      </w:del>
      <w:r w:rsidRPr="00EC4D3B">
        <w:rPr>
          <w:rFonts w:eastAsia="Calibri"/>
          <w:color w:val="000000"/>
          <w:sz w:val="20"/>
          <w:szCs w:val="20"/>
          <w:lang w:val="nl-NL"/>
        </w:rPr>
        <w:t>score</w:t>
      </w:r>
      <w:proofErr w:type="spellEnd"/>
      <w:r w:rsidRPr="00EC4D3B">
        <w:rPr>
          <w:rFonts w:eastAsia="Calibri"/>
          <w:color w:val="000000"/>
          <w:sz w:val="20"/>
          <w:szCs w:val="20"/>
          <w:lang w:val="nl-NL"/>
        </w:rPr>
        <w:t xml:space="preserve"> of uren slaap </w:t>
      </w:r>
      <w:ins w:id="100" w:author="Charlotte | Studio Leemans" w:date="2021-10-08T09:08:00Z">
        <w:r w:rsidR="00FB0F7D">
          <w:rPr>
            <w:rFonts w:eastAsia="Calibri"/>
            <w:color w:val="000000"/>
            <w:sz w:val="20"/>
            <w:szCs w:val="20"/>
            <w:lang w:val="nl-NL"/>
          </w:rPr>
          <w:t xml:space="preserve">- </w:t>
        </w:r>
      </w:ins>
      <w:r w:rsidRPr="00EC4D3B">
        <w:rPr>
          <w:rFonts w:eastAsia="Calibri"/>
          <w:color w:val="000000"/>
          <w:sz w:val="20"/>
          <w:szCs w:val="20"/>
          <w:lang w:val="nl-NL"/>
        </w:rPr>
        <w:t xml:space="preserve">een waarde op. Die komt in de cel bij de betreffende datum. </w:t>
      </w:r>
    </w:p>
    <w:p w14:paraId="385B2994" w14:textId="77777777" w:rsidR="00ED6964" w:rsidRPr="00EC4D3B" w:rsidRDefault="00ED6964">
      <w:pPr>
        <w:rPr>
          <w:rFonts w:eastAsia="Calibri"/>
          <w:color w:val="000000"/>
          <w:sz w:val="20"/>
          <w:szCs w:val="20"/>
          <w:lang w:val="nl-NL"/>
        </w:rPr>
      </w:pPr>
    </w:p>
    <w:p w14:paraId="1C56E38A" w14:textId="4C4C24E9" w:rsidR="00ED6964" w:rsidRPr="00EC4D3B" w:rsidRDefault="00F71E34">
      <w:pPr>
        <w:rPr>
          <w:rFonts w:eastAsia="Calibri"/>
          <w:color w:val="000000"/>
          <w:sz w:val="20"/>
          <w:szCs w:val="20"/>
          <w:lang w:val="nl-NL"/>
        </w:rPr>
      </w:pPr>
      <w:r w:rsidRPr="00EC4D3B">
        <w:rPr>
          <w:rFonts w:eastAsia="Calibri"/>
          <w:color w:val="000000"/>
          <w:sz w:val="20"/>
          <w:szCs w:val="20"/>
          <w:lang w:val="nl-NL"/>
        </w:rPr>
        <w:t xml:space="preserve">Bent u een keer vergeten uw score in te vullen, of kunt u een aantal dagen niet scoren? Vul de score dan achteraf in, om de </w:t>
      </w:r>
      <w:commentRangeStart w:id="101"/>
      <w:r w:rsidRPr="00EC4D3B">
        <w:rPr>
          <w:rFonts w:eastAsia="Calibri"/>
          <w:color w:val="000000"/>
          <w:sz w:val="20"/>
          <w:szCs w:val="20"/>
          <w:lang w:val="nl-NL"/>
        </w:rPr>
        <w:t>Life</w:t>
      </w:r>
      <w:ins w:id="102" w:author="Charlotte | Studio Leemans" w:date="2021-10-08T09:09:00Z">
        <w:r w:rsidR="00FB0F7D">
          <w:rPr>
            <w:rFonts w:eastAsia="Calibri"/>
            <w:color w:val="000000"/>
            <w:sz w:val="20"/>
            <w:szCs w:val="20"/>
            <w:lang w:val="nl-NL"/>
          </w:rPr>
          <w:t xml:space="preserve"> </w:t>
        </w:r>
      </w:ins>
      <w:del w:id="103" w:author="Charlotte | Studio Leemans" w:date="2021-10-08T09:09:00Z">
        <w:r w:rsidRPr="00EC4D3B" w:rsidDel="00FB0F7D">
          <w:rPr>
            <w:rFonts w:eastAsia="Calibri"/>
            <w:color w:val="000000"/>
            <w:sz w:val="20"/>
            <w:szCs w:val="20"/>
            <w:lang w:val="nl-NL"/>
          </w:rPr>
          <w:delText xml:space="preserve"> </w:delText>
        </w:r>
      </w:del>
      <w:r w:rsidRPr="00EC4D3B">
        <w:rPr>
          <w:rFonts w:eastAsia="Calibri"/>
          <w:color w:val="000000"/>
          <w:sz w:val="20"/>
          <w:szCs w:val="20"/>
          <w:lang w:val="nl-NL"/>
        </w:rPr>
        <w:t xml:space="preserve">Chart </w:t>
      </w:r>
      <w:commentRangeEnd w:id="101"/>
      <w:r w:rsidR="00FB0F7D">
        <w:rPr>
          <w:rStyle w:val="Verwijzingopmerking"/>
        </w:rPr>
        <w:commentReference w:id="101"/>
      </w:r>
      <w:r w:rsidRPr="00EC4D3B">
        <w:rPr>
          <w:rFonts w:eastAsia="Calibri"/>
          <w:color w:val="000000"/>
          <w:sz w:val="20"/>
          <w:szCs w:val="20"/>
          <w:lang w:val="nl-NL"/>
        </w:rPr>
        <w:t>toch compleet te hebben.</w:t>
      </w:r>
    </w:p>
    <w:p w14:paraId="4C63F7A1" w14:textId="77777777" w:rsidR="00ED6964" w:rsidRPr="00EC4D3B" w:rsidRDefault="00ED6964">
      <w:pPr>
        <w:rPr>
          <w:rFonts w:eastAsia="Calibri"/>
          <w:color w:val="000000"/>
          <w:sz w:val="20"/>
          <w:szCs w:val="20"/>
          <w:lang w:val="nl-NL"/>
        </w:rPr>
      </w:pPr>
    </w:p>
    <w:p w14:paraId="321FB4CE" w14:textId="37493317" w:rsidR="00ED6964" w:rsidRPr="00EC4D3B" w:rsidRDefault="00F71E34">
      <w:pPr>
        <w:rPr>
          <w:rFonts w:eastAsia="Calibri"/>
          <w:color w:val="000000"/>
          <w:sz w:val="20"/>
          <w:szCs w:val="20"/>
          <w:lang w:val="nl-NL"/>
        </w:rPr>
      </w:pPr>
      <w:r w:rsidRPr="00EC4D3B">
        <w:rPr>
          <w:rFonts w:eastAsia="Calibri"/>
          <w:color w:val="000000"/>
          <w:sz w:val="20"/>
          <w:szCs w:val="20"/>
          <w:lang w:val="nl-NL"/>
        </w:rPr>
        <w:t xml:space="preserve">Bent u niet in staat om zelf de Life Chart in te vullen? Vraag dan een familielid of een </w:t>
      </w:r>
      <w:del w:id="104" w:author="Charlotte | Studio Leemans" w:date="2021-10-08T09:10:00Z">
        <w:r w:rsidRPr="00EC4D3B" w:rsidDel="00FB0F7D">
          <w:rPr>
            <w:rFonts w:eastAsia="Calibri"/>
            <w:color w:val="000000"/>
            <w:sz w:val="20"/>
            <w:szCs w:val="20"/>
            <w:lang w:val="nl-NL"/>
          </w:rPr>
          <w:delText xml:space="preserve">goede kennis </w:delText>
        </w:r>
      </w:del>
      <w:ins w:id="105" w:author="Charlotte | Studio Leemans" w:date="2021-10-08T09:10:00Z">
        <w:r w:rsidR="00FB0F7D">
          <w:rPr>
            <w:rFonts w:eastAsia="Calibri"/>
            <w:color w:val="000000"/>
            <w:sz w:val="20"/>
            <w:szCs w:val="20"/>
            <w:lang w:val="nl-NL"/>
          </w:rPr>
          <w:t xml:space="preserve">vriend </w:t>
        </w:r>
      </w:ins>
      <w:r w:rsidRPr="00EC4D3B">
        <w:rPr>
          <w:rFonts w:eastAsia="Calibri"/>
          <w:color w:val="000000"/>
          <w:sz w:val="20"/>
          <w:szCs w:val="20"/>
          <w:lang w:val="nl-NL"/>
        </w:rPr>
        <w:t>om u te helpen.</w:t>
      </w:r>
    </w:p>
    <w:p w14:paraId="05680A19" w14:textId="77777777" w:rsidR="00ED6964" w:rsidRPr="00EC4D3B" w:rsidRDefault="00ED6964">
      <w:pPr>
        <w:rPr>
          <w:rFonts w:eastAsia="Calibri"/>
          <w:i/>
          <w:color w:val="000000"/>
          <w:sz w:val="20"/>
          <w:szCs w:val="20"/>
          <w:lang w:val="nl-NL"/>
        </w:rPr>
      </w:pPr>
    </w:p>
    <w:p w14:paraId="03580A99" w14:textId="77777777" w:rsidR="00ED6964" w:rsidRPr="00EC4D3B" w:rsidRDefault="00F71E34">
      <w:pPr>
        <w:rPr>
          <w:rFonts w:eastAsia="Calibri"/>
          <w:color w:val="000000"/>
          <w:sz w:val="20"/>
          <w:szCs w:val="20"/>
          <w:lang w:val="nl-NL"/>
        </w:rPr>
      </w:pPr>
      <w:r w:rsidRPr="00EC4D3B">
        <w:rPr>
          <w:rFonts w:eastAsia="Calibri"/>
          <w:i/>
          <w:color w:val="000000"/>
          <w:sz w:val="20"/>
          <w:szCs w:val="20"/>
          <w:lang w:val="nl-NL"/>
        </w:rPr>
        <w:t>• Noteer alleen de beperkingen die verband houden met uw stemmingssymptomen, en niet de beperkingen die verband houden met andere medische problemen.</w:t>
      </w:r>
    </w:p>
    <w:p w14:paraId="639B34D2" w14:textId="77777777" w:rsidR="00ED6964" w:rsidRPr="00EC4D3B" w:rsidRDefault="00F71E34">
      <w:pPr>
        <w:rPr>
          <w:rFonts w:eastAsia="Calibri"/>
          <w:color w:val="000000"/>
          <w:sz w:val="20"/>
          <w:szCs w:val="20"/>
          <w:lang w:val="nl-NL"/>
        </w:rPr>
      </w:pPr>
      <w:r w:rsidRPr="00EC4D3B">
        <w:rPr>
          <w:rFonts w:eastAsia="Calibri"/>
          <w:i/>
          <w:color w:val="000000"/>
          <w:sz w:val="20"/>
          <w:szCs w:val="20"/>
          <w:lang w:val="nl-NL"/>
        </w:rPr>
        <w:t xml:space="preserve">• Maak de </w:t>
      </w:r>
      <w:r w:rsidRPr="00EC4D3B">
        <w:rPr>
          <w:rFonts w:eastAsia="Calibri"/>
          <w:b/>
          <w:color w:val="000000"/>
          <w:sz w:val="20"/>
          <w:szCs w:val="20"/>
          <w:lang w:val="nl-NL"/>
        </w:rPr>
        <w:t xml:space="preserve">vakjes donker </w:t>
      </w:r>
      <w:r w:rsidRPr="00EC4D3B">
        <w:rPr>
          <w:rFonts w:eastAsia="Calibri"/>
          <w:i/>
          <w:color w:val="000000"/>
          <w:sz w:val="20"/>
          <w:szCs w:val="20"/>
          <w:lang w:val="nl-NL"/>
        </w:rPr>
        <w:t>als u opgenomen bent.</w:t>
      </w:r>
    </w:p>
    <w:p w14:paraId="544640B1" w14:textId="77777777" w:rsidR="00ED6964" w:rsidRPr="00EC4D3B" w:rsidRDefault="00F71E34">
      <w:pPr>
        <w:rPr>
          <w:rFonts w:eastAsia="Calibri"/>
          <w:color w:val="000000"/>
          <w:sz w:val="20"/>
          <w:szCs w:val="20"/>
          <w:lang w:val="nl-NL"/>
        </w:rPr>
      </w:pPr>
      <w:r w:rsidRPr="00EC4D3B">
        <w:rPr>
          <w:rFonts w:eastAsia="Calibri"/>
          <w:i/>
          <w:color w:val="000000"/>
          <w:sz w:val="20"/>
          <w:szCs w:val="20"/>
          <w:lang w:val="nl-NL"/>
        </w:rPr>
        <w:t xml:space="preserve">• Trek een lijn langs de streepjes en </w:t>
      </w:r>
      <w:r w:rsidRPr="00EC4D3B">
        <w:rPr>
          <w:rFonts w:eastAsia="Calibri"/>
          <w:b/>
          <w:color w:val="000000"/>
          <w:sz w:val="20"/>
          <w:szCs w:val="20"/>
          <w:lang w:val="nl-NL"/>
        </w:rPr>
        <w:t xml:space="preserve">niet </w:t>
      </w:r>
      <w:r w:rsidRPr="00EC4D3B">
        <w:rPr>
          <w:rFonts w:eastAsia="Calibri"/>
          <w:i/>
          <w:color w:val="000000"/>
          <w:sz w:val="20"/>
          <w:szCs w:val="20"/>
          <w:lang w:val="nl-NL"/>
        </w:rPr>
        <w:t>tussen de streepjes.</w:t>
      </w:r>
    </w:p>
    <w:p w14:paraId="1B52BC5F" w14:textId="2C5267FF" w:rsidR="00ED6964" w:rsidRPr="00EC4D3B" w:rsidRDefault="00F71E34">
      <w:pPr>
        <w:rPr>
          <w:rFonts w:eastAsia="Calibri"/>
          <w:color w:val="000000"/>
          <w:sz w:val="22"/>
          <w:szCs w:val="22"/>
          <w:lang w:val="nl-NL"/>
        </w:rPr>
      </w:pPr>
      <w:r w:rsidRPr="00EC4D3B">
        <w:rPr>
          <w:rFonts w:eastAsia="Calibri"/>
          <w:color w:val="000000"/>
          <w:sz w:val="22"/>
          <w:szCs w:val="22"/>
          <w:lang w:val="nl-NL"/>
        </w:rPr>
        <w:t xml:space="preserve">  </w:t>
      </w:r>
      <w:bookmarkEnd w:id="90"/>
      <w:bookmarkEnd w:id="91"/>
    </w:p>
    <w:p w14:paraId="7DDD275C" w14:textId="0E39CC01" w:rsidR="00ED6964" w:rsidRPr="00FB0F7D" w:rsidRDefault="00F71E34" w:rsidP="00E42E9F">
      <w:pPr>
        <w:pStyle w:val="Kop2"/>
        <w:numPr>
          <w:ilvl w:val="1"/>
          <w:numId w:val="1"/>
        </w:numPr>
        <w:rPr>
          <w:rFonts w:ascii="Arial" w:hAnsi="Arial" w:cs="Arial"/>
          <w:color w:val="000000" w:themeColor="text1"/>
          <w:sz w:val="24"/>
          <w:szCs w:val="24"/>
          <w:lang w:val="nl-NL"/>
          <w:rPrChange w:id="106" w:author="Charlotte | Studio Leemans" w:date="2021-10-08T09:07:00Z">
            <w:rPr>
              <w:rFonts w:ascii="Arial" w:hAnsi="Arial" w:cs="Arial"/>
              <w:color w:val="004080"/>
              <w:lang w:val="nl-NL"/>
            </w:rPr>
          </w:rPrChange>
        </w:rPr>
      </w:pPr>
      <w:bookmarkStart w:id="107" w:name="INTERPRETATION"/>
      <w:bookmarkStart w:id="108" w:name="BKM_93E9278F_7875_4AD1_84CA_0E984661D701"/>
      <w:bookmarkStart w:id="109" w:name="_Toc84514588"/>
      <w:proofErr w:type="spellStart"/>
      <w:r w:rsidRPr="00FB0F7D">
        <w:rPr>
          <w:rFonts w:ascii="Arial" w:hAnsi="Arial" w:cs="Arial"/>
          <w:color w:val="000000" w:themeColor="text1"/>
          <w:sz w:val="24"/>
          <w:szCs w:val="24"/>
          <w:lang w:val="nl-NL"/>
          <w:rPrChange w:id="110" w:author="Charlotte | Studio Leemans" w:date="2021-10-08T09:07:00Z">
            <w:rPr>
              <w:rFonts w:ascii="Arial" w:hAnsi="Arial" w:cs="Arial"/>
              <w:color w:val="004080"/>
              <w:lang w:val="nl-NL"/>
            </w:rPr>
          </w:rPrChange>
        </w:rPr>
        <w:t>Interpretation</w:t>
      </w:r>
      <w:bookmarkEnd w:id="107"/>
      <w:bookmarkEnd w:id="108"/>
      <w:bookmarkEnd w:id="109"/>
      <w:proofErr w:type="spellEnd"/>
      <w:ins w:id="111" w:author="Charlotte | Studio Leemans" w:date="2021-10-08T09:10:00Z">
        <w:r w:rsidR="00FB0F7D">
          <w:rPr>
            <w:rFonts w:ascii="Arial" w:hAnsi="Arial" w:cs="Arial"/>
            <w:color w:val="000000" w:themeColor="text1"/>
            <w:sz w:val="24"/>
            <w:szCs w:val="24"/>
            <w:lang w:val="nl-NL"/>
          </w:rPr>
          <w:br/>
        </w:r>
      </w:ins>
    </w:p>
    <w:p w14:paraId="6787F869" w14:textId="5A540340" w:rsidR="00ED6964" w:rsidRPr="00FB0F7D" w:rsidRDefault="00F71E34" w:rsidP="00E42E9F">
      <w:pPr>
        <w:pStyle w:val="Kop2"/>
        <w:numPr>
          <w:ilvl w:val="1"/>
          <w:numId w:val="1"/>
        </w:numPr>
        <w:rPr>
          <w:rFonts w:ascii="Arial" w:hAnsi="Arial" w:cs="Arial"/>
          <w:color w:val="000000" w:themeColor="text1"/>
          <w:sz w:val="24"/>
          <w:szCs w:val="24"/>
          <w:lang w:val="nl-NL"/>
          <w:rPrChange w:id="112" w:author="Charlotte | Studio Leemans" w:date="2021-10-08T09:07:00Z">
            <w:rPr>
              <w:rFonts w:ascii="Arial" w:hAnsi="Arial" w:cs="Arial"/>
              <w:color w:val="004080"/>
              <w:lang w:val="nl-NL"/>
            </w:rPr>
          </w:rPrChange>
        </w:rPr>
      </w:pPr>
      <w:bookmarkStart w:id="113" w:name="CARE_PROCESS"/>
      <w:bookmarkStart w:id="114" w:name="BKM_EAA467E7_F597_418A_9132_DEF9B6746161"/>
      <w:bookmarkStart w:id="115" w:name="_Toc84514589"/>
      <w:r w:rsidRPr="00FB0F7D">
        <w:rPr>
          <w:rFonts w:ascii="Arial" w:hAnsi="Arial" w:cs="Arial"/>
          <w:color w:val="000000" w:themeColor="text1"/>
          <w:sz w:val="24"/>
          <w:szCs w:val="24"/>
          <w:lang w:val="nl-NL"/>
          <w:rPrChange w:id="116" w:author="Charlotte | Studio Leemans" w:date="2021-10-08T09:07:00Z">
            <w:rPr>
              <w:rFonts w:ascii="Arial" w:hAnsi="Arial" w:cs="Arial"/>
              <w:color w:val="004080"/>
              <w:lang w:val="nl-NL"/>
            </w:rPr>
          </w:rPrChange>
        </w:rPr>
        <w:t xml:space="preserve">Care </w:t>
      </w:r>
      <w:proofErr w:type="spellStart"/>
      <w:r w:rsidRPr="00FB0F7D">
        <w:rPr>
          <w:rFonts w:ascii="Arial" w:hAnsi="Arial" w:cs="Arial"/>
          <w:color w:val="000000" w:themeColor="text1"/>
          <w:sz w:val="24"/>
          <w:szCs w:val="24"/>
          <w:lang w:val="nl-NL"/>
          <w:rPrChange w:id="117" w:author="Charlotte | Studio Leemans" w:date="2021-10-08T09:07:00Z">
            <w:rPr>
              <w:rFonts w:ascii="Arial" w:hAnsi="Arial" w:cs="Arial"/>
              <w:color w:val="004080"/>
              <w:lang w:val="nl-NL"/>
            </w:rPr>
          </w:rPrChange>
        </w:rPr>
        <w:t>Process</w:t>
      </w:r>
      <w:bookmarkEnd w:id="113"/>
      <w:bookmarkEnd w:id="114"/>
      <w:bookmarkEnd w:id="115"/>
      <w:proofErr w:type="spellEnd"/>
      <w:ins w:id="118" w:author="Charlotte | Studio Leemans" w:date="2021-10-08T09:10:00Z">
        <w:r w:rsidR="00FB0F7D">
          <w:rPr>
            <w:rFonts w:ascii="Arial" w:hAnsi="Arial" w:cs="Arial"/>
            <w:color w:val="000000" w:themeColor="text1"/>
            <w:sz w:val="24"/>
            <w:szCs w:val="24"/>
            <w:lang w:val="nl-NL"/>
          </w:rPr>
          <w:br/>
        </w:r>
      </w:ins>
    </w:p>
    <w:p w14:paraId="6651CD9A" w14:textId="77777777" w:rsidR="00ED6964" w:rsidRPr="00FB0F7D" w:rsidRDefault="00F71E34">
      <w:pPr>
        <w:pStyle w:val="Kop2"/>
        <w:numPr>
          <w:ilvl w:val="1"/>
          <w:numId w:val="1"/>
        </w:numPr>
        <w:rPr>
          <w:rFonts w:ascii="Arial" w:hAnsi="Arial" w:cs="Arial"/>
          <w:color w:val="000000" w:themeColor="text1"/>
          <w:sz w:val="24"/>
          <w:szCs w:val="24"/>
          <w:lang w:val="nl-NL"/>
          <w:rPrChange w:id="119" w:author="Charlotte | Studio Leemans" w:date="2021-10-08T09:07:00Z">
            <w:rPr>
              <w:rFonts w:ascii="Arial" w:hAnsi="Arial" w:cs="Arial"/>
              <w:color w:val="004080"/>
              <w:lang w:val="nl-NL"/>
            </w:rPr>
          </w:rPrChange>
        </w:rPr>
      </w:pPr>
      <w:bookmarkStart w:id="120" w:name="_Toc84514590"/>
      <w:bookmarkStart w:id="121" w:name="EXAMPLE_OF_THE_INSTRUMENT"/>
      <w:bookmarkStart w:id="122" w:name="BKM_B0254EF3_E79E_4B0D_8715_5D6476B0BC5B"/>
      <w:proofErr w:type="spellStart"/>
      <w:r w:rsidRPr="00FB0F7D">
        <w:rPr>
          <w:rFonts w:ascii="Arial" w:hAnsi="Arial" w:cs="Arial"/>
          <w:color w:val="000000" w:themeColor="text1"/>
          <w:sz w:val="24"/>
          <w:szCs w:val="24"/>
          <w:lang w:val="nl-NL"/>
          <w:rPrChange w:id="123" w:author="Charlotte | Studio Leemans" w:date="2021-10-08T09:07:00Z">
            <w:rPr>
              <w:rFonts w:ascii="Arial" w:hAnsi="Arial" w:cs="Arial"/>
              <w:color w:val="004080"/>
              <w:lang w:val="nl-NL"/>
            </w:rPr>
          </w:rPrChange>
        </w:rPr>
        <w:lastRenderedPageBreak/>
        <w:t>Example</w:t>
      </w:r>
      <w:proofErr w:type="spellEnd"/>
      <w:r w:rsidRPr="00FB0F7D">
        <w:rPr>
          <w:rFonts w:ascii="Arial" w:hAnsi="Arial" w:cs="Arial"/>
          <w:color w:val="000000" w:themeColor="text1"/>
          <w:sz w:val="24"/>
          <w:szCs w:val="24"/>
          <w:lang w:val="nl-NL"/>
          <w:rPrChange w:id="124" w:author="Charlotte | Studio Leemans" w:date="2021-10-08T09:07:00Z">
            <w:rPr>
              <w:rFonts w:ascii="Arial" w:hAnsi="Arial" w:cs="Arial"/>
              <w:color w:val="004080"/>
              <w:lang w:val="nl-NL"/>
            </w:rPr>
          </w:rPrChange>
        </w:rPr>
        <w:t xml:space="preserve"> of </w:t>
      </w:r>
      <w:proofErr w:type="spellStart"/>
      <w:r w:rsidRPr="00FB0F7D">
        <w:rPr>
          <w:rFonts w:ascii="Arial" w:hAnsi="Arial" w:cs="Arial"/>
          <w:color w:val="000000" w:themeColor="text1"/>
          <w:sz w:val="24"/>
          <w:szCs w:val="24"/>
          <w:lang w:val="nl-NL"/>
          <w:rPrChange w:id="125" w:author="Charlotte | Studio Leemans" w:date="2021-10-08T09:07:00Z">
            <w:rPr>
              <w:rFonts w:ascii="Arial" w:hAnsi="Arial" w:cs="Arial"/>
              <w:color w:val="004080"/>
              <w:lang w:val="nl-NL"/>
            </w:rPr>
          </w:rPrChange>
        </w:rPr>
        <w:t>the</w:t>
      </w:r>
      <w:proofErr w:type="spellEnd"/>
      <w:r w:rsidRPr="00FB0F7D">
        <w:rPr>
          <w:rFonts w:ascii="Arial" w:hAnsi="Arial" w:cs="Arial"/>
          <w:color w:val="000000" w:themeColor="text1"/>
          <w:sz w:val="24"/>
          <w:szCs w:val="24"/>
          <w:lang w:val="nl-NL"/>
          <w:rPrChange w:id="126" w:author="Charlotte | Studio Leemans" w:date="2021-10-08T09:07:00Z">
            <w:rPr>
              <w:rFonts w:ascii="Arial" w:hAnsi="Arial" w:cs="Arial"/>
              <w:color w:val="004080"/>
              <w:lang w:val="nl-NL"/>
            </w:rPr>
          </w:rPrChange>
        </w:rPr>
        <w:t xml:space="preserve"> Instrument</w:t>
      </w:r>
      <w:bookmarkEnd w:id="120"/>
    </w:p>
    <w:bookmarkEnd w:id="121"/>
    <w:bookmarkEnd w:id="122"/>
    <w:p w14:paraId="4C32B72A" w14:textId="5F476D26" w:rsidR="00ED6964" w:rsidRPr="00EC4D3B" w:rsidRDefault="00DC0B1B">
      <w:pPr>
        <w:jc w:val="center"/>
        <w:rPr>
          <w:rFonts w:eastAsia="Calibri"/>
          <w:color w:val="000000"/>
          <w:sz w:val="22"/>
          <w:szCs w:val="22"/>
          <w:lang w:val="nl-NL"/>
        </w:rPr>
      </w:pPr>
      <w:r w:rsidRPr="00EC4D3B">
        <w:rPr>
          <w:noProof/>
          <w:lang w:val="nl-NL"/>
        </w:rPr>
        <w:drawing>
          <wp:inline distT="0" distB="0" distL="0" distR="0" wp14:anchorId="26248FFC" wp14:editId="3839FB61">
            <wp:extent cx="6647536" cy="3124200"/>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51352" cy="3125994"/>
                    </a:xfrm>
                    <a:prstGeom prst="rect">
                      <a:avLst/>
                    </a:prstGeom>
                    <a:noFill/>
                    <a:ln>
                      <a:noFill/>
                    </a:ln>
                  </pic:spPr>
                </pic:pic>
              </a:graphicData>
            </a:graphic>
          </wp:inline>
        </w:drawing>
      </w:r>
    </w:p>
    <w:p w14:paraId="52332F0F" w14:textId="5EAD6370" w:rsidR="00DC0B1B" w:rsidRPr="00EC4D3B" w:rsidRDefault="00DC0B1B">
      <w:pPr>
        <w:jc w:val="center"/>
        <w:rPr>
          <w:rFonts w:eastAsia="Calibri"/>
          <w:color w:val="000000"/>
          <w:sz w:val="22"/>
          <w:szCs w:val="22"/>
          <w:lang w:val="nl-NL"/>
        </w:rPr>
      </w:pPr>
    </w:p>
    <w:p w14:paraId="3CCCBAF2" w14:textId="640D93A0" w:rsidR="00DC0B1B" w:rsidRPr="00EC4D3B" w:rsidRDefault="00DC0B1B" w:rsidP="00DC0B1B">
      <w:pPr>
        <w:rPr>
          <w:rFonts w:eastAsia="Calibri"/>
          <w:color w:val="000000"/>
          <w:sz w:val="22"/>
          <w:szCs w:val="22"/>
          <w:lang w:val="nl-NL"/>
        </w:rPr>
      </w:pPr>
      <w:r w:rsidRPr="00EC4D3B">
        <w:rPr>
          <w:noProof/>
          <w:lang w:val="nl-NL"/>
        </w:rPr>
        <w:drawing>
          <wp:inline distT="0" distB="0" distL="0" distR="0" wp14:anchorId="3DBA2DA3" wp14:editId="37BBF4BF">
            <wp:extent cx="4570862" cy="3924300"/>
            <wp:effectExtent l="0" t="0" r="127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163" cy="3935720"/>
                    </a:xfrm>
                    <a:prstGeom prst="rect">
                      <a:avLst/>
                    </a:prstGeom>
                    <a:noFill/>
                    <a:ln>
                      <a:noFill/>
                    </a:ln>
                  </pic:spPr>
                </pic:pic>
              </a:graphicData>
            </a:graphic>
          </wp:inline>
        </w:drawing>
      </w:r>
      <w:ins w:id="127" w:author="Charlotte | Studio Leemans" w:date="2021-10-08T09:10:00Z">
        <w:r w:rsidR="00FB0F7D">
          <w:rPr>
            <w:rFonts w:eastAsia="Calibri"/>
            <w:color w:val="000000"/>
            <w:sz w:val="22"/>
            <w:szCs w:val="22"/>
            <w:lang w:val="nl-NL"/>
          </w:rPr>
          <w:br/>
        </w:r>
      </w:ins>
    </w:p>
    <w:p w14:paraId="50A9A318" w14:textId="77777777" w:rsidR="00ED6964" w:rsidRPr="00FB0F7D" w:rsidRDefault="00F71E34">
      <w:pPr>
        <w:pStyle w:val="Kop2"/>
        <w:numPr>
          <w:ilvl w:val="1"/>
          <w:numId w:val="1"/>
        </w:numPr>
        <w:rPr>
          <w:rFonts w:ascii="Arial" w:hAnsi="Arial" w:cs="Arial"/>
          <w:color w:val="000000" w:themeColor="text1"/>
          <w:sz w:val="24"/>
          <w:szCs w:val="24"/>
          <w:lang w:val="nl-NL"/>
          <w:rPrChange w:id="128" w:author="Charlotte | Studio Leemans" w:date="2021-10-08T09:10:00Z">
            <w:rPr>
              <w:rFonts w:ascii="Arial" w:hAnsi="Arial" w:cs="Arial"/>
              <w:color w:val="004080"/>
              <w:lang w:val="nl-NL"/>
            </w:rPr>
          </w:rPrChange>
        </w:rPr>
      </w:pPr>
      <w:bookmarkStart w:id="129" w:name="_Toc84514591"/>
      <w:bookmarkStart w:id="130" w:name="CONSTRAINTS"/>
      <w:bookmarkStart w:id="131" w:name="BKM_B0858979_4DC8_4204_B625_0D4EF8233137"/>
      <w:proofErr w:type="spellStart"/>
      <w:r w:rsidRPr="00FB0F7D">
        <w:rPr>
          <w:rFonts w:ascii="Arial" w:hAnsi="Arial" w:cs="Arial"/>
          <w:color w:val="000000" w:themeColor="text1"/>
          <w:sz w:val="24"/>
          <w:szCs w:val="24"/>
          <w:lang w:val="nl-NL"/>
          <w:rPrChange w:id="132" w:author="Charlotte | Studio Leemans" w:date="2021-10-08T09:10:00Z">
            <w:rPr>
              <w:rFonts w:ascii="Arial" w:hAnsi="Arial" w:cs="Arial"/>
              <w:color w:val="004080"/>
              <w:lang w:val="nl-NL"/>
            </w:rPr>
          </w:rPrChange>
        </w:rPr>
        <w:t>Constraints</w:t>
      </w:r>
      <w:bookmarkEnd w:id="129"/>
      <w:proofErr w:type="spellEnd"/>
    </w:p>
    <w:p w14:paraId="16E2AB95"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Menstruatie wordt uiteraard</w:t>
      </w:r>
      <w:commentRangeStart w:id="133"/>
      <w:r w:rsidRPr="00EC4D3B">
        <w:rPr>
          <w:rFonts w:eastAsia="Calibri"/>
          <w:color w:val="000000"/>
          <w:sz w:val="20"/>
          <w:szCs w:val="20"/>
          <w:lang w:val="nl-NL"/>
        </w:rPr>
        <w:t xml:space="preserve"> alleen bij vrouwen geregistreerd. </w:t>
      </w:r>
      <w:commentRangeEnd w:id="133"/>
      <w:r w:rsidR="00FB0F7D">
        <w:rPr>
          <w:rStyle w:val="Verwijzingopmerking"/>
        </w:rPr>
        <w:commentReference w:id="133"/>
      </w:r>
    </w:p>
    <w:p w14:paraId="10DD4122" w14:textId="77777777" w:rsidR="00ED6964" w:rsidRPr="00EC4D3B" w:rsidRDefault="00F71E34">
      <w:pPr>
        <w:rPr>
          <w:rFonts w:eastAsia="Calibri"/>
          <w:color w:val="000000"/>
          <w:sz w:val="22"/>
          <w:szCs w:val="22"/>
          <w:lang w:val="nl-NL"/>
        </w:rPr>
      </w:pPr>
      <w:r w:rsidRPr="00EC4D3B">
        <w:rPr>
          <w:rFonts w:eastAsia="Calibri"/>
          <w:color w:val="000000"/>
          <w:sz w:val="22"/>
          <w:szCs w:val="22"/>
          <w:lang w:val="nl-NL"/>
        </w:rPr>
        <w:t xml:space="preserve">  </w:t>
      </w:r>
      <w:bookmarkEnd w:id="130"/>
      <w:bookmarkEnd w:id="131"/>
    </w:p>
    <w:p w14:paraId="13186C34" w14:textId="77777777" w:rsidR="00ED6964" w:rsidRPr="00EC4D3B" w:rsidRDefault="00ED6964">
      <w:pPr>
        <w:rPr>
          <w:rFonts w:eastAsia="Calibri"/>
          <w:color w:val="000000"/>
          <w:sz w:val="22"/>
          <w:szCs w:val="22"/>
          <w:lang w:val="nl-NL"/>
        </w:rPr>
      </w:pPr>
    </w:p>
    <w:p w14:paraId="2AFBB8DF" w14:textId="77777777" w:rsidR="00ED6964" w:rsidRPr="00FB0F7D" w:rsidRDefault="00F71E34">
      <w:pPr>
        <w:pStyle w:val="Kop2"/>
        <w:numPr>
          <w:ilvl w:val="1"/>
          <w:numId w:val="1"/>
        </w:numPr>
        <w:rPr>
          <w:rFonts w:ascii="Arial" w:hAnsi="Arial" w:cs="Arial"/>
          <w:color w:val="000000" w:themeColor="text1"/>
          <w:sz w:val="24"/>
          <w:szCs w:val="24"/>
          <w:lang w:val="nl-NL"/>
          <w:rPrChange w:id="134" w:author="Charlotte | Studio Leemans" w:date="2021-10-08T09:10:00Z">
            <w:rPr>
              <w:rFonts w:ascii="Arial" w:hAnsi="Arial" w:cs="Arial"/>
              <w:color w:val="004080"/>
              <w:lang w:val="nl-NL"/>
            </w:rPr>
          </w:rPrChange>
        </w:rPr>
      </w:pPr>
      <w:bookmarkStart w:id="135" w:name="_Toc84514592"/>
      <w:bookmarkStart w:id="136" w:name="ISSUES"/>
      <w:bookmarkStart w:id="137" w:name="BKM_BC02B351_6448_464E_86FE_16C3AC10BD4B"/>
      <w:r w:rsidRPr="00FB0F7D">
        <w:rPr>
          <w:rFonts w:ascii="Arial" w:hAnsi="Arial" w:cs="Arial"/>
          <w:color w:val="000000" w:themeColor="text1"/>
          <w:sz w:val="24"/>
          <w:szCs w:val="24"/>
          <w:lang w:val="nl-NL"/>
          <w:rPrChange w:id="138" w:author="Charlotte | Studio Leemans" w:date="2021-10-08T09:10:00Z">
            <w:rPr>
              <w:rFonts w:ascii="Arial" w:hAnsi="Arial" w:cs="Arial"/>
              <w:color w:val="004080"/>
              <w:lang w:val="nl-NL"/>
            </w:rPr>
          </w:rPrChange>
        </w:rPr>
        <w:t>Issues</w:t>
      </w:r>
      <w:bookmarkEnd w:id="135"/>
    </w:p>
    <w:p w14:paraId="15EFFC69" w14:textId="70F375C9" w:rsidR="00ED6964" w:rsidRPr="00EC4D3B" w:rsidRDefault="00F71E34">
      <w:pPr>
        <w:rPr>
          <w:rFonts w:eastAsia="Calibri"/>
          <w:color w:val="000000"/>
          <w:sz w:val="22"/>
          <w:szCs w:val="22"/>
          <w:lang w:val="nl-NL"/>
        </w:rPr>
      </w:pPr>
      <w:r w:rsidRPr="00EC4D3B">
        <w:rPr>
          <w:rFonts w:eastAsia="Calibri"/>
          <w:color w:val="000000"/>
          <w:sz w:val="20"/>
          <w:szCs w:val="20"/>
          <w:lang w:val="nl-NL"/>
        </w:rPr>
        <w:t xml:space="preserve">Diverse generieke delen en de waardenlijst en codes, </w:t>
      </w:r>
      <w:proofErr w:type="spellStart"/>
      <w:r w:rsidRPr="00EC4D3B">
        <w:rPr>
          <w:rFonts w:eastAsia="Calibri"/>
          <w:color w:val="000000"/>
          <w:sz w:val="20"/>
          <w:szCs w:val="20"/>
          <w:lang w:val="nl-NL"/>
        </w:rPr>
        <w:t>OID</w:t>
      </w:r>
      <w:ins w:id="139" w:author="Charlotte | Studio Leemans" w:date="2021-10-08T09:11:00Z">
        <w:r w:rsidR="00FB0F7D">
          <w:rPr>
            <w:rFonts w:eastAsia="Calibri"/>
            <w:color w:val="000000"/>
            <w:sz w:val="20"/>
            <w:szCs w:val="20"/>
            <w:lang w:val="nl-NL"/>
          </w:rPr>
          <w:t>’</w:t>
        </w:r>
      </w:ins>
      <w:r w:rsidRPr="00EC4D3B">
        <w:rPr>
          <w:rFonts w:eastAsia="Calibri"/>
          <w:color w:val="000000"/>
          <w:sz w:val="20"/>
          <w:szCs w:val="20"/>
          <w:lang w:val="nl-NL"/>
        </w:rPr>
        <w:t>s</w:t>
      </w:r>
      <w:proofErr w:type="spellEnd"/>
      <w:r w:rsidRPr="00EC4D3B">
        <w:rPr>
          <w:rFonts w:eastAsia="Calibri"/>
          <w:color w:val="000000"/>
          <w:sz w:val="20"/>
          <w:szCs w:val="20"/>
          <w:lang w:val="nl-NL"/>
        </w:rPr>
        <w:t xml:space="preserve"> et</w:t>
      </w:r>
      <w:ins w:id="140" w:author="Charlotte | Studio Leemans" w:date="2021-10-08T09:11:00Z">
        <w:r w:rsidR="00FB0F7D">
          <w:rPr>
            <w:rFonts w:eastAsia="Calibri"/>
            <w:color w:val="000000"/>
            <w:sz w:val="20"/>
            <w:szCs w:val="20"/>
            <w:lang w:val="nl-NL"/>
          </w:rPr>
          <w:t xml:space="preserve"> </w:t>
        </w:r>
      </w:ins>
      <w:r w:rsidRPr="00EC4D3B">
        <w:rPr>
          <w:rFonts w:eastAsia="Calibri"/>
          <w:color w:val="000000"/>
          <w:sz w:val="20"/>
          <w:szCs w:val="20"/>
          <w:lang w:val="nl-NL"/>
        </w:rPr>
        <w:t>c</w:t>
      </w:r>
      <w:ins w:id="141" w:author="Charlotte | Studio Leemans" w:date="2021-10-08T09:11:00Z">
        <w:r w:rsidR="00FB0F7D">
          <w:rPr>
            <w:rFonts w:eastAsia="Calibri"/>
            <w:color w:val="000000"/>
            <w:sz w:val="20"/>
            <w:szCs w:val="20"/>
            <w:lang w:val="nl-NL"/>
          </w:rPr>
          <w:t>etera</w:t>
        </w:r>
      </w:ins>
      <w:r w:rsidRPr="00EC4D3B">
        <w:rPr>
          <w:rFonts w:eastAsia="Calibri"/>
          <w:color w:val="000000"/>
          <w:sz w:val="20"/>
          <w:szCs w:val="20"/>
          <w:lang w:val="nl-NL"/>
        </w:rPr>
        <w:t xml:space="preserve"> moeten nog worden uitgewerkt. </w:t>
      </w:r>
    </w:p>
    <w:p w14:paraId="32B300DE" w14:textId="77777777" w:rsidR="00ED6964" w:rsidRPr="00EC4D3B" w:rsidRDefault="00F71E34">
      <w:pPr>
        <w:rPr>
          <w:rFonts w:eastAsia="Calibri"/>
          <w:color w:val="000000"/>
          <w:sz w:val="22"/>
          <w:szCs w:val="22"/>
          <w:lang w:val="nl-NL"/>
        </w:rPr>
      </w:pPr>
      <w:r w:rsidRPr="00EC4D3B">
        <w:rPr>
          <w:rFonts w:eastAsia="Calibri"/>
          <w:color w:val="000000"/>
          <w:sz w:val="22"/>
          <w:szCs w:val="22"/>
          <w:lang w:val="nl-NL"/>
        </w:rPr>
        <w:t xml:space="preserve">  </w:t>
      </w:r>
      <w:bookmarkEnd w:id="136"/>
      <w:bookmarkEnd w:id="137"/>
    </w:p>
    <w:p w14:paraId="18350B62" w14:textId="77777777" w:rsidR="00ED6964" w:rsidRPr="00EC4D3B" w:rsidRDefault="00ED6964">
      <w:pPr>
        <w:rPr>
          <w:rFonts w:eastAsia="Calibri"/>
          <w:color w:val="000000"/>
          <w:sz w:val="22"/>
          <w:szCs w:val="22"/>
          <w:lang w:val="nl-NL"/>
        </w:rPr>
      </w:pPr>
    </w:p>
    <w:p w14:paraId="4602740F" w14:textId="77777777" w:rsidR="00ED6964" w:rsidRPr="00FB0F7D" w:rsidRDefault="00F71E34">
      <w:pPr>
        <w:pStyle w:val="Kop2"/>
        <w:numPr>
          <w:ilvl w:val="1"/>
          <w:numId w:val="1"/>
        </w:numPr>
        <w:rPr>
          <w:rFonts w:ascii="Arial" w:hAnsi="Arial" w:cs="Arial"/>
          <w:color w:val="000000" w:themeColor="text1"/>
          <w:sz w:val="24"/>
          <w:szCs w:val="24"/>
          <w:lang w:val="nl-NL"/>
          <w:rPrChange w:id="142" w:author="Charlotte | Studio Leemans" w:date="2021-10-08T09:12:00Z">
            <w:rPr>
              <w:rFonts w:ascii="Arial" w:hAnsi="Arial" w:cs="Arial"/>
              <w:color w:val="004080"/>
              <w:lang w:val="nl-NL"/>
            </w:rPr>
          </w:rPrChange>
        </w:rPr>
      </w:pPr>
      <w:bookmarkStart w:id="143" w:name="_Toc84514593"/>
      <w:bookmarkStart w:id="144" w:name="REFERENCES"/>
      <w:bookmarkStart w:id="145" w:name="BKM_8209F343_C1F0_4AB2_B784_A5E5B31AA3E4"/>
      <w:proofErr w:type="spellStart"/>
      <w:r w:rsidRPr="00FB0F7D">
        <w:rPr>
          <w:rFonts w:ascii="Arial" w:hAnsi="Arial" w:cs="Arial"/>
          <w:color w:val="000000" w:themeColor="text1"/>
          <w:sz w:val="24"/>
          <w:szCs w:val="24"/>
          <w:lang w:val="nl-NL"/>
          <w:rPrChange w:id="146" w:author="Charlotte | Studio Leemans" w:date="2021-10-08T09:12:00Z">
            <w:rPr>
              <w:rFonts w:ascii="Arial" w:hAnsi="Arial" w:cs="Arial"/>
              <w:color w:val="004080"/>
              <w:lang w:val="nl-NL"/>
            </w:rPr>
          </w:rPrChange>
        </w:rPr>
        <w:lastRenderedPageBreak/>
        <w:t>References</w:t>
      </w:r>
      <w:bookmarkEnd w:id="143"/>
      <w:proofErr w:type="spellEnd"/>
    </w:p>
    <w:p w14:paraId="21065597" w14:textId="31D25E91" w:rsidR="00ED6964" w:rsidRPr="00EC4D3B" w:rsidRDefault="00F71E34" w:rsidP="00FB0F7D">
      <w:pPr>
        <w:rPr>
          <w:rFonts w:eastAsia="Calibri"/>
          <w:color w:val="000000"/>
          <w:sz w:val="22"/>
          <w:szCs w:val="22"/>
        </w:rPr>
        <w:pPrChange w:id="147" w:author="Charlotte | Studio Leemans" w:date="2021-10-08T09:11:00Z">
          <w:pPr>
            <w:jc w:val="both"/>
          </w:pPr>
        </w:pPrChange>
      </w:pPr>
      <w:r w:rsidRPr="00EC4D3B">
        <w:rPr>
          <w:rFonts w:eastAsia="Calibri"/>
          <w:color w:val="000000"/>
          <w:sz w:val="22"/>
          <w:szCs w:val="22"/>
          <w:lang w:val="nl-NL"/>
        </w:rPr>
        <w:t xml:space="preserve">Oorspronkelijk ontwerp: G.L. </w:t>
      </w:r>
      <w:proofErr w:type="spellStart"/>
      <w:r w:rsidRPr="00EC4D3B">
        <w:rPr>
          <w:rFonts w:eastAsia="Calibri"/>
          <w:color w:val="000000"/>
          <w:sz w:val="22"/>
          <w:szCs w:val="22"/>
          <w:lang w:val="nl-NL"/>
        </w:rPr>
        <w:t>Leverich</w:t>
      </w:r>
      <w:proofErr w:type="spellEnd"/>
      <w:r w:rsidRPr="00EC4D3B">
        <w:rPr>
          <w:rFonts w:eastAsia="Calibri"/>
          <w:color w:val="000000"/>
          <w:sz w:val="22"/>
          <w:szCs w:val="22"/>
          <w:lang w:val="nl-NL"/>
        </w:rPr>
        <w:t xml:space="preserve"> en R.M. Post</w:t>
      </w:r>
      <w:r w:rsidR="00DC0B1B" w:rsidRPr="00EC4D3B">
        <w:rPr>
          <w:rFonts w:eastAsia="Calibri"/>
          <w:color w:val="000000"/>
          <w:sz w:val="22"/>
          <w:szCs w:val="22"/>
          <w:lang w:val="nl-NL"/>
        </w:rPr>
        <w:t xml:space="preserve">.  </w:t>
      </w:r>
      <w:r w:rsidRPr="00EC4D3B">
        <w:rPr>
          <w:rFonts w:eastAsia="Calibri"/>
          <w:color w:val="000000"/>
          <w:sz w:val="22"/>
          <w:szCs w:val="22"/>
          <w:lang w:val="nl-NL"/>
        </w:rPr>
        <w:t xml:space="preserve">Nederlandse bewerking: G.W. Akkerhuis, R.W. </w:t>
      </w:r>
      <w:proofErr w:type="spellStart"/>
      <w:r w:rsidRPr="00EC4D3B">
        <w:rPr>
          <w:rFonts w:eastAsia="Calibri"/>
          <w:color w:val="000000"/>
          <w:sz w:val="22"/>
          <w:szCs w:val="22"/>
          <w:lang w:val="nl-NL"/>
        </w:rPr>
        <w:t>Kupka</w:t>
      </w:r>
      <w:proofErr w:type="spellEnd"/>
      <w:r w:rsidRPr="00EC4D3B">
        <w:rPr>
          <w:rFonts w:eastAsia="Calibri"/>
          <w:color w:val="000000"/>
          <w:sz w:val="22"/>
          <w:szCs w:val="22"/>
          <w:lang w:val="nl-NL"/>
        </w:rPr>
        <w:t xml:space="preserve"> en W.A. Nolen.</w:t>
      </w:r>
      <w:r w:rsidR="00DC0B1B" w:rsidRPr="00EC4D3B">
        <w:rPr>
          <w:rFonts w:eastAsia="Calibri"/>
          <w:color w:val="000000"/>
          <w:sz w:val="22"/>
          <w:szCs w:val="22"/>
          <w:lang w:val="nl-NL"/>
        </w:rPr>
        <w:t xml:space="preserve"> </w:t>
      </w:r>
      <w:r w:rsidR="00004ED3" w:rsidRPr="00EC4D3B">
        <w:fldChar w:fldCharType="begin"/>
      </w:r>
      <w:r w:rsidR="00004ED3" w:rsidRPr="00EC4D3B">
        <w:rPr>
          <w:lang w:val="nl-NL"/>
        </w:rPr>
        <w:instrText xml:space="preserve"> HYPERLINK "https://www.kenniscentrumbipolairestoornissen.nl/bipolaire-stoornis/meetinstrumenten//t_blank" </w:instrText>
      </w:r>
      <w:r w:rsidR="00004ED3" w:rsidRPr="00EC4D3B">
        <w:fldChar w:fldCharType="separate"/>
      </w:r>
      <w:r w:rsidRPr="00EC4D3B">
        <w:rPr>
          <w:rFonts w:eastAsia="Calibri"/>
          <w:color w:val="0000FF"/>
          <w:sz w:val="22"/>
          <w:szCs w:val="22"/>
          <w:u w:val="single"/>
        </w:rPr>
        <w:t>/www.kenniscentrumbipolairestoornissen.nl/bipolaire-stoornis/meetinstrumenten/</w:t>
      </w:r>
      <w:r w:rsidR="00004ED3" w:rsidRPr="00EC4D3B">
        <w:rPr>
          <w:rFonts w:eastAsia="Calibri"/>
          <w:color w:val="0000FF"/>
          <w:sz w:val="22"/>
          <w:szCs w:val="22"/>
          <w:u w:val="single"/>
        </w:rPr>
        <w:fldChar w:fldCharType="end"/>
      </w:r>
      <w:r w:rsidRPr="00EC4D3B">
        <w:rPr>
          <w:rFonts w:eastAsia="Calibri"/>
          <w:color w:val="000000"/>
          <w:sz w:val="22"/>
          <w:szCs w:val="22"/>
        </w:rPr>
        <w:t xml:space="preserve"> </w:t>
      </w:r>
    </w:p>
    <w:p w14:paraId="0B0E4213" w14:textId="77777777" w:rsidR="00ED6964" w:rsidRPr="00EC4D3B" w:rsidRDefault="00ED6964" w:rsidP="00FB0F7D">
      <w:pPr>
        <w:rPr>
          <w:rFonts w:eastAsia="Calibri"/>
          <w:color w:val="000000"/>
          <w:sz w:val="22"/>
          <w:szCs w:val="22"/>
        </w:rPr>
        <w:pPrChange w:id="148" w:author="Charlotte | Studio Leemans" w:date="2021-10-08T09:11:00Z">
          <w:pPr>
            <w:jc w:val="both"/>
          </w:pPr>
        </w:pPrChange>
      </w:pPr>
    </w:p>
    <w:p w14:paraId="2F897F07" w14:textId="2B987AE9" w:rsidR="00ED6964" w:rsidRPr="00EC4D3B" w:rsidRDefault="00F71E34" w:rsidP="00FB0F7D">
      <w:pPr>
        <w:rPr>
          <w:rFonts w:eastAsia="Calibri"/>
          <w:color w:val="000000"/>
          <w:sz w:val="22"/>
          <w:szCs w:val="22"/>
        </w:rPr>
        <w:pPrChange w:id="149" w:author="Charlotte | Studio Leemans" w:date="2021-10-08T09:11:00Z">
          <w:pPr>
            <w:jc w:val="both"/>
          </w:pPr>
        </w:pPrChange>
      </w:pPr>
      <w:commentRangeStart w:id="150"/>
      <w:r w:rsidRPr="00EC4D3B">
        <w:rPr>
          <w:rFonts w:eastAsia="Calibri"/>
          <w:color w:val="000000"/>
          <w:sz w:val="22"/>
          <w:szCs w:val="22"/>
        </w:rPr>
        <w:t xml:space="preserve">G </w:t>
      </w:r>
      <w:commentRangeEnd w:id="150"/>
      <w:r w:rsidR="00FB0F7D">
        <w:rPr>
          <w:rStyle w:val="Verwijzingopmerking"/>
        </w:rPr>
        <w:commentReference w:id="150"/>
      </w:r>
      <w:r w:rsidRPr="00EC4D3B">
        <w:rPr>
          <w:rFonts w:eastAsia="Calibri"/>
          <w:color w:val="000000"/>
          <w:sz w:val="22"/>
          <w:szCs w:val="22"/>
        </w:rPr>
        <w:t xml:space="preserve">S </w:t>
      </w:r>
      <w:proofErr w:type="spellStart"/>
      <w:r w:rsidRPr="00EC4D3B">
        <w:rPr>
          <w:rFonts w:eastAsia="Calibri"/>
          <w:color w:val="000000"/>
          <w:sz w:val="22"/>
          <w:szCs w:val="22"/>
        </w:rPr>
        <w:t>Leverich</w:t>
      </w:r>
      <w:proofErr w:type="spellEnd"/>
      <w:r w:rsidRPr="00EC4D3B">
        <w:rPr>
          <w:rFonts w:eastAsia="Calibri"/>
          <w:color w:val="000000"/>
          <w:sz w:val="22"/>
          <w:szCs w:val="22"/>
        </w:rPr>
        <w:t xml:space="preserve">, R M Post, A S </w:t>
      </w:r>
      <w:proofErr w:type="spellStart"/>
      <w:r w:rsidRPr="00EC4D3B">
        <w:rPr>
          <w:rFonts w:eastAsia="Calibri"/>
          <w:color w:val="000000"/>
          <w:sz w:val="22"/>
          <w:szCs w:val="22"/>
        </w:rPr>
        <w:t>Rosoff</w:t>
      </w:r>
      <w:proofErr w:type="spellEnd"/>
      <w:r w:rsidRPr="00EC4D3B">
        <w:rPr>
          <w:rFonts w:eastAsia="Calibri"/>
          <w:color w:val="000000"/>
          <w:sz w:val="22"/>
          <w:szCs w:val="22"/>
        </w:rPr>
        <w:t>.</w:t>
      </w:r>
      <w:r w:rsidR="00DC0B1B" w:rsidRPr="00EC4D3B">
        <w:rPr>
          <w:rFonts w:eastAsia="Calibri"/>
          <w:color w:val="000000"/>
          <w:sz w:val="22"/>
          <w:szCs w:val="22"/>
        </w:rPr>
        <w:t xml:space="preserve"> </w:t>
      </w:r>
      <w:r w:rsidRPr="00EC4D3B">
        <w:rPr>
          <w:rFonts w:eastAsia="Calibri"/>
          <w:color w:val="000000"/>
          <w:sz w:val="22"/>
          <w:szCs w:val="22"/>
        </w:rPr>
        <w:t>Factors associated with relapse during maintenance treatment of affective disorders. Int Clin Psychopharmacol, 1990 Apr;5(2):135-56. doi: 10.1097/00004850-199004000-00007.</w:t>
      </w:r>
    </w:p>
    <w:p w14:paraId="48DAF0BB" w14:textId="77777777" w:rsidR="00ED6964" w:rsidRPr="00EC4D3B" w:rsidRDefault="00ED6964" w:rsidP="00FB0F7D">
      <w:pPr>
        <w:rPr>
          <w:rFonts w:eastAsia="Calibri"/>
          <w:color w:val="000000"/>
          <w:sz w:val="22"/>
          <w:szCs w:val="22"/>
        </w:rPr>
        <w:pPrChange w:id="151" w:author="Charlotte | Studio Leemans" w:date="2021-10-08T09:11:00Z">
          <w:pPr>
            <w:jc w:val="both"/>
          </w:pPr>
        </w:pPrChange>
      </w:pPr>
    </w:p>
    <w:p w14:paraId="125210D3" w14:textId="77777777" w:rsidR="00ED6964" w:rsidRPr="00EC4D3B" w:rsidRDefault="00F71E34" w:rsidP="00FB0F7D">
      <w:pPr>
        <w:rPr>
          <w:rFonts w:eastAsia="Calibri"/>
          <w:color w:val="000000"/>
          <w:sz w:val="22"/>
          <w:szCs w:val="22"/>
        </w:rPr>
        <w:pPrChange w:id="152" w:author="Charlotte | Studio Leemans" w:date="2021-10-08T09:11:00Z">
          <w:pPr>
            <w:jc w:val="both"/>
          </w:pPr>
        </w:pPrChange>
      </w:pPr>
      <w:r w:rsidRPr="00EC4D3B">
        <w:rPr>
          <w:rFonts w:eastAsia="Calibri"/>
          <w:color w:val="000000"/>
          <w:sz w:val="22"/>
          <w:szCs w:val="22"/>
        </w:rPr>
        <w:t xml:space="preserve">M A Koenders, W A Nolen, E J </w:t>
      </w:r>
      <w:proofErr w:type="spellStart"/>
      <w:r w:rsidRPr="00EC4D3B">
        <w:rPr>
          <w:rFonts w:eastAsia="Calibri"/>
          <w:color w:val="000000"/>
          <w:sz w:val="22"/>
          <w:szCs w:val="22"/>
        </w:rPr>
        <w:t>Giltay</w:t>
      </w:r>
      <w:proofErr w:type="spellEnd"/>
      <w:r w:rsidRPr="00EC4D3B">
        <w:rPr>
          <w:rFonts w:eastAsia="Calibri"/>
          <w:color w:val="000000"/>
          <w:sz w:val="22"/>
          <w:szCs w:val="22"/>
        </w:rPr>
        <w:t xml:space="preserve">, E Hoencamp, A T </w:t>
      </w:r>
      <w:proofErr w:type="spellStart"/>
      <w:r w:rsidRPr="00EC4D3B">
        <w:rPr>
          <w:rFonts w:eastAsia="Calibri"/>
          <w:color w:val="000000"/>
          <w:sz w:val="22"/>
          <w:szCs w:val="22"/>
        </w:rPr>
        <w:t>Spijker</w:t>
      </w:r>
      <w:proofErr w:type="spellEnd"/>
      <w:r w:rsidRPr="00EC4D3B">
        <w:rPr>
          <w:rFonts w:eastAsia="Calibri"/>
          <w:color w:val="000000"/>
          <w:sz w:val="22"/>
          <w:szCs w:val="22"/>
        </w:rPr>
        <w:t xml:space="preserve">. The use of the prospective NIMH Life Chart Method as a bipolar mood assessment method in research: a systematic review of different methods, outcome measures and interpretations. J Affect </w:t>
      </w:r>
      <w:proofErr w:type="spellStart"/>
      <w:r w:rsidRPr="00EC4D3B">
        <w:rPr>
          <w:rFonts w:eastAsia="Calibri"/>
          <w:color w:val="000000"/>
          <w:sz w:val="22"/>
          <w:szCs w:val="22"/>
        </w:rPr>
        <w:t>Disord</w:t>
      </w:r>
      <w:proofErr w:type="spellEnd"/>
      <w:r w:rsidRPr="00EC4D3B">
        <w:rPr>
          <w:rFonts w:eastAsia="Calibri"/>
          <w:color w:val="000000"/>
          <w:sz w:val="22"/>
          <w:szCs w:val="22"/>
        </w:rPr>
        <w:t xml:space="preserve">. 2015 Apr </w:t>
      </w:r>
      <w:proofErr w:type="gramStart"/>
      <w:r w:rsidRPr="00EC4D3B">
        <w:rPr>
          <w:rFonts w:eastAsia="Calibri"/>
          <w:color w:val="000000"/>
          <w:sz w:val="22"/>
          <w:szCs w:val="22"/>
        </w:rPr>
        <w:t>1;175:260</w:t>
      </w:r>
      <w:proofErr w:type="gramEnd"/>
      <w:r w:rsidRPr="00EC4D3B">
        <w:rPr>
          <w:rFonts w:eastAsia="Calibri"/>
          <w:color w:val="000000"/>
          <w:sz w:val="22"/>
          <w:szCs w:val="22"/>
        </w:rPr>
        <w:t xml:space="preserve">-8. </w:t>
      </w:r>
      <w:proofErr w:type="spellStart"/>
      <w:r w:rsidRPr="00EC4D3B">
        <w:rPr>
          <w:rFonts w:eastAsia="Calibri"/>
          <w:color w:val="000000"/>
          <w:sz w:val="22"/>
          <w:szCs w:val="22"/>
        </w:rPr>
        <w:t>doi</w:t>
      </w:r>
      <w:proofErr w:type="spellEnd"/>
      <w:r w:rsidRPr="00EC4D3B">
        <w:rPr>
          <w:rFonts w:eastAsia="Calibri"/>
          <w:color w:val="000000"/>
          <w:sz w:val="22"/>
          <w:szCs w:val="22"/>
        </w:rPr>
        <w:t xml:space="preserve">: 0.1016/j.jad.2015.01.005. </w:t>
      </w:r>
      <w:proofErr w:type="spellStart"/>
      <w:r w:rsidRPr="00EC4D3B">
        <w:rPr>
          <w:rFonts w:eastAsia="Calibri"/>
          <w:color w:val="000000"/>
          <w:sz w:val="22"/>
          <w:szCs w:val="22"/>
        </w:rPr>
        <w:t>Epub</w:t>
      </w:r>
      <w:proofErr w:type="spellEnd"/>
      <w:r w:rsidRPr="00EC4D3B">
        <w:rPr>
          <w:rFonts w:eastAsia="Calibri"/>
          <w:color w:val="000000"/>
          <w:sz w:val="22"/>
          <w:szCs w:val="22"/>
        </w:rPr>
        <w:t xml:space="preserve"> 2015 Jan 15.</w:t>
      </w:r>
    </w:p>
    <w:p w14:paraId="715C2ECA" w14:textId="77777777" w:rsidR="00ED6964" w:rsidRPr="00EC4D3B" w:rsidRDefault="00ED6964" w:rsidP="00FB0F7D">
      <w:pPr>
        <w:rPr>
          <w:rFonts w:eastAsia="Calibri"/>
          <w:color w:val="000000"/>
          <w:sz w:val="22"/>
          <w:szCs w:val="22"/>
        </w:rPr>
        <w:pPrChange w:id="153" w:author="Charlotte | Studio Leemans" w:date="2021-10-08T09:11:00Z">
          <w:pPr>
            <w:jc w:val="both"/>
          </w:pPr>
        </w:pPrChange>
      </w:pPr>
    </w:p>
    <w:p w14:paraId="787BE7CD" w14:textId="77777777" w:rsidR="00ED6964" w:rsidRPr="00EC4D3B" w:rsidRDefault="00F71E34" w:rsidP="00FB0F7D">
      <w:pPr>
        <w:rPr>
          <w:rFonts w:eastAsia="Calibri"/>
          <w:color w:val="000000"/>
          <w:sz w:val="22"/>
          <w:szCs w:val="22"/>
        </w:rPr>
        <w:pPrChange w:id="154" w:author="Charlotte | Studio Leemans" w:date="2021-10-08T09:11:00Z">
          <w:pPr>
            <w:jc w:val="both"/>
          </w:pPr>
        </w:pPrChange>
      </w:pPr>
      <w:r w:rsidRPr="00EC4D3B">
        <w:rPr>
          <w:rFonts w:eastAsia="Calibri"/>
          <w:color w:val="000000"/>
          <w:sz w:val="22"/>
          <w:szCs w:val="22"/>
        </w:rPr>
        <w:t xml:space="preserve">G S </w:t>
      </w:r>
      <w:proofErr w:type="spellStart"/>
      <w:r w:rsidRPr="00EC4D3B">
        <w:rPr>
          <w:rFonts w:eastAsia="Calibri"/>
          <w:color w:val="000000"/>
          <w:sz w:val="22"/>
          <w:szCs w:val="22"/>
        </w:rPr>
        <w:t>Leverich</w:t>
      </w:r>
      <w:proofErr w:type="spellEnd"/>
      <w:r w:rsidRPr="00EC4D3B">
        <w:rPr>
          <w:rFonts w:eastAsia="Calibri"/>
          <w:color w:val="000000"/>
          <w:sz w:val="22"/>
          <w:szCs w:val="22"/>
        </w:rPr>
        <w:t xml:space="preserve">, R M Post, A S </w:t>
      </w:r>
      <w:proofErr w:type="spellStart"/>
      <w:r w:rsidRPr="00EC4D3B">
        <w:rPr>
          <w:rFonts w:eastAsia="Calibri"/>
          <w:color w:val="000000"/>
          <w:sz w:val="22"/>
          <w:szCs w:val="22"/>
        </w:rPr>
        <w:t>Rosoff</w:t>
      </w:r>
      <w:proofErr w:type="spellEnd"/>
      <w:r w:rsidRPr="00EC4D3B">
        <w:rPr>
          <w:rFonts w:eastAsia="Calibri"/>
          <w:color w:val="000000"/>
          <w:sz w:val="22"/>
          <w:szCs w:val="22"/>
        </w:rPr>
        <w:t>. Factors associated with relapse during maintenance treatment of affective disorders. Int Clin Psychopharmacol, 1990 Apr;5(2):135-56. doi: 10.1097/00004850-199004000-00007.</w:t>
      </w:r>
    </w:p>
    <w:p w14:paraId="44789D62" w14:textId="77777777" w:rsidR="00ED6964" w:rsidRPr="00EC4D3B" w:rsidRDefault="00ED6964" w:rsidP="00FB0F7D">
      <w:pPr>
        <w:rPr>
          <w:rFonts w:eastAsia="Calibri"/>
          <w:color w:val="000000"/>
          <w:sz w:val="22"/>
          <w:szCs w:val="22"/>
        </w:rPr>
        <w:pPrChange w:id="155" w:author="Charlotte | Studio Leemans" w:date="2021-10-08T09:11:00Z">
          <w:pPr>
            <w:jc w:val="both"/>
          </w:pPr>
        </w:pPrChange>
      </w:pPr>
    </w:p>
    <w:p w14:paraId="623A8075" w14:textId="1460A4CE" w:rsidR="00ED6964" w:rsidRPr="00EC4D3B" w:rsidRDefault="00F71E34" w:rsidP="00FB0F7D">
      <w:pPr>
        <w:rPr>
          <w:rFonts w:eastAsia="Calibri"/>
          <w:color w:val="000000"/>
          <w:sz w:val="22"/>
          <w:szCs w:val="22"/>
          <w:lang w:val="nl-NL"/>
        </w:rPr>
        <w:pPrChange w:id="156" w:author="Charlotte | Studio Leemans" w:date="2021-10-08T09:11:00Z">
          <w:pPr>
            <w:jc w:val="both"/>
          </w:pPr>
        </w:pPrChange>
      </w:pPr>
      <w:r w:rsidRPr="00EC4D3B">
        <w:rPr>
          <w:rFonts w:eastAsia="Calibri"/>
          <w:color w:val="000000"/>
          <w:sz w:val="22"/>
          <w:szCs w:val="22"/>
        </w:rPr>
        <w:t xml:space="preserve">M A Koenders, W A Nolen, E J </w:t>
      </w:r>
      <w:proofErr w:type="spellStart"/>
      <w:r w:rsidRPr="00EC4D3B">
        <w:rPr>
          <w:rFonts w:eastAsia="Calibri"/>
          <w:color w:val="000000"/>
          <w:sz w:val="22"/>
          <w:szCs w:val="22"/>
        </w:rPr>
        <w:t>Giltay</w:t>
      </w:r>
      <w:proofErr w:type="spellEnd"/>
      <w:r w:rsidRPr="00EC4D3B">
        <w:rPr>
          <w:rFonts w:eastAsia="Calibri"/>
          <w:color w:val="000000"/>
          <w:sz w:val="22"/>
          <w:szCs w:val="22"/>
        </w:rPr>
        <w:t xml:space="preserve">, E Hoencamp, A T </w:t>
      </w:r>
      <w:proofErr w:type="spellStart"/>
      <w:r w:rsidRPr="00EC4D3B">
        <w:rPr>
          <w:rFonts w:eastAsia="Calibri"/>
          <w:color w:val="000000"/>
          <w:sz w:val="22"/>
          <w:szCs w:val="22"/>
        </w:rPr>
        <w:t>Spijker</w:t>
      </w:r>
      <w:proofErr w:type="spellEnd"/>
      <w:r w:rsidRPr="00EC4D3B">
        <w:rPr>
          <w:rFonts w:eastAsia="Calibri"/>
          <w:color w:val="000000"/>
          <w:sz w:val="22"/>
          <w:szCs w:val="22"/>
        </w:rPr>
        <w:t xml:space="preserve">. The use of the prospective NIMH Life Chart Method as a bipolar mood assessment method in research: a systematic review of different methods, outcome measures and interpretations. </w:t>
      </w:r>
      <w:r w:rsidRPr="00EC4D3B">
        <w:rPr>
          <w:rFonts w:eastAsia="Calibri"/>
          <w:color w:val="000000"/>
          <w:sz w:val="22"/>
          <w:szCs w:val="22"/>
          <w:lang w:val="nl-NL"/>
        </w:rPr>
        <w:t xml:space="preserve">J Affect </w:t>
      </w:r>
      <w:proofErr w:type="spellStart"/>
      <w:r w:rsidRPr="00EC4D3B">
        <w:rPr>
          <w:rFonts w:eastAsia="Calibri"/>
          <w:color w:val="000000"/>
          <w:sz w:val="22"/>
          <w:szCs w:val="22"/>
          <w:lang w:val="nl-NL"/>
        </w:rPr>
        <w:t>Disord</w:t>
      </w:r>
      <w:proofErr w:type="spellEnd"/>
      <w:r w:rsidRPr="00EC4D3B">
        <w:rPr>
          <w:rFonts w:eastAsia="Calibri"/>
          <w:color w:val="000000"/>
          <w:sz w:val="22"/>
          <w:szCs w:val="22"/>
          <w:lang w:val="nl-NL"/>
        </w:rPr>
        <w:t xml:space="preserve">. 2015 Apr </w:t>
      </w:r>
      <w:proofErr w:type="gramStart"/>
      <w:r w:rsidRPr="00EC4D3B">
        <w:rPr>
          <w:rFonts w:eastAsia="Calibri"/>
          <w:color w:val="000000"/>
          <w:sz w:val="22"/>
          <w:szCs w:val="22"/>
          <w:lang w:val="nl-NL"/>
        </w:rPr>
        <w:t>1;175:260</w:t>
      </w:r>
      <w:proofErr w:type="gramEnd"/>
      <w:r w:rsidRPr="00EC4D3B">
        <w:rPr>
          <w:rFonts w:eastAsia="Calibri"/>
          <w:color w:val="000000"/>
          <w:sz w:val="22"/>
          <w:szCs w:val="22"/>
          <w:lang w:val="nl-NL"/>
        </w:rPr>
        <w:t xml:space="preserve">-8. </w:t>
      </w:r>
      <w:proofErr w:type="spellStart"/>
      <w:proofErr w:type="gramStart"/>
      <w:r w:rsidRPr="00EC4D3B">
        <w:rPr>
          <w:rFonts w:eastAsia="Calibri"/>
          <w:color w:val="000000"/>
          <w:sz w:val="22"/>
          <w:szCs w:val="22"/>
          <w:lang w:val="nl-NL"/>
        </w:rPr>
        <w:t>doi</w:t>
      </w:r>
      <w:proofErr w:type="spellEnd"/>
      <w:proofErr w:type="gramEnd"/>
      <w:r w:rsidRPr="00EC4D3B">
        <w:rPr>
          <w:rFonts w:eastAsia="Calibri"/>
          <w:color w:val="000000"/>
          <w:sz w:val="22"/>
          <w:szCs w:val="22"/>
          <w:lang w:val="nl-NL"/>
        </w:rPr>
        <w:t xml:space="preserve">: 0.1016/j.jad.2015.01.005. </w:t>
      </w:r>
      <w:proofErr w:type="spellStart"/>
      <w:r w:rsidRPr="00EC4D3B">
        <w:rPr>
          <w:rFonts w:eastAsia="Calibri"/>
          <w:color w:val="000000"/>
          <w:sz w:val="22"/>
          <w:szCs w:val="22"/>
          <w:lang w:val="nl-NL"/>
        </w:rPr>
        <w:t>Epub</w:t>
      </w:r>
      <w:proofErr w:type="spellEnd"/>
      <w:r w:rsidRPr="00EC4D3B">
        <w:rPr>
          <w:rFonts w:eastAsia="Calibri"/>
          <w:color w:val="000000"/>
          <w:sz w:val="22"/>
          <w:szCs w:val="22"/>
          <w:lang w:val="nl-NL"/>
        </w:rPr>
        <w:t xml:space="preserve"> 2015 Jan 15.</w:t>
      </w:r>
      <w:ins w:id="157" w:author="Charlotte | Studio Leemans" w:date="2021-10-08T09:11:00Z">
        <w:r w:rsidR="00FB0F7D">
          <w:rPr>
            <w:rFonts w:eastAsia="Calibri"/>
            <w:color w:val="000000"/>
            <w:sz w:val="22"/>
            <w:szCs w:val="22"/>
            <w:lang w:val="nl-NL"/>
          </w:rPr>
          <w:br/>
        </w:r>
      </w:ins>
    </w:p>
    <w:p w14:paraId="493AAED6" w14:textId="65052899" w:rsidR="00ED6964" w:rsidRPr="00EC4D3B" w:rsidRDefault="00F71E34" w:rsidP="00FB0F7D">
      <w:pPr>
        <w:rPr>
          <w:rFonts w:eastAsia="Calibri"/>
          <w:color w:val="000000"/>
          <w:sz w:val="22"/>
          <w:szCs w:val="22"/>
          <w:lang w:val="nl-NL"/>
        </w:rPr>
      </w:pPr>
      <w:r w:rsidRPr="00EC4D3B">
        <w:rPr>
          <w:rFonts w:eastAsia="Calibri"/>
          <w:color w:val="000000"/>
          <w:sz w:val="22"/>
          <w:szCs w:val="22"/>
          <w:lang w:val="nl-NL"/>
        </w:rPr>
        <w:t xml:space="preserve">  </w:t>
      </w:r>
      <w:bookmarkEnd w:id="144"/>
      <w:bookmarkEnd w:id="145"/>
    </w:p>
    <w:p w14:paraId="195633F7" w14:textId="50E0869A" w:rsidR="00ED6964" w:rsidRPr="00FB0F7D" w:rsidRDefault="00F71E34" w:rsidP="00DC0B1B">
      <w:pPr>
        <w:pStyle w:val="Kop2"/>
        <w:numPr>
          <w:ilvl w:val="1"/>
          <w:numId w:val="1"/>
        </w:numPr>
        <w:rPr>
          <w:rFonts w:ascii="Arial" w:hAnsi="Arial" w:cs="Arial"/>
          <w:color w:val="000000" w:themeColor="text1"/>
          <w:sz w:val="24"/>
          <w:szCs w:val="24"/>
          <w:lang w:val="nl-NL"/>
          <w:rPrChange w:id="158" w:author="Charlotte | Studio Leemans" w:date="2021-10-08T09:12:00Z">
            <w:rPr>
              <w:rFonts w:ascii="Arial" w:hAnsi="Arial" w:cs="Arial"/>
              <w:color w:val="004080"/>
              <w:lang w:val="nl-NL"/>
            </w:rPr>
          </w:rPrChange>
        </w:rPr>
      </w:pPr>
      <w:bookmarkStart w:id="159" w:name="FUNCTIONAL_MODEL"/>
      <w:bookmarkStart w:id="160" w:name="BKM_DA8150B4_8422_4C7F_955C_6E35D4D12A2B"/>
      <w:bookmarkStart w:id="161" w:name="_Toc84514594"/>
      <w:proofErr w:type="spellStart"/>
      <w:r w:rsidRPr="00FB0F7D">
        <w:rPr>
          <w:rFonts w:ascii="Arial" w:hAnsi="Arial" w:cs="Arial"/>
          <w:color w:val="000000" w:themeColor="text1"/>
          <w:sz w:val="24"/>
          <w:szCs w:val="24"/>
          <w:lang w:val="nl-NL"/>
          <w:rPrChange w:id="162" w:author="Charlotte | Studio Leemans" w:date="2021-10-08T09:12:00Z">
            <w:rPr>
              <w:rFonts w:ascii="Arial" w:hAnsi="Arial" w:cs="Arial"/>
              <w:color w:val="004080"/>
              <w:lang w:val="nl-NL"/>
            </w:rPr>
          </w:rPrChange>
        </w:rPr>
        <w:t>Functional</w:t>
      </w:r>
      <w:proofErr w:type="spellEnd"/>
      <w:r w:rsidRPr="00FB0F7D">
        <w:rPr>
          <w:rFonts w:ascii="Arial" w:hAnsi="Arial" w:cs="Arial"/>
          <w:color w:val="000000" w:themeColor="text1"/>
          <w:sz w:val="24"/>
          <w:szCs w:val="24"/>
          <w:lang w:val="nl-NL"/>
          <w:rPrChange w:id="163" w:author="Charlotte | Studio Leemans" w:date="2021-10-08T09:12:00Z">
            <w:rPr>
              <w:rFonts w:ascii="Arial" w:hAnsi="Arial" w:cs="Arial"/>
              <w:color w:val="004080"/>
              <w:lang w:val="nl-NL"/>
            </w:rPr>
          </w:rPrChange>
        </w:rPr>
        <w:t xml:space="preserve"> Model</w:t>
      </w:r>
      <w:bookmarkEnd w:id="159"/>
      <w:bookmarkEnd w:id="160"/>
      <w:bookmarkEnd w:id="161"/>
      <w:ins w:id="164" w:author="Charlotte | Studio Leemans" w:date="2021-10-08T09:12:00Z">
        <w:r w:rsidR="00FB0F7D">
          <w:rPr>
            <w:rFonts w:ascii="Arial" w:hAnsi="Arial" w:cs="Arial"/>
            <w:color w:val="000000" w:themeColor="text1"/>
            <w:sz w:val="24"/>
            <w:szCs w:val="24"/>
            <w:lang w:val="nl-NL"/>
          </w:rPr>
          <w:br/>
        </w:r>
      </w:ins>
    </w:p>
    <w:p w14:paraId="1B14506B" w14:textId="77777777" w:rsidR="00ED6964" w:rsidRPr="00FB0F7D" w:rsidRDefault="00F71E34">
      <w:pPr>
        <w:pStyle w:val="Kop2"/>
        <w:numPr>
          <w:ilvl w:val="1"/>
          <w:numId w:val="1"/>
        </w:numPr>
        <w:rPr>
          <w:rFonts w:ascii="Arial" w:hAnsi="Arial" w:cs="Arial"/>
          <w:color w:val="000000" w:themeColor="text1"/>
          <w:sz w:val="24"/>
          <w:szCs w:val="24"/>
          <w:lang w:val="nl-NL"/>
          <w:rPrChange w:id="165" w:author="Charlotte | Studio Leemans" w:date="2021-10-08T09:12:00Z">
            <w:rPr>
              <w:rFonts w:ascii="Arial" w:hAnsi="Arial" w:cs="Arial"/>
              <w:color w:val="004080"/>
              <w:lang w:val="nl-NL"/>
            </w:rPr>
          </w:rPrChange>
        </w:rPr>
      </w:pPr>
      <w:bookmarkStart w:id="166" w:name="_Toc84514595"/>
      <w:bookmarkStart w:id="167" w:name="TRACEABILITY_TO_OTHER_STANDARDS"/>
      <w:bookmarkStart w:id="168" w:name="BKM_F42B725F_D023_4E41_B7D6_BC7B70A0282A"/>
      <w:proofErr w:type="spellStart"/>
      <w:r w:rsidRPr="00FB0F7D">
        <w:rPr>
          <w:rFonts w:ascii="Arial" w:hAnsi="Arial" w:cs="Arial"/>
          <w:color w:val="000000" w:themeColor="text1"/>
          <w:sz w:val="24"/>
          <w:szCs w:val="24"/>
          <w:lang w:val="nl-NL"/>
          <w:rPrChange w:id="169" w:author="Charlotte | Studio Leemans" w:date="2021-10-08T09:12:00Z">
            <w:rPr>
              <w:rFonts w:ascii="Arial" w:hAnsi="Arial" w:cs="Arial"/>
              <w:color w:val="004080"/>
              <w:lang w:val="nl-NL"/>
            </w:rPr>
          </w:rPrChange>
        </w:rPr>
        <w:t>Traceability</w:t>
      </w:r>
      <w:proofErr w:type="spellEnd"/>
      <w:r w:rsidRPr="00FB0F7D">
        <w:rPr>
          <w:rFonts w:ascii="Arial" w:hAnsi="Arial" w:cs="Arial"/>
          <w:color w:val="000000" w:themeColor="text1"/>
          <w:sz w:val="24"/>
          <w:szCs w:val="24"/>
          <w:lang w:val="nl-NL"/>
          <w:rPrChange w:id="170" w:author="Charlotte | Studio Leemans" w:date="2021-10-08T09:12:00Z">
            <w:rPr>
              <w:rFonts w:ascii="Arial" w:hAnsi="Arial" w:cs="Arial"/>
              <w:color w:val="004080"/>
              <w:lang w:val="nl-NL"/>
            </w:rPr>
          </w:rPrChange>
        </w:rPr>
        <w:t xml:space="preserve"> </w:t>
      </w:r>
      <w:proofErr w:type="spellStart"/>
      <w:r w:rsidRPr="00FB0F7D">
        <w:rPr>
          <w:rFonts w:ascii="Arial" w:hAnsi="Arial" w:cs="Arial"/>
          <w:color w:val="000000" w:themeColor="text1"/>
          <w:sz w:val="24"/>
          <w:szCs w:val="24"/>
          <w:lang w:val="nl-NL"/>
          <w:rPrChange w:id="171" w:author="Charlotte | Studio Leemans" w:date="2021-10-08T09:12:00Z">
            <w:rPr>
              <w:rFonts w:ascii="Arial" w:hAnsi="Arial" w:cs="Arial"/>
              <w:color w:val="004080"/>
              <w:lang w:val="nl-NL"/>
            </w:rPr>
          </w:rPrChange>
        </w:rPr>
        <w:t>to</w:t>
      </w:r>
      <w:proofErr w:type="spellEnd"/>
      <w:r w:rsidRPr="00FB0F7D">
        <w:rPr>
          <w:rFonts w:ascii="Arial" w:hAnsi="Arial" w:cs="Arial"/>
          <w:color w:val="000000" w:themeColor="text1"/>
          <w:sz w:val="24"/>
          <w:szCs w:val="24"/>
          <w:lang w:val="nl-NL"/>
          <w:rPrChange w:id="172" w:author="Charlotte | Studio Leemans" w:date="2021-10-08T09:12:00Z">
            <w:rPr>
              <w:rFonts w:ascii="Arial" w:hAnsi="Arial" w:cs="Arial"/>
              <w:color w:val="004080"/>
              <w:lang w:val="nl-NL"/>
            </w:rPr>
          </w:rPrChange>
        </w:rPr>
        <w:t xml:space="preserve"> </w:t>
      </w:r>
      <w:proofErr w:type="spellStart"/>
      <w:r w:rsidRPr="00FB0F7D">
        <w:rPr>
          <w:rFonts w:ascii="Arial" w:hAnsi="Arial" w:cs="Arial"/>
          <w:color w:val="000000" w:themeColor="text1"/>
          <w:sz w:val="24"/>
          <w:szCs w:val="24"/>
          <w:lang w:val="nl-NL"/>
          <w:rPrChange w:id="173" w:author="Charlotte | Studio Leemans" w:date="2021-10-08T09:12:00Z">
            <w:rPr>
              <w:rFonts w:ascii="Arial" w:hAnsi="Arial" w:cs="Arial"/>
              <w:color w:val="004080"/>
              <w:lang w:val="nl-NL"/>
            </w:rPr>
          </w:rPrChange>
        </w:rPr>
        <w:t>other</w:t>
      </w:r>
      <w:proofErr w:type="spellEnd"/>
      <w:r w:rsidRPr="00FB0F7D">
        <w:rPr>
          <w:rFonts w:ascii="Arial" w:hAnsi="Arial" w:cs="Arial"/>
          <w:color w:val="000000" w:themeColor="text1"/>
          <w:sz w:val="24"/>
          <w:szCs w:val="24"/>
          <w:lang w:val="nl-NL"/>
          <w:rPrChange w:id="174" w:author="Charlotte | Studio Leemans" w:date="2021-10-08T09:12:00Z">
            <w:rPr>
              <w:rFonts w:ascii="Arial" w:hAnsi="Arial" w:cs="Arial"/>
              <w:color w:val="004080"/>
              <w:lang w:val="nl-NL"/>
            </w:rPr>
          </w:rPrChange>
        </w:rPr>
        <w:t xml:space="preserve"> Standards</w:t>
      </w:r>
      <w:bookmarkEnd w:id="166"/>
    </w:p>
    <w:p w14:paraId="2A0808EB" w14:textId="6E829F77" w:rsidR="00ED6964" w:rsidRPr="00FB0F7D" w:rsidRDefault="00F71E34">
      <w:pPr>
        <w:rPr>
          <w:rFonts w:eastAsia="Calibri"/>
          <w:color w:val="000000" w:themeColor="text1"/>
          <w:lang w:val="nl-NL"/>
          <w:rPrChange w:id="175" w:author="Charlotte | Studio Leemans" w:date="2021-10-08T09:12:00Z">
            <w:rPr>
              <w:rFonts w:eastAsia="Calibri"/>
              <w:color w:val="000000"/>
              <w:sz w:val="22"/>
              <w:szCs w:val="22"/>
              <w:lang w:val="nl-NL"/>
            </w:rPr>
          </w:rPrChange>
        </w:rPr>
      </w:pPr>
      <w:r w:rsidRPr="00FB0F7D">
        <w:rPr>
          <w:rFonts w:eastAsia="Calibri"/>
          <w:color w:val="000000" w:themeColor="text1"/>
          <w:lang w:val="nl-NL"/>
          <w:rPrChange w:id="176" w:author="Charlotte | Studio Leemans" w:date="2021-10-08T09:12:00Z">
            <w:rPr>
              <w:rFonts w:eastAsia="Calibri"/>
              <w:color w:val="000000"/>
              <w:sz w:val="22"/>
              <w:szCs w:val="22"/>
              <w:lang w:val="nl-NL"/>
            </w:rPr>
          </w:rPrChange>
        </w:rPr>
        <w:t xml:space="preserve">  </w:t>
      </w:r>
      <w:bookmarkEnd w:id="167"/>
      <w:bookmarkEnd w:id="168"/>
    </w:p>
    <w:p w14:paraId="114AFBE9" w14:textId="77777777" w:rsidR="00ED6964" w:rsidRPr="00FB0F7D" w:rsidRDefault="00F71E34">
      <w:pPr>
        <w:pStyle w:val="Kop2"/>
        <w:numPr>
          <w:ilvl w:val="1"/>
          <w:numId w:val="1"/>
        </w:numPr>
        <w:rPr>
          <w:rFonts w:ascii="Arial" w:hAnsi="Arial" w:cs="Arial"/>
          <w:color w:val="000000" w:themeColor="text1"/>
          <w:sz w:val="24"/>
          <w:szCs w:val="24"/>
          <w:lang w:val="nl-NL"/>
          <w:rPrChange w:id="177" w:author="Charlotte | Studio Leemans" w:date="2021-10-08T09:12:00Z">
            <w:rPr>
              <w:rFonts w:ascii="Arial" w:hAnsi="Arial" w:cs="Arial"/>
              <w:color w:val="004080"/>
              <w:lang w:val="nl-NL"/>
            </w:rPr>
          </w:rPrChange>
        </w:rPr>
      </w:pPr>
      <w:bookmarkStart w:id="178" w:name="_Toc84514596"/>
      <w:bookmarkStart w:id="179" w:name="DISCLAIMER"/>
      <w:bookmarkStart w:id="180" w:name="BKM_7DDA3567_CE51_441C_BA5B_F0511D145A77"/>
      <w:r w:rsidRPr="00FB0F7D">
        <w:rPr>
          <w:rFonts w:ascii="Arial" w:hAnsi="Arial" w:cs="Arial"/>
          <w:color w:val="000000" w:themeColor="text1"/>
          <w:sz w:val="24"/>
          <w:szCs w:val="24"/>
          <w:lang w:val="nl-NL"/>
          <w:rPrChange w:id="181" w:author="Charlotte | Studio Leemans" w:date="2021-10-08T09:12:00Z">
            <w:rPr>
              <w:rFonts w:ascii="Arial" w:hAnsi="Arial" w:cs="Arial"/>
              <w:color w:val="004080"/>
              <w:lang w:val="nl-NL"/>
            </w:rPr>
          </w:rPrChange>
        </w:rPr>
        <w:t>Disclaimer</w:t>
      </w:r>
      <w:bookmarkEnd w:id="178"/>
    </w:p>
    <w:p w14:paraId="7ED19E16" w14:textId="2239D6B3" w:rsidR="00CE51D7" w:rsidRDefault="00F71E34" w:rsidP="00124021">
      <w:pPr>
        <w:jc w:val="both"/>
        <w:rPr>
          <w:ins w:id="182" w:author="Charlotte | Studio Leemans" w:date="2021-10-08T09:16:00Z"/>
          <w:rFonts w:eastAsia="Calibri"/>
          <w:color w:val="000000"/>
          <w:sz w:val="22"/>
          <w:szCs w:val="22"/>
          <w:lang w:val="nl-NL"/>
        </w:rPr>
      </w:pPr>
      <w:r w:rsidRPr="00EC4D3B">
        <w:rPr>
          <w:rFonts w:eastAsia="Calibri"/>
          <w:color w:val="000000"/>
          <w:sz w:val="22"/>
          <w:szCs w:val="22"/>
          <w:lang w:val="nl-NL"/>
        </w:rPr>
        <w:t xml:space="preserve">De Zorginformatiebouwstenen zijn in samenwerking gemaakt door diverse partijen en zij hebben deze in beheer gegeven bij </w:t>
      </w:r>
      <w:proofErr w:type="spellStart"/>
      <w:r w:rsidRPr="00EC4D3B">
        <w:rPr>
          <w:rFonts w:eastAsia="Calibri"/>
          <w:color w:val="000000"/>
          <w:sz w:val="22"/>
          <w:szCs w:val="22"/>
          <w:lang w:val="nl-NL"/>
        </w:rPr>
        <w:t>Nictiz</w:t>
      </w:r>
      <w:proofErr w:type="spellEnd"/>
      <w:r w:rsidRPr="00EC4D3B">
        <w:rPr>
          <w:rFonts w:eastAsia="Calibri"/>
          <w:color w:val="000000"/>
          <w:sz w:val="22"/>
          <w:szCs w:val="22"/>
          <w:lang w:val="nl-NL"/>
        </w:rPr>
        <w:t xml:space="preserve">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samenwerkende partijen of door u aan de samenwerkende partijen via een website of via e-mail, of anderszins. </w:t>
      </w:r>
      <w:proofErr w:type="gramStart"/>
      <w:r w:rsidRPr="00EC4D3B">
        <w:rPr>
          <w:rFonts w:eastAsia="Calibri"/>
          <w:color w:val="000000"/>
          <w:sz w:val="22"/>
          <w:szCs w:val="22"/>
          <w:lang w:val="nl-NL"/>
        </w:rPr>
        <w:t>Tevens</w:t>
      </w:r>
      <w:proofErr w:type="gramEnd"/>
      <w:r w:rsidRPr="00EC4D3B">
        <w:rPr>
          <w:rFonts w:eastAsia="Calibri"/>
          <w:color w:val="000000"/>
          <w:sz w:val="22"/>
          <w:szCs w:val="22"/>
          <w:lang w:val="nl-NL"/>
        </w:rPr>
        <w:t xml:space="preserve"> aanvaarden de samenwerkende partijen geen aansprakelijkheid voor eventuele schade die geleden wordt als gevolg van het gebruik van gegevens, adviezen of ideeën verstrekt door of namens de samenwerkende partijen via de Zorginformatiebouwstenen. De samenwerkende partijen aanvaarden geen verantwoordelijkheid voor de inhoud van informatie in de Zorginformatiebouwstenen waarnaar of waarvan met een hyperlink of anderszins wordt verwezen.</w:t>
      </w:r>
      <w:r w:rsidR="00DC0B1B" w:rsidRPr="00EC4D3B">
        <w:rPr>
          <w:rFonts w:eastAsia="Calibri"/>
          <w:color w:val="000000"/>
          <w:sz w:val="22"/>
          <w:szCs w:val="22"/>
          <w:lang w:val="nl-NL"/>
        </w:rPr>
        <w:t xml:space="preserve"> </w:t>
      </w:r>
      <w:r w:rsidRPr="00EC4D3B">
        <w:rPr>
          <w:rFonts w:eastAsia="Calibri"/>
          <w:color w:val="000000"/>
          <w:sz w:val="22"/>
          <w:szCs w:val="22"/>
          <w:lang w:val="nl-NL"/>
        </w:rPr>
        <w:t>In geval van tegenstrijdigheden in de genoemde Zorginformatiebouwsteen documenten en bestanden geeft de meest recente en hoogste versie van de vermelde volgorde in de revisies de prioriteit van de desbetreffende documenten weer.</w:t>
      </w:r>
      <w:r w:rsidR="00DC0B1B" w:rsidRPr="00EC4D3B">
        <w:rPr>
          <w:rFonts w:eastAsia="Calibri"/>
          <w:color w:val="000000"/>
          <w:sz w:val="22"/>
          <w:szCs w:val="22"/>
          <w:lang w:val="nl-NL"/>
        </w:rPr>
        <w:t xml:space="preserve"> </w:t>
      </w:r>
      <w:r w:rsidRPr="00EC4D3B">
        <w:rPr>
          <w:rFonts w:eastAsia="Calibri"/>
          <w:color w:val="000000"/>
          <w:sz w:val="22"/>
          <w:szCs w:val="22"/>
          <w:lang w:val="nl-NL"/>
        </w:rPr>
        <w:t xml:space="preserve">Indien informatie die in de elektronische versie van de Zorginformatiebouwstenen is opgenomen ook schriftelijk wordt verstrekt, zal in geval van tekstverschillen de schriftelijke versie bepalend zijn. Dit geldt </w:t>
      </w:r>
      <w:proofErr w:type="gramStart"/>
      <w:r w:rsidRPr="00EC4D3B">
        <w:rPr>
          <w:rFonts w:eastAsia="Calibri"/>
          <w:color w:val="000000"/>
          <w:sz w:val="22"/>
          <w:szCs w:val="22"/>
          <w:lang w:val="nl-NL"/>
        </w:rPr>
        <w:t>indien</w:t>
      </w:r>
      <w:proofErr w:type="gramEnd"/>
      <w:r w:rsidRPr="00EC4D3B">
        <w:rPr>
          <w:rFonts w:eastAsia="Calibri"/>
          <w:color w:val="000000"/>
          <w:sz w:val="22"/>
          <w:szCs w:val="22"/>
          <w:lang w:val="nl-NL"/>
        </w:rPr>
        <w:t xml:space="preserve"> de versieaanduiding en datering van beiden gelijk is. Een definitieve versie heeft prioriteit echter boven een conceptversie. Een gereviseerde versie heeft prioriteit boven een eerdere versie</w:t>
      </w:r>
      <w:bookmarkEnd w:id="179"/>
      <w:bookmarkEnd w:id="180"/>
      <w:r w:rsidR="00DC0B1B" w:rsidRPr="00EC4D3B">
        <w:rPr>
          <w:rFonts w:eastAsia="Calibri"/>
          <w:color w:val="000000"/>
          <w:sz w:val="22"/>
          <w:szCs w:val="22"/>
          <w:lang w:val="nl-NL"/>
        </w:rPr>
        <w:t>.</w:t>
      </w:r>
    </w:p>
    <w:p w14:paraId="1FEE52BE" w14:textId="77777777" w:rsidR="00CE51D7" w:rsidRPr="00EC4D3B" w:rsidRDefault="00CE51D7" w:rsidP="00124021">
      <w:pPr>
        <w:jc w:val="both"/>
        <w:rPr>
          <w:rFonts w:eastAsia="Calibri"/>
          <w:color w:val="000000"/>
          <w:sz w:val="22"/>
          <w:szCs w:val="22"/>
          <w:lang w:val="nl-NL"/>
        </w:rPr>
      </w:pPr>
    </w:p>
    <w:p w14:paraId="169A4415" w14:textId="6369FB1F" w:rsidR="00ED6964" w:rsidRDefault="00ED6964">
      <w:pPr>
        <w:rPr>
          <w:ins w:id="183" w:author="Charlotte | Studio Leemans" w:date="2021-10-08T09:16:00Z"/>
          <w:rFonts w:eastAsia="Calibri"/>
          <w:color w:val="000000"/>
          <w:sz w:val="22"/>
          <w:szCs w:val="22"/>
          <w:lang w:val="nl-NL"/>
        </w:rPr>
      </w:pPr>
    </w:p>
    <w:p w14:paraId="73D3C4A7" w14:textId="1E2C2631" w:rsidR="00CE51D7" w:rsidRDefault="00CE51D7">
      <w:pPr>
        <w:rPr>
          <w:ins w:id="184" w:author="Charlotte | Studio Leemans" w:date="2021-10-08T09:16:00Z"/>
          <w:rFonts w:eastAsia="Calibri"/>
          <w:color w:val="000000"/>
          <w:sz w:val="22"/>
          <w:szCs w:val="22"/>
          <w:lang w:val="nl-NL"/>
        </w:rPr>
      </w:pPr>
    </w:p>
    <w:p w14:paraId="1EC1F274" w14:textId="77777777" w:rsidR="00CE51D7" w:rsidRPr="00EC4D3B" w:rsidRDefault="00CE51D7">
      <w:pPr>
        <w:rPr>
          <w:rFonts w:eastAsia="Calibri"/>
          <w:color w:val="000000"/>
          <w:sz w:val="22"/>
          <w:szCs w:val="22"/>
          <w:lang w:val="nl-NL"/>
        </w:rPr>
      </w:pPr>
    </w:p>
    <w:p w14:paraId="37329A11" w14:textId="77777777" w:rsidR="00ED6964" w:rsidRPr="00FB0F7D" w:rsidRDefault="00F71E34">
      <w:pPr>
        <w:pStyle w:val="Kop2"/>
        <w:numPr>
          <w:ilvl w:val="1"/>
          <w:numId w:val="1"/>
        </w:numPr>
        <w:rPr>
          <w:rFonts w:ascii="Arial" w:hAnsi="Arial" w:cs="Arial"/>
          <w:color w:val="000000" w:themeColor="text1"/>
          <w:sz w:val="24"/>
          <w:szCs w:val="24"/>
          <w:lang w:val="nl-NL"/>
          <w:rPrChange w:id="185" w:author="Charlotte | Studio Leemans" w:date="2021-10-08T09:12:00Z">
            <w:rPr>
              <w:rFonts w:ascii="Arial" w:hAnsi="Arial" w:cs="Arial"/>
              <w:color w:val="004080"/>
              <w:lang w:val="nl-NL"/>
            </w:rPr>
          </w:rPrChange>
        </w:rPr>
      </w:pPr>
      <w:bookmarkStart w:id="186" w:name="_Toc84514597"/>
      <w:bookmarkStart w:id="187" w:name="TERMS_OF_USE"/>
      <w:bookmarkStart w:id="188" w:name="BKM_D7499361_3E05_4BF4_8BBF_39742C53056E"/>
      <w:proofErr w:type="spellStart"/>
      <w:r w:rsidRPr="00FB0F7D">
        <w:rPr>
          <w:rFonts w:ascii="Arial" w:hAnsi="Arial" w:cs="Arial"/>
          <w:color w:val="000000" w:themeColor="text1"/>
          <w:sz w:val="24"/>
          <w:szCs w:val="24"/>
          <w:lang w:val="nl-NL"/>
          <w:rPrChange w:id="189" w:author="Charlotte | Studio Leemans" w:date="2021-10-08T09:12:00Z">
            <w:rPr>
              <w:rFonts w:ascii="Arial" w:hAnsi="Arial" w:cs="Arial"/>
              <w:color w:val="004080"/>
              <w:lang w:val="nl-NL"/>
            </w:rPr>
          </w:rPrChange>
        </w:rPr>
        <w:lastRenderedPageBreak/>
        <w:t>Terms</w:t>
      </w:r>
      <w:proofErr w:type="spellEnd"/>
      <w:r w:rsidRPr="00FB0F7D">
        <w:rPr>
          <w:rFonts w:ascii="Arial" w:hAnsi="Arial" w:cs="Arial"/>
          <w:color w:val="000000" w:themeColor="text1"/>
          <w:sz w:val="24"/>
          <w:szCs w:val="24"/>
          <w:lang w:val="nl-NL"/>
          <w:rPrChange w:id="190" w:author="Charlotte | Studio Leemans" w:date="2021-10-08T09:12:00Z">
            <w:rPr>
              <w:rFonts w:ascii="Arial" w:hAnsi="Arial" w:cs="Arial"/>
              <w:color w:val="004080"/>
              <w:lang w:val="nl-NL"/>
            </w:rPr>
          </w:rPrChange>
        </w:rPr>
        <w:t xml:space="preserve"> of </w:t>
      </w:r>
      <w:proofErr w:type="spellStart"/>
      <w:r w:rsidRPr="00FB0F7D">
        <w:rPr>
          <w:rFonts w:ascii="Arial" w:hAnsi="Arial" w:cs="Arial"/>
          <w:color w:val="000000" w:themeColor="text1"/>
          <w:sz w:val="24"/>
          <w:szCs w:val="24"/>
          <w:lang w:val="nl-NL"/>
          <w:rPrChange w:id="191" w:author="Charlotte | Studio Leemans" w:date="2021-10-08T09:12:00Z">
            <w:rPr>
              <w:rFonts w:ascii="Arial" w:hAnsi="Arial" w:cs="Arial"/>
              <w:color w:val="004080"/>
              <w:lang w:val="nl-NL"/>
            </w:rPr>
          </w:rPrChange>
        </w:rPr>
        <w:t>Use</w:t>
      </w:r>
      <w:bookmarkEnd w:id="186"/>
      <w:proofErr w:type="spellEnd"/>
    </w:p>
    <w:p w14:paraId="2B4D601C" w14:textId="77777777" w:rsidR="00ED6964" w:rsidRPr="00EC4D3B" w:rsidRDefault="00F71E34" w:rsidP="00124021">
      <w:pPr>
        <w:jc w:val="both"/>
        <w:rPr>
          <w:rFonts w:eastAsia="Calibri"/>
          <w:color w:val="000000"/>
          <w:sz w:val="22"/>
          <w:szCs w:val="22"/>
          <w:lang w:val="nl-NL"/>
        </w:rPr>
      </w:pPr>
      <w:r w:rsidRPr="00EC4D3B">
        <w:rPr>
          <w:rFonts w:eastAsia="Calibri"/>
          <w:color w:val="000000"/>
          <w:sz w:val="22"/>
          <w:szCs w:val="22"/>
          <w:lang w:val="nl-NL"/>
        </w:rPr>
        <w:t>De gebruiker mag de Zorginformatiebouwstenen zonder beperking gebruiken. Voor het kopiëren, verspreiden en doorgeven van de Zorginformatiebouwstenen gelden de copyrightbepalingen uit de betreffende paragraaf.</w:t>
      </w:r>
    </w:p>
    <w:p w14:paraId="526CD528" w14:textId="77777777" w:rsidR="00ED6964" w:rsidRPr="00EC4D3B" w:rsidRDefault="00F71E34">
      <w:pPr>
        <w:rPr>
          <w:rFonts w:eastAsia="Calibri"/>
          <w:color w:val="000000"/>
          <w:sz w:val="22"/>
          <w:szCs w:val="22"/>
          <w:lang w:val="nl-NL"/>
        </w:rPr>
      </w:pPr>
      <w:r w:rsidRPr="00EC4D3B">
        <w:rPr>
          <w:rFonts w:eastAsia="Calibri"/>
          <w:color w:val="000000"/>
          <w:sz w:val="22"/>
          <w:szCs w:val="22"/>
          <w:lang w:val="nl-NL"/>
        </w:rPr>
        <w:t xml:space="preserve">  </w:t>
      </w:r>
      <w:bookmarkEnd w:id="187"/>
      <w:bookmarkEnd w:id="188"/>
    </w:p>
    <w:p w14:paraId="343A4835" w14:textId="77777777" w:rsidR="00ED6964" w:rsidRPr="00EC4D3B" w:rsidRDefault="00ED6964">
      <w:pPr>
        <w:rPr>
          <w:rFonts w:eastAsia="Calibri"/>
          <w:color w:val="000000"/>
          <w:sz w:val="22"/>
          <w:szCs w:val="22"/>
          <w:lang w:val="nl-NL"/>
        </w:rPr>
      </w:pPr>
    </w:p>
    <w:p w14:paraId="3AF0E994" w14:textId="77777777" w:rsidR="00ED6964" w:rsidRPr="00FB0F7D" w:rsidRDefault="00F71E34">
      <w:pPr>
        <w:pStyle w:val="Kop2"/>
        <w:numPr>
          <w:ilvl w:val="1"/>
          <w:numId w:val="1"/>
        </w:numPr>
        <w:rPr>
          <w:rFonts w:ascii="Arial" w:hAnsi="Arial" w:cs="Arial"/>
          <w:color w:val="000000" w:themeColor="text1"/>
          <w:sz w:val="24"/>
          <w:szCs w:val="24"/>
          <w:lang w:val="nl-NL"/>
          <w:rPrChange w:id="192" w:author="Charlotte | Studio Leemans" w:date="2021-10-08T09:12:00Z">
            <w:rPr>
              <w:rFonts w:ascii="Arial" w:hAnsi="Arial" w:cs="Arial"/>
              <w:color w:val="004080"/>
              <w:lang w:val="nl-NL"/>
            </w:rPr>
          </w:rPrChange>
        </w:rPr>
      </w:pPr>
      <w:bookmarkStart w:id="193" w:name="_Toc84514598"/>
      <w:bookmarkStart w:id="194" w:name="COPYRIGHTS"/>
      <w:bookmarkStart w:id="195" w:name="BKM_0234AEBB_F3EB_4CF7_89E7_0EF51DC4AFFE"/>
      <w:r w:rsidRPr="00FB0F7D">
        <w:rPr>
          <w:rFonts w:ascii="Arial" w:hAnsi="Arial" w:cs="Arial"/>
          <w:color w:val="000000" w:themeColor="text1"/>
          <w:sz w:val="24"/>
          <w:szCs w:val="24"/>
          <w:lang w:val="nl-NL"/>
          <w:rPrChange w:id="196" w:author="Charlotte | Studio Leemans" w:date="2021-10-08T09:12:00Z">
            <w:rPr>
              <w:rFonts w:ascii="Arial" w:hAnsi="Arial" w:cs="Arial"/>
              <w:color w:val="004080"/>
              <w:lang w:val="nl-NL"/>
            </w:rPr>
          </w:rPrChange>
        </w:rPr>
        <w:t>Copyrights</w:t>
      </w:r>
      <w:bookmarkEnd w:id="193"/>
    </w:p>
    <w:p w14:paraId="22759A9B" w14:textId="67FD12D5" w:rsidR="00ED6964" w:rsidRPr="00EC4D3B" w:rsidRDefault="00F71E34" w:rsidP="00124021">
      <w:pPr>
        <w:jc w:val="both"/>
        <w:rPr>
          <w:rFonts w:eastAsia="Calibri"/>
          <w:color w:val="000000"/>
          <w:sz w:val="22"/>
          <w:szCs w:val="22"/>
          <w:lang w:val="nl-NL"/>
        </w:rPr>
      </w:pPr>
      <w:r w:rsidRPr="00EC4D3B">
        <w:rPr>
          <w:rFonts w:eastAsia="Calibri"/>
          <w:color w:val="000000"/>
          <w:sz w:val="22"/>
          <w:szCs w:val="22"/>
          <w:lang w:val="nl-NL"/>
        </w:rPr>
        <w:t>De Life Chart Methode Zelfrapportage is een uitgave van het Kenniscentrum Bipolaire Stoornissen. Exemplaren kunnen worden besteld via de website www.kenbis.nl.</w:t>
      </w:r>
    </w:p>
    <w:p w14:paraId="14B8F152" w14:textId="77777777" w:rsidR="00ED6964" w:rsidRPr="00EC4D3B" w:rsidRDefault="00ED6964" w:rsidP="00124021">
      <w:pPr>
        <w:jc w:val="both"/>
        <w:rPr>
          <w:rFonts w:eastAsia="Calibri"/>
          <w:color w:val="000000"/>
          <w:sz w:val="22"/>
          <w:szCs w:val="22"/>
          <w:lang w:val="nl-NL"/>
        </w:rPr>
      </w:pPr>
    </w:p>
    <w:p w14:paraId="160E956F" w14:textId="0F2888BE" w:rsidR="00ED6964" w:rsidRPr="00EC4D3B" w:rsidRDefault="00F71E34" w:rsidP="00124021">
      <w:pPr>
        <w:jc w:val="both"/>
        <w:rPr>
          <w:rFonts w:eastAsia="Calibri"/>
          <w:color w:val="000000"/>
          <w:sz w:val="22"/>
          <w:szCs w:val="22"/>
          <w:lang w:val="nl-NL"/>
        </w:rPr>
      </w:pPr>
      <w:r w:rsidRPr="00EC4D3B">
        <w:rPr>
          <w:rFonts w:eastAsia="Calibri"/>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r w:rsidR="00DC0B1B" w:rsidRPr="00EC4D3B">
        <w:rPr>
          <w:rFonts w:eastAsia="Calibri"/>
          <w:color w:val="000000"/>
          <w:sz w:val="22"/>
          <w:szCs w:val="22"/>
          <w:lang w:val="nl-NL"/>
        </w:rPr>
        <w:t>.</w:t>
      </w:r>
    </w:p>
    <w:p w14:paraId="4887711B" w14:textId="77777777" w:rsidR="00ED6964" w:rsidRPr="00EC4D3B" w:rsidRDefault="00F71E34" w:rsidP="00124021">
      <w:pPr>
        <w:jc w:val="both"/>
        <w:rPr>
          <w:rFonts w:eastAsia="Calibri"/>
          <w:color w:val="000000"/>
          <w:sz w:val="22"/>
          <w:szCs w:val="22"/>
          <w:lang w:val="nl-NL"/>
        </w:rPr>
      </w:pPr>
      <w:r w:rsidRPr="00EC4D3B">
        <w:rPr>
          <w:rFonts w:eastAsia="Calibri"/>
          <w:color w:val="000000"/>
          <w:sz w:val="22"/>
          <w:szCs w:val="22"/>
          <w:lang w:val="nl-NL"/>
        </w:rPr>
        <w:t xml:space="preserve">De gebruiker mag de informatie van de Zorginformatiebouwsteen kopiëren, verspreiden en doorgeven, onder de voorwaarden, die gelden voor Creative </w:t>
      </w:r>
      <w:proofErr w:type="spellStart"/>
      <w:r w:rsidRPr="00EC4D3B">
        <w:rPr>
          <w:rFonts w:eastAsia="Calibri"/>
          <w:color w:val="000000"/>
          <w:sz w:val="22"/>
          <w:szCs w:val="22"/>
          <w:lang w:val="nl-NL"/>
        </w:rPr>
        <w:t>Commons</w:t>
      </w:r>
      <w:proofErr w:type="spellEnd"/>
      <w:r w:rsidRPr="00EC4D3B">
        <w:rPr>
          <w:rFonts w:eastAsia="Calibri"/>
          <w:color w:val="000000"/>
          <w:sz w:val="22"/>
          <w:szCs w:val="22"/>
          <w:lang w:val="nl-NL"/>
        </w:rPr>
        <w:t xml:space="preserve"> licentie Naamsvermelding-</w:t>
      </w:r>
      <w:proofErr w:type="spellStart"/>
      <w:r w:rsidRPr="00EC4D3B">
        <w:rPr>
          <w:rFonts w:eastAsia="Calibri"/>
          <w:color w:val="000000"/>
          <w:sz w:val="22"/>
          <w:szCs w:val="22"/>
          <w:lang w:val="nl-NL"/>
        </w:rPr>
        <w:t>NietCommercieel</w:t>
      </w:r>
      <w:proofErr w:type="spellEnd"/>
      <w:r w:rsidRPr="00EC4D3B">
        <w:rPr>
          <w:rFonts w:eastAsia="Calibri"/>
          <w:color w:val="000000"/>
          <w:sz w:val="22"/>
          <w:szCs w:val="22"/>
          <w:lang w:val="nl-NL"/>
        </w:rPr>
        <w:t>-</w:t>
      </w:r>
      <w:proofErr w:type="spellStart"/>
      <w:r w:rsidRPr="00EC4D3B">
        <w:rPr>
          <w:rFonts w:eastAsia="Calibri"/>
          <w:color w:val="000000"/>
          <w:sz w:val="22"/>
          <w:szCs w:val="22"/>
          <w:lang w:val="nl-NL"/>
        </w:rPr>
        <w:t>GelijkDelen</w:t>
      </w:r>
      <w:proofErr w:type="spellEnd"/>
      <w:r w:rsidRPr="00EC4D3B">
        <w:rPr>
          <w:rFonts w:eastAsia="Calibri"/>
          <w:color w:val="000000"/>
          <w:sz w:val="22"/>
          <w:szCs w:val="22"/>
          <w:lang w:val="nl-NL"/>
        </w:rPr>
        <w:t xml:space="preserve"> 3.0 Nederland (CC BY-NC-SA-3.0).</w:t>
      </w:r>
    </w:p>
    <w:p w14:paraId="0F0AF1FA" w14:textId="77777777" w:rsidR="00ED6964" w:rsidRPr="00EC4D3B" w:rsidRDefault="00F71E34" w:rsidP="00124021">
      <w:pPr>
        <w:jc w:val="both"/>
        <w:rPr>
          <w:rFonts w:eastAsia="Calibri"/>
          <w:color w:val="000000"/>
          <w:sz w:val="22"/>
          <w:szCs w:val="22"/>
          <w:lang w:val="nl-NL"/>
        </w:rPr>
      </w:pPr>
      <w:r w:rsidRPr="00EC4D3B">
        <w:rPr>
          <w:rFonts w:eastAsia="Calibri"/>
          <w:color w:val="000000"/>
          <w:sz w:val="22"/>
          <w:szCs w:val="22"/>
          <w:lang w:val="nl-NL"/>
        </w:rPr>
        <w:t xml:space="preserve">De inhoud is beschikbaar onder de Creative </w:t>
      </w:r>
      <w:proofErr w:type="spellStart"/>
      <w:r w:rsidRPr="00EC4D3B">
        <w:rPr>
          <w:rFonts w:eastAsia="Calibri"/>
          <w:color w:val="000000"/>
          <w:sz w:val="22"/>
          <w:szCs w:val="22"/>
          <w:lang w:val="nl-NL"/>
        </w:rPr>
        <w:t>Commons</w:t>
      </w:r>
      <w:proofErr w:type="spellEnd"/>
      <w:r w:rsidRPr="00EC4D3B">
        <w:rPr>
          <w:rFonts w:eastAsia="Calibri"/>
          <w:color w:val="000000"/>
          <w:sz w:val="22"/>
          <w:szCs w:val="22"/>
          <w:lang w:val="nl-NL"/>
        </w:rPr>
        <w:t xml:space="preserve"> Naamsvermelding-</w:t>
      </w:r>
      <w:proofErr w:type="spellStart"/>
      <w:r w:rsidRPr="00EC4D3B">
        <w:rPr>
          <w:rFonts w:eastAsia="Calibri"/>
          <w:color w:val="000000"/>
          <w:sz w:val="22"/>
          <w:szCs w:val="22"/>
          <w:lang w:val="nl-NL"/>
        </w:rPr>
        <w:t>NietCommercieel</w:t>
      </w:r>
      <w:proofErr w:type="spellEnd"/>
      <w:r w:rsidRPr="00EC4D3B">
        <w:rPr>
          <w:rFonts w:eastAsia="Calibri"/>
          <w:color w:val="000000"/>
          <w:sz w:val="22"/>
          <w:szCs w:val="22"/>
          <w:lang w:val="nl-NL"/>
        </w:rPr>
        <w:t>-</w:t>
      </w:r>
      <w:proofErr w:type="spellStart"/>
      <w:r w:rsidRPr="00EC4D3B">
        <w:rPr>
          <w:rFonts w:eastAsia="Calibri"/>
          <w:color w:val="000000"/>
          <w:sz w:val="22"/>
          <w:szCs w:val="22"/>
          <w:lang w:val="nl-NL"/>
        </w:rPr>
        <w:t>GelijkDelen</w:t>
      </w:r>
      <w:proofErr w:type="spellEnd"/>
      <w:r w:rsidRPr="00EC4D3B">
        <w:rPr>
          <w:rFonts w:eastAsia="Calibri"/>
          <w:color w:val="000000"/>
          <w:sz w:val="22"/>
          <w:szCs w:val="22"/>
          <w:lang w:val="nl-NL"/>
        </w:rPr>
        <w:t xml:space="preserve"> 3.0 (zie ook http://creativecommons.org/licenses/by-nc-sa/3.0/nl</w:t>
      </w:r>
    </w:p>
    <w:p w14:paraId="5BEC2686" w14:textId="644D1C56" w:rsidR="00ED6964" w:rsidRPr="00EC4D3B" w:rsidRDefault="00F71E34" w:rsidP="00124021">
      <w:pPr>
        <w:jc w:val="both"/>
        <w:rPr>
          <w:rFonts w:eastAsia="Calibri"/>
          <w:color w:val="000000"/>
          <w:sz w:val="22"/>
          <w:szCs w:val="22"/>
          <w:lang w:val="nl-NL"/>
        </w:rPr>
      </w:pPr>
      <w:r w:rsidRPr="00EC4D3B">
        <w:rPr>
          <w:rFonts w:eastAsia="Calibri"/>
          <w:color w:val="000000"/>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r w:rsidR="00DC0B1B" w:rsidRPr="00EC4D3B">
        <w:rPr>
          <w:rFonts w:eastAsia="Calibri"/>
          <w:color w:val="000000"/>
          <w:sz w:val="22"/>
          <w:szCs w:val="22"/>
          <w:lang w:val="nl-NL"/>
        </w:rPr>
        <w:t>.</w:t>
      </w:r>
    </w:p>
    <w:p w14:paraId="3C2A3AB7" w14:textId="77777777" w:rsidR="00ED6964" w:rsidRPr="00EC4D3B" w:rsidRDefault="00F71E34">
      <w:pPr>
        <w:rPr>
          <w:rFonts w:eastAsia="Calibri"/>
          <w:color w:val="000000"/>
          <w:sz w:val="22"/>
          <w:szCs w:val="22"/>
          <w:lang w:val="nl-NL"/>
        </w:rPr>
      </w:pPr>
      <w:r w:rsidRPr="00EC4D3B">
        <w:rPr>
          <w:rFonts w:eastAsia="Calibri"/>
          <w:color w:val="000000"/>
          <w:sz w:val="22"/>
          <w:szCs w:val="22"/>
          <w:lang w:val="nl-NL"/>
        </w:rPr>
        <w:t xml:space="preserve">  </w:t>
      </w:r>
      <w:bookmarkEnd w:id="194"/>
      <w:bookmarkEnd w:id="195"/>
    </w:p>
    <w:p w14:paraId="5CDEA08D" w14:textId="27FDE69F" w:rsidR="00DC0B1B" w:rsidRPr="00EC4D3B" w:rsidRDefault="00DC0B1B">
      <w:pPr>
        <w:rPr>
          <w:b/>
          <w:color w:val="004080"/>
          <w:sz w:val="32"/>
          <w:szCs w:val="32"/>
          <w:lang w:val="nl-NL"/>
        </w:rPr>
      </w:pPr>
      <w:r w:rsidRPr="00EC4D3B">
        <w:rPr>
          <w:color w:val="004080"/>
          <w:sz w:val="32"/>
          <w:szCs w:val="32"/>
          <w:lang w:val="nl-NL"/>
        </w:rPr>
        <w:br w:type="page"/>
      </w:r>
    </w:p>
    <w:p w14:paraId="7DE4D1AA" w14:textId="0C26F85D" w:rsidR="00FC4F0D" w:rsidRPr="004F7819" w:rsidRDefault="00FC4F0D" w:rsidP="00FC4F0D">
      <w:pPr>
        <w:pStyle w:val="Kop1"/>
        <w:numPr>
          <w:ilvl w:val="0"/>
          <w:numId w:val="1"/>
        </w:numPr>
        <w:spacing w:before="240" w:after="60"/>
        <w:ind w:left="360" w:hanging="360"/>
        <w:rPr>
          <w:rFonts w:ascii="Arial" w:eastAsia="Arial" w:hAnsi="Arial" w:cs="Arial"/>
          <w:color w:val="000000" w:themeColor="text1"/>
          <w:sz w:val="32"/>
          <w:szCs w:val="32"/>
          <w:lang w:val="nl-NL"/>
          <w:rPrChange w:id="197" w:author="Charlotte | Studio Leemans" w:date="2021-10-08T09:13:00Z">
            <w:rPr>
              <w:rFonts w:ascii="Arial" w:eastAsia="Arial" w:hAnsi="Arial" w:cs="Arial"/>
              <w:color w:val="004080"/>
              <w:sz w:val="32"/>
              <w:szCs w:val="32"/>
              <w:lang w:val="nl-NL"/>
            </w:rPr>
          </w:rPrChange>
        </w:rPr>
      </w:pPr>
      <w:bookmarkStart w:id="198" w:name="_Toc84514599"/>
      <w:proofErr w:type="spellStart"/>
      <w:r w:rsidRPr="004F7819">
        <w:rPr>
          <w:rFonts w:ascii="Arial" w:eastAsia="Arial" w:hAnsi="Arial" w:cs="Arial"/>
          <w:color w:val="000000" w:themeColor="text1"/>
          <w:sz w:val="32"/>
          <w:szCs w:val="32"/>
          <w:lang w:val="nl-NL"/>
          <w:rPrChange w:id="199" w:author="Charlotte | Studio Leemans" w:date="2021-10-08T09:13:00Z">
            <w:rPr>
              <w:rFonts w:ascii="Arial" w:eastAsia="Arial" w:hAnsi="Arial" w:cs="Arial"/>
              <w:color w:val="004080"/>
              <w:sz w:val="32"/>
              <w:szCs w:val="32"/>
              <w:lang w:val="nl-NL"/>
            </w:rPr>
          </w:rPrChange>
        </w:rPr>
        <w:lastRenderedPageBreak/>
        <w:t>Metainformatie</w:t>
      </w:r>
      <w:proofErr w:type="spellEnd"/>
      <w:r w:rsidRPr="004F7819">
        <w:rPr>
          <w:rFonts w:ascii="Arial" w:eastAsia="Arial" w:hAnsi="Arial" w:cs="Arial"/>
          <w:color w:val="000000" w:themeColor="text1"/>
          <w:sz w:val="32"/>
          <w:szCs w:val="32"/>
          <w:lang w:val="nl-NL"/>
          <w:rPrChange w:id="200" w:author="Charlotte | Studio Leemans" w:date="2021-10-08T09:13:00Z">
            <w:rPr>
              <w:rFonts w:ascii="Arial" w:eastAsia="Arial" w:hAnsi="Arial" w:cs="Arial"/>
              <w:color w:val="004080"/>
              <w:sz w:val="32"/>
              <w:szCs w:val="32"/>
              <w:lang w:val="nl-NL"/>
            </w:rPr>
          </w:rPrChange>
        </w:rPr>
        <w:t xml:space="preserve"> </w:t>
      </w:r>
      <w:proofErr w:type="gramStart"/>
      <w:r w:rsidRPr="004F7819">
        <w:rPr>
          <w:rFonts w:ascii="Arial" w:eastAsia="Arial" w:hAnsi="Arial" w:cs="Arial"/>
          <w:color w:val="000000" w:themeColor="text1"/>
          <w:sz w:val="32"/>
          <w:szCs w:val="32"/>
          <w:lang w:val="nl-NL"/>
          <w:rPrChange w:id="201" w:author="Charlotte | Studio Leemans" w:date="2021-10-08T09:13:00Z">
            <w:rPr>
              <w:rFonts w:ascii="Arial" w:eastAsia="Arial" w:hAnsi="Arial" w:cs="Arial"/>
              <w:color w:val="004080"/>
              <w:sz w:val="32"/>
              <w:szCs w:val="32"/>
              <w:lang w:val="nl-NL"/>
            </w:rPr>
          </w:rPrChange>
        </w:rPr>
        <w:t>nl.ggznederlandsede</w:t>
      </w:r>
      <w:proofErr w:type="gramEnd"/>
      <w:r w:rsidRPr="004F7819">
        <w:rPr>
          <w:rFonts w:ascii="Arial" w:eastAsia="Arial" w:hAnsi="Arial" w:cs="Arial"/>
          <w:color w:val="000000" w:themeColor="text1"/>
          <w:sz w:val="32"/>
          <w:szCs w:val="32"/>
          <w:lang w:val="nl-NL"/>
          <w:rPrChange w:id="202" w:author="Charlotte | Studio Leemans" w:date="2021-10-08T09:13:00Z">
            <w:rPr>
              <w:rFonts w:ascii="Arial" w:eastAsia="Arial" w:hAnsi="Arial" w:cs="Arial"/>
              <w:color w:val="004080"/>
              <w:sz w:val="32"/>
              <w:szCs w:val="32"/>
              <w:lang w:val="nl-NL"/>
            </w:rPr>
          </w:rPrChange>
        </w:rPr>
        <w:t>.LifeChart-v0.</w:t>
      </w:r>
      <w:r w:rsidR="00F4585E" w:rsidRPr="004F7819">
        <w:rPr>
          <w:rFonts w:ascii="Arial" w:eastAsia="Arial" w:hAnsi="Arial" w:cs="Arial"/>
          <w:color w:val="000000" w:themeColor="text1"/>
          <w:sz w:val="32"/>
          <w:szCs w:val="32"/>
          <w:lang w:val="nl-NL"/>
          <w:rPrChange w:id="203" w:author="Charlotte | Studio Leemans" w:date="2021-10-08T09:13:00Z">
            <w:rPr>
              <w:rFonts w:ascii="Arial" w:eastAsia="Arial" w:hAnsi="Arial" w:cs="Arial"/>
              <w:color w:val="004080"/>
              <w:sz w:val="32"/>
              <w:szCs w:val="32"/>
              <w:lang w:val="nl-NL"/>
            </w:rPr>
          </w:rPrChange>
        </w:rPr>
        <w:t>9</w:t>
      </w:r>
      <w:bookmarkEnd w:id="198"/>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FC4F0D" w:rsidRPr="00EC4D3B" w14:paraId="202F1E6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4C695B"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72B8F9"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7A51231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ADDEC9"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48938C"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0F2F3B5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BD3E1F"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04E76F"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20EDC8C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03F396"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A494D1"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wgoossen@denederlandseggz.nl</w:t>
            </w:r>
            <w:proofErr w:type="gramEnd"/>
          </w:p>
        </w:tc>
      </w:tr>
      <w:tr w:rsidR="00FC4F0D" w:rsidRPr="00EC4D3B" w14:paraId="79AD20FD"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3D471F"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DE6A9F"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748F41F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D771D7"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36F62F" w14:textId="77777777" w:rsidR="00FC4F0D" w:rsidRPr="00EC4D3B" w:rsidRDefault="00FC4F0D" w:rsidP="008E6C39">
            <w:pPr>
              <w:rPr>
                <w:rFonts w:eastAsia="Calibri"/>
                <w:color w:val="000000"/>
                <w:sz w:val="20"/>
                <w:szCs w:val="20"/>
                <w:lang w:val="nl-NL"/>
              </w:rPr>
            </w:pPr>
          </w:p>
        </w:tc>
      </w:tr>
      <w:tr w:rsidR="00FC4F0D" w:rsidRPr="00EC4D3B" w14:paraId="3BAF43F8"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E1955D"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2BF053" w14:textId="77777777" w:rsidR="00FC4F0D" w:rsidRPr="00EC4D3B" w:rsidRDefault="00FC4F0D" w:rsidP="008E6C39">
            <w:pPr>
              <w:rPr>
                <w:rFonts w:eastAsia="Calibri"/>
                <w:color w:val="000000"/>
                <w:sz w:val="20"/>
                <w:szCs w:val="20"/>
                <w:lang w:val="nl-NL"/>
              </w:rPr>
            </w:pPr>
          </w:p>
        </w:tc>
      </w:tr>
      <w:tr w:rsidR="00FC4F0D" w:rsidRPr="00EC4D3B" w14:paraId="42552B5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CF5430"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DDA023"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nl</w:t>
            </w:r>
            <w:proofErr w:type="gramEnd"/>
          </w:p>
        </w:tc>
      </w:tr>
      <w:tr w:rsidR="00FC4F0D" w:rsidRPr="00EC4D3B" w14:paraId="369922B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6D8805"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07FD9B" w14:textId="77777777" w:rsidR="00FC4F0D" w:rsidRPr="00EC4D3B" w:rsidRDefault="00FC4F0D" w:rsidP="008E6C39">
            <w:pPr>
              <w:rPr>
                <w:rFonts w:eastAsia="Calibri"/>
                <w:color w:val="000000"/>
                <w:sz w:val="20"/>
                <w:szCs w:val="20"/>
                <w:lang w:val="nl-NL"/>
              </w:rPr>
            </w:pPr>
          </w:p>
        </w:tc>
      </w:tr>
      <w:tr w:rsidR="00FC4F0D" w:rsidRPr="00EC4D3B" w14:paraId="4F9AD2ED"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D48BB0"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FF98EF"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7ACCAE56"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9AC098"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DB2950" w14:textId="77777777" w:rsidR="00FC4F0D" w:rsidRPr="00EC4D3B" w:rsidRDefault="00FC4F0D" w:rsidP="008E6C39">
            <w:pPr>
              <w:rPr>
                <w:rFonts w:eastAsia="Calibri"/>
                <w:color w:val="000000"/>
                <w:sz w:val="20"/>
                <w:szCs w:val="20"/>
                <w:lang w:val="nl-NL"/>
              </w:rPr>
            </w:pPr>
          </w:p>
        </w:tc>
      </w:tr>
      <w:tr w:rsidR="00FC4F0D" w:rsidRPr="00EC4D3B" w14:paraId="2CA6786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492181"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96FE4C"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2.16.840.1.113883.3.3210.14.1.19</w:t>
            </w:r>
          </w:p>
        </w:tc>
      </w:tr>
      <w:tr w:rsidR="00FC4F0D" w:rsidRPr="00EC4D3B" w14:paraId="2316970B"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671777"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FBDB3D" w14:textId="77777777" w:rsidR="00FC4F0D" w:rsidRPr="00EC4D3B" w:rsidRDefault="00FC4F0D" w:rsidP="008E6C39">
            <w:pPr>
              <w:rPr>
                <w:rFonts w:eastAsia="Calibri"/>
                <w:color w:val="000000"/>
                <w:sz w:val="20"/>
                <w:szCs w:val="20"/>
                <w:lang w:val="nl-NL"/>
              </w:rPr>
            </w:pPr>
          </w:p>
        </w:tc>
      </w:tr>
      <w:tr w:rsidR="00FC4F0D" w:rsidRPr="00EC4D3B" w14:paraId="14B7F7C6"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AD3958"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7DAF38"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Draft</w:t>
            </w:r>
          </w:p>
        </w:tc>
      </w:tr>
      <w:tr w:rsidR="00FC4F0D" w:rsidRPr="00EC4D3B" w14:paraId="760035D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A9274A"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554336"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5F511B57"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1FA241"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gramEnd"/>
            <w:r w:rsidRPr="00EC4D3B">
              <w:rPr>
                <w:rFonts w:eastAsia="Calibri"/>
                <w:color w:val="000000"/>
                <w:sz w:val="20"/>
                <w:szCs w:val="20"/>
                <w:lang w:val="nl-NL"/>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A03D01" w14:textId="77777777" w:rsidR="00FC4F0D" w:rsidRPr="00EC4D3B" w:rsidRDefault="00FC4F0D" w:rsidP="008E6C39">
            <w:pPr>
              <w:rPr>
                <w:rFonts w:eastAsia="Calibri"/>
                <w:color w:val="000000"/>
                <w:sz w:val="20"/>
                <w:szCs w:val="20"/>
                <w:lang w:val="nl-NL"/>
              </w:rPr>
            </w:pPr>
            <w:proofErr w:type="spellStart"/>
            <w:proofErr w:type="gramStart"/>
            <w:r w:rsidRPr="00EC4D3B">
              <w:rPr>
                <w:rFonts w:eastAsia="Calibri"/>
                <w:color w:val="000000"/>
                <w:sz w:val="20"/>
                <w:szCs w:val="20"/>
                <w:lang w:val="nl-NL"/>
              </w:rPr>
              <w:t>nl.ggznederlandsede</w:t>
            </w:r>
            <w:proofErr w:type="gramEnd"/>
            <w:r w:rsidRPr="00EC4D3B">
              <w:rPr>
                <w:rFonts w:eastAsia="Calibri"/>
                <w:color w:val="000000"/>
                <w:sz w:val="20"/>
                <w:szCs w:val="20"/>
                <w:lang w:val="nl-NL"/>
              </w:rPr>
              <w:t>.LifeChart</w:t>
            </w:r>
            <w:proofErr w:type="spellEnd"/>
          </w:p>
        </w:tc>
      </w:tr>
      <w:tr w:rsidR="00FC4F0D" w:rsidRPr="00EC4D3B" w14:paraId="06BEFD61"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92C4F4"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9A9125" w14:textId="77777777" w:rsidR="00FC4F0D" w:rsidRPr="00EC4D3B" w:rsidRDefault="00FC4F0D" w:rsidP="008E6C39">
            <w:pPr>
              <w:rPr>
                <w:rFonts w:eastAsia="Calibri"/>
                <w:color w:val="000000"/>
                <w:sz w:val="20"/>
                <w:szCs w:val="20"/>
                <w:lang w:val="nl-NL"/>
              </w:rPr>
            </w:pPr>
          </w:p>
        </w:tc>
      </w:tr>
      <w:tr w:rsidR="00FC4F0D" w:rsidRPr="00EC4D3B" w14:paraId="175D6E7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0B29E8"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53A7EA" w14:textId="77777777" w:rsidR="00FC4F0D" w:rsidRPr="00EC4D3B" w:rsidRDefault="00FC4F0D" w:rsidP="008E6C39">
            <w:pPr>
              <w:rPr>
                <w:rFonts w:eastAsia="Calibri"/>
                <w:color w:val="000000"/>
                <w:sz w:val="20"/>
                <w:szCs w:val="20"/>
                <w:lang w:val="nl-NL"/>
              </w:rPr>
            </w:pPr>
            <w:proofErr w:type="spellStart"/>
            <w:r w:rsidRPr="00EC4D3B">
              <w:rPr>
                <w:rFonts w:eastAsia="Calibri"/>
                <w:color w:val="000000"/>
                <w:sz w:val="20"/>
                <w:szCs w:val="20"/>
                <w:lang w:val="nl-NL"/>
              </w:rPr>
              <w:t>Unpublished</w:t>
            </w:r>
            <w:proofErr w:type="spellEnd"/>
          </w:p>
        </w:tc>
      </w:tr>
      <w:tr w:rsidR="00FC4F0D" w:rsidRPr="00EC4D3B" w14:paraId="4F20E642"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627B87"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29D6C4" w14:textId="77777777" w:rsidR="00FC4F0D" w:rsidRPr="00EC4D3B" w:rsidRDefault="00FC4F0D" w:rsidP="008E6C39">
            <w:pPr>
              <w:rPr>
                <w:rFonts w:eastAsia="Calibri"/>
                <w:color w:val="000000"/>
                <w:sz w:val="20"/>
                <w:szCs w:val="20"/>
                <w:lang w:val="nl-NL"/>
              </w:rPr>
            </w:pPr>
          </w:p>
        </w:tc>
      </w:tr>
      <w:tr w:rsidR="00FC4F0D" w:rsidRPr="00EC4D3B" w14:paraId="621D796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2E4FA3"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spellStart"/>
            <w:proofErr w:type="gramEnd"/>
            <w:r w:rsidRPr="00EC4D3B">
              <w:rPr>
                <w:rFonts w:eastAsia="Calibri"/>
                <w:color w:val="000000"/>
                <w:sz w:val="20"/>
                <w:szCs w:val="20"/>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B1FC00" w14:textId="77777777" w:rsidR="00FC4F0D" w:rsidRPr="00EC4D3B" w:rsidRDefault="00FC4F0D" w:rsidP="008E6C39">
            <w:pPr>
              <w:rPr>
                <w:rFonts w:eastAsia="Calibri"/>
                <w:color w:val="000000"/>
                <w:sz w:val="20"/>
                <w:szCs w:val="20"/>
                <w:lang w:val="nl-NL"/>
              </w:rPr>
            </w:pPr>
          </w:p>
        </w:tc>
      </w:tr>
      <w:tr w:rsidR="00FC4F0D" w:rsidRPr="00EC4D3B" w14:paraId="1952F5B9"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C6F907"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gramEnd"/>
            <w:r w:rsidRPr="00EC4D3B">
              <w:rPr>
                <w:rFonts w:eastAsia="Calibri"/>
                <w:color w:val="000000"/>
                <w:sz w:val="20"/>
                <w:szCs w:val="20"/>
                <w:lang w:val="nl-NL"/>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4C3326"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5C4B928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A98789" w14:textId="77777777" w:rsidR="00FC4F0D" w:rsidRPr="00EC4D3B" w:rsidRDefault="00FC4F0D" w:rsidP="008E6C39">
            <w:pPr>
              <w:rPr>
                <w:rFonts w:eastAsia="Calibri"/>
                <w:color w:val="000000"/>
                <w:sz w:val="20"/>
                <w:szCs w:val="20"/>
                <w:lang w:val="nl-NL"/>
              </w:rPr>
            </w:pPr>
            <w:proofErr w:type="gramStart"/>
            <w:r w:rsidRPr="00EC4D3B">
              <w:rPr>
                <w:rFonts w:eastAsia="Calibri"/>
                <w:color w:val="000000"/>
                <w:sz w:val="20"/>
                <w:szCs w:val="20"/>
                <w:lang w:val="nl-NL"/>
              </w:rPr>
              <w:t>DCM::</w:t>
            </w:r>
            <w:proofErr w:type="gramEnd"/>
            <w:r w:rsidRPr="00EC4D3B">
              <w:rPr>
                <w:rFonts w:eastAsia="Calibri"/>
                <w:color w:val="000000"/>
                <w:sz w:val="20"/>
                <w:szCs w:val="20"/>
                <w:lang w:val="nl-NL"/>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C157A0" w14:textId="3B145EE6"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0.</w:t>
            </w:r>
            <w:r w:rsidR="00F4585E" w:rsidRPr="00EC4D3B">
              <w:rPr>
                <w:rFonts w:eastAsia="Calibri"/>
                <w:color w:val="000000"/>
                <w:sz w:val="20"/>
                <w:szCs w:val="20"/>
                <w:lang w:val="nl-NL"/>
              </w:rPr>
              <w:t>9</w:t>
            </w:r>
          </w:p>
        </w:tc>
      </w:tr>
    </w:tbl>
    <w:p w14:paraId="3B1B5AA5" w14:textId="0EB0EEF2" w:rsidR="00ED6964" w:rsidRDefault="00ED6964">
      <w:pPr>
        <w:rPr>
          <w:ins w:id="204" w:author="Charlotte | Studio Leemans" w:date="2021-10-08T09:13:00Z"/>
          <w:rFonts w:eastAsia="Calibri"/>
          <w:color w:val="000000"/>
          <w:sz w:val="22"/>
          <w:szCs w:val="22"/>
          <w:lang w:val="nl-NL"/>
        </w:rPr>
      </w:pPr>
    </w:p>
    <w:p w14:paraId="34CB7BC7" w14:textId="77777777" w:rsidR="004F7819" w:rsidRPr="004F7819" w:rsidRDefault="004F7819">
      <w:pPr>
        <w:rPr>
          <w:rFonts w:eastAsia="Calibri"/>
          <w:color w:val="000000" w:themeColor="text1"/>
          <w:lang w:val="nl-NL"/>
          <w:rPrChange w:id="205" w:author="Charlotte | Studio Leemans" w:date="2021-10-08T09:13:00Z">
            <w:rPr>
              <w:rFonts w:eastAsia="Calibri"/>
              <w:color w:val="000000"/>
              <w:sz w:val="22"/>
              <w:szCs w:val="22"/>
              <w:lang w:val="nl-NL"/>
            </w:rPr>
          </w:rPrChange>
        </w:rPr>
      </w:pPr>
    </w:p>
    <w:p w14:paraId="23712F74" w14:textId="77777777" w:rsidR="00ED6964" w:rsidRPr="004F7819" w:rsidRDefault="00F71E34">
      <w:pPr>
        <w:pStyle w:val="Kop2"/>
        <w:numPr>
          <w:ilvl w:val="1"/>
          <w:numId w:val="1"/>
        </w:numPr>
        <w:rPr>
          <w:rFonts w:ascii="Arial" w:hAnsi="Arial" w:cs="Arial"/>
          <w:color w:val="000000" w:themeColor="text1"/>
          <w:sz w:val="24"/>
          <w:szCs w:val="24"/>
          <w:lang w:val="nl-NL"/>
          <w:rPrChange w:id="206" w:author="Charlotte | Studio Leemans" w:date="2021-10-08T09:13:00Z">
            <w:rPr>
              <w:rFonts w:ascii="Arial" w:hAnsi="Arial" w:cs="Arial"/>
              <w:color w:val="004080"/>
              <w:lang w:val="nl-NL"/>
            </w:rPr>
          </w:rPrChange>
        </w:rPr>
      </w:pPr>
      <w:bookmarkStart w:id="207" w:name="_Toc84514600"/>
      <w:bookmarkStart w:id="208" w:name="REVISION_HISTORY"/>
      <w:bookmarkStart w:id="209" w:name="BKM_9CA202D4_4636_4ACC_A21F_8FA06F5978E8"/>
      <w:proofErr w:type="spellStart"/>
      <w:r w:rsidRPr="004F7819">
        <w:rPr>
          <w:rFonts w:ascii="Arial" w:hAnsi="Arial" w:cs="Arial"/>
          <w:color w:val="000000" w:themeColor="text1"/>
          <w:sz w:val="24"/>
          <w:szCs w:val="24"/>
          <w:lang w:val="nl-NL"/>
          <w:rPrChange w:id="210" w:author="Charlotte | Studio Leemans" w:date="2021-10-08T09:13:00Z">
            <w:rPr>
              <w:rFonts w:ascii="Arial" w:hAnsi="Arial" w:cs="Arial"/>
              <w:color w:val="004080"/>
              <w:lang w:val="nl-NL"/>
            </w:rPr>
          </w:rPrChange>
        </w:rPr>
        <w:t>Revision</w:t>
      </w:r>
      <w:proofErr w:type="spellEnd"/>
      <w:r w:rsidRPr="004F7819">
        <w:rPr>
          <w:rFonts w:ascii="Arial" w:hAnsi="Arial" w:cs="Arial"/>
          <w:color w:val="000000" w:themeColor="text1"/>
          <w:sz w:val="24"/>
          <w:szCs w:val="24"/>
          <w:lang w:val="nl-NL"/>
          <w:rPrChange w:id="211" w:author="Charlotte | Studio Leemans" w:date="2021-10-08T09:13:00Z">
            <w:rPr>
              <w:rFonts w:ascii="Arial" w:hAnsi="Arial" w:cs="Arial"/>
              <w:color w:val="004080"/>
              <w:lang w:val="nl-NL"/>
            </w:rPr>
          </w:rPrChange>
        </w:rPr>
        <w:t xml:space="preserve"> </w:t>
      </w:r>
      <w:proofErr w:type="spellStart"/>
      <w:r w:rsidRPr="004F7819">
        <w:rPr>
          <w:rFonts w:ascii="Arial" w:hAnsi="Arial" w:cs="Arial"/>
          <w:color w:val="000000" w:themeColor="text1"/>
          <w:sz w:val="24"/>
          <w:szCs w:val="24"/>
          <w:lang w:val="nl-NL"/>
          <w:rPrChange w:id="212" w:author="Charlotte | Studio Leemans" w:date="2021-10-08T09:13:00Z">
            <w:rPr>
              <w:rFonts w:ascii="Arial" w:hAnsi="Arial" w:cs="Arial"/>
              <w:color w:val="004080"/>
              <w:lang w:val="nl-NL"/>
            </w:rPr>
          </w:rPrChange>
        </w:rPr>
        <w:t>History</w:t>
      </w:r>
      <w:bookmarkEnd w:id="207"/>
      <w:proofErr w:type="spellEnd"/>
    </w:p>
    <w:p w14:paraId="483641DE" w14:textId="088DBB30" w:rsidR="00ED6964" w:rsidRPr="00EC4D3B" w:rsidRDefault="00F71E34" w:rsidP="00DC0B1B">
      <w:pPr>
        <w:jc w:val="both"/>
        <w:rPr>
          <w:rFonts w:eastAsia="Calibri"/>
          <w:color w:val="000000"/>
          <w:sz w:val="20"/>
          <w:szCs w:val="20"/>
          <w:lang w:val="nl-NL"/>
        </w:rPr>
      </w:pPr>
      <w:r w:rsidRPr="00EC4D3B">
        <w:rPr>
          <w:rFonts w:eastAsia="Calibri"/>
          <w:color w:val="000000"/>
          <w:sz w:val="20"/>
          <w:szCs w:val="20"/>
          <w:u w:val="single"/>
          <w:lang w:val="nl-NL"/>
        </w:rPr>
        <w:t>Publicatie</w:t>
      </w:r>
      <w:r w:rsidR="00F4585E" w:rsidRPr="00EC4D3B">
        <w:rPr>
          <w:rFonts w:eastAsia="Calibri"/>
          <w:color w:val="000000"/>
          <w:sz w:val="20"/>
          <w:szCs w:val="20"/>
          <w:u w:val="single"/>
          <w:lang w:val="nl-NL"/>
        </w:rPr>
        <w:t xml:space="preserve"> </w:t>
      </w:r>
      <w:r w:rsidRPr="00EC4D3B">
        <w:rPr>
          <w:rFonts w:eastAsia="Calibri"/>
          <w:color w:val="000000"/>
          <w:sz w:val="20"/>
          <w:szCs w:val="20"/>
          <w:u w:val="single"/>
          <w:lang w:val="nl-NL"/>
        </w:rPr>
        <w:t>versie 0.1</w:t>
      </w:r>
    </w:p>
    <w:p w14:paraId="6489BB7C" w14:textId="77777777" w:rsidR="00ED6964" w:rsidRPr="00EC4D3B" w:rsidRDefault="00F71E34" w:rsidP="00DC0B1B">
      <w:pPr>
        <w:jc w:val="both"/>
        <w:rPr>
          <w:rFonts w:eastAsia="Calibri"/>
          <w:color w:val="000000"/>
          <w:sz w:val="20"/>
          <w:szCs w:val="20"/>
          <w:lang w:val="nl-NL"/>
        </w:rPr>
      </w:pPr>
      <w:r w:rsidRPr="00EC4D3B">
        <w:rPr>
          <w:rFonts w:eastAsia="Calibri"/>
          <w:color w:val="000000"/>
          <w:sz w:val="20"/>
          <w:szCs w:val="20"/>
          <w:lang w:val="nl-NL"/>
        </w:rPr>
        <w:t xml:space="preserve">Bevat: de eerste uitwerking van de teksten en het informatiemodel. </w:t>
      </w:r>
    </w:p>
    <w:p w14:paraId="12EA7C16" w14:textId="3FE3284C" w:rsidR="00ED6964" w:rsidRPr="00EC4D3B" w:rsidRDefault="00F4585E" w:rsidP="00DC0B1B">
      <w:pPr>
        <w:jc w:val="both"/>
        <w:rPr>
          <w:rFonts w:eastAsia="Calibri"/>
          <w:color w:val="000000"/>
          <w:sz w:val="20"/>
          <w:szCs w:val="20"/>
          <w:lang w:val="nl-NL"/>
        </w:rPr>
      </w:pPr>
      <w:r w:rsidRPr="00EC4D3B">
        <w:rPr>
          <w:rFonts w:eastAsia="Calibri"/>
          <w:color w:val="000000"/>
          <w:sz w:val="20"/>
          <w:szCs w:val="20"/>
          <w:lang w:val="nl-NL"/>
        </w:rPr>
        <w:t>Versie</w:t>
      </w:r>
      <w:r w:rsidR="00F71E34" w:rsidRPr="00EC4D3B">
        <w:rPr>
          <w:rFonts w:eastAsia="Calibri"/>
          <w:color w:val="000000"/>
          <w:sz w:val="20"/>
          <w:szCs w:val="20"/>
          <w:lang w:val="nl-NL"/>
        </w:rPr>
        <w:t xml:space="preserve"> 02. Wijzigingsvoorstellen van de redactieraad verwerkt. </w:t>
      </w:r>
    </w:p>
    <w:p w14:paraId="48A70B05" w14:textId="77777777" w:rsidR="00ED6964" w:rsidRPr="00EC4D3B" w:rsidRDefault="00ED6964" w:rsidP="00DC0B1B">
      <w:pPr>
        <w:jc w:val="both"/>
        <w:rPr>
          <w:rFonts w:eastAsia="Calibri"/>
          <w:color w:val="000000"/>
          <w:sz w:val="20"/>
          <w:szCs w:val="20"/>
          <w:lang w:val="nl-NL"/>
        </w:rPr>
      </w:pPr>
    </w:p>
    <w:p w14:paraId="4B5E8D0B" w14:textId="77777777" w:rsidR="00ED6964" w:rsidRPr="00EC4D3B" w:rsidRDefault="00F71E34" w:rsidP="00DC0B1B">
      <w:pPr>
        <w:numPr>
          <w:ilvl w:val="0"/>
          <w:numId w:val="2"/>
        </w:numPr>
        <w:ind w:left="360" w:hanging="360"/>
        <w:jc w:val="both"/>
        <w:rPr>
          <w:rFonts w:eastAsia="Calibri"/>
          <w:color w:val="000000"/>
          <w:sz w:val="20"/>
          <w:szCs w:val="20"/>
          <w:lang w:val="nl-NL"/>
        </w:rPr>
      </w:pPr>
      <w:r w:rsidRPr="00EC4D3B">
        <w:rPr>
          <w:rFonts w:eastAsia="Calibri"/>
          <w:color w:val="000000"/>
          <w:sz w:val="20"/>
          <w:szCs w:val="20"/>
          <w:lang w:val="nl-NL"/>
        </w:rPr>
        <w:t xml:space="preserve">Er moet een datum bij. Die heeft een inhoudelijke betekenis in de </w:t>
      </w:r>
      <w:proofErr w:type="spellStart"/>
      <w:r w:rsidRPr="00EC4D3B">
        <w:rPr>
          <w:rFonts w:eastAsia="Calibri"/>
          <w:color w:val="000000"/>
          <w:sz w:val="20"/>
          <w:szCs w:val="20"/>
          <w:lang w:val="nl-NL"/>
        </w:rPr>
        <w:t>chart</w:t>
      </w:r>
      <w:proofErr w:type="spellEnd"/>
      <w:r w:rsidRPr="00EC4D3B">
        <w:rPr>
          <w:rFonts w:eastAsia="Calibri"/>
          <w:color w:val="000000"/>
          <w:sz w:val="20"/>
          <w:szCs w:val="20"/>
          <w:lang w:val="nl-NL"/>
        </w:rPr>
        <w:t>.</w:t>
      </w:r>
    </w:p>
    <w:p w14:paraId="0555AAC1" w14:textId="1A32E7B7" w:rsidR="00ED6964" w:rsidRPr="00EC4D3B" w:rsidRDefault="00F71E34" w:rsidP="004F7819">
      <w:pPr>
        <w:numPr>
          <w:ilvl w:val="0"/>
          <w:numId w:val="2"/>
        </w:numPr>
        <w:ind w:left="360" w:hanging="360"/>
        <w:jc w:val="both"/>
        <w:rPr>
          <w:rFonts w:eastAsia="Calibri"/>
          <w:color w:val="000000"/>
          <w:sz w:val="20"/>
          <w:szCs w:val="20"/>
          <w:lang w:val="nl-NL"/>
        </w:rPr>
      </w:pPr>
      <w:r w:rsidRPr="00EC4D3B">
        <w:rPr>
          <w:rFonts w:eastAsia="Calibri"/>
          <w:color w:val="000000"/>
          <w:sz w:val="20"/>
          <w:szCs w:val="20"/>
          <w:lang w:val="nl-NL"/>
        </w:rPr>
        <w:t xml:space="preserve">De huidige figuur in v01 is dit een stemmingsmeter voor </w:t>
      </w:r>
      <w:ins w:id="213" w:author="Charlotte | Studio Leemans" w:date="2021-10-08T09:13:00Z">
        <w:r w:rsidR="004F7819">
          <w:rPr>
            <w:rFonts w:eastAsia="Calibri"/>
            <w:color w:val="000000"/>
            <w:sz w:val="20"/>
            <w:szCs w:val="20"/>
            <w:lang w:val="nl-NL"/>
          </w:rPr>
          <w:t>één</w:t>
        </w:r>
      </w:ins>
      <w:del w:id="214" w:author="Charlotte | Studio Leemans" w:date="2021-10-08T09:13:00Z">
        <w:r w:rsidRPr="00EC4D3B" w:rsidDel="004F7819">
          <w:rPr>
            <w:rFonts w:eastAsia="Calibri"/>
            <w:color w:val="000000"/>
            <w:sz w:val="20"/>
            <w:szCs w:val="20"/>
            <w:lang w:val="nl-NL"/>
          </w:rPr>
          <w:delText>1</w:delText>
        </w:r>
      </w:del>
      <w:r w:rsidRPr="00EC4D3B">
        <w:rPr>
          <w:rFonts w:eastAsia="Calibri"/>
          <w:color w:val="000000"/>
          <w:sz w:val="20"/>
          <w:szCs w:val="20"/>
          <w:lang w:val="nl-NL"/>
        </w:rPr>
        <w:t xml:space="preserve"> dag. Er moet dus nog een blokje boven die het koppelt aan de collectie van metingen en dan de </w:t>
      </w:r>
      <w:proofErr w:type="spellStart"/>
      <w:r w:rsidRPr="00EC4D3B">
        <w:rPr>
          <w:rFonts w:eastAsia="Calibri"/>
          <w:color w:val="000000"/>
          <w:sz w:val="20"/>
          <w:szCs w:val="20"/>
          <w:lang w:val="nl-NL"/>
        </w:rPr>
        <w:t>lifechart</w:t>
      </w:r>
      <w:proofErr w:type="spellEnd"/>
      <w:r w:rsidRPr="00EC4D3B">
        <w:rPr>
          <w:rFonts w:eastAsia="Calibri"/>
          <w:color w:val="000000"/>
          <w:sz w:val="20"/>
          <w:szCs w:val="20"/>
          <w:lang w:val="nl-NL"/>
        </w:rPr>
        <w:t xml:space="preserve"> samenstelt. Dit is opgelost door een aggregatie van de individuele stemmingsmeting naar de tabel in te voegen. De tabel als lavendelkleurige klasse </w:t>
      </w:r>
      <w:proofErr w:type="spellStart"/>
      <w:r w:rsidRPr="00EC4D3B">
        <w:rPr>
          <w:rFonts w:eastAsia="Calibri"/>
          <w:color w:val="000000"/>
          <w:sz w:val="20"/>
          <w:szCs w:val="20"/>
          <w:lang w:val="nl-NL"/>
        </w:rPr>
        <w:t>geintroduceerd</w:t>
      </w:r>
      <w:proofErr w:type="spellEnd"/>
      <w:r w:rsidRPr="00EC4D3B">
        <w:rPr>
          <w:rFonts w:eastAsia="Calibri"/>
          <w:color w:val="000000"/>
          <w:sz w:val="20"/>
          <w:szCs w:val="20"/>
          <w:lang w:val="nl-NL"/>
        </w:rPr>
        <w:t xml:space="preserve">. Dit is dus een </w:t>
      </w:r>
      <w:proofErr w:type="spellStart"/>
      <w:r w:rsidRPr="00EC4D3B">
        <w:rPr>
          <w:rFonts w:eastAsia="Calibri"/>
          <w:color w:val="000000"/>
          <w:sz w:val="20"/>
          <w:szCs w:val="20"/>
          <w:lang w:val="nl-NL"/>
        </w:rPr>
        <w:t>lifechart</w:t>
      </w:r>
      <w:proofErr w:type="spellEnd"/>
      <w:r w:rsidRPr="00EC4D3B">
        <w:rPr>
          <w:rFonts w:eastAsia="Calibri"/>
          <w:color w:val="000000"/>
          <w:sz w:val="20"/>
          <w:szCs w:val="20"/>
          <w:lang w:val="nl-NL"/>
        </w:rPr>
        <w:t xml:space="preserve"> </w:t>
      </w:r>
      <w:proofErr w:type="gramStart"/>
      <w:r w:rsidRPr="00EC4D3B">
        <w:rPr>
          <w:rFonts w:eastAsia="Calibri"/>
          <w:color w:val="000000"/>
          <w:sz w:val="20"/>
          <w:szCs w:val="20"/>
          <w:lang w:val="nl-NL"/>
        </w:rPr>
        <w:t>data element</w:t>
      </w:r>
      <w:proofErr w:type="gramEnd"/>
      <w:r w:rsidRPr="00EC4D3B">
        <w:rPr>
          <w:rFonts w:eastAsia="Calibri"/>
          <w:color w:val="000000"/>
          <w:sz w:val="20"/>
          <w:szCs w:val="20"/>
          <w:lang w:val="nl-NL"/>
        </w:rPr>
        <w:t xml:space="preserve"> dat 1-n variabele tijdsintervallen kan omvatten.</w:t>
      </w:r>
    </w:p>
    <w:p w14:paraId="428453BA" w14:textId="77777777" w:rsidR="00ED6964" w:rsidRPr="00EC4D3B" w:rsidRDefault="00F71E34" w:rsidP="00DC0B1B">
      <w:pPr>
        <w:numPr>
          <w:ilvl w:val="0"/>
          <w:numId w:val="2"/>
        </w:numPr>
        <w:ind w:left="360" w:hanging="360"/>
        <w:jc w:val="both"/>
        <w:rPr>
          <w:rFonts w:eastAsia="Calibri"/>
          <w:color w:val="000000"/>
          <w:sz w:val="20"/>
          <w:szCs w:val="20"/>
          <w:lang w:val="nl-NL"/>
        </w:rPr>
      </w:pPr>
      <w:proofErr w:type="spellStart"/>
      <w:r w:rsidRPr="00EC4D3B">
        <w:rPr>
          <w:rFonts w:eastAsia="Calibri"/>
          <w:color w:val="000000"/>
          <w:sz w:val="20"/>
          <w:szCs w:val="20"/>
          <w:lang w:val="nl-NL"/>
        </w:rPr>
        <w:t>Lifechart</w:t>
      </w:r>
      <w:proofErr w:type="spellEnd"/>
      <w:r w:rsidRPr="00EC4D3B">
        <w:rPr>
          <w:rFonts w:eastAsia="Calibri"/>
          <w:color w:val="000000"/>
          <w:sz w:val="20"/>
          <w:szCs w:val="20"/>
          <w:lang w:val="nl-NL"/>
        </w:rPr>
        <w:t xml:space="preserve"> collectie 1-n </w:t>
      </w:r>
      <w:proofErr w:type="spellStart"/>
      <w:r w:rsidRPr="00EC4D3B">
        <w:rPr>
          <w:rFonts w:eastAsia="Calibri"/>
          <w:color w:val="000000"/>
          <w:sz w:val="20"/>
          <w:szCs w:val="20"/>
          <w:lang w:val="nl-NL"/>
        </w:rPr>
        <w:t>lifechart</w:t>
      </w:r>
      <w:proofErr w:type="spellEnd"/>
      <w:r w:rsidRPr="00EC4D3B">
        <w:rPr>
          <w:rFonts w:eastAsia="Calibri"/>
          <w:color w:val="000000"/>
          <w:sz w:val="20"/>
          <w:szCs w:val="20"/>
          <w:lang w:val="nl-NL"/>
        </w:rPr>
        <w:t xml:space="preserve"> metingen. De </w:t>
      </w:r>
      <w:proofErr w:type="spellStart"/>
      <w:r w:rsidRPr="00EC4D3B">
        <w:rPr>
          <w:rFonts w:eastAsia="Calibri"/>
          <w:color w:val="000000"/>
          <w:sz w:val="20"/>
          <w:szCs w:val="20"/>
          <w:lang w:val="nl-NL"/>
        </w:rPr>
        <w:t>lifechart</w:t>
      </w:r>
      <w:proofErr w:type="spellEnd"/>
      <w:r w:rsidRPr="00EC4D3B">
        <w:rPr>
          <w:rFonts w:eastAsia="Calibri"/>
          <w:color w:val="000000"/>
          <w:sz w:val="20"/>
          <w:szCs w:val="20"/>
          <w:lang w:val="nl-NL"/>
        </w:rPr>
        <w:t xml:space="preserve"> krijgt het </w:t>
      </w:r>
      <w:proofErr w:type="gramStart"/>
      <w:r w:rsidRPr="00EC4D3B">
        <w:rPr>
          <w:rFonts w:eastAsia="Calibri"/>
          <w:color w:val="000000"/>
          <w:sz w:val="20"/>
          <w:szCs w:val="20"/>
          <w:lang w:val="nl-NL"/>
        </w:rPr>
        <w:t>tijd mechanisme</w:t>
      </w:r>
      <w:proofErr w:type="gramEnd"/>
      <w:r w:rsidRPr="00EC4D3B">
        <w:rPr>
          <w:rFonts w:eastAsia="Calibri"/>
          <w:color w:val="000000"/>
          <w:sz w:val="20"/>
          <w:szCs w:val="20"/>
          <w:lang w:val="nl-NL"/>
        </w:rPr>
        <w:t xml:space="preserve"> Datum (en </w:t>
      </w:r>
      <w:proofErr w:type="spellStart"/>
      <w:r w:rsidRPr="00EC4D3B">
        <w:rPr>
          <w:rFonts w:eastAsia="Calibri"/>
          <w:color w:val="000000"/>
          <w:sz w:val="20"/>
          <w:szCs w:val="20"/>
          <w:lang w:val="nl-NL"/>
        </w:rPr>
        <w:t>evt</w:t>
      </w:r>
      <w:proofErr w:type="spellEnd"/>
      <w:r w:rsidRPr="00EC4D3B">
        <w:rPr>
          <w:rFonts w:eastAsia="Calibri"/>
          <w:color w:val="000000"/>
          <w:sz w:val="20"/>
          <w:szCs w:val="20"/>
          <w:lang w:val="nl-NL"/>
        </w:rPr>
        <w:t xml:space="preserve"> tijd naar keuze).</w:t>
      </w:r>
    </w:p>
    <w:p w14:paraId="698CE773" w14:textId="4F940254" w:rsidR="00ED6964" w:rsidRPr="00EC4D3B" w:rsidRDefault="00F71E34" w:rsidP="00DC0B1B">
      <w:pPr>
        <w:numPr>
          <w:ilvl w:val="0"/>
          <w:numId w:val="2"/>
        </w:numPr>
        <w:ind w:left="360" w:hanging="360"/>
        <w:jc w:val="both"/>
        <w:rPr>
          <w:rFonts w:eastAsia="Calibri"/>
          <w:color w:val="000000"/>
          <w:sz w:val="20"/>
          <w:szCs w:val="20"/>
          <w:lang w:val="nl-NL"/>
        </w:rPr>
      </w:pPr>
      <w:r w:rsidRPr="00EC4D3B">
        <w:rPr>
          <w:rFonts w:eastAsia="Calibri"/>
          <w:color w:val="000000"/>
          <w:sz w:val="20"/>
          <w:szCs w:val="20"/>
          <w:lang w:val="nl-NL"/>
        </w:rPr>
        <w:t xml:space="preserve">Aantal uren slaap per dag mag maar </w:t>
      </w:r>
      <w:ins w:id="215" w:author="Charlotte | Studio Leemans" w:date="2021-10-08T09:13:00Z">
        <w:r w:rsidR="004F7819">
          <w:rPr>
            <w:rFonts w:eastAsia="Calibri"/>
            <w:color w:val="000000"/>
            <w:sz w:val="20"/>
            <w:szCs w:val="20"/>
            <w:lang w:val="nl-NL"/>
          </w:rPr>
          <w:t>één</w:t>
        </w:r>
      </w:ins>
      <w:del w:id="216" w:author="Charlotte | Studio Leemans" w:date="2021-10-08T09:13:00Z">
        <w:r w:rsidRPr="00EC4D3B" w:rsidDel="004F7819">
          <w:rPr>
            <w:rFonts w:eastAsia="Calibri"/>
            <w:color w:val="000000"/>
            <w:sz w:val="20"/>
            <w:szCs w:val="20"/>
            <w:lang w:val="nl-NL"/>
          </w:rPr>
          <w:delText>1</w:delText>
        </w:r>
      </w:del>
      <w:r w:rsidRPr="00EC4D3B">
        <w:rPr>
          <w:rFonts w:eastAsia="Calibri"/>
          <w:color w:val="000000"/>
          <w:sz w:val="20"/>
          <w:szCs w:val="20"/>
          <w:lang w:val="nl-NL"/>
        </w:rPr>
        <w:t xml:space="preserve"> meting per dag zijn. Toegevoegde restrictie in het informatiemodel.</w:t>
      </w:r>
    </w:p>
    <w:p w14:paraId="5D9821A9" w14:textId="6A823E9A" w:rsidR="00ED6964" w:rsidRPr="00EC4D3B" w:rsidRDefault="00F71E34" w:rsidP="00DC0B1B">
      <w:pPr>
        <w:numPr>
          <w:ilvl w:val="0"/>
          <w:numId w:val="2"/>
        </w:numPr>
        <w:ind w:left="360" w:hanging="360"/>
        <w:jc w:val="both"/>
        <w:rPr>
          <w:rFonts w:eastAsia="Calibri"/>
          <w:color w:val="000000"/>
          <w:sz w:val="20"/>
          <w:szCs w:val="20"/>
          <w:lang w:val="nl-NL"/>
        </w:rPr>
      </w:pPr>
      <w:r w:rsidRPr="00EC4D3B">
        <w:rPr>
          <w:rFonts w:eastAsia="Calibri"/>
          <w:color w:val="000000"/>
          <w:sz w:val="20"/>
          <w:szCs w:val="20"/>
          <w:lang w:val="nl-NL"/>
        </w:rPr>
        <w:t xml:space="preserve">Nalopen of de waardenlijst in v01 bij Episode aan Stemming moet hangen. Dit blijkt niet het geval: </w:t>
      </w:r>
      <w:ins w:id="217" w:author="Charlotte | Studio Leemans" w:date="2021-10-08T09:13:00Z">
        <w:r w:rsidR="004F7819">
          <w:rPr>
            <w:rFonts w:eastAsia="Calibri"/>
            <w:color w:val="000000"/>
            <w:sz w:val="20"/>
            <w:szCs w:val="20"/>
            <w:lang w:val="nl-NL"/>
          </w:rPr>
          <w:t>zes</w:t>
        </w:r>
      </w:ins>
      <w:del w:id="218" w:author="Charlotte | Studio Leemans" w:date="2021-10-08T09:13:00Z">
        <w:r w:rsidRPr="00EC4D3B" w:rsidDel="004F7819">
          <w:rPr>
            <w:rFonts w:eastAsia="Calibri"/>
            <w:color w:val="000000"/>
            <w:sz w:val="20"/>
            <w:szCs w:val="20"/>
            <w:lang w:val="nl-NL"/>
          </w:rPr>
          <w:delText>6</w:delText>
        </w:r>
      </w:del>
      <w:r w:rsidRPr="00EC4D3B">
        <w:rPr>
          <w:rFonts w:eastAsia="Calibri"/>
          <w:color w:val="000000"/>
          <w:sz w:val="20"/>
          <w:szCs w:val="20"/>
          <w:lang w:val="nl-NL"/>
        </w:rPr>
        <w:t>. stemming is een getal tussen 0 en 100, zonder waardenlijst. Episode kent wel deze waardenlijst. Maar het was niet duidelijk. De naam van de waardenlijst is aangepast.</w:t>
      </w:r>
    </w:p>
    <w:p w14:paraId="3050260A" w14:textId="77777777" w:rsidR="00ED6964" w:rsidRPr="00EC4D3B" w:rsidRDefault="00F71E34" w:rsidP="00DC0B1B">
      <w:pPr>
        <w:numPr>
          <w:ilvl w:val="0"/>
          <w:numId w:val="2"/>
        </w:numPr>
        <w:ind w:left="360" w:hanging="360"/>
        <w:jc w:val="both"/>
        <w:rPr>
          <w:rFonts w:eastAsia="Calibri"/>
          <w:color w:val="000000"/>
          <w:sz w:val="20"/>
          <w:szCs w:val="20"/>
          <w:lang w:val="nl-NL"/>
        </w:rPr>
      </w:pPr>
      <w:r w:rsidRPr="00EC4D3B">
        <w:rPr>
          <w:rFonts w:eastAsia="Calibri"/>
          <w:color w:val="000000"/>
          <w:sz w:val="20"/>
          <w:szCs w:val="20"/>
          <w:lang w:val="nl-NL"/>
        </w:rPr>
        <w:t>Hierbij ook nalopen van data typen PQ en CD van beiden. Dit is gedaan en was in v01 correct en in v02 gehandhaafd.</w:t>
      </w:r>
    </w:p>
    <w:p w14:paraId="0DD018B7" w14:textId="21A882C6" w:rsidR="00ED6964" w:rsidRPr="00EC4D3B" w:rsidRDefault="00F71E34" w:rsidP="00DC0B1B">
      <w:pPr>
        <w:numPr>
          <w:ilvl w:val="0"/>
          <w:numId w:val="2"/>
        </w:numPr>
        <w:ind w:left="360" w:hanging="360"/>
        <w:jc w:val="both"/>
        <w:rPr>
          <w:rFonts w:eastAsia="Calibri"/>
          <w:color w:val="000000"/>
          <w:sz w:val="20"/>
          <w:szCs w:val="20"/>
          <w:lang w:val="nl-NL"/>
        </w:rPr>
      </w:pPr>
      <w:proofErr w:type="spellStart"/>
      <w:r w:rsidRPr="00EC4D3B">
        <w:rPr>
          <w:rFonts w:eastAsia="Calibri"/>
          <w:color w:val="000000"/>
          <w:sz w:val="20"/>
          <w:szCs w:val="20"/>
          <w:lang w:val="nl-NL"/>
        </w:rPr>
        <w:t>Lifechart</w:t>
      </w:r>
      <w:proofErr w:type="spellEnd"/>
      <w:ins w:id="219" w:author="Charlotte | Studio Leemans" w:date="2021-10-08T09:13:00Z">
        <w:r w:rsidR="004F7819">
          <w:rPr>
            <w:rFonts w:eastAsia="Calibri"/>
            <w:color w:val="000000"/>
            <w:sz w:val="20"/>
            <w:szCs w:val="20"/>
            <w:lang w:val="nl-NL"/>
          </w:rPr>
          <w:t>-</w:t>
        </w:r>
      </w:ins>
      <w:del w:id="220" w:author="Charlotte | Studio Leemans" w:date="2021-10-08T09:13:00Z">
        <w:r w:rsidRPr="00EC4D3B" w:rsidDel="004F7819">
          <w:rPr>
            <w:rFonts w:eastAsia="Calibri"/>
            <w:color w:val="000000"/>
            <w:sz w:val="20"/>
            <w:szCs w:val="20"/>
            <w:lang w:val="nl-NL"/>
          </w:rPr>
          <w:delText xml:space="preserve"> </w:delText>
        </w:r>
      </w:del>
      <w:r w:rsidRPr="00EC4D3B">
        <w:rPr>
          <w:rFonts w:eastAsia="Calibri"/>
          <w:color w:val="000000"/>
          <w:sz w:val="20"/>
          <w:szCs w:val="20"/>
          <w:lang w:val="nl-NL"/>
        </w:rPr>
        <w:t xml:space="preserve">figuur als </w:t>
      </w:r>
      <w:commentRangeStart w:id="221"/>
      <w:proofErr w:type="spellStart"/>
      <w:r w:rsidRPr="00EC4D3B">
        <w:rPr>
          <w:rFonts w:eastAsia="Calibri"/>
          <w:color w:val="000000"/>
          <w:sz w:val="20"/>
          <w:szCs w:val="20"/>
          <w:lang w:val="nl-NL"/>
        </w:rPr>
        <w:t>example</w:t>
      </w:r>
      <w:proofErr w:type="spellEnd"/>
      <w:r w:rsidRPr="00EC4D3B">
        <w:rPr>
          <w:rFonts w:eastAsia="Calibri"/>
          <w:color w:val="000000"/>
          <w:sz w:val="20"/>
          <w:szCs w:val="20"/>
          <w:lang w:val="nl-NL"/>
        </w:rPr>
        <w:t xml:space="preserve"> instrument </w:t>
      </w:r>
      <w:commentRangeEnd w:id="221"/>
      <w:r w:rsidR="004F7819">
        <w:rPr>
          <w:rStyle w:val="Verwijzingopmerking"/>
        </w:rPr>
        <w:commentReference w:id="221"/>
      </w:r>
      <w:r w:rsidRPr="00EC4D3B">
        <w:rPr>
          <w:rFonts w:eastAsia="Calibri"/>
          <w:color w:val="000000"/>
          <w:sz w:val="20"/>
          <w:szCs w:val="20"/>
          <w:lang w:val="nl-NL"/>
        </w:rPr>
        <w:t>is verbeterd en in juiste folder(package) gezet.</w:t>
      </w:r>
    </w:p>
    <w:p w14:paraId="0350D81C" w14:textId="77777777" w:rsidR="00ED6964" w:rsidRPr="00EC4D3B" w:rsidRDefault="00F71E34" w:rsidP="00DC0B1B">
      <w:pPr>
        <w:numPr>
          <w:ilvl w:val="0"/>
          <w:numId w:val="2"/>
        </w:numPr>
        <w:ind w:left="360" w:hanging="360"/>
        <w:jc w:val="both"/>
        <w:rPr>
          <w:rFonts w:eastAsia="Calibri"/>
          <w:color w:val="000000"/>
          <w:sz w:val="20"/>
          <w:szCs w:val="20"/>
          <w:lang w:val="nl-NL"/>
        </w:rPr>
      </w:pPr>
      <w:r w:rsidRPr="00EC4D3B">
        <w:rPr>
          <w:rFonts w:eastAsia="Calibri"/>
          <w:color w:val="000000"/>
          <w:sz w:val="20"/>
          <w:szCs w:val="20"/>
          <w:lang w:val="nl-NL"/>
        </w:rPr>
        <w:t>De waardenlijst is uitgewerkt met codes en OID.</w:t>
      </w:r>
    </w:p>
    <w:p w14:paraId="4F7F636B" w14:textId="77777777" w:rsidR="00ED6964" w:rsidRPr="00EC4D3B" w:rsidRDefault="00F71E34" w:rsidP="00DC0B1B">
      <w:pPr>
        <w:numPr>
          <w:ilvl w:val="0"/>
          <w:numId w:val="2"/>
        </w:numPr>
        <w:ind w:left="360" w:hanging="360"/>
        <w:jc w:val="both"/>
        <w:rPr>
          <w:rFonts w:eastAsia="Calibri"/>
          <w:color w:val="000000"/>
          <w:sz w:val="20"/>
          <w:szCs w:val="20"/>
          <w:lang w:val="nl-NL"/>
        </w:rPr>
      </w:pPr>
      <w:r w:rsidRPr="00EC4D3B">
        <w:rPr>
          <w:rFonts w:eastAsia="Calibri"/>
          <w:color w:val="000000"/>
          <w:sz w:val="20"/>
          <w:szCs w:val="20"/>
          <w:lang w:val="nl-NL"/>
        </w:rPr>
        <w:t xml:space="preserve">De </w:t>
      </w:r>
      <w:proofErr w:type="spellStart"/>
      <w:r w:rsidRPr="00EC4D3B">
        <w:rPr>
          <w:rFonts w:eastAsia="Calibri"/>
          <w:color w:val="000000"/>
          <w:sz w:val="20"/>
          <w:szCs w:val="20"/>
          <w:lang w:val="nl-NL"/>
        </w:rPr>
        <w:t>zib</w:t>
      </w:r>
      <w:proofErr w:type="spellEnd"/>
      <w:r w:rsidRPr="00EC4D3B">
        <w:rPr>
          <w:rFonts w:eastAsia="Calibri"/>
          <w:color w:val="000000"/>
          <w:sz w:val="20"/>
          <w:szCs w:val="20"/>
          <w:lang w:val="nl-NL"/>
        </w:rPr>
        <w:t xml:space="preserve"> heeft een OID gekregen.</w:t>
      </w:r>
    </w:p>
    <w:bookmarkEnd w:id="15"/>
    <w:bookmarkEnd w:id="16"/>
    <w:bookmarkEnd w:id="208"/>
    <w:bookmarkEnd w:id="209"/>
    <w:p w14:paraId="26B54D1E" w14:textId="506DBA83" w:rsidR="00C03C68" w:rsidRPr="00EC4D3B" w:rsidRDefault="004F7819" w:rsidP="00C03C68">
      <w:pPr>
        <w:autoSpaceDE w:val="0"/>
        <w:autoSpaceDN w:val="0"/>
        <w:adjustRightInd w:val="0"/>
        <w:spacing w:after="1"/>
        <w:rPr>
          <w:sz w:val="20"/>
          <w:lang w:val="nl-NL"/>
        </w:rPr>
      </w:pPr>
      <w:ins w:id="222" w:author="Charlotte | Studio Leemans" w:date="2021-10-08T09:14:00Z">
        <w:r>
          <w:rPr>
            <w:sz w:val="20"/>
            <w:lang w:val="nl-NL"/>
          </w:rPr>
          <w:br/>
        </w:r>
      </w:ins>
      <w:r w:rsidR="00C03C68" w:rsidRPr="00EC4D3B">
        <w:rPr>
          <w:sz w:val="20"/>
          <w:lang w:val="nl-NL"/>
        </w:rPr>
        <w:t>V0</w:t>
      </w:r>
      <w:ins w:id="223" w:author="Charlotte | Studio Leemans" w:date="2021-10-08T09:14:00Z">
        <w:r>
          <w:rPr>
            <w:sz w:val="20"/>
            <w:lang w:val="nl-NL"/>
          </w:rPr>
          <w:t>.</w:t>
        </w:r>
      </w:ins>
      <w:r w:rsidR="00C03C68" w:rsidRPr="00EC4D3B">
        <w:rPr>
          <w:sz w:val="20"/>
          <w:lang w:val="nl-NL"/>
        </w:rPr>
        <w:t>9. Review commentaar Tamara Mol bekeken en voorbereid voor check door Charlotte Leemans op communicatie</w:t>
      </w:r>
      <w:ins w:id="224" w:author="Charlotte | Studio Leemans" w:date="2021-10-08T09:14:00Z">
        <w:r>
          <w:rPr>
            <w:sz w:val="20"/>
            <w:lang w:val="nl-NL"/>
          </w:rPr>
          <w:t>.</w:t>
        </w:r>
      </w:ins>
    </w:p>
    <w:p w14:paraId="145C502B" w14:textId="4B64133D" w:rsidR="00C03C68" w:rsidRPr="00EC4D3B" w:rsidRDefault="00C03C68" w:rsidP="00C03C68">
      <w:pPr>
        <w:numPr>
          <w:ilvl w:val="0"/>
          <w:numId w:val="3"/>
        </w:numPr>
        <w:autoSpaceDE w:val="0"/>
        <w:autoSpaceDN w:val="0"/>
        <w:adjustRightInd w:val="0"/>
        <w:ind w:left="360" w:hanging="360"/>
        <w:rPr>
          <w:sz w:val="20"/>
          <w:lang w:val="nl-NL"/>
        </w:rPr>
      </w:pPr>
      <w:r w:rsidRPr="00EC4D3B">
        <w:rPr>
          <w:sz w:val="20"/>
          <w:lang w:val="nl-NL"/>
        </w:rPr>
        <w:t xml:space="preserve">De items zijn en blijven genummerd omdat ze een specifieke plaats hebben in de </w:t>
      </w:r>
      <w:proofErr w:type="spellStart"/>
      <w:r w:rsidRPr="00EC4D3B">
        <w:rPr>
          <w:sz w:val="20"/>
          <w:lang w:val="nl-NL"/>
        </w:rPr>
        <w:t>lifechart</w:t>
      </w:r>
      <w:proofErr w:type="spellEnd"/>
      <w:r w:rsidRPr="00EC4D3B">
        <w:rPr>
          <w:sz w:val="20"/>
          <w:lang w:val="nl-NL"/>
        </w:rPr>
        <w:t>.</w:t>
      </w:r>
    </w:p>
    <w:p w14:paraId="7A1E06A7" w14:textId="1C990783" w:rsidR="0006612A" w:rsidRPr="00EC4D3B" w:rsidRDefault="0006612A" w:rsidP="0006612A">
      <w:pPr>
        <w:numPr>
          <w:ilvl w:val="0"/>
          <w:numId w:val="3"/>
        </w:numPr>
        <w:autoSpaceDE w:val="0"/>
        <w:autoSpaceDN w:val="0"/>
        <w:adjustRightInd w:val="0"/>
        <w:ind w:left="360" w:hanging="360"/>
        <w:rPr>
          <w:sz w:val="20"/>
          <w:lang w:val="nl-NL"/>
        </w:rPr>
      </w:pPr>
      <w:r w:rsidRPr="00EC4D3B">
        <w:rPr>
          <w:sz w:val="20"/>
          <w:lang w:val="nl-NL"/>
        </w:rPr>
        <w:t xml:space="preserve">De verwijzing naar de </w:t>
      </w:r>
      <w:proofErr w:type="spellStart"/>
      <w:r w:rsidRPr="00EC4D3B">
        <w:rPr>
          <w:sz w:val="20"/>
          <w:lang w:val="nl-NL"/>
        </w:rPr>
        <w:t>zib</w:t>
      </w:r>
      <w:proofErr w:type="spellEnd"/>
      <w:r w:rsidRPr="00EC4D3B">
        <w:rPr>
          <w:sz w:val="20"/>
          <w:lang w:val="nl-NL"/>
        </w:rPr>
        <w:t xml:space="preserve"> </w:t>
      </w:r>
      <w:ins w:id="225" w:author="Charlotte | Studio Leemans" w:date="2021-10-08T09:14:00Z">
        <w:r w:rsidR="004F7819">
          <w:rPr>
            <w:sz w:val="20"/>
            <w:lang w:val="nl-NL"/>
          </w:rPr>
          <w:t>M</w:t>
        </w:r>
      </w:ins>
      <w:del w:id="226" w:author="Charlotte | Studio Leemans" w:date="2021-10-08T09:14:00Z">
        <w:r w:rsidRPr="00EC4D3B" w:rsidDel="004F7819">
          <w:rPr>
            <w:sz w:val="20"/>
            <w:lang w:val="nl-NL"/>
          </w:rPr>
          <w:delText>m</w:delText>
        </w:r>
      </w:del>
      <w:r w:rsidRPr="00EC4D3B">
        <w:rPr>
          <w:sz w:val="20"/>
          <w:lang w:val="nl-NL"/>
        </w:rPr>
        <w:t>edicatiegebruik was al</w:t>
      </w:r>
      <w:del w:id="227" w:author="Charlotte | Studio Leemans" w:date="2021-10-08T09:15:00Z">
        <w:r w:rsidRPr="00EC4D3B" w:rsidDel="004F7819">
          <w:rPr>
            <w:sz w:val="20"/>
            <w:lang w:val="nl-NL"/>
          </w:rPr>
          <w:delText>l</w:delText>
        </w:r>
      </w:del>
      <w:r w:rsidRPr="00EC4D3B">
        <w:rPr>
          <w:sz w:val="20"/>
          <w:lang w:val="nl-NL"/>
        </w:rPr>
        <w:t xml:space="preserve"> opgenomen en dat is niet gewijzigd.</w:t>
      </w:r>
    </w:p>
    <w:p w14:paraId="1D9ECFB7" w14:textId="2CC5AEBB" w:rsidR="00C03C68" w:rsidRPr="00EC4D3B" w:rsidRDefault="004F7819" w:rsidP="00C03C68">
      <w:pPr>
        <w:numPr>
          <w:ilvl w:val="0"/>
          <w:numId w:val="3"/>
        </w:numPr>
        <w:autoSpaceDE w:val="0"/>
        <w:autoSpaceDN w:val="0"/>
        <w:adjustRightInd w:val="0"/>
        <w:ind w:left="360" w:hanging="360"/>
        <w:rPr>
          <w:sz w:val="20"/>
        </w:rPr>
      </w:pPr>
      <w:proofErr w:type="spellStart"/>
      <w:ins w:id="228" w:author="Charlotte | Studio Leemans" w:date="2021-10-08T09:15:00Z">
        <w:r>
          <w:rPr>
            <w:sz w:val="20"/>
          </w:rPr>
          <w:t>X</w:t>
        </w:r>
      </w:ins>
      <w:del w:id="229" w:author="Charlotte | Studio Leemans" w:date="2021-10-08T09:15:00Z">
        <w:r w:rsidR="00C03C68" w:rsidRPr="00EC4D3B" w:rsidDel="004F7819">
          <w:rPr>
            <w:sz w:val="20"/>
          </w:rPr>
          <w:delText>x</w:delText>
        </w:r>
      </w:del>
      <w:r w:rsidR="00C03C68" w:rsidRPr="00EC4D3B">
        <w:rPr>
          <w:sz w:val="20"/>
        </w:rPr>
        <w:t>mi</w:t>
      </w:r>
      <w:del w:id="230" w:author="Charlotte | Studio Leemans" w:date="2021-10-08T09:15:00Z">
        <w:r w:rsidR="00C03C68" w:rsidRPr="00EC4D3B" w:rsidDel="004F7819">
          <w:rPr>
            <w:sz w:val="20"/>
          </w:rPr>
          <w:delText xml:space="preserve"> </w:delText>
        </w:r>
      </w:del>
      <w:ins w:id="231" w:author="Charlotte | Studio Leemans" w:date="2021-10-08T09:15:00Z">
        <w:r>
          <w:rPr>
            <w:sz w:val="20"/>
          </w:rPr>
          <w:t>-</w:t>
        </w:r>
      </w:ins>
      <w:r w:rsidR="00C03C68" w:rsidRPr="00EC4D3B">
        <w:rPr>
          <w:sz w:val="20"/>
        </w:rPr>
        <w:t>taaltags</w:t>
      </w:r>
      <w:proofErr w:type="spellEnd"/>
      <w:r w:rsidR="00C03C68" w:rsidRPr="00EC4D3B">
        <w:rPr>
          <w:sz w:val="20"/>
        </w:rPr>
        <w:t xml:space="preserve"> </w:t>
      </w:r>
      <w:proofErr w:type="spellStart"/>
      <w:r w:rsidR="00C03C68" w:rsidRPr="00EC4D3B">
        <w:rPr>
          <w:sz w:val="20"/>
        </w:rPr>
        <w:t>verwijderd</w:t>
      </w:r>
      <w:proofErr w:type="spellEnd"/>
      <w:r w:rsidR="00C03C68" w:rsidRPr="00EC4D3B">
        <w:rPr>
          <w:sz w:val="20"/>
        </w:rPr>
        <w:t>.</w:t>
      </w:r>
    </w:p>
    <w:p w14:paraId="6515D105" w14:textId="45F8589D" w:rsidR="00ED6964" w:rsidRPr="00EC4D3B" w:rsidRDefault="00C03C68" w:rsidP="0006612A">
      <w:pPr>
        <w:numPr>
          <w:ilvl w:val="0"/>
          <w:numId w:val="3"/>
        </w:numPr>
        <w:autoSpaceDE w:val="0"/>
        <w:autoSpaceDN w:val="0"/>
        <w:adjustRightInd w:val="0"/>
        <w:ind w:left="360" w:hanging="360"/>
        <w:rPr>
          <w:sz w:val="20"/>
          <w:lang w:val="nl-NL"/>
        </w:rPr>
      </w:pPr>
      <w:r w:rsidRPr="00EC4D3B">
        <w:rPr>
          <w:rFonts w:eastAsia="Times New Roman"/>
          <w:color w:val="000000"/>
          <w:sz w:val="20"/>
          <w:lang w:val="nl-NL"/>
        </w:rPr>
        <w:t xml:space="preserve">Bij data-element 3 ‘manie’ het datatype BL toegevoegd, een datatype ontbrak en aankruisen in een vakje is </w:t>
      </w:r>
      <w:proofErr w:type="spellStart"/>
      <w:r w:rsidRPr="00EC4D3B">
        <w:rPr>
          <w:rFonts w:eastAsia="Times New Roman"/>
          <w:color w:val="000000"/>
          <w:sz w:val="20"/>
          <w:lang w:val="nl-NL"/>
        </w:rPr>
        <w:t>Boolean</w:t>
      </w:r>
      <w:proofErr w:type="spellEnd"/>
      <w:r w:rsidRPr="00EC4D3B">
        <w:rPr>
          <w:rFonts w:eastAsia="Times New Roman"/>
          <w:color w:val="000000"/>
          <w:sz w:val="20"/>
          <w:lang w:val="nl-NL"/>
        </w:rPr>
        <w:t xml:space="preserve"> (BL).</w:t>
      </w:r>
    </w:p>
    <w:p w14:paraId="110092CC" w14:textId="77777777" w:rsidR="00ED6964" w:rsidRPr="00EC4D3B" w:rsidRDefault="00ED6964">
      <w:pPr>
        <w:rPr>
          <w:rFonts w:eastAsia="Calibri"/>
          <w:color w:val="000000"/>
          <w:sz w:val="22"/>
          <w:szCs w:val="22"/>
          <w:lang w:val="nl-NL"/>
        </w:rPr>
      </w:pPr>
    </w:p>
    <w:p w14:paraId="5E0C57C0" w14:textId="77777777" w:rsidR="00ED6964" w:rsidRPr="00EC4D3B" w:rsidRDefault="00ED6964">
      <w:pPr>
        <w:rPr>
          <w:rFonts w:eastAsia="Times New Roman"/>
          <w:sz w:val="20"/>
          <w:szCs w:val="20"/>
          <w:lang w:val="nl-NL"/>
        </w:rPr>
      </w:pPr>
    </w:p>
    <w:p w14:paraId="1A8F5112" w14:textId="77777777" w:rsidR="00ED6964" w:rsidRPr="00EC4D3B" w:rsidRDefault="00ED6964">
      <w:pPr>
        <w:rPr>
          <w:lang w:val="nl-NL"/>
        </w:rPr>
      </w:pPr>
    </w:p>
    <w:sectPr w:rsidR="00ED6964" w:rsidRPr="00EC4D3B" w:rsidSect="00EC4D3B">
      <w:footerReference w:type="default" r:id="rId20"/>
      <w:pgSz w:w="11902" w:h="16835"/>
      <w:pgMar w:top="1518" w:right="1080" w:bottom="720" w:left="108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Charlotte | Studio Leemans" w:date="2021-10-08T09:07:00Z" w:initials="CL">
    <w:p w14:paraId="0854E806" w14:textId="39F3C418" w:rsidR="00FB0F7D" w:rsidRPr="00FB0F7D" w:rsidRDefault="00FB0F7D">
      <w:pPr>
        <w:pStyle w:val="Tekstopmerking"/>
        <w:rPr>
          <w:lang w:val="nl-NL"/>
        </w:rPr>
      </w:pPr>
      <w:r>
        <w:rPr>
          <w:rStyle w:val="Verwijzingopmerking"/>
        </w:rPr>
        <w:annotationRef/>
      </w:r>
      <w:r w:rsidRPr="00FB0F7D">
        <w:rPr>
          <w:lang w:val="nl-NL"/>
        </w:rPr>
        <w:t>? Hoor dit bij zin, of moet er ko</w:t>
      </w:r>
      <w:r>
        <w:rPr>
          <w:lang w:val="nl-NL"/>
        </w:rPr>
        <w:t>mma tussen?</w:t>
      </w:r>
    </w:p>
  </w:comment>
  <w:comment w:id="101" w:author="Charlotte | Studio Leemans" w:date="2021-10-08T09:09:00Z" w:initials="CL">
    <w:p w14:paraId="2030D9AF" w14:textId="2F817B85" w:rsidR="00FB0F7D" w:rsidRPr="00FB0F7D" w:rsidRDefault="00FB0F7D">
      <w:pPr>
        <w:pStyle w:val="Tekstopmerking"/>
        <w:rPr>
          <w:lang w:val="nl-NL"/>
        </w:rPr>
      </w:pPr>
      <w:r>
        <w:rPr>
          <w:rStyle w:val="Verwijzingopmerking"/>
        </w:rPr>
        <w:annotationRef/>
      </w:r>
      <w:r w:rsidRPr="00FB0F7D">
        <w:rPr>
          <w:lang w:val="nl-NL"/>
        </w:rPr>
        <w:t xml:space="preserve">Wordt op veel manieren geschreven, even kiezen en gelijktrekken in hele </w:t>
      </w:r>
      <w:proofErr w:type="spellStart"/>
      <w:r w:rsidRPr="00FB0F7D">
        <w:rPr>
          <w:lang w:val="nl-NL"/>
        </w:rPr>
        <w:t>doc</w:t>
      </w:r>
      <w:proofErr w:type="spellEnd"/>
      <w:r w:rsidRPr="00FB0F7D">
        <w:rPr>
          <w:lang w:val="nl-NL"/>
        </w:rPr>
        <w:t xml:space="preserve"> </w:t>
      </w:r>
    </w:p>
  </w:comment>
  <w:comment w:id="133" w:author="Charlotte | Studio Leemans" w:date="2021-10-08T09:10:00Z" w:initials="CL">
    <w:p w14:paraId="2612573E" w14:textId="6F4550EE" w:rsidR="00FB0F7D" w:rsidRPr="00FB0F7D" w:rsidRDefault="00FB0F7D">
      <w:pPr>
        <w:pStyle w:val="Tekstopmerking"/>
        <w:rPr>
          <w:lang w:val="nl-NL"/>
        </w:rPr>
      </w:pPr>
      <w:r>
        <w:rPr>
          <w:rStyle w:val="Verwijzingopmerking"/>
        </w:rPr>
        <w:annotationRef/>
      </w:r>
      <w:r w:rsidRPr="00FB0F7D">
        <w:rPr>
          <w:lang w:val="nl-NL"/>
        </w:rPr>
        <w:t>Zijn hier in ggz nog g</w:t>
      </w:r>
      <w:r>
        <w:rPr>
          <w:lang w:val="nl-NL"/>
        </w:rPr>
        <w:t>een termen voor als: mensen met een baarmoeder? Inmiddels niet zo ‘uiteraard’ meer</w:t>
      </w:r>
      <w:proofErr w:type="gramStart"/>
      <w:r>
        <w:rPr>
          <w:lang w:val="nl-NL"/>
        </w:rPr>
        <w:t xml:space="preserve"> ..</w:t>
      </w:r>
      <w:proofErr w:type="gramEnd"/>
      <w:r>
        <w:rPr>
          <w:lang w:val="nl-NL"/>
        </w:rPr>
        <w:t xml:space="preserve"> </w:t>
      </w:r>
    </w:p>
  </w:comment>
  <w:comment w:id="150" w:author="Charlotte | Studio Leemans" w:date="2021-10-08T09:12:00Z" w:initials="CL">
    <w:p w14:paraId="6AAC2486" w14:textId="013106DA" w:rsidR="00FB0F7D" w:rsidRPr="00FB0F7D" w:rsidRDefault="00FB0F7D">
      <w:pPr>
        <w:pStyle w:val="Tekstopmerking"/>
        <w:rPr>
          <w:lang w:val="nl-NL"/>
        </w:rPr>
      </w:pPr>
      <w:r>
        <w:rPr>
          <w:rStyle w:val="Verwijzingopmerking"/>
        </w:rPr>
        <w:annotationRef/>
      </w:r>
      <w:r w:rsidRPr="00FB0F7D">
        <w:rPr>
          <w:lang w:val="nl-NL"/>
        </w:rPr>
        <w:t xml:space="preserve">Bewust vanaf hier geen punten bij voorletters? </w:t>
      </w:r>
      <w:r>
        <w:rPr>
          <w:lang w:val="nl-NL"/>
        </w:rPr>
        <w:t>Hierboven wel</w:t>
      </w:r>
      <w:proofErr w:type="gramStart"/>
      <w:r>
        <w:rPr>
          <w:lang w:val="nl-NL"/>
        </w:rPr>
        <w:t xml:space="preserve"> ..</w:t>
      </w:r>
      <w:proofErr w:type="gramEnd"/>
    </w:p>
  </w:comment>
  <w:comment w:id="221" w:author="Charlotte | Studio Leemans" w:date="2021-10-08T09:14:00Z" w:initials="CL">
    <w:p w14:paraId="58AD9DD3" w14:textId="0296D2BB" w:rsidR="004F7819" w:rsidRDefault="004F7819">
      <w:pPr>
        <w:pStyle w:val="Tekstopmerking"/>
      </w:pPr>
      <w:r>
        <w:rPr>
          <w:rStyle w:val="Verwijzingopmerking"/>
        </w:rPr>
        <w:annotationRef/>
      </w:r>
      <w:proofErr w:type="spellStart"/>
      <w:r>
        <w:t>voorbeeldinstrument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54E806" w15:done="0"/>
  <w15:commentEx w15:paraId="2030D9AF" w15:done="0"/>
  <w15:commentEx w15:paraId="2612573E" w15:done="0"/>
  <w15:commentEx w15:paraId="6AAC2486" w15:done="0"/>
  <w15:commentEx w15:paraId="58AD9D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88BA" w16cex:dateUtc="2021-10-08T07:07:00Z"/>
  <w16cex:commentExtensible w16cex:durableId="250A8937" w16cex:dateUtc="2021-10-08T07:09:00Z"/>
  <w16cex:commentExtensible w16cex:durableId="250A899A" w16cex:dateUtc="2021-10-08T07:10:00Z"/>
  <w16cex:commentExtensible w16cex:durableId="250A89F0" w16cex:dateUtc="2021-10-08T07:12:00Z"/>
  <w16cex:commentExtensible w16cex:durableId="250A8A58" w16cex:dateUtc="2021-10-08T0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54E806" w16cid:durableId="250A88BA"/>
  <w16cid:commentId w16cid:paraId="2030D9AF" w16cid:durableId="250A8937"/>
  <w16cid:commentId w16cid:paraId="2612573E" w16cid:durableId="250A899A"/>
  <w16cid:commentId w16cid:paraId="6AAC2486" w16cid:durableId="250A89F0"/>
  <w16cid:commentId w16cid:paraId="58AD9DD3" w16cid:durableId="250A8A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A3FDD" w14:textId="77777777" w:rsidR="00004ED3" w:rsidRDefault="00004ED3" w:rsidP="00DC0B1B">
      <w:r>
        <w:separator/>
      </w:r>
    </w:p>
  </w:endnote>
  <w:endnote w:type="continuationSeparator" w:id="0">
    <w:p w14:paraId="6DAAADCA" w14:textId="77777777" w:rsidR="00004ED3" w:rsidRDefault="00004ED3" w:rsidP="00DC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Liberation Sans Narrow">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3D5D" w14:textId="46E5CCB8" w:rsidR="00DC0B1B" w:rsidRPr="00DC0B1B" w:rsidRDefault="00DC0B1B" w:rsidP="00DC0B1B">
    <w:pPr>
      <w:pStyle w:val="Voettekst"/>
      <w:jc w:val="left"/>
      <w:rPr>
        <w:rFonts w:ascii="Arial" w:hAnsi="Arial" w:cs="Arial"/>
        <w:sz w:val="20"/>
        <w:szCs w:val="20"/>
        <w:lang w:val="nl-NL"/>
      </w:rPr>
    </w:pPr>
    <w:r w:rsidRPr="00DC0B1B">
      <w:rPr>
        <w:rFonts w:ascii="Arial" w:hAnsi="Arial" w:cs="Arial"/>
        <w:sz w:val="20"/>
        <w:szCs w:val="20"/>
      </w:rPr>
      <w:fldChar w:fldCharType="begin"/>
    </w:r>
    <w:r w:rsidRPr="00DC0B1B">
      <w:rPr>
        <w:rFonts w:ascii="Arial" w:hAnsi="Arial" w:cs="Arial"/>
        <w:sz w:val="20"/>
        <w:szCs w:val="20"/>
        <w:lang w:val="nl-NL"/>
      </w:rPr>
      <w:instrText xml:space="preserve"> FILENAME \* MERGEFORMAT </w:instrText>
    </w:r>
    <w:r w:rsidRPr="00DC0B1B">
      <w:rPr>
        <w:rFonts w:ascii="Arial" w:hAnsi="Arial" w:cs="Arial"/>
        <w:sz w:val="20"/>
        <w:szCs w:val="20"/>
      </w:rPr>
      <w:fldChar w:fldCharType="separate"/>
    </w:r>
    <w:r w:rsidR="00F4585E">
      <w:rPr>
        <w:rFonts w:ascii="Arial" w:hAnsi="Arial" w:cs="Arial"/>
        <w:noProof/>
        <w:sz w:val="20"/>
        <w:szCs w:val="20"/>
        <w:lang w:val="nl-NL"/>
      </w:rPr>
      <w:t>nl.ggznederlandsede.LifeChart-v0.9.docx</w:t>
    </w:r>
    <w:r w:rsidRPr="00DC0B1B">
      <w:rPr>
        <w:rFonts w:ascii="Arial" w:hAnsi="Arial" w:cs="Arial"/>
        <w:sz w:val="20"/>
        <w:szCs w:val="20"/>
      </w:rPr>
      <w:fldChar w:fldCharType="end"/>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t>p</w:t>
    </w:r>
    <w:r>
      <w:rPr>
        <w:rFonts w:ascii="Arial" w:hAnsi="Arial" w:cs="Arial"/>
        <w:sz w:val="20"/>
        <w:szCs w:val="20"/>
        <w:lang w:val="nl-NL"/>
      </w:rPr>
      <w:t xml:space="preserve">agina </w:t>
    </w:r>
    <w:r w:rsidRPr="00DC0B1B">
      <w:rPr>
        <w:rFonts w:ascii="Arial" w:hAnsi="Arial" w:cs="Arial"/>
        <w:sz w:val="20"/>
        <w:szCs w:val="20"/>
      </w:rPr>
      <w:fldChar w:fldCharType="begin"/>
    </w:r>
    <w:r w:rsidRPr="00DC0B1B">
      <w:rPr>
        <w:rFonts w:ascii="Arial" w:hAnsi="Arial" w:cs="Arial"/>
        <w:sz w:val="20"/>
        <w:szCs w:val="20"/>
        <w:lang w:val="nl-NL"/>
      </w:rPr>
      <w:instrText xml:space="preserve"> PAGE   \* MERGEFORMAT </w:instrText>
    </w:r>
    <w:r w:rsidRPr="00DC0B1B">
      <w:rPr>
        <w:rFonts w:ascii="Arial" w:hAnsi="Arial" w:cs="Arial"/>
        <w:sz w:val="20"/>
        <w:szCs w:val="20"/>
      </w:rPr>
      <w:fldChar w:fldCharType="separate"/>
    </w:r>
    <w:r w:rsidRPr="00DC0B1B">
      <w:rPr>
        <w:rFonts w:ascii="Arial" w:hAnsi="Arial" w:cs="Arial"/>
        <w:sz w:val="20"/>
        <w:szCs w:val="20"/>
        <w:lang w:val="nl-NL"/>
      </w:rPr>
      <w:t>3</w:t>
    </w:r>
    <w:r w:rsidRPr="00DC0B1B">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9F84E" w14:textId="77777777" w:rsidR="00004ED3" w:rsidRDefault="00004ED3" w:rsidP="00DC0B1B">
      <w:r>
        <w:separator/>
      </w:r>
    </w:p>
  </w:footnote>
  <w:footnote w:type="continuationSeparator" w:id="0">
    <w:p w14:paraId="23135D8D" w14:textId="77777777" w:rsidR="00004ED3" w:rsidRDefault="00004ED3" w:rsidP="00DC0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AA806180"/>
    <w:name w:val="List25227406_1"/>
    <w:lvl w:ilvl="0">
      <w:start w:val="1"/>
      <w:numFmt w:val="decimal"/>
      <w:lvlText w:val="%1."/>
      <w:lvlJc w:val="left"/>
      <w:rPr>
        <w:rFonts w:ascii="Arial" w:eastAsia="Times New Roman" w:hAnsi="Arial" w:cs="Arial" w:hint="default"/>
        <w:b/>
      </w:rPr>
    </w:lvl>
    <w:lvl w:ilvl="1">
      <w:start w:val="1"/>
      <w:numFmt w:val="decimal"/>
      <w:lvlText w:val="%1.%2"/>
      <w:lvlJc w:val="left"/>
      <w:rPr>
        <w:rFonts w:ascii="Arial" w:eastAsia="Times New Roman" w:hAnsi="Arial" w:cs="Arial" w:hint="default"/>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99BF8CE"/>
    <w:multiLevelType w:val="multilevel"/>
    <w:tmpl w:val="1FA69B2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25BFC740"/>
    <w:multiLevelType w:val="multilevel"/>
    <w:tmpl w:val="00000002"/>
    <w:name w:val="HTML-List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64"/>
    <w:rsid w:val="00004ED3"/>
    <w:rsid w:val="0006612A"/>
    <w:rsid w:val="00082AFA"/>
    <w:rsid w:val="00091F06"/>
    <w:rsid w:val="000E13A0"/>
    <w:rsid w:val="00124021"/>
    <w:rsid w:val="003C5B4A"/>
    <w:rsid w:val="004F7819"/>
    <w:rsid w:val="00562A63"/>
    <w:rsid w:val="0097384A"/>
    <w:rsid w:val="00B954CF"/>
    <w:rsid w:val="00C03C68"/>
    <w:rsid w:val="00C51854"/>
    <w:rsid w:val="00CE51D7"/>
    <w:rsid w:val="00CE54E3"/>
    <w:rsid w:val="00DC0B1B"/>
    <w:rsid w:val="00E42E9F"/>
    <w:rsid w:val="00EC4D3B"/>
    <w:rsid w:val="00ED3EBD"/>
    <w:rsid w:val="00ED6964"/>
    <w:rsid w:val="00F4585E"/>
    <w:rsid w:val="00F61CFD"/>
    <w:rsid w:val="00F671E6"/>
    <w:rsid w:val="00F71E34"/>
    <w:rsid w:val="00FB0F7D"/>
    <w:rsid w:val="00FC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7F47"/>
  <w15:docId w15:val="{F0BD5923-5F29-4C5C-8403-7B1CC438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Revisie">
    <w:name w:val="Revision"/>
    <w:hidden/>
    <w:uiPriority w:val="99"/>
    <w:semiHidden/>
    <w:rsid w:val="00562A63"/>
  </w:style>
  <w:style w:type="character" w:styleId="Verwijzingopmerking">
    <w:name w:val="annotation reference"/>
    <w:basedOn w:val="Standaardalinea-lettertype"/>
    <w:uiPriority w:val="99"/>
    <w:semiHidden/>
    <w:unhideWhenUsed/>
    <w:rsid w:val="00562A63"/>
    <w:rPr>
      <w:sz w:val="16"/>
      <w:szCs w:val="16"/>
    </w:rPr>
  </w:style>
  <w:style w:type="paragraph" w:styleId="Tekstopmerking">
    <w:name w:val="annotation text"/>
    <w:basedOn w:val="Standaard"/>
    <w:link w:val="TekstopmerkingChar"/>
    <w:uiPriority w:val="99"/>
    <w:semiHidden/>
    <w:unhideWhenUsed/>
    <w:rsid w:val="00562A63"/>
    <w:rPr>
      <w:sz w:val="20"/>
      <w:szCs w:val="20"/>
    </w:rPr>
  </w:style>
  <w:style w:type="character" w:customStyle="1" w:styleId="TekstopmerkingChar">
    <w:name w:val="Tekst opmerking Char"/>
    <w:basedOn w:val="Standaardalinea-lettertype"/>
    <w:link w:val="Tekstopmerking"/>
    <w:uiPriority w:val="99"/>
    <w:semiHidden/>
    <w:rsid w:val="00562A63"/>
    <w:rPr>
      <w:sz w:val="20"/>
      <w:szCs w:val="20"/>
    </w:rPr>
  </w:style>
  <w:style w:type="paragraph" w:styleId="Onderwerpvanopmerking">
    <w:name w:val="annotation subject"/>
    <w:basedOn w:val="Tekstopmerking"/>
    <w:next w:val="Tekstopmerking"/>
    <w:link w:val="OnderwerpvanopmerkingChar"/>
    <w:uiPriority w:val="99"/>
    <w:semiHidden/>
    <w:unhideWhenUsed/>
    <w:rsid w:val="00562A63"/>
    <w:rPr>
      <w:b/>
      <w:bCs/>
    </w:rPr>
  </w:style>
  <w:style w:type="character" w:customStyle="1" w:styleId="OnderwerpvanopmerkingChar">
    <w:name w:val="Onderwerp van opmerking Char"/>
    <w:basedOn w:val="TekstopmerkingChar"/>
    <w:link w:val="Onderwerpvanopmerking"/>
    <w:uiPriority w:val="99"/>
    <w:semiHidden/>
    <w:rsid w:val="00562A63"/>
    <w:rPr>
      <w:b/>
      <w:bCs/>
      <w:sz w:val="20"/>
      <w:szCs w:val="20"/>
    </w:rPr>
  </w:style>
  <w:style w:type="table" w:styleId="Tabelraster">
    <w:name w:val="Table Grid"/>
    <w:basedOn w:val="Standaardtabel"/>
    <w:uiPriority w:val="39"/>
    <w:rsid w:val="00091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1" ma:contentTypeDescription="Een nieuw document maken." ma:contentTypeScope="" ma:versionID="a02b62e2e8ec89f92eda3b49b94d6a9f">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c2f9aacce1dfc6cc15d39cfd7cff62f9"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DA8B55-0225-4BC4-9E70-EB5E91329B5C}">
  <ds:schemaRefs>
    <ds:schemaRef ds:uri="http://schemas.microsoft.com/sharepoint/v3/contenttype/forms"/>
  </ds:schemaRefs>
</ds:datastoreItem>
</file>

<file path=customXml/itemProps2.xml><?xml version="1.0" encoding="utf-8"?>
<ds:datastoreItem xmlns:ds="http://schemas.openxmlformats.org/officeDocument/2006/customXml" ds:itemID="{B3A2760D-A8AC-4084-97F9-4E247A188A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313A8C-D794-4055-87B8-8BA5E9D0A061}">
  <ds:schemaRefs>
    <ds:schemaRef ds:uri="http://schemas.openxmlformats.org/officeDocument/2006/bibliography"/>
  </ds:schemaRefs>
</ds:datastoreItem>
</file>

<file path=customXml/itemProps4.xml><?xml version="1.0" encoding="utf-8"?>
<ds:datastoreItem xmlns:ds="http://schemas.openxmlformats.org/officeDocument/2006/customXml" ds:itemID="{A2C7D377-6C05-4893-A6FD-05F5C5B36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2453</Words>
  <Characters>13494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Moll</dc:creator>
  <cp:keywords/>
  <dc:description/>
  <cp:lastModifiedBy>Charlotte | Studio Leemans</cp:lastModifiedBy>
  <cp:revision>5</cp:revision>
  <dcterms:created xsi:type="dcterms:W3CDTF">2021-10-08T06:52:00Z</dcterms:created>
  <dcterms:modified xsi:type="dcterms:W3CDTF">2021-10-08T07:17:00Z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