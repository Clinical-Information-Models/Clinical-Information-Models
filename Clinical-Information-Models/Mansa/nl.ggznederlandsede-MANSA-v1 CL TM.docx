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4666C" w14:textId="77777777" w:rsidR="00FC268B" w:rsidRPr="00262CCE" w:rsidRDefault="00FC268B">
      <w:pPr>
        <w:pStyle w:val="Titel"/>
        <w:spacing w:before="0" w:after="0"/>
        <w:jc w:val="left"/>
        <w:rPr>
          <w:color w:val="000000" w:themeColor="text1"/>
        </w:rPr>
      </w:pPr>
    </w:p>
    <w:p w14:paraId="36C9FDE6" w14:textId="77777777" w:rsidR="00FC268B" w:rsidRPr="00262CCE" w:rsidRDefault="00FC268B">
      <w:pPr>
        <w:pStyle w:val="Voettekst"/>
        <w:jc w:val="left"/>
        <w:rPr>
          <w:rFonts w:ascii="Arial" w:hAnsi="Arial" w:cs="Arial"/>
          <w:color w:val="000000" w:themeColor="text1"/>
        </w:rPr>
      </w:pPr>
    </w:p>
    <w:p w14:paraId="7E1E3106" w14:textId="77777777" w:rsidR="00FC268B" w:rsidRPr="00262CCE" w:rsidRDefault="00FC268B">
      <w:pPr>
        <w:pStyle w:val="Titel"/>
        <w:spacing w:before="0" w:after="0"/>
        <w:jc w:val="left"/>
        <w:rPr>
          <w:color w:val="000000" w:themeColor="text1"/>
        </w:rPr>
      </w:pPr>
    </w:p>
    <w:p w14:paraId="674BB687" w14:textId="77777777" w:rsidR="00FC268B" w:rsidRPr="00262CCE" w:rsidRDefault="004337AC">
      <w:pPr>
        <w:rPr>
          <w:color w:val="000000" w:themeColor="text1"/>
          <w:sz w:val="20"/>
          <w:szCs w:val="20"/>
        </w:rPr>
      </w:pPr>
      <w:r w:rsidRPr="00262CCE">
        <w:rPr>
          <w:rFonts w:eastAsia="Times New Roman"/>
          <w:color w:val="000000" w:themeColor="text1"/>
          <w:sz w:val="20"/>
          <w:szCs w:val="20"/>
        </w:rPr>
        <w:tab/>
      </w:r>
      <w:r w:rsidRPr="00262CCE">
        <w:rPr>
          <w:rFonts w:eastAsia="Times New Roman"/>
          <w:color w:val="000000" w:themeColor="text1"/>
          <w:sz w:val="20"/>
          <w:szCs w:val="20"/>
        </w:rPr>
        <w:tab/>
      </w:r>
      <w:r w:rsidRPr="00262CCE">
        <w:rPr>
          <w:rFonts w:eastAsia="Times New Roman"/>
          <w:color w:val="000000" w:themeColor="text1"/>
          <w:sz w:val="20"/>
          <w:szCs w:val="20"/>
        </w:rPr>
        <w:tab/>
      </w:r>
      <w:r w:rsidRPr="00262CCE">
        <w:rPr>
          <w:rFonts w:eastAsia="Times New Roman"/>
          <w:color w:val="000000" w:themeColor="text1"/>
          <w:sz w:val="20"/>
          <w:szCs w:val="20"/>
        </w:rPr>
        <w:tab/>
      </w:r>
      <w:r w:rsidRPr="00262CCE">
        <w:rPr>
          <w:rFonts w:eastAsia="Times New Roman"/>
          <w:color w:val="000000" w:themeColor="text1"/>
          <w:sz w:val="20"/>
          <w:szCs w:val="20"/>
        </w:rPr>
        <w:tab/>
      </w:r>
      <w:r w:rsidRPr="00262CCE">
        <w:rPr>
          <w:rFonts w:eastAsia="Times New Roman"/>
          <w:color w:val="000000" w:themeColor="text1"/>
          <w:sz w:val="20"/>
          <w:szCs w:val="20"/>
        </w:rPr>
        <w:tab/>
      </w:r>
      <w:r w:rsidRPr="00262CCE">
        <w:rPr>
          <w:rFonts w:eastAsia="Times New Roman"/>
          <w:color w:val="000000" w:themeColor="text1"/>
          <w:sz w:val="20"/>
          <w:szCs w:val="20"/>
        </w:rPr>
        <w:tab/>
      </w:r>
    </w:p>
    <w:p w14:paraId="5EA642EA" w14:textId="77777777" w:rsidR="00FC268B" w:rsidRPr="00262CCE" w:rsidRDefault="00FC268B">
      <w:pPr>
        <w:rPr>
          <w:color w:val="000000" w:themeColor="text1"/>
          <w:sz w:val="20"/>
          <w:szCs w:val="20"/>
        </w:rPr>
      </w:pPr>
    </w:p>
    <w:p w14:paraId="2B61FE19" w14:textId="77777777" w:rsidR="00FC268B" w:rsidRPr="00262CCE" w:rsidRDefault="00FC268B">
      <w:pPr>
        <w:rPr>
          <w:color w:val="000000" w:themeColor="text1"/>
          <w:sz w:val="20"/>
          <w:szCs w:val="20"/>
        </w:rPr>
      </w:pPr>
    </w:p>
    <w:p w14:paraId="5E28415E" w14:textId="77777777" w:rsidR="00FC268B" w:rsidRPr="00262CCE" w:rsidRDefault="00FC268B">
      <w:pPr>
        <w:jc w:val="center"/>
        <w:rPr>
          <w:color w:val="000000" w:themeColor="text1"/>
          <w:sz w:val="20"/>
          <w:szCs w:val="20"/>
        </w:rPr>
      </w:pPr>
    </w:p>
    <w:p w14:paraId="4960A57D" w14:textId="77777777" w:rsidR="00FC268B" w:rsidRPr="00262CCE" w:rsidRDefault="00FC268B">
      <w:pPr>
        <w:jc w:val="center"/>
        <w:rPr>
          <w:color w:val="000000" w:themeColor="text1"/>
          <w:sz w:val="20"/>
          <w:szCs w:val="20"/>
        </w:rPr>
      </w:pPr>
    </w:p>
    <w:p w14:paraId="630A4D77" w14:textId="24F5EC01" w:rsidR="007365B4" w:rsidRPr="00262CCE" w:rsidRDefault="007365B4" w:rsidP="007365B4">
      <w:pPr>
        <w:jc w:val="center"/>
        <w:rPr>
          <w:rFonts w:eastAsia="Calibri"/>
          <w:color w:val="000000" w:themeColor="text1"/>
          <w:sz w:val="22"/>
          <w:szCs w:val="22"/>
        </w:rPr>
      </w:pPr>
      <w:r w:rsidRPr="00262CCE">
        <w:rPr>
          <w:noProof/>
          <w:color w:val="000000" w:themeColor="text1"/>
        </w:rPr>
        <w:drawing>
          <wp:inline distT="0" distB="0" distL="0" distR="0" wp14:anchorId="096B98B1" wp14:editId="78D7B0DD">
            <wp:extent cx="1685484" cy="766129"/>
            <wp:effectExtent l="0" t="0" r="381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ederlandse-ggz_basislogo van RGB zonder witrande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1952" cy="769069"/>
                    </a:xfrm>
                    <a:prstGeom prst="rect">
                      <a:avLst/>
                    </a:prstGeom>
                  </pic:spPr>
                </pic:pic>
              </a:graphicData>
            </a:graphic>
          </wp:inline>
        </w:drawing>
      </w:r>
    </w:p>
    <w:p w14:paraId="1D4ACA77" w14:textId="77777777" w:rsidR="007365B4" w:rsidRPr="00262CCE" w:rsidRDefault="007365B4" w:rsidP="007365B4">
      <w:pPr>
        <w:rPr>
          <w:rFonts w:eastAsia="Calibri"/>
          <w:color w:val="000000" w:themeColor="text1"/>
          <w:sz w:val="22"/>
          <w:szCs w:val="22"/>
        </w:rPr>
      </w:pPr>
    </w:p>
    <w:p w14:paraId="5945F0D9" w14:textId="77777777" w:rsidR="007365B4" w:rsidRPr="00262CCE" w:rsidRDefault="007365B4" w:rsidP="007365B4">
      <w:pPr>
        <w:pStyle w:val="Titel"/>
        <w:rPr>
          <w:rFonts w:eastAsia="Calibri"/>
          <w:b w:val="0"/>
          <w:bCs/>
          <w:color w:val="000000" w:themeColor="text1"/>
          <w:sz w:val="56"/>
          <w:szCs w:val="56"/>
        </w:rPr>
      </w:pPr>
      <w:r w:rsidRPr="00262CCE">
        <w:rPr>
          <w:rFonts w:eastAsia="Calibri"/>
          <w:b w:val="0"/>
          <w:bCs/>
          <w:noProof/>
          <w:color w:val="000000" w:themeColor="text1"/>
          <w:sz w:val="56"/>
          <w:szCs w:val="56"/>
        </w:rPr>
        <w:drawing>
          <wp:inline distT="0" distB="0" distL="0" distR="0" wp14:anchorId="29436444" wp14:editId="196A4059">
            <wp:extent cx="1208542" cy="1276771"/>
            <wp:effectExtent l="0" t="0" r="0" b="0"/>
            <wp:docPr id="2" name="Afbeelding 2" descr="Afbeelding met tek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VIPP GGZ.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28329" cy="1297675"/>
                    </a:xfrm>
                    <a:prstGeom prst="rect">
                      <a:avLst/>
                    </a:prstGeom>
                  </pic:spPr>
                </pic:pic>
              </a:graphicData>
            </a:graphic>
          </wp:inline>
        </w:drawing>
      </w:r>
    </w:p>
    <w:p w14:paraId="5A7D3752" w14:textId="77777777" w:rsidR="007365B4" w:rsidRPr="00262CCE" w:rsidRDefault="007365B4" w:rsidP="007365B4">
      <w:pPr>
        <w:rPr>
          <w:color w:val="000000" w:themeColor="text1"/>
        </w:rPr>
      </w:pPr>
    </w:p>
    <w:p w14:paraId="3188E9D7" w14:textId="77777777" w:rsidR="007365B4" w:rsidRPr="00321453" w:rsidRDefault="007365B4" w:rsidP="007365B4">
      <w:pPr>
        <w:pStyle w:val="Titel"/>
        <w:rPr>
          <w:rFonts w:eastAsia="Calibri"/>
          <w:b w:val="0"/>
          <w:bCs/>
          <w:color w:val="000000" w:themeColor="text1"/>
          <w:sz w:val="28"/>
          <w:szCs w:val="28"/>
          <w:lang w:val="en-US"/>
        </w:rPr>
      </w:pPr>
      <w:proofErr w:type="spellStart"/>
      <w:r w:rsidRPr="00321453">
        <w:rPr>
          <w:rFonts w:eastAsia="Calibri"/>
          <w:b w:val="0"/>
          <w:bCs/>
          <w:color w:val="000000" w:themeColor="text1"/>
          <w:sz w:val="28"/>
          <w:szCs w:val="28"/>
          <w:lang w:val="en-US"/>
        </w:rPr>
        <w:t>Kandidaat</w:t>
      </w:r>
      <w:proofErr w:type="spellEnd"/>
      <w:r w:rsidRPr="00321453">
        <w:rPr>
          <w:rFonts w:eastAsia="Calibri"/>
          <w:b w:val="0"/>
          <w:bCs/>
          <w:color w:val="000000" w:themeColor="text1"/>
          <w:sz w:val="28"/>
          <w:szCs w:val="28"/>
          <w:lang w:val="en-US"/>
        </w:rPr>
        <w:t xml:space="preserve"> </w:t>
      </w:r>
      <w:proofErr w:type="spellStart"/>
      <w:r w:rsidRPr="00321453">
        <w:rPr>
          <w:rFonts w:eastAsia="Calibri"/>
          <w:b w:val="0"/>
          <w:bCs/>
          <w:color w:val="000000" w:themeColor="text1"/>
          <w:sz w:val="28"/>
          <w:szCs w:val="28"/>
          <w:lang w:val="en-US"/>
        </w:rPr>
        <w:t>Zorginformatiebouwsteen</w:t>
      </w:r>
      <w:proofErr w:type="spellEnd"/>
    </w:p>
    <w:p w14:paraId="6C7F9B98" w14:textId="3CEABFFC" w:rsidR="007365B4" w:rsidRPr="00321453" w:rsidRDefault="007365B4" w:rsidP="007365B4">
      <w:pPr>
        <w:pStyle w:val="Titel"/>
        <w:rPr>
          <w:rFonts w:eastAsia="Calibri"/>
          <w:color w:val="000000" w:themeColor="text1"/>
          <w:sz w:val="36"/>
          <w:szCs w:val="36"/>
          <w:lang w:val="en-US"/>
        </w:rPr>
      </w:pPr>
      <w:r w:rsidRPr="004D49BC">
        <w:rPr>
          <w:rFonts w:eastAsia="Calibri"/>
          <w:b w:val="0"/>
          <w:bCs/>
          <w:color w:val="000000" w:themeColor="text1"/>
          <w:sz w:val="36"/>
          <w:szCs w:val="36"/>
          <w:lang w:val="en-US"/>
        </w:rPr>
        <w:t>MANSA</w:t>
      </w:r>
      <w:ins w:id="0" w:author="Charlotte Leemans" w:date="2021-03-04T09:38:00Z">
        <w:r w:rsidR="00321453" w:rsidRPr="00321453">
          <w:rPr>
            <w:rFonts w:eastAsia="Calibri"/>
            <w:color w:val="000000" w:themeColor="text1"/>
            <w:sz w:val="36"/>
            <w:szCs w:val="36"/>
            <w:lang w:val="en-US"/>
          </w:rPr>
          <w:br/>
        </w:r>
        <w:r w:rsidR="00321453" w:rsidRPr="00321453">
          <w:rPr>
            <w:rFonts w:eastAsia="Times New Roman"/>
            <w:color w:val="000000" w:themeColor="text1"/>
            <w:sz w:val="24"/>
            <w:szCs w:val="24"/>
            <w:lang w:val="en-US"/>
          </w:rPr>
          <w:t xml:space="preserve">Manchester Short Assessment </w:t>
        </w:r>
      </w:ins>
      <w:ins w:id="1" w:author="Charlotte Leemans" w:date="2021-03-04T09:39:00Z">
        <w:r w:rsidR="00321453" w:rsidRPr="00321453">
          <w:rPr>
            <w:rFonts w:eastAsia="Times New Roman"/>
            <w:color w:val="000000" w:themeColor="text1"/>
            <w:sz w:val="24"/>
            <w:szCs w:val="24"/>
            <w:lang w:val="en-US"/>
          </w:rPr>
          <w:br/>
        </w:r>
      </w:ins>
      <w:ins w:id="2" w:author="Charlotte Leemans" w:date="2021-03-04T09:38:00Z">
        <w:r w:rsidR="00321453" w:rsidRPr="00321453">
          <w:rPr>
            <w:rFonts w:eastAsia="Times New Roman"/>
            <w:color w:val="000000" w:themeColor="text1"/>
            <w:sz w:val="24"/>
            <w:szCs w:val="24"/>
            <w:lang w:val="en-US"/>
          </w:rPr>
          <w:t>of Quality of Life</w:t>
        </w:r>
      </w:ins>
    </w:p>
    <w:p w14:paraId="388809BF" w14:textId="55EABC94" w:rsidR="007365B4" w:rsidRPr="00321453" w:rsidRDefault="007365B4" w:rsidP="007365B4">
      <w:pPr>
        <w:rPr>
          <w:color w:val="000000" w:themeColor="text1"/>
          <w:lang w:val="en-US"/>
        </w:rPr>
      </w:pPr>
    </w:p>
    <w:p w14:paraId="29514B97" w14:textId="2ECDA0D2" w:rsidR="007365B4" w:rsidRPr="00321453" w:rsidRDefault="007365B4" w:rsidP="007365B4">
      <w:pPr>
        <w:rPr>
          <w:color w:val="000000" w:themeColor="text1"/>
          <w:lang w:val="en-US"/>
        </w:rPr>
      </w:pPr>
    </w:p>
    <w:p w14:paraId="219F5E46" w14:textId="79F06FEE" w:rsidR="007365B4" w:rsidRPr="00321453" w:rsidRDefault="007365B4" w:rsidP="007365B4">
      <w:pPr>
        <w:rPr>
          <w:color w:val="000000" w:themeColor="text1"/>
          <w:lang w:val="en-US"/>
        </w:rPr>
      </w:pPr>
    </w:p>
    <w:p w14:paraId="1802E8C3" w14:textId="42A83883" w:rsidR="007365B4" w:rsidRPr="00321453" w:rsidRDefault="007365B4" w:rsidP="007365B4">
      <w:pPr>
        <w:rPr>
          <w:color w:val="000000" w:themeColor="text1"/>
          <w:lang w:val="en-US"/>
        </w:rPr>
      </w:pPr>
    </w:p>
    <w:p w14:paraId="4A8CD1DB" w14:textId="175B975A" w:rsidR="007365B4" w:rsidRPr="00321453" w:rsidRDefault="007365B4" w:rsidP="007365B4">
      <w:pPr>
        <w:rPr>
          <w:color w:val="000000" w:themeColor="text1"/>
          <w:lang w:val="en-US"/>
        </w:rPr>
      </w:pPr>
    </w:p>
    <w:p w14:paraId="2FCA148A" w14:textId="7682B87D" w:rsidR="007365B4" w:rsidRPr="00321453" w:rsidRDefault="007365B4" w:rsidP="007365B4">
      <w:pPr>
        <w:rPr>
          <w:color w:val="000000" w:themeColor="text1"/>
          <w:lang w:val="en-US"/>
        </w:rPr>
      </w:pPr>
    </w:p>
    <w:p w14:paraId="0FEC82C2" w14:textId="7F60FCF4" w:rsidR="007365B4" w:rsidRPr="00321453" w:rsidRDefault="007365B4" w:rsidP="007365B4">
      <w:pPr>
        <w:rPr>
          <w:color w:val="000000" w:themeColor="text1"/>
          <w:lang w:val="en-US"/>
        </w:rPr>
      </w:pPr>
    </w:p>
    <w:p w14:paraId="46D50A7C" w14:textId="76001BF9" w:rsidR="007365B4" w:rsidRPr="00321453" w:rsidRDefault="007365B4" w:rsidP="007365B4">
      <w:pPr>
        <w:rPr>
          <w:color w:val="000000" w:themeColor="text1"/>
          <w:lang w:val="en-US"/>
        </w:rPr>
      </w:pPr>
    </w:p>
    <w:p w14:paraId="7D3E12FE" w14:textId="516B9E12" w:rsidR="007365B4" w:rsidRPr="00321453" w:rsidRDefault="007365B4" w:rsidP="007365B4">
      <w:pPr>
        <w:rPr>
          <w:color w:val="000000" w:themeColor="text1"/>
          <w:lang w:val="en-US"/>
        </w:rPr>
      </w:pPr>
    </w:p>
    <w:p w14:paraId="289C05DC" w14:textId="0499A34A" w:rsidR="007365B4" w:rsidRPr="00321453" w:rsidRDefault="007365B4" w:rsidP="007365B4">
      <w:pPr>
        <w:rPr>
          <w:color w:val="000000" w:themeColor="text1"/>
          <w:lang w:val="en-US"/>
        </w:rPr>
      </w:pPr>
    </w:p>
    <w:p w14:paraId="151A039C" w14:textId="22093437" w:rsidR="007365B4" w:rsidRPr="00321453" w:rsidRDefault="007365B4" w:rsidP="007365B4">
      <w:pPr>
        <w:rPr>
          <w:color w:val="000000" w:themeColor="text1"/>
          <w:lang w:val="en-US"/>
        </w:rPr>
      </w:pPr>
    </w:p>
    <w:p w14:paraId="5624F2D4" w14:textId="6284887A" w:rsidR="007365B4" w:rsidRPr="00321453" w:rsidRDefault="007365B4" w:rsidP="007365B4">
      <w:pPr>
        <w:rPr>
          <w:color w:val="000000" w:themeColor="text1"/>
          <w:lang w:val="en-US"/>
        </w:rPr>
      </w:pPr>
    </w:p>
    <w:p w14:paraId="1174ABE1" w14:textId="43F29E5F" w:rsidR="007365B4" w:rsidRPr="00321453" w:rsidRDefault="007365B4" w:rsidP="007365B4">
      <w:pPr>
        <w:rPr>
          <w:color w:val="000000" w:themeColor="text1"/>
          <w:lang w:val="en-US"/>
        </w:rPr>
      </w:pPr>
    </w:p>
    <w:p w14:paraId="4DB26EDD" w14:textId="5153F1A5" w:rsidR="007365B4" w:rsidRPr="00321453" w:rsidRDefault="007365B4" w:rsidP="007365B4">
      <w:pPr>
        <w:rPr>
          <w:color w:val="000000" w:themeColor="text1"/>
          <w:lang w:val="en-US"/>
        </w:rPr>
      </w:pPr>
    </w:p>
    <w:p w14:paraId="1C6A2D39" w14:textId="305594DC" w:rsidR="007365B4" w:rsidRPr="00321453" w:rsidRDefault="007365B4" w:rsidP="007365B4">
      <w:pPr>
        <w:rPr>
          <w:color w:val="000000" w:themeColor="text1"/>
          <w:lang w:val="en-US"/>
        </w:rPr>
      </w:pPr>
    </w:p>
    <w:p w14:paraId="5E3C9BC1" w14:textId="5630212A" w:rsidR="007365B4" w:rsidRPr="00321453" w:rsidRDefault="007365B4" w:rsidP="007365B4">
      <w:pPr>
        <w:rPr>
          <w:color w:val="000000" w:themeColor="text1"/>
          <w:lang w:val="en-US"/>
        </w:rPr>
      </w:pPr>
    </w:p>
    <w:p w14:paraId="0F75313C" w14:textId="1DEE90A2" w:rsidR="007365B4" w:rsidRPr="00321453" w:rsidRDefault="007365B4" w:rsidP="007365B4">
      <w:pPr>
        <w:rPr>
          <w:color w:val="000000" w:themeColor="text1"/>
          <w:lang w:val="en-US"/>
        </w:rPr>
      </w:pPr>
    </w:p>
    <w:p w14:paraId="642F556A" w14:textId="06ECB70D" w:rsidR="007365B4" w:rsidRPr="00321453" w:rsidRDefault="007365B4" w:rsidP="007365B4">
      <w:pPr>
        <w:rPr>
          <w:color w:val="000000" w:themeColor="text1"/>
          <w:lang w:val="en-US"/>
        </w:rPr>
      </w:pPr>
    </w:p>
    <w:p w14:paraId="423724A5" w14:textId="5885AD40" w:rsidR="007365B4" w:rsidRPr="00321453" w:rsidRDefault="007365B4" w:rsidP="007365B4">
      <w:pPr>
        <w:rPr>
          <w:color w:val="000000" w:themeColor="text1"/>
          <w:lang w:val="en-US"/>
        </w:rPr>
      </w:pPr>
    </w:p>
    <w:p w14:paraId="78108A62" w14:textId="77777777" w:rsidR="007365B4" w:rsidRPr="00321453" w:rsidRDefault="007365B4">
      <w:pPr>
        <w:pStyle w:val="Lijstalinea"/>
        <w:rPr>
          <w:lang w:val="en-US"/>
        </w:rPr>
        <w:pPrChange w:id="3" w:author="Charlotte Leemans" w:date="2021-03-04T09:40:00Z">
          <w:pPr/>
        </w:pPrChange>
      </w:pPr>
    </w:p>
    <w:p w14:paraId="2D99DC98" w14:textId="7FE18E31" w:rsidR="007365B4" w:rsidRPr="00262CCE" w:rsidRDefault="007365B4" w:rsidP="007365B4">
      <w:pPr>
        <w:rPr>
          <w:rFonts w:eastAsia="Calibri"/>
          <w:color w:val="000000" w:themeColor="text1"/>
        </w:rPr>
      </w:pPr>
      <w:r w:rsidRPr="00262CCE">
        <w:rPr>
          <w:rFonts w:eastAsia="Calibri"/>
          <w:color w:val="000000" w:themeColor="text1"/>
        </w:rPr>
        <w:t>Versie: v1.0</w:t>
      </w:r>
      <w:r w:rsidRPr="00262CCE">
        <w:rPr>
          <w:rFonts w:eastAsia="Calibri"/>
          <w:color w:val="000000" w:themeColor="text1"/>
        </w:rPr>
        <w:br/>
      </w:r>
      <w:r w:rsidR="00DE2AA3" w:rsidRPr="00262CCE">
        <w:rPr>
          <w:rFonts w:eastAsia="Calibri"/>
          <w:color w:val="000000" w:themeColor="text1"/>
        </w:rPr>
        <w:t>Status: Draft v1</w:t>
      </w:r>
    </w:p>
    <w:p w14:paraId="7A3716D8" w14:textId="71A4B1B9" w:rsidR="00FC268B" w:rsidRPr="00262CCE" w:rsidRDefault="007365B4" w:rsidP="007365B4">
      <w:pPr>
        <w:rPr>
          <w:rFonts w:eastAsia="Calibri"/>
          <w:color w:val="000000" w:themeColor="text1"/>
        </w:rPr>
      </w:pPr>
      <w:r w:rsidRPr="00262CCE">
        <w:rPr>
          <w:rFonts w:eastAsia="Calibri"/>
          <w:color w:val="000000" w:themeColor="text1"/>
        </w:rPr>
        <w:t>Publicatiestatus: Default</w:t>
      </w:r>
    </w:p>
    <w:p w14:paraId="6B7086CB" w14:textId="63FF338D" w:rsidR="00262CCE" w:rsidRPr="00262CCE" w:rsidRDefault="00262CCE">
      <w:pPr>
        <w:rPr>
          <w:color w:val="000000" w:themeColor="text1"/>
          <w:sz w:val="20"/>
          <w:szCs w:val="20"/>
        </w:rPr>
      </w:pPr>
      <w:r w:rsidRPr="00262CCE">
        <w:rPr>
          <w:color w:val="000000" w:themeColor="text1"/>
          <w:sz w:val="20"/>
          <w:szCs w:val="20"/>
        </w:rPr>
        <w:lastRenderedPageBreak/>
        <w:br w:type="page"/>
      </w:r>
    </w:p>
    <w:p w14:paraId="7BAAEEB9" w14:textId="77777777" w:rsidR="00262CCE" w:rsidRPr="00262CCE" w:rsidRDefault="00262CCE" w:rsidP="00262CCE">
      <w:pPr>
        <w:pStyle w:val="Titel"/>
        <w:jc w:val="left"/>
        <w:rPr>
          <w:color w:val="000000" w:themeColor="text1"/>
        </w:rPr>
      </w:pPr>
      <w:r w:rsidRPr="00262CCE">
        <w:rPr>
          <w:rFonts w:eastAsia="Calibri"/>
          <w:color w:val="000000" w:themeColor="text1"/>
        </w:rPr>
        <w:lastRenderedPageBreak/>
        <w:t>Inhoudsopgave</w:t>
      </w:r>
    </w:p>
    <w:p w14:paraId="6795304F" w14:textId="77777777" w:rsidR="00262CCE" w:rsidRPr="00262CCE" w:rsidRDefault="00262CCE" w:rsidP="00262CCE">
      <w:pPr>
        <w:pStyle w:val="Inhopg1"/>
        <w:tabs>
          <w:tab w:val="left" w:pos="320"/>
          <w:tab w:val="right" w:leader="dot" w:pos="9732"/>
        </w:tabs>
        <w:rPr>
          <w:rFonts w:ascii="Arial" w:eastAsiaTheme="minorEastAsia" w:hAnsi="Arial" w:cs="Arial"/>
          <w:b w:val="0"/>
          <w:noProof/>
          <w:color w:val="000000" w:themeColor="text1"/>
          <w:sz w:val="22"/>
          <w:szCs w:val="22"/>
          <w:lang w:eastAsia="en-US"/>
        </w:rPr>
      </w:pPr>
      <w:r w:rsidRPr="00262CCE">
        <w:rPr>
          <w:rFonts w:ascii="Arial" w:hAnsi="Arial" w:cs="Arial"/>
          <w:color w:val="000000" w:themeColor="text1"/>
        </w:rPr>
        <w:fldChar w:fldCharType="begin"/>
      </w:r>
      <w:r w:rsidRPr="00262CCE">
        <w:rPr>
          <w:rFonts w:ascii="Arial" w:hAnsi="Arial" w:cs="Arial"/>
          <w:color w:val="000000" w:themeColor="text1"/>
        </w:rPr>
        <w:instrText>TOC \o "1-9"</w:instrText>
      </w:r>
      <w:r w:rsidRPr="00262CCE">
        <w:rPr>
          <w:rFonts w:ascii="Arial" w:hAnsi="Arial" w:cs="Arial"/>
          <w:color w:val="000000" w:themeColor="text1"/>
        </w:rPr>
        <w:fldChar w:fldCharType="separate"/>
      </w:r>
      <w:r w:rsidRPr="00262CCE">
        <w:rPr>
          <w:rFonts w:ascii="Arial" w:hAnsi="Arial" w:cs="Arial"/>
          <w:noProof/>
          <w:color w:val="000000" w:themeColor="text1"/>
        </w:rPr>
        <w:t>1</w:t>
      </w:r>
      <w:r w:rsidRPr="00262CCE">
        <w:rPr>
          <w:rFonts w:ascii="Arial" w:eastAsiaTheme="minorEastAsia" w:hAnsi="Arial" w:cs="Arial"/>
          <w:b w:val="0"/>
          <w:noProof/>
          <w:color w:val="000000" w:themeColor="text1"/>
          <w:sz w:val="22"/>
          <w:szCs w:val="22"/>
          <w:lang w:eastAsia="en-US"/>
        </w:rPr>
        <w:tab/>
      </w:r>
      <w:r w:rsidRPr="00262CCE">
        <w:rPr>
          <w:rFonts w:ascii="Arial" w:hAnsi="Arial" w:cs="Arial"/>
          <w:noProof/>
          <w:color w:val="000000" w:themeColor="text1"/>
        </w:rPr>
        <w:t>nl.ggznederlandsede-MANSA-v1</w:t>
      </w:r>
      <w:r w:rsidRPr="00262CCE">
        <w:rPr>
          <w:rFonts w:ascii="Arial" w:hAnsi="Arial" w:cs="Arial"/>
          <w:noProof/>
          <w:color w:val="000000" w:themeColor="text1"/>
        </w:rPr>
        <w:tab/>
      </w:r>
      <w:r w:rsidRPr="00262CCE">
        <w:rPr>
          <w:rFonts w:ascii="Arial" w:hAnsi="Arial" w:cs="Arial"/>
          <w:noProof/>
          <w:color w:val="000000" w:themeColor="text1"/>
        </w:rPr>
        <w:fldChar w:fldCharType="begin"/>
      </w:r>
      <w:r w:rsidRPr="00262CCE">
        <w:rPr>
          <w:rFonts w:ascii="Arial" w:hAnsi="Arial" w:cs="Arial"/>
          <w:noProof/>
          <w:color w:val="000000" w:themeColor="text1"/>
        </w:rPr>
        <w:instrText xml:space="preserve"> PAGEREF _Toc65221880 \h </w:instrText>
      </w:r>
      <w:r w:rsidRPr="00262CCE">
        <w:rPr>
          <w:rFonts w:ascii="Arial" w:hAnsi="Arial" w:cs="Arial"/>
          <w:noProof/>
          <w:color w:val="000000" w:themeColor="text1"/>
        </w:rPr>
      </w:r>
      <w:r w:rsidRPr="00262CCE">
        <w:rPr>
          <w:rFonts w:ascii="Arial" w:hAnsi="Arial" w:cs="Arial"/>
          <w:noProof/>
          <w:color w:val="000000" w:themeColor="text1"/>
        </w:rPr>
        <w:fldChar w:fldCharType="separate"/>
      </w:r>
      <w:r w:rsidRPr="00262CCE">
        <w:rPr>
          <w:rFonts w:ascii="Arial" w:hAnsi="Arial" w:cs="Arial"/>
          <w:noProof/>
          <w:color w:val="000000" w:themeColor="text1"/>
        </w:rPr>
        <w:t>3</w:t>
      </w:r>
      <w:r w:rsidRPr="00262CCE">
        <w:rPr>
          <w:rFonts w:ascii="Arial" w:hAnsi="Arial" w:cs="Arial"/>
          <w:noProof/>
          <w:color w:val="000000" w:themeColor="text1"/>
        </w:rPr>
        <w:fldChar w:fldCharType="end"/>
      </w:r>
    </w:p>
    <w:p w14:paraId="616B3644" w14:textId="77777777" w:rsidR="00262CCE" w:rsidRPr="00262CCE" w:rsidRDefault="00262CCE" w:rsidP="00262CCE">
      <w:pPr>
        <w:pStyle w:val="Inhopg2"/>
        <w:tabs>
          <w:tab w:val="left" w:pos="470"/>
          <w:tab w:val="right" w:leader="dot" w:pos="9732"/>
        </w:tabs>
        <w:rPr>
          <w:rFonts w:ascii="Arial" w:eastAsiaTheme="minorEastAsia" w:hAnsi="Arial" w:cs="Arial"/>
          <w:noProof/>
          <w:color w:val="000000" w:themeColor="text1"/>
          <w:sz w:val="22"/>
          <w:szCs w:val="22"/>
          <w:lang w:val="fr-FR" w:eastAsia="en-US"/>
        </w:rPr>
      </w:pPr>
      <w:r w:rsidRPr="00262CCE">
        <w:rPr>
          <w:rFonts w:ascii="Arial" w:hAnsi="Arial" w:cs="Arial"/>
          <w:noProof/>
          <w:color w:val="000000" w:themeColor="text1"/>
          <w:lang w:val="fr-FR"/>
        </w:rPr>
        <w:t>1.1</w:t>
      </w:r>
      <w:r w:rsidRPr="00262CCE">
        <w:rPr>
          <w:rFonts w:ascii="Arial" w:eastAsiaTheme="minorEastAsia" w:hAnsi="Arial" w:cs="Arial"/>
          <w:noProof/>
          <w:color w:val="000000" w:themeColor="text1"/>
          <w:sz w:val="22"/>
          <w:szCs w:val="22"/>
          <w:lang w:val="fr-FR" w:eastAsia="en-US"/>
        </w:rPr>
        <w:tab/>
      </w:r>
      <w:r w:rsidRPr="00262CCE">
        <w:rPr>
          <w:rFonts w:ascii="Arial" w:hAnsi="Arial" w:cs="Arial"/>
          <w:noProof/>
          <w:color w:val="000000" w:themeColor="text1"/>
          <w:lang w:val="fr-FR"/>
        </w:rPr>
        <w:t>Concept</w:t>
      </w:r>
      <w:r w:rsidRPr="00262CCE">
        <w:rPr>
          <w:rFonts w:ascii="Arial" w:hAnsi="Arial" w:cs="Arial"/>
          <w:noProof/>
          <w:color w:val="000000" w:themeColor="text1"/>
          <w:lang w:val="fr-FR"/>
        </w:rPr>
        <w:tab/>
      </w:r>
      <w:r w:rsidRPr="00262CCE">
        <w:rPr>
          <w:rFonts w:ascii="Arial" w:hAnsi="Arial" w:cs="Arial"/>
          <w:noProof/>
          <w:color w:val="000000" w:themeColor="text1"/>
        </w:rPr>
        <w:fldChar w:fldCharType="begin"/>
      </w:r>
      <w:r w:rsidRPr="00262CCE">
        <w:rPr>
          <w:rFonts w:ascii="Arial" w:hAnsi="Arial" w:cs="Arial"/>
          <w:noProof/>
          <w:color w:val="000000" w:themeColor="text1"/>
          <w:lang w:val="fr-FR"/>
        </w:rPr>
        <w:instrText xml:space="preserve"> PAGEREF _Toc65221881 \h </w:instrText>
      </w:r>
      <w:r w:rsidRPr="00262CCE">
        <w:rPr>
          <w:rFonts w:ascii="Arial" w:hAnsi="Arial" w:cs="Arial"/>
          <w:noProof/>
          <w:color w:val="000000" w:themeColor="text1"/>
        </w:rPr>
      </w:r>
      <w:r w:rsidRPr="00262CCE">
        <w:rPr>
          <w:rFonts w:ascii="Arial" w:hAnsi="Arial" w:cs="Arial"/>
          <w:noProof/>
          <w:color w:val="000000" w:themeColor="text1"/>
        </w:rPr>
        <w:fldChar w:fldCharType="separate"/>
      </w:r>
      <w:r w:rsidRPr="00262CCE">
        <w:rPr>
          <w:rFonts w:ascii="Arial" w:hAnsi="Arial" w:cs="Arial"/>
          <w:noProof/>
          <w:color w:val="000000" w:themeColor="text1"/>
          <w:lang w:val="fr-FR"/>
        </w:rPr>
        <w:t>3</w:t>
      </w:r>
      <w:r w:rsidRPr="00262CCE">
        <w:rPr>
          <w:rFonts w:ascii="Arial" w:hAnsi="Arial" w:cs="Arial"/>
          <w:noProof/>
          <w:color w:val="000000" w:themeColor="text1"/>
        </w:rPr>
        <w:fldChar w:fldCharType="end"/>
      </w:r>
    </w:p>
    <w:p w14:paraId="690DBA4C" w14:textId="77777777" w:rsidR="00262CCE" w:rsidRPr="00262CCE" w:rsidRDefault="00262CCE" w:rsidP="00262CCE">
      <w:pPr>
        <w:pStyle w:val="Inhopg2"/>
        <w:tabs>
          <w:tab w:val="left" w:pos="470"/>
          <w:tab w:val="right" w:leader="dot" w:pos="9732"/>
        </w:tabs>
        <w:rPr>
          <w:rFonts w:ascii="Arial" w:eastAsiaTheme="minorEastAsia" w:hAnsi="Arial" w:cs="Arial"/>
          <w:noProof/>
          <w:color w:val="000000" w:themeColor="text1"/>
          <w:sz w:val="22"/>
          <w:szCs w:val="22"/>
          <w:lang w:val="fr-FR" w:eastAsia="en-US"/>
        </w:rPr>
      </w:pPr>
      <w:r w:rsidRPr="00262CCE">
        <w:rPr>
          <w:rFonts w:ascii="Arial" w:hAnsi="Arial" w:cs="Arial"/>
          <w:noProof/>
          <w:color w:val="000000" w:themeColor="text1"/>
          <w:lang w:val="fr-FR"/>
        </w:rPr>
        <w:t>1.2</w:t>
      </w:r>
      <w:r w:rsidRPr="00262CCE">
        <w:rPr>
          <w:rFonts w:ascii="Arial" w:eastAsiaTheme="minorEastAsia" w:hAnsi="Arial" w:cs="Arial"/>
          <w:noProof/>
          <w:color w:val="000000" w:themeColor="text1"/>
          <w:sz w:val="22"/>
          <w:szCs w:val="22"/>
          <w:lang w:val="fr-FR" w:eastAsia="en-US"/>
        </w:rPr>
        <w:tab/>
      </w:r>
      <w:r w:rsidRPr="00262CCE">
        <w:rPr>
          <w:rFonts w:ascii="Arial" w:hAnsi="Arial" w:cs="Arial"/>
          <w:noProof/>
          <w:color w:val="000000" w:themeColor="text1"/>
          <w:lang w:val="fr-FR"/>
        </w:rPr>
        <w:t>Mindmap</w:t>
      </w:r>
      <w:r w:rsidRPr="00262CCE">
        <w:rPr>
          <w:rFonts w:ascii="Arial" w:hAnsi="Arial" w:cs="Arial"/>
          <w:noProof/>
          <w:color w:val="000000" w:themeColor="text1"/>
          <w:lang w:val="fr-FR"/>
        </w:rPr>
        <w:tab/>
      </w:r>
      <w:r w:rsidRPr="00262CCE">
        <w:rPr>
          <w:rFonts w:ascii="Arial" w:hAnsi="Arial" w:cs="Arial"/>
          <w:noProof/>
          <w:color w:val="000000" w:themeColor="text1"/>
        </w:rPr>
        <w:fldChar w:fldCharType="begin"/>
      </w:r>
      <w:r w:rsidRPr="00262CCE">
        <w:rPr>
          <w:rFonts w:ascii="Arial" w:hAnsi="Arial" w:cs="Arial"/>
          <w:noProof/>
          <w:color w:val="000000" w:themeColor="text1"/>
          <w:lang w:val="fr-FR"/>
        </w:rPr>
        <w:instrText xml:space="preserve"> PAGEREF _Toc65221882 \h </w:instrText>
      </w:r>
      <w:r w:rsidRPr="00262CCE">
        <w:rPr>
          <w:rFonts w:ascii="Arial" w:hAnsi="Arial" w:cs="Arial"/>
          <w:noProof/>
          <w:color w:val="000000" w:themeColor="text1"/>
        </w:rPr>
      </w:r>
      <w:r w:rsidRPr="00262CCE">
        <w:rPr>
          <w:rFonts w:ascii="Arial" w:hAnsi="Arial" w:cs="Arial"/>
          <w:noProof/>
          <w:color w:val="000000" w:themeColor="text1"/>
        </w:rPr>
        <w:fldChar w:fldCharType="separate"/>
      </w:r>
      <w:r w:rsidRPr="00262CCE">
        <w:rPr>
          <w:rFonts w:ascii="Arial" w:hAnsi="Arial" w:cs="Arial"/>
          <w:noProof/>
          <w:color w:val="000000" w:themeColor="text1"/>
          <w:lang w:val="fr-FR"/>
        </w:rPr>
        <w:t>3</w:t>
      </w:r>
      <w:r w:rsidRPr="00262CCE">
        <w:rPr>
          <w:rFonts w:ascii="Arial" w:hAnsi="Arial" w:cs="Arial"/>
          <w:noProof/>
          <w:color w:val="000000" w:themeColor="text1"/>
        </w:rPr>
        <w:fldChar w:fldCharType="end"/>
      </w:r>
    </w:p>
    <w:p w14:paraId="4EB0EF84" w14:textId="77777777" w:rsidR="00262CCE" w:rsidRPr="00262CCE" w:rsidRDefault="00262CCE" w:rsidP="00262CCE">
      <w:pPr>
        <w:pStyle w:val="Inhopg2"/>
        <w:tabs>
          <w:tab w:val="left" w:pos="470"/>
          <w:tab w:val="right" w:leader="dot" w:pos="9732"/>
        </w:tabs>
        <w:rPr>
          <w:rFonts w:ascii="Arial" w:eastAsiaTheme="minorEastAsia" w:hAnsi="Arial" w:cs="Arial"/>
          <w:noProof/>
          <w:color w:val="000000" w:themeColor="text1"/>
          <w:sz w:val="22"/>
          <w:szCs w:val="22"/>
          <w:lang w:val="fr-FR" w:eastAsia="en-US"/>
        </w:rPr>
      </w:pPr>
      <w:r w:rsidRPr="00262CCE">
        <w:rPr>
          <w:rFonts w:ascii="Arial" w:hAnsi="Arial" w:cs="Arial"/>
          <w:noProof/>
          <w:color w:val="000000" w:themeColor="text1"/>
          <w:lang w:val="fr-FR"/>
        </w:rPr>
        <w:t>1.3</w:t>
      </w:r>
      <w:r w:rsidRPr="00262CCE">
        <w:rPr>
          <w:rFonts w:ascii="Arial" w:eastAsiaTheme="minorEastAsia" w:hAnsi="Arial" w:cs="Arial"/>
          <w:noProof/>
          <w:color w:val="000000" w:themeColor="text1"/>
          <w:sz w:val="22"/>
          <w:szCs w:val="22"/>
          <w:lang w:val="fr-FR" w:eastAsia="en-US"/>
        </w:rPr>
        <w:tab/>
      </w:r>
      <w:r w:rsidRPr="00262CCE">
        <w:rPr>
          <w:rFonts w:ascii="Arial" w:hAnsi="Arial" w:cs="Arial"/>
          <w:noProof/>
          <w:color w:val="000000" w:themeColor="text1"/>
          <w:lang w:val="fr-FR"/>
        </w:rPr>
        <w:t>Purpose</w:t>
      </w:r>
      <w:r w:rsidRPr="00262CCE">
        <w:rPr>
          <w:rFonts w:ascii="Arial" w:hAnsi="Arial" w:cs="Arial"/>
          <w:noProof/>
          <w:color w:val="000000" w:themeColor="text1"/>
          <w:lang w:val="fr-FR"/>
        </w:rPr>
        <w:tab/>
      </w:r>
      <w:r w:rsidRPr="00262CCE">
        <w:rPr>
          <w:rFonts w:ascii="Arial" w:hAnsi="Arial" w:cs="Arial"/>
          <w:noProof/>
          <w:color w:val="000000" w:themeColor="text1"/>
        </w:rPr>
        <w:fldChar w:fldCharType="begin"/>
      </w:r>
      <w:r w:rsidRPr="00262CCE">
        <w:rPr>
          <w:rFonts w:ascii="Arial" w:hAnsi="Arial" w:cs="Arial"/>
          <w:noProof/>
          <w:color w:val="000000" w:themeColor="text1"/>
          <w:lang w:val="fr-FR"/>
        </w:rPr>
        <w:instrText xml:space="preserve"> PAGEREF _Toc65221883 \h </w:instrText>
      </w:r>
      <w:r w:rsidRPr="00262CCE">
        <w:rPr>
          <w:rFonts w:ascii="Arial" w:hAnsi="Arial" w:cs="Arial"/>
          <w:noProof/>
          <w:color w:val="000000" w:themeColor="text1"/>
        </w:rPr>
      </w:r>
      <w:r w:rsidRPr="00262CCE">
        <w:rPr>
          <w:rFonts w:ascii="Arial" w:hAnsi="Arial" w:cs="Arial"/>
          <w:noProof/>
          <w:color w:val="000000" w:themeColor="text1"/>
        </w:rPr>
        <w:fldChar w:fldCharType="separate"/>
      </w:r>
      <w:r w:rsidRPr="00262CCE">
        <w:rPr>
          <w:rFonts w:ascii="Arial" w:hAnsi="Arial" w:cs="Arial"/>
          <w:noProof/>
          <w:color w:val="000000" w:themeColor="text1"/>
          <w:lang w:val="fr-FR"/>
        </w:rPr>
        <w:t>3</w:t>
      </w:r>
      <w:r w:rsidRPr="00262CCE">
        <w:rPr>
          <w:rFonts w:ascii="Arial" w:hAnsi="Arial" w:cs="Arial"/>
          <w:noProof/>
          <w:color w:val="000000" w:themeColor="text1"/>
        </w:rPr>
        <w:fldChar w:fldCharType="end"/>
      </w:r>
    </w:p>
    <w:p w14:paraId="74E18918" w14:textId="77777777" w:rsidR="00262CCE" w:rsidRPr="00262CCE" w:rsidRDefault="00262CCE" w:rsidP="00262CCE">
      <w:pPr>
        <w:pStyle w:val="Inhopg2"/>
        <w:tabs>
          <w:tab w:val="left" w:pos="470"/>
          <w:tab w:val="right" w:leader="dot" w:pos="9732"/>
        </w:tabs>
        <w:rPr>
          <w:rFonts w:ascii="Arial" w:eastAsiaTheme="minorEastAsia" w:hAnsi="Arial" w:cs="Arial"/>
          <w:noProof/>
          <w:color w:val="000000" w:themeColor="text1"/>
          <w:sz w:val="22"/>
          <w:szCs w:val="22"/>
          <w:lang w:val="fr-FR" w:eastAsia="en-US"/>
        </w:rPr>
      </w:pPr>
      <w:r w:rsidRPr="00262CCE">
        <w:rPr>
          <w:rFonts w:ascii="Arial" w:hAnsi="Arial" w:cs="Arial"/>
          <w:noProof/>
          <w:color w:val="000000" w:themeColor="text1"/>
          <w:lang w:val="fr-FR"/>
        </w:rPr>
        <w:t>1.4</w:t>
      </w:r>
      <w:r w:rsidRPr="00262CCE">
        <w:rPr>
          <w:rFonts w:ascii="Arial" w:eastAsiaTheme="minorEastAsia" w:hAnsi="Arial" w:cs="Arial"/>
          <w:noProof/>
          <w:color w:val="000000" w:themeColor="text1"/>
          <w:sz w:val="22"/>
          <w:szCs w:val="22"/>
          <w:lang w:val="fr-FR" w:eastAsia="en-US"/>
        </w:rPr>
        <w:tab/>
      </w:r>
      <w:r w:rsidRPr="00262CCE">
        <w:rPr>
          <w:rFonts w:ascii="Arial" w:hAnsi="Arial" w:cs="Arial"/>
          <w:noProof/>
          <w:color w:val="000000" w:themeColor="text1"/>
          <w:lang w:val="fr-FR"/>
        </w:rPr>
        <w:t>Patient Population</w:t>
      </w:r>
      <w:r w:rsidRPr="00262CCE">
        <w:rPr>
          <w:rFonts w:ascii="Arial" w:hAnsi="Arial" w:cs="Arial"/>
          <w:noProof/>
          <w:color w:val="000000" w:themeColor="text1"/>
          <w:lang w:val="fr-FR"/>
        </w:rPr>
        <w:tab/>
      </w:r>
      <w:r w:rsidRPr="00262CCE">
        <w:rPr>
          <w:rFonts w:ascii="Arial" w:hAnsi="Arial" w:cs="Arial"/>
          <w:noProof/>
          <w:color w:val="000000" w:themeColor="text1"/>
        </w:rPr>
        <w:fldChar w:fldCharType="begin"/>
      </w:r>
      <w:r w:rsidRPr="00262CCE">
        <w:rPr>
          <w:rFonts w:ascii="Arial" w:hAnsi="Arial" w:cs="Arial"/>
          <w:noProof/>
          <w:color w:val="000000" w:themeColor="text1"/>
          <w:lang w:val="fr-FR"/>
        </w:rPr>
        <w:instrText xml:space="preserve"> PAGEREF _Toc65221884 \h </w:instrText>
      </w:r>
      <w:r w:rsidRPr="00262CCE">
        <w:rPr>
          <w:rFonts w:ascii="Arial" w:hAnsi="Arial" w:cs="Arial"/>
          <w:noProof/>
          <w:color w:val="000000" w:themeColor="text1"/>
        </w:rPr>
      </w:r>
      <w:r w:rsidRPr="00262CCE">
        <w:rPr>
          <w:rFonts w:ascii="Arial" w:hAnsi="Arial" w:cs="Arial"/>
          <w:noProof/>
          <w:color w:val="000000" w:themeColor="text1"/>
        </w:rPr>
        <w:fldChar w:fldCharType="separate"/>
      </w:r>
      <w:r w:rsidRPr="00262CCE">
        <w:rPr>
          <w:rFonts w:ascii="Arial" w:hAnsi="Arial" w:cs="Arial"/>
          <w:noProof/>
          <w:color w:val="000000" w:themeColor="text1"/>
          <w:lang w:val="fr-FR"/>
        </w:rPr>
        <w:t>3</w:t>
      </w:r>
      <w:r w:rsidRPr="00262CCE">
        <w:rPr>
          <w:rFonts w:ascii="Arial" w:hAnsi="Arial" w:cs="Arial"/>
          <w:noProof/>
          <w:color w:val="000000" w:themeColor="text1"/>
        </w:rPr>
        <w:fldChar w:fldCharType="end"/>
      </w:r>
    </w:p>
    <w:p w14:paraId="0B555E60" w14:textId="77777777" w:rsidR="00262CCE" w:rsidRPr="00262CCE" w:rsidRDefault="00262CCE" w:rsidP="00262CCE">
      <w:pPr>
        <w:pStyle w:val="Inhopg2"/>
        <w:tabs>
          <w:tab w:val="left" w:pos="470"/>
          <w:tab w:val="right" w:leader="dot" w:pos="9732"/>
        </w:tabs>
        <w:rPr>
          <w:rFonts w:ascii="Arial" w:eastAsiaTheme="minorEastAsia" w:hAnsi="Arial" w:cs="Arial"/>
          <w:noProof/>
          <w:color w:val="000000" w:themeColor="text1"/>
          <w:sz w:val="22"/>
          <w:szCs w:val="22"/>
          <w:lang w:val="en-US" w:eastAsia="en-US"/>
        </w:rPr>
      </w:pPr>
      <w:r w:rsidRPr="00262CCE">
        <w:rPr>
          <w:rFonts w:ascii="Arial" w:hAnsi="Arial" w:cs="Arial"/>
          <w:noProof/>
          <w:color w:val="000000" w:themeColor="text1"/>
          <w:lang w:val="en-US"/>
        </w:rPr>
        <w:t>1.5</w:t>
      </w:r>
      <w:r w:rsidRPr="00262CCE">
        <w:rPr>
          <w:rFonts w:ascii="Arial" w:eastAsiaTheme="minorEastAsia" w:hAnsi="Arial" w:cs="Arial"/>
          <w:noProof/>
          <w:color w:val="000000" w:themeColor="text1"/>
          <w:sz w:val="22"/>
          <w:szCs w:val="22"/>
          <w:lang w:val="en-US" w:eastAsia="en-US"/>
        </w:rPr>
        <w:tab/>
      </w:r>
      <w:r w:rsidRPr="00262CCE">
        <w:rPr>
          <w:rFonts w:ascii="Arial" w:hAnsi="Arial" w:cs="Arial"/>
          <w:noProof/>
          <w:color w:val="000000" w:themeColor="text1"/>
          <w:lang w:val="en-US"/>
        </w:rPr>
        <w:t>Evidence Base</w:t>
      </w:r>
      <w:r w:rsidRPr="00262CCE">
        <w:rPr>
          <w:rFonts w:ascii="Arial" w:hAnsi="Arial" w:cs="Arial"/>
          <w:noProof/>
          <w:color w:val="000000" w:themeColor="text1"/>
          <w:lang w:val="en-US"/>
        </w:rPr>
        <w:tab/>
      </w:r>
      <w:r w:rsidRPr="00262CCE">
        <w:rPr>
          <w:rFonts w:ascii="Arial" w:hAnsi="Arial" w:cs="Arial"/>
          <w:noProof/>
          <w:color w:val="000000" w:themeColor="text1"/>
        </w:rPr>
        <w:fldChar w:fldCharType="begin"/>
      </w:r>
      <w:r w:rsidRPr="00262CCE">
        <w:rPr>
          <w:rFonts w:ascii="Arial" w:hAnsi="Arial" w:cs="Arial"/>
          <w:noProof/>
          <w:color w:val="000000" w:themeColor="text1"/>
          <w:lang w:val="en-US"/>
        </w:rPr>
        <w:instrText xml:space="preserve"> PAGEREF _Toc65221885 \h </w:instrText>
      </w:r>
      <w:r w:rsidRPr="00262CCE">
        <w:rPr>
          <w:rFonts w:ascii="Arial" w:hAnsi="Arial" w:cs="Arial"/>
          <w:noProof/>
          <w:color w:val="000000" w:themeColor="text1"/>
        </w:rPr>
      </w:r>
      <w:r w:rsidRPr="00262CCE">
        <w:rPr>
          <w:rFonts w:ascii="Arial" w:hAnsi="Arial" w:cs="Arial"/>
          <w:noProof/>
          <w:color w:val="000000" w:themeColor="text1"/>
        </w:rPr>
        <w:fldChar w:fldCharType="separate"/>
      </w:r>
      <w:r w:rsidRPr="00262CCE">
        <w:rPr>
          <w:rFonts w:ascii="Arial" w:hAnsi="Arial" w:cs="Arial"/>
          <w:noProof/>
          <w:color w:val="000000" w:themeColor="text1"/>
          <w:lang w:val="en-US"/>
        </w:rPr>
        <w:t>3</w:t>
      </w:r>
      <w:r w:rsidRPr="00262CCE">
        <w:rPr>
          <w:rFonts w:ascii="Arial" w:hAnsi="Arial" w:cs="Arial"/>
          <w:noProof/>
          <w:color w:val="000000" w:themeColor="text1"/>
        </w:rPr>
        <w:fldChar w:fldCharType="end"/>
      </w:r>
    </w:p>
    <w:p w14:paraId="651237B4" w14:textId="77777777" w:rsidR="00262CCE" w:rsidRPr="00262CCE" w:rsidRDefault="00262CCE" w:rsidP="00262CCE">
      <w:pPr>
        <w:pStyle w:val="Inhopg2"/>
        <w:tabs>
          <w:tab w:val="left" w:pos="470"/>
          <w:tab w:val="right" w:leader="dot" w:pos="9732"/>
        </w:tabs>
        <w:rPr>
          <w:rFonts w:ascii="Arial" w:eastAsiaTheme="minorEastAsia" w:hAnsi="Arial" w:cs="Arial"/>
          <w:noProof/>
          <w:color w:val="000000" w:themeColor="text1"/>
          <w:sz w:val="22"/>
          <w:szCs w:val="22"/>
          <w:lang w:val="en-US" w:eastAsia="en-US"/>
        </w:rPr>
      </w:pPr>
      <w:r w:rsidRPr="00262CCE">
        <w:rPr>
          <w:rFonts w:ascii="Arial" w:hAnsi="Arial" w:cs="Arial"/>
          <w:noProof/>
          <w:color w:val="000000" w:themeColor="text1"/>
          <w:lang w:val="en-US"/>
        </w:rPr>
        <w:t>1.6</w:t>
      </w:r>
      <w:r w:rsidRPr="00262CCE">
        <w:rPr>
          <w:rFonts w:ascii="Arial" w:eastAsiaTheme="minorEastAsia" w:hAnsi="Arial" w:cs="Arial"/>
          <w:noProof/>
          <w:color w:val="000000" w:themeColor="text1"/>
          <w:sz w:val="22"/>
          <w:szCs w:val="22"/>
          <w:lang w:val="en-US" w:eastAsia="en-US"/>
        </w:rPr>
        <w:tab/>
      </w:r>
      <w:r w:rsidRPr="00262CCE">
        <w:rPr>
          <w:rFonts w:ascii="Arial" w:hAnsi="Arial" w:cs="Arial"/>
          <w:noProof/>
          <w:color w:val="000000" w:themeColor="text1"/>
          <w:lang w:val="en-US"/>
        </w:rPr>
        <w:t>Information Model</w:t>
      </w:r>
      <w:r w:rsidRPr="00262CCE">
        <w:rPr>
          <w:rFonts w:ascii="Arial" w:hAnsi="Arial" w:cs="Arial"/>
          <w:noProof/>
          <w:color w:val="000000" w:themeColor="text1"/>
          <w:lang w:val="en-US"/>
        </w:rPr>
        <w:tab/>
      </w:r>
      <w:r w:rsidRPr="00262CCE">
        <w:rPr>
          <w:rFonts w:ascii="Arial" w:hAnsi="Arial" w:cs="Arial"/>
          <w:noProof/>
          <w:color w:val="000000" w:themeColor="text1"/>
        </w:rPr>
        <w:fldChar w:fldCharType="begin"/>
      </w:r>
      <w:r w:rsidRPr="00262CCE">
        <w:rPr>
          <w:rFonts w:ascii="Arial" w:hAnsi="Arial" w:cs="Arial"/>
          <w:noProof/>
          <w:color w:val="000000" w:themeColor="text1"/>
          <w:lang w:val="en-US"/>
        </w:rPr>
        <w:instrText xml:space="preserve"> PAGEREF _Toc65221886 \h </w:instrText>
      </w:r>
      <w:r w:rsidRPr="00262CCE">
        <w:rPr>
          <w:rFonts w:ascii="Arial" w:hAnsi="Arial" w:cs="Arial"/>
          <w:noProof/>
          <w:color w:val="000000" w:themeColor="text1"/>
        </w:rPr>
      </w:r>
      <w:r w:rsidRPr="00262CCE">
        <w:rPr>
          <w:rFonts w:ascii="Arial" w:hAnsi="Arial" w:cs="Arial"/>
          <w:noProof/>
          <w:color w:val="000000" w:themeColor="text1"/>
        </w:rPr>
        <w:fldChar w:fldCharType="separate"/>
      </w:r>
      <w:r w:rsidRPr="00262CCE">
        <w:rPr>
          <w:rFonts w:ascii="Arial" w:hAnsi="Arial" w:cs="Arial"/>
          <w:noProof/>
          <w:color w:val="000000" w:themeColor="text1"/>
          <w:lang w:val="en-US"/>
        </w:rPr>
        <w:t>3</w:t>
      </w:r>
      <w:r w:rsidRPr="00262CCE">
        <w:rPr>
          <w:rFonts w:ascii="Arial" w:hAnsi="Arial" w:cs="Arial"/>
          <w:noProof/>
          <w:color w:val="000000" w:themeColor="text1"/>
        </w:rPr>
        <w:fldChar w:fldCharType="end"/>
      </w:r>
    </w:p>
    <w:p w14:paraId="06EFE264" w14:textId="77777777" w:rsidR="00262CCE" w:rsidRPr="00262CCE" w:rsidRDefault="00262CCE" w:rsidP="00262CCE">
      <w:pPr>
        <w:pStyle w:val="Inhopg2"/>
        <w:tabs>
          <w:tab w:val="left" w:pos="470"/>
          <w:tab w:val="right" w:leader="dot" w:pos="9732"/>
        </w:tabs>
        <w:rPr>
          <w:rFonts w:ascii="Arial" w:eastAsiaTheme="minorEastAsia" w:hAnsi="Arial" w:cs="Arial"/>
          <w:noProof/>
          <w:color w:val="000000" w:themeColor="text1"/>
          <w:sz w:val="22"/>
          <w:szCs w:val="22"/>
          <w:lang w:val="en-US" w:eastAsia="en-US"/>
        </w:rPr>
      </w:pPr>
      <w:r w:rsidRPr="00262CCE">
        <w:rPr>
          <w:rFonts w:ascii="Arial" w:hAnsi="Arial" w:cs="Arial"/>
          <w:noProof/>
          <w:color w:val="000000" w:themeColor="text1"/>
          <w:lang w:val="en-US"/>
        </w:rPr>
        <w:t>1.7</w:t>
      </w:r>
      <w:r w:rsidRPr="00262CCE">
        <w:rPr>
          <w:rFonts w:ascii="Arial" w:eastAsiaTheme="minorEastAsia" w:hAnsi="Arial" w:cs="Arial"/>
          <w:noProof/>
          <w:color w:val="000000" w:themeColor="text1"/>
          <w:sz w:val="22"/>
          <w:szCs w:val="22"/>
          <w:lang w:val="en-US" w:eastAsia="en-US"/>
        </w:rPr>
        <w:tab/>
      </w:r>
      <w:r w:rsidRPr="00262CCE">
        <w:rPr>
          <w:rFonts w:ascii="Arial" w:hAnsi="Arial" w:cs="Arial"/>
          <w:noProof/>
          <w:color w:val="000000" w:themeColor="text1"/>
          <w:lang w:val="en-US"/>
        </w:rPr>
        <w:t>Example Instances</w:t>
      </w:r>
      <w:r w:rsidRPr="00262CCE">
        <w:rPr>
          <w:rFonts w:ascii="Arial" w:hAnsi="Arial" w:cs="Arial"/>
          <w:noProof/>
          <w:color w:val="000000" w:themeColor="text1"/>
          <w:lang w:val="en-US"/>
        </w:rPr>
        <w:tab/>
      </w:r>
      <w:r w:rsidRPr="00262CCE">
        <w:rPr>
          <w:rFonts w:ascii="Arial" w:hAnsi="Arial" w:cs="Arial"/>
          <w:noProof/>
          <w:color w:val="000000" w:themeColor="text1"/>
        </w:rPr>
        <w:fldChar w:fldCharType="begin"/>
      </w:r>
      <w:r w:rsidRPr="00262CCE">
        <w:rPr>
          <w:rFonts w:ascii="Arial" w:hAnsi="Arial" w:cs="Arial"/>
          <w:noProof/>
          <w:color w:val="000000" w:themeColor="text1"/>
          <w:lang w:val="en-US"/>
        </w:rPr>
        <w:instrText xml:space="preserve"> PAGEREF _Toc65221887 \h </w:instrText>
      </w:r>
      <w:r w:rsidRPr="00262CCE">
        <w:rPr>
          <w:rFonts w:ascii="Arial" w:hAnsi="Arial" w:cs="Arial"/>
          <w:noProof/>
          <w:color w:val="000000" w:themeColor="text1"/>
        </w:rPr>
      </w:r>
      <w:r w:rsidRPr="00262CCE">
        <w:rPr>
          <w:rFonts w:ascii="Arial" w:hAnsi="Arial" w:cs="Arial"/>
          <w:noProof/>
          <w:color w:val="000000" w:themeColor="text1"/>
        </w:rPr>
        <w:fldChar w:fldCharType="separate"/>
      </w:r>
      <w:r w:rsidRPr="00262CCE">
        <w:rPr>
          <w:rFonts w:ascii="Arial" w:hAnsi="Arial" w:cs="Arial"/>
          <w:noProof/>
          <w:color w:val="000000" w:themeColor="text1"/>
          <w:lang w:val="en-US"/>
        </w:rPr>
        <w:t>8</w:t>
      </w:r>
      <w:r w:rsidRPr="00262CCE">
        <w:rPr>
          <w:rFonts w:ascii="Arial" w:hAnsi="Arial" w:cs="Arial"/>
          <w:noProof/>
          <w:color w:val="000000" w:themeColor="text1"/>
        </w:rPr>
        <w:fldChar w:fldCharType="end"/>
      </w:r>
    </w:p>
    <w:p w14:paraId="3BCCBC51" w14:textId="77777777" w:rsidR="00262CCE" w:rsidRPr="00262CCE" w:rsidRDefault="00262CCE" w:rsidP="00262CCE">
      <w:pPr>
        <w:pStyle w:val="Inhopg2"/>
        <w:tabs>
          <w:tab w:val="left" w:pos="470"/>
          <w:tab w:val="right" w:leader="dot" w:pos="9732"/>
        </w:tabs>
        <w:rPr>
          <w:rFonts w:ascii="Arial" w:eastAsiaTheme="minorEastAsia" w:hAnsi="Arial" w:cs="Arial"/>
          <w:noProof/>
          <w:color w:val="000000" w:themeColor="text1"/>
          <w:sz w:val="22"/>
          <w:szCs w:val="22"/>
          <w:lang w:val="en-US" w:eastAsia="en-US"/>
        </w:rPr>
      </w:pPr>
      <w:r w:rsidRPr="00262CCE">
        <w:rPr>
          <w:rFonts w:ascii="Arial" w:hAnsi="Arial" w:cs="Arial"/>
          <w:noProof/>
          <w:color w:val="000000" w:themeColor="text1"/>
          <w:lang w:val="en-US"/>
        </w:rPr>
        <w:t>1.8</w:t>
      </w:r>
      <w:r w:rsidRPr="00262CCE">
        <w:rPr>
          <w:rFonts w:ascii="Arial" w:eastAsiaTheme="minorEastAsia" w:hAnsi="Arial" w:cs="Arial"/>
          <w:noProof/>
          <w:color w:val="000000" w:themeColor="text1"/>
          <w:sz w:val="22"/>
          <w:szCs w:val="22"/>
          <w:lang w:val="en-US" w:eastAsia="en-US"/>
        </w:rPr>
        <w:tab/>
      </w:r>
      <w:r w:rsidRPr="00262CCE">
        <w:rPr>
          <w:rFonts w:ascii="Arial" w:hAnsi="Arial" w:cs="Arial"/>
          <w:noProof/>
          <w:color w:val="000000" w:themeColor="text1"/>
          <w:lang w:val="en-US"/>
        </w:rPr>
        <w:t>Instructions</w:t>
      </w:r>
      <w:r w:rsidRPr="00262CCE">
        <w:rPr>
          <w:rFonts w:ascii="Arial" w:hAnsi="Arial" w:cs="Arial"/>
          <w:noProof/>
          <w:color w:val="000000" w:themeColor="text1"/>
          <w:lang w:val="en-US"/>
        </w:rPr>
        <w:tab/>
      </w:r>
      <w:r w:rsidRPr="00262CCE">
        <w:rPr>
          <w:rFonts w:ascii="Arial" w:hAnsi="Arial" w:cs="Arial"/>
          <w:noProof/>
          <w:color w:val="000000" w:themeColor="text1"/>
        </w:rPr>
        <w:fldChar w:fldCharType="begin"/>
      </w:r>
      <w:r w:rsidRPr="00262CCE">
        <w:rPr>
          <w:rFonts w:ascii="Arial" w:hAnsi="Arial" w:cs="Arial"/>
          <w:noProof/>
          <w:color w:val="000000" w:themeColor="text1"/>
          <w:lang w:val="en-US"/>
        </w:rPr>
        <w:instrText xml:space="preserve"> PAGEREF _Toc65221888 \h </w:instrText>
      </w:r>
      <w:r w:rsidRPr="00262CCE">
        <w:rPr>
          <w:rFonts w:ascii="Arial" w:hAnsi="Arial" w:cs="Arial"/>
          <w:noProof/>
          <w:color w:val="000000" w:themeColor="text1"/>
        </w:rPr>
      </w:r>
      <w:r w:rsidRPr="00262CCE">
        <w:rPr>
          <w:rFonts w:ascii="Arial" w:hAnsi="Arial" w:cs="Arial"/>
          <w:noProof/>
          <w:color w:val="000000" w:themeColor="text1"/>
        </w:rPr>
        <w:fldChar w:fldCharType="separate"/>
      </w:r>
      <w:r w:rsidRPr="00262CCE">
        <w:rPr>
          <w:rFonts w:ascii="Arial" w:hAnsi="Arial" w:cs="Arial"/>
          <w:noProof/>
          <w:color w:val="000000" w:themeColor="text1"/>
          <w:lang w:val="en-US"/>
        </w:rPr>
        <w:t>8</w:t>
      </w:r>
      <w:r w:rsidRPr="00262CCE">
        <w:rPr>
          <w:rFonts w:ascii="Arial" w:hAnsi="Arial" w:cs="Arial"/>
          <w:noProof/>
          <w:color w:val="000000" w:themeColor="text1"/>
        </w:rPr>
        <w:fldChar w:fldCharType="end"/>
      </w:r>
    </w:p>
    <w:p w14:paraId="38614CCA" w14:textId="77777777" w:rsidR="00262CCE" w:rsidRPr="00262CCE" w:rsidRDefault="00262CCE" w:rsidP="00262CCE">
      <w:pPr>
        <w:pStyle w:val="Inhopg2"/>
        <w:tabs>
          <w:tab w:val="left" w:pos="470"/>
          <w:tab w:val="right" w:leader="dot" w:pos="9732"/>
        </w:tabs>
        <w:rPr>
          <w:rFonts w:ascii="Arial" w:eastAsiaTheme="minorEastAsia" w:hAnsi="Arial" w:cs="Arial"/>
          <w:noProof/>
          <w:color w:val="000000" w:themeColor="text1"/>
          <w:sz w:val="22"/>
          <w:szCs w:val="22"/>
          <w:lang w:val="en-US" w:eastAsia="en-US"/>
        </w:rPr>
      </w:pPr>
      <w:r w:rsidRPr="00262CCE">
        <w:rPr>
          <w:rFonts w:ascii="Arial" w:hAnsi="Arial" w:cs="Arial"/>
          <w:noProof/>
          <w:color w:val="000000" w:themeColor="text1"/>
          <w:lang w:val="en-US"/>
        </w:rPr>
        <w:t>1.9</w:t>
      </w:r>
      <w:r w:rsidRPr="00262CCE">
        <w:rPr>
          <w:rFonts w:ascii="Arial" w:eastAsiaTheme="minorEastAsia" w:hAnsi="Arial" w:cs="Arial"/>
          <w:noProof/>
          <w:color w:val="000000" w:themeColor="text1"/>
          <w:sz w:val="22"/>
          <w:szCs w:val="22"/>
          <w:lang w:val="en-US" w:eastAsia="en-US"/>
        </w:rPr>
        <w:tab/>
      </w:r>
      <w:r w:rsidRPr="00262CCE">
        <w:rPr>
          <w:rFonts w:ascii="Arial" w:hAnsi="Arial" w:cs="Arial"/>
          <w:noProof/>
          <w:color w:val="000000" w:themeColor="text1"/>
          <w:lang w:val="en-US"/>
        </w:rPr>
        <w:t>Interpretation</w:t>
      </w:r>
      <w:r w:rsidRPr="00262CCE">
        <w:rPr>
          <w:rFonts w:ascii="Arial" w:hAnsi="Arial" w:cs="Arial"/>
          <w:noProof/>
          <w:color w:val="000000" w:themeColor="text1"/>
          <w:lang w:val="en-US"/>
        </w:rPr>
        <w:tab/>
      </w:r>
      <w:r w:rsidRPr="00262CCE">
        <w:rPr>
          <w:rFonts w:ascii="Arial" w:hAnsi="Arial" w:cs="Arial"/>
          <w:noProof/>
          <w:color w:val="000000" w:themeColor="text1"/>
        </w:rPr>
        <w:fldChar w:fldCharType="begin"/>
      </w:r>
      <w:r w:rsidRPr="00262CCE">
        <w:rPr>
          <w:rFonts w:ascii="Arial" w:hAnsi="Arial" w:cs="Arial"/>
          <w:noProof/>
          <w:color w:val="000000" w:themeColor="text1"/>
          <w:lang w:val="en-US"/>
        </w:rPr>
        <w:instrText xml:space="preserve"> PAGEREF _Toc65221889 \h </w:instrText>
      </w:r>
      <w:r w:rsidRPr="00262CCE">
        <w:rPr>
          <w:rFonts w:ascii="Arial" w:hAnsi="Arial" w:cs="Arial"/>
          <w:noProof/>
          <w:color w:val="000000" w:themeColor="text1"/>
        </w:rPr>
      </w:r>
      <w:r w:rsidRPr="00262CCE">
        <w:rPr>
          <w:rFonts w:ascii="Arial" w:hAnsi="Arial" w:cs="Arial"/>
          <w:noProof/>
          <w:color w:val="000000" w:themeColor="text1"/>
        </w:rPr>
        <w:fldChar w:fldCharType="separate"/>
      </w:r>
      <w:r w:rsidRPr="00262CCE">
        <w:rPr>
          <w:rFonts w:ascii="Arial" w:hAnsi="Arial" w:cs="Arial"/>
          <w:noProof/>
          <w:color w:val="000000" w:themeColor="text1"/>
          <w:lang w:val="en-US"/>
        </w:rPr>
        <w:t>8</w:t>
      </w:r>
      <w:r w:rsidRPr="00262CCE">
        <w:rPr>
          <w:rFonts w:ascii="Arial" w:hAnsi="Arial" w:cs="Arial"/>
          <w:noProof/>
          <w:color w:val="000000" w:themeColor="text1"/>
        </w:rPr>
        <w:fldChar w:fldCharType="end"/>
      </w:r>
    </w:p>
    <w:p w14:paraId="07CBA14D" w14:textId="77777777" w:rsidR="00262CCE" w:rsidRPr="00262CCE" w:rsidRDefault="00262CCE" w:rsidP="00262CCE">
      <w:pPr>
        <w:pStyle w:val="Inhopg2"/>
        <w:tabs>
          <w:tab w:val="left" w:pos="570"/>
          <w:tab w:val="right" w:leader="dot" w:pos="9732"/>
        </w:tabs>
        <w:rPr>
          <w:rFonts w:ascii="Arial" w:eastAsiaTheme="minorEastAsia" w:hAnsi="Arial" w:cs="Arial"/>
          <w:noProof/>
          <w:color w:val="000000" w:themeColor="text1"/>
          <w:sz w:val="22"/>
          <w:szCs w:val="22"/>
          <w:lang w:val="en-US" w:eastAsia="en-US"/>
        </w:rPr>
      </w:pPr>
      <w:r w:rsidRPr="00262CCE">
        <w:rPr>
          <w:rFonts w:ascii="Arial" w:hAnsi="Arial" w:cs="Arial"/>
          <w:noProof/>
          <w:color w:val="000000" w:themeColor="text1"/>
          <w:lang w:val="en-US"/>
        </w:rPr>
        <w:t>1.10</w:t>
      </w:r>
      <w:r w:rsidRPr="00262CCE">
        <w:rPr>
          <w:rFonts w:ascii="Arial" w:eastAsiaTheme="minorEastAsia" w:hAnsi="Arial" w:cs="Arial"/>
          <w:noProof/>
          <w:color w:val="000000" w:themeColor="text1"/>
          <w:sz w:val="22"/>
          <w:szCs w:val="22"/>
          <w:lang w:val="en-US" w:eastAsia="en-US"/>
        </w:rPr>
        <w:tab/>
      </w:r>
      <w:r w:rsidRPr="00262CCE">
        <w:rPr>
          <w:rFonts w:ascii="Arial" w:hAnsi="Arial" w:cs="Arial"/>
          <w:noProof/>
          <w:color w:val="000000" w:themeColor="text1"/>
          <w:lang w:val="en-US"/>
        </w:rPr>
        <w:t>Care Process</w:t>
      </w:r>
      <w:r w:rsidRPr="00262CCE">
        <w:rPr>
          <w:rFonts w:ascii="Arial" w:hAnsi="Arial" w:cs="Arial"/>
          <w:noProof/>
          <w:color w:val="000000" w:themeColor="text1"/>
          <w:lang w:val="en-US"/>
        </w:rPr>
        <w:tab/>
      </w:r>
      <w:r w:rsidRPr="00262CCE">
        <w:rPr>
          <w:rFonts w:ascii="Arial" w:hAnsi="Arial" w:cs="Arial"/>
          <w:noProof/>
          <w:color w:val="000000" w:themeColor="text1"/>
        </w:rPr>
        <w:fldChar w:fldCharType="begin"/>
      </w:r>
      <w:r w:rsidRPr="00262CCE">
        <w:rPr>
          <w:rFonts w:ascii="Arial" w:hAnsi="Arial" w:cs="Arial"/>
          <w:noProof/>
          <w:color w:val="000000" w:themeColor="text1"/>
          <w:lang w:val="en-US"/>
        </w:rPr>
        <w:instrText xml:space="preserve"> PAGEREF _Toc65221890 \h </w:instrText>
      </w:r>
      <w:r w:rsidRPr="00262CCE">
        <w:rPr>
          <w:rFonts w:ascii="Arial" w:hAnsi="Arial" w:cs="Arial"/>
          <w:noProof/>
          <w:color w:val="000000" w:themeColor="text1"/>
        </w:rPr>
      </w:r>
      <w:r w:rsidRPr="00262CCE">
        <w:rPr>
          <w:rFonts w:ascii="Arial" w:hAnsi="Arial" w:cs="Arial"/>
          <w:noProof/>
          <w:color w:val="000000" w:themeColor="text1"/>
        </w:rPr>
        <w:fldChar w:fldCharType="separate"/>
      </w:r>
      <w:r w:rsidRPr="00262CCE">
        <w:rPr>
          <w:rFonts w:ascii="Arial" w:hAnsi="Arial" w:cs="Arial"/>
          <w:noProof/>
          <w:color w:val="000000" w:themeColor="text1"/>
          <w:lang w:val="en-US"/>
        </w:rPr>
        <w:t>8</w:t>
      </w:r>
      <w:r w:rsidRPr="00262CCE">
        <w:rPr>
          <w:rFonts w:ascii="Arial" w:hAnsi="Arial" w:cs="Arial"/>
          <w:noProof/>
          <w:color w:val="000000" w:themeColor="text1"/>
        </w:rPr>
        <w:fldChar w:fldCharType="end"/>
      </w:r>
    </w:p>
    <w:p w14:paraId="29F7B821" w14:textId="77777777" w:rsidR="00262CCE" w:rsidRPr="00262CCE" w:rsidRDefault="00262CCE" w:rsidP="00262CCE">
      <w:pPr>
        <w:pStyle w:val="Inhopg2"/>
        <w:tabs>
          <w:tab w:val="left" w:pos="570"/>
          <w:tab w:val="right" w:leader="dot" w:pos="9732"/>
        </w:tabs>
        <w:rPr>
          <w:rFonts w:ascii="Arial" w:eastAsiaTheme="minorEastAsia" w:hAnsi="Arial" w:cs="Arial"/>
          <w:noProof/>
          <w:color w:val="000000" w:themeColor="text1"/>
          <w:sz w:val="22"/>
          <w:szCs w:val="22"/>
          <w:lang w:val="en-US" w:eastAsia="en-US"/>
        </w:rPr>
      </w:pPr>
      <w:r w:rsidRPr="00262CCE">
        <w:rPr>
          <w:rFonts w:ascii="Arial" w:hAnsi="Arial" w:cs="Arial"/>
          <w:noProof/>
          <w:color w:val="000000" w:themeColor="text1"/>
          <w:lang w:val="en-US"/>
        </w:rPr>
        <w:t>1.11</w:t>
      </w:r>
      <w:r w:rsidRPr="00262CCE">
        <w:rPr>
          <w:rFonts w:ascii="Arial" w:eastAsiaTheme="minorEastAsia" w:hAnsi="Arial" w:cs="Arial"/>
          <w:noProof/>
          <w:color w:val="000000" w:themeColor="text1"/>
          <w:sz w:val="22"/>
          <w:szCs w:val="22"/>
          <w:lang w:val="en-US" w:eastAsia="en-US"/>
        </w:rPr>
        <w:tab/>
      </w:r>
      <w:r w:rsidRPr="00262CCE">
        <w:rPr>
          <w:rFonts w:ascii="Arial" w:hAnsi="Arial" w:cs="Arial"/>
          <w:noProof/>
          <w:color w:val="000000" w:themeColor="text1"/>
          <w:lang w:val="en-US"/>
        </w:rPr>
        <w:t>Example of the Instrument</w:t>
      </w:r>
      <w:r w:rsidRPr="00262CCE">
        <w:rPr>
          <w:rFonts w:ascii="Arial" w:hAnsi="Arial" w:cs="Arial"/>
          <w:noProof/>
          <w:color w:val="000000" w:themeColor="text1"/>
          <w:lang w:val="en-US"/>
        </w:rPr>
        <w:tab/>
      </w:r>
      <w:r w:rsidRPr="00262CCE">
        <w:rPr>
          <w:rFonts w:ascii="Arial" w:hAnsi="Arial" w:cs="Arial"/>
          <w:noProof/>
          <w:color w:val="000000" w:themeColor="text1"/>
        </w:rPr>
        <w:fldChar w:fldCharType="begin"/>
      </w:r>
      <w:r w:rsidRPr="00262CCE">
        <w:rPr>
          <w:rFonts w:ascii="Arial" w:hAnsi="Arial" w:cs="Arial"/>
          <w:noProof/>
          <w:color w:val="000000" w:themeColor="text1"/>
          <w:lang w:val="en-US"/>
        </w:rPr>
        <w:instrText xml:space="preserve"> PAGEREF _Toc65221891 \h </w:instrText>
      </w:r>
      <w:r w:rsidRPr="00262CCE">
        <w:rPr>
          <w:rFonts w:ascii="Arial" w:hAnsi="Arial" w:cs="Arial"/>
          <w:noProof/>
          <w:color w:val="000000" w:themeColor="text1"/>
        </w:rPr>
      </w:r>
      <w:r w:rsidRPr="00262CCE">
        <w:rPr>
          <w:rFonts w:ascii="Arial" w:hAnsi="Arial" w:cs="Arial"/>
          <w:noProof/>
          <w:color w:val="000000" w:themeColor="text1"/>
        </w:rPr>
        <w:fldChar w:fldCharType="separate"/>
      </w:r>
      <w:r w:rsidRPr="00262CCE">
        <w:rPr>
          <w:rFonts w:ascii="Arial" w:hAnsi="Arial" w:cs="Arial"/>
          <w:noProof/>
          <w:color w:val="000000" w:themeColor="text1"/>
          <w:lang w:val="en-US"/>
        </w:rPr>
        <w:t>8</w:t>
      </w:r>
      <w:r w:rsidRPr="00262CCE">
        <w:rPr>
          <w:rFonts w:ascii="Arial" w:hAnsi="Arial" w:cs="Arial"/>
          <w:noProof/>
          <w:color w:val="000000" w:themeColor="text1"/>
        </w:rPr>
        <w:fldChar w:fldCharType="end"/>
      </w:r>
    </w:p>
    <w:p w14:paraId="1F5F8376" w14:textId="77777777" w:rsidR="00262CCE" w:rsidRPr="00262CCE" w:rsidRDefault="00262CCE" w:rsidP="00262CCE">
      <w:pPr>
        <w:pStyle w:val="Inhopg2"/>
        <w:tabs>
          <w:tab w:val="left" w:pos="570"/>
          <w:tab w:val="right" w:leader="dot" w:pos="9732"/>
        </w:tabs>
        <w:rPr>
          <w:rFonts w:ascii="Arial" w:eastAsiaTheme="minorEastAsia" w:hAnsi="Arial" w:cs="Arial"/>
          <w:noProof/>
          <w:color w:val="000000" w:themeColor="text1"/>
          <w:sz w:val="22"/>
          <w:szCs w:val="22"/>
          <w:lang w:val="en-US" w:eastAsia="en-US"/>
        </w:rPr>
      </w:pPr>
      <w:r w:rsidRPr="00262CCE">
        <w:rPr>
          <w:rFonts w:ascii="Arial" w:hAnsi="Arial" w:cs="Arial"/>
          <w:noProof/>
          <w:color w:val="000000" w:themeColor="text1"/>
          <w:lang w:val="en-US"/>
        </w:rPr>
        <w:t>1.12</w:t>
      </w:r>
      <w:r w:rsidRPr="00262CCE">
        <w:rPr>
          <w:rFonts w:ascii="Arial" w:eastAsiaTheme="minorEastAsia" w:hAnsi="Arial" w:cs="Arial"/>
          <w:noProof/>
          <w:color w:val="000000" w:themeColor="text1"/>
          <w:sz w:val="22"/>
          <w:szCs w:val="22"/>
          <w:lang w:val="en-US" w:eastAsia="en-US"/>
        </w:rPr>
        <w:tab/>
      </w:r>
      <w:r w:rsidRPr="00262CCE">
        <w:rPr>
          <w:rFonts w:ascii="Arial" w:hAnsi="Arial" w:cs="Arial"/>
          <w:noProof/>
          <w:color w:val="000000" w:themeColor="text1"/>
          <w:lang w:val="en-US"/>
        </w:rPr>
        <w:t>Constraints</w:t>
      </w:r>
      <w:r w:rsidRPr="00262CCE">
        <w:rPr>
          <w:rFonts w:ascii="Arial" w:hAnsi="Arial" w:cs="Arial"/>
          <w:noProof/>
          <w:color w:val="000000" w:themeColor="text1"/>
          <w:lang w:val="en-US"/>
        </w:rPr>
        <w:tab/>
      </w:r>
      <w:r w:rsidRPr="00262CCE">
        <w:rPr>
          <w:rFonts w:ascii="Arial" w:hAnsi="Arial" w:cs="Arial"/>
          <w:noProof/>
          <w:color w:val="000000" w:themeColor="text1"/>
        </w:rPr>
        <w:fldChar w:fldCharType="begin"/>
      </w:r>
      <w:r w:rsidRPr="00262CCE">
        <w:rPr>
          <w:rFonts w:ascii="Arial" w:hAnsi="Arial" w:cs="Arial"/>
          <w:noProof/>
          <w:color w:val="000000" w:themeColor="text1"/>
          <w:lang w:val="en-US"/>
        </w:rPr>
        <w:instrText xml:space="preserve"> PAGEREF _Toc65221892 \h </w:instrText>
      </w:r>
      <w:r w:rsidRPr="00262CCE">
        <w:rPr>
          <w:rFonts w:ascii="Arial" w:hAnsi="Arial" w:cs="Arial"/>
          <w:noProof/>
          <w:color w:val="000000" w:themeColor="text1"/>
        </w:rPr>
      </w:r>
      <w:r w:rsidRPr="00262CCE">
        <w:rPr>
          <w:rFonts w:ascii="Arial" w:hAnsi="Arial" w:cs="Arial"/>
          <w:noProof/>
          <w:color w:val="000000" w:themeColor="text1"/>
        </w:rPr>
        <w:fldChar w:fldCharType="separate"/>
      </w:r>
      <w:r w:rsidRPr="00262CCE">
        <w:rPr>
          <w:rFonts w:ascii="Arial" w:hAnsi="Arial" w:cs="Arial"/>
          <w:noProof/>
          <w:color w:val="000000" w:themeColor="text1"/>
          <w:lang w:val="en-US"/>
        </w:rPr>
        <w:t>8</w:t>
      </w:r>
      <w:r w:rsidRPr="00262CCE">
        <w:rPr>
          <w:rFonts w:ascii="Arial" w:hAnsi="Arial" w:cs="Arial"/>
          <w:noProof/>
          <w:color w:val="000000" w:themeColor="text1"/>
        </w:rPr>
        <w:fldChar w:fldCharType="end"/>
      </w:r>
    </w:p>
    <w:p w14:paraId="2E43058F" w14:textId="77777777" w:rsidR="00262CCE" w:rsidRPr="00262CCE" w:rsidRDefault="00262CCE" w:rsidP="00262CCE">
      <w:pPr>
        <w:pStyle w:val="Inhopg2"/>
        <w:tabs>
          <w:tab w:val="left" w:pos="570"/>
          <w:tab w:val="right" w:leader="dot" w:pos="9732"/>
        </w:tabs>
        <w:rPr>
          <w:rFonts w:ascii="Arial" w:eastAsiaTheme="minorEastAsia" w:hAnsi="Arial" w:cs="Arial"/>
          <w:noProof/>
          <w:color w:val="000000" w:themeColor="text1"/>
          <w:sz w:val="22"/>
          <w:szCs w:val="22"/>
          <w:lang w:val="en-US" w:eastAsia="en-US"/>
        </w:rPr>
      </w:pPr>
      <w:r w:rsidRPr="00262CCE">
        <w:rPr>
          <w:rFonts w:ascii="Arial" w:hAnsi="Arial" w:cs="Arial"/>
          <w:noProof/>
          <w:color w:val="000000" w:themeColor="text1"/>
          <w:lang w:val="en-US"/>
        </w:rPr>
        <w:t>1.13</w:t>
      </w:r>
      <w:r w:rsidRPr="00262CCE">
        <w:rPr>
          <w:rFonts w:ascii="Arial" w:eastAsiaTheme="minorEastAsia" w:hAnsi="Arial" w:cs="Arial"/>
          <w:noProof/>
          <w:color w:val="000000" w:themeColor="text1"/>
          <w:sz w:val="22"/>
          <w:szCs w:val="22"/>
          <w:lang w:val="en-US" w:eastAsia="en-US"/>
        </w:rPr>
        <w:tab/>
      </w:r>
      <w:r w:rsidRPr="00262CCE">
        <w:rPr>
          <w:rFonts w:ascii="Arial" w:hAnsi="Arial" w:cs="Arial"/>
          <w:noProof/>
          <w:color w:val="000000" w:themeColor="text1"/>
          <w:lang w:val="en-US"/>
        </w:rPr>
        <w:t>Issues</w:t>
      </w:r>
      <w:r w:rsidRPr="00262CCE">
        <w:rPr>
          <w:rFonts w:ascii="Arial" w:hAnsi="Arial" w:cs="Arial"/>
          <w:noProof/>
          <w:color w:val="000000" w:themeColor="text1"/>
          <w:lang w:val="en-US"/>
        </w:rPr>
        <w:tab/>
      </w:r>
      <w:r w:rsidRPr="00262CCE">
        <w:rPr>
          <w:rFonts w:ascii="Arial" w:hAnsi="Arial" w:cs="Arial"/>
          <w:noProof/>
          <w:color w:val="000000" w:themeColor="text1"/>
        </w:rPr>
        <w:fldChar w:fldCharType="begin"/>
      </w:r>
      <w:r w:rsidRPr="00262CCE">
        <w:rPr>
          <w:rFonts w:ascii="Arial" w:hAnsi="Arial" w:cs="Arial"/>
          <w:noProof/>
          <w:color w:val="000000" w:themeColor="text1"/>
          <w:lang w:val="en-US"/>
        </w:rPr>
        <w:instrText xml:space="preserve"> PAGEREF _Toc65221893 \h </w:instrText>
      </w:r>
      <w:r w:rsidRPr="00262CCE">
        <w:rPr>
          <w:rFonts w:ascii="Arial" w:hAnsi="Arial" w:cs="Arial"/>
          <w:noProof/>
          <w:color w:val="000000" w:themeColor="text1"/>
        </w:rPr>
      </w:r>
      <w:r w:rsidRPr="00262CCE">
        <w:rPr>
          <w:rFonts w:ascii="Arial" w:hAnsi="Arial" w:cs="Arial"/>
          <w:noProof/>
          <w:color w:val="000000" w:themeColor="text1"/>
        </w:rPr>
        <w:fldChar w:fldCharType="separate"/>
      </w:r>
      <w:r w:rsidRPr="00262CCE">
        <w:rPr>
          <w:rFonts w:ascii="Arial" w:hAnsi="Arial" w:cs="Arial"/>
          <w:noProof/>
          <w:color w:val="000000" w:themeColor="text1"/>
          <w:lang w:val="en-US"/>
        </w:rPr>
        <w:t>8</w:t>
      </w:r>
      <w:r w:rsidRPr="00262CCE">
        <w:rPr>
          <w:rFonts w:ascii="Arial" w:hAnsi="Arial" w:cs="Arial"/>
          <w:noProof/>
          <w:color w:val="000000" w:themeColor="text1"/>
        </w:rPr>
        <w:fldChar w:fldCharType="end"/>
      </w:r>
    </w:p>
    <w:p w14:paraId="5C39018F" w14:textId="77777777" w:rsidR="00262CCE" w:rsidRPr="00262CCE" w:rsidRDefault="00262CCE" w:rsidP="00262CCE">
      <w:pPr>
        <w:pStyle w:val="Inhopg2"/>
        <w:tabs>
          <w:tab w:val="left" w:pos="570"/>
          <w:tab w:val="right" w:leader="dot" w:pos="9732"/>
        </w:tabs>
        <w:rPr>
          <w:rFonts w:ascii="Arial" w:eastAsiaTheme="minorEastAsia" w:hAnsi="Arial" w:cs="Arial"/>
          <w:noProof/>
          <w:color w:val="000000" w:themeColor="text1"/>
          <w:sz w:val="22"/>
          <w:szCs w:val="22"/>
          <w:lang w:val="en-US" w:eastAsia="en-US"/>
        </w:rPr>
      </w:pPr>
      <w:r w:rsidRPr="00262CCE">
        <w:rPr>
          <w:rFonts w:ascii="Arial" w:hAnsi="Arial" w:cs="Arial"/>
          <w:noProof/>
          <w:color w:val="000000" w:themeColor="text1"/>
          <w:lang w:val="en-US"/>
        </w:rPr>
        <w:t>1.14</w:t>
      </w:r>
      <w:r w:rsidRPr="00262CCE">
        <w:rPr>
          <w:rFonts w:ascii="Arial" w:eastAsiaTheme="minorEastAsia" w:hAnsi="Arial" w:cs="Arial"/>
          <w:noProof/>
          <w:color w:val="000000" w:themeColor="text1"/>
          <w:sz w:val="22"/>
          <w:szCs w:val="22"/>
          <w:lang w:val="en-US" w:eastAsia="en-US"/>
        </w:rPr>
        <w:tab/>
      </w:r>
      <w:r w:rsidRPr="00262CCE">
        <w:rPr>
          <w:rFonts w:ascii="Arial" w:hAnsi="Arial" w:cs="Arial"/>
          <w:noProof/>
          <w:color w:val="000000" w:themeColor="text1"/>
          <w:lang w:val="en-US"/>
        </w:rPr>
        <w:t>References</w:t>
      </w:r>
      <w:r w:rsidRPr="00262CCE">
        <w:rPr>
          <w:rFonts w:ascii="Arial" w:hAnsi="Arial" w:cs="Arial"/>
          <w:noProof/>
          <w:color w:val="000000" w:themeColor="text1"/>
          <w:lang w:val="en-US"/>
        </w:rPr>
        <w:tab/>
      </w:r>
      <w:r w:rsidRPr="00262CCE">
        <w:rPr>
          <w:rFonts w:ascii="Arial" w:hAnsi="Arial" w:cs="Arial"/>
          <w:noProof/>
          <w:color w:val="000000" w:themeColor="text1"/>
        </w:rPr>
        <w:fldChar w:fldCharType="begin"/>
      </w:r>
      <w:r w:rsidRPr="00262CCE">
        <w:rPr>
          <w:rFonts w:ascii="Arial" w:hAnsi="Arial" w:cs="Arial"/>
          <w:noProof/>
          <w:color w:val="000000" w:themeColor="text1"/>
          <w:lang w:val="en-US"/>
        </w:rPr>
        <w:instrText xml:space="preserve"> PAGEREF _Toc65221894 \h </w:instrText>
      </w:r>
      <w:r w:rsidRPr="00262CCE">
        <w:rPr>
          <w:rFonts w:ascii="Arial" w:hAnsi="Arial" w:cs="Arial"/>
          <w:noProof/>
          <w:color w:val="000000" w:themeColor="text1"/>
        </w:rPr>
      </w:r>
      <w:r w:rsidRPr="00262CCE">
        <w:rPr>
          <w:rFonts w:ascii="Arial" w:hAnsi="Arial" w:cs="Arial"/>
          <w:noProof/>
          <w:color w:val="000000" w:themeColor="text1"/>
        </w:rPr>
        <w:fldChar w:fldCharType="separate"/>
      </w:r>
      <w:r w:rsidRPr="00262CCE">
        <w:rPr>
          <w:rFonts w:ascii="Arial" w:hAnsi="Arial" w:cs="Arial"/>
          <w:noProof/>
          <w:color w:val="000000" w:themeColor="text1"/>
          <w:lang w:val="en-US"/>
        </w:rPr>
        <w:t>8</w:t>
      </w:r>
      <w:r w:rsidRPr="00262CCE">
        <w:rPr>
          <w:rFonts w:ascii="Arial" w:hAnsi="Arial" w:cs="Arial"/>
          <w:noProof/>
          <w:color w:val="000000" w:themeColor="text1"/>
        </w:rPr>
        <w:fldChar w:fldCharType="end"/>
      </w:r>
    </w:p>
    <w:p w14:paraId="11FDB726" w14:textId="77777777" w:rsidR="00262CCE" w:rsidRPr="00262CCE" w:rsidRDefault="00262CCE" w:rsidP="00262CCE">
      <w:pPr>
        <w:pStyle w:val="Inhopg2"/>
        <w:tabs>
          <w:tab w:val="left" w:pos="570"/>
          <w:tab w:val="right" w:leader="dot" w:pos="9732"/>
        </w:tabs>
        <w:rPr>
          <w:rFonts w:ascii="Arial" w:eastAsiaTheme="minorEastAsia" w:hAnsi="Arial" w:cs="Arial"/>
          <w:noProof/>
          <w:color w:val="000000" w:themeColor="text1"/>
          <w:sz w:val="22"/>
          <w:szCs w:val="22"/>
          <w:lang w:val="en-US" w:eastAsia="en-US"/>
        </w:rPr>
      </w:pPr>
      <w:r w:rsidRPr="00262CCE">
        <w:rPr>
          <w:rFonts w:ascii="Arial" w:hAnsi="Arial" w:cs="Arial"/>
          <w:noProof/>
          <w:color w:val="000000" w:themeColor="text1"/>
          <w:lang w:val="en-US"/>
        </w:rPr>
        <w:t>1.15</w:t>
      </w:r>
      <w:r w:rsidRPr="00262CCE">
        <w:rPr>
          <w:rFonts w:ascii="Arial" w:eastAsiaTheme="minorEastAsia" w:hAnsi="Arial" w:cs="Arial"/>
          <w:noProof/>
          <w:color w:val="000000" w:themeColor="text1"/>
          <w:sz w:val="22"/>
          <w:szCs w:val="22"/>
          <w:lang w:val="en-US" w:eastAsia="en-US"/>
        </w:rPr>
        <w:tab/>
      </w:r>
      <w:r w:rsidRPr="00262CCE">
        <w:rPr>
          <w:rFonts w:ascii="Arial" w:hAnsi="Arial" w:cs="Arial"/>
          <w:noProof/>
          <w:color w:val="000000" w:themeColor="text1"/>
          <w:lang w:val="en-US"/>
        </w:rPr>
        <w:t>Functional Model</w:t>
      </w:r>
      <w:r w:rsidRPr="00262CCE">
        <w:rPr>
          <w:rFonts w:ascii="Arial" w:hAnsi="Arial" w:cs="Arial"/>
          <w:noProof/>
          <w:color w:val="000000" w:themeColor="text1"/>
          <w:lang w:val="en-US"/>
        </w:rPr>
        <w:tab/>
      </w:r>
      <w:r w:rsidRPr="00262CCE">
        <w:rPr>
          <w:rFonts w:ascii="Arial" w:hAnsi="Arial" w:cs="Arial"/>
          <w:noProof/>
          <w:color w:val="000000" w:themeColor="text1"/>
        </w:rPr>
        <w:fldChar w:fldCharType="begin"/>
      </w:r>
      <w:r w:rsidRPr="00262CCE">
        <w:rPr>
          <w:rFonts w:ascii="Arial" w:hAnsi="Arial" w:cs="Arial"/>
          <w:noProof/>
          <w:color w:val="000000" w:themeColor="text1"/>
          <w:lang w:val="en-US"/>
        </w:rPr>
        <w:instrText xml:space="preserve"> PAGEREF _Toc65221895 \h </w:instrText>
      </w:r>
      <w:r w:rsidRPr="00262CCE">
        <w:rPr>
          <w:rFonts w:ascii="Arial" w:hAnsi="Arial" w:cs="Arial"/>
          <w:noProof/>
          <w:color w:val="000000" w:themeColor="text1"/>
        </w:rPr>
      </w:r>
      <w:r w:rsidRPr="00262CCE">
        <w:rPr>
          <w:rFonts w:ascii="Arial" w:hAnsi="Arial" w:cs="Arial"/>
          <w:noProof/>
          <w:color w:val="000000" w:themeColor="text1"/>
        </w:rPr>
        <w:fldChar w:fldCharType="separate"/>
      </w:r>
      <w:r w:rsidRPr="00262CCE">
        <w:rPr>
          <w:rFonts w:ascii="Arial" w:hAnsi="Arial" w:cs="Arial"/>
          <w:noProof/>
          <w:color w:val="000000" w:themeColor="text1"/>
          <w:lang w:val="en-US"/>
        </w:rPr>
        <w:t>9</w:t>
      </w:r>
      <w:r w:rsidRPr="00262CCE">
        <w:rPr>
          <w:rFonts w:ascii="Arial" w:hAnsi="Arial" w:cs="Arial"/>
          <w:noProof/>
          <w:color w:val="000000" w:themeColor="text1"/>
        </w:rPr>
        <w:fldChar w:fldCharType="end"/>
      </w:r>
    </w:p>
    <w:p w14:paraId="4D67EB5F" w14:textId="77777777" w:rsidR="00262CCE" w:rsidRPr="00262CCE" w:rsidRDefault="00262CCE" w:rsidP="00262CCE">
      <w:pPr>
        <w:pStyle w:val="Inhopg2"/>
        <w:tabs>
          <w:tab w:val="left" w:pos="570"/>
          <w:tab w:val="right" w:leader="dot" w:pos="9732"/>
        </w:tabs>
        <w:rPr>
          <w:rFonts w:ascii="Arial" w:eastAsiaTheme="minorEastAsia" w:hAnsi="Arial" w:cs="Arial"/>
          <w:noProof/>
          <w:color w:val="000000" w:themeColor="text1"/>
          <w:sz w:val="22"/>
          <w:szCs w:val="22"/>
          <w:lang w:val="en-US" w:eastAsia="en-US"/>
        </w:rPr>
      </w:pPr>
      <w:r w:rsidRPr="00262CCE">
        <w:rPr>
          <w:rFonts w:ascii="Arial" w:hAnsi="Arial" w:cs="Arial"/>
          <w:noProof/>
          <w:color w:val="000000" w:themeColor="text1"/>
          <w:lang w:val="en-US"/>
        </w:rPr>
        <w:t>1.16</w:t>
      </w:r>
      <w:r w:rsidRPr="00262CCE">
        <w:rPr>
          <w:rFonts w:ascii="Arial" w:eastAsiaTheme="minorEastAsia" w:hAnsi="Arial" w:cs="Arial"/>
          <w:noProof/>
          <w:color w:val="000000" w:themeColor="text1"/>
          <w:sz w:val="22"/>
          <w:szCs w:val="22"/>
          <w:lang w:val="en-US" w:eastAsia="en-US"/>
        </w:rPr>
        <w:tab/>
      </w:r>
      <w:r w:rsidRPr="00262CCE">
        <w:rPr>
          <w:rFonts w:ascii="Arial" w:hAnsi="Arial" w:cs="Arial"/>
          <w:noProof/>
          <w:color w:val="000000" w:themeColor="text1"/>
          <w:lang w:val="en-US"/>
        </w:rPr>
        <w:t>Traceability to other Standards</w:t>
      </w:r>
      <w:r w:rsidRPr="00262CCE">
        <w:rPr>
          <w:rFonts w:ascii="Arial" w:hAnsi="Arial" w:cs="Arial"/>
          <w:noProof/>
          <w:color w:val="000000" w:themeColor="text1"/>
          <w:lang w:val="en-US"/>
        </w:rPr>
        <w:tab/>
      </w:r>
      <w:r w:rsidRPr="00262CCE">
        <w:rPr>
          <w:rFonts w:ascii="Arial" w:hAnsi="Arial" w:cs="Arial"/>
          <w:noProof/>
          <w:color w:val="000000" w:themeColor="text1"/>
        </w:rPr>
        <w:fldChar w:fldCharType="begin"/>
      </w:r>
      <w:r w:rsidRPr="00262CCE">
        <w:rPr>
          <w:rFonts w:ascii="Arial" w:hAnsi="Arial" w:cs="Arial"/>
          <w:noProof/>
          <w:color w:val="000000" w:themeColor="text1"/>
          <w:lang w:val="en-US"/>
        </w:rPr>
        <w:instrText xml:space="preserve"> PAGEREF _Toc65221896 \h </w:instrText>
      </w:r>
      <w:r w:rsidRPr="00262CCE">
        <w:rPr>
          <w:rFonts w:ascii="Arial" w:hAnsi="Arial" w:cs="Arial"/>
          <w:noProof/>
          <w:color w:val="000000" w:themeColor="text1"/>
        </w:rPr>
      </w:r>
      <w:r w:rsidRPr="00262CCE">
        <w:rPr>
          <w:rFonts w:ascii="Arial" w:hAnsi="Arial" w:cs="Arial"/>
          <w:noProof/>
          <w:color w:val="000000" w:themeColor="text1"/>
        </w:rPr>
        <w:fldChar w:fldCharType="separate"/>
      </w:r>
      <w:r w:rsidRPr="00262CCE">
        <w:rPr>
          <w:rFonts w:ascii="Arial" w:hAnsi="Arial" w:cs="Arial"/>
          <w:noProof/>
          <w:color w:val="000000" w:themeColor="text1"/>
          <w:lang w:val="en-US"/>
        </w:rPr>
        <w:t>9</w:t>
      </w:r>
      <w:r w:rsidRPr="00262CCE">
        <w:rPr>
          <w:rFonts w:ascii="Arial" w:hAnsi="Arial" w:cs="Arial"/>
          <w:noProof/>
          <w:color w:val="000000" w:themeColor="text1"/>
        </w:rPr>
        <w:fldChar w:fldCharType="end"/>
      </w:r>
    </w:p>
    <w:p w14:paraId="26BD68B1" w14:textId="77777777" w:rsidR="00262CCE" w:rsidRPr="00262CCE" w:rsidRDefault="00262CCE" w:rsidP="00262CCE">
      <w:pPr>
        <w:pStyle w:val="Inhopg2"/>
        <w:tabs>
          <w:tab w:val="left" w:pos="570"/>
          <w:tab w:val="right" w:leader="dot" w:pos="9732"/>
        </w:tabs>
        <w:rPr>
          <w:rFonts w:ascii="Arial" w:eastAsiaTheme="minorEastAsia" w:hAnsi="Arial" w:cs="Arial"/>
          <w:noProof/>
          <w:color w:val="000000" w:themeColor="text1"/>
          <w:sz w:val="22"/>
          <w:szCs w:val="22"/>
          <w:lang w:val="en-US" w:eastAsia="en-US"/>
        </w:rPr>
      </w:pPr>
      <w:r w:rsidRPr="00262CCE">
        <w:rPr>
          <w:rFonts w:ascii="Arial" w:hAnsi="Arial" w:cs="Arial"/>
          <w:noProof/>
          <w:color w:val="000000" w:themeColor="text1"/>
          <w:lang w:val="en-US"/>
        </w:rPr>
        <w:t>1.17</w:t>
      </w:r>
      <w:r w:rsidRPr="00262CCE">
        <w:rPr>
          <w:rFonts w:ascii="Arial" w:eastAsiaTheme="minorEastAsia" w:hAnsi="Arial" w:cs="Arial"/>
          <w:noProof/>
          <w:color w:val="000000" w:themeColor="text1"/>
          <w:sz w:val="22"/>
          <w:szCs w:val="22"/>
          <w:lang w:val="en-US" w:eastAsia="en-US"/>
        </w:rPr>
        <w:tab/>
      </w:r>
      <w:r w:rsidRPr="00262CCE">
        <w:rPr>
          <w:rFonts w:ascii="Arial" w:hAnsi="Arial" w:cs="Arial"/>
          <w:noProof/>
          <w:color w:val="000000" w:themeColor="text1"/>
          <w:lang w:val="en-US"/>
        </w:rPr>
        <w:t>Disclaimer</w:t>
      </w:r>
      <w:r w:rsidRPr="00262CCE">
        <w:rPr>
          <w:rFonts w:ascii="Arial" w:hAnsi="Arial" w:cs="Arial"/>
          <w:noProof/>
          <w:color w:val="000000" w:themeColor="text1"/>
          <w:lang w:val="en-US"/>
        </w:rPr>
        <w:tab/>
      </w:r>
      <w:r w:rsidRPr="00262CCE">
        <w:rPr>
          <w:rFonts w:ascii="Arial" w:hAnsi="Arial" w:cs="Arial"/>
          <w:noProof/>
          <w:color w:val="000000" w:themeColor="text1"/>
        </w:rPr>
        <w:fldChar w:fldCharType="begin"/>
      </w:r>
      <w:r w:rsidRPr="00262CCE">
        <w:rPr>
          <w:rFonts w:ascii="Arial" w:hAnsi="Arial" w:cs="Arial"/>
          <w:noProof/>
          <w:color w:val="000000" w:themeColor="text1"/>
          <w:lang w:val="en-US"/>
        </w:rPr>
        <w:instrText xml:space="preserve"> PAGEREF _Toc65221897 \h </w:instrText>
      </w:r>
      <w:r w:rsidRPr="00262CCE">
        <w:rPr>
          <w:rFonts w:ascii="Arial" w:hAnsi="Arial" w:cs="Arial"/>
          <w:noProof/>
          <w:color w:val="000000" w:themeColor="text1"/>
        </w:rPr>
      </w:r>
      <w:r w:rsidRPr="00262CCE">
        <w:rPr>
          <w:rFonts w:ascii="Arial" w:hAnsi="Arial" w:cs="Arial"/>
          <w:noProof/>
          <w:color w:val="000000" w:themeColor="text1"/>
        </w:rPr>
        <w:fldChar w:fldCharType="separate"/>
      </w:r>
      <w:r w:rsidRPr="00262CCE">
        <w:rPr>
          <w:rFonts w:ascii="Arial" w:hAnsi="Arial" w:cs="Arial"/>
          <w:noProof/>
          <w:color w:val="000000" w:themeColor="text1"/>
          <w:lang w:val="en-US"/>
        </w:rPr>
        <w:t>9</w:t>
      </w:r>
      <w:r w:rsidRPr="00262CCE">
        <w:rPr>
          <w:rFonts w:ascii="Arial" w:hAnsi="Arial" w:cs="Arial"/>
          <w:noProof/>
          <w:color w:val="000000" w:themeColor="text1"/>
        </w:rPr>
        <w:fldChar w:fldCharType="end"/>
      </w:r>
    </w:p>
    <w:p w14:paraId="4B660539" w14:textId="77777777" w:rsidR="00262CCE" w:rsidRPr="00262CCE" w:rsidRDefault="00262CCE" w:rsidP="00262CCE">
      <w:pPr>
        <w:pStyle w:val="Inhopg2"/>
        <w:tabs>
          <w:tab w:val="left" w:pos="570"/>
          <w:tab w:val="right" w:leader="dot" w:pos="9732"/>
        </w:tabs>
        <w:rPr>
          <w:rFonts w:ascii="Arial" w:eastAsiaTheme="minorEastAsia" w:hAnsi="Arial" w:cs="Arial"/>
          <w:noProof/>
          <w:color w:val="000000" w:themeColor="text1"/>
          <w:sz w:val="22"/>
          <w:szCs w:val="22"/>
          <w:lang w:val="en-US" w:eastAsia="en-US"/>
        </w:rPr>
      </w:pPr>
      <w:r w:rsidRPr="00262CCE">
        <w:rPr>
          <w:rFonts w:ascii="Arial" w:hAnsi="Arial" w:cs="Arial"/>
          <w:noProof/>
          <w:color w:val="000000" w:themeColor="text1"/>
          <w:lang w:val="en-US"/>
        </w:rPr>
        <w:t>1.18</w:t>
      </w:r>
      <w:r w:rsidRPr="00262CCE">
        <w:rPr>
          <w:rFonts w:ascii="Arial" w:eastAsiaTheme="minorEastAsia" w:hAnsi="Arial" w:cs="Arial"/>
          <w:noProof/>
          <w:color w:val="000000" w:themeColor="text1"/>
          <w:sz w:val="22"/>
          <w:szCs w:val="22"/>
          <w:lang w:val="en-US" w:eastAsia="en-US"/>
        </w:rPr>
        <w:tab/>
      </w:r>
      <w:r w:rsidRPr="00262CCE">
        <w:rPr>
          <w:rFonts w:ascii="Arial" w:hAnsi="Arial" w:cs="Arial"/>
          <w:noProof/>
          <w:color w:val="000000" w:themeColor="text1"/>
          <w:lang w:val="en-US"/>
        </w:rPr>
        <w:t>Terms of Use</w:t>
      </w:r>
      <w:r w:rsidRPr="00262CCE">
        <w:rPr>
          <w:rFonts w:ascii="Arial" w:hAnsi="Arial" w:cs="Arial"/>
          <w:noProof/>
          <w:color w:val="000000" w:themeColor="text1"/>
          <w:lang w:val="en-US"/>
        </w:rPr>
        <w:tab/>
      </w:r>
      <w:r w:rsidRPr="00262CCE">
        <w:rPr>
          <w:rFonts w:ascii="Arial" w:hAnsi="Arial" w:cs="Arial"/>
          <w:noProof/>
          <w:color w:val="000000" w:themeColor="text1"/>
        </w:rPr>
        <w:fldChar w:fldCharType="begin"/>
      </w:r>
      <w:r w:rsidRPr="00262CCE">
        <w:rPr>
          <w:rFonts w:ascii="Arial" w:hAnsi="Arial" w:cs="Arial"/>
          <w:noProof/>
          <w:color w:val="000000" w:themeColor="text1"/>
          <w:lang w:val="en-US"/>
        </w:rPr>
        <w:instrText xml:space="preserve"> PAGEREF _Toc65221898 \h </w:instrText>
      </w:r>
      <w:r w:rsidRPr="00262CCE">
        <w:rPr>
          <w:rFonts w:ascii="Arial" w:hAnsi="Arial" w:cs="Arial"/>
          <w:noProof/>
          <w:color w:val="000000" w:themeColor="text1"/>
        </w:rPr>
      </w:r>
      <w:r w:rsidRPr="00262CCE">
        <w:rPr>
          <w:rFonts w:ascii="Arial" w:hAnsi="Arial" w:cs="Arial"/>
          <w:noProof/>
          <w:color w:val="000000" w:themeColor="text1"/>
        </w:rPr>
        <w:fldChar w:fldCharType="separate"/>
      </w:r>
      <w:r w:rsidRPr="00262CCE">
        <w:rPr>
          <w:rFonts w:ascii="Arial" w:hAnsi="Arial" w:cs="Arial"/>
          <w:noProof/>
          <w:color w:val="000000" w:themeColor="text1"/>
          <w:lang w:val="en-US"/>
        </w:rPr>
        <w:t>9</w:t>
      </w:r>
      <w:r w:rsidRPr="00262CCE">
        <w:rPr>
          <w:rFonts w:ascii="Arial" w:hAnsi="Arial" w:cs="Arial"/>
          <w:noProof/>
          <w:color w:val="000000" w:themeColor="text1"/>
        </w:rPr>
        <w:fldChar w:fldCharType="end"/>
      </w:r>
    </w:p>
    <w:p w14:paraId="23E33B05" w14:textId="77777777" w:rsidR="00262CCE" w:rsidRPr="00262CCE" w:rsidRDefault="00262CCE" w:rsidP="00262CCE">
      <w:pPr>
        <w:pStyle w:val="Inhopg2"/>
        <w:tabs>
          <w:tab w:val="left" w:pos="570"/>
          <w:tab w:val="right" w:leader="dot" w:pos="9732"/>
        </w:tabs>
        <w:rPr>
          <w:rFonts w:ascii="Arial" w:eastAsiaTheme="minorEastAsia" w:hAnsi="Arial" w:cs="Arial"/>
          <w:noProof/>
          <w:color w:val="000000" w:themeColor="text1"/>
          <w:sz w:val="22"/>
          <w:szCs w:val="22"/>
          <w:lang w:val="en-US" w:eastAsia="en-US"/>
        </w:rPr>
      </w:pPr>
      <w:r w:rsidRPr="00262CCE">
        <w:rPr>
          <w:rFonts w:ascii="Arial" w:hAnsi="Arial" w:cs="Arial"/>
          <w:noProof/>
          <w:color w:val="000000" w:themeColor="text1"/>
          <w:lang w:val="en-US"/>
        </w:rPr>
        <w:t>1.19</w:t>
      </w:r>
      <w:r w:rsidRPr="00262CCE">
        <w:rPr>
          <w:rFonts w:ascii="Arial" w:eastAsiaTheme="minorEastAsia" w:hAnsi="Arial" w:cs="Arial"/>
          <w:noProof/>
          <w:color w:val="000000" w:themeColor="text1"/>
          <w:sz w:val="22"/>
          <w:szCs w:val="22"/>
          <w:lang w:val="en-US" w:eastAsia="en-US"/>
        </w:rPr>
        <w:tab/>
      </w:r>
      <w:r w:rsidRPr="00262CCE">
        <w:rPr>
          <w:rFonts w:ascii="Arial" w:hAnsi="Arial" w:cs="Arial"/>
          <w:noProof/>
          <w:color w:val="000000" w:themeColor="text1"/>
          <w:lang w:val="en-US"/>
        </w:rPr>
        <w:t>Copyrights</w:t>
      </w:r>
      <w:r w:rsidRPr="00262CCE">
        <w:rPr>
          <w:rFonts w:ascii="Arial" w:hAnsi="Arial" w:cs="Arial"/>
          <w:noProof/>
          <w:color w:val="000000" w:themeColor="text1"/>
          <w:lang w:val="en-US"/>
        </w:rPr>
        <w:tab/>
      </w:r>
      <w:r w:rsidRPr="00262CCE">
        <w:rPr>
          <w:rFonts w:ascii="Arial" w:hAnsi="Arial" w:cs="Arial"/>
          <w:noProof/>
          <w:color w:val="000000" w:themeColor="text1"/>
        </w:rPr>
        <w:fldChar w:fldCharType="begin"/>
      </w:r>
      <w:r w:rsidRPr="00262CCE">
        <w:rPr>
          <w:rFonts w:ascii="Arial" w:hAnsi="Arial" w:cs="Arial"/>
          <w:noProof/>
          <w:color w:val="000000" w:themeColor="text1"/>
          <w:lang w:val="en-US"/>
        </w:rPr>
        <w:instrText xml:space="preserve"> PAGEREF _Toc65221899 \h </w:instrText>
      </w:r>
      <w:r w:rsidRPr="00262CCE">
        <w:rPr>
          <w:rFonts w:ascii="Arial" w:hAnsi="Arial" w:cs="Arial"/>
          <w:noProof/>
          <w:color w:val="000000" w:themeColor="text1"/>
        </w:rPr>
      </w:r>
      <w:r w:rsidRPr="00262CCE">
        <w:rPr>
          <w:rFonts w:ascii="Arial" w:hAnsi="Arial" w:cs="Arial"/>
          <w:noProof/>
          <w:color w:val="000000" w:themeColor="text1"/>
        </w:rPr>
        <w:fldChar w:fldCharType="separate"/>
      </w:r>
      <w:r w:rsidRPr="00262CCE">
        <w:rPr>
          <w:rFonts w:ascii="Arial" w:hAnsi="Arial" w:cs="Arial"/>
          <w:noProof/>
          <w:color w:val="000000" w:themeColor="text1"/>
          <w:lang w:val="en-US"/>
        </w:rPr>
        <w:t>9</w:t>
      </w:r>
      <w:r w:rsidRPr="00262CCE">
        <w:rPr>
          <w:rFonts w:ascii="Arial" w:hAnsi="Arial" w:cs="Arial"/>
          <w:noProof/>
          <w:color w:val="000000" w:themeColor="text1"/>
        </w:rPr>
        <w:fldChar w:fldCharType="end"/>
      </w:r>
    </w:p>
    <w:p w14:paraId="5F5BE417" w14:textId="77777777" w:rsidR="00262CCE" w:rsidRPr="00262CCE" w:rsidRDefault="00262CCE" w:rsidP="00262CCE">
      <w:pPr>
        <w:pStyle w:val="Inhopg1"/>
        <w:tabs>
          <w:tab w:val="left" w:pos="320"/>
          <w:tab w:val="right" w:leader="dot" w:pos="9732"/>
        </w:tabs>
        <w:rPr>
          <w:rFonts w:ascii="Arial" w:eastAsiaTheme="minorEastAsia" w:hAnsi="Arial" w:cs="Arial"/>
          <w:b w:val="0"/>
          <w:noProof/>
          <w:color w:val="000000" w:themeColor="text1"/>
          <w:sz w:val="22"/>
          <w:szCs w:val="22"/>
          <w:lang w:val="en-US" w:eastAsia="en-US"/>
        </w:rPr>
      </w:pPr>
      <w:r w:rsidRPr="00262CCE">
        <w:rPr>
          <w:rFonts w:ascii="Arial" w:hAnsi="Arial" w:cs="Arial"/>
          <w:noProof/>
          <w:color w:val="000000" w:themeColor="text1"/>
          <w:lang w:val="en-US"/>
        </w:rPr>
        <w:t>2</w:t>
      </w:r>
      <w:r w:rsidRPr="00262CCE">
        <w:rPr>
          <w:rFonts w:ascii="Arial" w:eastAsiaTheme="minorEastAsia" w:hAnsi="Arial" w:cs="Arial"/>
          <w:b w:val="0"/>
          <w:noProof/>
          <w:color w:val="000000" w:themeColor="text1"/>
          <w:sz w:val="22"/>
          <w:szCs w:val="22"/>
          <w:lang w:val="en-US" w:eastAsia="en-US"/>
        </w:rPr>
        <w:tab/>
      </w:r>
      <w:r w:rsidRPr="00262CCE">
        <w:rPr>
          <w:rFonts w:ascii="Arial" w:hAnsi="Arial" w:cs="Arial"/>
          <w:noProof/>
          <w:color w:val="000000" w:themeColor="text1"/>
          <w:lang w:val="en-US"/>
        </w:rPr>
        <w:t>Metadata nl.ggznederlandsede-MANSA-v1</w:t>
      </w:r>
      <w:r w:rsidRPr="00262CCE">
        <w:rPr>
          <w:rFonts w:ascii="Arial" w:hAnsi="Arial" w:cs="Arial"/>
          <w:noProof/>
          <w:color w:val="000000" w:themeColor="text1"/>
          <w:lang w:val="en-US"/>
        </w:rPr>
        <w:tab/>
      </w:r>
      <w:r w:rsidRPr="00262CCE">
        <w:rPr>
          <w:rFonts w:ascii="Arial" w:hAnsi="Arial" w:cs="Arial"/>
          <w:noProof/>
          <w:color w:val="000000" w:themeColor="text1"/>
        </w:rPr>
        <w:fldChar w:fldCharType="begin"/>
      </w:r>
      <w:r w:rsidRPr="00262CCE">
        <w:rPr>
          <w:rFonts w:ascii="Arial" w:hAnsi="Arial" w:cs="Arial"/>
          <w:noProof/>
          <w:color w:val="000000" w:themeColor="text1"/>
          <w:lang w:val="en-US"/>
        </w:rPr>
        <w:instrText xml:space="preserve"> PAGEREF _Toc65221900 \h </w:instrText>
      </w:r>
      <w:r w:rsidRPr="00262CCE">
        <w:rPr>
          <w:rFonts w:ascii="Arial" w:hAnsi="Arial" w:cs="Arial"/>
          <w:noProof/>
          <w:color w:val="000000" w:themeColor="text1"/>
        </w:rPr>
      </w:r>
      <w:r w:rsidRPr="00262CCE">
        <w:rPr>
          <w:rFonts w:ascii="Arial" w:hAnsi="Arial" w:cs="Arial"/>
          <w:noProof/>
          <w:color w:val="000000" w:themeColor="text1"/>
        </w:rPr>
        <w:fldChar w:fldCharType="separate"/>
      </w:r>
      <w:r w:rsidRPr="00262CCE">
        <w:rPr>
          <w:rFonts w:ascii="Arial" w:hAnsi="Arial" w:cs="Arial"/>
          <w:noProof/>
          <w:color w:val="000000" w:themeColor="text1"/>
          <w:lang w:val="en-US"/>
        </w:rPr>
        <w:t>10</w:t>
      </w:r>
      <w:r w:rsidRPr="00262CCE">
        <w:rPr>
          <w:rFonts w:ascii="Arial" w:hAnsi="Arial" w:cs="Arial"/>
          <w:noProof/>
          <w:color w:val="000000" w:themeColor="text1"/>
        </w:rPr>
        <w:fldChar w:fldCharType="end"/>
      </w:r>
    </w:p>
    <w:p w14:paraId="634A25D0" w14:textId="77777777" w:rsidR="00262CCE" w:rsidRPr="00262CCE" w:rsidRDefault="00262CCE" w:rsidP="00262CCE">
      <w:pPr>
        <w:pStyle w:val="Inhopg2"/>
        <w:tabs>
          <w:tab w:val="left" w:pos="470"/>
          <w:tab w:val="right" w:leader="dot" w:pos="9732"/>
        </w:tabs>
        <w:rPr>
          <w:rFonts w:ascii="Arial" w:eastAsiaTheme="minorEastAsia" w:hAnsi="Arial" w:cs="Arial"/>
          <w:noProof/>
          <w:color w:val="000000" w:themeColor="text1"/>
          <w:sz w:val="22"/>
          <w:szCs w:val="22"/>
          <w:lang w:val="en-US" w:eastAsia="en-US"/>
        </w:rPr>
      </w:pPr>
      <w:r w:rsidRPr="00262CCE">
        <w:rPr>
          <w:rFonts w:ascii="Arial" w:hAnsi="Arial" w:cs="Arial"/>
          <w:noProof/>
          <w:color w:val="000000" w:themeColor="text1"/>
        </w:rPr>
        <w:t>2.1</w:t>
      </w:r>
      <w:r w:rsidRPr="00262CCE">
        <w:rPr>
          <w:rFonts w:ascii="Arial" w:eastAsiaTheme="minorEastAsia" w:hAnsi="Arial" w:cs="Arial"/>
          <w:noProof/>
          <w:color w:val="000000" w:themeColor="text1"/>
          <w:sz w:val="22"/>
          <w:szCs w:val="22"/>
          <w:lang w:val="en-US" w:eastAsia="en-US"/>
        </w:rPr>
        <w:tab/>
      </w:r>
      <w:r w:rsidRPr="00262CCE">
        <w:rPr>
          <w:rFonts w:ascii="Arial" w:hAnsi="Arial" w:cs="Arial"/>
          <w:noProof/>
          <w:color w:val="000000" w:themeColor="text1"/>
        </w:rPr>
        <w:t>Revision History</w:t>
      </w:r>
      <w:r w:rsidRPr="00262CCE">
        <w:rPr>
          <w:rFonts w:ascii="Arial" w:hAnsi="Arial" w:cs="Arial"/>
          <w:noProof/>
          <w:color w:val="000000" w:themeColor="text1"/>
        </w:rPr>
        <w:tab/>
      </w:r>
      <w:r w:rsidRPr="00262CCE">
        <w:rPr>
          <w:rFonts w:ascii="Arial" w:hAnsi="Arial" w:cs="Arial"/>
          <w:noProof/>
          <w:color w:val="000000" w:themeColor="text1"/>
        </w:rPr>
        <w:fldChar w:fldCharType="begin"/>
      </w:r>
      <w:r w:rsidRPr="00262CCE">
        <w:rPr>
          <w:rFonts w:ascii="Arial" w:hAnsi="Arial" w:cs="Arial"/>
          <w:noProof/>
          <w:color w:val="000000" w:themeColor="text1"/>
        </w:rPr>
        <w:instrText xml:space="preserve"> PAGEREF _Toc65221901 \h </w:instrText>
      </w:r>
      <w:r w:rsidRPr="00262CCE">
        <w:rPr>
          <w:rFonts w:ascii="Arial" w:hAnsi="Arial" w:cs="Arial"/>
          <w:noProof/>
          <w:color w:val="000000" w:themeColor="text1"/>
        </w:rPr>
      </w:r>
      <w:r w:rsidRPr="00262CCE">
        <w:rPr>
          <w:rFonts w:ascii="Arial" w:hAnsi="Arial" w:cs="Arial"/>
          <w:noProof/>
          <w:color w:val="000000" w:themeColor="text1"/>
        </w:rPr>
        <w:fldChar w:fldCharType="separate"/>
      </w:r>
      <w:r w:rsidRPr="00262CCE">
        <w:rPr>
          <w:rFonts w:ascii="Arial" w:hAnsi="Arial" w:cs="Arial"/>
          <w:noProof/>
          <w:color w:val="000000" w:themeColor="text1"/>
        </w:rPr>
        <w:t>10</w:t>
      </w:r>
      <w:r w:rsidRPr="00262CCE">
        <w:rPr>
          <w:rFonts w:ascii="Arial" w:hAnsi="Arial" w:cs="Arial"/>
          <w:noProof/>
          <w:color w:val="000000" w:themeColor="text1"/>
        </w:rPr>
        <w:fldChar w:fldCharType="end"/>
      </w:r>
    </w:p>
    <w:p w14:paraId="2E998623" w14:textId="77777777" w:rsidR="00262CCE" w:rsidRPr="00262CCE" w:rsidRDefault="00262CCE" w:rsidP="00262CCE">
      <w:pPr>
        <w:pStyle w:val="Inhopg2"/>
        <w:tabs>
          <w:tab w:val="right" w:leader="dot" w:pos="8280"/>
        </w:tabs>
        <w:rPr>
          <w:rFonts w:ascii="Arial" w:hAnsi="Arial" w:cs="Arial"/>
          <w:color w:val="000000" w:themeColor="text1"/>
          <w:lang w:val="en-US"/>
        </w:rPr>
      </w:pPr>
      <w:r w:rsidRPr="00262CCE">
        <w:rPr>
          <w:rFonts w:ascii="Arial" w:hAnsi="Arial" w:cs="Arial"/>
          <w:color w:val="000000" w:themeColor="text1"/>
        </w:rPr>
        <w:fldChar w:fldCharType="end"/>
      </w:r>
    </w:p>
    <w:p w14:paraId="52BBC3EE" w14:textId="77777777" w:rsidR="00262CCE" w:rsidRPr="00262CCE" w:rsidRDefault="00262CCE" w:rsidP="00262CCE">
      <w:pPr>
        <w:pStyle w:val="Inhopg1"/>
        <w:tabs>
          <w:tab w:val="right" w:leader="dot" w:pos="8925"/>
        </w:tabs>
        <w:spacing w:before="0" w:after="0"/>
        <w:ind w:right="0"/>
        <w:rPr>
          <w:rFonts w:ascii="Arial" w:hAnsi="Arial" w:cs="Arial"/>
          <w:color w:val="000000" w:themeColor="text1"/>
          <w:lang w:val="en-US"/>
        </w:rPr>
      </w:pPr>
    </w:p>
    <w:p w14:paraId="08586BCA" w14:textId="77777777" w:rsidR="00262CCE" w:rsidRPr="00262CCE" w:rsidRDefault="00262CCE" w:rsidP="00262CCE">
      <w:pPr>
        <w:pStyle w:val="Voettekst"/>
        <w:jc w:val="left"/>
        <w:rPr>
          <w:rFonts w:ascii="Arial" w:hAnsi="Arial" w:cs="Arial"/>
          <w:color w:val="000000" w:themeColor="text1"/>
          <w:lang w:val="en-US"/>
        </w:rPr>
      </w:pPr>
      <w:r w:rsidRPr="00262CCE">
        <w:rPr>
          <w:rFonts w:ascii="Arial" w:hAnsi="Arial" w:cs="Arial"/>
          <w:color w:val="000000" w:themeColor="text1"/>
          <w:lang w:val="en-US"/>
        </w:rPr>
        <w:br w:type="page"/>
      </w:r>
    </w:p>
    <w:p w14:paraId="432BCE31" w14:textId="77777777" w:rsidR="00262CCE" w:rsidRPr="00262CCE" w:rsidRDefault="00262CCE" w:rsidP="00262CCE">
      <w:pPr>
        <w:pStyle w:val="Kop1"/>
        <w:rPr>
          <w:rFonts w:cs="Arial"/>
        </w:rPr>
      </w:pPr>
      <w:bookmarkStart w:id="4" w:name="_Toc65221880"/>
      <w:bookmarkStart w:id="5" w:name="NL_GGZNEDERLANDSEDE_MANSA_V0_2"/>
      <w:bookmarkStart w:id="6" w:name="BKM_4AC708D0_0E94_4C65_87AA_881E57BA72C6"/>
      <w:proofErr w:type="gramStart"/>
      <w:r w:rsidRPr="00262CCE">
        <w:rPr>
          <w:rFonts w:cs="Arial"/>
        </w:rPr>
        <w:lastRenderedPageBreak/>
        <w:t>nl.ggznederlandsede</w:t>
      </w:r>
      <w:proofErr w:type="gramEnd"/>
      <w:r w:rsidRPr="00262CCE">
        <w:rPr>
          <w:rFonts w:cs="Arial"/>
        </w:rPr>
        <w:t>-MANSA-v1</w:t>
      </w:r>
      <w:bookmarkEnd w:id="4"/>
    </w:p>
    <w:p w14:paraId="02921548" w14:textId="77777777" w:rsidR="00262CCE" w:rsidRPr="00262CCE" w:rsidRDefault="00262CCE" w:rsidP="00262CCE">
      <w:pPr>
        <w:rPr>
          <w:color w:val="000000" w:themeColor="text1"/>
          <w:sz w:val="20"/>
          <w:szCs w:val="20"/>
        </w:rPr>
      </w:pPr>
    </w:p>
    <w:p w14:paraId="394718B7" w14:textId="77777777" w:rsidR="00262CCE" w:rsidRPr="00262CCE" w:rsidRDefault="00262CCE" w:rsidP="00262CCE">
      <w:pPr>
        <w:rPr>
          <w:color w:val="000000" w:themeColor="text1"/>
          <w:sz w:val="20"/>
          <w:szCs w:val="20"/>
        </w:rPr>
      </w:pPr>
    </w:p>
    <w:p w14:paraId="778BE8BD" w14:textId="77777777" w:rsidR="00262CCE" w:rsidRPr="00262CCE" w:rsidRDefault="00262CCE" w:rsidP="00262CCE">
      <w:pPr>
        <w:pStyle w:val="Kop2"/>
      </w:pPr>
      <w:bookmarkStart w:id="7" w:name="_Toc65221881"/>
      <w:bookmarkStart w:id="8" w:name="CONCEPT"/>
      <w:bookmarkStart w:id="9" w:name="BKM_8A2B87BB_1513_4FD4_AB92_C4F8FDE04FE2"/>
      <w:r w:rsidRPr="00262CCE">
        <w:t>Concept</w:t>
      </w:r>
      <w:bookmarkEnd w:id="7"/>
    </w:p>
    <w:p w14:paraId="4D6C9DB6"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 xml:space="preserve">Manchester Short Assessment of </w:t>
      </w:r>
      <w:proofErr w:type="spellStart"/>
      <w:r w:rsidRPr="00262CCE">
        <w:rPr>
          <w:rFonts w:eastAsia="Times New Roman"/>
          <w:color w:val="000000" w:themeColor="text1"/>
          <w:sz w:val="20"/>
          <w:szCs w:val="20"/>
        </w:rPr>
        <w:t>quality</w:t>
      </w:r>
      <w:proofErr w:type="spellEnd"/>
      <w:r w:rsidRPr="00262CCE">
        <w:rPr>
          <w:rFonts w:eastAsia="Times New Roman"/>
          <w:color w:val="000000" w:themeColor="text1"/>
          <w:sz w:val="20"/>
          <w:szCs w:val="20"/>
        </w:rPr>
        <w:t xml:space="preserve"> of life, kortweg MANSA is een kort instrument dat de kwaliteit van leven meet, met een focus op tevredenheid met het eigen leven en binnen domeinen van het leven.   </w:t>
      </w:r>
    </w:p>
    <w:p w14:paraId="5AEB1D1E" w14:textId="32A2E76C" w:rsidR="00262CCE" w:rsidRPr="00262CCE" w:rsidRDefault="00262CCE" w:rsidP="00262CCE">
      <w:pPr>
        <w:rPr>
          <w:color w:val="000000" w:themeColor="text1"/>
          <w:sz w:val="20"/>
          <w:szCs w:val="20"/>
        </w:rPr>
      </w:pPr>
      <w:r w:rsidRPr="00262CCE">
        <w:rPr>
          <w:rFonts w:eastAsia="Times New Roman"/>
          <w:color w:val="000000" w:themeColor="text1"/>
          <w:sz w:val="20"/>
          <w:szCs w:val="20"/>
        </w:rPr>
        <w:t xml:space="preserve">De vragenlijst bestaat uit </w:t>
      </w:r>
      <w:ins w:id="10" w:author="Charlotte Leemans" w:date="2021-03-04T09:31:00Z">
        <w:r>
          <w:rPr>
            <w:rFonts w:eastAsia="Times New Roman"/>
            <w:color w:val="000000" w:themeColor="text1"/>
            <w:sz w:val="20"/>
            <w:szCs w:val="20"/>
          </w:rPr>
          <w:t>twaalf</w:t>
        </w:r>
      </w:ins>
      <w:del w:id="11" w:author="Charlotte Leemans" w:date="2021-03-04T09:31:00Z">
        <w:r w:rsidRPr="00262CCE" w:rsidDel="00262CCE">
          <w:rPr>
            <w:rFonts w:eastAsia="Times New Roman"/>
            <w:color w:val="000000" w:themeColor="text1"/>
            <w:sz w:val="20"/>
            <w:szCs w:val="20"/>
          </w:rPr>
          <w:delText>12</w:delText>
        </w:r>
      </w:del>
      <w:r w:rsidRPr="00262CCE">
        <w:rPr>
          <w:rFonts w:eastAsia="Times New Roman"/>
          <w:color w:val="000000" w:themeColor="text1"/>
          <w:sz w:val="20"/>
          <w:szCs w:val="20"/>
        </w:rPr>
        <w:t xml:space="preserve"> gesloten vragen waarbij de tevredenheid wordt vastgesteld over leefomstandigheden. Bij de MANSA </w:t>
      </w:r>
      <w:del w:id="12" w:author="Charlotte Leemans" w:date="2021-03-04T09:31:00Z">
        <w:r w:rsidRPr="00262CCE" w:rsidDel="00321453">
          <w:rPr>
            <w:rFonts w:eastAsia="Times New Roman"/>
            <w:color w:val="000000" w:themeColor="text1"/>
            <w:sz w:val="20"/>
            <w:szCs w:val="20"/>
          </w:rPr>
          <w:delText xml:space="preserve">16 </w:delText>
        </w:r>
      </w:del>
      <w:ins w:id="13" w:author="Charlotte Leemans" w:date="2021-03-04T09:31:00Z">
        <w:r w:rsidR="00321453">
          <w:rPr>
            <w:rFonts w:eastAsia="Times New Roman"/>
            <w:color w:val="000000" w:themeColor="text1"/>
            <w:sz w:val="20"/>
            <w:szCs w:val="20"/>
          </w:rPr>
          <w:t>zestie</w:t>
        </w:r>
      </w:ins>
      <w:ins w:id="14" w:author="Charlotte Leemans" w:date="2021-03-04T09:32:00Z">
        <w:r w:rsidR="00321453">
          <w:rPr>
            <w:rFonts w:eastAsia="Times New Roman"/>
            <w:color w:val="000000" w:themeColor="text1"/>
            <w:sz w:val="20"/>
            <w:szCs w:val="20"/>
          </w:rPr>
          <w:t>n</w:t>
        </w:r>
      </w:ins>
      <w:ins w:id="15" w:author="Charlotte Leemans" w:date="2021-03-04T09:31:00Z">
        <w:r w:rsidR="00321453" w:rsidRPr="00262CCE">
          <w:rPr>
            <w:rFonts w:eastAsia="Times New Roman"/>
            <w:color w:val="000000" w:themeColor="text1"/>
            <w:sz w:val="20"/>
            <w:szCs w:val="20"/>
          </w:rPr>
          <w:t xml:space="preserve"> </w:t>
        </w:r>
      </w:ins>
      <w:r w:rsidRPr="00262CCE">
        <w:rPr>
          <w:rFonts w:eastAsia="Times New Roman"/>
          <w:color w:val="000000" w:themeColor="text1"/>
          <w:sz w:val="20"/>
          <w:szCs w:val="20"/>
        </w:rPr>
        <w:t xml:space="preserve">zijn </w:t>
      </w:r>
      <w:del w:id="16" w:author="Charlotte Leemans" w:date="2021-03-04T09:32:00Z">
        <w:r w:rsidRPr="00262CCE" w:rsidDel="00321453">
          <w:rPr>
            <w:rFonts w:eastAsia="Times New Roman"/>
            <w:color w:val="000000" w:themeColor="text1"/>
            <w:sz w:val="20"/>
            <w:szCs w:val="20"/>
          </w:rPr>
          <w:delText xml:space="preserve">4 </w:delText>
        </w:r>
      </w:del>
      <w:ins w:id="17" w:author="Charlotte Leemans" w:date="2021-03-04T09:32:00Z">
        <w:r w:rsidR="00321453">
          <w:rPr>
            <w:rFonts w:eastAsia="Times New Roman"/>
            <w:color w:val="000000" w:themeColor="text1"/>
            <w:sz w:val="20"/>
            <w:szCs w:val="20"/>
          </w:rPr>
          <w:t>vier</w:t>
        </w:r>
        <w:r w:rsidR="00321453" w:rsidRPr="00262CCE">
          <w:rPr>
            <w:rFonts w:eastAsia="Times New Roman"/>
            <w:color w:val="000000" w:themeColor="text1"/>
            <w:sz w:val="20"/>
            <w:szCs w:val="20"/>
          </w:rPr>
          <w:t xml:space="preserve"> </w:t>
        </w:r>
      </w:ins>
      <w:r w:rsidRPr="00262CCE">
        <w:rPr>
          <w:rFonts w:eastAsia="Times New Roman"/>
          <w:color w:val="000000" w:themeColor="text1"/>
          <w:sz w:val="20"/>
          <w:szCs w:val="20"/>
        </w:rPr>
        <w:t xml:space="preserve">extra items over veiligheid en vriendschap toegevoegd. </w:t>
      </w:r>
    </w:p>
    <w:p w14:paraId="08C8E51D" w14:textId="77777777" w:rsidR="00262CCE" w:rsidRPr="00262CCE" w:rsidRDefault="00262CCE" w:rsidP="00262CCE">
      <w:pPr>
        <w:rPr>
          <w:color w:val="000000" w:themeColor="text1"/>
          <w:sz w:val="20"/>
          <w:szCs w:val="20"/>
        </w:rPr>
      </w:pPr>
    </w:p>
    <w:p w14:paraId="1E0A3B84" w14:textId="77777777" w:rsidR="00262CCE" w:rsidRPr="00262CCE" w:rsidRDefault="00262CCE" w:rsidP="00262CCE">
      <w:pPr>
        <w:rPr>
          <w:color w:val="000000" w:themeColor="text1"/>
          <w:sz w:val="20"/>
          <w:szCs w:val="20"/>
          <w:lang w:val="en-US"/>
        </w:rPr>
      </w:pPr>
      <w:commentRangeStart w:id="18"/>
      <w:commentRangeStart w:id="19"/>
      <w:r w:rsidRPr="00262CCE">
        <w:rPr>
          <w:rFonts w:eastAsia="Times New Roman"/>
          <w:color w:val="000000" w:themeColor="text1"/>
          <w:sz w:val="20"/>
          <w:szCs w:val="20"/>
          <w:lang w:val="en-US"/>
        </w:rPr>
        <w:t xml:space="preserve">Manchester Short Assessment of quality of life, or MANSA is a brief instrument for assessing quality of life focusing on satisfaction with life as a whole and with life domains.  </w:t>
      </w:r>
      <w:bookmarkEnd w:id="8"/>
      <w:bookmarkEnd w:id="9"/>
      <w:commentRangeEnd w:id="18"/>
      <w:r w:rsidR="00321453">
        <w:rPr>
          <w:rStyle w:val="Verwijzingopmerking"/>
        </w:rPr>
        <w:commentReference w:id="18"/>
      </w:r>
      <w:commentRangeEnd w:id="19"/>
      <w:r w:rsidR="00E26E89">
        <w:rPr>
          <w:rStyle w:val="Verwijzingopmerking"/>
        </w:rPr>
        <w:commentReference w:id="19"/>
      </w:r>
    </w:p>
    <w:p w14:paraId="0999F05A" w14:textId="77777777" w:rsidR="00262CCE" w:rsidRPr="00262CCE" w:rsidRDefault="00262CCE" w:rsidP="00262CCE">
      <w:pPr>
        <w:rPr>
          <w:color w:val="000000" w:themeColor="text1"/>
          <w:sz w:val="20"/>
          <w:szCs w:val="20"/>
          <w:lang w:val="en-US"/>
        </w:rPr>
      </w:pPr>
    </w:p>
    <w:p w14:paraId="71A6656A" w14:textId="77777777" w:rsidR="00262CCE" w:rsidRPr="00262CCE" w:rsidRDefault="00262CCE" w:rsidP="00262CCE">
      <w:pPr>
        <w:pStyle w:val="Kop2"/>
        <w:rPr>
          <w:rFonts w:cs="Arial"/>
        </w:rPr>
      </w:pPr>
      <w:bookmarkStart w:id="20" w:name="_Toc65221882"/>
      <w:bookmarkStart w:id="21" w:name="MINDMAP"/>
      <w:bookmarkStart w:id="22" w:name="BKM_6C040F2A_EC6C_4104_9DA5_E2A986845D95"/>
      <w:proofErr w:type="spellStart"/>
      <w:r w:rsidRPr="00262CCE">
        <w:rPr>
          <w:rFonts w:cs="Arial"/>
        </w:rPr>
        <w:t>Mindmap</w:t>
      </w:r>
      <w:bookmarkEnd w:id="20"/>
      <w:proofErr w:type="spellEnd"/>
    </w:p>
    <w:p w14:paraId="178D809B"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 xml:space="preserve">  </w:t>
      </w:r>
      <w:bookmarkEnd w:id="21"/>
      <w:bookmarkEnd w:id="22"/>
    </w:p>
    <w:p w14:paraId="2A8B7FC5" w14:textId="77777777" w:rsidR="00262CCE" w:rsidRPr="00262CCE" w:rsidRDefault="00262CCE" w:rsidP="00262CCE">
      <w:pPr>
        <w:rPr>
          <w:color w:val="000000" w:themeColor="text1"/>
          <w:sz w:val="20"/>
          <w:szCs w:val="20"/>
        </w:rPr>
      </w:pPr>
    </w:p>
    <w:p w14:paraId="44B16AA7" w14:textId="77777777" w:rsidR="00262CCE" w:rsidRPr="00262CCE" w:rsidRDefault="00262CCE" w:rsidP="00262CCE">
      <w:pPr>
        <w:pStyle w:val="Kop2"/>
        <w:rPr>
          <w:rFonts w:cs="Arial"/>
        </w:rPr>
      </w:pPr>
      <w:bookmarkStart w:id="23" w:name="_Toc65221883"/>
      <w:bookmarkStart w:id="24" w:name="PURPOSE"/>
      <w:bookmarkStart w:id="25" w:name="BKM_DC0E790D_E87A_44DF_AE47_531C0F99C04A"/>
      <w:proofErr w:type="spellStart"/>
      <w:r w:rsidRPr="00262CCE">
        <w:rPr>
          <w:rFonts w:cs="Arial"/>
        </w:rPr>
        <w:t>Purpose</w:t>
      </w:r>
      <w:bookmarkEnd w:id="23"/>
      <w:proofErr w:type="spellEnd"/>
    </w:p>
    <w:p w14:paraId="65556A73"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 xml:space="preserve">De vragenlijst richt zich op de huidige situatie en is een zelfbeoordelingsschaal voor kwaliteit van leven.  </w:t>
      </w:r>
      <w:bookmarkEnd w:id="24"/>
      <w:bookmarkEnd w:id="25"/>
    </w:p>
    <w:p w14:paraId="18E19931" w14:textId="77777777" w:rsidR="00262CCE" w:rsidRPr="00262CCE" w:rsidRDefault="00262CCE" w:rsidP="00262CCE">
      <w:pPr>
        <w:rPr>
          <w:color w:val="000000" w:themeColor="text1"/>
          <w:sz w:val="20"/>
          <w:szCs w:val="20"/>
        </w:rPr>
      </w:pPr>
    </w:p>
    <w:p w14:paraId="21BEB75B" w14:textId="77777777" w:rsidR="00262CCE" w:rsidRPr="00262CCE" w:rsidRDefault="00262CCE" w:rsidP="00262CCE">
      <w:pPr>
        <w:pStyle w:val="Kop2"/>
        <w:rPr>
          <w:rFonts w:cs="Arial"/>
        </w:rPr>
      </w:pPr>
      <w:bookmarkStart w:id="26" w:name="_Toc65221884"/>
      <w:bookmarkStart w:id="27" w:name="PATIENT_POPULATION"/>
      <w:bookmarkStart w:id="28" w:name="BKM_FADECD31_CF35_4FF5_B693_5DF7E01D971D"/>
      <w:r w:rsidRPr="00262CCE">
        <w:rPr>
          <w:rFonts w:cs="Arial"/>
        </w:rPr>
        <w:t xml:space="preserve">Patient </w:t>
      </w:r>
      <w:proofErr w:type="spellStart"/>
      <w:r w:rsidRPr="00262CCE">
        <w:rPr>
          <w:rFonts w:cs="Arial"/>
        </w:rPr>
        <w:t>Population</w:t>
      </w:r>
      <w:bookmarkEnd w:id="26"/>
      <w:proofErr w:type="spellEnd"/>
    </w:p>
    <w:p w14:paraId="2C8CEDA2" w14:textId="256E90A9" w:rsidR="00262CCE" w:rsidRPr="00262CCE" w:rsidRDefault="00262CCE" w:rsidP="00262CCE">
      <w:pPr>
        <w:rPr>
          <w:color w:val="000000" w:themeColor="text1"/>
          <w:sz w:val="20"/>
          <w:szCs w:val="20"/>
        </w:rPr>
      </w:pPr>
      <w:r w:rsidRPr="00262CCE">
        <w:rPr>
          <w:rFonts w:eastAsia="Times New Roman"/>
          <w:color w:val="000000" w:themeColor="text1"/>
          <w:sz w:val="20"/>
          <w:szCs w:val="20"/>
        </w:rPr>
        <w:t>De MANSA kan bij alle volwassen ggz</w:t>
      </w:r>
      <w:ins w:id="29" w:author="Charlotte Leemans" w:date="2021-03-04T09:38:00Z">
        <w:r w:rsidR="00321453">
          <w:rPr>
            <w:rFonts w:eastAsia="Times New Roman"/>
            <w:color w:val="000000" w:themeColor="text1"/>
            <w:sz w:val="20"/>
            <w:szCs w:val="20"/>
          </w:rPr>
          <w:t>-</w:t>
        </w:r>
      </w:ins>
      <w:del w:id="30" w:author="Charlotte Leemans" w:date="2021-03-04T09:38:00Z">
        <w:r w:rsidRPr="00262CCE" w:rsidDel="00321453">
          <w:rPr>
            <w:rFonts w:eastAsia="Times New Roman"/>
            <w:color w:val="000000" w:themeColor="text1"/>
            <w:sz w:val="20"/>
            <w:szCs w:val="20"/>
          </w:rPr>
          <w:delText xml:space="preserve"> </w:delText>
        </w:r>
      </w:del>
      <w:r w:rsidRPr="00262CCE">
        <w:rPr>
          <w:rFonts w:eastAsia="Times New Roman"/>
          <w:color w:val="000000" w:themeColor="text1"/>
          <w:sz w:val="20"/>
          <w:szCs w:val="20"/>
        </w:rPr>
        <w:t>pati</w:t>
      </w:r>
      <w:del w:id="31" w:author="Charlotte Leemans" w:date="2021-03-04T09:38:00Z">
        <w:r w:rsidRPr="00262CCE" w:rsidDel="00321453">
          <w:rPr>
            <w:rFonts w:eastAsia="Times New Roman"/>
            <w:color w:val="000000" w:themeColor="text1"/>
            <w:sz w:val="20"/>
            <w:szCs w:val="20"/>
          </w:rPr>
          <w:delText>e</w:delText>
        </w:r>
      </w:del>
      <w:ins w:id="32" w:author="Charlotte Leemans" w:date="2021-03-04T09:38:00Z">
        <w:r w:rsidR="00321453">
          <w:rPr>
            <w:rFonts w:eastAsia="Times New Roman"/>
            <w:color w:val="000000" w:themeColor="text1"/>
            <w:sz w:val="20"/>
            <w:szCs w:val="20"/>
          </w:rPr>
          <w:t>ë</w:t>
        </w:r>
      </w:ins>
      <w:r w:rsidRPr="00262CCE">
        <w:rPr>
          <w:rFonts w:eastAsia="Times New Roman"/>
          <w:color w:val="000000" w:themeColor="text1"/>
          <w:sz w:val="20"/>
          <w:szCs w:val="20"/>
        </w:rPr>
        <w:t xml:space="preserve">nten worden gebruikt.   </w:t>
      </w:r>
      <w:bookmarkEnd w:id="27"/>
      <w:bookmarkEnd w:id="28"/>
    </w:p>
    <w:p w14:paraId="358535F2" w14:textId="77777777" w:rsidR="00262CCE" w:rsidRPr="00262CCE" w:rsidRDefault="00262CCE" w:rsidP="00262CCE">
      <w:pPr>
        <w:rPr>
          <w:color w:val="000000" w:themeColor="text1"/>
          <w:sz w:val="20"/>
          <w:szCs w:val="20"/>
        </w:rPr>
      </w:pPr>
    </w:p>
    <w:p w14:paraId="52735370" w14:textId="77777777" w:rsidR="00262CCE" w:rsidRPr="00262CCE" w:rsidRDefault="00262CCE" w:rsidP="00262CCE">
      <w:pPr>
        <w:pStyle w:val="Kop2"/>
        <w:rPr>
          <w:rFonts w:cs="Arial"/>
        </w:rPr>
      </w:pPr>
      <w:bookmarkStart w:id="33" w:name="_Toc65221885"/>
      <w:bookmarkStart w:id="34" w:name="EVIDENCE_BASE"/>
      <w:bookmarkStart w:id="35" w:name="BKM_6517E806_A88F_4E1D_B4FC_7B26841AC630"/>
      <w:proofErr w:type="spellStart"/>
      <w:r w:rsidRPr="00262CCE">
        <w:rPr>
          <w:rFonts w:cs="Arial"/>
        </w:rPr>
        <w:t>Evidence</w:t>
      </w:r>
      <w:proofErr w:type="spellEnd"/>
      <w:r w:rsidRPr="00262CCE">
        <w:rPr>
          <w:rFonts w:cs="Arial"/>
        </w:rPr>
        <w:t xml:space="preserve"> Base</w:t>
      </w:r>
      <w:bookmarkEnd w:id="33"/>
    </w:p>
    <w:p w14:paraId="2D54D751" w14:textId="249E21F3" w:rsidR="00262CCE" w:rsidRPr="00262CCE" w:rsidRDefault="00262CCE" w:rsidP="00262CCE">
      <w:pPr>
        <w:rPr>
          <w:color w:val="000000" w:themeColor="text1"/>
          <w:sz w:val="20"/>
          <w:szCs w:val="20"/>
        </w:rPr>
      </w:pPr>
      <w:proofErr w:type="spellStart"/>
      <w:r w:rsidRPr="00262CCE">
        <w:rPr>
          <w:rFonts w:eastAsia="Times New Roman"/>
          <w:color w:val="000000" w:themeColor="text1"/>
          <w:sz w:val="20"/>
          <w:szCs w:val="20"/>
        </w:rPr>
        <w:t>ZonM</w:t>
      </w:r>
      <w:ins w:id="36" w:author="Charlotte Leemans" w:date="2021-03-04T09:41:00Z">
        <w:r w:rsidR="00321453">
          <w:rPr>
            <w:rFonts w:eastAsia="Times New Roman"/>
            <w:color w:val="000000" w:themeColor="text1"/>
            <w:sz w:val="20"/>
            <w:szCs w:val="20"/>
          </w:rPr>
          <w:t>w</w:t>
        </w:r>
      </w:ins>
      <w:proofErr w:type="spellEnd"/>
      <w:del w:id="37" w:author="Charlotte Leemans" w:date="2021-03-04T09:41:00Z">
        <w:r w:rsidRPr="00262CCE" w:rsidDel="00321453">
          <w:rPr>
            <w:rFonts w:eastAsia="Times New Roman"/>
            <w:color w:val="000000" w:themeColor="text1"/>
            <w:sz w:val="20"/>
            <w:szCs w:val="20"/>
          </w:rPr>
          <w:delText>W</w:delText>
        </w:r>
      </w:del>
      <w:r w:rsidRPr="00262CCE">
        <w:rPr>
          <w:rFonts w:eastAsia="Times New Roman"/>
          <w:color w:val="000000" w:themeColor="text1"/>
          <w:sz w:val="20"/>
          <w:szCs w:val="20"/>
        </w:rPr>
        <w:t xml:space="preserve"> en ZIN vatten dit als volgt samen: De MANSA (Manchester Short Assessment of </w:t>
      </w:r>
      <w:proofErr w:type="spellStart"/>
      <w:r w:rsidRPr="00262CCE">
        <w:rPr>
          <w:rFonts w:eastAsia="Times New Roman"/>
          <w:color w:val="000000" w:themeColor="text1"/>
          <w:sz w:val="20"/>
          <w:szCs w:val="20"/>
        </w:rPr>
        <w:t>Quality</w:t>
      </w:r>
      <w:proofErr w:type="spellEnd"/>
      <w:r w:rsidRPr="00262CCE">
        <w:rPr>
          <w:rFonts w:eastAsia="Times New Roman"/>
          <w:color w:val="000000" w:themeColor="text1"/>
          <w:sz w:val="20"/>
          <w:szCs w:val="20"/>
        </w:rPr>
        <w:t xml:space="preserve"> of Life) is een vragenlijst ontwikkeld door </w:t>
      </w:r>
      <w:proofErr w:type="spellStart"/>
      <w:r w:rsidRPr="00262CCE">
        <w:rPr>
          <w:rFonts w:eastAsia="Times New Roman"/>
          <w:color w:val="000000" w:themeColor="text1"/>
          <w:sz w:val="20"/>
          <w:szCs w:val="20"/>
        </w:rPr>
        <w:t>Priebe</w:t>
      </w:r>
      <w:proofErr w:type="spellEnd"/>
      <w:r w:rsidRPr="00262CCE">
        <w:rPr>
          <w:rFonts w:eastAsia="Times New Roman"/>
          <w:color w:val="000000" w:themeColor="text1"/>
          <w:sz w:val="20"/>
          <w:szCs w:val="20"/>
        </w:rPr>
        <w:t xml:space="preserve"> </w:t>
      </w:r>
      <w:r w:rsidRPr="00262CCE">
        <w:rPr>
          <w:rFonts w:eastAsia="Times New Roman"/>
          <w:i/>
          <w:color w:val="000000" w:themeColor="text1"/>
          <w:sz w:val="20"/>
          <w:szCs w:val="20"/>
        </w:rPr>
        <w:t xml:space="preserve">et al </w:t>
      </w:r>
      <w:r w:rsidRPr="00262CCE">
        <w:rPr>
          <w:rFonts w:eastAsia="Times New Roman"/>
          <w:color w:val="000000" w:themeColor="text1"/>
          <w:sz w:val="20"/>
          <w:szCs w:val="20"/>
        </w:rPr>
        <w:t xml:space="preserve">(1999) en bestaat uit 16 items waarbij de cliënt de subjectieve tevredenheid over 12 levensgebieden kan aangeven. De MANSA is gebaseerd op de veel uitgebreidere Lancaster </w:t>
      </w:r>
      <w:proofErr w:type="spellStart"/>
      <w:r w:rsidRPr="00262CCE">
        <w:rPr>
          <w:rFonts w:eastAsia="Times New Roman"/>
          <w:color w:val="000000" w:themeColor="text1"/>
          <w:sz w:val="20"/>
          <w:szCs w:val="20"/>
        </w:rPr>
        <w:t>Quality</w:t>
      </w:r>
      <w:proofErr w:type="spellEnd"/>
      <w:r w:rsidRPr="00262CCE">
        <w:rPr>
          <w:rFonts w:eastAsia="Times New Roman"/>
          <w:color w:val="000000" w:themeColor="text1"/>
          <w:sz w:val="20"/>
          <w:szCs w:val="20"/>
        </w:rPr>
        <w:t xml:space="preserve"> of Life </w:t>
      </w:r>
      <w:proofErr w:type="spellStart"/>
      <w:r w:rsidRPr="00262CCE">
        <w:rPr>
          <w:rFonts w:eastAsia="Times New Roman"/>
          <w:color w:val="000000" w:themeColor="text1"/>
          <w:sz w:val="20"/>
          <w:szCs w:val="20"/>
        </w:rPr>
        <w:t>Scale</w:t>
      </w:r>
      <w:proofErr w:type="spellEnd"/>
      <w:r w:rsidRPr="00262CCE">
        <w:rPr>
          <w:rFonts w:eastAsia="Times New Roman"/>
          <w:color w:val="000000" w:themeColor="text1"/>
          <w:sz w:val="20"/>
          <w:szCs w:val="20"/>
        </w:rPr>
        <w:t xml:space="preserve"> (Van Nieuwenhuizen </w:t>
      </w:r>
      <w:r w:rsidRPr="00262CCE">
        <w:rPr>
          <w:rFonts w:eastAsia="Times New Roman"/>
          <w:i/>
          <w:color w:val="000000" w:themeColor="text1"/>
          <w:sz w:val="20"/>
          <w:szCs w:val="20"/>
        </w:rPr>
        <w:t>et al</w:t>
      </w:r>
      <w:r w:rsidRPr="00262CCE">
        <w:rPr>
          <w:rFonts w:eastAsia="Times New Roman"/>
          <w:color w:val="000000" w:themeColor="text1"/>
          <w:sz w:val="20"/>
          <w:szCs w:val="20"/>
        </w:rPr>
        <w:t xml:space="preserve">, 1998). Van Nieuwenhuizen (2000) heeft de MANSA toepasbaar gemaakt voor Nederlandse cliënten. </w:t>
      </w:r>
      <w:ins w:id="38" w:author="Charlotte Leemans" w:date="2021-03-04T09:41:00Z">
        <w:r w:rsidR="00321453">
          <w:rPr>
            <w:rFonts w:eastAsia="Times New Roman"/>
            <w:color w:val="000000" w:themeColor="text1"/>
            <w:sz w:val="20"/>
            <w:szCs w:val="20"/>
          </w:rPr>
          <w:br/>
        </w:r>
      </w:ins>
    </w:p>
    <w:p w14:paraId="2AD4F9EC" w14:textId="64095E05" w:rsidR="00262CCE" w:rsidRPr="00262CCE" w:rsidRDefault="00262CCE" w:rsidP="00262CCE">
      <w:pPr>
        <w:rPr>
          <w:color w:val="000000" w:themeColor="text1"/>
          <w:sz w:val="20"/>
          <w:szCs w:val="20"/>
        </w:rPr>
      </w:pPr>
      <w:r w:rsidRPr="00262CCE">
        <w:rPr>
          <w:rFonts w:eastAsia="Times New Roman"/>
          <w:color w:val="000000" w:themeColor="text1"/>
          <w:sz w:val="20"/>
          <w:szCs w:val="20"/>
        </w:rPr>
        <w:t xml:space="preserve">De MANSA kan worden ingezet om kwaliteit van leven in beeld te brengen en is onderdeel van het ROM-instrumentarium voor de cliënten die gebruikmaken van de langdurige </w:t>
      </w:r>
      <w:del w:id="39" w:author="Charlotte Leemans" w:date="2021-03-04T09:41:00Z">
        <w:r w:rsidRPr="00262CCE" w:rsidDel="00321453">
          <w:rPr>
            <w:rFonts w:eastAsia="Times New Roman"/>
            <w:color w:val="000000" w:themeColor="text1"/>
            <w:sz w:val="20"/>
            <w:szCs w:val="20"/>
          </w:rPr>
          <w:delText xml:space="preserve">GGZ </w:delText>
        </w:r>
      </w:del>
      <w:ins w:id="40" w:author="Charlotte Leemans" w:date="2021-03-04T09:41:00Z">
        <w:r w:rsidR="00321453">
          <w:rPr>
            <w:rFonts w:eastAsia="Times New Roman"/>
            <w:color w:val="000000" w:themeColor="text1"/>
            <w:sz w:val="20"/>
            <w:szCs w:val="20"/>
          </w:rPr>
          <w:t>ggz</w:t>
        </w:r>
        <w:r w:rsidR="00321453" w:rsidRPr="00262CCE">
          <w:rPr>
            <w:rFonts w:eastAsia="Times New Roman"/>
            <w:color w:val="000000" w:themeColor="text1"/>
            <w:sz w:val="20"/>
            <w:szCs w:val="20"/>
          </w:rPr>
          <w:t xml:space="preserve"> </w:t>
        </w:r>
      </w:ins>
      <w:r w:rsidRPr="00262CCE">
        <w:rPr>
          <w:rFonts w:eastAsia="Times New Roman"/>
          <w:color w:val="000000" w:themeColor="text1"/>
          <w:sz w:val="20"/>
          <w:szCs w:val="20"/>
        </w:rPr>
        <w:t xml:space="preserve">(volwassenen EPA en Verslaving care). </w:t>
      </w:r>
    </w:p>
    <w:p w14:paraId="47848EC0" w14:textId="77777777" w:rsidR="00262CCE" w:rsidRPr="00262CCE" w:rsidRDefault="00262CCE" w:rsidP="00262CCE">
      <w:pPr>
        <w:rPr>
          <w:color w:val="000000" w:themeColor="text1"/>
          <w:sz w:val="20"/>
          <w:szCs w:val="20"/>
        </w:rPr>
      </w:pPr>
    </w:p>
    <w:p w14:paraId="4365488C" w14:textId="77777777" w:rsidR="00262CCE" w:rsidRPr="00262CCE" w:rsidRDefault="00262CCE" w:rsidP="00262CCE">
      <w:pPr>
        <w:rPr>
          <w:color w:val="000000" w:themeColor="text1"/>
          <w:sz w:val="20"/>
          <w:szCs w:val="20"/>
        </w:rPr>
      </w:pPr>
    </w:p>
    <w:p w14:paraId="1F9CF2CF" w14:textId="77777777" w:rsidR="00262CCE" w:rsidRPr="00262CCE" w:rsidRDefault="00262CCE" w:rsidP="00262CCE">
      <w:pPr>
        <w:rPr>
          <w:color w:val="000000" w:themeColor="text1"/>
          <w:sz w:val="20"/>
          <w:szCs w:val="20"/>
        </w:rPr>
      </w:pPr>
    </w:p>
    <w:p w14:paraId="631BC1C5"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 xml:space="preserve">  </w:t>
      </w:r>
      <w:bookmarkEnd w:id="34"/>
      <w:bookmarkEnd w:id="35"/>
    </w:p>
    <w:p w14:paraId="18B346EF" w14:textId="5CDB7A58" w:rsidR="00262CCE" w:rsidRPr="00262CCE" w:rsidRDefault="00321453" w:rsidP="00262CCE">
      <w:pPr>
        <w:rPr>
          <w:color w:val="000000" w:themeColor="text1"/>
          <w:sz w:val="20"/>
          <w:szCs w:val="20"/>
        </w:rPr>
      </w:pPr>
      <w:ins w:id="41" w:author="Charlotte Leemans" w:date="2021-03-04T09:42:00Z">
        <w:r>
          <w:rPr>
            <w:color w:val="000000" w:themeColor="text1"/>
            <w:sz w:val="20"/>
            <w:szCs w:val="20"/>
          </w:rPr>
          <w:br w:type="page"/>
        </w:r>
      </w:ins>
    </w:p>
    <w:p w14:paraId="11D9A856" w14:textId="77777777" w:rsidR="00262CCE" w:rsidRPr="00262CCE" w:rsidRDefault="00262CCE" w:rsidP="00262CCE">
      <w:pPr>
        <w:pStyle w:val="Kop2"/>
        <w:rPr>
          <w:rFonts w:cs="Arial"/>
        </w:rPr>
      </w:pPr>
      <w:bookmarkStart w:id="42" w:name="_Toc65221886"/>
      <w:bookmarkStart w:id="43" w:name="INFORMATION_MODEL"/>
      <w:bookmarkStart w:id="44" w:name="BKM_6794745B_DFFD_4095_B99A_7E38644BCC6F"/>
      <w:r w:rsidRPr="00262CCE">
        <w:rPr>
          <w:rFonts w:cs="Arial"/>
        </w:rPr>
        <w:lastRenderedPageBreak/>
        <w:t>Information Model</w:t>
      </w:r>
      <w:bookmarkEnd w:id="42"/>
    </w:p>
    <w:p w14:paraId="661B9520" w14:textId="183D7BA0" w:rsidR="00262CCE" w:rsidRPr="00262CCE" w:rsidRDefault="00321453" w:rsidP="00262CCE">
      <w:pPr>
        <w:rPr>
          <w:color w:val="000000" w:themeColor="text1"/>
          <w:sz w:val="20"/>
          <w:szCs w:val="20"/>
        </w:rPr>
      </w:pPr>
      <w:bookmarkStart w:id="45" w:name="BKM_17CD5F09_277B_47B2_BDD0_59C431180D8E"/>
      <w:r w:rsidRPr="00262CCE">
        <w:rPr>
          <w:noProof/>
          <w:color w:val="000000" w:themeColor="text1"/>
        </w:rPr>
        <w:drawing>
          <wp:anchor distT="0" distB="0" distL="114300" distR="114300" simplePos="0" relativeHeight="251658240" behindDoc="1" locked="0" layoutInCell="1" allowOverlap="1" wp14:anchorId="5EA7EAA6" wp14:editId="56C65DA0">
            <wp:simplePos x="0" y="0"/>
            <wp:positionH relativeFrom="column">
              <wp:posOffset>-36582</wp:posOffset>
            </wp:positionH>
            <wp:positionV relativeFrom="paragraph">
              <wp:posOffset>79679</wp:posOffset>
            </wp:positionV>
            <wp:extent cx="6186170" cy="8842543"/>
            <wp:effectExtent l="0" t="0" r="0" b="0"/>
            <wp:wrapNone/>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pic:cNvPicPr/>
                  </pic:nvPicPr>
                  <pic:blipFill>
                    <a:blip r:embed="rId16">
                      <a:extLst>
                        <a:ext uri="{28A0092B-C50C-407E-A947-70E740481C1C}">
                          <a14:useLocalDpi xmlns:a14="http://schemas.microsoft.com/office/drawing/2010/main" val="0"/>
                        </a:ext>
                      </a:extLst>
                    </a:blip>
                    <a:stretch>
                      <a:fillRect/>
                    </a:stretch>
                  </pic:blipFill>
                  <pic:spPr bwMode="auto">
                    <a:xfrm>
                      <a:off x="0" y="0"/>
                      <a:ext cx="6186170" cy="8842543"/>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bookmarkEnd w:id="45"/>
    </w:p>
    <w:p w14:paraId="4B34DB12" w14:textId="43AEF9AF" w:rsidR="00262CCE" w:rsidRPr="00262CCE" w:rsidRDefault="00262CCE" w:rsidP="00262CCE">
      <w:pPr>
        <w:rPr>
          <w:color w:val="000000" w:themeColor="text1"/>
          <w:sz w:val="20"/>
          <w:szCs w:val="20"/>
        </w:rPr>
      </w:pPr>
    </w:p>
    <w:p w14:paraId="45C51156" w14:textId="280D1077" w:rsidR="00262CCE" w:rsidRPr="00262CCE" w:rsidRDefault="00262CCE" w:rsidP="00262CCE">
      <w:pPr>
        <w:jc w:val="center"/>
        <w:rPr>
          <w:color w:val="000000" w:themeColor="text1"/>
          <w:sz w:val="20"/>
          <w:szCs w:val="20"/>
        </w:rPr>
      </w:pPr>
    </w:p>
    <w:p w14:paraId="3436FB3E" w14:textId="77777777" w:rsidR="00262CCE" w:rsidRPr="00262CCE" w:rsidRDefault="00262CCE" w:rsidP="00262CCE">
      <w:pPr>
        <w:rPr>
          <w:color w:val="000000" w:themeColor="text1"/>
        </w:rPr>
      </w:pPr>
      <w:bookmarkStart w:id="46" w:name="BKM_714E9C8F_8B53_457C_A5D4_04AE6513AA22"/>
      <w:r w:rsidRPr="00262CCE">
        <w:rPr>
          <w:color w:val="000000" w:themeColor="text1"/>
        </w:rPr>
        <w:br w:type="page"/>
      </w:r>
    </w:p>
    <w:tbl>
      <w:tblPr>
        <w:tblW w:w="9000" w:type="dxa"/>
        <w:tblInd w:w="-36" w:type="dxa"/>
        <w:tblLayout w:type="fixed"/>
        <w:tblCellMar>
          <w:left w:w="60" w:type="dxa"/>
          <w:right w:w="60" w:type="dxa"/>
        </w:tblCellMar>
        <w:tblLook w:val="04A0" w:firstRow="1" w:lastRow="0" w:firstColumn="1" w:lastColumn="0" w:noHBand="0" w:noVBand="1"/>
      </w:tblPr>
      <w:tblGrid>
        <w:gridCol w:w="2160"/>
        <w:gridCol w:w="2347"/>
        <w:gridCol w:w="4493"/>
      </w:tblGrid>
      <w:tr w:rsidR="00262CCE" w:rsidRPr="00262CCE" w14:paraId="20B2F472" w14:textId="77777777" w:rsidTr="00262CCE">
        <w:tc>
          <w:tcPr>
            <w:tcW w:w="4507" w:type="dxa"/>
            <w:gridSpan w:val="2"/>
            <w:tcBorders>
              <w:top w:val="nil"/>
              <w:left w:val="nil"/>
              <w:bottom w:val="nil"/>
              <w:right w:val="nil"/>
            </w:tcBorders>
            <w:tcMar>
              <w:top w:w="0" w:type="dxa"/>
              <w:left w:w="60" w:type="dxa"/>
              <w:bottom w:w="0" w:type="dxa"/>
              <w:right w:w="60" w:type="dxa"/>
            </w:tcMar>
          </w:tcPr>
          <w:p w14:paraId="3C513BB0" w14:textId="77777777" w:rsidR="00262CCE" w:rsidRPr="00262CCE" w:rsidRDefault="00262CCE" w:rsidP="00262CCE">
            <w:pPr>
              <w:rPr>
                <w:color w:val="000000" w:themeColor="text1"/>
                <w:sz w:val="20"/>
                <w:szCs w:val="20"/>
              </w:rPr>
            </w:pPr>
          </w:p>
        </w:tc>
        <w:tc>
          <w:tcPr>
            <w:tcW w:w="4493" w:type="dxa"/>
            <w:tcBorders>
              <w:top w:val="nil"/>
              <w:left w:val="nil"/>
              <w:bottom w:val="nil"/>
              <w:right w:val="nil"/>
            </w:tcBorders>
            <w:tcMar>
              <w:top w:w="0" w:type="dxa"/>
              <w:left w:w="60" w:type="dxa"/>
              <w:bottom w:w="0" w:type="dxa"/>
              <w:right w:w="60" w:type="dxa"/>
            </w:tcMar>
          </w:tcPr>
          <w:p w14:paraId="136B9154" w14:textId="77777777" w:rsidR="00262CCE" w:rsidRPr="00262CCE" w:rsidRDefault="00262CCE" w:rsidP="00262CCE">
            <w:pPr>
              <w:rPr>
                <w:color w:val="000000" w:themeColor="text1"/>
                <w:sz w:val="20"/>
                <w:szCs w:val="20"/>
              </w:rPr>
            </w:pPr>
          </w:p>
        </w:tc>
      </w:tr>
      <w:tr w:rsidR="00262CCE" w:rsidRPr="00262CCE" w14:paraId="55D9D7AA" w14:textId="77777777" w:rsidTr="00262CCE">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C588459" w14:textId="77777777" w:rsidR="00262CCE" w:rsidRPr="00E26E89" w:rsidRDefault="00262CCE" w:rsidP="00262CCE">
            <w:pPr>
              <w:rPr>
                <w:b/>
                <w:color w:val="FFFFFF" w:themeColor="background1"/>
                <w:sz w:val="20"/>
                <w:szCs w:val="20"/>
              </w:rPr>
            </w:pPr>
            <w:commentRangeStart w:id="47"/>
            <w:r w:rsidRPr="00E26E89">
              <w:rPr>
                <w:rFonts w:eastAsia="Times New Roman"/>
                <w:b/>
                <w:color w:val="FFFFFF" w:themeColor="background1"/>
                <w:sz w:val="20"/>
                <w:szCs w:val="20"/>
              </w:rPr>
              <w:t>«rootconcept»</w:t>
            </w:r>
          </w:p>
        </w:tc>
        <w:tc>
          <w:tcPr>
            <w:tcW w:w="684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AD9F006" w14:textId="77777777" w:rsidR="00262CCE" w:rsidRPr="00E26E89" w:rsidRDefault="00262CCE" w:rsidP="00262CCE">
            <w:pPr>
              <w:rPr>
                <w:color w:val="FFFFFF" w:themeColor="background1"/>
                <w:sz w:val="20"/>
                <w:szCs w:val="20"/>
              </w:rPr>
            </w:pPr>
            <w:proofErr w:type="spellStart"/>
            <w:r w:rsidRPr="00E26E89">
              <w:rPr>
                <w:rFonts w:eastAsia="Times New Roman"/>
                <w:color w:val="FFFFFF" w:themeColor="background1"/>
                <w:sz w:val="20"/>
                <w:szCs w:val="20"/>
              </w:rPr>
              <w:t>Mansa</w:t>
            </w:r>
            <w:proofErr w:type="spellEnd"/>
            <w:r w:rsidRPr="00E26E89">
              <w:rPr>
                <w:rFonts w:eastAsia="Times New Roman"/>
                <w:color w:val="FFFFFF" w:themeColor="background1"/>
                <w:sz w:val="20"/>
                <w:szCs w:val="20"/>
              </w:rPr>
              <w:t xml:space="preserve">  </w:t>
            </w:r>
            <w:commentRangeEnd w:id="47"/>
            <w:r w:rsidR="00E26E89">
              <w:rPr>
                <w:rStyle w:val="Verwijzingopmerking"/>
              </w:rPr>
              <w:commentReference w:id="47"/>
            </w:r>
          </w:p>
        </w:tc>
      </w:tr>
      <w:tr w:rsidR="00262CCE" w:rsidRPr="00262CCE" w14:paraId="0E60969D" w14:textId="77777777" w:rsidTr="00262CCE">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1338B85"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Definitie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17C4355"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&lt;</w:t>
            </w:r>
            <w:proofErr w:type="spellStart"/>
            <w:proofErr w:type="gramStart"/>
            <w:r w:rsidRPr="00262CCE">
              <w:rPr>
                <w:rFonts w:eastAsia="Times New Roman"/>
                <w:color w:val="000000" w:themeColor="text1"/>
                <w:sz w:val="20"/>
                <w:szCs w:val="20"/>
              </w:rPr>
              <w:t>languages</w:t>
            </w:r>
            <w:proofErr w:type="spellEnd"/>
            <w:proofErr w:type="gramEnd"/>
            <w:r w:rsidRPr="00262CCE">
              <w:rPr>
                <w:rFonts w:eastAsia="Times New Roman"/>
                <w:color w:val="000000" w:themeColor="text1"/>
                <w:sz w:val="20"/>
                <w:szCs w:val="20"/>
              </w:rPr>
              <w:t xml:space="preserve"> </w:t>
            </w:r>
            <w:proofErr w:type="spellStart"/>
            <w:r w:rsidRPr="00262CCE">
              <w:rPr>
                <w:rFonts w:eastAsia="Times New Roman"/>
                <w:color w:val="000000" w:themeColor="text1"/>
                <w:sz w:val="20"/>
                <w:szCs w:val="20"/>
              </w:rPr>
              <w:t>xml:space</w:t>
            </w:r>
            <w:proofErr w:type="spellEnd"/>
            <w:r w:rsidRPr="00262CCE">
              <w:rPr>
                <w:rFonts w:eastAsia="Times New Roman"/>
                <w:color w:val="000000" w:themeColor="text1"/>
                <w:sz w:val="20"/>
                <w:szCs w:val="20"/>
              </w:rPr>
              <w:t>="preserve"&gt;</w:t>
            </w:r>
          </w:p>
          <w:p w14:paraId="273001CD" w14:textId="77777777" w:rsidR="00262CCE" w:rsidRPr="00262CCE" w:rsidRDefault="00262CCE" w:rsidP="00262CCE">
            <w:pPr>
              <w:rPr>
                <w:rFonts w:eastAsia="Times New Roman"/>
                <w:color w:val="000000" w:themeColor="text1"/>
                <w:sz w:val="20"/>
                <w:szCs w:val="20"/>
              </w:rPr>
            </w:pPr>
            <w:r w:rsidRPr="00262CCE">
              <w:rPr>
                <w:rFonts w:eastAsia="Times New Roman"/>
                <w:color w:val="000000" w:themeColor="text1"/>
                <w:sz w:val="20"/>
                <w:szCs w:val="20"/>
              </w:rPr>
              <w:t>&lt;</w:t>
            </w:r>
            <w:proofErr w:type="gramStart"/>
            <w:r w:rsidRPr="00262CCE">
              <w:rPr>
                <w:rFonts w:eastAsia="Times New Roman"/>
                <w:color w:val="000000" w:themeColor="text1"/>
                <w:sz w:val="20"/>
                <w:szCs w:val="20"/>
              </w:rPr>
              <w:t>nl</w:t>
            </w:r>
            <w:proofErr w:type="gramEnd"/>
            <w:r w:rsidRPr="00262CCE">
              <w:rPr>
                <w:rFonts w:eastAsia="Times New Roman"/>
                <w:color w:val="000000" w:themeColor="text1"/>
                <w:sz w:val="20"/>
                <w:szCs w:val="20"/>
              </w:rPr>
              <w:t>-NL&gt;Rootconcept van de bouwsteen [</w:t>
            </w:r>
            <w:proofErr w:type="spellStart"/>
            <w:r w:rsidRPr="00262CCE">
              <w:rPr>
                <w:rFonts w:eastAsia="Times New Roman"/>
                <w:color w:val="000000" w:themeColor="text1"/>
                <w:sz w:val="20"/>
                <w:szCs w:val="20"/>
              </w:rPr>
              <w:t>nCQi</w:t>
            </w:r>
            <w:proofErr w:type="spellEnd"/>
            <w:r w:rsidRPr="00262CCE">
              <w:rPr>
                <w:rFonts w:eastAsia="Times New Roman"/>
                <w:color w:val="000000" w:themeColor="text1"/>
                <w:sz w:val="20"/>
                <w:szCs w:val="20"/>
              </w:rPr>
              <w:t>-GGZ&amp;VZ]. Dit rootconcept bevat alle gegevenselementen van de bouwsteen [</w:t>
            </w:r>
            <w:proofErr w:type="spellStart"/>
            <w:r w:rsidRPr="00262CCE">
              <w:rPr>
                <w:rFonts w:eastAsia="Times New Roman"/>
                <w:color w:val="000000" w:themeColor="text1"/>
                <w:sz w:val="20"/>
                <w:szCs w:val="20"/>
              </w:rPr>
              <w:t>CQi</w:t>
            </w:r>
            <w:proofErr w:type="spellEnd"/>
            <w:r w:rsidRPr="00262CCE">
              <w:rPr>
                <w:rFonts w:eastAsia="Times New Roman"/>
                <w:color w:val="000000" w:themeColor="text1"/>
                <w:sz w:val="20"/>
                <w:szCs w:val="20"/>
              </w:rPr>
              <w:t>-GGZ&amp;VZ</w:t>
            </w:r>
            <w:proofErr w:type="gramStart"/>
            <w:r w:rsidRPr="00262CCE">
              <w:rPr>
                <w:rFonts w:eastAsia="Times New Roman"/>
                <w:color w:val="000000" w:themeColor="text1"/>
                <w:sz w:val="20"/>
                <w:szCs w:val="20"/>
              </w:rPr>
              <w:t>].&lt;</w:t>
            </w:r>
            <w:proofErr w:type="gramEnd"/>
            <w:r w:rsidRPr="00262CCE">
              <w:rPr>
                <w:rFonts w:eastAsia="Times New Roman"/>
                <w:color w:val="000000" w:themeColor="text1"/>
                <w:sz w:val="20"/>
                <w:szCs w:val="20"/>
              </w:rPr>
              <w:t>/nl-NL&gt;</w:t>
            </w:r>
          </w:p>
          <w:p w14:paraId="77C1DADA" w14:textId="77777777" w:rsidR="00262CCE" w:rsidRPr="00262CCE" w:rsidRDefault="00262CCE" w:rsidP="00262CCE">
            <w:pPr>
              <w:rPr>
                <w:color w:val="000000" w:themeColor="text1"/>
                <w:sz w:val="20"/>
                <w:szCs w:val="20"/>
                <w:lang w:val="en-US"/>
              </w:rPr>
            </w:pPr>
            <w:commentRangeStart w:id="48"/>
            <w:r w:rsidRPr="00262CCE">
              <w:rPr>
                <w:rFonts w:eastAsia="Times New Roman"/>
                <w:color w:val="000000" w:themeColor="text1"/>
                <w:sz w:val="20"/>
                <w:szCs w:val="20"/>
                <w:lang w:val="en-US"/>
              </w:rPr>
              <w:t>&lt;</w:t>
            </w:r>
            <w:proofErr w:type="spellStart"/>
            <w:r w:rsidRPr="00262CCE">
              <w:rPr>
                <w:rFonts w:eastAsia="Times New Roman"/>
                <w:color w:val="000000" w:themeColor="text1"/>
                <w:sz w:val="20"/>
                <w:szCs w:val="20"/>
                <w:lang w:val="en-US"/>
              </w:rPr>
              <w:t>en</w:t>
            </w:r>
            <w:proofErr w:type="spellEnd"/>
            <w:r w:rsidRPr="00262CCE">
              <w:rPr>
                <w:rFonts w:eastAsia="Times New Roman"/>
                <w:color w:val="000000" w:themeColor="text1"/>
                <w:sz w:val="20"/>
                <w:szCs w:val="20"/>
                <w:lang w:val="en-US"/>
              </w:rPr>
              <w:t>-US&gt;Root concept of information model [</w:t>
            </w:r>
            <w:proofErr w:type="spellStart"/>
            <w:r w:rsidRPr="00262CCE">
              <w:rPr>
                <w:rFonts w:eastAsia="Times New Roman"/>
                <w:color w:val="000000" w:themeColor="text1"/>
                <w:sz w:val="20"/>
                <w:szCs w:val="20"/>
                <w:lang w:val="en-US"/>
              </w:rPr>
              <w:t>CQi</w:t>
            </w:r>
            <w:proofErr w:type="spellEnd"/>
            <w:r w:rsidRPr="00262CCE">
              <w:rPr>
                <w:rFonts w:eastAsia="Times New Roman"/>
                <w:color w:val="000000" w:themeColor="text1"/>
                <w:sz w:val="20"/>
                <w:szCs w:val="20"/>
                <w:lang w:val="en-US"/>
              </w:rPr>
              <w:t>-GGZ&amp;VZ]. This root concept contains all data elements of information model [</w:t>
            </w:r>
            <w:proofErr w:type="spellStart"/>
            <w:r w:rsidRPr="00262CCE">
              <w:rPr>
                <w:rFonts w:eastAsia="Times New Roman"/>
                <w:color w:val="000000" w:themeColor="text1"/>
                <w:sz w:val="20"/>
                <w:szCs w:val="20"/>
                <w:lang w:val="en-US"/>
              </w:rPr>
              <w:t>CQi</w:t>
            </w:r>
            <w:proofErr w:type="spellEnd"/>
            <w:r w:rsidRPr="00262CCE">
              <w:rPr>
                <w:rFonts w:eastAsia="Times New Roman"/>
                <w:color w:val="000000" w:themeColor="text1"/>
                <w:sz w:val="20"/>
                <w:szCs w:val="20"/>
                <w:lang w:val="en-US"/>
              </w:rPr>
              <w:t>-GGZ&amp;VZ</w:t>
            </w:r>
            <w:proofErr w:type="gramStart"/>
            <w:r w:rsidRPr="00262CCE">
              <w:rPr>
                <w:rFonts w:eastAsia="Times New Roman"/>
                <w:color w:val="000000" w:themeColor="text1"/>
                <w:sz w:val="20"/>
                <w:szCs w:val="20"/>
                <w:lang w:val="en-US"/>
              </w:rPr>
              <w:t>].&lt;</w:t>
            </w:r>
            <w:proofErr w:type="gramEnd"/>
            <w:r w:rsidRPr="00262CCE">
              <w:rPr>
                <w:rFonts w:eastAsia="Times New Roman"/>
                <w:color w:val="000000" w:themeColor="text1"/>
                <w:sz w:val="20"/>
                <w:szCs w:val="20"/>
                <w:lang w:val="en-US"/>
              </w:rPr>
              <w:t>/</w:t>
            </w:r>
            <w:proofErr w:type="spellStart"/>
            <w:r w:rsidRPr="00262CCE">
              <w:rPr>
                <w:rFonts w:eastAsia="Times New Roman"/>
                <w:color w:val="000000" w:themeColor="text1"/>
                <w:sz w:val="20"/>
                <w:szCs w:val="20"/>
                <w:lang w:val="en-US"/>
              </w:rPr>
              <w:t>en</w:t>
            </w:r>
            <w:proofErr w:type="spellEnd"/>
            <w:r w:rsidRPr="00262CCE">
              <w:rPr>
                <w:rFonts w:eastAsia="Times New Roman"/>
                <w:color w:val="000000" w:themeColor="text1"/>
                <w:sz w:val="20"/>
                <w:szCs w:val="20"/>
                <w:lang w:val="en-US"/>
              </w:rPr>
              <w:t>-US&gt;</w:t>
            </w:r>
          </w:p>
          <w:p w14:paraId="62F5E50A"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&lt;/</w:t>
            </w:r>
            <w:proofErr w:type="spellStart"/>
            <w:r w:rsidRPr="00262CCE">
              <w:rPr>
                <w:rFonts w:eastAsia="Times New Roman"/>
                <w:color w:val="000000" w:themeColor="text1"/>
                <w:sz w:val="20"/>
                <w:szCs w:val="20"/>
              </w:rPr>
              <w:t>languages</w:t>
            </w:r>
            <w:proofErr w:type="spellEnd"/>
            <w:r w:rsidRPr="00262CCE">
              <w:rPr>
                <w:rFonts w:eastAsia="Times New Roman"/>
                <w:color w:val="000000" w:themeColor="text1"/>
                <w:sz w:val="20"/>
                <w:szCs w:val="20"/>
              </w:rPr>
              <w:t>&gt;</w:t>
            </w:r>
            <w:commentRangeEnd w:id="48"/>
            <w:r w:rsidR="00E26E89">
              <w:rPr>
                <w:rStyle w:val="Verwijzingopmerking"/>
              </w:rPr>
              <w:commentReference w:id="48"/>
            </w:r>
          </w:p>
        </w:tc>
      </w:tr>
      <w:tr w:rsidR="00262CCE" w:rsidRPr="00262CCE" w14:paraId="6E4438CF" w14:textId="77777777" w:rsidTr="00262CCE">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A7EC0AE"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Datatype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BB29D2A" w14:textId="77777777" w:rsidR="00262CCE" w:rsidRPr="00262CCE" w:rsidRDefault="00262CCE" w:rsidP="00262CCE">
            <w:pPr>
              <w:rPr>
                <w:color w:val="000000" w:themeColor="text1"/>
                <w:sz w:val="20"/>
                <w:szCs w:val="20"/>
              </w:rPr>
            </w:pPr>
          </w:p>
        </w:tc>
      </w:tr>
      <w:tr w:rsidR="00262CCE" w:rsidRPr="00262CCE" w14:paraId="0A3F8BEC" w14:textId="77777777" w:rsidTr="00262CCE">
        <w:tblPrEx>
          <w:tblCellMar>
            <w:left w:w="1" w:type="dxa"/>
            <w:right w:w="1" w:type="dxa"/>
          </w:tblCellMar>
        </w:tblPrEx>
        <w:tc>
          <w:tcPr>
            <w:tcW w:w="9000" w:type="dxa"/>
            <w:gridSpan w:val="3"/>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262CCE" w:rsidRPr="00262CCE" w14:paraId="5E48B7C3"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A445443" w14:textId="77777777" w:rsidR="00262CCE" w:rsidRPr="00262CCE" w:rsidRDefault="00262CCE" w:rsidP="00262CCE">
                  <w:pPr>
                    <w:rPr>
                      <w:color w:val="000000" w:themeColor="text1"/>
                      <w:sz w:val="20"/>
                      <w:szCs w:val="20"/>
                    </w:rPr>
                  </w:pPr>
                  <w:proofErr w:type="gramStart"/>
                  <w:r w:rsidRPr="00262CCE">
                    <w:rPr>
                      <w:rFonts w:eastAsia="Times New Roman"/>
                      <w:b/>
                      <w:color w:val="000000" w:themeColor="text1"/>
                      <w:sz w:val="20"/>
                      <w:szCs w:val="20"/>
                    </w:rPr>
                    <w:t>DCM::</w:t>
                  </w:r>
                  <w:proofErr w:type="spellStart"/>
                  <w:proofErr w:type="gramEnd"/>
                  <w:r w:rsidRPr="00262CCE">
                    <w:rPr>
                      <w:rFonts w:eastAsia="Times New Roman"/>
                      <w:b/>
                      <w:color w:val="000000" w:themeColor="text1"/>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A6159F1"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NL-</w:t>
                  </w:r>
                  <w:proofErr w:type="gramStart"/>
                  <w:r w:rsidRPr="00262CCE">
                    <w:rPr>
                      <w:rFonts w:eastAsia="Times New Roman"/>
                      <w:color w:val="000000" w:themeColor="text1"/>
                      <w:sz w:val="20"/>
                      <w:szCs w:val="20"/>
                    </w:rPr>
                    <w:t>CM:MANSAR</w:t>
                  </w:r>
                  <w:proofErr w:type="gramEnd"/>
                  <w:r w:rsidRPr="00262CCE">
                    <w:rPr>
                      <w:rFonts w:eastAsia="Times New Roman"/>
                      <w:color w:val="000000" w:themeColor="text1"/>
                      <w:sz w:val="20"/>
                      <w:szCs w:val="20"/>
                    </w:rPr>
                    <w:t>01</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3C456F4" w14:textId="77777777" w:rsidR="00262CCE" w:rsidRPr="00262CCE" w:rsidRDefault="00262CCE" w:rsidP="00262CCE">
                  <w:pPr>
                    <w:rPr>
                      <w:color w:val="000000" w:themeColor="text1"/>
                      <w:sz w:val="20"/>
                      <w:szCs w:val="20"/>
                    </w:rPr>
                  </w:pPr>
                </w:p>
              </w:tc>
            </w:tr>
            <w:tr w:rsidR="00262CCE" w:rsidRPr="00262CCE" w14:paraId="727AF763"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6BEADFA" w14:textId="77777777" w:rsidR="00262CCE" w:rsidRPr="00262CCE" w:rsidRDefault="00262CCE" w:rsidP="00262CCE">
                  <w:pPr>
                    <w:rPr>
                      <w:color w:val="000000" w:themeColor="text1"/>
                      <w:sz w:val="20"/>
                      <w:szCs w:val="20"/>
                    </w:rPr>
                  </w:pPr>
                  <w:proofErr w:type="gramStart"/>
                  <w:r w:rsidRPr="00262CCE">
                    <w:rPr>
                      <w:rFonts w:eastAsia="Times New Roman"/>
                      <w:b/>
                      <w:color w:val="000000" w:themeColor="text1"/>
                      <w:sz w:val="20"/>
                      <w:szCs w:val="20"/>
                    </w:rPr>
                    <w:t>DCM::</w:t>
                  </w:r>
                  <w:proofErr w:type="spellStart"/>
                  <w:proofErr w:type="gramEnd"/>
                  <w:r w:rsidRPr="00262CCE">
                    <w:rPr>
                      <w:rFonts w:eastAsia="Times New Roman"/>
                      <w:b/>
                      <w:color w:val="000000" w:themeColor="text1"/>
                      <w:sz w:val="20"/>
                      <w:szCs w:val="20"/>
                    </w:rPr>
                    <w:t>DefinitionCode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C250624"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NLGGZ: MANSAR01</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369875E" w14:textId="77777777" w:rsidR="00262CCE" w:rsidRPr="00262CCE" w:rsidRDefault="00262CCE" w:rsidP="00262CCE">
                  <w:pPr>
                    <w:rPr>
                      <w:color w:val="000000" w:themeColor="text1"/>
                      <w:sz w:val="20"/>
                      <w:szCs w:val="20"/>
                    </w:rPr>
                  </w:pPr>
                </w:p>
              </w:tc>
            </w:tr>
          </w:tbl>
          <w:p w14:paraId="727193C9" w14:textId="77777777" w:rsidR="00262CCE" w:rsidRPr="00262CCE" w:rsidRDefault="00262CCE" w:rsidP="00262CCE">
            <w:pPr>
              <w:rPr>
                <w:color w:val="000000" w:themeColor="text1"/>
                <w:sz w:val="20"/>
                <w:szCs w:val="20"/>
              </w:rPr>
            </w:pPr>
          </w:p>
        </w:tc>
      </w:tr>
      <w:tr w:rsidR="00262CCE" w:rsidRPr="00262CCE" w14:paraId="60309C03" w14:textId="77777777" w:rsidTr="00262CCE">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2E780A0"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Opties</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63E5430" w14:textId="77777777" w:rsidR="00262CCE" w:rsidRPr="00262CCE" w:rsidRDefault="00262CCE" w:rsidP="00262CCE">
            <w:pPr>
              <w:rPr>
                <w:color w:val="000000" w:themeColor="text1"/>
                <w:sz w:val="20"/>
                <w:szCs w:val="20"/>
              </w:rPr>
            </w:pPr>
          </w:p>
        </w:tc>
      </w:tr>
      <w:bookmarkEnd w:id="46"/>
    </w:tbl>
    <w:p w14:paraId="43DE127B" w14:textId="77777777" w:rsidR="00262CCE" w:rsidRPr="00262CCE" w:rsidRDefault="00262CCE" w:rsidP="00262CCE">
      <w:pPr>
        <w:rPr>
          <w:color w:val="000000" w:themeColor="text1"/>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262CCE" w:rsidRPr="00262CCE" w14:paraId="4CCDDD64"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977C809" w14:textId="77777777" w:rsidR="00262CCE" w:rsidRPr="00262CCE" w:rsidRDefault="00262CCE" w:rsidP="00262CCE">
            <w:pPr>
              <w:rPr>
                <w:b/>
                <w:color w:val="000000" w:themeColor="text1"/>
                <w:sz w:val="20"/>
                <w:szCs w:val="20"/>
              </w:rPr>
            </w:pPr>
            <w:bookmarkStart w:id="49" w:name="BKM_3248A2C7_4F1B_4627_8DFC_26DB35F8955F"/>
            <w:r w:rsidRPr="00262CCE">
              <w:rPr>
                <w:rFonts w:eastAsia="Times New Roman"/>
                <w:b/>
                <w:color w:val="000000" w:themeColor="text1"/>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341C275"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 xml:space="preserve">1. Kunt u vertellen hoe u op dit moment uw leven als geheel ervaart?  </w:t>
            </w:r>
          </w:p>
        </w:tc>
      </w:tr>
      <w:tr w:rsidR="00262CCE" w:rsidRPr="00262CCE" w14:paraId="150BAC29"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0B32BD5" w14:textId="77777777" w:rsidR="00262CCE" w:rsidRPr="00262CCE" w:rsidRDefault="00262CCE" w:rsidP="00262CCE">
            <w:pPr>
              <w:rPr>
                <w:b/>
                <w:color w:val="000000" w:themeColor="text1"/>
                <w:sz w:val="20"/>
                <w:szCs w:val="20"/>
              </w:rPr>
            </w:pPr>
            <w:commentRangeStart w:id="50"/>
            <w:r w:rsidRPr="00262CCE">
              <w:rPr>
                <w:rFonts w:eastAsia="Times New Roman"/>
                <w:b/>
                <w:color w:val="000000" w:themeColor="text1"/>
                <w:sz w:val="20"/>
                <w:szCs w:val="20"/>
              </w:rPr>
              <w:t>Definitie</w:t>
            </w:r>
            <w:commentRangeEnd w:id="50"/>
            <w:r w:rsidR="00E26E89">
              <w:rPr>
                <w:rStyle w:val="Verwijzingopmerking"/>
              </w:rPr>
              <w:commentReference w:id="50"/>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4A55070" w14:textId="77777777" w:rsidR="00262CCE" w:rsidRPr="00262CCE" w:rsidRDefault="00262CCE" w:rsidP="00262CCE">
            <w:pPr>
              <w:rPr>
                <w:color w:val="000000" w:themeColor="text1"/>
                <w:sz w:val="20"/>
                <w:szCs w:val="20"/>
                <w:lang w:val="en-US"/>
              </w:rPr>
            </w:pPr>
          </w:p>
        </w:tc>
      </w:tr>
      <w:tr w:rsidR="00262CCE" w:rsidRPr="00262CCE" w14:paraId="43CF8F00"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BD861B4"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7293B2A" w14:textId="77777777" w:rsidR="00262CCE" w:rsidRPr="00262CCE" w:rsidRDefault="00262CCE" w:rsidP="00262CCE">
            <w:pPr>
              <w:rPr>
                <w:color w:val="000000" w:themeColor="text1"/>
                <w:sz w:val="20"/>
                <w:szCs w:val="20"/>
              </w:rPr>
            </w:pPr>
            <w:r w:rsidRPr="00262CCE">
              <w:rPr>
                <w:color w:val="000000" w:themeColor="text1"/>
                <w:sz w:val="20"/>
                <w:szCs w:val="20"/>
              </w:rPr>
              <w:t>CD</w:t>
            </w:r>
          </w:p>
        </w:tc>
      </w:tr>
      <w:tr w:rsidR="00262CCE" w:rsidRPr="00262CCE" w14:paraId="46FE4CA0" w14:textId="77777777" w:rsidTr="00262CC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262CCE" w:rsidRPr="00262CCE" w14:paraId="26491105"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CADDD8D" w14:textId="77777777" w:rsidR="00262CCE" w:rsidRPr="00262CCE" w:rsidRDefault="00262CCE" w:rsidP="00262CCE">
                  <w:pPr>
                    <w:rPr>
                      <w:color w:val="000000" w:themeColor="text1"/>
                      <w:sz w:val="20"/>
                      <w:szCs w:val="20"/>
                    </w:rPr>
                  </w:pPr>
                  <w:proofErr w:type="gramStart"/>
                  <w:r w:rsidRPr="00262CCE">
                    <w:rPr>
                      <w:rFonts w:eastAsia="Times New Roman"/>
                      <w:b/>
                      <w:color w:val="000000" w:themeColor="text1"/>
                      <w:sz w:val="20"/>
                      <w:szCs w:val="20"/>
                    </w:rPr>
                    <w:t>DCM::</w:t>
                  </w:r>
                  <w:proofErr w:type="spellStart"/>
                  <w:proofErr w:type="gramEnd"/>
                  <w:r w:rsidRPr="00262CCE">
                    <w:rPr>
                      <w:rFonts w:eastAsia="Times New Roman"/>
                      <w:b/>
                      <w:color w:val="000000" w:themeColor="text1"/>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51928F1"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NL-</w:t>
                  </w:r>
                  <w:proofErr w:type="gramStart"/>
                  <w:r w:rsidRPr="00262CCE">
                    <w:rPr>
                      <w:rFonts w:eastAsia="Times New Roman"/>
                      <w:color w:val="000000" w:themeColor="text1"/>
                      <w:sz w:val="20"/>
                      <w:szCs w:val="20"/>
                    </w:rPr>
                    <w:t>CM:MANSAQ</w:t>
                  </w:r>
                  <w:proofErr w:type="gramEnd"/>
                  <w:r w:rsidRPr="00262CCE">
                    <w:rPr>
                      <w:rFonts w:eastAsia="Times New Roman"/>
                      <w:color w:val="000000" w:themeColor="text1"/>
                      <w:sz w:val="20"/>
                      <w:szCs w:val="20"/>
                    </w:rPr>
                    <w:t>1</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1445A4D" w14:textId="77777777" w:rsidR="00262CCE" w:rsidRPr="00262CCE" w:rsidRDefault="00262CCE" w:rsidP="00262CCE">
                  <w:pPr>
                    <w:rPr>
                      <w:color w:val="000000" w:themeColor="text1"/>
                      <w:sz w:val="20"/>
                      <w:szCs w:val="20"/>
                    </w:rPr>
                  </w:pPr>
                </w:p>
              </w:tc>
            </w:tr>
            <w:tr w:rsidR="00262CCE" w:rsidRPr="00262CCE" w14:paraId="438FF5E5"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C1EA683" w14:textId="77777777" w:rsidR="00262CCE" w:rsidRPr="00262CCE" w:rsidRDefault="00262CCE" w:rsidP="00262CCE">
                  <w:pPr>
                    <w:rPr>
                      <w:color w:val="000000" w:themeColor="text1"/>
                      <w:sz w:val="20"/>
                      <w:szCs w:val="20"/>
                    </w:rPr>
                  </w:pPr>
                  <w:proofErr w:type="gramStart"/>
                  <w:r w:rsidRPr="00262CCE">
                    <w:rPr>
                      <w:rFonts w:eastAsia="Times New Roman"/>
                      <w:b/>
                      <w:color w:val="000000" w:themeColor="text1"/>
                      <w:sz w:val="20"/>
                      <w:szCs w:val="20"/>
                    </w:rPr>
                    <w:t>DCM::</w:t>
                  </w:r>
                  <w:proofErr w:type="spellStart"/>
                  <w:proofErr w:type="gramEnd"/>
                  <w:r w:rsidRPr="00262CCE">
                    <w:rPr>
                      <w:rFonts w:eastAsia="Times New Roman"/>
                      <w:b/>
                      <w:color w:val="000000" w:themeColor="text1"/>
                      <w:sz w:val="20"/>
                      <w:szCs w:val="20"/>
                    </w:rPr>
                    <w:t>DefinitionCode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EE6C430" w14:textId="77777777" w:rsidR="00262CCE" w:rsidRPr="00262CCE" w:rsidRDefault="00262CCE" w:rsidP="00262CCE">
                  <w:pPr>
                    <w:rPr>
                      <w:color w:val="000000" w:themeColor="text1"/>
                      <w:sz w:val="20"/>
                      <w:szCs w:val="20"/>
                    </w:rPr>
                  </w:pPr>
                  <w:proofErr w:type="gramStart"/>
                  <w:r w:rsidRPr="00262CCE">
                    <w:rPr>
                      <w:rFonts w:eastAsia="Times New Roman"/>
                      <w:color w:val="000000" w:themeColor="text1"/>
                      <w:sz w:val="20"/>
                      <w:szCs w:val="20"/>
                    </w:rPr>
                    <w:t>NLGGZ:MANSAQ</w:t>
                  </w:r>
                  <w:proofErr w:type="gramEnd"/>
                  <w:r w:rsidRPr="00262CCE">
                    <w:rPr>
                      <w:rFonts w:eastAsia="Times New Roman"/>
                      <w:color w:val="000000" w:themeColor="text1"/>
                      <w:sz w:val="20"/>
                      <w:szCs w:val="20"/>
                    </w:rPr>
                    <w:t>1</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6011BB0" w14:textId="77777777" w:rsidR="00262CCE" w:rsidRPr="00262CCE" w:rsidRDefault="00262CCE" w:rsidP="00262CCE">
                  <w:pPr>
                    <w:rPr>
                      <w:color w:val="000000" w:themeColor="text1"/>
                      <w:sz w:val="20"/>
                      <w:szCs w:val="20"/>
                    </w:rPr>
                  </w:pPr>
                </w:p>
              </w:tc>
            </w:tr>
            <w:tr w:rsidR="00262CCE" w:rsidRPr="00262CCE" w14:paraId="5A7F892D"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4D92C8F" w14:textId="77777777" w:rsidR="00262CCE" w:rsidRPr="00262CCE" w:rsidRDefault="00262CCE" w:rsidP="00262CCE">
                  <w:pPr>
                    <w:rPr>
                      <w:color w:val="000000" w:themeColor="text1"/>
                      <w:sz w:val="20"/>
                      <w:szCs w:val="20"/>
                    </w:rPr>
                  </w:pPr>
                  <w:proofErr w:type="gramStart"/>
                  <w:r w:rsidRPr="00262CCE">
                    <w:rPr>
                      <w:rFonts w:eastAsia="Times New Roman"/>
                      <w:b/>
                      <w:color w:val="000000" w:themeColor="text1"/>
                      <w:sz w:val="20"/>
                      <w:szCs w:val="20"/>
                    </w:rPr>
                    <w:t>DCM::</w:t>
                  </w:r>
                  <w:proofErr w:type="spellStart"/>
                  <w:proofErr w:type="gramEnd"/>
                  <w:r w:rsidRPr="00262CCE">
                    <w:rPr>
                      <w:rFonts w:eastAsia="Times New Roman"/>
                      <w:b/>
                      <w:color w:val="000000" w:themeColor="text1"/>
                      <w:sz w:val="20"/>
                      <w:szCs w:val="20"/>
                    </w:rPr>
                    <w:t>ValueSet</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A8F1FAD"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Kan niet slechter kan niet beter</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FBEEC63"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OID: 2.16.840.1.113883.3.3210.14.2.2.52</w:t>
                  </w:r>
                </w:p>
              </w:tc>
            </w:tr>
          </w:tbl>
          <w:p w14:paraId="69BE5CE2" w14:textId="77777777" w:rsidR="00262CCE" w:rsidRPr="00262CCE" w:rsidRDefault="00262CCE" w:rsidP="00262CCE">
            <w:pPr>
              <w:rPr>
                <w:color w:val="000000" w:themeColor="text1"/>
                <w:sz w:val="20"/>
                <w:szCs w:val="20"/>
              </w:rPr>
            </w:pPr>
          </w:p>
        </w:tc>
      </w:tr>
      <w:tr w:rsidR="00262CCE" w:rsidRPr="00262CCE" w14:paraId="2FB95569"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4CE8000"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1114CBB" w14:textId="77777777" w:rsidR="00262CCE" w:rsidRPr="00262CCE" w:rsidRDefault="00262CCE" w:rsidP="00262CCE">
            <w:pPr>
              <w:rPr>
                <w:color w:val="000000" w:themeColor="text1"/>
                <w:sz w:val="20"/>
                <w:szCs w:val="20"/>
              </w:rPr>
            </w:pPr>
          </w:p>
        </w:tc>
      </w:tr>
      <w:bookmarkEnd w:id="49"/>
    </w:tbl>
    <w:p w14:paraId="740E6ED0" w14:textId="77777777" w:rsidR="00262CCE" w:rsidRPr="00262CCE" w:rsidRDefault="00262CCE" w:rsidP="00262CCE">
      <w:pPr>
        <w:rPr>
          <w:color w:val="000000" w:themeColor="text1"/>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262CCE" w:rsidRPr="00262CCE" w14:paraId="61A3284A"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8BE2150" w14:textId="77777777" w:rsidR="00262CCE" w:rsidRPr="00262CCE" w:rsidRDefault="00262CCE" w:rsidP="00262CCE">
            <w:pPr>
              <w:rPr>
                <w:b/>
                <w:color w:val="000000" w:themeColor="text1"/>
                <w:sz w:val="20"/>
                <w:szCs w:val="20"/>
              </w:rPr>
            </w:pPr>
            <w:bookmarkStart w:id="51" w:name="BKM_8DD6EFB8_AF5E_4D53_9439_3543A88C6BE7"/>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110EEB9"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 xml:space="preserve">Container baan  </w:t>
            </w:r>
          </w:p>
        </w:tc>
      </w:tr>
      <w:tr w:rsidR="00262CCE" w:rsidRPr="00262CCE" w14:paraId="01A06D64"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B4D8D1A" w14:textId="77777777" w:rsidR="00262CCE" w:rsidRPr="00262CCE" w:rsidRDefault="00262CCE" w:rsidP="00262CCE">
            <w:pPr>
              <w:rPr>
                <w:b/>
                <w:color w:val="000000" w:themeColor="text1"/>
                <w:sz w:val="20"/>
                <w:szCs w:val="20"/>
              </w:rPr>
            </w:pPr>
            <w:commentRangeStart w:id="52"/>
            <w:r w:rsidRPr="00262CCE">
              <w:rPr>
                <w:rFonts w:eastAsia="Times New Roman"/>
                <w:b/>
                <w:color w:val="000000" w:themeColor="text1"/>
                <w:sz w:val="20"/>
                <w:szCs w:val="20"/>
              </w:rPr>
              <w:t>Definitie</w:t>
            </w:r>
            <w:commentRangeEnd w:id="52"/>
            <w:r w:rsidR="00E26E89">
              <w:rPr>
                <w:rStyle w:val="Verwijzingopmerking"/>
              </w:rPr>
              <w:commentReference w:id="52"/>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92AFFB3" w14:textId="77777777" w:rsidR="00262CCE" w:rsidRPr="00262CCE" w:rsidRDefault="00262CCE" w:rsidP="00262CCE">
            <w:pPr>
              <w:rPr>
                <w:color w:val="000000" w:themeColor="text1"/>
                <w:sz w:val="20"/>
                <w:szCs w:val="20"/>
              </w:rPr>
            </w:pPr>
          </w:p>
        </w:tc>
      </w:tr>
      <w:tr w:rsidR="00262CCE" w:rsidRPr="00262CCE" w14:paraId="5A682037"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2915672"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CAE00F9" w14:textId="77777777" w:rsidR="00262CCE" w:rsidRPr="00262CCE" w:rsidRDefault="00262CCE" w:rsidP="00262CCE">
            <w:pPr>
              <w:rPr>
                <w:color w:val="000000" w:themeColor="text1"/>
                <w:sz w:val="20"/>
                <w:szCs w:val="20"/>
              </w:rPr>
            </w:pPr>
          </w:p>
        </w:tc>
      </w:tr>
      <w:tr w:rsidR="00262CCE" w:rsidRPr="00262CCE" w14:paraId="501AC3FE" w14:textId="77777777" w:rsidTr="00262CC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67A8C1AC" w14:textId="77777777" w:rsidR="00262CCE" w:rsidRPr="00262CCE" w:rsidRDefault="00262CCE" w:rsidP="00262CCE">
            <w:pPr>
              <w:rPr>
                <w:color w:val="000000" w:themeColor="text1"/>
                <w:sz w:val="20"/>
                <w:szCs w:val="20"/>
              </w:rPr>
            </w:pPr>
          </w:p>
        </w:tc>
      </w:tr>
      <w:tr w:rsidR="00262CCE" w:rsidRPr="00262CCE" w14:paraId="5F8CA844"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DDDBF51"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F014A50" w14:textId="77777777" w:rsidR="00262CCE" w:rsidRPr="00262CCE" w:rsidRDefault="00262CCE" w:rsidP="00262CCE">
            <w:pPr>
              <w:rPr>
                <w:color w:val="000000" w:themeColor="text1"/>
                <w:sz w:val="20"/>
                <w:szCs w:val="20"/>
              </w:rPr>
            </w:pPr>
          </w:p>
        </w:tc>
      </w:tr>
      <w:bookmarkEnd w:id="51"/>
    </w:tbl>
    <w:p w14:paraId="3220244D" w14:textId="77777777" w:rsidR="00262CCE" w:rsidRPr="00262CCE" w:rsidRDefault="00262CCE" w:rsidP="00262CCE">
      <w:pPr>
        <w:rPr>
          <w:color w:val="000000" w:themeColor="text1"/>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262CCE" w:rsidRPr="00262CCE" w14:paraId="3981705F"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61D7185" w14:textId="77777777" w:rsidR="00262CCE" w:rsidRPr="00262CCE" w:rsidRDefault="00262CCE" w:rsidP="00262CCE">
            <w:pPr>
              <w:rPr>
                <w:b/>
                <w:color w:val="000000" w:themeColor="text1"/>
                <w:sz w:val="20"/>
                <w:szCs w:val="20"/>
              </w:rPr>
            </w:pPr>
            <w:bookmarkStart w:id="53" w:name="BKM_D8F56C80_D5AA_4CF0_921A_3CF207A34166"/>
            <w:r w:rsidRPr="00262CCE">
              <w:rPr>
                <w:rFonts w:eastAsia="Times New Roman"/>
                <w:b/>
                <w:color w:val="000000" w:themeColor="text1"/>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298C31A"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 xml:space="preserve">2.a. Hoe tevreden bent u met uw betaalde baan?  </w:t>
            </w:r>
          </w:p>
        </w:tc>
      </w:tr>
      <w:tr w:rsidR="00262CCE" w:rsidRPr="00262CCE" w14:paraId="4DB3A22D"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5C0C1A2"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ED13B85"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Als u een betaalde baan heeft (of op een sociale werkplaats werkt, of</w:t>
            </w:r>
          </w:p>
          <w:p w14:paraId="7BE524B8" w14:textId="77777777" w:rsidR="00262CCE" w:rsidRPr="00262CCE" w:rsidRDefault="00262CCE" w:rsidP="00262CCE">
            <w:pPr>
              <w:rPr>
                <w:color w:val="000000" w:themeColor="text1"/>
                <w:sz w:val="20"/>
                <w:szCs w:val="20"/>
              </w:rPr>
            </w:pPr>
            <w:proofErr w:type="gramStart"/>
            <w:r w:rsidRPr="00262CCE">
              <w:rPr>
                <w:rFonts w:eastAsia="Times New Roman"/>
                <w:color w:val="000000" w:themeColor="text1"/>
                <w:sz w:val="20"/>
                <w:szCs w:val="20"/>
              </w:rPr>
              <w:t>onderwijs</w:t>
            </w:r>
            <w:proofErr w:type="gramEnd"/>
            <w:r w:rsidRPr="00262CCE">
              <w:rPr>
                <w:rFonts w:eastAsia="Times New Roman"/>
                <w:color w:val="000000" w:themeColor="text1"/>
                <w:sz w:val="20"/>
                <w:szCs w:val="20"/>
              </w:rPr>
              <w:t xml:space="preserve">/opleiding volgt als voornaamste </w:t>
            </w:r>
            <w:proofErr w:type="spellStart"/>
            <w:r w:rsidRPr="00262CCE">
              <w:rPr>
                <w:rFonts w:eastAsia="Times New Roman"/>
                <w:color w:val="000000" w:themeColor="text1"/>
                <w:sz w:val="20"/>
                <w:szCs w:val="20"/>
              </w:rPr>
              <w:t>daginvulling</w:t>
            </w:r>
            <w:proofErr w:type="spellEnd"/>
            <w:r w:rsidRPr="00262CCE">
              <w:rPr>
                <w:rFonts w:eastAsia="Times New Roman"/>
                <w:color w:val="000000" w:themeColor="text1"/>
                <w:sz w:val="20"/>
                <w:szCs w:val="20"/>
              </w:rPr>
              <w:t>):</w:t>
            </w:r>
          </w:p>
          <w:p w14:paraId="20BEAB05"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Hoe tevreden bent u met uw betaalde baan?</w:t>
            </w:r>
          </w:p>
        </w:tc>
      </w:tr>
      <w:tr w:rsidR="00262CCE" w:rsidRPr="00262CCE" w14:paraId="77FD1A20"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F617D7F"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A187994" w14:textId="77777777" w:rsidR="00262CCE" w:rsidRPr="00262CCE" w:rsidRDefault="00262CCE" w:rsidP="00262CCE">
            <w:pPr>
              <w:rPr>
                <w:color w:val="000000" w:themeColor="text1"/>
                <w:sz w:val="20"/>
                <w:szCs w:val="20"/>
              </w:rPr>
            </w:pPr>
            <w:r w:rsidRPr="00262CCE">
              <w:rPr>
                <w:color w:val="000000" w:themeColor="text1"/>
                <w:sz w:val="20"/>
                <w:szCs w:val="20"/>
              </w:rPr>
              <w:t>CD</w:t>
            </w:r>
          </w:p>
        </w:tc>
      </w:tr>
      <w:tr w:rsidR="00262CCE" w:rsidRPr="00262CCE" w14:paraId="0F1121C4" w14:textId="77777777" w:rsidTr="00262CC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262CCE" w:rsidRPr="00262CCE" w14:paraId="7BEC5D9F"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3E02507" w14:textId="77777777" w:rsidR="00262CCE" w:rsidRPr="00262CCE" w:rsidRDefault="00262CCE" w:rsidP="00262CCE">
                  <w:pPr>
                    <w:rPr>
                      <w:color w:val="000000" w:themeColor="text1"/>
                      <w:sz w:val="20"/>
                      <w:szCs w:val="20"/>
                    </w:rPr>
                  </w:pPr>
                  <w:proofErr w:type="gramStart"/>
                  <w:r w:rsidRPr="00262CCE">
                    <w:rPr>
                      <w:rFonts w:eastAsia="Times New Roman"/>
                      <w:b/>
                      <w:color w:val="000000" w:themeColor="text1"/>
                      <w:sz w:val="20"/>
                      <w:szCs w:val="20"/>
                    </w:rPr>
                    <w:t>DCM::</w:t>
                  </w:r>
                  <w:proofErr w:type="spellStart"/>
                  <w:proofErr w:type="gramEnd"/>
                  <w:r w:rsidRPr="00262CCE">
                    <w:rPr>
                      <w:rFonts w:eastAsia="Times New Roman"/>
                      <w:b/>
                      <w:color w:val="000000" w:themeColor="text1"/>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8F94A7F"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NL-</w:t>
                  </w:r>
                  <w:proofErr w:type="gramStart"/>
                  <w:r w:rsidRPr="00262CCE">
                    <w:rPr>
                      <w:rFonts w:eastAsia="Times New Roman"/>
                      <w:color w:val="000000" w:themeColor="text1"/>
                      <w:sz w:val="20"/>
                      <w:szCs w:val="20"/>
                    </w:rPr>
                    <w:t>CM:MANSAQ</w:t>
                  </w:r>
                  <w:proofErr w:type="gramEnd"/>
                  <w:r w:rsidRPr="00262CCE">
                    <w:rPr>
                      <w:rFonts w:eastAsia="Times New Roman"/>
                      <w:color w:val="000000" w:themeColor="text1"/>
                      <w:sz w:val="20"/>
                      <w:szCs w:val="20"/>
                    </w:rPr>
                    <w:t>2a</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ABB284" w14:textId="77777777" w:rsidR="00262CCE" w:rsidRPr="00262CCE" w:rsidRDefault="00262CCE" w:rsidP="00262CCE">
                  <w:pPr>
                    <w:rPr>
                      <w:color w:val="000000" w:themeColor="text1"/>
                      <w:sz w:val="20"/>
                      <w:szCs w:val="20"/>
                    </w:rPr>
                  </w:pPr>
                </w:p>
              </w:tc>
            </w:tr>
            <w:tr w:rsidR="00262CCE" w:rsidRPr="00262CCE" w14:paraId="6F25163F"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5D09DA4" w14:textId="77777777" w:rsidR="00262CCE" w:rsidRPr="00262CCE" w:rsidRDefault="00262CCE" w:rsidP="00262CCE">
                  <w:pPr>
                    <w:rPr>
                      <w:color w:val="000000" w:themeColor="text1"/>
                      <w:sz w:val="20"/>
                      <w:szCs w:val="20"/>
                    </w:rPr>
                  </w:pPr>
                  <w:proofErr w:type="gramStart"/>
                  <w:r w:rsidRPr="00262CCE">
                    <w:rPr>
                      <w:rFonts w:eastAsia="Times New Roman"/>
                      <w:b/>
                      <w:color w:val="000000" w:themeColor="text1"/>
                      <w:sz w:val="20"/>
                      <w:szCs w:val="20"/>
                    </w:rPr>
                    <w:t>DCM::</w:t>
                  </w:r>
                  <w:proofErr w:type="spellStart"/>
                  <w:proofErr w:type="gramEnd"/>
                  <w:r w:rsidRPr="00262CCE">
                    <w:rPr>
                      <w:rFonts w:eastAsia="Times New Roman"/>
                      <w:b/>
                      <w:color w:val="000000" w:themeColor="text1"/>
                      <w:sz w:val="20"/>
                      <w:szCs w:val="20"/>
                    </w:rPr>
                    <w:t>DefinitionCode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F3C603E" w14:textId="77777777" w:rsidR="00262CCE" w:rsidRPr="00262CCE" w:rsidRDefault="00262CCE" w:rsidP="00262CCE">
                  <w:pPr>
                    <w:rPr>
                      <w:color w:val="000000" w:themeColor="text1"/>
                      <w:sz w:val="20"/>
                      <w:szCs w:val="20"/>
                    </w:rPr>
                  </w:pPr>
                  <w:proofErr w:type="gramStart"/>
                  <w:r w:rsidRPr="00262CCE">
                    <w:rPr>
                      <w:rFonts w:eastAsia="Times New Roman"/>
                      <w:color w:val="000000" w:themeColor="text1"/>
                      <w:sz w:val="20"/>
                      <w:szCs w:val="20"/>
                    </w:rPr>
                    <w:t>NLGGZ:MANSAQ</w:t>
                  </w:r>
                  <w:proofErr w:type="gramEnd"/>
                  <w:r w:rsidRPr="00262CCE">
                    <w:rPr>
                      <w:rFonts w:eastAsia="Times New Roman"/>
                      <w:color w:val="000000" w:themeColor="text1"/>
                      <w:sz w:val="20"/>
                      <w:szCs w:val="20"/>
                    </w:rPr>
                    <w:t>2a</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A44DED2" w14:textId="77777777" w:rsidR="00262CCE" w:rsidRPr="00262CCE" w:rsidRDefault="00262CCE" w:rsidP="00262CCE">
                  <w:pPr>
                    <w:rPr>
                      <w:color w:val="000000" w:themeColor="text1"/>
                      <w:sz w:val="20"/>
                      <w:szCs w:val="20"/>
                    </w:rPr>
                  </w:pPr>
                </w:p>
              </w:tc>
            </w:tr>
            <w:tr w:rsidR="00262CCE" w:rsidRPr="00262CCE" w14:paraId="528D3AD8"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CD367AB" w14:textId="77777777" w:rsidR="00262CCE" w:rsidRPr="00262CCE" w:rsidRDefault="00262CCE" w:rsidP="00262CCE">
                  <w:pPr>
                    <w:rPr>
                      <w:color w:val="000000" w:themeColor="text1"/>
                      <w:sz w:val="20"/>
                      <w:szCs w:val="20"/>
                    </w:rPr>
                  </w:pPr>
                  <w:proofErr w:type="gramStart"/>
                  <w:r w:rsidRPr="00262CCE">
                    <w:rPr>
                      <w:rFonts w:eastAsia="Times New Roman"/>
                      <w:b/>
                      <w:color w:val="000000" w:themeColor="text1"/>
                      <w:sz w:val="20"/>
                      <w:szCs w:val="20"/>
                    </w:rPr>
                    <w:t>DCM::</w:t>
                  </w:r>
                  <w:proofErr w:type="spellStart"/>
                  <w:proofErr w:type="gramEnd"/>
                  <w:r w:rsidRPr="00262CCE">
                    <w:rPr>
                      <w:rFonts w:eastAsia="Times New Roman"/>
                      <w:b/>
                      <w:color w:val="000000" w:themeColor="text1"/>
                      <w:sz w:val="20"/>
                      <w:szCs w:val="20"/>
                    </w:rPr>
                    <w:t>ValueSet</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53D03D4"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Kan niet slechter kan niet beter</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0C8CDD5"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OID: 2.16.840.1.113883.3.3210.14.2.2.52</w:t>
                  </w:r>
                </w:p>
              </w:tc>
            </w:tr>
          </w:tbl>
          <w:p w14:paraId="0F1761D7" w14:textId="77777777" w:rsidR="00262CCE" w:rsidRPr="00262CCE" w:rsidRDefault="00262CCE" w:rsidP="00262CCE">
            <w:pPr>
              <w:rPr>
                <w:color w:val="000000" w:themeColor="text1"/>
                <w:sz w:val="20"/>
                <w:szCs w:val="20"/>
              </w:rPr>
            </w:pPr>
          </w:p>
        </w:tc>
      </w:tr>
      <w:tr w:rsidR="00262CCE" w:rsidRPr="00262CCE" w14:paraId="4BE5EC0F"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F491992"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66C6D0" w14:textId="77777777" w:rsidR="00262CCE" w:rsidRPr="00262CCE" w:rsidRDefault="00262CCE" w:rsidP="00262CCE">
            <w:pPr>
              <w:rPr>
                <w:color w:val="000000" w:themeColor="text1"/>
                <w:sz w:val="20"/>
                <w:szCs w:val="20"/>
              </w:rPr>
            </w:pPr>
          </w:p>
        </w:tc>
      </w:tr>
      <w:bookmarkEnd w:id="53"/>
    </w:tbl>
    <w:p w14:paraId="4E9DD4C3" w14:textId="77777777" w:rsidR="00262CCE" w:rsidRPr="00262CCE" w:rsidRDefault="00262CCE" w:rsidP="00262CCE">
      <w:pPr>
        <w:rPr>
          <w:color w:val="000000" w:themeColor="text1"/>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262CCE" w:rsidRPr="00262CCE" w14:paraId="5FDA5287"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7F82A76" w14:textId="77777777" w:rsidR="00262CCE" w:rsidRPr="00262CCE" w:rsidRDefault="00262CCE" w:rsidP="00262CCE">
            <w:pPr>
              <w:rPr>
                <w:b/>
                <w:color w:val="000000" w:themeColor="text1"/>
                <w:sz w:val="20"/>
                <w:szCs w:val="20"/>
              </w:rPr>
            </w:pPr>
            <w:bookmarkStart w:id="54" w:name="BKM_EEC4704E_CC8E_48C8_858C_A6DDCA5C0C93"/>
            <w:r w:rsidRPr="00262CCE">
              <w:rPr>
                <w:rFonts w:eastAsia="Times New Roman"/>
                <w:b/>
                <w:color w:val="000000" w:themeColor="text1"/>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681C0BE"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2.b. Hoe tevreden bent u met het feit dat u geen betaalde baan heeft of</w:t>
            </w:r>
          </w:p>
          <w:p w14:paraId="5ACC04A0" w14:textId="77777777" w:rsidR="00262CCE" w:rsidRPr="00262CCE" w:rsidRDefault="00262CCE" w:rsidP="00262CCE">
            <w:pPr>
              <w:rPr>
                <w:color w:val="000000" w:themeColor="text1"/>
                <w:sz w:val="20"/>
                <w:szCs w:val="20"/>
              </w:rPr>
            </w:pPr>
            <w:proofErr w:type="gramStart"/>
            <w:r w:rsidRPr="00262CCE">
              <w:rPr>
                <w:rFonts w:eastAsia="Times New Roman"/>
                <w:color w:val="000000" w:themeColor="text1"/>
                <w:sz w:val="20"/>
                <w:szCs w:val="20"/>
              </w:rPr>
              <w:t>gepensioneerd</w:t>
            </w:r>
            <w:proofErr w:type="gramEnd"/>
            <w:r w:rsidRPr="00262CCE">
              <w:rPr>
                <w:rFonts w:eastAsia="Times New Roman"/>
                <w:color w:val="000000" w:themeColor="text1"/>
                <w:sz w:val="20"/>
                <w:szCs w:val="20"/>
              </w:rPr>
              <w:t xml:space="preserve"> bent?  </w:t>
            </w:r>
          </w:p>
        </w:tc>
      </w:tr>
      <w:tr w:rsidR="00262CCE" w:rsidRPr="00262CCE" w14:paraId="687EE0DD"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59CEE2B"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069BB65"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Als u geen betaalde baan heeft of gepensioneerd bent:</w:t>
            </w:r>
          </w:p>
          <w:p w14:paraId="7346C803"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Hoe tevreden bent u met het feit dat u geen betaalde baan heeft of</w:t>
            </w:r>
          </w:p>
          <w:p w14:paraId="7D740F60" w14:textId="77777777" w:rsidR="00262CCE" w:rsidRPr="00262CCE" w:rsidRDefault="00262CCE" w:rsidP="00262CCE">
            <w:pPr>
              <w:rPr>
                <w:color w:val="000000" w:themeColor="text1"/>
                <w:sz w:val="20"/>
                <w:szCs w:val="20"/>
              </w:rPr>
            </w:pPr>
            <w:proofErr w:type="gramStart"/>
            <w:r w:rsidRPr="00262CCE">
              <w:rPr>
                <w:rFonts w:eastAsia="Times New Roman"/>
                <w:color w:val="000000" w:themeColor="text1"/>
                <w:sz w:val="20"/>
                <w:szCs w:val="20"/>
              </w:rPr>
              <w:t>gepensioneerd</w:t>
            </w:r>
            <w:proofErr w:type="gramEnd"/>
            <w:r w:rsidRPr="00262CCE">
              <w:rPr>
                <w:rFonts w:eastAsia="Times New Roman"/>
                <w:color w:val="000000" w:themeColor="text1"/>
                <w:sz w:val="20"/>
                <w:szCs w:val="20"/>
              </w:rPr>
              <w:t xml:space="preserve"> bent?</w:t>
            </w:r>
          </w:p>
        </w:tc>
      </w:tr>
      <w:tr w:rsidR="00262CCE" w:rsidRPr="00262CCE" w14:paraId="23969115"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6857C63"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A01D6B4" w14:textId="77777777" w:rsidR="00262CCE" w:rsidRPr="00262CCE" w:rsidRDefault="00262CCE" w:rsidP="00262CCE">
            <w:pPr>
              <w:rPr>
                <w:color w:val="000000" w:themeColor="text1"/>
                <w:sz w:val="20"/>
                <w:szCs w:val="20"/>
              </w:rPr>
            </w:pPr>
            <w:r w:rsidRPr="00262CCE">
              <w:rPr>
                <w:color w:val="000000" w:themeColor="text1"/>
                <w:sz w:val="20"/>
                <w:szCs w:val="20"/>
              </w:rPr>
              <w:t>CD</w:t>
            </w:r>
          </w:p>
        </w:tc>
      </w:tr>
      <w:tr w:rsidR="00262CCE" w:rsidRPr="00262CCE" w14:paraId="3AB73004" w14:textId="77777777" w:rsidTr="00262CC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262CCE" w:rsidRPr="00262CCE" w14:paraId="024DEE22"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248965D" w14:textId="77777777" w:rsidR="00262CCE" w:rsidRPr="00262CCE" w:rsidRDefault="00262CCE" w:rsidP="00262CCE">
                  <w:pPr>
                    <w:rPr>
                      <w:color w:val="000000" w:themeColor="text1"/>
                      <w:sz w:val="20"/>
                      <w:szCs w:val="20"/>
                    </w:rPr>
                  </w:pPr>
                  <w:proofErr w:type="gramStart"/>
                  <w:r w:rsidRPr="00262CCE">
                    <w:rPr>
                      <w:rFonts w:eastAsia="Times New Roman"/>
                      <w:b/>
                      <w:color w:val="000000" w:themeColor="text1"/>
                      <w:sz w:val="20"/>
                      <w:szCs w:val="20"/>
                    </w:rPr>
                    <w:t>DCM::</w:t>
                  </w:r>
                  <w:proofErr w:type="spellStart"/>
                  <w:proofErr w:type="gramEnd"/>
                  <w:r w:rsidRPr="00262CCE">
                    <w:rPr>
                      <w:rFonts w:eastAsia="Times New Roman"/>
                      <w:b/>
                      <w:color w:val="000000" w:themeColor="text1"/>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5BD4F6B"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NL-</w:t>
                  </w:r>
                  <w:proofErr w:type="gramStart"/>
                  <w:r w:rsidRPr="00262CCE">
                    <w:rPr>
                      <w:rFonts w:eastAsia="Times New Roman"/>
                      <w:color w:val="000000" w:themeColor="text1"/>
                      <w:sz w:val="20"/>
                      <w:szCs w:val="20"/>
                    </w:rPr>
                    <w:t>CM:MANSAQ</w:t>
                  </w:r>
                  <w:proofErr w:type="gramEnd"/>
                  <w:r w:rsidRPr="00262CCE">
                    <w:rPr>
                      <w:rFonts w:eastAsia="Times New Roman"/>
                      <w:color w:val="000000" w:themeColor="text1"/>
                      <w:sz w:val="20"/>
                      <w:szCs w:val="20"/>
                    </w:rPr>
                    <w:t>2b</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A9C8959" w14:textId="77777777" w:rsidR="00262CCE" w:rsidRPr="00262CCE" w:rsidRDefault="00262CCE" w:rsidP="00262CCE">
                  <w:pPr>
                    <w:rPr>
                      <w:color w:val="000000" w:themeColor="text1"/>
                      <w:sz w:val="20"/>
                      <w:szCs w:val="20"/>
                    </w:rPr>
                  </w:pPr>
                </w:p>
              </w:tc>
            </w:tr>
            <w:tr w:rsidR="00262CCE" w:rsidRPr="00262CCE" w14:paraId="4F81614D"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2B536D1" w14:textId="77777777" w:rsidR="00262CCE" w:rsidRPr="00262CCE" w:rsidRDefault="00262CCE" w:rsidP="00262CCE">
                  <w:pPr>
                    <w:rPr>
                      <w:color w:val="000000" w:themeColor="text1"/>
                      <w:sz w:val="20"/>
                      <w:szCs w:val="20"/>
                    </w:rPr>
                  </w:pPr>
                  <w:proofErr w:type="gramStart"/>
                  <w:r w:rsidRPr="00262CCE">
                    <w:rPr>
                      <w:rFonts w:eastAsia="Times New Roman"/>
                      <w:b/>
                      <w:color w:val="000000" w:themeColor="text1"/>
                      <w:sz w:val="20"/>
                      <w:szCs w:val="20"/>
                    </w:rPr>
                    <w:t>DCM::</w:t>
                  </w:r>
                  <w:proofErr w:type="spellStart"/>
                  <w:proofErr w:type="gramEnd"/>
                  <w:r w:rsidRPr="00262CCE">
                    <w:rPr>
                      <w:rFonts w:eastAsia="Times New Roman"/>
                      <w:b/>
                      <w:color w:val="000000" w:themeColor="text1"/>
                      <w:sz w:val="20"/>
                      <w:szCs w:val="20"/>
                    </w:rPr>
                    <w:t>DefinitionCode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D04A6B3" w14:textId="77777777" w:rsidR="00262CCE" w:rsidRPr="00262CCE" w:rsidRDefault="00262CCE" w:rsidP="00262CCE">
                  <w:pPr>
                    <w:rPr>
                      <w:color w:val="000000" w:themeColor="text1"/>
                      <w:sz w:val="20"/>
                      <w:szCs w:val="20"/>
                    </w:rPr>
                  </w:pPr>
                  <w:proofErr w:type="gramStart"/>
                  <w:r w:rsidRPr="00262CCE">
                    <w:rPr>
                      <w:rFonts w:eastAsia="Times New Roman"/>
                      <w:color w:val="000000" w:themeColor="text1"/>
                      <w:sz w:val="20"/>
                      <w:szCs w:val="20"/>
                    </w:rPr>
                    <w:t>NLGGZ:MANSAQ</w:t>
                  </w:r>
                  <w:proofErr w:type="gramEnd"/>
                  <w:r w:rsidRPr="00262CCE">
                    <w:rPr>
                      <w:rFonts w:eastAsia="Times New Roman"/>
                      <w:color w:val="000000" w:themeColor="text1"/>
                      <w:sz w:val="20"/>
                      <w:szCs w:val="20"/>
                    </w:rPr>
                    <w:t>2a</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67C0966" w14:textId="77777777" w:rsidR="00262CCE" w:rsidRPr="00262CCE" w:rsidRDefault="00262CCE" w:rsidP="00262CCE">
                  <w:pPr>
                    <w:rPr>
                      <w:color w:val="000000" w:themeColor="text1"/>
                      <w:sz w:val="20"/>
                      <w:szCs w:val="20"/>
                    </w:rPr>
                  </w:pPr>
                </w:p>
              </w:tc>
            </w:tr>
            <w:tr w:rsidR="00262CCE" w:rsidRPr="00262CCE" w14:paraId="399D3B2F"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17E993F" w14:textId="77777777" w:rsidR="00262CCE" w:rsidRPr="00262CCE" w:rsidRDefault="00262CCE" w:rsidP="00262CCE">
                  <w:pPr>
                    <w:rPr>
                      <w:color w:val="000000" w:themeColor="text1"/>
                      <w:sz w:val="20"/>
                      <w:szCs w:val="20"/>
                    </w:rPr>
                  </w:pPr>
                  <w:proofErr w:type="gramStart"/>
                  <w:r w:rsidRPr="00262CCE">
                    <w:rPr>
                      <w:rFonts w:eastAsia="Times New Roman"/>
                      <w:b/>
                      <w:color w:val="000000" w:themeColor="text1"/>
                      <w:sz w:val="20"/>
                      <w:szCs w:val="20"/>
                    </w:rPr>
                    <w:t>DCM::</w:t>
                  </w:r>
                  <w:proofErr w:type="spellStart"/>
                  <w:proofErr w:type="gramEnd"/>
                  <w:r w:rsidRPr="00262CCE">
                    <w:rPr>
                      <w:rFonts w:eastAsia="Times New Roman"/>
                      <w:b/>
                      <w:color w:val="000000" w:themeColor="text1"/>
                      <w:sz w:val="20"/>
                      <w:szCs w:val="20"/>
                    </w:rPr>
                    <w:t>ValueSet</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0C9CA4B"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Kan niet slechter kan niet beter</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862993B"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OID:2.16.840.1.113883.3.3210.14.2.2.52</w:t>
                  </w:r>
                </w:p>
              </w:tc>
            </w:tr>
          </w:tbl>
          <w:p w14:paraId="5FF4503D" w14:textId="77777777" w:rsidR="00262CCE" w:rsidRPr="00262CCE" w:rsidRDefault="00262CCE" w:rsidP="00262CCE">
            <w:pPr>
              <w:rPr>
                <w:color w:val="000000" w:themeColor="text1"/>
                <w:sz w:val="20"/>
                <w:szCs w:val="20"/>
              </w:rPr>
            </w:pPr>
          </w:p>
        </w:tc>
      </w:tr>
      <w:tr w:rsidR="00262CCE" w:rsidRPr="00262CCE" w14:paraId="6206BDA8"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0B9ECF6"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7C4553D" w14:textId="77777777" w:rsidR="00262CCE" w:rsidRPr="00262CCE" w:rsidRDefault="00262CCE" w:rsidP="00262CCE">
            <w:pPr>
              <w:rPr>
                <w:color w:val="000000" w:themeColor="text1"/>
                <w:sz w:val="20"/>
                <w:szCs w:val="20"/>
              </w:rPr>
            </w:pPr>
          </w:p>
        </w:tc>
      </w:tr>
      <w:bookmarkEnd w:id="54"/>
    </w:tbl>
    <w:p w14:paraId="37A6AE39" w14:textId="77777777" w:rsidR="00262CCE" w:rsidRPr="00262CCE" w:rsidRDefault="00262CCE" w:rsidP="00262CCE">
      <w:pPr>
        <w:rPr>
          <w:color w:val="000000" w:themeColor="text1"/>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262CCE" w:rsidRPr="00262CCE" w14:paraId="4612FE7F"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0769288" w14:textId="77777777" w:rsidR="00262CCE" w:rsidRPr="00262CCE" w:rsidRDefault="00262CCE" w:rsidP="00262CCE">
            <w:pPr>
              <w:rPr>
                <w:b/>
                <w:color w:val="000000" w:themeColor="text1"/>
                <w:sz w:val="20"/>
                <w:szCs w:val="20"/>
              </w:rPr>
            </w:pPr>
            <w:bookmarkStart w:id="55" w:name="BKM_833EBCA8_05F8_445A_9BE7_CDB8F313C3D8"/>
            <w:r w:rsidRPr="00262CCE">
              <w:rPr>
                <w:rFonts w:eastAsia="Times New Roman"/>
                <w:b/>
                <w:color w:val="000000" w:themeColor="text1"/>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FE02C5F"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 xml:space="preserve">3.Hoe tevreden bent u met hoe goed u bij kas zit?  </w:t>
            </w:r>
          </w:p>
        </w:tc>
      </w:tr>
      <w:tr w:rsidR="00262CCE" w:rsidRPr="00262CCE" w14:paraId="0911E1A1"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1BA1AA3"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B9CCA83" w14:textId="77777777" w:rsidR="00262CCE" w:rsidRPr="00262CCE" w:rsidRDefault="00262CCE" w:rsidP="00262CCE">
            <w:pPr>
              <w:rPr>
                <w:color w:val="000000" w:themeColor="text1"/>
                <w:sz w:val="20"/>
                <w:szCs w:val="20"/>
              </w:rPr>
            </w:pPr>
          </w:p>
        </w:tc>
      </w:tr>
      <w:tr w:rsidR="00262CCE" w:rsidRPr="00262CCE" w14:paraId="5AE00A1A"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E098F65"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FCEC81F" w14:textId="77777777" w:rsidR="00262CCE" w:rsidRPr="00262CCE" w:rsidRDefault="00262CCE" w:rsidP="00262CCE">
            <w:pPr>
              <w:rPr>
                <w:color w:val="000000" w:themeColor="text1"/>
                <w:sz w:val="20"/>
                <w:szCs w:val="20"/>
              </w:rPr>
            </w:pPr>
            <w:r w:rsidRPr="00262CCE">
              <w:rPr>
                <w:color w:val="000000" w:themeColor="text1"/>
                <w:sz w:val="20"/>
                <w:szCs w:val="20"/>
              </w:rPr>
              <w:t>CD</w:t>
            </w:r>
          </w:p>
        </w:tc>
      </w:tr>
      <w:tr w:rsidR="00262CCE" w:rsidRPr="00262CCE" w14:paraId="25A17CD7" w14:textId="77777777" w:rsidTr="00262CC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262CCE" w:rsidRPr="00262CCE" w14:paraId="5C2A1D1F"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FF0742A" w14:textId="77777777" w:rsidR="00262CCE" w:rsidRPr="00262CCE" w:rsidRDefault="00262CCE" w:rsidP="00262CCE">
                  <w:pPr>
                    <w:rPr>
                      <w:color w:val="000000" w:themeColor="text1"/>
                      <w:sz w:val="20"/>
                      <w:szCs w:val="20"/>
                    </w:rPr>
                  </w:pPr>
                  <w:proofErr w:type="gramStart"/>
                  <w:r w:rsidRPr="00262CCE">
                    <w:rPr>
                      <w:rFonts w:eastAsia="Times New Roman"/>
                      <w:b/>
                      <w:color w:val="000000" w:themeColor="text1"/>
                      <w:sz w:val="20"/>
                      <w:szCs w:val="20"/>
                    </w:rPr>
                    <w:t>DCM::</w:t>
                  </w:r>
                  <w:proofErr w:type="spellStart"/>
                  <w:proofErr w:type="gramEnd"/>
                  <w:r w:rsidRPr="00262CCE">
                    <w:rPr>
                      <w:rFonts w:eastAsia="Times New Roman"/>
                      <w:b/>
                      <w:color w:val="000000" w:themeColor="text1"/>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6A55E9A"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NL-</w:t>
                  </w:r>
                  <w:proofErr w:type="gramStart"/>
                  <w:r w:rsidRPr="00262CCE">
                    <w:rPr>
                      <w:rFonts w:eastAsia="Times New Roman"/>
                      <w:color w:val="000000" w:themeColor="text1"/>
                      <w:sz w:val="20"/>
                      <w:szCs w:val="20"/>
                    </w:rPr>
                    <w:t>CM:MANSAQ</w:t>
                  </w:r>
                  <w:proofErr w:type="gramEnd"/>
                  <w:r w:rsidRPr="00262CCE">
                    <w:rPr>
                      <w:rFonts w:eastAsia="Times New Roman"/>
                      <w:color w:val="000000" w:themeColor="text1"/>
                      <w:sz w:val="20"/>
                      <w:szCs w:val="20"/>
                    </w:rPr>
                    <w:t>3</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12B10A3" w14:textId="77777777" w:rsidR="00262CCE" w:rsidRPr="00262CCE" w:rsidRDefault="00262CCE" w:rsidP="00262CCE">
                  <w:pPr>
                    <w:rPr>
                      <w:color w:val="000000" w:themeColor="text1"/>
                      <w:sz w:val="20"/>
                      <w:szCs w:val="20"/>
                    </w:rPr>
                  </w:pPr>
                </w:p>
              </w:tc>
            </w:tr>
            <w:tr w:rsidR="00262CCE" w:rsidRPr="00262CCE" w14:paraId="1F9BE805"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6AC1B48" w14:textId="77777777" w:rsidR="00262CCE" w:rsidRPr="00262CCE" w:rsidRDefault="00262CCE" w:rsidP="00262CCE">
                  <w:pPr>
                    <w:rPr>
                      <w:color w:val="000000" w:themeColor="text1"/>
                      <w:sz w:val="20"/>
                      <w:szCs w:val="20"/>
                    </w:rPr>
                  </w:pPr>
                  <w:proofErr w:type="gramStart"/>
                  <w:r w:rsidRPr="00262CCE">
                    <w:rPr>
                      <w:rFonts w:eastAsia="Times New Roman"/>
                      <w:b/>
                      <w:color w:val="000000" w:themeColor="text1"/>
                      <w:sz w:val="20"/>
                      <w:szCs w:val="20"/>
                    </w:rPr>
                    <w:t>DCM::</w:t>
                  </w:r>
                  <w:proofErr w:type="spellStart"/>
                  <w:proofErr w:type="gramEnd"/>
                  <w:r w:rsidRPr="00262CCE">
                    <w:rPr>
                      <w:rFonts w:eastAsia="Times New Roman"/>
                      <w:b/>
                      <w:color w:val="000000" w:themeColor="text1"/>
                      <w:sz w:val="20"/>
                      <w:szCs w:val="20"/>
                    </w:rPr>
                    <w:t>DefinitionCode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39F7E03"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NLGGZ: MANSAQ3</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8B1FF4C" w14:textId="77777777" w:rsidR="00262CCE" w:rsidRPr="00262CCE" w:rsidRDefault="00262CCE" w:rsidP="00262CCE">
                  <w:pPr>
                    <w:rPr>
                      <w:color w:val="000000" w:themeColor="text1"/>
                      <w:sz w:val="20"/>
                      <w:szCs w:val="20"/>
                    </w:rPr>
                  </w:pPr>
                </w:p>
              </w:tc>
            </w:tr>
            <w:tr w:rsidR="00262CCE" w:rsidRPr="00262CCE" w14:paraId="5339C9ED"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B20C063" w14:textId="77777777" w:rsidR="00262CCE" w:rsidRPr="00262CCE" w:rsidRDefault="00262CCE" w:rsidP="00262CCE">
                  <w:pPr>
                    <w:rPr>
                      <w:color w:val="000000" w:themeColor="text1"/>
                      <w:sz w:val="20"/>
                      <w:szCs w:val="20"/>
                    </w:rPr>
                  </w:pPr>
                  <w:proofErr w:type="gramStart"/>
                  <w:r w:rsidRPr="00262CCE">
                    <w:rPr>
                      <w:rFonts w:eastAsia="Times New Roman"/>
                      <w:b/>
                      <w:color w:val="000000" w:themeColor="text1"/>
                      <w:sz w:val="20"/>
                      <w:szCs w:val="20"/>
                    </w:rPr>
                    <w:t>DCM::</w:t>
                  </w:r>
                  <w:proofErr w:type="spellStart"/>
                  <w:proofErr w:type="gramEnd"/>
                  <w:r w:rsidRPr="00262CCE">
                    <w:rPr>
                      <w:rFonts w:eastAsia="Times New Roman"/>
                      <w:b/>
                      <w:color w:val="000000" w:themeColor="text1"/>
                      <w:sz w:val="20"/>
                      <w:szCs w:val="20"/>
                    </w:rPr>
                    <w:t>ValueSet</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281751F"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Kan niet slechter kan niet beter</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B771A53"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OID: 2.16.840.1.113883.3.3210.14.2.2.52</w:t>
                  </w:r>
                </w:p>
              </w:tc>
            </w:tr>
          </w:tbl>
          <w:p w14:paraId="6B0478F7" w14:textId="77777777" w:rsidR="00262CCE" w:rsidRPr="00262CCE" w:rsidRDefault="00262CCE" w:rsidP="00262CCE">
            <w:pPr>
              <w:rPr>
                <w:color w:val="000000" w:themeColor="text1"/>
                <w:sz w:val="20"/>
                <w:szCs w:val="20"/>
              </w:rPr>
            </w:pPr>
          </w:p>
        </w:tc>
      </w:tr>
      <w:tr w:rsidR="00262CCE" w:rsidRPr="00262CCE" w14:paraId="356EFB1F"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F3F072B"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002C5E6" w14:textId="77777777" w:rsidR="00262CCE" w:rsidRPr="00262CCE" w:rsidRDefault="00262CCE" w:rsidP="00262CCE">
            <w:pPr>
              <w:rPr>
                <w:color w:val="000000" w:themeColor="text1"/>
                <w:sz w:val="20"/>
                <w:szCs w:val="20"/>
              </w:rPr>
            </w:pPr>
          </w:p>
        </w:tc>
      </w:tr>
    </w:tbl>
    <w:bookmarkEnd w:id="55"/>
    <w:p w14:paraId="7DA4A3C2" w14:textId="50917BCD" w:rsidR="00262CCE" w:rsidRPr="00262CCE" w:rsidRDefault="003E2682" w:rsidP="00262CCE">
      <w:pPr>
        <w:rPr>
          <w:color w:val="000000" w:themeColor="text1"/>
          <w:sz w:val="20"/>
          <w:szCs w:val="20"/>
        </w:rPr>
      </w:pPr>
      <w:ins w:id="56" w:author="Charlotte Leemans" w:date="2021-03-04T09:45:00Z">
        <w:r>
          <w:rPr>
            <w:color w:val="000000" w:themeColor="text1"/>
            <w:sz w:val="20"/>
            <w:szCs w:val="20"/>
          </w:rPr>
          <w:br/>
        </w:r>
      </w:ins>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262CCE" w:rsidRPr="00262CCE" w14:paraId="62B3B620"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02B3EF7" w14:textId="77777777" w:rsidR="00262CCE" w:rsidRPr="00262CCE" w:rsidRDefault="00262CCE" w:rsidP="00262CCE">
            <w:pPr>
              <w:rPr>
                <w:b/>
                <w:color w:val="000000" w:themeColor="text1"/>
                <w:sz w:val="20"/>
                <w:szCs w:val="20"/>
              </w:rPr>
            </w:pPr>
            <w:bookmarkStart w:id="57" w:name="BKM_7B9F5E29_4127_4DE2_A74F_342F4429CFF4"/>
            <w:r w:rsidRPr="00262CCE">
              <w:rPr>
                <w:rFonts w:eastAsia="Times New Roman"/>
                <w:b/>
                <w:color w:val="000000" w:themeColor="text1"/>
                <w:sz w:val="20"/>
                <w:szCs w:val="20"/>
              </w:rPr>
              <w:lastRenderedPageBreak/>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61B5C61"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 xml:space="preserve">4. Heeft u iemand die u een goede vriend of vriendin zou noemen?  </w:t>
            </w:r>
          </w:p>
        </w:tc>
      </w:tr>
      <w:tr w:rsidR="00262CCE" w:rsidRPr="00262CCE" w14:paraId="10AF9379"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35ECF01"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73829FD" w14:textId="77777777" w:rsidR="00262CCE" w:rsidRPr="00262CCE" w:rsidRDefault="00262CCE" w:rsidP="00262CCE">
            <w:pPr>
              <w:rPr>
                <w:color w:val="000000" w:themeColor="text1"/>
                <w:sz w:val="20"/>
                <w:szCs w:val="20"/>
              </w:rPr>
            </w:pPr>
          </w:p>
        </w:tc>
      </w:tr>
      <w:tr w:rsidR="00262CCE" w:rsidRPr="00262CCE" w14:paraId="53088DC3"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AB94427"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07852AC" w14:textId="77777777" w:rsidR="00262CCE" w:rsidRPr="00262CCE" w:rsidRDefault="00262CCE" w:rsidP="00262CCE">
            <w:pPr>
              <w:rPr>
                <w:color w:val="000000" w:themeColor="text1"/>
                <w:sz w:val="20"/>
                <w:szCs w:val="20"/>
              </w:rPr>
            </w:pPr>
            <w:commentRangeStart w:id="58"/>
            <w:r w:rsidRPr="00262CCE">
              <w:rPr>
                <w:color w:val="000000" w:themeColor="text1"/>
                <w:sz w:val="20"/>
                <w:szCs w:val="20"/>
              </w:rPr>
              <w:t>ST</w:t>
            </w:r>
            <w:commentRangeEnd w:id="58"/>
            <w:r w:rsidR="00E26E89">
              <w:rPr>
                <w:rStyle w:val="Verwijzingopmerking"/>
              </w:rPr>
              <w:commentReference w:id="58"/>
            </w:r>
          </w:p>
        </w:tc>
      </w:tr>
      <w:tr w:rsidR="00262CCE" w:rsidRPr="00262CCE" w14:paraId="473FE3F0" w14:textId="77777777" w:rsidTr="00262CC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262CCE" w:rsidRPr="00262CCE" w14:paraId="48086F12"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A3366A8" w14:textId="77777777" w:rsidR="00262CCE" w:rsidRPr="00262CCE" w:rsidRDefault="00262CCE" w:rsidP="00262CCE">
                  <w:pPr>
                    <w:rPr>
                      <w:color w:val="000000" w:themeColor="text1"/>
                      <w:sz w:val="20"/>
                      <w:szCs w:val="20"/>
                    </w:rPr>
                  </w:pPr>
                  <w:proofErr w:type="gramStart"/>
                  <w:r w:rsidRPr="00262CCE">
                    <w:rPr>
                      <w:rFonts w:eastAsia="Times New Roman"/>
                      <w:b/>
                      <w:color w:val="000000" w:themeColor="text1"/>
                      <w:sz w:val="20"/>
                      <w:szCs w:val="20"/>
                    </w:rPr>
                    <w:t>DCM::</w:t>
                  </w:r>
                  <w:proofErr w:type="spellStart"/>
                  <w:proofErr w:type="gramEnd"/>
                  <w:r w:rsidRPr="00262CCE">
                    <w:rPr>
                      <w:rFonts w:eastAsia="Times New Roman"/>
                      <w:b/>
                      <w:color w:val="000000" w:themeColor="text1"/>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0F5F553"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NL-</w:t>
                  </w:r>
                  <w:proofErr w:type="gramStart"/>
                  <w:r w:rsidRPr="00262CCE">
                    <w:rPr>
                      <w:rFonts w:eastAsia="Times New Roman"/>
                      <w:color w:val="000000" w:themeColor="text1"/>
                      <w:sz w:val="20"/>
                      <w:szCs w:val="20"/>
                    </w:rPr>
                    <w:t>CM:MANSAQ</w:t>
                  </w:r>
                  <w:proofErr w:type="gramEnd"/>
                  <w:r w:rsidRPr="00262CCE">
                    <w:rPr>
                      <w:rFonts w:eastAsia="Times New Roman"/>
                      <w:color w:val="000000" w:themeColor="text1"/>
                      <w:sz w:val="20"/>
                      <w:szCs w:val="20"/>
                    </w:rPr>
                    <w:t>4</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6D15722" w14:textId="77777777" w:rsidR="00262CCE" w:rsidRPr="00262CCE" w:rsidRDefault="00262CCE" w:rsidP="00262CCE">
                  <w:pPr>
                    <w:rPr>
                      <w:color w:val="000000" w:themeColor="text1"/>
                      <w:sz w:val="20"/>
                      <w:szCs w:val="20"/>
                    </w:rPr>
                  </w:pPr>
                </w:p>
              </w:tc>
            </w:tr>
            <w:tr w:rsidR="00262CCE" w:rsidRPr="00262CCE" w14:paraId="4E2C185D"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699D677" w14:textId="77777777" w:rsidR="00262CCE" w:rsidRPr="00262CCE" w:rsidRDefault="00262CCE" w:rsidP="00262CCE">
                  <w:pPr>
                    <w:rPr>
                      <w:color w:val="000000" w:themeColor="text1"/>
                      <w:sz w:val="20"/>
                      <w:szCs w:val="20"/>
                    </w:rPr>
                  </w:pPr>
                  <w:proofErr w:type="gramStart"/>
                  <w:r w:rsidRPr="00262CCE">
                    <w:rPr>
                      <w:rFonts w:eastAsia="Times New Roman"/>
                      <w:b/>
                      <w:color w:val="000000" w:themeColor="text1"/>
                      <w:sz w:val="20"/>
                      <w:szCs w:val="20"/>
                    </w:rPr>
                    <w:t>DCM::</w:t>
                  </w:r>
                  <w:proofErr w:type="spellStart"/>
                  <w:proofErr w:type="gramEnd"/>
                  <w:r w:rsidRPr="00262CCE">
                    <w:rPr>
                      <w:rFonts w:eastAsia="Times New Roman"/>
                      <w:b/>
                      <w:color w:val="000000" w:themeColor="text1"/>
                      <w:sz w:val="20"/>
                      <w:szCs w:val="20"/>
                    </w:rPr>
                    <w:t>DefinitionCode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6C54D4D"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NLGGZ: MANSAQ4</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A33540B" w14:textId="77777777" w:rsidR="00262CCE" w:rsidRPr="00262CCE" w:rsidRDefault="00262CCE" w:rsidP="00262CCE">
                  <w:pPr>
                    <w:rPr>
                      <w:color w:val="000000" w:themeColor="text1"/>
                      <w:sz w:val="20"/>
                      <w:szCs w:val="20"/>
                    </w:rPr>
                  </w:pPr>
                </w:p>
              </w:tc>
            </w:tr>
          </w:tbl>
          <w:p w14:paraId="0CAF96FB" w14:textId="77777777" w:rsidR="00262CCE" w:rsidRPr="00262CCE" w:rsidRDefault="00262CCE" w:rsidP="00262CCE">
            <w:pPr>
              <w:rPr>
                <w:color w:val="000000" w:themeColor="text1"/>
                <w:sz w:val="20"/>
                <w:szCs w:val="20"/>
              </w:rPr>
            </w:pPr>
          </w:p>
        </w:tc>
      </w:tr>
      <w:tr w:rsidR="00262CCE" w:rsidRPr="00262CCE" w14:paraId="7DD4468F"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9185656"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5B50D84" w14:textId="77777777" w:rsidR="00262CCE" w:rsidRPr="00262CCE" w:rsidRDefault="00262CCE" w:rsidP="00262CCE">
            <w:pPr>
              <w:rPr>
                <w:color w:val="000000" w:themeColor="text1"/>
                <w:sz w:val="20"/>
                <w:szCs w:val="20"/>
              </w:rPr>
            </w:pPr>
          </w:p>
        </w:tc>
      </w:tr>
      <w:bookmarkEnd w:id="57"/>
    </w:tbl>
    <w:p w14:paraId="53A3D256" w14:textId="77777777" w:rsidR="00262CCE" w:rsidRPr="00262CCE" w:rsidRDefault="00262CCE" w:rsidP="00262CCE">
      <w:pPr>
        <w:rPr>
          <w:color w:val="000000" w:themeColor="text1"/>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262CCE" w:rsidRPr="00262CCE" w14:paraId="1476F5CD"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EC906C8" w14:textId="77777777" w:rsidR="00262CCE" w:rsidRPr="00262CCE" w:rsidRDefault="00262CCE" w:rsidP="00262CCE">
            <w:pPr>
              <w:rPr>
                <w:b/>
                <w:color w:val="000000" w:themeColor="text1"/>
                <w:sz w:val="20"/>
                <w:szCs w:val="20"/>
              </w:rPr>
            </w:pPr>
            <w:bookmarkStart w:id="59" w:name="BKM_4F441087_D67E_40AA_9863_DCD4E629DEBC"/>
            <w:r w:rsidRPr="00262CCE">
              <w:rPr>
                <w:rFonts w:eastAsia="Times New Roman"/>
                <w:b/>
                <w:color w:val="000000" w:themeColor="text1"/>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11602D2"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 xml:space="preserve">5. Heeft u de afgelopen week een vriend of vriendin ontmoet?  </w:t>
            </w:r>
          </w:p>
        </w:tc>
      </w:tr>
      <w:tr w:rsidR="00262CCE" w:rsidRPr="00262CCE" w14:paraId="14DE8984"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2C08633"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EE92C5E"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Heeft u de afgelopen week een vriend of vriendin ontmoet (op bezoek</w:t>
            </w:r>
          </w:p>
          <w:p w14:paraId="7257E3D1" w14:textId="77777777" w:rsidR="00262CCE" w:rsidRPr="00262CCE" w:rsidRDefault="00262CCE" w:rsidP="00262CCE">
            <w:pPr>
              <w:rPr>
                <w:color w:val="000000" w:themeColor="text1"/>
                <w:sz w:val="20"/>
                <w:szCs w:val="20"/>
              </w:rPr>
            </w:pPr>
            <w:proofErr w:type="gramStart"/>
            <w:r w:rsidRPr="00262CCE">
              <w:rPr>
                <w:rFonts w:eastAsia="Times New Roman"/>
                <w:color w:val="000000" w:themeColor="text1"/>
                <w:sz w:val="20"/>
                <w:szCs w:val="20"/>
              </w:rPr>
              <w:t>geweest</w:t>
            </w:r>
            <w:proofErr w:type="gramEnd"/>
            <w:r w:rsidRPr="00262CCE">
              <w:rPr>
                <w:rFonts w:eastAsia="Times New Roman"/>
                <w:color w:val="000000" w:themeColor="text1"/>
                <w:sz w:val="20"/>
                <w:szCs w:val="20"/>
              </w:rPr>
              <w:t xml:space="preserve"> bij een vriend of vriendin, bezocht door een vriend of vriendin,</w:t>
            </w:r>
          </w:p>
          <w:p w14:paraId="30CBC8AE" w14:textId="77777777" w:rsidR="00262CCE" w:rsidRPr="00262CCE" w:rsidRDefault="00262CCE" w:rsidP="00262CCE">
            <w:pPr>
              <w:rPr>
                <w:color w:val="000000" w:themeColor="text1"/>
                <w:sz w:val="20"/>
                <w:szCs w:val="20"/>
              </w:rPr>
            </w:pPr>
            <w:proofErr w:type="gramStart"/>
            <w:r w:rsidRPr="00262CCE">
              <w:rPr>
                <w:rFonts w:eastAsia="Times New Roman"/>
                <w:color w:val="000000" w:themeColor="text1"/>
                <w:sz w:val="20"/>
                <w:szCs w:val="20"/>
              </w:rPr>
              <w:t>vriend</w:t>
            </w:r>
            <w:proofErr w:type="gramEnd"/>
            <w:r w:rsidRPr="00262CCE">
              <w:rPr>
                <w:rFonts w:eastAsia="Times New Roman"/>
                <w:color w:val="000000" w:themeColor="text1"/>
                <w:sz w:val="20"/>
                <w:szCs w:val="20"/>
              </w:rPr>
              <w:t xml:space="preserve"> of vriendin ontmoet buitenshuis of buiten het werk)?</w:t>
            </w:r>
          </w:p>
        </w:tc>
      </w:tr>
      <w:tr w:rsidR="00262CCE" w:rsidRPr="00262CCE" w14:paraId="1CC70DA1"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84E3950"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BF979EC" w14:textId="77777777" w:rsidR="00262CCE" w:rsidRPr="00262CCE" w:rsidRDefault="00262CCE" w:rsidP="00262CCE">
            <w:pPr>
              <w:rPr>
                <w:color w:val="000000" w:themeColor="text1"/>
                <w:sz w:val="20"/>
                <w:szCs w:val="20"/>
              </w:rPr>
            </w:pPr>
            <w:commentRangeStart w:id="60"/>
            <w:r w:rsidRPr="00262CCE">
              <w:rPr>
                <w:color w:val="000000" w:themeColor="text1"/>
                <w:sz w:val="20"/>
                <w:szCs w:val="20"/>
              </w:rPr>
              <w:t>ST</w:t>
            </w:r>
            <w:commentRangeEnd w:id="60"/>
            <w:r w:rsidR="00E26E89">
              <w:rPr>
                <w:rStyle w:val="Verwijzingopmerking"/>
              </w:rPr>
              <w:commentReference w:id="60"/>
            </w:r>
          </w:p>
        </w:tc>
      </w:tr>
      <w:tr w:rsidR="00262CCE" w:rsidRPr="00262CCE" w14:paraId="08158499" w14:textId="77777777" w:rsidTr="00262CC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262CCE" w:rsidRPr="00262CCE" w14:paraId="34436451"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B62AA7D" w14:textId="77777777" w:rsidR="00262CCE" w:rsidRPr="00262CCE" w:rsidRDefault="00262CCE" w:rsidP="00262CCE">
                  <w:pPr>
                    <w:rPr>
                      <w:color w:val="000000" w:themeColor="text1"/>
                      <w:sz w:val="20"/>
                      <w:szCs w:val="20"/>
                    </w:rPr>
                  </w:pPr>
                  <w:proofErr w:type="gramStart"/>
                  <w:r w:rsidRPr="00262CCE">
                    <w:rPr>
                      <w:rFonts w:eastAsia="Times New Roman"/>
                      <w:b/>
                      <w:color w:val="000000" w:themeColor="text1"/>
                      <w:sz w:val="20"/>
                      <w:szCs w:val="20"/>
                    </w:rPr>
                    <w:t>DCM::</w:t>
                  </w:r>
                  <w:proofErr w:type="spellStart"/>
                  <w:proofErr w:type="gramEnd"/>
                  <w:r w:rsidRPr="00262CCE">
                    <w:rPr>
                      <w:rFonts w:eastAsia="Times New Roman"/>
                      <w:b/>
                      <w:color w:val="000000" w:themeColor="text1"/>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3333E73"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NL-</w:t>
                  </w:r>
                  <w:proofErr w:type="gramStart"/>
                  <w:r w:rsidRPr="00262CCE">
                    <w:rPr>
                      <w:rFonts w:eastAsia="Times New Roman"/>
                      <w:color w:val="000000" w:themeColor="text1"/>
                      <w:sz w:val="20"/>
                      <w:szCs w:val="20"/>
                    </w:rPr>
                    <w:t>CM:MANSAQ</w:t>
                  </w:r>
                  <w:proofErr w:type="gramEnd"/>
                  <w:r w:rsidRPr="00262CCE">
                    <w:rPr>
                      <w:rFonts w:eastAsia="Times New Roman"/>
                      <w:color w:val="000000" w:themeColor="text1"/>
                      <w:sz w:val="20"/>
                      <w:szCs w:val="20"/>
                    </w:rPr>
                    <w:t>5</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FEF8EBA" w14:textId="77777777" w:rsidR="00262CCE" w:rsidRPr="00262CCE" w:rsidRDefault="00262CCE" w:rsidP="00262CCE">
                  <w:pPr>
                    <w:rPr>
                      <w:color w:val="000000" w:themeColor="text1"/>
                      <w:sz w:val="20"/>
                      <w:szCs w:val="20"/>
                    </w:rPr>
                  </w:pPr>
                </w:p>
              </w:tc>
            </w:tr>
            <w:tr w:rsidR="00262CCE" w:rsidRPr="00262CCE" w14:paraId="13261A60"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86C3CBD" w14:textId="77777777" w:rsidR="00262CCE" w:rsidRPr="00262CCE" w:rsidRDefault="00262CCE" w:rsidP="00262CCE">
                  <w:pPr>
                    <w:rPr>
                      <w:color w:val="000000" w:themeColor="text1"/>
                      <w:sz w:val="20"/>
                      <w:szCs w:val="20"/>
                    </w:rPr>
                  </w:pPr>
                  <w:proofErr w:type="gramStart"/>
                  <w:r w:rsidRPr="00262CCE">
                    <w:rPr>
                      <w:rFonts w:eastAsia="Times New Roman"/>
                      <w:b/>
                      <w:color w:val="000000" w:themeColor="text1"/>
                      <w:sz w:val="20"/>
                      <w:szCs w:val="20"/>
                    </w:rPr>
                    <w:t>DCM::</w:t>
                  </w:r>
                  <w:proofErr w:type="spellStart"/>
                  <w:proofErr w:type="gramEnd"/>
                  <w:r w:rsidRPr="00262CCE">
                    <w:rPr>
                      <w:rFonts w:eastAsia="Times New Roman"/>
                      <w:b/>
                      <w:color w:val="000000" w:themeColor="text1"/>
                      <w:sz w:val="20"/>
                      <w:szCs w:val="20"/>
                    </w:rPr>
                    <w:t>DefinitionCode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B62D2D0" w14:textId="77777777" w:rsidR="00262CCE" w:rsidRPr="00262CCE" w:rsidRDefault="00262CCE" w:rsidP="00262CCE">
                  <w:pPr>
                    <w:rPr>
                      <w:color w:val="000000" w:themeColor="text1"/>
                      <w:sz w:val="20"/>
                      <w:szCs w:val="20"/>
                    </w:rPr>
                  </w:pPr>
                  <w:proofErr w:type="gramStart"/>
                  <w:r w:rsidRPr="00262CCE">
                    <w:rPr>
                      <w:rFonts w:eastAsia="Times New Roman"/>
                      <w:color w:val="000000" w:themeColor="text1"/>
                      <w:sz w:val="20"/>
                      <w:szCs w:val="20"/>
                    </w:rPr>
                    <w:t>NLGGZ:MANSAQ</w:t>
                  </w:r>
                  <w:proofErr w:type="gramEnd"/>
                  <w:r w:rsidRPr="00262CCE">
                    <w:rPr>
                      <w:rFonts w:eastAsia="Times New Roman"/>
                      <w:color w:val="000000" w:themeColor="text1"/>
                      <w:sz w:val="20"/>
                      <w:szCs w:val="20"/>
                    </w:rPr>
                    <w:t>5</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93E3938" w14:textId="77777777" w:rsidR="00262CCE" w:rsidRPr="00262CCE" w:rsidRDefault="00262CCE" w:rsidP="00262CCE">
                  <w:pPr>
                    <w:rPr>
                      <w:color w:val="000000" w:themeColor="text1"/>
                      <w:sz w:val="20"/>
                      <w:szCs w:val="20"/>
                    </w:rPr>
                  </w:pPr>
                </w:p>
              </w:tc>
            </w:tr>
          </w:tbl>
          <w:p w14:paraId="37CE801C" w14:textId="77777777" w:rsidR="00262CCE" w:rsidRPr="00262CCE" w:rsidRDefault="00262CCE" w:rsidP="00262CCE">
            <w:pPr>
              <w:rPr>
                <w:color w:val="000000" w:themeColor="text1"/>
                <w:sz w:val="20"/>
                <w:szCs w:val="20"/>
              </w:rPr>
            </w:pPr>
          </w:p>
        </w:tc>
      </w:tr>
      <w:tr w:rsidR="00262CCE" w:rsidRPr="00262CCE" w14:paraId="17F14B96"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C8C8D91"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71FBF0D" w14:textId="77777777" w:rsidR="00262CCE" w:rsidRPr="00262CCE" w:rsidRDefault="00262CCE" w:rsidP="00262CCE">
            <w:pPr>
              <w:rPr>
                <w:color w:val="000000" w:themeColor="text1"/>
                <w:sz w:val="20"/>
                <w:szCs w:val="20"/>
              </w:rPr>
            </w:pPr>
          </w:p>
        </w:tc>
      </w:tr>
      <w:bookmarkEnd w:id="59"/>
    </w:tbl>
    <w:p w14:paraId="1EED88B2" w14:textId="77777777" w:rsidR="00262CCE" w:rsidRPr="00262CCE" w:rsidRDefault="00262CCE" w:rsidP="00262CCE">
      <w:pPr>
        <w:rPr>
          <w:color w:val="000000" w:themeColor="text1"/>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262CCE" w:rsidRPr="00262CCE" w14:paraId="22A60778"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9A1C7EB" w14:textId="77777777" w:rsidR="00262CCE" w:rsidRPr="00262CCE" w:rsidRDefault="00262CCE" w:rsidP="00262CCE">
            <w:pPr>
              <w:rPr>
                <w:b/>
                <w:color w:val="000000" w:themeColor="text1"/>
                <w:sz w:val="20"/>
                <w:szCs w:val="20"/>
              </w:rPr>
            </w:pPr>
            <w:bookmarkStart w:id="61" w:name="BKM_39A69B0C_A50E_489B_B3A5_3CD07DA10A41"/>
            <w:r w:rsidRPr="00262CCE">
              <w:rPr>
                <w:rFonts w:eastAsia="Times New Roman"/>
                <w:b/>
                <w:color w:val="000000" w:themeColor="text1"/>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E7F3F23"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 xml:space="preserve">6. Hoe tevreden bent u met het aantal en de kwaliteit van uw vriendschappen?  </w:t>
            </w:r>
          </w:p>
        </w:tc>
      </w:tr>
      <w:tr w:rsidR="00262CCE" w:rsidRPr="00262CCE" w14:paraId="16EEB966"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67953D8"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79269BA" w14:textId="77777777" w:rsidR="00262CCE" w:rsidRPr="00262CCE" w:rsidRDefault="00262CCE" w:rsidP="00262CCE">
            <w:pPr>
              <w:rPr>
                <w:color w:val="000000" w:themeColor="text1"/>
                <w:sz w:val="20"/>
                <w:szCs w:val="20"/>
              </w:rPr>
            </w:pPr>
          </w:p>
        </w:tc>
      </w:tr>
      <w:tr w:rsidR="00262CCE" w:rsidRPr="00262CCE" w14:paraId="45E1D77C"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F4B33B4"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30B5C53" w14:textId="77777777" w:rsidR="00262CCE" w:rsidRPr="00262CCE" w:rsidRDefault="00262CCE" w:rsidP="00262CCE">
            <w:pPr>
              <w:rPr>
                <w:color w:val="000000" w:themeColor="text1"/>
                <w:sz w:val="20"/>
                <w:szCs w:val="20"/>
              </w:rPr>
            </w:pPr>
            <w:r w:rsidRPr="00262CCE">
              <w:rPr>
                <w:color w:val="000000" w:themeColor="text1"/>
                <w:sz w:val="20"/>
                <w:szCs w:val="20"/>
              </w:rPr>
              <w:t>CD</w:t>
            </w:r>
          </w:p>
        </w:tc>
      </w:tr>
      <w:tr w:rsidR="00262CCE" w:rsidRPr="00262CCE" w14:paraId="46E87B52" w14:textId="77777777" w:rsidTr="00262CC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262CCE" w:rsidRPr="00262CCE" w14:paraId="1F6B2302"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4148924" w14:textId="77777777" w:rsidR="00262CCE" w:rsidRPr="00262CCE" w:rsidRDefault="00262CCE" w:rsidP="00262CCE">
                  <w:pPr>
                    <w:rPr>
                      <w:color w:val="000000" w:themeColor="text1"/>
                      <w:sz w:val="20"/>
                      <w:szCs w:val="20"/>
                    </w:rPr>
                  </w:pPr>
                  <w:proofErr w:type="gramStart"/>
                  <w:r w:rsidRPr="00262CCE">
                    <w:rPr>
                      <w:rFonts w:eastAsia="Times New Roman"/>
                      <w:b/>
                      <w:color w:val="000000" w:themeColor="text1"/>
                      <w:sz w:val="20"/>
                      <w:szCs w:val="20"/>
                    </w:rPr>
                    <w:t>DCM::</w:t>
                  </w:r>
                  <w:proofErr w:type="spellStart"/>
                  <w:proofErr w:type="gramEnd"/>
                  <w:r w:rsidRPr="00262CCE">
                    <w:rPr>
                      <w:rFonts w:eastAsia="Times New Roman"/>
                      <w:b/>
                      <w:color w:val="000000" w:themeColor="text1"/>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2DDDC6F"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NL-</w:t>
                  </w:r>
                  <w:proofErr w:type="gramStart"/>
                  <w:r w:rsidRPr="00262CCE">
                    <w:rPr>
                      <w:rFonts w:eastAsia="Times New Roman"/>
                      <w:color w:val="000000" w:themeColor="text1"/>
                      <w:sz w:val="20"/>
                      <w:szCs w:val="20"/>
                    </w:rPr>
                    <w:t>CM:MANSAQ</w:t>
                  </w:r>
                  <w:proofErr w:type="gramEnd"/>
                  <w:r w:rsidRPr="00262CCE">
                    <w:rPr>
                      <w:rFonts w:eastAsia="Times New Roman"/>
                      <w:color w:val="000000" w:themeColor="text1"/>
                      <w:sz w:val="20"/>
                      <w:szCs w:val="20"/>
                    </w:rPr>
                    <w:t>6</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45E4433" w14:textId="77777777" w:rsidR="00262CCE" w:rsidRPr="00262CCE" w:rsidRDefault="00262CCE" w:rsidP="00262CCE">
                  <w:pPr>
                    <w:rPr>
                      <w:color w:val="000000" w:themeColor="text1"/>
                      <w:sz w:val="20"/>
                      <w:szCs w:val="20"/>
                    </w:rPr>
                  </w:pPr>
                </w:p>
              </w:tc>
            </w:tr>
            <w:tr w:rsidR="00262CCE" w:rsidRPr="00262CCE" w14:paraId="640FC8CB"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C2ACC54" w14:textId="77777777" w:rsidR="00262CCE" w:rsidRPr="00262CCE" w:rsidRDefault="00262CCE" w:rsidP="00262CCE">
                  <w:pPr>
                    <w:rPr>
                      <w:color w:val="000000" w:themeColor="text1"/>
                      <w:sz w:val="20"/>
                      <w:szCs w:val="20"/>
                    </w:rPr>
                  </w:pPr>
                  <w:proofErr w:type="gramStart"/>
                  <w:r w:rsidRPr="00262CCE">
                    <w:rPr>
                      <w:rFonts w:eastAsia="Times New Roman"/>
                      <w:b/>
                      <w:color w:val="000000" w:themeColor="text1"/>
                      <w:sz w:val="20"/>
                      <w:szCs w:val="20"/>
                    </w:rPr>
                    <w:t>DCM::</w:t>
                  </w:r>
                  <w:proofErr w:type="spellStart"/>
                  <w:proofErr w:type="gramEnd"/>
                  <w:r w:rsidRPr="00262CCE">
                    <w:rPr>
                      <w:rFonts w:eastAsia="Times New Roman"/>
                      <w:b/>
                      <w:color w:val="000000" w:themeColor="text1"/>
                      <w:sz w:val="20"/>
                      <w:szCs w:val="20"/>
                    </w:rPr>
                    <w:t>DefinitionCode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0EDB318"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NLGGZ: MANSAQ6</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9FC6DDE" w14:textId="77777777" w:rsidR="00262CCE" w:rsidRPr="00262CCE" w:rsidRDefault="00262CCE" w:rsidP="00262CCE">
                  <w:pPr>
                    <w:rPr>
                      <w:color w:val="000000" w:themeColor="text1"/>
                      <w:sz w:val="20"/>
                      <w:szCs w:val="20"/>
                    </w:rPr>
                  </w:pPr>
                </w:p>
              </w:tc>
            </w:tr>
            <w:tr w:rsidR="00262CCE" w:rsidRPr="00262CCE" w14:paraId="0BD75D65"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C970A5B" w14:textId="77777777" w:rsidR="00262CCE" w:rsidRPr="00262CCE" w:rsidRDefault="00262CCE" w:rsidP="00262CCE">
                  <w:pPr>
                    <w:rPr>
                      <w:color w:val="000000" w:themeColor="text1"/>
                      <w:sz w:val="20"/>
                      <w:szCs w:val="20"/>
                    </w:rPr>
                  </w:pPr>
                  <w:proofErr w:type="gramStart"/>
                  <w:r w:rsidRPr="00262CCE">
                    <w:rPr>
                      <w:rFonts w:eastAsia="Times New Roman"/>
                      <w:b/>
                      <w:color w:val="000000" w:themeColor="text1"/>
                      <w:sz w:val="20"/>
                      <w:szCs w:val="20"/>
                    </w:rPr>
                    <w:t>DCM::</w:t>
                  </w:r>
                  <w:proofErr w:type="spellStart"/>
                  <w:proofErr w:type="gramEnd"/>
                  <w:r w:rsidRPr="00262CCE">
                    <w:rPr>
                      <w:rFonts w:eastAsia="Times New Roman"/>
                      <w:b/>
                      <w:color w:val="000000" w:themeColor="text1"/>
                      <w:sz w:val="20"/>
                      <w:szCs w:val="20"/>
                    </w:rPr>
                    <w:t>ValueSet</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9753380"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Kan niet slechter kan niet beter</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045ABAB"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OID: 2.16.840.1.113883.3.3210.14.2.2.52</w:t>
                  </w:r>
                </w:p>
              </w:tc>
            </w:tr>
          </w:tbl>
          <w:p w14:paraId="6026ADDA" w14:textId="77777777" w:rsidR="00262CCE" w:rsidRPr="00262CCE" w:rsidRDefault="00262CCE" w:rsidP="00262CCE">
            <w:pPr>
              <w:rPr>
                <w:color w:val="000000" w:themeColor="text1"/>
                <w:sz w:val="20"/>
                <w:szCs w:val="20"/>
              </w:rPr>
            </w:pPr>
          </w:p>
        </w:tc>
      </w:tr>
      <w:tr w:rsidR="00262CCE" w:rsidRPr="00262CCE" w14:paraId="3F63A753"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FCFE25D"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52BE100" w14:textId="77777777" w:rsidR="00262CCE" w:rsidRPr="00262CCE" w:rsidRDefault="00262CCE" w:rsidP="00262CCE">
            <w:pPr>
              <w:rPr>
                <w:color w:val="000000" w:themeColor="text1"/>
                <w:sz w:val="20"/>
                <w:szCs w:val="20"/>
              </w:rPr>
            </w:pPr>
          </w:p>
        </w:tc>
      </w:tr>
      <w:bookmarkEnd w:id="61"/>
    </w:tbl>
    <w:p w14:paraId="6D16EB53" w14:textId="77777777" w:rsidR="00262CCE" w:rsidRPr="00262CCE" w:rsidRDefault="00262CCE" w:rsidP="00262CCE">
      <w:pPr>
        <w:rPr>
          <w:color w:val="000000" w:themeColor="text1"/>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262CCE" w:rsidRPr="00262CCE" w14:paraId="12EEEA47"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34EB6A1" w14:textId="77777777" w:rsidR="00262CCE" w:rsidRPr="00262CCE" w:rsidRDefault="00262CCE" w:rsidP="00262CCE">
            <w:pPr>
              <w:rPr>
                <w:b/>
                <w:color w:val="000000" w:themeColor="text1"/>
                <w:sz w:val="20"/>
                <w:szCs w:val="20"/>
              </w:rPr>
            </w:pPr>
            <w:bookmarkStart w:id="62" w:name="BKM_C1CD0A93_B220_43DB_B117_AD528D4775C4"/>
            <w:r w:rsidRPr="00262CCE">
              <w:rPr>
                <w:rFonts w:eastAsia="Times New Roman"/>
                <w:b/>
                <w:color w:val="000000" w:themeColor="text1"/>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DC1127C"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 xml:space="preserve">7. Hoe tevreden bent u met de dingen die u in uw vrije tijd doet?  </w:t>
            </w:r>
          </w:p>
        </w:tc>
      </w:tr>
      <w:tr w:rsidR="00262CCE" w:rsidRPr="00262CCE" w14:paraId="2B4158A5"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29E675A"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1EFE56D" w14:textId="77777777" w:rsidR="00262CCE" w:rsidRPr="00262CCE" w:rsidRDefault="00262CCE" w:rsidP="00262CCE">
            <w:pPr>
              <w:rPr>
                <w:color w:val="000000" w:themeColor="text1"/>
                <w:sz w:val="20"/>
                <w:szCs w:val="20"/>
              </w:rPr>
            </w:pPr>
          </w:p>
        </w:tc>
      </w:tr>
      <w:tr w:rsidR="00262CCE" w:rsidRPr="00262CCE" w14:paraId="271B08B4"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4F287D0" w14:textId="77777777" w:rsidR="00262CCE" w:rsidRPr="00262CCE" w:rsidRDefault="00262CCE" w:rsidP="00262CCE">
            <w:pPr>
              <w:rPr>
                <w:b/>
                <w:color w:val="000000" w:themeColor="text1"/>
                <w:sz w:val="20"/>
                <w:szCs w:val="20"/>
              </w:rPr>
            </w:pPr>
            <w:commentRangeStart w:id="63"/>
            <w:r w:rsidRPr="00262CCE">
              <w:rPr>
                <w:rFonts w:eastAsia="Times New Roman"/>
                <w:b/>
                <w:color w:val="000000" w:themeColor="text1"/>
                <w:sz w:val="20"/>
                <w:szCs w:val="20"/>
              </w:rPr>
              <w:t>Datatype</w:t>
            </w:r>
            <w:commentRangeEnd w:id="63"/>
            <w:r w:rsidR="00E26E89">
              <w:rPr>
                <w:rStyle w:val="Verwijzingopmerking"/>
              </w:rPr>
              <w:commentReference w:id="63"/>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750F02E" w14:textId="203E5131" w:rsidR="00262CCE" w:rsidRPr="00262CCE" w:rsidRDefault="00856414" w:rsidP="00262CCE">
            <w:pPr>
              <w:rPr>
                <w:color w:val="000000" w:themeColor="text1"/>
                <w:sz w:val="20"/>
                <w:szCs w:val="20"/>
              </w:rPr>
            </w:pPr>
            <w:ins w:id="64" w:author="Tamara Moll" w:date="2021-03-05T10:15:00Z">
              <w:r>
                <w:rPr>
                  <w:color w:val="000000" w:themeColor="text1"/>
                  <w:sz w:val="20"/>
                  <w:szCs w:val="20"/>
                </w:rPr>
                <w:t>CD</w:t>
              </w:r>
            </w:ins>
          </w:p>
        </w:tc>
      </w:tr>
      <w:tr w:rsidR="00262CCE" w:rsidRPr="00262CCE" w14:paraId="33A29EBB" w14:textId="77777777" w:rsidTr="00262CC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262CCE" w:rsidRPr="00262CCE" w14:paraId="3CB166AB"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3299BC2" w14:textId="77777777" w:rsidR="00262CCE" w:rsidRPr="00262CCE" w:rsidRDefault="00262CCE" w:rsidP="00262CCE">
                  <w:pPr>
                    <w:rPr>
                      <w:color w:val="000000" w:themeColor="text1"/>
                      <w:sz w:val="20"/>
                      <w:szCs w:val="20"/>
                    </w:rPr>
                  </w:pPr>
                  <w:proofErr w:type="gramStart"/>
                  <w:r w:rsidRPr="00262CCE">
                    <w:rPr>
                      <w:rFonts w:eastAsia="Times New Roman"/>
                      <w:b/>
                      <w:color w:val="000000" w:themeColor="text1"/>
                      <w:sz w:val="20"/>
                      <w:szCs w:val="20"/>
                    </w:rPr>
                    <w:t>DCM::</w:t>
                  </w:r>
                  <w:proofErr w:type="spellStart"/>
                  <w:proofErr w:type="gramEnd"/>
                  <w:r w:rsidRPr="00262CCE">
                    <w:rPr>
                      <w:rFonts w:eastAsia="Times New Roman"/>
                      <w:b/>
                      <w:color w:val="000000" w:themeColor="text1"/>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E494E6B"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NL-</w:t>
                  </w:r>
                  <w:proofErr w:type="gramStart"/>
                  <w:r w:rsidRPr="00262CCE">
                    <w:rPr>
                      <w:rFonts w:eastAsia="Times New Roman"/>
                      <w:color w:val="000000" w:themeColor="text1"/>
                      <w:sz w:val="20"/>
                      <w:szCs w:val="20"/>
                    </w:rPr>
                    <w:t>CM:MANSAQ</w:t>
                  </w:r>
                  <w:proofErr w:type="gramEnd"/>
                  <w:r w:rsidRPr="00262CCE">
                    <w:rPr>
                      <w:rFonts w:eastAsia="Times New Roman"/>
                      <w:color w:val="000000" w:themeColor="text1"/>
                      <w:sz w:val="20"/>
                      <w:szCs w:val="20"/>
                    </w:rPr>
                    <w:t>7</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D52631E" w14:textId="77777777" w:rsidR="00262CCE" w:rsidRPr="00262CCE" w:rsidRDefault="00262CCE" w:rsidP="00262CCE">
                  <w:pPr>
                    <w:rPr>
                      <w:color w:val="000000" w:themeColor="text1"/>
                      <w:sz w:val="20"/>
                      <w:szCs w:val="20"/>
                    </w:rPr>
                  </w:pPr>
                </w:p>
              </w:tc>
            </w:tr>
            <w:tr w:rsidR="00262CCE" w:rsidRPr="00262CCE" w14:paraId="7E8FC1C7"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CBC6FC1" w14:textId="77777777" w:rsidR="00262CCE" w:rsidRPr="00262CCE" w:rsidRDefault="00262CCE" w:rsidP="00262CCE">
                  <w:pPr>
                    <w:rPr>
                      <w:color w:val="000000" w:themeColor="text1"/>
                      <w:sz w:val="20"/>
                      <w:szCs w:val="20"/>
                    </w:rPr>
                  </w:pPr>
                  <w:proofErr w:type="gramStart"/>
                  <w:r w:rsidRPr="00262CCE">
                    <w:rPr>
                      <w:rFonts w:eastAsia="Times New Roman"/>
                      <w:b/>
                      <w:color w:val="000000" w:themeColor="text1"/>
                      <w:sz w:val="20"/>
                      <w:szCs w:val="20"/>
                    </w:rPr>
                    <w:t>DCM::</w:t>
                  </w:r>
                  <w:proofErr w:type="spellStart"/>
                  <w:proofErr w:type="gramEnd"/>
                  <w:r w:rsidRPr="00262CCE">
                    <w:rPr>
                      <w:rFonts w:eastAsia="Times New Roman"/>
                      <w:b/>
                      <w:color w:val="000000" w:themeColor="text1"/>
                      <w:sz w:val="20"/>
                      <w:szCs w:val="20"/>
                    </w:rPr>
                    <w:t>DefinitionCode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41843CF" w14:textId="77777777" w:rsidR="00262CCE" w:rsidRPr="00262CCE" w:rsidRDefault="00262CCE" w:rsidP="00262CCE">
                  <w:pPr>
                    <w:rPr>
                      <w:color w:val="000000" w:themeColor="text1"/>
                      <w:sz w:val="20"/>
                      <w:szCs w:val="20"/>
                    </w:rPr>
                  </w:pPr>
                  <w:proofErr w:type="gramStart"/>
                  <w:r w:rsidRPr="00262CCE">
                    <w:rPr>
                      <w:rFonts w:eastAsia="Times New Roman"/>
                      <w:color w:val="000000" w:themeColor="text1"/>
                      <w:sz w:val="20"/>
                      <w:szCs w:val="20"/>
                    </w:rPr>
                    <w:t>NLGGZ:MANSAQ</w:t>
                  </w:r>
                  <w:proofErr w:type="gramEnd"/>
                  <w:r w:rsidRPr="00262CCE">
                    <w:rPr>
                      <w:rFonts w:eastAsia="Times New Roman"/>
                      <w:color w:val="000000" w:themeColor="text1"/>
                      <w:sz w:val="20"/>
                      <w:szCs w:val="20"/>
                    </w:rPr>
                    <w:t>7</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1EE506B" w14:textId="77777777" w:rsidR="00262CCE" w:rsidRPr="00262CCE" w:rsidRDefault="00262CCE" w:rsidP="00262CCE">
                  <w:pPr>
                    <w:rPr>
                      <w:color w:val="000000" w:themeColor="text1"/>
                      <w:sz w:val="20"/>
                      <w:szCs w:val="20"/>
                    </w:rPr>
                  </w:pPr>
                </w:p>
              </w:tc>
            </w:tr>
            <w:tr w:rsidR="00262CCE" w:rsidRPr="00262CCE" w14:paraId="26449D18"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C09F63D" w14:textId="77777777" w:rsidR="00262CCE" w:rsidRPr="00262CCE" w:rsidRDefault="00262CCE" w:rsidP="00262CCE">
                  <w:pPr>
                    <w:rPr>
                      <w:color w:val="000000" w:themeColor="text1"/>
                      <w:sz w:val="20"/>
                      <w:szCs w:val="20"/>
                    </w:rPr>
                  </w:pPr>
                  <w:proofErr w:type="gramStart"/>
                  <w:r w:rsidRPr="00262CCE">
                    <w:rPr>
                      <w:rFonts w:eastAsia="Times New Roman"/>
                      <w:b/>
                      <w:color w:val="000000" w:themeColor="text1"/>
                      <w:sz w:val="20"/>
                      <w:szCs w:val="20"/>
                    </w:rPr>
                    <w:t>DCM::</w:t>
                  </w:r>
                  <w:proofErr w:type="spellStart"/>
                  <w:proofErr w:type="gramEnd"/>
                  <w:r w:rsidRPr="00262CCE">
                    <w:rPr>
                      <w:rFonts w:eastAsia="Times New Roman"/>
                      <w:b/>
                      <w:color w:val="000000" w:themeColor="text1"/>
                      <w:sz w:val="20"/>
                      <w:szCs w:val="20"/>
                    </w:rPr>
                    <w:t>ValueSet</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538613E"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Kan niet slechter kan niet beter</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EF774B1"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OID: 2.16.840.1.113883.3.3210.14.2.2.52</w:t>
                  </w:r>
                </w:p>
              </w:tc>
            </w:tr>
          </w:tbl>
          <w:p w14:paraId="314B5FB0" w14:textId="77777777" w:rsidR="00262CCE" w:rsidRPr="00262CCE" w:rsidRDefault="00262CCE" w:rsidP="00262CCE">
            <w:pPr>
              <w:rPr>
                <w:color w:val="000000" w:themeColor="text1"/>
                <w:sz w:val="20"/>
                <w:szCs w:val="20"/>
              </w:rPr>
            </w:pPr>
          </w:p>
        </w:tc>
      </w:tr>
      <w:tr w:rsidR="00262CCE" w:rsidRPr="00262CCE" w14:paraId="3D51C22E"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0B043D4"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526D1F8" w14:textId="77777777" w:rsidR="00262CCE" w:rsidRPr="00262CCE" w:rsidRDefault="00262CCE" w:rsidP="00262CCE">
            <w:pPr>
              <w:rPr>
                <w:color w:val="000000" w:themeColor="text1"/>
                <w:sz w:val="20"/>
                <w:szCs w:val="20"/>
              </w:rPr>
            </w:pPr>
          </w:p>
        </w:tc>
      </w:tr>
      <w:bookmarkEnd w:id="62"/>
    </w:tbl>
    <w:p w14:paraId="04932EB2" w14:textId="77777777" w:rsidR="00262CCE" w:rsidRPr="00262CCE" w:rsidRDefault="00262CCE" w:rsidP="00262CCE">
      <w:pPr>
        <w:rPr>
          <w:color w:val="000000" w:themeColor="text1"/>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262CCE" w:rsidRPr="00262CCE" w14:paraId="720087C4"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D731DEF" w14:textId="77777777" w:rsidR="00262CCE" w:rsidRPr="00262CCE" w:rsidRDefault="00262CCE" w:rsidP="00262CCE">
            <w:pPr>
              <w:rPr>
                <w:b/>
                <w:color w:val="000000" w:themeColor="text1"/>
                <w:sz w:val="20"/>
                <w:szCs w:val="20"/>
              </w:rPr>
            </w:pPr>
            <w:bookmarkStart w:id="65" w:name="BKM_73831638_C74A_4C54_9C55_382712C04D7A"/>
            <w:r w:rsidRPr="00262CCE">
              <w:rPr>
                <w:rFonts w:eastAsia="Times New Roman"/>
                <w:b/>
                <w:color w:val="000000" w:themeColor="text1"/>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450274C"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 xml:space="preserve">8. Hoe tevreden bent u met de woonomstandigheden?  </w:t>
            </w:r>
          </w:p>
        </w:tc>
      </w:tr>
      <w:tr w:rsidR="00262CCE" w:rsidRPr="00262CCE" w14:paraId="3F2D129A"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9655F65"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1095C76" w14:textId="77777777" w:rsidR="00262CCE" w:rsidRPr="00262CCE" w:rsidRDefault="00262CCE" w:rsidP="00262CCE">
            <w:pPr>
              <w:rPr>
                <w:color w:val="000000" w:themeColor="text1"/>
                <w:sz w:val="20"/>
                <w:szCs w:val="20"/>
              </w:rPr>
            </w:pPr>
          </w:p>
        </w:tc>
      </w:tr>
      <w:tr w:rsidR="00262CCE" w:rsidRPr="00262CCE" w14:paraId="025B6C0B"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F2F81D3"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C945A5D" w14:textId="31A9F4B1" w:rsidR="00262CCE" w:rsidRPr="00262CCE" w:rsidRDefault="00856414" w:rsidP="00262CCE">
            <w:pPr>
              <w:rPr>
                <w:color w:val="000000" w:themeColor="text1"/>
                <w:sz w:val="20"/>
                <w:szCs w:val="20"/>
              </w:rPr>
            </w:pPr>
            <w:ins w:id="66" w:author="Tamara Moll" w:date="2021-03-05T10:15:00Z">
              <w:r>
                <w:rPr>
                  <w:color w:val="000000" w:themeColor="text1"/>
                  <w:sz w:val="20"/>
                  <w:szCs w:val="20"/>
                </w:rPr>
                <w:t>CD</w:t>
              </w:r>
            </w:ins>
          </w:p>
        </w:tc>
      </w:tr>
      <w:tr w:rsidR="00262CCE" w:rsidRPr="00262CCE" w14:paraId="14BD3868" w14:textId="77777777" w:rsidTr="00262CC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262CCE" w:rsidRPr="00262CCE" w14:paraId="4084BBEF"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84C95B3" w14:textId="77777777" w:rsidR="00262CCE" w:rsidRPr="00262CCE" w:rsidRDefault="00262CCE" w:rsidP="00262CCE">
                  <w:pPr>
                    <w:rPr>
                      <w:color w:val="000000" w:themeColor="text1"/>
                      <w:sz w:val="20"/>
                      <w:szCs w:val="20"/>
                    </w:rPr>
                  </w:pPr>
                  <w:proofErr w:type="gramStart"/>
                  <w:r w:rsidRPr="00262CCE">
                    <w:rPr>
                      <w:rFonts w:eastAsia="Times New Roman"/>
                      <w:b/>
                      <w:color w:val="000000" w:themeColor="text1"/>
                      <w:sz w:val="20"/>
                      <w:szCs w:val="20"/>
                    </w:rPr>
                    <w:t>DCM::</w:t>
                  </w:r>
                  <w:proofErr w:type="spellStart"/>
                  <w:proofErr w:type="gramEnd"/>
                  <w:r w:rsidRPr="00262CCE">
                    <w:rPr>
                      <w:rFonts w:eastAsia="Times New Roman"/>
                      <w:b/>
                      <w:color w:val="000000" w:themeColor="text1"/>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D17B43D"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NL-</w:t>
                  </w:r>
                  <w:proofErr w:type="gramStart"/>
                  <w:r w:rsidRPr="00262CCE">
                    <w:rPr>
                      <w:rFonts w:eastAsia="Times New Roman"/>
                      <w:color w:val="000000" w:themeColor="text1"/>
                      <w:sz w:val="20"/>
                      <w:szCs w:val="20"/>
                    </w:rPr>
                    <w:t>CM:MANSAQ</w:t>
                  </w:r>
                  <w:proofErr w:type="gramEnd"/>
                  <w:r w:rsidRPr="00262CCE">
                    <w:rPr>
                      <w:rFonts w:eastAsia="Times New Roman"/>
                      <w:color w:val="000000" w:themeColor="text1"/>
                      <w:sz w:val="20"/>
                      <w:szCs w:val="20"/>
                    </w:rPr>
                    <w:t>8</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16A928C" w14:textId="77777777" w:rsidR="00262CCE" w:rsidRPr="00262CCE" w:rsidRDefault="00262CCE" w:rsidP="00262CCE">
                  <w:pPr>
                    <w:rPr>
                      <w:color w:val="000000" w:themeColor="text1"/>
                      <w:sz w:val="20"/>
                      <w:szCs w:val="20"/>
                    </w:rPr>
                  </w:pPr>
                </w:p>
              </w:tc>
            </w:tr>
            <w:tr w:rsidR="00262CCE" w:rsidRPr="00262CCE" w14:paraId="36C1C89F"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F2A86B5" w14:textId="77777777" w:rsidR="00262CCE" w:rsidRPr="00262CCE" w:rsidRDefault="00262CCE" w:rsidP="00262CCE">
                  <w:pPr>
                    <w:rPr>
                      <w:color w:val="000000" w:themeColor="text1"/>
                      <w:sz w:val="20"/>
                      <w:szCs w:val="20"/>
                    </w:rPr>
                  </w:pPr>
                  <w:proofErr w:type="gramStart"/>
                  <w:r w:rsidRPr="00262CCE">
                    <w:rPr>
                      <w:rFonts w:eastAsia="Times New Roman"/>
                      <w:b/>
                      <w:color w:val="000000" w:themeColor="text1"/>
                      <w:sz w:val="20"/>
                      <w:szCs w:val="20"/>
                    </w:rPr>
                    <w:t>DCM::</w:t>
                  </w:r>
                  <w:proofErr w:type="spellStart"/>
                  <w:proofErr w:type="gramEnd"/>
                  <w:r w:rsidRPr="00262CCE">
                    <w:rPr>
                      <w:rFonts w:eastAsia="Times New Roman"/>
                      <w:b/>
                      <w:color w:val="000000" w:themeColor="text1"/>
                      <w:sz w:val="20"/>
                      <w:szCs w:val="20"/>
                    </w:rPr>
                    <w:t>DefinitionCode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D7EA126"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NLGGZ: MANSAQ8</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DF90F03" w14:textId="77777777" w:rsidR="00262CCE" w:rsidRPr="00262CCE" w:rsidRDefault="00262CCE" w:rsidP="00262CCE">
                  <w:pPr>
                    <w:rPr>
                      <w:color w:val="000000" w:themeColor="text1"/>
                      <w:sz w:val="20"/>
                      <w:szCs w:val="20"/>
                    </w:rPr>
                  </w:pPr>
                </w:p>
              </w:tc>
            </w:tr>
            <w:tr w:rsidR="00262CCE" w:rsidRPr="00262CCE" w14:paraId="0E5C58CF"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33A5022" w14:textId="77777777" w:rsidR="00262CCE" w:rsidRPr="00262CCE" w:rsidRDefault="00262CCE" w:rsidP="00262CCE">
                  <w:pPr>
                    <w:rPr>
                      <w:color w:val="000000" w:themeColor="text1"/>
                      <w:sz w:val="20"/>
                      <w:szCs w:val="20"/>
                    </w:rPr>
                  </w:pPr>
                  <w:proofErr w:type="gramStart"/>
                  <w:r w:rsidRPr="00262CCE">
                    <w:rPr>
                      <w:rFonts w:eastAsia="Times New Roman"/>
                      <w:b/>
                      <w:color w:val="000000" w:themeColor="text1"/>
                      <w:sz w:val="20"/>
                      <w:szCs w:val="20"/>
                    </w:rPr>
                    <w:t>DCM::</w:t>
                  </w:r>
                  <w:proofErr w:type="spellStart"/>
                  <w:proofErr w:type="gramEnd"/>
                  <w:r w:rsidRPr="00262CCE">
                    <w:rPr>
                      <w:rFonts w:eastAsia="Times New Roman"/>
                      <w:b/>
                      <w:color w:val="000000" w:themeColor="text1"/>
                      <w:sz w:val="20"/>
                      <w:szCs w:val="20"/>
                    </w:rPr>
                    <w:t>ValueSet</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F20F00F"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Kan niet slechter kan niet beter</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DA642C6"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OID: 2.16.840.1.113883.3.3210.14.2.2.52</w:t>
                  </w:r>
                </w:p>
              </w:tc>
            </w:tr>
          </w:tbl>
          <w:p w14:paraId="07C7BD7E" w14:textId="77777777" w:rsidR="00262CCE" w:rsidRPr="00262CCE" w:rsidRDefault="00262CCE" w:rsidP="00262CCE">
            <w:pPr>
              <w:rPr>
                <w:color w:val="000000" w:themeColor="text1"/>
                <w:sz w:val="20"/>
                <w:szCs w:val="20"/>
              </w:rPr>
            </w:pPr>
          </w:p>
        </w:tc>
      </w:tr>
      <w:tr w:rsidR="00262CCE" w:rsidRPr="00262CCE" w14:paraId="64010308"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A29B903"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DAB69A6" w14:textId="77777777" w:rsidR="00262CCE" w:rsidRPr="00262CCE" w:rsidRDefault="00262CCE" w:rsidP="00262CCE">
            <w:pPr>
              <w:rPr>
                <w:color w:val="000000" w:themeColor="text1"/>
                <w:sz w:val="20"/>
                <w:szCs w:val="20"/>
              </w:rPr>
            </w:pPr>
          </w:p>
        </w:tc>
      </w:tr>
      <w:bookmarkEnd w:id="65"/>
    </w:tbl>
    <w:p w14:paraId="15DE4252" w14:textId="77777777" w:rsidR="00262CCE" w:rsidRPr="00262CCE" w:rsidRDefault="00262CCE" w:rsidP="00262CCE">
      <w:pPr>
        <w:rPr>
          <w:color w:val="000000" w:themeColor="text1"/>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262CCE" w:rsidRPr="00262CCE" w14:paraId="7B7DF90E"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AA2F34C" w14:textId="77777777" w:rsidR="00262CCE" w:rsidRPr="00262CCE" w:rsidRDefault="00262CCE" w:rsidP="00262CCE">
            <w:pPr>
              <w:rPr>
                <w:b/>
                <w:color w:val="000000" w:themeColor="text1"/>
                <w:sz w:val="20"/>
                <w:szCs w:val="20"/>
              </w:rPr>
            </w:pPr>
            <w:bookmarkStart w:id="67" w:name="BKM_4C5C101A_705D_4A2A_85C2_DCDF479528A3"/>
            <w:r w:rsidRPr="00262CCE">
              <w:rPr>
                <w:rFonts w:eastAsia="Times New Roman"/>
                <w:b/>
                <w:color w:val="000000" w:themeColor="text1"/>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85C643B"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 xml:space="preserve">9. Bent u het afgelopen jaar beschuldigd van een misdrijf?  </w:t>
            </w:r>
          </w:p>
        </w:tc>
      </w:tr>
      <w:tr w:rsidR="00262CCE" w:rsidRPr="00262CCE" w14:paraId="3ADFD4CA"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AC8952F"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C0FF2BB" w14:textId="77777777" w:rsidR="00262CCE" w:rsidRPr="00262CCE" w:rsidRDefault="00262CCE" w:rsidP="00262CCE">
            <w:pPr>
              <w:rPr>
                <w:color w:val="000000" w:themeColor="text1"/>
                <w:sz w:val="20"/>
                <w:szCs w:val="20"/>
              </w:rPr>
            </w:pPr>
          </w:p>
        </w:tc>
      </w:tr>
      <w:tr w:rsidR="00262CCE" w:rsidRPr="00262CCE" w14:paraId="29BFBE0F"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7F30FBE"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2AFB502" w14:textId="77777777" w:rsidR="00262CCE" w:rsidRPr="00262CCE" w:rsidRDefault="00262CCE" w:rsidP="00262CCE">
            <w:pPr>
              <w:rPr>
                <w:color w:val="000000" w:themeColor="text1"/>
                <w:sz w:val="20"/>
                <w:szCs w:val="20"/>
              </w:rPr>
            </w:pPr>
            <w:r w:rsidRPr="00262CCE">
              <w:rPr>
                <w:color w:val="000000" w:themeColor="text1"/>
                <w:sz w:val="20"/>
                <w:szCs w:val="20"/>
              </w:rPr>
              <w:t>ST</w:t>
            </w:r>
          </w:p>
        </w:tc>
      </w:tr>
      <w:tr w:rsidR="00262CCE" w:rsidRPr="00262CCE" w14:paraId="33217F3F" w14:textId="77777777" w:rsidTr="00262CC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262CCE" w:rsidRPr="00262CCE" w14:paraId="252A9D17"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BEAFEFF" w14:textId="77777777" w:rsidR="00262CCE" w:rsidRPr="00262CCE" w:rsidRDefault="00262CCE" w:rsidP="00262CCE">
                  <w:pPr>
                    <w:rPr>
                      <w:color w:val="000000" w:themeColor="text1"/>
                      <w:sz w:val="20"/>
                      <w:szCs w:val="20"/>
                    </w:rPr>
                  </w:pPr>
                  <w:proofErr w:type="gramStart"/>
                  <w:r w:rsidRPr="00262CCE">
                    <w:rPr>
                      <w:rFonts w:eastAsia="Times New Roman"/>
                      <w:b/>
                      <w:color w:val="000000" w:themeColor="text1"/>
                      <w:sz w:val="20"/>
                      <w:szCs w:val="20"/>
                    </w:rPr>
                    <w:t>DCM::</w:t>
                  </w:r>
                  <w:proofErr w:type="spellStart"/>
                  <w:proofErr w:type="gramEnd"/>
                  <w:r w:rsidRPr="00262CCE">
                    <w:rPr>
                      <w:rFonts w:eastAsia="Times New Roman"/>
                      <w:b/>
                      <w:color w:val="000000" w:themeColor="text1"/>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1455A4C"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NL-</w:t>
                  </w:r>
                  <w:proofErr w:type="gramStart"/>
                  <w:r w:rsidRPr="00262CCE">
                    <w:rPr>
                      <w:rFonts w:eastAsia="Times New Roman"/>
                      <w:color w:val="000000" w:themeColor="text1"/>
                      <w:sz w:val="20"/>
                      <w:szCs w:val="20"/>
                    </w:rPr>
                    <w:t>CM:MANSAQ</w:t>
                  </w:r>
                  <w:proofErr w:type="gramEnd"/>
                  <w:r w:rsidRPr="00262CCE">
                    <w:rPr>
                      <w:rFonts w:eastAsia="Times New Roman"/>
                      <w:color w:val="000000" w:themeColor="text1"/>
                      <w:sz w:val="20"/>
                      <w:szCs w:val="20"/>
                    </w:rPr>
                    <w:t>9</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CA5F166" w14:textId="77777777" w:rsidR="00262CCE" w:rsidRPr="00262CCE" w:rsidRDefault="00262CCE" w:rsidP="00262CCE">
                  <w:pPr>
                    <w:rPr>
                      <w:color w:val="000000" w:themeColor="text1"/>
                      <w:sz w:val="20"/>
                      <w:szCs w:val="20"/>
                    </w:rPr>
                  </w:pPr>
                </w:p>
              </w:tc>
            </w:tr>
            <w:tr w:rsidR="00262CCE" w:rsidRPr="00262CCE" w14:paraId="0C65A1C8"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ED93652" w14:textId="77777777" w:rsidR="00262CCE" w:rsidRPr="00262CCE" w:rsidRDefault="00262CCE" w:rsidP="00262CCE">
                  <w:pPr>
                    <w:rPr>
                      <w:color w:val="000000" w:themeColor="text1"/>
                      <w:sz w:val="20"/>
                      <w:szCs w:val="20"/>
                    </w:rPr>
                  </w:pPr>
                  <w:proofErr w:type="gramStart"/>
                  <w:r w:rsidRPr="00262CCE">
                    <w:rPr>
                      <w:rFonts w:eastAsia="Times New Roman"/>
                      <w:b/>
                      <w:color w:val="000000" w:themeColor="text1"/>
                      <w:sz w:val="20"/>
                      <w:szCs w:val="20"/>
                    </w:rPr>
                    <w:t>DCM::</w:t>
                  </w:r>
                  <w:proofErr w:type="spellStart"/>
                  <w:proofErr w:type="gramEnd"/>
                  <w:r w:rsidRPr="00262CCE">
                    <w:rPr>
                      <w:rFonts w:eastAsia="Times New Roman"/>
                      <w:b/>
                      <w:color w:val="000000" w:themeColor="text1"/>
                      <w:sz w:val="20"/>
                      <w:szCs w:val="20"/>
                    </w:rPr>
                    <w:t>DefinitionCode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E05E61F" w14:textId="77777777" w:rsidR="00262CCE" w:rsidRPr="00262CCE" w:rsidRDefault="00262CCE" w:rsidP="00262CCE">
                  <w:pPr>
                    <w:rPr>
                      <w:color w:val="000000" w:themeColor="text1"/>
                      <w:sz w:val="20"/>
                      <w:szCs w:val="20"/>
                    </w:rPr>
                  </w:pPr>
                  <w:proofErr w:type="gramStart"/>
                  <w:r w:rsidRPr="00262CCE">
                    <w:rPr>
                      <w:rFonts w:eastAsia="Times New Roman"/>
                      <w:color w:val="000000" w:themeColor="text1"/>
                      <w:sz w:val="20"/>
                      <w:szCs w:val="20"/>
                    </w:rPr>
                    <w:t>GGZNL:MANSAQ</w:t>
                  </w:r>
                  <w:proofErr w:type="gramEnd"/>
                  <w:r w:rsidRPr="00262CCE">
                    <w:rPr>
                      <w:rFonts w:eastAsia="Times New Roman"/>
                      <w:color w:val="000000" w:themeColor="text1"/>
                      <w:sz w:val="20"/>
                      <w:szCs w:val="20"/>
                    </w:rPr>
                    <w:t>9</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359F054" w14:textId="77777777" w:rsidR="00262CCE" w:rsidRPr="00262CCE" w:rsidRDefault="00262CCE" w:rsidP="00262CCE">
                  <w:pPr>
                    <w:rPr>
                      <w:color w:val="000000" w:themeColor="text1"/>
                      <w:sz w:val="20"/>
                      <w:szCs w:val="20"/>
                    </w:rPr>
                  </w:pPr>
                </w:p>
              </w:tc>
            </w:tr>
          </w:tbl>
          <w:p w14:paraId="31FC3246" w14:textId="77777777" w:rsidR="00262CCE" w:rsidRPr="00262CCE" w:rsidRDefault="00262CCE" w:rsidP="00262CCE">
            <w:pPr>
              <w:rPr>
                <w:color w:val="000000" w:themeColor="text1"/>
                <w:sz w:val="20"/>
                <w:szCs w:val="20"/>
              </w:rPr>
            </w:pPr>
          </w:p>
        </w:tc>
      </w:tr>
      <w:tr w:rsidR="00262CCE" w:rsidRPr="00262CCE" w14:paraId="71A53478"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71B693B"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1A0D200" w14:textId="77777777" w:rsidR="00262CCE" w:rsidRPr="00262CCE" w:rsidRDefault="00262CCE" w:rsidP="00262CCE">
            <w:pPr>
              <w:rPr>
                <w:color w:val="000000" w:themeColor="text1"/>
                <w:sz w:val="20"/>
                <w:szCs w:val="20"/>
              </w:rPr>
            </w:pPr>
          </w:p>
        </w:tc>
      </w:tr>
      <w:bookmarkEnd w:id="67"/>
    </w:tbl>
    <w:p w14:paraId="69DAE411" w14:textId="77777777" w:rsidR="00262CCE" w:rsidRPr="00262CCE" w:rsidRDefault="00262CCE" w:rsidP="00262CCE">
      <w:pPr>
        <w:rPr>
          <w:color w:val="000000" w:themeColor="text1"/>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262CCE" w:rsidRPr="00262CCE" w14:paraId="276CD625"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D6C3F6A" w14:textId="77777777" w:rsidR="00262CCE" w:rsidRPr="00262CCE" w:rsidRDefault="00262CCE" w:rsidP="00262CCE">
            <w:pPr>
              <w:rPr>
                <w:b/>
                <w:color w:val="000000" w:themeColor="text1"/>
                <w:sz w:val="20"/>
                <w:szCs w:val="20"/>
              </w:rPr>
            </w:pPr>
            <w:bookmarkStart w:id="68" w:name="BKM_214AEF19_A7D8_4FEF_AAE7_0D63564E6D62"/>
            <w:r w:rsidRPr="00262CCE">
              <w:rPr>
                <w:rFonts w:eastAsia="Times New Roman"/>
                <w:b/>
                <w:color w:val="000000" w:themeColor="text1"/>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CC973D1"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 xml:space="preserve">10.Bent u het afgelopen jaar slachtoffer geweest van lichamelijk geweld?  </w:t>
            </w:r>
          </w:p>
        </w:tc>
      </w:tr>
      <w:tr w:rsidR="00262CCE" w:rsidRPr="00262CCE" w14:paraId="14A36BF9"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600C48"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0C3DA89" w14:textId="77777777" w:rsidR="00262CCE" w:rsidRPr="00262CCE" w:rsidRDefault="00262CCE" w:rsidP="00262CCE">
            <w:pPr>
              <w:rPr>
                <w:color w:val="000000" w:themeColor="text1"/>
                <w:sz w:val="20"/>
                <w:szCs w:val="20"/>
              </w:rPr>
            </w:pPr>
          </w:p>
        </w:tc>
      </w:tr>
      <w:tr w:rsidR="00262CCE" w:rsidRPr="00262CCE" w14:paraId="31934263"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C71FDC1"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C20CE33" w14:textId="77777777" w:rsidR="00262CCE" w:rsidRPr="00262CCE" w:rsidRDefault="00262CCE" w:rsidP="00262CCE">
            <w:pPr>
              <w:rPr>
                <w:color w:val="000000" w:themeColor="text1"/>
                <w:sz w:val="20"/>
                <w:szCs w:val="20"/>
              </w:rPr>
            </w:pPr>
            <w:r w:rsidRPr="00262CCE">
              <w:rPr>
                <w:color w:val="000000" w:themeColor="text1"/>
                <w:sz w:val="20"/>
                <w:szCs w:val="20"/>
              </w:rPr>
              <w:t>ST</w:t>
            </w:r>
          </w:p>
        </w:tc>
      </w:tr>
      <w:tr w:rsidR="00262CCE" w:rsidRPr="00262CCE" w14:paraId="5E69934A" w14:textId="77777777" w:rsidTr="00262CC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262CCE" w:rsidRPr="00262CCE" w14:paraId="3486F8D4"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9668ADB" w14:textId="77777777" w:rsidR="00262CCE" w:rsidRPr="00262CCE" w:rsidRDefault="00262CCE" w:rsidP="00262CCE">
                  <w:pPr>
                    <w:rPr>
                      <w:color w:val="000000" w:themeColor="text1"/>
                      <w:sz w:val="20"/>
                      <w:szCs w:val="20"/>
                    </w:rPr>
                  </w:pPr>
                  <w:proofErr w:type="gramStart"/>
                  <w:r w:rsidRPr="00262CCE">
                    <w:rPr>
                      <w:rFonts w:eastAsia="Times New Roman"/>
                      <w:b/>
                      <w:color w:val="000000" w:themeColor="text1"/>
                      <w:sz w:val="20"/>
                      <w:szCs w:val="20"/>
                    </w:rPr>
                    <w:t>DCM::</w:t>
                  </w:r>
                  <w:proofErr w:type="spellStart"/>
                  <w:proofErr w:type="gramEnd"/>
                  <w:r w:rsidRPr="00262CCE">
                    <w:rPr>
                      <w:rFonts w:eastAsia="Times New Roman"/>
                      <w:b/>
                      <w:color w:val="000000" w:themeColor="text1"/>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DE9EAEB"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NL-</w:t>
                  </w:r>
                  <w:proofErr w:type="gramStart"/>
                  <w:r w:rsidRPr="00262CCE">
                    <w:rPr>
                      <w:rFonts w:eastAsia="Times New Roman"/>
                      <w:color w:val="000000" w:themeColor="text1"/>
                      <w:sz w:val="20"/>
                      <w:szCs w:val="20"/>
                    </w:rPr>
                    <w:t>CM:MANSAQ</w:t>
                  </w:r>
                  <w:proofErr w:type="gramEnd"/>
                  <w:r w:rsidRPr="00262CCE">
                    <w:rPr>
                      <w:rFonts w:eastAsia="Times New Roman"/>
                      <w:color w:val="000000" w:themeColor="text1"/>
                      <w:sz w:val="20"/>
                      <w:szCs w:val="20"/>
                    </w:rPr>
                    <w:t>10</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1E620D9" w14:textId="77777777" w:rsidR="00262CCE" w:rsidRPr="00262CCE" w:rsidRDefault="00262CCE" w:rsidP="00262CCE">
                  <w:pPr>
                    <w:rPr>
                      <w:color w:val="000000" w:themeColor="text1"/>
                      <w:sz w:val="20"/>
                      <w:szCs w:val="20"/>
                    </w:rPr>
                  </w:pPr>
                </w:p>
              </w:tc>
            </w:tr>
            <w:tr w:rsidR="00262CCE" w:rsidRPr="00262CCE" w14:paraId="197FCE58"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904A83F" w14:textId="77777777" w:rsidR="00262CCE" w:rsidRPr="00262CCE" w:rsidRDefault="00262CCE" w:rsidP="00262CCE">
                  <w:pPr>
                    <w:rPr>
                      <w:color w:val="000000" w:themeColor="text1"/>
                      <w:sz w:val="20"/>
                      <w:szCs w:val="20"/>
                    </w:rPr>
                  </w:pPr>
                  <w:proofErr w:type="gramStart"/>
                  <w:r w:rsidRPr="00262CCE">
                    <w:rPr>
                      <w:rFonts w:eastAsia="Times New Roman"/>
                      <w:b/>
                      <w:color w:val="000000" w:themeColor="text1"/>
                      <w:sz w:val="20"/>
                      <w:szCs w:val="20"/>
                    </w:rPr>
                    <w:t>DCM::</w:t>
                  </w:r>
                  <w:proofErr w:type="spellStart"/>
                  <w:proofErr w:type="gramEnd"/>
                  <w:r w:rsidRPr="00262CCE">
                    <w:rPr>
                      <w:rFonts w:eastAsia="Times New Roman"/>
                      <w:b/>
                      <w:color w:val="000000" w:themeColor="text1"/>
                      <w:sz w:val="20"/>
                      <w:szCs w:val="20"/>
                    </w:rPr>
                    <w:t>DefinitionCode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2B73A74"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NLGGZ:NL-</w:t>
                  </w:r>
                  <w:proofErr w:type="gramStart"/>
                  <w:r w:rsidRPr="00262CCE">
                    <w:rPr>
                      <w:rFonts w:eastAsia="Times New Roman"/>
                      <w:color w:val="000000" w:themeColor="text1"/>
                      <w:sz w:val="20"/>
                      <w:szCs w:val="20"/>
                    </w:rPr>
                    <w:t>CM:MANSAQ</w:t>
                  </w:r>
                  <w:proofErr w:type="gramEnd"/>
                  <w:r w:rsidRPr="00262CCE">
                    <w:rPr>
                      <w:rFonts w:eastAsia="Times New Roman"/>
                      <w:color w:val="000000" w:themeColor="text1"/>
                      <w:sz w:val="20"/>
                      <w:szCs w:val="20"/>
                    </w:rPr>
                    <w:t>10</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A4A2525" w14:textId="77777777" w:rsidR="00262CCE" w:rsidRPr="00262CCE" w:rsidRDefault="00262CCE" w:rsidP="00262CCE">
                  <w:pPr>
                    <w:rPr>
                      <w:color w:val="000000" w:themeColor="text1"/>
                      <w:sz w:val="20"/>
                      <w:szCs w:val="20"/>
                    </w:rPr>
                  </w:pPr>
                </w:p>
              </w:tc>
            </w:tr>
          </w:tbl>
          <w:p w14:paraId="571BBE8A" w14:textId="77777777" w:rsidR="00262CCE" w:rsidRPr="00262CCE" w:rsidRDefault="00262CCE" w:rsidP="00262CCE">
            <w:pPr>
              <w:rPr>
                <w:color w:val="000000" w:themeColor="text1"/>
                <w:sz w:val="20"/>
                <w:szCs w:val="20"/>
              </w:rPr>
            </w:pPr>
          </w:p>
        </w:tc>
      </w:tr>
      <w:tr w:rsidR="00262CCE" w:rsidRPr="00262CCE" w14:paraId="3F8CC7DC"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34471F3"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3D4389D" w14:textId="77777777" w:rsidR="00262CCE" w:rsidRPr="00262CCE" w:rsidRDefault="00262CCE" w:rsidP="00262CCE">
            <w:pPr>
              <w:rPr>
                <w:color w:val="000000" w:themeColor="text1"/>
                <w:sz w:val="20"/>
                <w:szCs w:val="20"/>
              </w:rPr>
            </w:pPr>
          </w:p>
        </w:tc>
      </w:tr>
      <w:bookmarkEnd w:id="68"/>
    </w:tbl>
    <w:p w14:paraId="16DC212F" w14:textId="61FB8C8E" w:rsidR="003E2682" w:rsidRDefault="003E2682" w:rsidP="00262CCE">
      <w:pPr>
        <w:rPr>
          <w:ins w:id="69" w:author="Charlotte Leemans" w:date="2021-03-04T09:45:00Z"/>
          <w:color w:val="000000" w:themeColor="text1"/>
          <w:sz w:val="20"/>
          <w:szCs w:val="20"/>
        </w:rPr>
      </w:pPr>
    </w:p>
    <w:p w14:paraId="7B1B50E6" w14:textId="20574F7F" w:rsidR="00262CCE" w:rsidRPr="00262CCE" w:rsidRDefault="003E2682" w:rsidP="00262CCE">
      <w:pPr>
        <w:rPr>
          <w:color w:val="000000" w:themeColor="text1"/>
          <w:sz w:val="20"/>
          <w:szCs w:val="20"/>
        </w:rPr>
      </w:pPr>
      <w:ins w:id="70" w:author="Charlotte Leemans" w:date="2021-03-04T09:45:00Z">
        <w:r>
          <w:rPr>
            <w:color w:val="000000" w:themeColor="text1"/>
            <w:sz w:val="20"/>
            <w:szCs w:val="20"/>
          </w:rPr>
          <w:br w:type="page"/>
        </w:r>
      </w:ins>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262CCE" w:rsidRPr="00262CCE" w14:paraId="5A419F5F"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5F1CEE2" w14:textId="77777777" w:rsidR="00262CCE" w:rsidRPr="00262CCE" w:rsidRDefault="00262CCE" w:rsidP="00262CCE">
            <w:pPr>
              <w:rPr>
                <w:b/>
                <w:color w:val="000000" w:themeColor="text1"/>
                <w:sz w:val="20"/>
                <w:szCs w:val="20"/>
              </w:rPr>
            </w:pPr>
            <w:bookmarkStart w:id="71" w:name="BKM_86E16C15_6B5C_4443_9828_DC23D50C5DB3"/>
            <w:r w:rsidRPr="00262CCE">
              <w:rPr>
                <w:rFonts w:eastAsia="Times New Roman"/>
                <w:b/>
                <w:color w:val="000000" w:themeColor="text1"/>
                <w:sz w:val="20"/>
                <w:szCs w:val="20"/>
              </w:rPr>
              <w:lastRenderedPageBreak/>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89A8086"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 xml:space="preserve">11. Hoe tevreden bent u met uw persoonlijke veiligheid?  </w:t>
            </w:r>
          </w:p>
        </w:tc>
      </w:tr>
      <w:tr w:rsidR="00262CCE" w:rsidRPr="00262CCE" w14:paraId="600DFA4A"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28BE1BF"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B6014E1" w14:textId="77777777" w:rsidR="00262CCE" w:rsidRPr="00262CCE" w:rsidRDefault="00262CCE" w:rsidP="00262CCE">
            <w:pPr>
              <w:rPr>
                <w:color w:val="000000" w:themeColor="text1"/>
                <w:sz w:val="20"/>
                <w:szCs w:val="20"/>
              </w:rPr>
            </w:pPr>
          </w:p>
        </w:tc>
      </w:tr>
      <w:tr w:rsidR="00262CCE" w:rsidRPr="00262CCE" w14:paraId="3CA1F4BD"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347E125"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95105F" w14:textId="77777777" w:rsidR="00262CCE" w:rsidRPr="00262CCE" w:rsidRDefault="00262CCE" w:rsidP="00262CCE">
            <w:pPr>
              <w:rPr>
                <w:color w:val="000000" w:themeColor="text1"/>
                <w:sz w:val="20"/>
                <w:szCs w:val="20"/>
              </w:rPr>
            </w:pPr>
            <w:r w:rsidRPr="00262CCE">
              <w:rPr>
                <w:color w:val="000000" w:themeColor="text1"/>
                <w:sz w:val="20"/>
                <w:szCs w:val="20"/>
              </w:rPr>
              <w:t>CD</w:t>
            </w:r>
          </w:p>
        </w:tc>
      </w:tr>
      <w:tr w:rsidR="00262CCE" w:rsidRPr="00262CCE" w14:paraId="525CEAE9" w14:textId="77777777" w:rsidTr="00262CC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262CCE" w:rsidRPr="00262CCE" w14:paraId="25111B06"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C36C38A" w14:textId="77777777" w:rsidR="00262CCE" w:rsidRPr="00262CCE" w:rsidRDefault="00262CCE" w:rsidP="00262CCE">
                  <w:pPr>
                    <w:rPr>
                      <w:color w:val="000000" w:themeColor="text1"/>
                      <w:sz w:val="20"/>
                      <w:szCs w:val="20"/>
                    </w:rPr>
                  </w:pPr>
                  <w:proofErr w:type="gramStart"/>
                  <w:r w:rsidRPr="00262CCE">
                    <w:rPr>
                      <w:rFonts w:eastAsia="Times New Roman"/>
                      <w:b/>
                      <w:color w:val="000000" w:themeColor="text1"/>
                      <w:sz w:val="20"/>
                      <w:szCs w:val="20"/>
                    </w:rPr>
                    <w:t>DCM::</w:t>
                  </w:r>
                  <w:proofErr w:type="spellStart"/>
                  <w:proofErr w:type="gramEnd"/>
                  <w:r w:rsidRPr="00262CCE">
                    <w:rPr>
                      <w:rFonts w:eastAsia="Times New Roman"/>
                      <w:b/>
                      <w:color w:val="000000" w:themeColor="text1"/>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BF8468B"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NL-</w:t>
                  </w:r>
                  <w:proofErr w:type="gramStart"/>
                  <w:r w:rsidRPr="00262CCE">
                    <w:rPr>
                      <w:rFonts w:eastAsia="Times New Roman"/>
                      <w:color w:val="000000" w:themeColor="text1"/>
                      <w:sz w:val="20"/>
                      <w:szCs w:val="20"/>
                    </w:rPr>
                    <w:t>CM:MANSAQ</w:t>
                  </w:r>
                  <w:proofErr w:type="gramEnd"/>
                  <w:r w:rsidRPr="00262CCE">
                    <w:rPr>
                      <w:rFonts w:eastAsia="Times New Roman"/>
                      <w:color w:val="000000" w:themeColor="text1"/>
                      <w:sz w:val="20"/>
                      <w:szCs w:val="20"/>
                    </w:rPr>
                    <w:t>11</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EB7324B" w14:textId="77777777" w:rsidR="00262CCE" w:rsidRPr="00262CCE" w:rsidRDefault="00262CCE" w:rsidP="00262CCE">
                  <w:pPr>
                    <w:rPr>
                      <w:color w:val="000000" w:themeColor="text1"/>
                      <w:sz w:val="20"/>
                      <w:szCs w:val="20"/>
                    </w:rPr>
                  </w:pPr>
                </w:p>
              </w:tc>
            </w:tr>
            <w:tr w:rsidR="00262CCE" w:rsidRPr="00262CCE" w14:paraId="6B2EEC35"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C467C5D" w14:textId="77777777" w:rsidR="00262CCE" w:rsidRPr="00262CCE" w:rsidRDefault="00262CCE" w:rsidP="00262CCE">
                  <w:pPr>
                    <w:rPr>
                      <w:color w:val="000000" w:themeColor="text1"/>
                      <w:sz w:val="20"/>
                      <w:szCs w:val="20"/>
                    </w:rPr>
                  </w:pPr>
                  <w:proofErr w:type="gramStart"/>
                  <w:r w:rsidRPr="00262CCE">
                    <w:rPr>
                      <w:rFonts w:eastAsia="Times New Roman"/>
                      <w:b/>
                      <w:color w:val="000000" w:themeColor="text1"/>
                      <w:sz w:val="20"/>
                      <w:szCs w:val="20"/>
                    </w:rPr>
                    <w:t>DCM::</w:t>
                  </w:r>
                  <w:proofErr w:type="spellStart"/>
                  <w:proofErr w:type="gramEnd"/>
                  <w:r w:rsidRPr="00262CCE">
                    <w:rPr>
                      <w:rFonts w:eastAsia="Times New Roman"/>
                      <w:b/>
                      <w:color w:val="000000" w:themeColor="text1"/>
                      <w:sz w:val="20"/>
                      <w:szCs w:val="20"/>
                    </w:rPr>
                    <w:t>DefinitionCode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71DC4B0" w14:textId="77777777" w:rsidR="00262CCE" w:rsidRPr="00262CCE" w:rsidRDefault="00262CCE" w:rsidP="00262CCE">
                  <w:pPr>
                    <w:rPr>
                      <w:color w:val="000000" w:themeColor="text1"/>
                      <w:sz w:val="20"/>
                      <w:szCs w:val="20"/>
                    </w:rPr>
                  </w:pPr>
                  <w:proofErr w:type="gramStart"/>
                  <w:r w:rsidRPr="00262CCE">
                    <w:rPr>
                      <w:rFonts w:eastAsia="Times New Roman"/>
                      <w:color w:val="000000" w:themeColor="text1"/>
                      <w:sz w:val="20"/>
                      <w:szCs w:val="20"/>
                    </w:rPr>
                    <w:t>NLGGZ:MANSAQ</w:t>
                  </w:r>
                  <w:proofErr w:type="gramEnd"/>
                  <w:r w:rsidRPr="00262CCE">
                    <w:rPr>
                      <w:rFonts w:eastAsia="Times New Roman"/>
                      <w:color w:val="000000" w:themeColor="text1"/>
                      <w:sz w:val="20"/>
                      <w:szCs w:val="20"/>
                    </w:rPr>
                    <w:t>11</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C0F8A07" w14:textId="77777777" w:rsidR="00262CCE" w:rsidRPr="00262CCE" w:rsidRDefault="00262CCE" w:rsidP="00262CCE">
                  <w:pPr>
                    <w:rPr>
                      <w:color w:val="000000" w:themeColor="text1"/>
                      <w:sz w:val="20"/>
                      <w:szCs w:val="20"/>
                    </w:rPr>
                  </w:pPr>
                </w:p>
              </w:tc>
            </w:tr>
            <w:tr w:rsidR="00262CCE" w:rsidRPr="00262CCE" w14:paraId="1BAA2CC0"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22899E7" w14:textId="77777777" w:rsidR="00262CCE" w:rsidRPr="00262CCE" w:rsidRDefault="00262CCE" w:rsidP="00262CCE">
                  <w:pPr>
                    <w:rPr>
                      <w:color w:val="000000" w:themeColor="text1"/>
                      <w:sz w:val="20"/>
                      <w:szCs w:val="20"/>
                    </w:rPr>
                  </w:pPr>
                  <w:proofErr w:type="gramStart"/>
                  <w:r w:rsidRPr="00262CCE">
                    <w:rPr>
                      <w:rFonts w:eastAsia="Times New Roman"/>
                      <w:b/>
                      <w:color w:val="000000" w:themeColor="text1"/>
                      <w:sz w:val="20"/>
                      <w:szCs w:val="20"/>
                    </w:rPr>
                    <w:t>DCM::</w:t>
                  </w:r>
                  <w:proofErr w:type="spellStart"/>
                  <w:proofErr w:type="gramEnd"/>
                  <w:r w:rsidRPr="00262CCE">
                    <w:rPr>
                      <w:rFonts w:eastAsia="Times New Roman"/>
                      <w:b/>
                      <w:color w:val="000000" w:themeColor="text1"/>
                      <w:sz w:val="20"/>
                      <w:szCs w:val="20"/>
                    </w:rPr>
                    <w:t>ValueSet</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AA4F514"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Kan niet slechter kan niet beter</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55AE904"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OID: 2.16.840.1.113883.3.3210.14.2.2.52</w:t>
                  </w:r>
                </w:p>
              </w:tc>
            </w:tr>
          </w:tbl>
          <w:p w14:paraId="6A83839C" w14:textId="77777777" w:rsidR="00262CCE" w:rsidRPr="00262CCE" w:rsidRDefault="00262CCE" w:rsidP="00262CCE">
            <w:pPr>
              <w:rPr>
                <w:color w:val="000000" w:themeColor="text1"/>
                <w:sz w:val="20"/>
                <w:szCs w:val="20"/>
              </w:rPr>
            </w:pPr>
          </w:p>
        </w:tc>
      </w:tr>
      <w:tr w:rsidR="00262CCE" w:rsidRPr="00262CCE" w14:paraId="26B2DFE6"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1ACD46B"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E5DFCA9" w14:textId="77777777" w:rsidR="00262CCE" w:rsidRPr="00262CCE" w:rsidRDefault="00262CCE" w:rsidP="00262CCE">
            <w:pPr>
              <w:rPr>
                <w:color w:val="000000" w:themeColor="text1"/>
                <w:sz w:val="20"/>
                <w:szCs w:val="20"/>
              </w:rPr>
            </w:pPr>
          </w:p>
        </w:tc>
      </w:tr>
      <w:bookmarkEnd w:id="71"/>
    </w:tbl>
    <w:p w14:paraId="374441D0" w14:textId="77777777" w:rsidR="00262CCE" w:rsidRPr="00262CCE" w:rsidRDefault="00262CCE" w:rsidP="00262CCE">
      <w:pPr>
        <w:rPr>
          <w:color w:val="000000" w:themeColor="text1"/>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262CCE" w:rsidRPr="00262CCE" w14:paraId="65C31749"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09D986F" w14:textId="77777777" w:rsidR="00262CCE" w:rsidRPr="00262CCE" w:rsidRDefault="00262CCE" w:rsidP="00262CCE">
            <w:pPr>
              <w:rPr>
                <w:b/>
                <w:color w:val="000000" w:themeColor="text1"/>
                <w:sz w:val="20"/>
                <w:szCs w:val="20"/>
              </w:rPr>
            </w:pPr>
            <w:bookmarkStart w:id="72" w:name="BKM_DF21CA0C_AAE5_4812_ACC4_D09630566534"/>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8EDCC4A"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 xml:space="preserve">Container wonen  </w:t>
            </w:r>
          </w:p>
        </w:tc>
      </w:tr>
      <w:tr w:rsidR="00262CCE" w:rsidRPr="00262CCE" w14:paraId="2E702FCE"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86134A6"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42D71B7" w14:textId="77777777" w:rsidR="00262CCE" w:rsidRPr="00262CCE" w:rsidRDefault="00262CCE" w:rsidP="00262CCE">
            <w:pPr>
              <w:rPr>
                <w:color w:val="000000" w:themeColor="text1"/>
                <w:sz w:val="20"/>
                <w:szCs w:val="20"/>
              </w:rPr>
            </w:pPr>
          </w:p>
        </w:tc>
      </w:tr>
      <w:tr w:rsidR="00262CCE" w:rsidRPr="00262CCE" w14:paraId="68C06C17"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0E6BFC3"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F577215" w14:textId="77777777" w:rsidR="00262CCE" w:rsidRPr="00262CCE" w:rsidRDefault="00262CCE" w:rsidP="00262CCE">
            <w:pPr>
              <w:rPr>
                <w:color w:val="000000" w:themeColor="text1"/>
                <w:sz w:val="20"/>
                <w:szCs w:val="20"/>
              </w:rPr>
            </w:pPr>
          </w:p>
        </w:tc>
      </w:tr>
      <w:tr w:rsidR="00262CCE" w:rsidRPr="00262CCE" w14:paraId="3EED6E44" w14:textId="77777777" w:rsidTr="00262CC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38FF8DBD" w14:textId="77777777" w:rsidR="00262CCE" w:rsidRPr="00262CCE" w:rsidRDefault="00262CCE" w:rsidP="00262CCE">
            <w:pPr>
              <w:rPr>
                <w:color w:val="000000" w:themeColor="text1"/>
                <w:sz w:val="20"/>
                <w:szCs w:val="20"/>
              </w:rPr>
            </w:pPr>
          </w:p>
        </w:tc>
      </w:tr>
      <w:tr w:rsidR="00262CCE" w:rsidRPr="00262CCE" w14:paraId="327CDED3"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5AC020B"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2D72395" w14:textId="77777777" w:rsidR="00262CCE" w:rsidRPr="00262CCE" w:rsidRDefault="00262CCE" w:rsidP="00262CCE">
            <w:pPr>
              <w:rPr>
                <w:color w:val="000000" w:themeColor="text1"/>
                <w:sz w:val="20"/>
                <w:szCs w:val="20"/>
              </w:rPr>
            </w:pPr>
          </w:p>
        </w:tc>
      </w:tr>
      <w:bookmarkEnd w:id="72"/>
    </w:tbl>
    <w:p w14:paraId="7B7D1A5E" w14:textId="77777777" w:rsidR="00262CCE" w:rsidRPr="00262CCE" w:rsidRDefault="00262CCE" w:rsidP="00262CCE">
      <w:pPr>
        <w:rPr>
          <w:color w:val="000000" w:themeColor="text1"/>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262CCE" w:rsidRPr="00262CCE" w14:paraId="53E8E8C7"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9698090" w14:textId="77777777" w:rsidR="00262CCE" w:rsidRPr="00262CCE" w:rsidRDefault="00262CCE" w:rsidP="00262CCE">
            <w:pPr>
              <w:rPr>
                <w:b/>
                <w:color w:val="000000" w:themeColor="text1"/>
                <w:sz w:val="20"/>
                <w:szCs w:val="20"/>
              </w:rPr>
            </w:pPr>
            <w:bookmarkStart w:id="73" w:name="BKM_D45551A4_1D78_4D3D_BE2C_CE2892A95523"/>
            <w:r w:rsidRPr="00262CCE">
              <w:rPr>
                <w:rFonts w:eastAsia="Times New Roman"/>
                <w:b/>
                <w:color w:val="000000" w:themeColor="text1"/>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F75C3E5"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 xml:space="preserve">12a. Hoe tevreden bent u met de mensen met wie u samenleeft?  </w:t>
            </w:r>
          </w:p>
        </w:tc>
      </w:tr>
      <w:tr w:rsidR="00262CCE" w:rsidRPr="00262CCE" w14:paraId="2CA4ABE1"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9370A2A"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F8DA800"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Als u met anderen woont:</w:t>
            </w:r>
          </w:p>
          <w:p w14:paraId="3872F16D"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Hoe tevreden bent u met de mensen met wie u samenleeft?</w:t>
            </w:r>
          </w:p>
        </w:tc>
      </w:tr>
      <w:tr w:rsidR="00262CCE" w:rsidRPr="00262CCE" w14:paraId="200B2CFB"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462A2F1"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711C6FA" w14:textId="77777777" w:rsidR="00262CCE" w:rsidRPr="00262CCE" w:rsidRDefault="00262CCE" w:rsidP="00262CCE">
            <w:pPr>
              <w:rPr>
                <w:color w:val="000000" w:themeColor="text1"/>
                <w:sz w:val="20"/>
                <w:szCs w:val="20"/>
              </w:rPr>
            </w:pPr>
            <w:r w:rsidRPr="00262CCE">
              <w:rPr>
                <w:color w:val="000000" w:themeColor="text1"/>
                <w:sz w:val="20"/>
                <w:szCs w:val="20"/>
              </w:rPr>
              <w:t>CD</w:t>
            </w:r>
          </w:p>
        </w:tc>
      </w:tr>
      <w:tr w:rsidR="00262CCE" w:rsidRPr="00262CCE" w14:paraId="599A18B0" w14:textId="77777777" w:rsidTr="00262CC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262CCE" w:rsidRPr="00262CCE" w14:paraId="3511EA97"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7C94996" w14:textId="77777777" w:rsidR="00262CCE" w:rsidRPr="00262CCE" w:rsidRDefault="00262CCE" w:rsidP="00262CCE">
                  <w:pPr>
                    <w:rPr>
                      <w:color w:val="000000" w:themeColor="text1"/>
                      <w:sz w:val="20"/>
                      <w:szCs w:val="20"/>
                    </w:rPr>
                  </w:pPr>
                  <w:proofErr w:type="gramStart"/>
                  <w:r w:rsidRPr="00262CCE">
                    <w:rPr>
                      <w:rFonts w:eastAsia="Times New Roman"/>
                      <w:b/>
                      <w:color w:val="000000" w:themeColor="text1"/>
                      <w:sz w:val="20"/>
                      <w:szCs w:val="20"/>
                    </w:rPr>
                    <w:t>DCM::</w:t>
                  </w:r>
                  <w:proofErr w:type="spellStart"/>
                  <w:proofErr w:type="gramEnd"/>
                  <w:r w:rsidRPr="00262CCE">
                    <w:rPr>
                      <w:rFonts w:eastAsia="Times New Roman"/>
                      <w:b/>
                      <w:color w:val="000000" w:themeColor="text1"/>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018E65F"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NL-</w:t>
                  </w:r>
                  <w:proofErr w:type="gramStart"/>
                  <w:r w:rsidRPr="00262CCE">
                    <w:rPr>
                      <w:rFonts w:eastAsia="Times New Roman"/>
                      <w:color w:val="000000" w:themeColor="text1"/>
                      <w:sz w:val="20"/>
                      <w:szCs w:val="20"/>
                    </w:rPr>
                    <w:t>CM:MANSAQ</w:t>
                  </w:r>
                  <w:proofErr w:type="gramEnd"/>
                  <w:r w:rsidRPr="00262CCE">
                    <w:rPr>
                      <w:rFonts w:eastAsia="Times New Roman"/>
                      <w:color w:val="000000" w:themeColor="text1"/>
                      <w:sz w:val="20"/>
                      <w:szCs w:val="20"/>
                    </w:rPr>
                    <w:t>12a</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64A8D0C" w14:textId="77777777" w:rsidR="00262CCE" w:rsidRPr="00262CCE" w:rsidRDefault="00262CCE" w:rsidP="00262CCE">
                  <w:pPr>
                    <w:rPr>
                      <w:color w:val="000000" w:themeColor="text1"/>
                      <w:sz w:val="20"/>
                      <w:szCs w:val="20"/>
                    </w:rPr>
                  </w:pPr>
                </w:p>
              </w:tc>
            </w:tr>
            <w:tr w:rsidR="00262CCE" w:rsidRPr="00262CCE" w14:paraId="5C18EC6C"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B61658C" w14:textId="77777777" w:rsidR="00262CCE" w:rsidRPr="00262CCE" w:rsidRDefault="00262CCE" w:rsidP="00262CCE">
                  <w:pPr>
                    <w:rPr>
                      <w:color w:val="000000" w:themeColor="text1"/>
                      <w:sz w:val="20"/>
                      <w:szCs w:val="20"/>
                    </w:rPr>
                  </w:pPr>
                  <w:proofErr w:type="gramStart"/>
                  <w:r w:rsidRPr="00262CCE">
                    <w:rPr>
                      <w:rFonts w:eastAsia="Times New Roman"/>
                      <w:b/>
                      <w:color w:val="000000" w:themeColor="text1"/>
                      <w:sz w:val="20"/>
                      <w:szCs w:val="20"/>
                    </w:rPr>
                    <w:t>DCM::</w:t>
                  </w:r>
                  <w:proofErr w:type="spellStart"/>
                  <w:proofErr w:type="gramEnd"/>
                  <w:r w:rsidRPr="00262CCE">
                    <w:rPr>
                      <w:rFonts w:eastAsia="Times New Roman"/>
                      <w:b/>
                      <w:color w:val="000000" w:themeColor="text1"/>
                      <w:sz w:val="20"/>
                      <w:szCs w:val="20"/>
                    </w:rPr>
                    <w:t>DefinitionCode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281524C" w14:textId="77777777" w:rsidR="00262CCE" w:rsidRPr="00262CCE" w:rsidRDefault="00262CCE" w:rsidP="00262CCE">
                  <w:pPr>
                    <w:rPr>
                      <w:color w:val="000000" w:themeColor="text1"/>
                      <w:sz w:val="20"/>
                      <w:szCs w:val="20"/>
                    </w:rPr>
                  </w:pPr>
                  <w:proofErr w:type="gramStart"/>
                  <w:r w:rsidRPr="00262CCE">
                    <w:rPr>
                      <w:rFonts w:eastAsia="Times New Roman"/>
                      <w:color w:val="000000" w:themeColor="text1"/>
                      <w:sz w:val="20"/>
                      <w:szCs w:val="20"/>
                    </w:rPr>
                    <w:t>NLGGZ:MANSAQ</w:t>
                  </w:r>
                  <w:proofErr w:type="gramEnd"/>
                  <w:r w:rsidRPr="00262CCE">
                    <w:rPr>
                      <w:rFonts w:eastAsia="Times New Roman"/>
                      <w:color w:val="000000" w:themeColor="text1"/>
                      <w:sz w:val="20"/>
                      <w:szCs w:val="20"/>
                    </w:rPr>
                    <w:t>12a</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63F0E6B" w14:textId="77777777" w:rsidR="00262CCE" w:rsidRPr="00262CCE" w:rsidRDefault="00262CCE" w:rsidP="00262CCE">
                  <w:pPr>
                    <w:rPr>
                      <w:color w:val="000000" w:themeColor="text1"/>
                      <w:sz w:val="20"/>
                      <w:szCs w:val="20"/>
                    </w:rPr>
                  </w:pPr>
                </w:p>
              </w:tc>
            </w:tr>
            <w:tr w:rsidR="00262CCE" w:rsidRPr="00262CCE" w14:paraId="1F7E9CC5"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332C500" w14:textId="77777777" w:rsidR="00262CCE" w:rsidRPr="00262CCE" w:rsidRDefault="00262CCE" w:rsidP="00262CCE">
                  <w:pPr>
                    <w:rPr>
                      <w:color w:val="000000" w:themeColor="text1"/>
                      <w:sz w:val="20"/>
                      <w:szCs w:val="20"/>
                    </w:rPr>
                  </w:pPr>
                  <w:proofErr w:type="gramStart"/>
                  <w:r w:rsidRPr="00262CCE">
                    <w:rPr>
                      <w:rFonts w:eastAsia="Times New Roman"/>
                      <w:b/>
                      <w:color w:val="000000" w:themeColor="text1"/>
                      <w:sz w:val="20"/>
                      <w:szCs w:val="20"/>
                    </w:rPr>
                    <w:t>DCM::</w:t>
                  </w:r>
                  <w:proofErr w:type="spellStart"/>
                  <w:proofErr w:type="gramEnd"/>
                  <w:r w:rsidRPr="00262CCE">
                    <w:rPr>
                      <w:rFonts w:eastAsia="Times New Roman"/>
                      <w:b/>
                      <w:color w:val="000000" w:themeColor="text1"/>
                      <w:sz w:val="20"/>
                      <w:szCs w:val="20"/>
                    </w:rPr>
                    <w:t>ValueSet</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DBC5BB5"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Kan niet slechter kan niet beter</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E16E5E8"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OID: 2.16.840.1.113883.3.3210.14.2.2.52</w:t>
                  </w:r>
                </w:p>
              </w:tc>
            </w:tr>
          </w:tbl>
          <w:p w14:paraId="575100D7" w14:textId="77777777" w:rsidR="00262CCE" w:rsidRPr="00262CCE" w:rsidRDefault="00262CCE" w:rsidP="00262CCE">
            <w:pPr>
              <w:rPr>
                <w:color w:val="000000" w:themeColor="text1"/>
                <w:sz w:val="20"/>
                <w:szCs w:val="20"/>
              </w:rPr>
            </w:pPr>
          </w:p>
        </w:tc>
      </w:tr>
      <w:tr w:rsidR="00262CCE" w:rsidRPr="00262CCE" w14:paraId="3F7ED793"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7B1F6F3"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15B880A" w14:textId="77777777" w:rsidR="00262CCE" w:rsidRPr="00262CCE" w:rsidRDefault="00262CCE" w:rsidP="00262CCE">
            <w:pPr>
              <w:rPr>
                <w:color w:val="000000" w:themeColor="text1"/>
                <w:sz w:val="20"/>
                <w:szCs w:val="20"/>
              </w:rPr>
            </w:pPr>
          </w:p>
        </w:tc>
      </w:tr>
      <w:bookmarkEnd w:id="73"/>
    </w:tbl>
    <w:p w14:paraId="00210A7B" w14:textId="77777777" w:rsidR="00262CCE" w:rsidRPr="00262CCE" w:rsidRDefault="00262CCE" w:rsidP="00262CCE">
      <w:pPr>
        <w:rPr>
          <w:color w:val="000000" w:themeColor="text1"/>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262CCE" w:rsidRPr="00262CCE" w14:paraId="5DA02DB4"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E9BCFA0" w14:textId="77777777" w:rsidR="00262CCE" w:rsidRPr="00262CCE" w:rsidRDefault="00262CCE" w:rsidP="00262CCE">
            <w:pPr>
              <w:rPr>
                <w:b/>
                <w:color w:val="000000" w:themeColor="text1"/>
                <w:sz w:val="20"/>
                <w:szCs w:val="20"/>
              </w:rPr>
            </w:pPr>
            <w:bookmarkStart w:id="74" w:name="BKM_0593C934_715B_4793_9BA6_382433B0450B"/>
            <w:r w:rsidRPr="00262CCE">
              <w:rPr>
                <w:rFonts w:eastAsia="Times New Roman"/>
                <w:b/>
                <w:color w:val="000000" w:themeColor="text1"/>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A78F6C9"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 xml:space="preserve">12.b. Hoe tevreden bent u met het feit dat u alleen woont?  </w:t>
            </w:r>
          </w:p>
        </w:tc>
      </w:tr>
      <w:tr w:rsidR="00262CCE" w:rsidRPr="00262CCE" w14:paraId="1FA9435C"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50636A0"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A6A7B2E"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Als u alleen woont:</w:t>
            </w:r>
          </w:p>
          <w:p w14:paraId="2204727F"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Hoe tevreden bent u met het feit dat u alleen woont?</w:t>
            </w:r>
          </w:p>
        </w:tc>
      </w:tr>
      <w:tr w:rsidR="00262CCE" w:rsidRPr="00262CCE" w14:paraId="139D002B"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B89F65D"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6BD34BD" w14:textId="77777777" w:rsidR="00262CCE" w:rsidRPr="00262CCE" w:rsidRDefault="00262CCE" w:rsidP="00262CCE">
            <w:pPr>
              <w:rPr>
                <w:color w:val="000000" w:themeColor="text1"/>
                <w:sz w:val="20"/>
                <w:szCs w:val="20"/>
              </w:rPr>
            </w:pPr>
            <w:r w:rsidRPr="00262CCE">
              <w:rPr>
                <w:color w:val="000000" w:themeColor="text1"/>
                <w:sz w:val="20"/>
                <w:szCs w:val="20"/>
              </w:rPr>
              <w:t>CD</w:t>
            </w:r>
          </w:p>
        </w:tc>
      </w:tr>
      <w:tr w:rsidR="00262CCE" w:rsidRPr="00262CCE" w14:paraId="5775C875" w14:textId="77777777" w:rsidTr="00262CC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262CCE" w:rsidRPr="00262CCE" w14:paraId="003AE0C3"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91C2C5E" w14:textId="77777777" w:rsidR="00262CCE" w:rsidRPr="00262CCE" w:rsidRDefault="00262CCE" w:rsidP="00262CCE">
                  <w:pPr>
                    <w:rPr>
                      <w:color w:val="000000" w:themeColor="text1"/>
                      <w:sz w:val="20"/>
                      <w:szCs w:val="20"/>
                    </w:rPr>
                  </w:pPr>
                  <w:proofErr w:type="gramStart"/>
                  <w:r w:rsidRPr="00262CCE">
                    <w:rPr>
                      <w:rFonts w:eastAsia="Times New Roman"/>
                      <w:b/>
                      <w:color w:val="000000" w:themeColor="text1"/>
                      <w:sz w:val="20"/>
                      <w:szCs w:val="20"/>
                    </w:rPr>
                    <w:t>DCM::</w:t>
                  </w:r>
                  <w:proofErr w:type="spellStart"/>
                  <w:proofErr w:type="gramEnd"/>
                  <w:r w:rsidRPr="00262CCE">
                    <w:rPr>
                      <w:rFonts w:eastAsia="Times New Roman"/>
                      <w:b/>
                      <w:color w:val="000000" w:themeColor="text1"/>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8DED536"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NL-</w:t>
                  </w:r>
                  <w:proofErr w:type="gramStart"/>
                  <w:r w:rsidRPr="00262CCE">
                    <w:rPr>
                      <w:rFonts w:eastAsia="Times New Roman"/>
                      <w:color w:val="000000" w:themeColor="text1"/>
                      <w:sz w:val="20"/>
                      <w:szCs w:val="20"/>
                    </w:rPr>
                    <w:t>CM:MANSAQ</w:t>
                  </w:r>
                  <w:proofErr w:type="gramEnd"/>
                  <w:r w:rsidRPr="00262CCE">
                    <w:rPr>
                      <w:rFonts w:eastAsia="Times New Roman"/>
                      <w:color w:val="000000" w:themeColor="text1"/>
                      <w:sz w:val="20"/>
                      <w:szCs w:val="20"/>
                    </w:rPr>
                    <w:t>12b</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7A641E6" w14:textId="77777777" w:rsidR="00262CCE" w:rsidRPr="00262CCE" w:rsidRDefault="00262CCE" w:rsidP="00262CCE">
                  <w:pPr>
                    <w:rPr>
                      <w:color w:val="000000" w:themeColor="text1"/>
                      <w:sz w:val="20"/>
                      <w:szCs w:val="20"/>
                    </w:rPr>
                  </w:pPr>
                </w:p>
              </w:tc>
            </w:tr>
            <w:tr w:rsidR="00262CCE" w:rsidRPr="00262CCE" w14:paraId="494D3C1D"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DCD41E6" w14:textId="77777777" w:rsidR="00262CCE" w:rsidRPr="00262CCE" w:rsidRDefault="00262CCE" w:rsidP="00262CCE">
                  <w:pPr>
                    <w:rPr>
                      <w:color w:val="000000" w:themeColor="text1"/>
                      <w:sz w:val="20"/>
                      <w:szCs w:val="20"/>
                    </w:rPr>
                  </w:pPr>
                  <w:proofErr w:type="gramStart"/>
                  <w:r w:rsidRPr="00262CCE">
                    <w:rPr>
                      <w:rFonts w:eastAsia="Times New Roman"/>
                      <w:b/>
                      <w:color w:val="000000" w:themeColor="text1"/>
                      <w:sz w:val="20"/>
                      <w:szCs w:val="20"/>
                    </w:rPr>
                    <w:t>DCM::</w:t>
                  </w:r>
                  <w:proofErr w:type="spellStart"/>
                  <w:proofErr w:type="gramEnd"/>
                  <w:r w:rsidRPr="00262CCE">
                    <w:rPr>
                      <w:rFonts w:eastAsia="Times New Roman"/>
                      <w:b/>
                      <w:color w:val="000000" w:themeColor="text1"/>
                      <w:sz w:val="20"/>
                      <w:szCs w:val="20"/>
                    </w:rPr>
                    <w:t>DefinitionCode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6660313" w14:textId="77777777" w:rsidR="00262CCE" w:rsidRPr="00262CCE" w:rsidRDefault="00262CCE" w:rsidP="00262CCE">
                  <w:pPr>
                    <w:rPr>
                      <w:color w:val="000000" w:themeColor="text1"/>
                      <w:sz w:val="20"/>
                      <w:szCs w:val="20"/>
                    </w:rPr>
                  </w:pPr>
                  <w:proofErr w:type="gramStart"/>
                  <w:r w:rsidRPr="00262CCE">
                    <w:rPr>
                      <w:rFonts w:eastAsia="Times New Roman"/>
                      <w:color w:val="000000" w:themeColor="text1"/>
                      <w:sz w:val="20"/>
                      <w:szCs w:val="20"/>
                    </w:rPr>
                    <w:t>NLGGZ:MANSAQ</w:t>
                  </w:r>
                  <w:proofErr w:type="gramEnd"/>
                  <w:r w:rsidRPr="00262CCE">
                    <w:rPr>
                      <w:rFonts w:eastAsia="Times New Roman"/>
                      <w:color w:val="000000" w:themeColor="text1"/>
                      <w:sz w:val="20"/>
                      <w:szCs w:val="20"/>
                    </w:rPr>
                    <w:t>12b</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290D521" w14:textId="77777777" w:rsidR="00262CCE" w:rsidRPr="00262CCE" w:rsidRDefault="00262CCE" w:rsidP="00262CCE">
                  <w:pPr>
                    <w:rPr>
                      <w:color w:val="000000" w:themeColor="text1"/>
                      <w:sz w:val="20"/>
                      <w:szCs w:val="20"/>
                    </w:rPr>
                  </w:pPr>
                </w:p>
              </w:tc>
            </w:tr>
            <w:tr w:rsidR="00262CCE" w:rsidRPr="00262CCE" w14:paraId="320AD30D"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307F84E" w14:textId="77777777" w:rsidR="00262CCE" w:rsidRPr="00262CCE" w:rsidRDefault="00262CCE" w:rsidP="00262CCE">
                  <w:pPr>
                    <w:rPr>
                      <w:color w:val="000000" w:themeColor="text1"/>
                      <w:sz w:val="20"/>
                      <w:szCs w:val="20"/>
                    </w:rPr>
                  </w:pPr>
                  <w:proofErr w:type="gramStart"/>
                  <w:r w:rsidRPr="00262CCE">
                    <w:rPr>
                      <w:rFonts w:eastAsia="Times New Roman"/>
                      <w:b/>
                      <w:color w:val="000000" w:themeColor="text1"/>
                      <w:sz w:val="20"/>
                      <w:szCs w:val="20"/>
                    </w:rPr>
                    <w:t>DCM::</w:t>
                  </w:r>
                  <w:proofErr w:type="spellStart"/>
                  <w:proofErr w:type="gramEnd"/>
                  <w:r w:rsidRPr="00262CCE">
                    <w:rPr>
                      <w:rFonts w:eastAsia="Times New Roman"/>
                      <w:b/>
                      <w:color w:val="000000" w:themeColor="text1"/>
                      <w:sz w:val="20"/>
                      <w:szCs w:val="20"/>
                    </w:rPr>
                    <w:t>ValueSet</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3CDA505"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Kan niet slechter kan niet beter</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340A51C"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OID: 2.16.840.1.113883.3.3210.14.2.2.52</w:t>
                  </w:r>
                </w:p>
              </w:tc>
            </w:tr>
          </w:tbl>
          <w:p w14:paraId="644F762F" w14:textId="77777777" w:rsidR="00262CCE" w:rsidRPr="00262CCE" w:rsidRDefault="00262CCE" w:rsidP="00262CCE">
            <w:pPr>
              <w:rPr>
                <w:color w:val="000000" w:themeColor="text1"/>
                <w:sz w:val="20"/>
                <w:szCs w:val="20"/>
              </w:rPr>
            </w:pPr>
          </w:p>
        </w:tc>
      </w:tr>
      <w:tr w:rsidR="00262CCE" w:rsidRPr="00262CCE" w14:paraId="1EAE092D"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C98131C"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121F482" w14:textId="77777777" w:rsidR="00262CCE" w:rsidRPr="00262CCE" w:rsidRDefault="00262CCE" w:rsidP="00262CCE">
            <w:pPr>
              <w:rPr>
                <w:color w:val="000000" w:themeColor="text1"/>
                <w:sz w:val="20"/>
                <w:szCs w:val="20"/>
              </w:rPr>
            </w:pPr>
          </w:p>
        </w:tc>
      </w:tr>
      <w:bookmarkEnd w:id="74"/>
    </w:tbl>
    <w:p w14:paraId="15A2D70C" w14:textId="77777777" w:rsidR="00262CCE" w:rsidRPr="00262CCE" w:rsidRDefault="00262CCE" w:rsidP="00262CCE">
      <w:pPr>
        <w:rPr>
          <w:color w:val="000000" w:themeColor="text1"/>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262CCE" w:rsidRPr="00262CCE" w14:paraId="7F475CE8"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32096B7" w14:textId="77777777" w:rsidR="00262CCE" w:rsidRPr="00262CCE" w:rsidRDefault="00262CCE" w:rsidP="00262CCE">
            <w:pPr>
              <w:rPr>
                <w:b/>
                <w:color w:val="000000" w:themeColor="text1"/>
                <w:sz w:val="20"/>
                <w:szCs w:val="20"/>
              </w:rPr>
            </w:pPr>
            <w:bookmarkStart w:id="75" w:name="BKM_6E7150B5_066D_488E_ACB9_5702B4700E72"/>
            <w:r w:rsidRPr="00262CCE">
              <w:rPr>
                <w:rFonts w:eastAsia="Times New Roman"/>
                <w:b/>
                <w:color w:val="000000" w:themeColor="text1"/>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442BC87"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 xml:space="preserve">13. Hoe tevreden bent u met uw seksuele leven?  </w:t>
            </w:r>
          </w:p>
        </w:tc>
      </w:tr>
      <w:tr w:rsidR="00262CCE" w:rsidRPr="00262CCE" w14:paraId="59BEF536"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FC436A0"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5708C30" w14:textId="77777777" w:rsidR="00262CCE" w:rsidRPr="00262CCE" w:rsidRDefault="00262CCE" w:rsidP="00262CCE">
            <w:pPr>
              <w:rPr>
                <w:color w:val="000000" w:themeColor="text1"/>
                <w:sz w:val="20"/>
                <w:szCs w:val="20"/>
              </w:rPr>
            </w:pPr>
          </w:p>
        </w:tc>
      </w:tr>
      <w:tr w:rsidR="00262CCE" w:rsidRPr="00262CCE" w14:paraId="148E7DB4"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DD2086A"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D997E48" w14:textId="77777777" w:rsidR="00262CCE" w:rsidRPr="00262CCE" w:rsidRDefault="00262CCE" w:rsidP="00262CCE">
            <w:pPr>
              <w:rPr>
                <w:color w:val="000000" w:themeColor="text1"/>
                <w:sz w:val="20"/>
                <w:szCs w:val="20"/>
              </w:rPr>
            </w:pPr>
            <w:r w:rsidRPr="00262CCE">
              <w:rPr>
                <w:color w:val="000000" w:themeColor="text1"/>
                <w:sz w:val="20"/>
                <w:szCs w:val="20"/>
              </w:rPr>
              <w:t>CD</w:t>
            </w:r>
          </w:p>
        </w:tc>
      </w:tr>
      <w:tr w:rsidR="00262CCE" w:rsidRPr="00262CCE" w14:paraId="5B55AEE5" w14:textId="77777777" w:rsidTr="00262CC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262CCE" w:rsidRPr="00262CCE" w14:paraId="2BDBB301"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9792B4C" w14:textId="77777777" w:rsidR="00262CCE" w:rsidRPr="00262CCE" w:rsidRDefault="00262CCE" w:rsidP="00262CCE">
                  <w:pPr>
                    <w:rPr>
                      <w:color w:val="000000" w:themeColor="text1"/>
                      <w:sz w:val="20"/>
                      <w:szCs w:val="20"/>
                    </w:rPr>
                  </w:pPr>
                  <w:proofErr w:type="gramStart"/>
                  <w:r w:rsidRPr="00262CCE">
                    <w:rPr>
                      <w:rFonts w:eastAsia="Times New Roman"/>
                      <w:b/>
                      <w:color w:val="000000" w:themeColor="text1"/>
                      <w:sz w:val="20"/>
                      <w:szCs w:val="20"/>
                    </w:rPr>
                    <w:t>DCM::</w:t>
                  </w:r>
                  <w:proofErr w:type="spellStart"/>
                  <w:proofErr w:type="gramEnd"/>
                  <w:r w:rsidRPr="00262CCE">
                    <w:rPr>
                      <w:rFonts w:eastAsia="Times New Roman"/>
                      <w:b/>
                      <w:color w:val="000000" w:themeColor="text1"/>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87ED254"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NL-</w:t>
                  </w:r>
                  <w:proofErr w:type="gramStart"/>
                  <w:r w:rsidRPr="00262CCE">
                    <w:rPr>
                      <w:rFonts w:eastAsia="Times New Roman"/>
                      <w:color w:val="000000" w:themeColor="text1"/>
                      <w:sz w:val="20"/>
                      <w:szCs w:val="20"/>
                    </w:rPr>
                    <w:t>CM:MANSAQ</w:t>
                  </w:r>
                  <w:proofErr w:type="gramEnd"/>
                  <w:r w:rsidRPr="00262CCE">
                    <w:rPr>
                      <w:rFonts w:eastAsia="Times New Roman"/>
                      <w:color w:val="000000" w:themeColor="text1"/>
                      <w:sz w:val="20"/>
                      <w:szCs w:val="20"/>
                    </w:rPr>
                    <w:t>13</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457EAE9" w14:textId="77777777" w:rsidR="00262CCE" w:rsidRPr="00262CCE" w:rsidRDefault="00262CCE" w:rsidP="00262CCE">
                  <w:pPr>
                    <w:rPr>
                      <w:color w:val="000000" w:themeColor="text1"/>
                      <w:sz w:val="20"/>
                      <w:szCs w:val="20"/>
                    </w:rPr>
                  </w:pPr>
                </w:p>
              </w:tc>
            </w:tr>
            <w:tr w:rsidR="00262CCE" w:rsidRPr="00262CCE" w14:paraId="4DC281FE"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66EF658" w14:textId="77777777" w:rsidR="00262CCE" w:rsidRPr="00262CCE" w:rsidRDefault="00262CCE" w:rsidP="00262CCE">
                  <w:pPr>
                    <w:rPr>
                      <w:color w:val="000000" w:themeColor="text1"/>
                      <w:sz w:val="20"/>
                      <w:szCs w:val="20"/>
                    </w:rPr>
                  </w:pPr>
                  <w:proofErr w:type="gramStart"/>
                  <w:r w:rsidRPr="00262CCE">
                    <w:rPr>
                      <w:rFonts w:eastAsia="Times New Roman"/>
                      <w:b/>
                      <w:color w:val="000000" w:themeColor="text1"/>
                      <w:sz w:val="20"/>
                      <w:szCs w:val="20"/>
                    </w:rPr>
                    <w:t>DCM::</w:t>
                  </w:r>
                  <w:proofErr w:type="spellStart"/>
                  <w:proofErr w:type="gramEnd"/>
                  <w:r w:rsidRPr="00262CCE">
                    <w:rPr>
                      <w:rFonts w:eastAsia="Times New Roman"/>
                      <w:b/>
                      <w:color w:val="000000" w:themeColor="text1"/>
                      <w:sz w:val="20"/>
                      <w:szCs w:val="20"/>
                    </w:rPr>
                    <w:t>DefinitionCode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9ED64AA" w14:textId="77777777" w:rsidR="00262CCE" w:rsidRPr="00262CCE" w:rsidRDefault="00262CCE" w:rsidP="00262CCE">
                  <w:pPr>
                    <w:rPr>
                      <w:color w:val="000000" w:themeColor="text1"/>
                      <w:sz w:val="20"/>
                      <w:szCs w:val="20"/>
                    </w:rPr>
                  </w:pPr>
                  <w:proofErr w:type="gramStart"/>
                  <w:r w:rsidRPr="00262CCE">
                    <w:rPr>
                      <w:rFonts w:eastAsia="Times New Roman"/>
                      <w:color w:val="000000" w:themeColor="text1"/>
                      <w:sz w:val="20"/>
                      <w:szCs w:val="20"/>
                    </w:rPr>
                    <w:t>NLGGZ:MANSAQ</w:t>
                  </w:r>
                  <w:proofErr w:type="gramEnd"/>
                  <w:r w:rsidRPr="00262CCE">
                    <w:rPr>
                      <w:rFonts w:eastAsia="Times New Roman"/>
                      <w:color w:val="000000" w:themeColor="text1"/>
                      <w:sz w:val="20"/>
                      <w:szCs w:val="20"/>
                    </w:rPr>
                    <w:t>13</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33B874D" w14:textId="77777777" w:rsidR="00262CCE" w:rsidRPr="00262CCE" w:rsidRDefault="00262CCE" w:rsidP="00262CCE">
                  <w:pPr>
                    <w:rPr>
                      <w:color w:val="000000" w:themeColor="text1"/>
                      <w:sz w:val="20"/>
                      <w:szCs w:val="20"/>
                    </w:rPr>
                  </w:pPr>
                </w:p>
              </w:tc>
            </w:tr>
            <w:tr w:rsidR="00262CCE" w:rsidRPr="00262CCE" w14:paraId="3CCA2540"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A01D234" w14:textId="77777777" w:rsidR="00262CCE" w:rsidRPr="00262CCE" w:rsidRDefault="00262CCE" w:rsidP="00262CCE">
                  <w:pPr>
                    <w:rPr>
                      <w:color w:val="000000" w:themeColor="text1"/>
                      <w:sz w:val="20"/>
                      <w:szCs w:val="20"/>
                    </w:rPr>
                  </w:pPr>
                  <w:proofErr w:type="gramStart"/>
                  <w:r w:rsidRPr="00262CCE">
                    <w:rPr>
                      <w:rFonts w:eastAsia="Times New Roman"/>
                      <w:b/>
                      <w:color w:val="000000" w:themeColor="text1"/>
                      <w:sz w:val="20"/>
                      <w:szCs w:val="20"/>
                    </w:rPr>
                    <w:t>DCM::</w:t>
                  </w:r>
                  <w:proofErr w:type="spellStart"/>
                  <w:proofErr w:type="gramEnd"/>
                  <w:r w:rsidRPr="00262CCE">
                    <w:rPr>
                      <w:rFonts w:eastAsia="Times New Roman"/>
                      <w:b/>
                      <w:color w:val="000000" w:themeColor="text1"/>
                      <w:sz w:val="20"/>
                      <w:szCs w:val="20"/>
                    </w:rPr>
                    <w:t>ValueSet</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2E9E210"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Kan niet slechter kan niet beter</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1928377"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OID: 2.16.840.1.113883.3.3210.14.2.2.52</w:t>
                  </w:r>
                </w:p>
              </w:tc>
            </w:tr>
          </w:tbl>
          <w:p w14:paraId="3203EADB" w14:textId="77777777" w:rsidR="00262CCE" w:rsidRPr="00262CCE" w:rsidRDefault="00262CCE" w:rsidP="00262CCE">
            <w:pPr>
              <w:rPr>
                <w:color w:val="000000" w:themeColor="text1"/>
                <w:sz w:val="20"/>
                <w:szCs w:val="20"/>
              </w:rPr>
            </w:pPr>
          </w:p>
        </w:tc>
      </w:tr>
      <w:tr w:rsidR="00262CCE" w:rsidRPr="00262CCE" w14:paraId="035992A7"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1237125"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B845C6" w14:textId="77777777" w:rsidR="00262CCE" w:rsidRPr="00262CCE" w:rsidRDefault="00262CCE" w:rsidP="00262CCE">
            <w:pPr>
              <w:rPr>
                <w:color w:val="000000" w:themeColor="text1"/>
                <w:sz w:val="20"/>
                <w:szCs w:val="20"/>
              </w:rPr>
            </w:pPr>
          </w:p>
        </w:tc>
      </w:tr>
      <w:bookmarkEnd w:id="75"/>
    </w:tbl>
    <w:p w14:paraId="1E5BC7D1" w14:textId="77777777" w:rsidR="00262CCE" w:rsidRPr="00262CCE" w:rsidRDefault="00262CCE" w:rsidP="00262CCE">
      <w:pPr>
        <w:rPr>
          <w:color w:val="000000" w:themeColor="text1"/>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262CCE" w:rsidRPr="00262CCE" w14:paraId="274F5243"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20D6AC7" w14:textId="77777777" w:rsidR="00262CCE" w:rsidRPr="00262CCE" w:rsidRDefault="00262CCE" w:rsidP="00262CCE">
            <w:pPr>
              <w:rPr>
                <w:b/>
                <w:color w:val="000000" w:themeColor="text1"/>
                <w:sz w:val="20"/>
                <w:szCs w:val="20"/>
              </w:rPr>
            </w:pPr>
            <w:bookmarkStart w:id="76" w:name="BKM_7A48455E_3718_4DE2_A938_72BCEBB6C9BC"/>
            <w:r w:rsidRPr="00262CCE">
              <w:rPr>
                <w:rFonts w:eastAsia="Times New Roman"/>
                <w:b/>
                <w:color w:val="000000" w:themeColor="text1"/>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7C62392"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 xml:space="preserve">14. Hoe tevreden bent u met uw relatie met uw familie?  </w:t>
            </w:r>
          </w:p>
        </w:tc>
      </w:tr>
      <w:tr w:rsidR="00262CCE" w:rsidRPr="00262CCE" w14:paraId="2459076E"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9138CFD"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E1485AC" w14:textId="77777777" w:rsidR="00262CCE" w:rsidRPr="00262CCE" w:rsidRDefault="00262CCE" w:rsidP="00262CCE">
            <w:pPr>
              <w:rPr>
                <w:color w:val="000000" w:themeColor="text1"/>
                <w:sz w:val="20"/>
                <w:szCs w:val="20"/>
              </w:rPr>
            </w:pPr>
          </w:p>
        </w:tc>
      </w:tr>
      <w:tr w:rsidR="00262CCE" w:rsidRPr="00262CCE" w14:paraId="7D5909D1"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67EC8D4"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8EB1387" w14:textId="77777777" w:rsidR="00262CCE" w:rsidRPr="00262CCE" w:rsidRDefault="00262CCE" w:rsidP="00262CCE">
            <w:pPr>
              <w:rPr>
                <w:color w:val="000000" w:themeColor="text1"/>
                <w:sz w:val="20"/>
                <w:szCs w:val="20"/>
              </w:rPr>
            </w:pPr>
            <w:r w:rsidRPr="00262CCE">
              <w:rPr>
                <w:color w:val="000000" w:themeColor="text1"/>
                <w:sz w:val="20"/>
                <w:szCs w:val="20"/>
              </w:rPr>
              <w:t>CD</w:t>
            </w:r>
          </w:p>
        </w:tc>
      </w:tr>
      <w:tr w:rsidR="00262CCE" w:rsidRPr="00262CCE" w14:paraId="312661F4" w14:textId="77777777" w:rsidTr="00262CC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262CCE" w:rsidRPr="00262CCE" w14:paraId="316E5AD7"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BDA86B8" w14:textId="77777777" w:rsidR="00262CCE" w:rsidRPr="00262CCE" w:rsidRDefault="00262CCE" w:rsidP="00262CCE">
                  <w:pPr>
                    <w:rPr>
                      <w:color w:val="000000" w:themeColor="text1"/>
                      <w:sz w:val="20"/>
                      <w:szCs w:val="20"/>
                    </w:rPr>
                  </w:pPr>
                  <w:proofErr w:type="gramStart"/>
                  <w:r w:rsidRPr="00262CCE">
                    <w:rPr>
                      <w:rFonts w:eastAsia="Times New Roman"/>
                      <w:b/>
                      <w:color w:val="000000" w:themeColor="text1"/>
                      <w:sz w:val="20"/>
                      <w:szCs w:val="20"/>
                    </w:rPr>
                    <w:t>DCM::</w:t>
                  </w:r>
                  <w:proofErr w:type="spellStart"/>
                  <w:proofErr w:type="gramEnd"/>
                  <w:r w:rsidRPr="00262CCE">
                    <w:rPr>
                      <w:rFonts w:eastAsia="Times New Roman"/>
                      <w:b/>
                      <w:color w:val="000000" w:themeColor="text1"/>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96F1AFB"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NL-</w:t>
                  </w:r>
                  <w:proofErr w:type="gramStart"/>
                  <w:r w:rsidRPr="00262CCE">
                    <w:rPr>
                      <w:rFonts w:eastAsia="Times New Roman"/>
                      <w:color w:val="000000" w:themeColor="text1"/>
                      <w:sz w:val="20"/>
                      <w:szCs w:val="20"/>
                    </w:rPr>
                    <w:t>CM:MANSAQ</w:t>
                  </w:r>
                  <w:proofErr w:type="gramEnd"/>
                  <w:r w:rsidRPr="00262CCE">
                    <w:rPr>
                      <w:rFonts w:eastAsia="Times New Roman"/>
                      <w:color w:val="000000" w:themeColor="text1"/>
                      <w:sz w:val="20"/>
                      <w:szCs w:val="20"/>
                    </w:rPr>
                    <w:t>14</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66AFCBA" w14:textId="77777777" w:rsidR="00262CCE" w:rsidRPr="00262CCE" w:rsidRDefault="00262CCE" w:rsidP="00262CCE">
                  <w:pPr>
                    <w:rPr>
                      <w:color w:val="000000" w:themeColor="text1"/>
                      <w:sz w:val="20"/>
                      <w:szCs w:val="20"/>
                    </w:rPr>
                  </w:pPr>
                </w:p>
              </w:tc>
            </w:tr>
            <w:tr w:rsidR="00262CCE" w:rsidRPr="00262CCE" w14:paraId="7A9BB3D2"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19FB9D4" w14:textId="77777777" w:rsidR="00262CCE" w:rsidRPr="00262CCE" w:rsidRDefault="00262CCE" w:rsidP="00262CCE">
                  <w:pPr>
                    <w:rPr>
                      <w:color w:val="000000" w:themeColor="text1"/>
                      <w:sz w:val="20"/>
                      <w:szCs w:val="20"/>
                    </w:rPr>
                  </w:pPr>
                  <w:proofErr w:type="gramStart"/>
                  <w:r w:rsidRPr="00262CCE">
                    <w:rPr>
                      <w:rFonts w:eastAsia="Times New Roman"/>
                      <w:b/>
                      <w:color w:val="000000" w:themeColor="text1"/>
                      <w:sz w:val="20"/>
                      <w:szCs w:val="20"/>
                    </w:rPr>
                    <w:t>DCM::</w:t>
                  </w:r>
                  <w:proofErr w:type="spellStart"/>
                  <w:proofErr w:type="gramEnd"/>
                  <w:r w:rsidRPr="00262CCE">
                    <w:rPr>
                      <w:rFonts w:eastAsia="Times New Roman"/>
                      <w:b/>
                      <w:color w:val="000000" w:themeColor="text1"/>
                      <w:sz w:val="20"/>
                      <w:szCs w:val="20"/>
                    </w:rPr>
                    <w:t>DefinitionCode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7A8DE0C" w14:textId="77777777" w:rsidR="00262CCE" w:rsidRPr="00262CCE" w:rsidRDefault="00262CCE" w:rsidP="00262CCE">
                  <w:pPr>
                    <w:rPr>
                      <w:color w:val="000000" w:themeColor="text1"/>
                      <w:sz w:val="20"/>
                      <w:szCs w:val="20"/>
                    </w:rPr>
                  </w:pPr>
                  <w:proofErr w:type="gramStart"/>
                  <w:r w:rsidRPr="00262CCE">
                    <w:rPr>
                      <w:rFonts w:eastAsia="Times New Roman"/>
                      <w:color w:val="000000" w:themeColor="text1"/>
                      <w:sz w:val="20"/>
                      <w:szCs w:val="20"/>
                    </w:rPr>
                    <w:t>NLGGZ:MANSAQ</w:t>
                  </w:r>
                  <w:proofErr w:type="gramEnd"/>
                  <w:r w:rsidRPr="00262CCE">
                    <w:rPr>
                      <w:rFonts w:eastAsia="Times New Roman"/>
                      <w:color w:val="000000" w:themeColor="text1"/>
                      <w:sz w:val="20"/>
                      <w:szCs w:val="20"/>
                    </w:rPr>
                    <w:t>14</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45B38B8" w14:textId="77777777" w:rsidR="00262CCE" w:rsidRPr="00262CCE" w:rsidRDefault="00262CCE" w:rsidP="00262CCE">
                  <w:pPr>
                    <w:rPr>
                      <w:color w:val="000000" w:themeColor="text1"/>
                      <w:sz w:val="20"/>
                      <w:szCs w:val="20"/>
                    </w:rPr>
                  </w:pPr>
                </w:p>
              </w:tc>
            </w:tr>
            <w:tr w:rsidR="00262CCE" w:rsidRPr="00262CCE" w14:paraId="55EB6A6F"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24E7C58" w14:textId="77777777" w:rsidR="00262CCE" w:rsidRPr="00262CCE" w:rsidRDefault="00262CCE" w:rsidP="00262CCE">
                  <w:pPr>
                    <w:rPr>
                      <w:color w:val="000000" w:themeColor="text1"/>
                      <w:sz w:val="20"/>
                      <w:szCs w:val="20"/>
                    </w:rPr>
                  </w:pPr>
                  <w:proofErr w:type="gramStart"/>
                  <w:r w:rsidRPr="00262CCE">
                    <w:rPr>
                      <w:rFonts w:eastAsia="Times New Roman"/>
                      <w:b/>
                      <w:color w:val="000000" w:themeColor="text1"/>
                      <w:sz w:val="20"/>
                      <w:szCs w:val="20"/>
                    </w:rPr>
                    <w:t>DCM::</w:t>
                  </w:r>
                  <w:proofErr w:type="spellStart"/>
                  <w:proofErr w:type="gramEnd"/>
                  <w:r w:rsidRPr="00262CCE">
                    <w:rPr>
                      <w:rFonts w:eastAsia="Times New Roman"/>
                      <w:b/>
                      <w:color w:val="000000" w:themeColor="text1"/>
                      <w:sz w:val="20"/>
                      <w:szCs w:val="20"/>
                    </w:rPr>
                    <w:t>ValueSet</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8051BF3"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Kan niet slechter kan niet beter</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70E2D44"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OID: 2.16.840.1.113883.3.3210.14.2.2.52</w:t>
                  </w:r>
                </w:p>
              </w:tc>
            </w:tr>
          </w:tbl>
          <w:p w14:paraId="435F1145" w14:textId="77777777" w:rsidR="00262CCE" w:rsidRPr="00262CCE" w:rsidRDefault="00262CCE" w:rsidP="00262CCE">
            <w:pPr>
              <w:rPr>
                <w:color w:val="000000" w:themeColor="text1"/>
                <w:sz w:val="20"/>
                <w:szCs w:val="20"/>
              </w:rPr>
            </w:pPr>
          </w:p>
        </w:tc>
      </w:tr>
      <w:tr w:rsidR="00262CCE" w:rsidRPr="00262CCE" w14:paraId="3D9B3C15"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88897F9"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B3AE621" w14:textId="77777777" w:rsidR="00262CCE" w:rsidRPr="00262CCE" w:rsidRDefault="00262CCE" w:rsidP="00262CCE">
            <w:pPr>
              <w:rPr>
                <w:color w:val="000000" w:themeColor="text1"/>
                <w:sz w:val="20"/>
                <w:szCs w:val="20"/>
              </w:rPr>
            </w:pPr>
          </w:p>
        </w:tc>
      </w:tr>
      <w:bookmarkEnd w:id="76"/>
    </w:tbl>
    <w:p w14:paraId="075CBF09" w14:textId="77777777" w:rsidR="00262CCE" w:rsidRPr="00262CCE" w:rsidRDefault="00262CCE" w:rsidP="00262CCE">
      <w:pPr>
        <w:rPr>
          <w:color w:val="000000" w:themeColor="text1"/>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262CCE" w:rsidRPr="00262CCE" w14:paraId="2A5EF349"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C1961BD" w14:textId="77777777" w:rsidR="00262CCE" w:rsidRPr="00262CCE" w:rsidRDefault="00262CCE" w:rsidP="00262CCE">
            <w:pPr>
              <w:rPr>
                <w:b/>
                <w:color w:val="000000" w:themeColor="text1"/>
                <w:sz w:val="20"/>
                <w:szCs w:val="20"/>
              </w:rPr>
            </w:pPr>
            <w:bookmarkStart w:id="77" w:name="BKM_5EC7B399_122B_4E64_B19B_50C8CED26D99"/>
            <w:r w:rsidRPr="00262CCE">
              <w:rPr>
                <w:rFonts w:eastAsia="Times New Roman"/>
                <w:b/>
                <w:color w:val="000000" w:themeColor="text1"/>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4C73C3E"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 xml:space="preserve">15. Hoe tevreden bent u met uw lichamelijke gezondheid?  </w:t>
            </w:r>
          </w:p>
        </w:tc>
      </w:tr>
      <w:tr w:rsidR="00262CCE" w:rsidRPr="00262CCE" w14:paraId="4F17CD53"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7A80C6B"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4F110A2" w14:textId="77777777" w:rsidR="00262CCE" w:rsidRPr="00262CCE" w:rsidRDefault="00262CCE" w:rsidP="00262CCE">
            <w:pPr>
              <w:rPr>
                <w:color w:val="000000" w:themeColor="text1"/>
                <w:sz w:val="20"/>
                <w:szCs w:val="20"/>
              </w:rPr>
            </w:pPr>
          </w:p>
        </w:tc>
      </w:tr>
      <w:tr w:rsidR="00262CCE" w:rsidRPr="00262CCE" w14:paraId="2EDE575A"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F2CC503"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38EF874" w14:textId="77777777" w:rsidR="00262CCE" w:rsidRPr="00262CCE" w:rsidRDefault="00262CCE" w:rsidP="00262CCE">
            <w:pPr>
              <w:rPr>
                <w:color w:val="000000" w:themeColor="text1"/>
                <w:sz w:val="20"/>
                <w:szCs w:val="20"/>
              </w:rPr>
            </w:pPr>
            <w:r w:rsidRPr="00262CCE">
              <w:rPr>
                <w:color w:val="000000" w:themeColor="text1"/>
                <w:sz w:val="20"/>
                <w:szCs w:val="20"/>
              </w:rPr>
              <w:t>CD</w:t>
            </w:r>
          </w:p>
        </w:tc>
      </w:tr>
      <w:tr w:rsidR="00262CCE" w:rsidRPr="00262CCE" w14:paraId="05B2478D" w14:textId="77777777" w:rsidTr="00262CC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262CCE" w:rsidRPr="00262CCE" w14:paraId="06C6B739"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2C9F00A" w14:textId="77777777" w:rsidR="00262CCE" w:rsidRPr="00262CCE" w:rsidRDefault="00262CCE" w:rsidP="00262CCE">
                  <w:pPr>
                    <w:rPr>
                      <w:color w:val="000000" w:themeColor="text1"/>
                      <w:sz w:val="20"/>
                      <w:szCs w:val="20"/>
                    </w:rPr>
                  </w:pPr>
                  <w:proofErr w:type="gramStart"/>
                  <w:r w:rsidRPr="00262CCE">
                    <w:rPr>
                      <w:rFonts w:eastAsia="Times New Roman"/>
                      <w:b/>
                      <w:color w:val="000000" w:themeColor="text1"/>
                      <w:sz w:val="20"/>
                      <w:szCs w:val="20"/>
                    </w:rPr>
                    <w:t>DCM::</w:t>
                  </w:r>
                  <w:proofErr w:type="spellStart"/>
                  <w:proofErr w:type="gramEnd"/>
                  <w:r w:rsidRPr="00262CCE">
                    <w:rPr>
                      <w:rFonts w:eastAsia="Times New Roman"/>
                      <w:b/>
                      <w:color w:val="000000" w:themeColor="text1"/>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80A6907"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NL-</w:t>
                  </w:r>
                  <w:proofErr w:type="gramStart"/>
                  <w:r w:rsidRPr="00262CCE">
                    <w:rPr>
                      <w:rFonts w:eastAsia="Times New Roman"/>
                      <w:color w:val="000000" w:themeColor="text1"/>
                      <w:sz w:val="20"/>
                      <w:szCs w:val="20"/>
                    </w:rPr>
                    <w:t>CM:MANSAQ</w:t>
                  </w:r>
                  <w:proofErr w:type="gramEnd"/>
                  <w:r w:rsidRPr="00262CCE">
                    <w:rPr>
                      <w:rFonts w:eastAsia="Times New Roman"/>
                      <w:color w:val="000000" w:themeColor="text1"/>
                      <w:sz w:val="20"/>
                      <w:szCs w:val="20"/>
                    </w:rPr>
                    <w:t>15</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26C10A2" w14:textId="77777777" w:rsidR="00262CCE" w:rsidRPr="00262CCE" w:rsidRDefault="00262CCE" w:rsidP="00262CCE">
                  <w:pPr>
                    <w:rPr>
                      <w:color w:val="000000" w:themeColor="text1"/>
                      <w:sz w:val="20"/>
                      <w:szCs w:val="20"/>
                    </w:rPr>
                  </w:pPr>
                </w:p>
              </w:tc>
            </w:tr>
            <w:tr w:rsidR="00262CCE" w:rsidRPr="00262CCE" w14:paraId="0EF94D5E"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06FCB2C" w14:textId="77777777" w:rsidR="00262CCE" w:rsidRPr="00262CCE" w:rsidRDefault="00262CCE" w:rsidP="00262CCE">
                  <w:pPr>
                    <w:rPr>
                      <w:color w:val="000000" w:themeColor="text1"/>
                      <w:sz w:val="20"/>
                      <w:szCs w:val="20"/>
                    </w:rPr>
                  </w:pPr>
                  <w:proofErr w:type="gramStart"/>
                  <w:r w:rsidRPr="00262CCE">
                    <w:rPr>
                      <w:rFonts w:eastAsia="Times New Roman"/>
                      <w:b/>
                      <w:color w:val="000000" w:themeColor="text1"/>
                      <w:sz w:val="20"/>
                      <w:szCs w:val="20"/>
                    </w:rPr>
                    <w:t>DCM::</w:t>
                  </w:r>
                  <w:proofErr w:type="spellStart"/>
                  <w:proofErr w:type="gramEnd"/>
                  <w:r w:rsidRPr="00262CCE">
                    <w:rPr>
                      <w:rFonts w:eastAsia="Times New Roman"/>
                      <w:b/>
                      <w:color w:val="000000" w:themeColor="text1"/>
                      <w:sz w:val="20"/>
                      <w:szCs w:val="20"/>
                    </w:rPr>
                    <w:t>DefinitionCode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BD209B4" w14:textId="77777777" w:rsidR="00262CCE" w:rsidRPr="00262CCE" w:rsidRDefault="00262CCE" w:rsidP="00262CCE">
                  <w:pPr>
                    <w:rPr>
                      <w:color w:val="000000" w:themeColor="text1"/>
                      <w:sz w:val="20"/>
                      <w:szCs w:val="20"/>
                    </w:rPr>
                  </w:pPr>
                  <w:proofErr w:type="gramStart"/>
                  <w:r w:rsidRPr="00262CCE">
                    <w:rPr>
                      <w:rFonts w:eastAsia="Times New Roman"/>
                      <w:color w:val="000000" w:themeColor="text1"/>
                      <w:sz w:val="20"/>
                      <w:szCs w:val="20"/>
                    </w:rPr>
                    <w:t>NLGGZ:MANSAQ</w:t>
                  </w:r>
                  <w:proofErr w:type="gramEnd"/>
                  <w:r w:rsidRPr="00262CCE">
                    <w:rPr>
                      <w:rFonts w:eastAsia="Times New Roman"/>
                      <w:color w:val="000000" w:themeColor="text1"/>
                      <w:sz w:val="20"/>
                      <w:szCs w:val="20"/>
                    </w:rPr>
                    <w:t>15</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3CB07DC" w14:textId="77777777" w:rsidR="00262CCE" w:rsidRPr="00262CCE" w:rsidRDefault="00262CCE" w:rsidP="00262CCE">
                  <w:pPr>
                    <w:rPr>
                      <w:color w:val="000000" w:themeColor="text1"/>
                      <w:sz w:val="20"/>
                      <w:szCs w:val="20"/>
                    </w:rPr>
                  </w:pPr>
                </w:p>
              </w:tc>
            </w:tr>
            <w:tr w:rsidR="00262CCE" w:rsidRPr="00262CCE" w14:paraId="1DFE9C92"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D19C117" w14:textId="77777777" w:rsidR="00262CCE" w:rsidRPr="00262CCE" w:rsidRDefault="00262CCE" w:rsidP="00262CCE">
                  <w:pPr>
                    <w:rPr>
                      <w:color w:val="000000" w:themeColor="text1"/>
                      <w:sz w:val="20"/>
                      <w:szCs w:val="20"/>
                    </w:rPr>
                  </w:pPr>
                  <w:proofErr w:type="gramStart"/>
                  <w:r w:rsidRPr="00262CCE">
                    <w:rPr>
                      <w:rFonts w:eastAsia="Times New Roman"/>
                      <w:b/>
                      <w:color w:val="000000" w:themeColor="text1"/>
                      <w:sz w:val="20"/>
                      <w:szCs w:val="20"/>
                    </w:rPr>
                    <w:t>DCM::</w:t>
                  </w:r>
                  <w:proofErr w:type="spellStart"/>
                  <w:proofErr w:type="gramEnd"/>
                  <w:r w:rsidRPr="00262CCE">
                    <w:rPr>
                      <w:rFonts w:eastAsia="Times New Roman"/>
                      <w:b/>
                      <w:color w:val="000000" w:themeColor="text1"/>
                      <w:sz w:val="20"/>
                      <w:szCs w:val="20"/>
                    </w:rPr>
                    <w:t>ValueSet</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0115873"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Kan niet slechter kan niet beter</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47B01BE"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OID: 2.16.840.1.113883.3.3210.14.2.2.52</w:t>
                  </w:r>
                </w:p>
              </w:tc>
            </w:tr>
          </w:tbl>
          <w:p w14:paraId="4BC95442" w14:textId="77777777" w:rsidR="00262CCE" w:rsidRPr="00262CCE" w:rsidRDefault="00262CCE" w:rsidP="00262CCE">
            <w:pPr>
              <w:rPr>
                <w:color w:val="000000" w:themeColor="text1"/>
                <w:sz w:val="20"/>
                <w:szCs w:val="20"/>
              </w:rPr>
            </w:pPr>
          </w:p>
        </w:tc>
      </w:tr>
      <w:tr w:rsidR="00262CCE" w:rsidRPr="00262CCE" w14:paraId="46818F40"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36FA6AB"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D59BBAD" w14:textId="77777777" w:rsidR="00262CCE" w:rsidRPr="00262CCE" w:rsidRDefault="00262CCE" w:rsidP="00262CCE">
            <w:pPr>
              <w:rPr>
                <w:color w:val="000000" w:themeColor="text1"/>
                <w:sz w:val="20"/>
                <w:szCs w:val="20"/>
              </w:rPr>
            </w:pPr>
          </w:p>
        </w:tc>
      </w:tr>
      <w:bookmarkEnd w:id="77"/>
    </w:tbl>
    <w:p w14:paraId="0644116C" w14:textId="77777777" w:rsidR="00262CCE" w:rsidRPr="00262CCE" w:rsidRDefault="00262CCE" w:rsidP="00262CCE">
      <w:pPr>
        <w:rPr>
          <w:color w:val="000000" w:themeColor="text1"/>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262CCE" w:rsidRPr="00262CCE" w14:paraId="2603DF2B"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804F226" w14:textId="77777777" w:rsidR="00262CCE" w:rsidRPr="00262CCE" w:rsidRDefault="00262CCE" w:rsidP="00262CCE">
            <w:pPr>
              <w:rPr>
                <w:b/>
                <w:color w:val="000000" w:themeColor="text1"/>
                <w:sz w:val="20"/>
                <w:szCs w:val="20"/>
              </w:rPr>
            </w:pPr>
            <w:bookmarkStart w:id="78" w:name="BKM_5C648C8D_3856_4777_8AF9_AB8CB173FA70"/>
            <w:r w:rsidRPr="00262CCE">
              <w:rPr>
                <w:rFonts w:eastAsia="Times New Roman"/>
                <w:b/>
                <w:color w:val="000000" w:themeColor="text1"/>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0CA9004"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 xml:space="preserve">16. Hoe tevreden bent u met uw psychische gezondheid?  </w:t>
            </w:r>
          </w:p>
        </w:tc>
      </w:tr>
      <w:tr w:rsidR="00262CCE" w:rsidRPr="00262CCE" w14:paraId="38CE9989"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D9535E1"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04100F5" w14:textId="77777777" w:rsidR="00262CCE" w:rsidRPr="00262CCE" w:rsidRDefault="00262CCE" w:rsidP="00262CCE">
            <w:pPr>
              <w:rPr>
                <w:color w:val="000000" w:themeColor="text1"/>
                <w:sz w:val="20"/>
                <w:szCs w:val="20"/>
                <w:lang w:val="en-US"/>
              </w:rPr>
            </w:pPr>
          </w:p>
        </w:tc>
      </w:tr>
      <w:tr w:rsidR="00262CCE" w:rsidRPr="00262CCE" w14:paraId="53FB2757"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8E4F123"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203B9C9" w14:textId="77777777" w:rsidR="00262CCE" w:rsidRPr="00262CCE" w:rsidRDefault="00262CCE" w:rsidP="00262CCE">
            <w:pPr>
              <w:rPr>
                <w:color w:val="000000" w:themeColor="text1"/>
                <w:sz w:val="20"/>
                <w:szCs w:val="20"/>
              </w:rPr>
            </w:pPr>
            <w:r w:rsidRPr="00262CCE">
              <w:rPr>
                <w:color w:val="000000" w:themeColor="text1"/>
                <w:sz w:val="20"/>
                <w:szCs w:val="20"/>
              </w:rPr>
              <w:t>CD</w:t>
            </w:r>
          </w:p>
        </w:tc>
      </w:tr>
      <w:tr w:rsidR="00262CCE" w:rsidRPr="00262CCE" w14:paraId="0C598895" w14:textId="77777777" w:rsidTr="00262CCE">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262CCE" w:rsidRPr="00262CCE" w14:paraId="48AF1234"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5210DD8" w14:textId="77777777" w:rsidR="00262CCE" w:rsidRPr="00262CCE" w:rsidRDefault="00262CCE" w:rsidP="00262CCE">
                  <w:pPr>
                    <w:rPr>
                      <w:color w:val="000000" w:themeColor="text1"/>
                      <w:sz w:val="20"/>
                      <w:szCs w:val="20"/>
                    </w:rPr>
                  </w:pPr>
                  <w:proofErr w:type="gramStart"/>
                  <w:r w:rsidRPr="00262CCE">
                    <w:rPr>
                      <w:rFonts w:eastAsia="Times New Roman"/>
                      <w:b/>
                      <w:color w:val="000000" w:themeColor="text1"/>
                      <w:sz w:val="20"/>
                      <w:szCs w:val="20"/>
                    </w:rPr>
                    <w:t>DCM::</w:t>
                  </w:r>
                  <w:proofErr w:type="spellStart"/>
                  <w:proofErr w:type="gramEnd"/>
                  <w:r w:rsidRPr="00262CCE">
                    <w:rPr>
                      <w:rFonts w:eastAsia="Times New Roman"/>
                      <w:b/>
                      <w:color w:val="000000" w:themeColor="text1"/>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01CFE1F"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NL-CM: MANSAQ16</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34DBF42" w14:textId="77777777" w:rsidR="00262CCE" w:rsidRPr="00262CCE" w:rsidRDefault="00262CCE" w:rsidP="00262CCE">
                  <w:pPr>
                    <w:rPr>
                      <w:color w:val="000000" w:themeColor="text1"/>
                      <w:sz w:val="20"/>
                      <w:szCs w:val="20"/>
                    </w:rPr>
                  </w:pPr>
                </w:p>
              </w:tc>
            </w:tr>
            <w:tr w:rsidR="00262CCE" w:rsidRPr="00262CCE" w14:paraId="7BA3E31C"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F5A3CD0" w14:textId="77777777" w:rsidR="00262CCE" w:rsidRPr="00262CCE" w:rsidRDefault="00262CCE" w:rsidP="00262CCE">
                  <w:pPr>
                    <w:rPr>
                      <w:color w:val="000000" w:themeColor="text1"/>
                      <w:sz w:val="20"/>
                      <w:szCs w:val="20"/>
                    </w:rPr>
                  </w:pPr>
                  <w:proofErr w:type="gramStart"/>
                  <w:r w:rsidRPr="00262CCE">
                    <w:rPr>
                      <w:rFonts w:eastAsia="Times New Roman"/>
                      <w:b/>
                      <w:color w:val="000000" w:themeColor="text1"/>
                      <w:sz w:val="20"/>
                      <w:szCs w:val="20"/>
                    </w:rPr>
                    <w:t>DCM::</w:t>
                  </w:r>
                  <w:proofErr w:type="spellStart"/>
                  <w:proofErr w:type="gramEnd"/>
                  <w:r w:rsidRPr="00262CCE">
                    <w:rPr>
                      <w:rFonts w:eastAsia="Times New Roman"/>
                      <w:b/>
                      <w:color w:val="000000" w:themeColor="text1"/>
                      <w:sz w:val="20"/>
                      <w:szCs w:val="20"/>
                    </w:rPr>
                    <w:t>DefinitionCode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3DBF54B" w14:textId="77777777" w:rsidR="00262CCE" w:rsidRPr="00262CCE" w:rsidRDefault="00262CCE" w:rsidP="00262CCE">
                  <w:pPr>
                    <w:rPr>
                      <w:color w:val="000000" w:themeColor="text1"/>
                      <w:sz w:val="20"/>
                      <w:szCs w:val="20"/>
                    </w:rPr>
                  </w:pPr>
                  <w:proofErr w:type="gramStart"/>
                  <w:r w:rsidRPr="00262CCE">
                    <w:rPr>
                      <w:rFonts w:eastAsia="Times New Roman"/>
                      <w:color w:val="000000" w:themeColor="text1"/>
                      <w:sz w:val="20"/>
                      <w:szCs w:val="20"/>
                    </w:rPr>
                    <w:t>NLGGZ:MANSAQ</w:t>
                  </w:r>
                  <w:proofErr w:type="gramEnd"/>
                  <w:r w:rsidRPr="00262CCE">
                    <w:rPr>
                      <w:rFonts w:eastAsia="Times New Roman"/>
                      <w:color w:val="000000" w:themeColor="text1"/>
                      <w:sz w:val="20"/>
                      <w:szCs w:val="20"/>
                    </w:rPr>
                    <w:t>16</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85E104A" w14:textId="77777777" w:rsidR="00262CCE" w:rsidRPr="00262CCE" w:rsidRDefault="00262CCE" w:rsidP="00262CCE">
                  <w:pPr>
                    <w:rPr>
                      <w:color w:val="000000" w:themeColor="text1"/>
                      <w:sz w:val="20"/>
                      <w:szCs w:val="20"/>
                    </w:rPr>
                  </w:pPr>
                </w:p>
              </w:tc>
            </w:tr>
            <w:tr w:rsidR="00262CCE" w:rsidRPr="00262CCE" w14:paraId="0FD7A4FF"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94CAF84" w14:textId="77777777" w:rsidR="00262CCE" w:rsidRPr="00262CCE" w:rsidRDefault="00262CCE" w:rsidP="00262CCE">
                  <w:pPr>
                    <w:rPr>
                      <w:color w:val="000000" w:themeColor="text1"/>
                      <w:sz w:val="20"/>
                      <w:szCs w:val="20"/>
                    </w:rPr>
                  </w:pPr>
                  <w:proofErr w:type="gramStart"/>
                  <w:r w:rsidRPr="00262CCE">
                    <w:rPr>
                      <w:rFonts w:eastAsia="Times New Roman"/>
                      <w:b/>
                      <w:color w:val="000000" w:themeColor="text1"/>
                      <w:sz w:val="20"/>
                      <w:szCs w:val="20"/>
                    </w:rPr>
                    <w:t>DCM::</w:t>
                  </w:r>
                  <w:proofErr w:type="spellStart"/>
                  <w:proofErr w:type="gramEnd"/>
                  <w:r w:rsidRPr="00262CCE">
                    <w:rPr>
                      <w:rFonts w:eastAsia="Times New Roman"/>
                      <w:b/>
                      <w:color w:val="000000" w:themeColor="text1"/>
                      <w:sz w:val="20"/>
                      <w:szCs w:val="20"/>
                    </w:rPr>
                    <w:t>ValueSet</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DF64F04"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Kan niet slechter kan niet beter</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D423428"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 xml:space="preserve">OID: </w:t>
                  </w:r>
                  <w:r w:rsidRPr="00262CCE">
                    <w:rPr>
                      <w:color w:val="000000" w:themeColor="text1"/>
                      <w:sz w:val="20"/>
                      <w:szCs w:val="20"/>
                    </w:rPr>
                    <w:t>2.16.840.1.113883.3.3210.14.2.2.52</w:t>
                  </w:r>
                </w:p>
              </w:tc>
            </w:tr>
          </w:tbl>
          <w:p w14:paraId="5EE18288" w14:textId="77777777" w:rsidR="00262CCE" w:rsidRPr="00262CCE" w:rsidRDefault="00262CCE" w:rsidP="00262CCE">
            <w:pPr>
              <w:rPr>
                <w:color w:val="000000" w:themeColor="text1"/>
                <w:sz w:val="20"/>
                <w:szCs w:val="20"/>
              </w:rPr>
            </w:pPr>
          </w:p>
        </w:tc>
      </w:tr>
      <w:tr w:rsidR="00262CCE" w:rsidRPr="00262CCE" w14:paraId="615B9225" w14:textId="77777777" w:rsidTr="00262CC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1D96231"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B98D621" w14:textId="77777777" w:rsidR="00262CCE" w:rsidRPr="00262CCE" w:rsidRDefault="00262CCE" w:rsidP="00262CCE">
            <w:pPr>
              <w:rPr>
                <w:color w:val="000000" w:themeColor="text1"/>
                <w:sz w:val="20"/>
                <w:szCs w:val="20"/>
              </w:rPr>
            </w:pPr>
          </w:p>
        </w:tc>
      </w:tr>
      <w:bookmarkEnd w:id="78"/>
    </w:tbl>
    <w:p w14:paraId="11026D7C" w14:textId="77777777" w:rsidR="00262CCE" w:rsidRPr="00262CCE" w:rsidRDefault="00262CCE" w:rsidP="00262CCE">
      <w:pPr>
        <w:rPr>
          <w:color w:val="000000" w:themeColor="text1"/>
          <w:sz w:val="20"/>
          <w:szCs w:val="20"/>
        </w:rPr>
      </w:pPr>
    </w:p>
    <w:tbl>
      <w:tblPr>
        <w:tblW w:w="9027" w:type="dxa"/>
        <w:tblInd w:w="-56" w:type="dxa"/>
        <w:tblLayout w:type="fixed"/>
        <w:tblCellMar>
          <w:left w:w="40" w:type="dxa"/>
          <w:right w:w="40" w:type="dxa"/>
        </w:tblCellMar>
        <w:tblLook w:val="04A0" w:firstRow="1" w:lastRow="0" w:firstColumn="1" w:lastColumn="0" w:noHBand="0" w:noVBand="1"/>
      </w:tblPr>
      <w:tblGrid>
        <w:gridCol w:w="1843"/>
        <w:gridCol w:w="317"/>
        <w:gridCol w:w="1055"/>
        <w:gridCol w:w="1555"/>
        <w:gridCol w:w="2272"/>
        <w:gridCol w:w="1958"/>
        <w:gridCol w:w="27"/>
      </w:tblGrid>
      <w:tr w:rsidR="00262CCE" w:rsidRPr="00262CCE" w14:paraId="5B5A2323" w14:textId="77777777" w:rsidTr="00262CCE">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52EF1EF" w14:textId="77777777" w:rsidR="00262CCE" w:rsidRPr="00262CCE" w:rsidRDefault="00262CCE" w:rsidP="00262CCE">
            <w:pPr>
              <w:rPr>
                <w:b/>
                <w:color w:val="000000" w:themeColor="text1"/>
                <w:sz w:val="20"/>
                <w:szCs w:val="20"/>
              </w:rPr>
            </w:pPr>
            <w:bookmarkStart w:id="79" w:name="BKM_113A76F3_ABE6_4530_9300_2D9B43EF34DC"/>
            <w:r w:rsidRPr="00262CCE">
              <w:rPr>
                <w:rFonts w:eastAsia="Times New Roman"/>
                <w:b/>
                <w:color w:val="000000" w:themeColor="text1"/>
                <w:sz w:val="20"/>
                <w:szCs w:val="20"/>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5042708"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 xml:space="preserve">Kan niet slechter kan niet beter  </w:t>
            </w:r>
          </w:p>
        </w:tc>
      </w:tr>
      <w:tr w:rsidR="00262CCE" w:rsidRPr="00262CCE" w14:paraId="75F06291" w14:textId="77777777" w:rsidTr="00262CCE">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C02EFA0"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Definitie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7AF94E9" w14:textId="77777777" w:rsidR="00262CCE" w:rsidRPr="00262CCE" w:rsidRDefault="00262CCE" w:rsidP="00262CCE">
            <w:pPr>
              <w:rPr>
                <w:color w:val="000000" w:themeColor="text1"/>
                <w:sz w:val="20"/>
                <w:szCs w:val="20"/>
              </w:rPr>
            </w:pPr>
          </w:p>
        </w:tc>
      </w:tr>
      <w:tr w:rsidR="00262CCE" w:rsidRPr="00262CCE" w14:paraId="57DE3F6C" w14:textId="77777777" w:rsidTr="00262CCE">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2025029"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DC9F58F" w14:textId="77777777" w:rsidR="00262CCE" w:rsidRPr="00262CCE" w:rsidRDefault="00262CCE" w:rsidP="00262CCE">
            <w:pPr>
              <w:rPr>
                <w:color w:val="000000" w:themeColor="text1"/>
                <w:sz w:val="20"/>
                <w:szCs w:val="20"/>
              </w:rPr>
            </w:pPr>
          </w:p>
        </w:tc>
      </w:tr>
      <w:tr w:rsidR="00262CCE" w:rsidRPr="00262CCE" w14:paraId="5CF704B5" w14:textId="77777777" w:rsidTr="00262CCE">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262CCE" w:rsidRPr="00262CCE" w14:paraId="109D4E34" w14:textId="77777777" w:rsidTr="00262CCE">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433EF39" w14:textId="77777777" w:rsidR="00262CCE" w:rsidRPr="00262CCE" w:rsidRDefault="00262CCE" w:rsidP="00262CCE">
                  <w:pPr>
                    <w:rPr>
                      <w:color w:val="000000" w:themeColor="text1"/>
                      <w:sz w:val="20"/>
                      <w:szCs w:val="20"/>
                    </w:rPr>
                  </w:pPr>
                  <w:proofErr w:type="gramStart"/>
                  <w:r w:rsidRPr="00262CCE">
                    <w:rPr>
                      <w:rFonts w:eastAsia="Times New Roman"/>
                      <w:b/>
                      <w:color w:val="000000" w:themeColor="text1"/>
                      <w:sz w:val="20"/>
                      <w:szCs w:val="20"/>
                    </w:rPr>
                    <w:t>DCM::</w:t>
                  </w:r>
                  <w:proofErr w:type="spellStart"/>
                  <w:proofErr w:type="gramEnd"/>
                  <w:r w:rsidRPr="00262CCE">
                    <w:rPr>
                      <w:rFonts w:eastAsia="Times New Roman"/>
                      <w:b/>
                      <w:color w:val="000000" w:themeColor="text1"/>
                      <w:sz w:val="20"/>
                      <w:szCs w:val="20"/>
                    </w:rPr>
                    <w:t>ValueSetId</w:t>
                  </w:r>
                  <w:proofErr w:type="spellEnd"/>
                </w:p>
              </w:tc>
              <w:tc>
                <w:tcPr>
                  <w:tcW w:w="6832"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76D2124" w14:textId="77777777" w:rsidR="00262CCE" w:rsidRPr="00262CCE" w:rsidRDefault="00262CCE" w:rsidP="00262CCE">
                  <w:pPr>
                    <w:rPr>
                      <w:color w:val="000000" w:themeColor="text1"/>
                      <w:sz w:val="20"/>
                      <w:szCs w:val="20"/>
                    </w:rPr>
                  </w:pPr>
                  <w:r w:rsidRPr="00262CCE">
                    <w:rPr>
                      <w:color w:val="000000" w:themeColor="text1"/>
                      <w:sz w:val="20"/>
                      <w:szCs w:val="20"/>
                    </w:rPr>
                    <w:t>2.16.840.1.113883.3.3210.14.2.2.52</w:t>
                  </w:r>
                </w:p>
              </w:tc>
            </w:tr>
          </w:tbl>
          <w:p w14:paraId="7DCDD87C" w14:textId="77777777" w:rsidR="00262CCE" w:rsidRPr="00262CCE" w:rsidRDefault="00262CCE" w:rsidP="00262CCE">
            <w:pPr>
              <w:rPr>
                <w:color w:val="000000" w:themeColor="text1"/>
                <w:sz w:val="20"/>
                <w:szCs w:val="20"/>
              </w:rPr>
            </w:pPr>
          </w:p>
        </w:tc>
      </w:tr>
      <w:tr w:rsidR="00262CCE" w:rsidRPr="00262CCE" w14:paraId="0B6530A1" w14:textId="77777777" w:rsidTr="00262CCE">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B7C70BE"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Opties</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FFDEC76" w14:textId="77777777" w:rsidR="00262CCE" w:rsidRPr="00262CCE" w:rsidRDefault="00262CCE" w:rsidP="00262CCE">
            <w:pPr>
              <w:rPr>
                <w:color w:val="000000" w:themeColor="text1"/>
                <w:sz w:val="20"/>
                <w:szCs w:val="20"/>
              </w:rPr>
            </w:pPr>
          </w:p>
        </w:tc>
      </w:tr>
      <w:tr w:rsidR="00262CCE" w:rsidRPr="00262CCE" w14:paraId="562004CB" w14:textId="77777777" w:rsidTr="00262CCE">
        <w:tblPrEx>
          <w:tblCellMar>
            <w:left w:w="30" w:type="dxa"/>
            <w:right w:w="30" w:type="dxa"/>
          </w:tblCellMar>
        </w:tblPrEx>
        <w:trPr>
          <w:trHeight w:val="290"/>
        </w:trPr>
        <w:tc>
          <w:tcPr>
            <w:tcW w:w="3215"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44074816"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Kan niet slechter kan niet beter</w:t>
            </w:r>
          </w:p>
        </w:tc>
        <w:tc>
          <w:tcPr>
            <w:tcW w:w="5812"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6665454A" w14:textId="77777777" w:rsidR="00262CCE" w:rsidRPr="00262CCE" w:rsidRDefault="00262CCE" w:rsidP="00262CCE">
            <w:pPr>
              <w:rPr>
                <w:b/>
                <w:color w:val="000000" w:themeColor="text1"/>
                <w:sz w:val="20"/>
                <w:szCs w:val="20"/>
              </w:rPr>
            </w:pPr>
            <w:r w:rsidRPr="00262CCE">
              <w:rPr>
                <w:rFonts w:eastAsia="Times New Roman"/>
                <w:b/>
                <w:color w:val="000000" w:themeColor="text1"/>
                <w:sz w:val="20"/>
                <w:szCs w:val="20"/>
              </w:rPr>
              <w:t>OID: 2.16.840.1.113883.3.3210.14.2.2.52</w:t>
            </w:r>
          </w:p>
        </w:tc>
      </w:tr>
      <w:tr w:rsidR="00262CCE" w:rsidRPr="00262CCE" w14:paraId="1DC949A6" w14:textId="77777777" w:rsidTr="00262CCE">
        <w:tblPrEx>
          <w:tblCellMar>
            <w:left w:w="30" w:type="dxa"/>
            <w:right w:w="30" w:type="dxa"/>
          </w:tblCellMar>
        </w:tblPrEx>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564C294"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Concept Name</w:t>
            </w:r>
          </w:p>
        </w:tc>
        <w:tc>
          <w:tcPr>
            <w:tcW w:w="1372"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58971A6"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Concept Code</w:t>
            </w:r>
          </w:p>
        </w:tc>
        <w:tc>
          <w:tcPr>
            <w:tcW w:w="1555"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4D9A487" w14:textId="77777777" w:rsidR="00262CCE" w:rsidRPr="00262CCE" w:rsidRDefault="00262CCE" w:rsidP="00262CCE">
            <w:pPr>
              <w:rPr>
                <w:color w:val="000000" w:themeColor="text1"/>
                <w:sz w:val="20"/>
                <w:szCs w:val="20"/>
              </w:rPr>
            </w:pPr>
            <w:proofErr w:type="spellStart"/>
            <w:r w:rsidRPr="00262CCE">
              <w:rPr>
                <w:rFonts w:eastAsia="Times New Roman"/>
                <w:color w:val="000000" w:themeColor="text1"/>
                <w:sz w:val="20"/>
                <w:szCs w:val="20"/>
              </w:rPr>
              <w:t>CodeSys</w:t>
            </w:r>
            <w:proofErr w:type="spellEnd"/>
            <w:r w:rsidRPr="00262CCE">
              <w:rPr>
                <w:rFonts w:eastAsia="Times New Roman"/>
                <w:color w:val="000000" w:themeColor="text1"/>
                <w:sz w:val="20"/>
                <w:szCs w:val="20"/>
              </w:rPr>
              <w:t>. Name</w:t>
            </w:r>
          </w:p>
        </w:tc>
        <w:tc>
          <w:tcPr>
            <w:tcW w:w="2272"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C89A3DD" w14:textId="77777777" w:rsidR="00262CCE" w:rsidRPr="00262CCE" w:rsidRDefault="00262CCE" w:rsidP="00262CCE">
            <w:pPr>
              <w:rPr>
                <w:color w:val="000000" w:themeColor="text1"/>
                <w:sz w:val="20"/>
                <w:szCs w:val="20"/>
              </w:rPr>
            </w:pPr>
            <w:proofErr w:type="spellStart"/>
            <w:r w:rsidRPr="00262CCE">
              <w:rPr>
                <w:rFonts w:eastAsia="Times New Roman"/>
                <w:color w:val="000000" w:themeColor="text1"/>
                <w:sz w:val="20"/>
                <w:szCs w:val="20"/>
              </w:rPr>
              <w:t>CodeSystem</w:t>
            </w:r>
            <w:proofErr w:type="spellEnd"/>
            <w:r w:rsidRPr="00262CCE">
              <w:rPr>
                <w:rFonts w:eastAsia="Times New Roman"/>
                <w:color w:val="000000" w:themeColor="text1"/>
                <w:sz w:val="20"/>
                <w:szCs w:val="20"/>
              </w:rPr>
              <w:t xml:space="preserve"> OID</w:t>
            </w:r>
          </w:p>
        </w:tc>
        <w:tc>
          <w:tcPr>
            <w:tcW w:w="1985"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7602070" w14:textId="77777777" w:rsidR="00262CCE" w:rsidRPr="00262CCE" w:rsidRDefault="00262CCE" w:rsidP="00262CCE">
            <w:pPr>
              <w:rPr>
                <w:color w:val="000000" w:themeColor="text1"/>
                <w:sz w:val="20"/>
                <w:szCs w:val="20"/>
              </w:rPr>
            </w:pPr>
            <w:proofErr w:type="spellStart"/>
            <w:r w:rsidRPr="00262CCE">
              <w:rPr>
                <w:rFonts w:eastAsia="Times New Roman"/>
                <w:color w:val="000000" w:themeColor="text1"/>
                <w:sz w:val="20"/>
                <w:szCs w:val="20"/>
              </w:rPr>
              <w:t>Description</w:t>
            </w:r>
            <w:proofErr w:type="spellEnd"/>
          </w:p>
        </w:tc>
      </w:tr>
      <w:tr w:rsidR="00262CCE" w:rsidRPr="00262CCE" w14:paraId="6D17C240" w14:textId="77777777" w:rsidTr="00262CCE">
        <w:tblPrEx>
          <w:tblCellMar>
            <w:left w:w="30" w:type="dxa"/>
            <w:right w:w="30" w:type="dxa"/>
          </w:tblCellMar>
        </w:tblPrEx>
        <w:trPr>
          <w:trHeight w:val="206"/>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E1B1A6E" w14:textId="77777777" w:rsidR="00262CCE" w:rsidRPr="00262CCE" w:rsidRDefault="00262CCE" w:rsidP="00262CCE">
            <w:pPr>
              <w:pStyle w:val="Geenafstand"/>
              <w:rPr>
                <w:rFonts w:ascii="Arial" w:hAnsi="Arial" w:cs="Arial"/>
                <w:color w:val="000000" w:themeColor="text1"/>
                <w:sz w:val="20"/>
                <w:szCs w:val="20"/>
              </w:rPr>
            </w:pPr>
            <w:r w:rsidRPr="00262CCE">
              <w:rPr>
                <w:rFonts w:ascii="Arial" w:hAnsi="Arial" w:cs="Arial"/>
                <w:color w:val="000000" w:themeColor="text1"/>
                <w:sz w:val="20"/>
                <w:szCs w:val="20"/>
              </w:rPr>
              <w:t>Kan niet slechter</w:t>
            </w:r>
          </w:p>
        </w:tc>
        <w:tc>
          <w:tcPr>
            <w:tcW w:w="1372"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0D1BF7D" w14:textId="77777777" w:rsidR="00262CCE" w:rsidRPr="00262CCE" w:rsidRDefault="00262CCE" w:rsidP="00262CCE">
            <w:pPr>
              <w:pStyle w:val="Geenafstand"/>
              <w:rPr>
                <w:rFonts w:ascii="Arial" w:hAnsi="Arial" w:cs="Arial"/>
                <w:color w:val="000000" w:themeColor="text1"/>
                <w:sz w:val="20"/>
                <w:szCs w:val="20"/>
              </w:rPr>
            </w:pPr>
            <w:r w:rsidRPr="00262CCE">
              <w:rPr>
                <w:rFonts w:ascii="Arial" w:hAnsi="Arial" w:cs="Arial"/>
                <w:color w:val="000000" w:themeColor="text1"/>
                <w:sz w:val="20"/>
                <w:szCs w:val="20"/>
              </w:rPr>
              <w:t>MANSAKNS1</w:t>
            </w:r>
          </w:p>
        </w:tc>
        <w:tc>
          <w:tcPr>
            <w:tcW w:w="155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9ABC381" w14:textId="77777777" w:rsidR="00262CCE" w:rsidRPr="00262CCE" w:rsidRDefault="00262CCE" w:rsidP="00262CCE">
            <w:pPr>
              <w:pStyle w:val="Geenafstand"/>
              <w:rPr>
                <w:rFonts w:ascii="Arial" w:hAnsi="Arial" w:cs="Arial"/>
                <w:color w:val="000000" w:themeColor="text1"/>
                <w:sz w:val="20"/>
                <w:szCs w:val="20"/>
              </w:rPr>
            </w:pPr>
            <w:proofErr w:type="gramStart"/>
            <w:r w:rsidRPr="00262CCE">
              <w:rPr>
                <w:rFonts w:ascii="Arial" w:hAnsi="Arial" w:cs="Arial"/>
                <w:color w:val="000000" w:themeColor="text1"/>
              </w:rPr>
              <w:t>NLGGZ concept</w:t>
            </w:r>
            <w:proofErr w:type="gramEnd"/>
            <w:r w:rsidRPr="00262CCE">
              <w:rPr>
                <w:rFonts w:ascii="Arial" w:hAnsi="Arial" w:cs="Arial"/>
                <w:color w:val="000000" w:themeColor="text1"/>
              </w:rPr>
              <w:t xml:space="preserve"> codes</w:t>
            </w:r>
          </w:p>
        </w:tc>
        <w:tc>
          <w:tcPr>
            <w:tcW w:w="227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D77DBF9" w14:textId="77777777" w:rsidR="00262CCE" w:rsidRPr="00262CCE" w:rsidRDefault="00262CCE" w:rsidP="00262CCE">
            <w:pPr>
              <w:pStyle w:val="Geenafstand"/>
              <w:rPr>
                <w:rFonts w:ascii="Arial" w:hAnsi="Arial" w:cs="Arial"/>
                <w:color w:val="000000" w:themeColor="text1"/>
                <w:sz w:val="20"/>
                <w:szCs w:val="20"/>
              </w:rPr>
            </w:pPr>
            <w:r w:rsidRPr="00262CCE">
              <w:rPr>
                <w:rFonts w:ascii="Arial" w:hAnsi="Arial" w:cs="Arial"/>
                <w:color w:val="000000" w:themeColor="text1"/>
                <w:sz w:val="20"/>
                <w:szCs w:val="20"/>
              </w:rPr>
              <w:t>2.16.840.1.113883.3.3210.14.3.1</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A3E8F9A" w14:textId="77777777" w:rsidR="00262CCE" w:rsidRPr="00262CCE" w:rsidRDefault="00262CCE" w:rsidP="00262CCE">
            <w:pPr>
              <w:pStyle w:val="Geenafstand"/>
              <w:rPr>
                <w:rFonts w:ascii="Arial" w:hAnsi="Arial" w:cs="Arial"/>
                <w:color w:val="000000" w:themeColor="text1"/>
                <w:sz w:val="20"/>
                <w:szCs w:val="20"/>
              </w:rPr>
            </w:pPr>
            <w:r w:rsidRPr="00262CCE">
              <w:rPr>
                <w:rFonts w:ascii="Arial" w:hAnsi="Arial" w:cs="Arial"/>
                <w:color w:val="000000" w:themeColor="text1"/>
                <w:sz w:val="20"/>
                <w:szCs w:val="20"/>
              </w:rPr>
              <w:t>Meest slechte beleving</w:t>
            </w:r>
          </w:p>
        </w:tc>
      </w:tr>
      <w:tr w:rsidR="00262CCE" w:rsidRPr="00262CCE" w14:paraId="4CA1AFFC" w14:textId="77777777" w:rsidTr="00262CCE">
        <w:tblPrEx>
          <w:tblCellMar>
            <w:left w:w="30" w:type="dxa"/>
            <w:right w:w="30" w:type="dxa"/>
          </w:tblCellMar>
        </w:tblPrEx>
        <w:trPr>
          <w:trHeight w:val="271"/>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383F564" w14:textId="77777777" w:rsidR="00262CCE" w:rsidRPr="00262CCE" w:rsidRDefault="00262CCE" w:rsidP="00262CCE">
            <w:pPr>
              <w:pStyle w:val="Geenafstand"/>
              <w:rPr>
                <w:rFonts w:ascii="Arial" w:hAnsi="Arial" w:cs="Arial"/>
                <w:color w:val="000000" w:themeColor="text1"/>
                <w:sz w:val="20"/>
                <w:szCs w:val="20"/>
              </w:rPr>
            </w:pPr>
            <w:r w:rsidRPr="00262CCE">
              <w:rPr>
                <w:rFonts w:ascii="Arial" w:hAnsi="Arial" w:cs="Arial"/>
                <w:color w:val="000000" w:themeColor="text1"/>
                <w:sz w:val="20"/>
                <w:szCs w:val="20"/>
              </w:rPr>
              <w:t>Ontevreden</w:t>
            </w:r>
          </w:p>
        </w:tc>
        <w:tc>
          <w:tcPr>
            <w:tcW w:w="1372"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869E15C" w14:textId="77777777" w:rsidR="00262CCE" w:rsidRPr="00262CCE" w:rsidRDefault="00262CCE" w:rsidP="00262CCE">
            <w:pPr>
              <w:pStyle w:val="Geenafstand"/>
              <w:rPr>
                <w:rFonts w:ascii="Arial" w:hAnsi="Arial" w:cs="Arial"/>
                <w:color w:val="000000" w:themeColor="text1"/>
                <w:sz w:val="20"/>
                <w:szCs w:val="20"/>
              </w:rPr>
            </w:pPr>
            <w:r w:rsidRPr="00262CCE">
              <w:rPr>
                <w:rFonts w:ascii="Arial" w:hAnsi="Arial" w:cs="Arial"/>
                <w:color w:val="000000" w:themeColor="text1"/>
                <w:sz w:val="20"/>
                <w:szCs w:val="20"/>
              </w:rPr>
              <w:t>MANSAO2</w:t>
            </w:r>
          </w:p>
        </w:tc>
        <w:tc>
          <w:tcPr>
            <w:tcW w:w="155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0F74CB4" w14:textId="77777777" w:rsidR="00262CCE" w:rsidRPr="00262CCE" w:rsidRDefault="00262CCE" w:rsidP="00262CCE">
            <w:pPr>
              <w:pStyle w:val="Geenafstand"/>
              <w:rPr>
                <w:rFonts w:ascii="Arial" w:hAnsi="Arial" w:cs="Arial"/>
                <w:color w:val="000000" w:themeColor="text1"/>
                <w:sz w:val="20"/>
                <w:szCs w:val="20"/>
              </w:rPr>
            </w:pPr>
            <w:proofErr w:type="gramStart"/>
            <w:r w:rsidRPr="00262CCE">
              <w:rPr>
                <w:rFonts w:ascii="Arial" w:hAnsi="Arial" w:cs="Arial"/>
                <w:color w:val="000000" w:themeColor="text1"/>
              </w:rPr>
              <w:t>NLGGZ concept</w:t>
            </w:r>
            <w:proofErr w:type="gramEnd"/>
            <w:r w:rsidRPr="00262CCE">
              <w:rPr>
                <w:rFonts w:ascii="Arial" w:hAnsi="Arial" w:cs="Arial"/>
                <w:color w:val="000000" w:themeColor="text1"/>
              </w:rPr>
              <w:t xml:space="preserve"> codes</w:t>
            </w:r>
          </w:p>
        </w:tc>
        <w:tc>
          <w:tcPr>
            <w:tcW w:w="227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A467DC4" w14:textId="77777777" w:rsidR="00262CCE" w:rsidRPr="00262CCE" w:rsidRDefault="00262CCE" w:rsidP="00262CCE">
            <w:pPr>
              <w:pStyle w:val="Geenafstand"/>
              <w:rPr>
                <w:rFonts w:ascii="Arial" w:hAnsi="Arial" w:cs="Arial"/>
                <w:color w:val="000000" w:themeColor="text1"/>
                <w:sz w:val="20"/>
                <w:szCs w:val="20"/>
              </w:rPr>
            </w:pPr>
            <w:r w:rsidRPr="00262CCE">
              <w:rPr>
                <w:rFonts w:ascii="Arial" w:hAnsi="Arial" w:cs="Arial"/>
                <w:color w:val="000000" w:themeColor="text1"/>
                <w:sz w:val="20"/>
                <w:szCs w:val="20"/>
              </w:rPr>
              <w:t>2.16.840.1.113883.3.3210.14.3.1</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D53A304" w14:textId="77777777" w:rsidR="00262CCE" w:rsidRPr="00262CCE" w:rsidRDefault="00262CCE" w:rsidP="00262CCE">
            <w:pPr>
              <w:pStyle w:val="Geenafstand"/>
              <w:rPr>
                <w:rFonts w:ascii="Arial" w:hAnsi="Arial" w:cs="Arial"/>
                <w:color w:val="000000" w:themeColor="text1"/>
                <w:sz w:val="20"/>
                <w:szCs w:val="20"/>
              </w:rPr>
            </w:pPr>
            <w:r w:rsidRPr="00262CCE">
              <w:rPr>
                <w:rFonts w:ascii="Arial" w:hAnsi="Arial" w:cs="Arial"/>
                <w:color w:val="000000" w:themeColor="text1"/>
                <w:sz w:val="20"/>
                <w:szCs w:val="20"/>
              </w:rPr>
              <w:t>Ontevreden</w:t>
            </w:r>
          </w:p>
        </w:tc>
      </w:tr>
      <w:tr w:rsidR="00262CCE" w:rsidRPr="00262CCE" w14:paraId="4C65F583" w14:textId="77777777" w:rsidTr="00262CCE">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E94716" w14:textId="77777777" w:rsidR="00262CCE" w:rsidRPr="00262CCE" w:rsidRDefault="00262CCE" w:rsidP="00262CCE">
            <w:pPr>
              <w:pStyle w:val="Geenafstand"/>
              <w:rPr>
                <w:rFonts w:ascii="Arial" w:hAnsi="Arial" w:cs="Arial"/>
                <w:color w:val="000000" w:themeColor="text1"/>
                <w:sz w:val="20"/>
                <w:szCs w:val="20"/>
              </w:rPr>
            </w:pPr>
            <w:r w:rsidRPr="00262CCE">
              <w:rPr>
                <w:rFonts w:ascii="Arial" w:eastAsia="Times New Roman" w:hAnsi="Arial" w:cs="Arial"/>
                <w:color w:val="000000" w:themeColor="text1"/>
                <w:sz w:val="20"/>
                <w:szCs w:val="20"/>
              </w:rPr>
              <w:t>Meestal ontevreden</w:t>
            </w:r>
          </w:p>
        </w:tc>
        <w:tc>
          <w:tcPr>
            <w:tcW w:w="1372"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D591074" w14:textId="77777777" w:rsidR="00262CCE" w:rsidRPr="00262CCE" w:rsidRDefault="00262CCE" w:rsidP="00262CCE">
            <w:pPr>
              <w:pStyle w:val="Geenafstand"/>
              <w:rPr>
                <w:rFonts w:ascii="Arial" w:hAnsi="Arial" w:cs="Arial"/>
                <w:color w:val="000000" w:themeColor="text1"/>
                <w:sz w:val="20"/>
                <w:szCs w:val="20"/>
              </w:rPr>
            </w:pPr>
            <w:r w:rsidRPr="00262CCE">
              <w:rPr>
                <w:rFonts w:ascii="Arial" w:hAnsi="Arial" w:cs="Arial"/>
                <w:color w:val="000000" w:themeColor="text1"/>
                <w:sz w:val="20"/>
                <w:szCs w:val="20"/>
              </w:rPr>
              <w:t>MANSAMO3</w:t>
            </w:r>
          </w:p>
        </w:tc>
        <w:tc>
          <w:tcPr>
            <w:tcW w:w="155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CD8F68C" w14:textId="77777777" w:rsidR="00262CCE" w:rsidRPr="00262CCE" w:rsidRDefault="00262CCE" w:rsidP="00262CCE">
            <w:pPr>
              <w:pStyle w:val="Geenafstand"/>
              <w:rPr>
                <w:rFonts w:ascii="Arial" w:hAnsi="Arial" w:cs="Arial"/>
                <w:color w:val="000000" w:themeColor="text1"/>
                <w:sz w:val="20"/>
                <w:szCs w:val="20"/>
              </w:rPr>
            </w:pPr>
            <w:proofErr w:type="gramStart"/>
            <w:r w:rsidRPr="00262CCE">
              <w:rPr>
                <w:rFonts w:ascii="Arial" w:hAnsi="Arial" w:cs="Arial"/>
                <w:color w:val="000000" w:themeColor="text1"/>
              </w:rPr>
              <w:t>NLGGZ concept</w:t>
            </w:r>
            <w:proofErr w:type="gramEnd"/>
            <w:r w:rsidRPr="00262CCE">
              <w:rPr>
                <w:rFonts w:ascii="Arial" w:hAnsi="Arial" w:cs="Arial"/>
                <w:color w:val="000000" w:themeColor="text1"/>
              </w:rPr>
              <w:t xml:space="preserve"> codes</w:t>
            </w:r>
          </w:p>
        </w:tc>
        <w:tc>
          <w:tcPr>
            <w:tcW w:w="227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A7752D8" w14:textId="77777777" w:rsidR="00262CCE" w:rsidRPr="00262CCE" w:rsidRDefault="00262CCE" w:rsidP="00262CCE">
            <w:pPr>
              <w:pStyle w:val="Geenafstand"/>
              <w:rPr>
                <w:rFonts w:ascii="Arial" w:hAnsi="Arial" w:cs="Arial"/>
                <w:color w:val="000000" w:themeColor="text1"/>
                <w:sz w:val="20"/>
                <w:szCs w:val="20"/>
              </w:rPr>
            </w:pPr>
            <w:r w:rsidRPr="00262CCE">
              <w:rPr>
                <w:rFonts w:ascii="Arial" w:hAnsi="Arial" w:cs="Arial"/>
                <w:color w:val="000000" w:themeColor="text1"/>
                <w:sz w:val="20"/>
                <w:szCs w:val="20"/>
              </w:rPr>
              <w:t>2.16.840.1.113883.3.3210.14.3.1</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EB1F738" w14:textId="77777777" w:rsidR="00262CCE" w:rsidRPr="00262CCE" w:rsidRDefault="00262CCE" w:rsidP="00262CCE">
            <w:pPr>
              <w:pStyle w:val="Geenafstand"/>
              <w:rPr>
                <w:rFonts w:ascii="Arial" w:hAnsi="Arial" w:cs="Arial"/>
                <w:color w:val="000000" w:themeColor="text1"/>
                <w:sz w:val="20"/>
                <w:szCs w:val="20"/>
              </w:rPr>
            </w:pPr>
            <w:r w:rsidRPr="00262CCE">
              <w:rPr>
                <w:rFonts w:ascii="Arial" w:eastAsia="Times New Roman" w:hAnsi="Arial" w:cs="Arial"/>
                <w:color w:val="000000" w:themeColor="text1"/>
                <w:sz w:val="20"/>
                <w:szCs w:val="20"/>
              </w:rPr>
              <w:t>Meestal ontevreden</w:t>
            </w:r>
          </w:p>
        </w:tc>
      </w:tr>
      <w:tr w:rsidR="00262CCE" w:rsidRPr="00262CCE" w14:paraId="56B68602" w14:textId="77777777" w:rsidTr="00262CCE">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E887814" w14:textId="77777777" w:rsidR="00262CCE" w:rsidRPr="00262CCE" w:rsidRDefault="00262CCE" w:rsidP="00262CCE">
            <w:pPr>
              <w:pStyle w:val="Geenafstand"/>
              <w:rPr>
                <w:rFonts w:ascii="Arial" w:hAnsi="Arial" w:cs="Arial"/>
                <w:color w:val="000000" w:themeColor="text1"/>
                <w:sz w:val="20"/>
                <w:szCs w:val="20"/>
              </w:rPr>
            </w:pPr>
            <w:r w:rsidRPr="00262CCE">
              <w:rPr>
                <w:rFonts w:ascii="Arial" w:eastAsia="Verdana" w:hAnsi="Arial" w:cs="Arial"/>
                <w:color w:val="000000" w:themeColor="text1"/>
                <w:sz w:val="20"/>
                <w:szCs w:val="20"/>
              </w:rPr>
              <w:t>Gemengd (tevreden en ontevreden)</w:t>
            </w:r>
          </w:p>
        </w:tc>
        <w:tc>
          <w:tcPr>
            <w:tcW w:w="1372"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473A122" w14:textId="77777777" w:rsidR="00262CCE" w:rsidRPr="00262CCE" w:rsidRDefault="00262CCE" w:rsidP="00262CCE">
            <w:pPr>
              <w:pStyle w:val="Geenafstand"/>
              <w:rPr>
                <w:rFonts w:ascii="Arial" w:hAnsi="Arial" w:cs="Arial"/>
                <w:color w:val="000000" w:themeColor="text1"/>
                <w:sz w:val="20"/>
                <w:szCs w:val="20"/>
              </w:rPr>
            </w:pPr>
            <w:r w:rsidRPr="00262CCE">
              <w:rPr>
                <w:rFonts w:ascii="Arial" w:hAnsi="Arial" w:cs="Arial"/>
                <w:color w:val="000000" w:themeColor="text1"/>
                <w:sz w:val="20"/>
                <w:szCs w:val="20"/>
              </w:rPr>
              <w:t>MANSAGTO4</w:t>
            </w:r>
          </w:p>
        </w:tc>
        <w:tc>
          <w:tcPr>
            <w:tcW w:w="155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2F97794" w14:textId="77777777" w:rsidR="00262CCE" w:rsidRPr="00262CCE" w:rsidRDefault="00262CCE" w:rsidP="00262CCE">
            <w:pPr>
              <w:pStyle w:val="Geenafstand"/>
              <w:rPr>
                <w:rFonts w:ascii="Arial" w:hAnsi="Arial" w:cs="Arial"/>
                <w:color w:val="000000" w:themeColor="text1"/>
                <w:sz w:val="20"/>
                <w:szCs w:val="20"/>
              </w:rPr>
            </w:pPr>
            <w:proofErr w:type="gramStart"/>
            <w:r w:rsidRPr="00262CCE">
              <w:rPr>
                <w:rFonts w:ascii="Arial" w:hAnsi="Arial" w:cs="Arial"/>
                <w:color w:val="000000" w:themeColor="text1"/>
              </w:rPr>
              <w:t>NLGGZ concept</w:t>
            </w:r>
            <w:proofErr w:type="gramEnd"/>
            <w:r w:rsidRPr="00262CCE">
              <w:rPr>
                <w:rFonts w:ascii="Arial" w:hAnsi="Arial" w:cs="Arial"/>
                <w:color w:val="000000" w:themeColor="text1"/>
              </w:rPr>
              <w:t xml:space="preserve"> codes</w:t>
            </w:r>
          </w:p>
        </w:tc>
        <w:tc>
          <w:tcPr>
            <w:tcW w:w="227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76D6DFC" w14:textId="77777777" w:rsidR="00262CCE" w:rsidRPr="00262CCE" w:rsidRDefault="00262CCE" w:rsidP="00262CCE">
            <w:pPr>
              <w:pStyle w:val="Geenafstand"/>
              <w:rPr>
                <w:rFonts w:ascii="Arial" w:hAnsi="Arial" w:cs="Arial"/>
                <w:color w:val="000000" w:themeColor="text1"/>
                <w:sz w:val="20"/>
                <w:szCs w:val="20"/>
              </w:rPr>
            </w:pPr>
            <w:r w:rsidRPr="00262CCE">
              <w:rPr>
                <w:rFonts w:ascii="Arial" w:hAnsi="Arial" w:cs="Arial"/>
                <w:color w:val="000000" w:themeColor="text1"/>
                <w:sz w:val="20"/>
                <w:szCs w:val="20"/>
              </w:rPr>
              <w:t>2.16.840.1.113883.3.3210.14.3.1</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C215B40" w14:textId="77777777" w:rsidR="00262CCE" w:rsidRPr="00262CCE" w:rsidRDefault="00262CCE" w:rsidP="00262CCE">
            <w:pPr>
              <w:pStyle w:val="Geenafstand"/>
              <w:rPr>
                <w:rFonts w:ascii="Arial" w:hAnsi="Arial" w:cs="Arial"/>
                <w:color w:val="000000" w:themeColor="text1"/>
                <w:sz w:val="20"/>
                <w:szCs w:val="20"/>
              </w:rPr>
            </w:pPr>
            <w:r w:rsidRPr="00262CCE">
              <w:rPr>
                <w:rFonts w:ascii="Arial" w:eastAsia="Verdana" w:hAnsi="Arial" w:cs="Arial"/>
                <w:color w:val="000000" w:themeColor="text1"/>
                <w:sz w:val="20"/>
                <w:szCs w:val="20"/>
              </w:rPr>
              <w:t>Gemengd, van allebei een beetje: tevreden en ontevreden</w:t>
            </w:r>
          </w:p>
        </w:tc>
      </w:tr>
      <w:tr w:rsidR="00262CCE" w:rsidRPr="00262CCE" w14:paraId="57DF0C81" w14:textId="77777777" w:rsidTr="00262CCE">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33FD9F6" w14:textId="77777777" w:rsidR="00262CCE" w:rsidRPr="00262CCE" w:rsidRDefault="00262CCE" w:rsidP="00262CCE">
            <w:pPr>
              <w:pStyle w:val="Geenafstand"/>
              <w:rPr>
                <w:rFonts w:ascii="Arial" w:hAnsi="Arial" w:cs="Arial"/>
                <w:color w:val="000000" w:themeColor="text1"/>
                <w:sz w:val="20"/>
                <w:szCs w:val="20"/>
              </w:rPr>
            </w:pPr>
            <w:r w:rsidRPr="00262CCE">
              <w:rPr>
                <w:rFonts w:ascii="Arial" w:eastAsia="Times New Roman" w:hAnsi="Arial" w:cs="Arial"/>
                <w:color w:val="000000" w:themeColor="text1"/>
                <w:sz w:val="20"/>
                <w:szCs w:val="20"/>
              </w:rPr>
              <w:t>Meestal tevreden</w:t>
            </w:r>
          </w:p>
        </w:tc>
        <w:tc>
          <w:tcPr>
            <w:tcW w:w="1372"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399870A" w14:textId="77777777" w:rsidR="00262CCE" w:rsidRPr="00262CCE" w:rsidRDefault="00262CCE" w:rsidP="00262CCE">
            <w:pPr>
              <w:pStyle w:val="Geenafstand"/>
              <w:rPr>
                <w:rFonts w:ascii="Arial" w:hAnsi="Arial" w:cs="Arial"/>
                <w:color w:val="000000" w:themeColor="text1"/>
                <w:sz w:val="20"/>
                <w:szCs w:val="20"/>
              </w:rPr>
            </w:pPr>
            <w:r w:rsidRPr="00262CCE">
              <w:rPr>
                <w:rFonts w:ascii="Arial" w:hAnsi="Arial" w:cs="Arial"/>
                <w:color w:val="000000" w:themeColor="text1"/>
                <w:sz w:val="20"/>
                <w:szCs w:val="20"/>
              </w:rPr>
              <w:t>MANSAMT5</w:t>
            </w:r>
          </w:p>
        </w:tc>
        <w:tc>
          <w:tcPr>
            <w:tcW w:w="155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3DE47DA" w14:textId="77777777" w:rsidR="00262CCE" w:rsidRPr="00262CCE" w:rsidRDefault="00262CCE" w:rsidP="00262CCE">
            <w:pPr>
              <w:pStyle w:val="Geenafstand"/>
              <w:rPr>
                <w:rFonts w:ascii="Arial" w:hAnsi="Arial" w:cs="Arial"/>
                <w:color w:val="000000" w:themeColor="text1"/>
                <w:sz w:val="20"/>
                <w:szCs w:val="20"/>
              </w:rPr>
            </w:pPr>
            <w:proofErr w:type="gramStart"/>
            <w:r w:rsidRPr="00262CCE">
              <w:rPr>
                <w:rFonts w:ascii="Arial" w:hAnsi="Arial" w:cs="Arial"/>
                <w:color w:val="000000" w:themeColor="text1"/>
              </w:rPr>
              <w:t>NLGGZ concept</w:t>
            </w:r>
            <w:proofErr w:type="gramEnd"/>
            <w:r w:rsidRPr="00262CCE">
              <w:rPr>
                <w:rFonts w:ascii="Arial" w:hAnsi="Arial" w:cs="Arial"/>
                <w:color w:val="000000" w:themeColor="text1"/>
              </w:rPr>
              <w:t xml:space="preserve"> codes</w:t>
            </w:r>
          </w:p>
        </w:tc>
        <w:tc>
          <w:tcPr>
            <w:tcW w:w="227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773909" w14:textId="77777777" w:rsidR="00262CCE" w:rsidRPr="00262CCE" w:rsidRDefault="00262CCE" w:rsidP="00262CCE">
            <w:pPr>
              <w:pStyle w:val="Geenafstand"/>
              <w:rPr>
                <w:rFonts w:ascii="Arial" w:hAnsi="Arial" w:cs="Arial"/>
                <w:color w:val="000000" w:themeColor="text1"/>
                <w:sz w:val="20"/>
                <w:szCs w:val="20"/>
              </w:rPr>
            </w:pPr>
            <w:r w:rsidRPr="00262CCE">
              <w:rPr>
                <w:rFonts w:ascii="Arial" w:hAnsi="Arial" w:cs="Arial"/>
                <w:color w:val="000000" w:themeColor="text1"/>
                <w:sz w:val="20"/>
                <w:szCs w:val="20"/>
              </w:rPr>
              <w:t>2.16.840.1.113883.3.3210.14.3.1</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D3C2A4" w14:textId="77777777" w:rsidR="00262CCE" w:rsidRPr="00262CCE" w:rsidRDefault="00262CCE" w:rsidP="00262CCE">
            <w:pPr>
              <w:pStyle w:val="Geenafstand"/>
              <w:rPr>
                <w:rFonts w:ascii="Arial" w:hAnsi="Arial" w:cs="Arial"/>
                <w:color w:val="000000" w:themeColor="text1"/>
                <w:sz w:val="20"/>
                <w:szCs w:val="20"/>
              </w:rPr>
            </w:pPr>
            <w:r w:rsidRPr="00262CCE">
              <w:rPr>
                <w:rFonts w:ascii="Arial" w:eastAsia="Times New Roman" w:hAnsi="Arial" w:cs="Arial"/>
                <w:color w:val="000000" w:themeColor="text1"/>
                <w:sz w:val="20"/>
                <w:szCs w:val="20"/>
              </w:rPr>
              <w:t>Meestal tevreden</w:t>
            </w:r>
          </w:p>
        </w:tc>
      </w:tr>
      <w:tr w:rsidR="00262CCE" w:rsidRPr="00262CCE" w14:paraId="6921A3F6" w14:textId="77777777" w:rsidTr="00262CCE">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2EFA5AE" w14:textId="77777777" w:rsidR="00262CCE" w:rsidRPr="00262CCE" w:rsidRDefault="00262CCE" w:rsidP="00262CCE">
            <w:pPr>
              <w:pStyle w:val="Geenafstand"/>
              <w:rPr>
                <w:rFonts w:ascii="Arial" w:hAnsi="Arial" w:cs="Arial"/>
                <w:color w:val="000000" w:themeColor="text1"/>
                <w:sz w:val="20"/>
                <w:szCs w:val="20"/>
              </w:rPr>
            </w:pPr>
            <w:r w:rsidRPr="00262CCE">
              <w:rPr>
                <w:rFonts w:ascii="Arial" w:hAnsi="Arial" w:cs="Arial"/>
                <w:color w:val="000000" w:themeColor="text1"/>
                <w:sz w:val="20"/>
                <w:szCs w:val="20"/>
              </w:rPr>
              <w:t>Tevreden</w:t>
            </w:r>
          </w:p>
        </w:tc>
        <w:tc>
          <w:tcPr>
            <w:tcW w:w="1372"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EB3BE81" w14:textId="77777777" w:rsidR="00262CCE" w:rsidRPr="00262CCE" w:rsidRDefault="00262CCE" w:rsidP="00262CCE">
            <w:pPr>
              <w:pStyle w:val="Geenafstand"/>
              <w:rPr>
                <w:rFonts w:ascii="Arial" w:hAnsi="Arial" w:cs="Arial"/>
                <w:color w:val="000000" w:themeColor="text1"/>
                <w:sz w:val="20"/>
                <w:szCs w:val="20"/>
              </w:rPr>
            </w:pPr>
            <w:r w:rsidRPr="00262CCE">
              <w:rPr>
                <w:rFonts w:ascii="Arial" w:hAnsi="Arial" w:cs="Arial"/>
                <w:color w:val="000000" w:themeColor="text1"/>
                <w:sz w:val="20"/>
                <w:szCs w:val="20"/>
              </w:rPr>
              <w:t>MANSAT6</w:t>
            </w:r>
          </w:p>
        </w:tc>
        <w:tc>
          <w:tcPr>
            <w:tcW w:w="155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0A040D8" w14:textId="77777777" w:rsidR="00262CCE" w:rsidRPr="00262CCE" w:rsidRDefault="00262CCE" w:rsidP="00262CCE">
            <w:pPr>
              <w:pStyle w:val="Geenafstand"/>
              <w:rPr>
                <w:rFonts w:ascii="Arial" w:hAnsi="Arial" w:cs="Arial"/>
                <w:color w:val="000000" w:themeColor="text1"/>
                <w:sz w:val="20"/>
                <w:szCs w:val="20"/>
              </w:rPr>
            </w:pPr>
            <w:proofErr w:type="gramStart"/>
            <w:r w:rsidRPr="00262CCE">
              <w:rPr>
                <w:rFonts w:ascii="Arial" w:hAnsi="Arial" w:cs="Arial"/>
                <w:color w:val="000000" w:themeColor="text1"/>
              </w:rPr>
              <w:t>NLGGZ concept</w:t>
            </w:r>
            <w:proofErr w:type="gramEnd"/>
            <w:r w:rsidRPr="00262CCE">
              <w:rPr>
                <w:rFonts w:ascii="Arial" w:hAnsi="Arial" w:cs="Arial"/>
                <w:color w:val="000000" w:themeColor="text1"/>
              </w:rPr>
              <w:t xml:space="preserve"> codes</w:t>
            </w:r>
          </w:p>
        </w:tc>
        <w:tc>
          <w:tcPr>
            <w:tcW w:w="227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E45A1D" w14:textId="77777777" w:rsidR="00262CCE" w:rsidRPr="00262CCE" w:rsidRDefault="00262CCE" w:rsidP="00262CCE">
            <w:pPr>
              <w:pStyle w:val="Geenafstand"/>
              <w:rPr>
                <w:rFonts w:ascii="Arial" w:hAnsi="Arial" w:cs="Arial"/>
                <w:color w:val="000000" w:themeColor="text1"/>
                <w:sz w:val="20"/>
                <w:szCs w:val="20"/>
              </w:rPr>
            </w:pPr>
            <w:r w:rsidRPr="00262CCE">
              <w:rPr>
                <w:rFonts w:ascii="Arial" w:hAnsi="Arial" w:cs="Arial"/>
                <w:color w:val="000000" w:themeColor="text1"/>
                <w:sz w:val="20"/>
                <w:szCs w:val="20"/>
              </w:rPr>
              <w:t>2.16.840.1.113883.3.3210.14.3.1</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961D47D" w14:textId="77777777" w:rsidR="00262CCE" w:rsidRPr="00262CCE" w:rsidRDefault="00262CCE" w:rsidP="00262CCE">
            <w:pPr>
              <w:pStyle w:val="Geenafstand"/>
              <w:rPr>
                <w:rFonts w:ascii="Arial" w:hAnsi="Arial" w:cs="Arial"/>
                <w:color w:val="000000" w:themeColor="text1"/>
                <w:sz w:val="20"/>
                <w:szCs w:val="20"/>
              </w:rPr>
            </w:pPr>
            <w:r w:rsidRPr="00262CCE">
              <w:rPr>
                <w:rFonts w:ascii="Arial" w:hAnsi="Arial" w:cs="Arial"/>
                <w:color w:val="000000" w:themeColor="text1"/>
                <w:sz w:val="20"/>
                <w:szCs w:val="20"/>
              </w:rPr>
              <w:t>Tevreden</w:t>
            </w:r>
          </w:p>
        </w:tc>
      </w:tr>
      <w:tr w:rsidR="00262CCE" w:rsidRPr="00262CCE" w14:paraId="1B7655A9" w14:textId="77777777" w:rsidTr="00262CCE">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A9C0B6E" w14:textId="77777777" w:rsidR="00262CCE" w:rsidRPr="00262CCE" w:rsidRDefault="00262CCE" w:rsidP="00262CCE">
            <w:pPr>
              <w:pStyle w:val="Geenafstand"/>
              <w:rPr>
                <w:rFonts w:ascii="Arial" w:hAnsi="Arial" w:cs="Arial"/>
                <w:color w:val="000000" w:themeColor="text1"/>
                <w:sz w:val="20"/>
                <w:szCs w:val="20"/>
              </w:rPr>
            </w:pPr>
            <w:r w:rsidRPr="00262CCE">
              <w:rPr>
                <w:rFonts w:ascii="Arial" w:hAnsi="Arial" w:cs="Arial"/>
                <w:color w:val="000000" w:themeColor="text1"/>
                <w:sz w:val="20"/>
                <w:szCs w:val="20"/>
              </w:rPr>
              <w:t>Kan niet beter</w:t>
            </w:r>
          </w:p>
        </w:tc>
        <w:tc>
          <w:tcPr>
            <w:tcW w:w="1372"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F6F467D" w14:textId="77777777" w:rsidR="00262CCE" w:rsidRPr="00262CCE" w:rsidRDefault="00262CCE" w:rsidP="00262CCE">
            <w:pPr>
              <w:pStyle w:val="Geenafstand"/>
              <w:rPr>
                <w:rFonts w:ascii="Arial" w:hAnsi="Arial" w:cs="Arial"/>
                <w:color w:val="000000" w:themeColor="text1"/>
                <w:sz w:val="20"/>
                <w:szCs w:val="20"/>
              </w:rPr>
            </w:pPr>
            <w:r w:rsidRPr="00262CCE">
              <w:rPr>
                <w:rFonts w:ascii="Arial" w:hAnsi="Arial" w:cs="Arial"/>
                <w:color w:val="000000" w:themeColor="text1"/>
                <w:sz w:val="20"/>
                <w:szCs w:val="20"/>
              </w:rPr>
              <w:t>MANSAKNB7</w:t>
            </w:r>
          </w:p>
        </w:tc>
        <w:tc>
          <w:tcPr>
            <w:tcW w:w="155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AF006D8" w14:textId="77777777" w:rsidR="00262CCE" w:rsidRPr="00262CCE" w:rsidRDefault="00262CCE" w:rsidP="00262CCE">
            <w:pPr>
              <w:pStyle w:val="Geenafstand"/>
              <w:rPr>
                <w:rFonts w:ascii="Arial" w:hAnsi="Arial" w:cs="Arial"/>
                <w:color w:val="000000" w:themeColor="text1"/>
                <w:sz w:val="20"/>
                <w:szCs w:val="20"/>
              </w:rPr>
            </w:pPr>
            <w:proofErr w:type="gramStart"/>
            <w:r w:rsidRPr="00262CCE">
              <w:rPr>
                <w:rFonts w:ascii="Arial" w:hAnsi="Arial" w:cs="Arial"/>
                <w:color w:val="000000" w:themeColor="text1"/>
              </w:rPr>
              <w:t>NLGGZ concept</w:t>
            </w:r>
            <w:proofErr w:type="gramEnd"/>
            <w:r w:rsidRPr="00262CCE">
              <w:rPr>
                <w:rFonts w:ascii="Arial" w:hAnsi="Arial" w:cs="Arial"/>
                <w:color w:val="000000" w:themeColor="text1"/>
              </w:rPr>
              <w:t xml:space="preserve"> codes</w:t>
            </w:r>
          </w:p>
        </w:tc>
        <w:tc>
          <w:tcPr>
            <w:tcW w:w="227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4379B6" w14:textId="77777777" w:rsidR="00262CCE" w:rsidRPr="00262CCE" w:rsidRDefault="00262CCE" w:rsidP="00262CCE">
            <w:pPr>
              <w:pStyle w:val="Geenafstand"/>
              <w:rPr>
                <w:rFonts w:ascii="Arial" w:hAnsi="Arial" w:cs="Arial"/>
                <w:color w:val="000000" w:themeColor="text1"/>
                <w:sz w:val="20"/>
                <w:szCs w:val="20"/>
              </w:rPr>
            </w:pPr>
            <w:r w:rsidRPr="00262CCE">
              <w:rPr>
                <w:rFonts w:ascii="Arial" w:hAnsi="Arial" w:cs="Arial"/>
                <w:color w:val="000000" w:themeColor="text1"/>
                <w:sz w:val="20"/>
                <w:szCs w:val="20"/>
              </w:rPr>
              <w:t>2.16.840.1.113883.3.3210.14.3.1</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8A134E0" w14:textId="77777777" w:rsidR="00262CCE" w:rsidRPr="00262CCE" w:rsidRDefault="00262CCE" w:rsidP="00262CCE">
            <w:pPr>
              <w:pStyle w:val="Geenafstand"/>
              <w:rPr>
                <w:rFonts w:ascii="Arial" w:hAnsi="Arial" w:cs="Arial"/>
                <w:color w:val="000000" w:themeColor="text1"/>
                <w:sz w:val="20"/>
                <w:szCs w:val="20"/>
              </w:rPr>
            </w:pPr>
            <w:r w:rsidRPr="00262CCE">
              <w:rPr>
                <w:rFonts w:ascii="Arial" w:hAnsi="Arial" w:cs="Arial"/>
                <w:color w:val="000000" w:themeColor="text1"/>
                <w:sz w:val="20"/>
                <w:szCs w:val="20"/>
              </w:rPr>
              <w:t>Meest goede beleving</w:t>
            </w:r>
          </w:p>
        </w:tc>
      </w:tr>
    </w:tbl>
    <w:p w14:paraId="25C0F788"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 xml:space="preserve"> </w:t>
      </w:r>
      <w:bookmarkEnd w:id="79"/>
    </w:p>
    <w:p w14:paraId="76E4ECA7" w14:textId="77777777" w:rsidR="00262CCE" w:rsidRPr="00262CCE" w:rsidRDefault="00262CCE" w:rsidP="00262CCE">
      <w:pPr>
        <w:rPr>
          <w:color w:val="000000" w:themeColor="text1"/>
          <w:sz w:val="20"/>
          <w:szCs w:val="20"/>
        </w:rPr>
      </w:pPr>
    </w:p>
    <w:bookmarkEnd w:id="43"/>
    <w:bookmarkEnd w:id="44"/>
    <w:p w14:paraId="4757B11D" w14:textId="77777777" w:rsidR="00262CCE" w:rsidRPr="00262CCE" w:rsidRDefault="00262CCE" w:rsidP="00262CCE">
      <w:pPr>
        <w:rPr>
          <w:color w:val="000000" w:themeColor="text1"/>
          <w:sz w:val="20"/>
          <w:szCs w:val="20"/>
        </w:rPr>
      </w:pPr>
    </w:p>
    <w:p w14:paraId="0A32757D" w14:textId="77777777" w:rsidR="00262CCE" w:rsidRPr="00262CCE" w:rsidRDefault="00262CCE" w:rsidP="00262CCE">
      <w:pPr>
        <w:pStyle w:val="Kop2"/>
        <w:rPr>
          <w:rFonts w:cs="Arial"/>
        </w:rPr>
      </w:pPr>
      <w:bookmarkStart w:id="80" w:name="_Toc65221887"/>
      <w:bookmarkStart w:id="81" w:name="EXAMPLE_INSTANCES"/>
      <w:bookmarkStart w:id="82" w:name="BKM_27E8CDD3_826E_4248_9378_73EFB435D825"/>
      <w:proofErr w:type="spellStart"/>
      <w:r w:rsidRPr="00262CCE">
        <w:rPr>
          <w:rFonts w:cs="Arial"/>
        </w:rPr>
        <w:t>Example</w:t>
      </w:r>
      <w:proofErr w:type="spellEnd"/>
      <w:r w:rsidRPr="00262CCE">
        <w:rPr>
          <w:rFonts w:cs="Arial"/>
        </w:rPr>
        <w:t xml:space="preserve"> </w:t>
      </w:r>
      <w:proofErr w:type="spellStart"/>
      <w:r w:rsidRPr="00262CCE">
        <w:rPr>
          <w:rFonts w:cs="Arial"/>
        </w:rPr>
        <w:t>Instances</w:t>
      </w:r>
      <w:bookmarkEnd w:id="80"/>
      <w:proofErr w:type="spellEnd"/>
    </w:p>
    <w:p w14:paraId="4CD1E89E"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 xml:space="preserve">  </w:t>
      </w:r>
      <w:bookmarkEnd w:id="81"/>
      <w:bookmarkEnd w:id="82"/>
    </w:p>
    <w:p w14:paraId="2BD5D5AF" w14:textId="77777777" w:rsidR="00262CCE" w:rsidRPr="00262CCE" w:rsidRDefault="00262CCE" w:rsidP="00262CCE">
      <w:pPr>
        <w:rPr>
          <w:color w:val="000000" w:themeColor="text1"/>
          <w:sz w:val="20"/>
          <w:szCs w:val="20"/>
        </w:rPr>
      </w:pPr>
    </w:p>
    <w:p w14:paraId="45735DB6" w14:textId="77777777" w:rsidR="00262CCE" w:rsidRPr="00262CCE" w:rsidRDefault="00262CCE" w:rsidP="00262CCE">
      <w:pPr>
        <w:pStyle w:val="Kop2"/>
        <w:rPr>
          <w:rFonts w:cs="Arial"/>
        </w:rPr>
      </w:pPr>
      <w:bookmarkStart w:id="83" w:name="_Toc65221888"/>
      <w:bookmarkStart w:id="84" w:name="INSTRUCTIONS"/>
      <w:bookmarkStart w:id="85" w:name="BKM_50AA3F85_5F98_48BD_8E30_A9E908EF4FE8"/>
      <w:proofErr w:type="spellStart"/>
      <w:r w:rsidRPr="00262CCE">
        <w:rPr>
          <w:rFonts w:cs="Arial"/>
        </w:rPr>
        <w:t>Instructions</w:t>
      </w:r>
      <w:bookmarkEnd w:id="83"/>
      <w:proofErr w:type="spellEnd"/>
    </w:p>
    <w:p w14:paraId="75DEDF5D"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 xml:space="preserve">  </w:t>
      </w:r>
      <w:bookmarkEnd w:id="84"/>
      <w:bookmarkEnd w:id="85"/>
    </w:p>
    <w:p w14:paraId="022BE13C" w14:textId="77777777" w:rsidR="00262CCE" w:rsidRPr="00262CCE" w:rsidRDefault="00262CCE" w:rsidP="00262CCE">
      <w:pPr>
        <w:rPr>
          <w:color w:val="000000" w:themeColor="text1"/>
          <w:sz w:val="20"/>
          <w:szCs w:val="20"/>
        </w:rPr>
      </w:pPr>
    </w:p>
    <w:p w14:paraId="686C6461" w14:textId="77777777" w:rsidR="00262CCE" w:rsidRPr="00262CCE" w:rsidRDefault="00262CCE" w:rsidP="00262CCE">
      <w:pPr>
        <w:pStyle w:val="Kop2"/>
        <w:rPr>
          <w:rFonts w:cs="Arial"/>
        </w:rPr>
      </w:pPr>
      <w:bookmarkStart w:id="86" w:name="_Toc65221889"/>
      <w:bookmarkStart w:id="87" w:name="INTERPRETATION"/>
      <w:bookmarkStart w:id="88" w:name="BKM_4203A233_7A4A_43E3_B01B_DD7F10B7F371"/>
      <w:proofErr w:type="spellStart"/>
      <w:r w:rsidRPr="00262CCE">
        <w:rPr>
          <w:rFonts w:cs="Arial"/>
        </w:rPr>
        <w:t>Interpretation</w:t>
      </w:r>
      <w:bookmarkEnd w:id="86"/>
      <w:proofErr w:type="spellEnd"/>
    </w:p>
    <w:p w14:paraId="2153D62D"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 xml:space="preserve">  </w:t>
      </w:r>
      <w:bookmarkEnd w:id="87"/>
      <w:bookmarkEnd w:id="88"/>
    </w:p>
    <w:p w14:paraId="284C4D46" w14:textId="77777777" w:rsidR="00262CCE" w:rsidRPr="00262CCE" w:rsidRDefault="00262CCE" w:rsidP="00262CCE">
      <w:pPr>
        <w:rPr>
          <w:color w:val="000000" w:themeColor="text1"/>
          <w:sz w:val="20"/>
          <w:szCs w:val="20"/>
        </w:rPr>
      </w:pPr>
    </w:p>
    <w:p w14:paraId="123D3081" w14:textId="77777777" w:rsidR="00262CCE" w:rsidRPr="00262CCE" w:rsidRDefault="00262CCE" w:rsidP="00262CCE">
      <w:pPr>
        <w:pStyle w:val="Kop2"/>
        <w:rPr>
          <w:rFonts w:cs="Arial"/>
        </w:rPr>
      </w:pPr>
      <w:bookmarkStart w:id="89" w:name="_Toc65221890"/>
      <w:bookmarkStart w:id="90" w:name="CARE_PROCESS"/>
      <w:bookmarkStart w:id="91" w:name="BKM_FEDC396F_56AA_4A70_BB71_42FEC6E2971F"/>
      <w:r w:rsidRPr="00262CCE">
        <w:rPr>
          <w:rFonts w:cs="Arial"/>
        </w:rPr>
        <w:t xml:space="preserve">Care </w:t>
      </w:r>
      <w:proofErr w:type="spellStart"/>
      <w:r w:rsidRPr="00262CCE">
        <w:rPr>
          <w:rFonts w:cs="Arial"/>
        </w:rPr>
        <w:t>Process</w:t>
      </w:r>
      <w:bookmarkEnd w:id="89"/>
      <w:proofErr w:type="spellEnd"/>
    </w:p>
    <w:p w14:paraId="507A6F92"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 xml:space="preserve">  </w:t>
      </w:r>
      <w:bookmarkEnd w:id="90"/>
      <w:bookmarkEnd w:id="91"/>
    </w:p>
    <w:p w14:paraId="0417226A" w14:textId="77777777" w:rsidR="00262CCE" w:rsidRPr="00262CCE" w:rsidRDefault="00262CCE" w:rsidP="00262CCE">
      <w:pPr>
        <w:rPr>
          <w:color w:val="000000" w:themeColor="text1"/>
          <w:sz w:val="20"/>
          <w:szCs w:val="20"/>
        </w:rPr>
      </w:pPr>
    </w:p>
    <w:p w14:paraId="068FDEFB" w14:textId="77777777" w:rsidR="00262CCE" w:rsidRPr="00262CCE" w:rsidRDefault="00262CCE" w:rsidP="00262CCE">
      <w:pPr>
        <w:pStyle w:val="Kop2"/>
        <w:rPr>
          <w:rFonts w:cs="Arial"/>
        </w:rPr>
      </w:pPr>
      <w:bookmarkStart w:id="92" w:name="_Toc65221891"/>
      <w:bookmarkStart w:id="93" w:name="EXAMPLE_OF_THE_INSTRUMENT"/>
      <w:bookmarkStart w:id="94" w:name="BKM_A8E83ACC_245C_4E1C_B6B1_C885BC5949E9"/>
      <w:proofErr w:type="spellStart"/>
      <w:r w:rsidRPr="00262CCE">
        <w:rPr>
          <w:rFonts w:cs="Arial"/>
        </w:rPr>
        <w:t>Example</w:t>
      </w:r>
      <w:proofErr w:type="spellEnd"/>
      <w:r w:rsidRPr="00262CCE">
        <w:rPr>
          <w:rFonts w:cs="Arial"/>
        </w:rPr>
        <w:t xml:space="preserve"> of </w:t>
      </w:r>
      <w:proofErr w:type="spellStart"/>
      <w:r w:rsidRPr="00262CCE">
        <w:rPr>
          <w:rFonts w:cs="Arial"/>
        </w:rPr>
        <w:t>the</w:t>
      </w:r>
      <w:proofErr w:type="spellEnd"/>
      <w:r w:rsidRPr="00262CCE">
        <w:rPr>
          <w:rFonts w:cs="Arial"/>
        </w:rPr>
        <w:t xml:space="preserve"> Instrument</w:t>
      </w:r>
      <w:bookmarkEnd w:id="92"/>
    </w:p>
    <w:p w14:paraId="5869E593"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 xml:space="preserve">  </w:t>
      </w:r>
      <w:bookmarkEnd w:id="93"/>
      <w:bookmarkEnd w:id="94"/>
    </w:p>
    <w:p w14:paraId="7199208D" w14:textId="77777777" w:rsidR="00262CCE" w:rsidRPr="00262CCE" w:rsidRDefault="00262CCE" w:rsidP="00262CCE">
      <w:pPr>
        <w:rPr>
          <w:color w:val="000000" w:themeColor="text1"/>
          <w:sz w:val="20"/>
          <w:szCs w:val="20"/>
        </w:rPr>
      </w:pPr>
    </w:p>
    <w:p w14:paraId="1A82AD7F" w14:textId="77777777" w:rsidR="00262CCE" w:rsidRPr="00262CCE" w:rsidRDefault="00262CCE" w:rsidP="00262CCE">
      <w:pPr>
        <w:pStyle w:val="Kop2"/>
        <w:rPr>
          <w:rFonts w:cs="Arial"/>
        </w:rPr>
      </w:pPr>
      <w:bookmarkStart w:id="95" w:name="_Toc65221892"/>
      <w:bookmarkStart w:id="96" w:name="CONSTRAINTS"/>
      <w:bookmarkStart w:id="97" w:name="BKM_549BC410_4AED_4AEB_AE38_23A4547479B5"/>
      <w:proofErr w:type="spellStart"/>
      <w:r w:rsidRPr="00262CCE">
        <w:rPr>
          <w:rFonts w:cs="Arial"/>
        </w:rPr>
        <w:t>Constraints</w:t>
      </w:r>
      <w:bookmarkEnd w:id="95"/>
      <w:proofErr w:type="spellEnd"/>
    </w:p>
    <w:p w14:paraId="2246A6BF"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 xml:space="preserve">  </w:t>
      </w:r>
      <w:bookmarkEnd w:id="96"/>
      <w:bookmarkEnd w:id="97"/>
    </w:p>
    <w:p w14:paraId="0B77BD6A" w14:textId="77777777" w:rsidR="00262CCE" w:rsidRPr="00262CCE" w:rsidRDefault="00262CCE" w:rsidP="00262CCE">
      <w:pPr>
        <w:rPr>
          <w:color w:val="000000" w:themeColor="text1"/>
          <w:sz w:val="20"/>
          <w:szCs w:val="20"/>
        </w:rPr>
      </w:pPr>
    </w:p>
    <w:p w14:paraId="0BAA3EB0" w14:textId="77777777" w:rsidR="00262CCE" w:rsidRPr="00262CCE" w:rsidRDefault="00262CCE" w:rsidP="00262CCE">
      <w:pPr>
        <w:pStyle w:val="Kop2"/>
        <w:rPr>
          <w:rFonts w:cs="Arial"/>
        </w:rPr>
      </w:pPr>
      <w:bookmarkStart w:id="98" w:name="_Toc65221893"/>
      <w:bookmarkStart w:id="99" w:name="ISSUES"/>
      <w:bookmarkStart w:id="100" w:name="BKM_4A1F6094_34EF_4011_8C5A_5E1D668992BD"/>
      <w:r w:rsidRPr="00262CCE">
        <w:rPr>
          <w:rFonts w:cs="Arial"/>
        </w:rPr>
        <w:t>Issues</w:t>
      </w:r>
      <w:bookmarkEnd w:id="98"/>
    </w:p>
    <w:p w14:paraId="1D339BBD"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 xml:space="preserve">  </w:t>
      </w:r>
      <w:bookmarkEnd w:id="99"/>
      <w:bookmarkEnd w:id="100"/>
    </w:p>
    <w:p w14:paraId="5FEA652B" w14:textId="77777777" w:rsidR="00262CCE" w:rsidRPr="00262CCE" w:rsidRDefault="00262CCE" w:rsidP="00262CCE">
      <w:pPr>
        <w:rPr>
          <w:color w:val="000000" w:themeColor="text1"/>
          <w:sz w:val="20"/>
          <w:szCs w:val="20"/>
        </w:rPr>
      </w:pPr>
    </w:p>
    <w:p w14:paraId="3E3815B6" w14:textId="77777777" w:rsidR="00262CCE" w:rsidRPr="00262CCE" w:rsidRDefault="00262CCE" w:rsidP="00262CCE">
      <w:pPr>
        <w:pStyle w:val="Kop2"/>
        <w:rPr>
          <w:rFonts w:cs="Arial"/>
        </w:rPr>
      </w:pPr>
      <w:bookmarkStart w:id="101" w:name="_Toc65221894"/>
      <w:bookmarkStart w:id="102" w:name="REFERENCES"/>
      <w:bookmarkStart w:id="103" w:name="BKM_022DE06B_8E34_4809_874A_89C7C8D598FD"/>
      <w:proofErr w:type="spellStart"/>
      <w:r w:rsidRPr="00262CCE">
        <w:rPr>
          <w:rFonts w:cs="Arial"/>
        </w:rPr>
        <w:t>References</w:t>
      </w:r>
      <w:bookmarkEnd w:id="101"/>
      <w:proofErr w:type="spellEnd"/>
    </w:p>
    <w:p w14:paraId="08A5C0F6" w14:textId="5F3A1BE6" w:rsidR="00262CCE" w:rsidRPr="00262CCE" w:rsidRDefault="00262CCE" w:rsidP="00262CCE">
      <w:pPr>
        <w:rPr>
          <w:color w:val="000000" w:themeColor="text1"/>
          <w:sz w:val="20"/>
          <w:szCs w:val="20"/>
        </w:rPr>
      </w:pPr>
      <w:r w:rsidRPr="00262CCE">
        <w:rPr>
          <w:rFonts w:eastAsia="Times New Roman"/>
          <w:color w:val="000000" w:themeColor="text1"/>
          <w:sz w:val="20"/>
          <w:szCs w:val="20"/>
          <w:lang w:val="en-US"/>
        </w:rPr>
        <w:t xml:space="preserve">Priebe S, Huxley P, Knight S, Evans S (1999). "Application and results of the Manchester Short Assessment of Quality of Life (MANSA)". </w:t>
      </w:r>
      <w:r w:rsidRPr="00262CCE">
        <w:rPr>
          <w:rFonts w:eastAsia="Times New Roman"/>
          <w:color w:val="000000" w:themeColor="text1"/>
          <w:sz w:val="20"/>
          <w:szCs w:val="20"/>
        </w:rPr>
        <w:t xml:space="preserve">Int J </w:t>
      </w:r>
      <w:proofErr w:type="spellStart"/>
      <w:r w:rsidRPr="00262CCE">
        <w:rPr>
          <w:rFonts w:eastAsia="Times New Roman"/>
          <w:color w:val="000000" w:themeColor="text1"/>
          <w:sz w:val="20"/>
          <w:szCs w:val="20"/>
        </w:rPr>
        <w:t>Soc</w:t>
      </w:r>
      <w:proofErr w:type="spellEnd"/>
      <w:r w:rsidRPr="00262CCE">
        <w:rPr>
          <w:rFonts w:eastAsia="Times New Roman"/>
          <w:color w:val="000000" w:themeColor="text1"/>
          <w:sz w:val="20"/>
          <w:szCs w:val="20"/>
        </w:rPr>
        <w:t xml:space="preserve"> </w:t>
      </w:r>
      <w:proofErr w:type="spellStart"/>
      <w:r w:rsidRPr="00262CCE">
        <w:rPr>
          <w:rFonts w:eastAsia="Times New Roman"/>
          <w:color w:val="000000" w:themeColor="text1"/>
          <w:sz w:val="20"/>
          <w:szCs w:val="20"/>
        </w:rPr>
        <w:t>Psychiatry</w:t>
      </w:r>
      <w:proofErr w:type="spellEnd"/>
      <w:r w:rsidRPr="00262CCE">
        <w:rPr>
          <w:rFonts w:eastAsia="Times New Roman"/>
          <w:color w:val="000000" w:themeColor="text1"/>
          <w:sz w:val="20"/>
          <w:szCs w:val="20"/>
        </w:rPr>
        <w:t xml:space="preserve">. 45 (1): 7–12. </w:t>
      </w:r>
      <w:proofErr w:type="gramStart"/>
      <w:r w:rsidRPr="00262CCE">
        <w:rPr>
          <w:rFonts w:eastAsia="Times New Roman"/>
          <w:color w:val="000000" w:themeColor="text1"/>
          <w:sz w:val="20"/>
          <w:szCs w:val="20"/>
        </w:rPr>
        <w:t>doi</w:t>
      </w:r>
      <w:proofErr w:type="gramEnd"/>
      <w:r w:rsidRPr="00262CCE">
        <w:rPr>
          <w:rFonts w:eastAsia="Times New Roman"/>
          <w:color w:val="000000" w:themeColor="text1"/>
          <w:sz w:val="20"/>
          <w:szCs w:val="20"/>
        </w:rPr>
        <w:t>:10.1177/002076409904500102. PMID 10443245.</w:t>
      </w:r>
      <w:ins w:id="104" w:author="Charlotte Leemans" w:date="2021-03-04T09:46:00Z">
        <w:r w:rsidR="003E2682">
          <w:rPr>
            <w:rFonts w:eastAsia="Times New Roman"/>
            <w:color w:val="000000" w:themeColor="text1"/>
            <w:sz w:val="20"/>
            <w:szCs w:val="20"/>
          </w:rPr>
          <w:br/>
        </w:r>
      </w:ins>
    </w:p>
    <w:p w14:paraId="59E848AD" w14:textId="667C98C3" w:rsidR="00262CCE" w:rsidRPr="00262CCE" w:rsidRDefault="00262CCE" w:rsidP="00262CCE">
      <w:pPr>
        <w:rPr>
          <w:color w:val="000000" w:themeColor="text1"/>
          <w:sz w:val="20"/>
          <w:szCs w:val="20"/>
        </w:rPr>
      </w:pPr>
      <w:r w:rsidRPr="00262CCE">
        <w:rPr>
          <w:rFonts w:eastAsia="Times New Roman"/>
          <w:color w:val="000000" w:themeColor="text1"/>
          <w:sz w:val="20"/>
          <w:szCs w:val="20"/>
        </w:rPr>
        <w:t xml:space="preserve">Wouter </w:t>
      </w:r>
      <w:proofErr w:type="spellStart"/>
      <w:r w:rsidRPr="00262CCE">
        <w:rPr>
          <w:rFonts w:eastAsia="Times New Roman"/>
          <w:color w:val="000000" w:themeColor="text1"/>
          <w:sz w:val="20"/>
          <w:szCs w:val="20"/>
        </w:rPr>
        <w:t>Jongebreur</w:t>
      </w:r>
      <w:proofErr w:type="spellEnd"/>
      <w:r w:rsidRPr="00262CCE">
        <w:rPr>
          <w:rFonts w:eastAsia="Times New Roman"/>
          <w:color w:val="000000" w:themeColor="text1"/>
          <w:sz w:val="20"/>
          <w:szCs w:val="20"/>
        </w:rPr>
        <w:t xml:space="preserve">, Maria Schipper, Lydia </w:t>
      </w:r>
      <w:proofErr w:type="spellStart"/>
      <w:r w:rsidRPr="00262CCE">
        <w:rPr>
          <w:rFonts w:eastAsia="Times New Roman"/>
          <w:color w:val="000000" w:themeColor="text1"/>
          <w:sz w:val="20"/>
          <w:szCs w:val="20"/>
        </w:rPr>
        <w:t>Vunderink</w:t>
      </w:r>
      <w:proofErr w:type="spellEnd"/>
      <w:r w:rsidRPr="00262CCE">
        <w:rPr>
          <w:rFonts w:eastAsia="Times New Roman"/>
          <w:color w:val="000000" w:themeColor="text1"/>
          <w:sz w:val="20"/>
          <w:szCs w:val="20"/>
        </w:rPr>
        <w:t xml:space="preserve">, Marjolijn </w:t>
      </w:r>
      <w:proofErr w:type="spellStart"/>
      <w:r w:rsidRPr="00262CCE">
        <w:rPr>
          <w:rFonts w:eastAsia="Times New Roman"/>
          <w:color w:val="000000" w:themeColor="text1"/>
          <w:sz w:val="20"/>
          <w:szCs w:val="20"/>
        </w:rPr>
        <w:t>Zwanepol</w:t>
      </w:r>
      <w:proofErr w:type="spellEnd"/>
      <w:r w:rsidRPr="00262CCE">
        <w:rPr>
          <w:rFonts w:eastAsia="Times New Roman"/>
          <w:color w:val="000000" w:themeColor="text1"/>
          <w:sz w:val="20"/>
          <w:szCs w:val="20"/>
        </w:rPr>
        <w:t xml:space="preserve"> (2015). Het in beeld brengen van kwaliteit van leven in de geestelijke gezondheidszorg. </w:t>
      </w:r>
      <w:del w:id="105" w:author="Charlotte Leemans" w:date="2021-03-04T09:49:00Z">
        <w:r w:rsidRPr="00262CCE" w:rsidDel="003E2682">
          <w:rPr>
            <w:rFonts w:eastAsia="Times New Roman"/>
            <w:color w:val="000000" w:themeColor="text1"/>
            <w:sz w:val="20"/>
            <w:szCs w:val="20"/>
          </w:rPr>
          <w:delText xml:space="preserve"> </w:delText>
        </w:r>
      </w:del>
      <w:proofErr w:type="spellStart"/>
      <w:r w:rsidRPr="00262CCE">
        <w:rPr>
          <w:rFonts w:eastAsia="Times New Roman"/>
          <w:color w:val="000000" w:themeColor="text1"/>
          <w:sz w:val="20"/>
          <w:szCs w:val="20"/>
        </w:rPr>
        <w:t>ZonMw</w:t>
      </w:r>
      <w:proofErr w:type="spellEnd"/>
      <w:r w:rsidRPr="00262CCE">
        <w:rPr>
          <w:rFonts w:eastAsia="Times New Roman"/>
          <w:color w:val="000000" w:themeColor="text1"/>
          <w:sz w:val="20"/>
          <w:szCs w:val="20"/>
        </w:rPr>
        <w:t xml:space="preserve"> &amp; Zorginstituut Nederland</w:t>
      </w:r>
      <w:ins w:id="106" w:author="Charlotte Leemans" w:date="2021-03-04T09:49:00Z">
        <w:r w:rsidR="003E2682">
          <w:rPr>
            <w:rFonts w:eastAsia="Times New Roman"/>
            <w:color w:val="000000" w:themeColor="text1"/>
            <w:sz w:val="20"/>
            <w:szCs w:val="20"/>
          </w:rPr>
          <w:t>.</w:t>
        </w:r>
      </w:ins>
      <w:r w:rsidRPr="00262CCE">
        <w:rPr>
          <w:rFonts w:eastAsia="Times New Roman"/>
          <w:color w:val="000000" w:themeColor="text1"/>
          <w:sz w:val="20"/>
          <w:szCs w:val="20"/>
        </w:rPr>
        <w:t xml:space="preserve">             </w:t>
      </w:r>
    </w:p>
    <w:p w14:paraId="3F38EE3D" w14:textId="77777777" w:rsidR="00262CCE" w:rsidRPr="00262CCE" w:rsidRDefault="00262CCE" w:rsidP="00262CCE">
      <w:pPr>
        <w:rPr>
          <w:color w:val="000000" w:themeColor="text1"/>
          <w:sz w:val="20"/>
          <w:szCs w:val="20"/>
        </w:rPr>
      </w:pPr>
    </w:p>
    <w:p w14:paraId="06186864" w14:textId="77777777" w:rsidR="00262CCE" w:rsidRPr="00262CCE" w:rsidRDefault="00262CCE" w:rsidP="00262CCE">
      <w:pPr>
        <w:rPr>
          <w:color w:val="000000" w:themeColor="text1"/>
          <w:sz w:val="20"/>
          <w:szCs w:val="20"/>
          <w:lang w:val="en-US"/>
        </w:rPr>
      </w:pPr>
      <w:r w:rsidRPr="00262CCE">
        <w:rPr>
          <w:rFonts w:eastAsia="Times New Roman"/>
          <w:color w:val="000000" w:themeColor="text1"/>
          <w:sz w:val="20"/>
          <w:szCs w:val="20"/>
        </w:rPr>
        <w:t xml:space="preserve">Nieuwenhuizen, C. van, </w:t>
      </w:r>
      <w:proofErr w:type="spellStart"/>
      <w:r w:rsidRPr="00262CCE">
        <w:rPr>
          <w:rFonts w:eastAsia="Times New Roman"/>
          <w:color w:val="000000" w:themeColor="text1"/>
          <w:sz w:val="20"/>
          <w:szCs w:val="20"/>
        </w:rPr>
        <w:t>Schene</w:t>
      </w:r>
      <w:proofErr w:type="spellEnd"/>
      <w:r w:rsidRPr="00262CCE">
        <w:rPr>
          <w:rFonts w:eastAsia="Times New Roman"/>
          <w:color w:val="000000" w:themeColor="text1"/>
          <w:sz w:val="20"/>
          <w:szCs w:val="20"/>
        </w:rPr>
        <w:t xml:space="preserve">, A., </w:t>
      </w:r>
      <w:proofErr w:type="spellStart"/>
      <w:r w:rsidRPr="00262CCE">
        <w:rPr>
          <w:rFonts w:eastAsia="Times New Roman"/>
          <w:color w:val="000000" w:themeColor="text1"/>
          <w:sz w:val="20"/>
          <w:szCs w:val="20"/>
        </w:rPr>
        <w:t>Boevink</w:t>
      </w:r>
      <w:proofErr w:type="spellEnd"/>
      <w:r w:rsidRPr="00262CCE">
        <w:rPr>
          <w:rFonts w:eastAsia="Times New Roman"/>
          <w:color w:val="000000" w:themeColor="text1"/>
          <w:sz w:val="20"/>
          <w:szCs w:val="20"/>
        </w:rPr>
        <w:t xml:space="preserve">, e.a. (1998). </w:t>
      </w:r>
      <w:r w:rsidRPr="00262CCE">
        <w:rPr>
          <w:rFonts w:eastAsia="Times New Roman"/>
          <w:color w:val="000000" w:themeColor="text1"/>
          <w:sz w:val="20"/>
          <w:szCs w:val="20"/>
          <w:lang w:val="en-US"/>
        </w:rPr>
        <w:t xml:space="preserve">The Lancashire Quality of Life Profile: first experiences in the Netherlands. </w:t>
      </w:r>
      <w:r w:rsidRPr="00262CCE">
        <w:rPr>
          <w:rFonts w:eastAsia="Times New Roman"/>
          <w:i/>
          <w:color w:val="000000" w:themeColor="text1"/>
          <w:sz w:val="20"/>
          <w:szCs w:val="20"/>
          <w:lang w:val="en-US"/>
        </w:rPr>
        <w:t>Community Mental Health Journal</w:t>
      </w:r>
      <w:r w:rsidRPr="00262CCE">
        <w:rPr>
          <w:rFonts w:eastAsia="Times New Roman"/>
          <w:color w:val="000000" w:themeColor="text1"/>
          <w:sz w:val="20"/>
          <w:szCs w:val="20"/>
          <w:lang w:val="en-US"/>
        </w:rPr>
        <w:t xml:space="preserve">, 34, 513-524. </w:t>
      </w:r>
    </w:p>
    <w:p w14:paraId="716969B7" w14:textId="77777777" w:rsidR="00262CCE" w:rsidRPr="00262CCE" w:rsidRDefault="00262CCE" w:rsidP="00262CCE">
      <w:pPr>
        <w:rPr>
          <w:color w:val="000000" w:themeColor="text1"/>
          <w:sz w:val="20"/>
          <w:szCs w:val="20"/>
          <w:lang w:val="en-US"/>
        </w:rPr>
      </w:pPr>
    </w:p>
    <w:p w14:paraId="740983D1" w14:textId="31239048" w:rsidR="00262CCE" w:rsidRPr="00262CCE" w:rsidRDefault="00262CCE" w:rsidP="00262CCE">
      <w:pPr>
        <w:rPr>
          <w:color w:val="000000" w:themeColor="text1"/>
          <w:sz w:val="20"/>
          <w:szCs w:val="20"/>
        </w:rPr>
      </w:pPr>
      <w:proofErr w:type="spellStart"/>
      <w:r w:rsidRPr="00262CCE">
        <w:rPr>
          <w:rFonts w:eastAsia="Times New Roman"/>
          <w:color w:val="000000" w:themeColor="text1"/>
          <w:sz w:val="20"/>
          <w:szCs w:val="20"/>
          <w:lang w:val="en-US"/>
        </w:rPr>
        <w:t>Nieuwenhuizen</w:t>
      </w:r>
      <w:proofErr w:type="spellEnd"/>
      <w:r w:rsidRPr="00262CCE">
        <w:rPr>
          <w:rFonts w:eastAsia="Times New Roman"/>
          <w:color w:val="000000" w:themeColor="text1"/>
          <w:sz w:val="20"/>
          <w:szCs w:val="20"/>
          <w:lang w:val="en-US"/>
        </w:rPr>
        <w:t xml:space="preserve">, </w:t>
      </w:r>
      <w:proofErr w:type="gramStart"/>
      <w:r w:rsidRPr="00262CCE">
        <w:rPr>
          <w:rFonts w:eastAsia="Times New Roman"/>
          <w:color w:val="000000" w:themeColor="text1"/>
          <w:sz w:val="20"/>
          <w:szCs w:val="20"/>
          <w:lang w:val="en-US"/>
        </w:rPr>
        <w:t>C. ,</w:t>
      </w:r>
      <w:proofErr w:type="gramEnd"/>
      <w:r w:rsidRPr="00262CCE">
        <w:rPr>
          <w:rFonts w:eastAsia="Times New Roman"/>
          <w:color w:val="000000" w:themeColor="text1"/>
          <w:sz w:val="20"/>
          <w:szCs w:val="20"/>
          <w:lang w:val="en-US"/>
        </w:rPr>
        <w:t xml:space="preserve"> </w:t>
      </w:r>
      <w:proofErr w:type="spellStart"/>
      <w:r w:rsidRPr="00262CCE">
        <w:rPr>
          <w:rFonts w:eastAsia="Times New Roman"/>
          <w:color w:val="000000" w:themeColor="text1"/>
          <w:sz w:val="20"/>
          <w:szCs w:val="20"/>
          <w:lang w:val="en-US"/>
        </w:rPr>
        <w:t>Schene</w:t>
      </w:r>
      <w:proofErr w:type="spellEnd"/>
      <w:r w:rsidRPr="00262CCE">
        <w:rPr>
          <w:rFonts w:eastAsia="Times New Roman"/>
          <w:color w:val="000000" w:themeColor="text1"/>
          <w:sz w:val="20"/>
          <w:szCs w:val="20"/>
          <w:lang w:val="en-US"/>
        </w:rPr>
        <w:t xml:space="preserve">, A.H. , </w:t>
      </w:r>
      <w:proofErr w:type="spellStart"/>
      <w:r w:rsidRPr="00262CCE">
        <w:rPr>
          <w:rFonts w:eastAsia="Times New Roman"/>
          <w:color w:val="000000" w:themeColor="text1"/>
          <w:sz w:val="20"/>
          <w:szCs w:val="20"/>
          <w:lang w:val="en-US"/>
        </w:rPr>
        <w:t>Koeter</w:t>
      </w:r>
      <w:proofErr w:type="spellEnd"/>
      <w:r w:rsidRPr="00262CCE">
        <w:rPr>
          <w:rFonts w:eastAsia="Times New Roman"/>
          <w:color w:val="000000" w:themeColor="text1"/>
          <w:sz w:val="20"/>
          <w:szCs w:val="20"/>
          <w:lang w:val="en-US"/>
        </w:rPr>
        <w:t xml:space="preserve">, M.W.J. (2000). The Manchester Short Assessment of Quality of Life [in Dutch]. </w:t>
      </w:r>
      <w:r w:rsidRPr="00262CCE">
        <w:rPr>
          <w:rFonts w:eastAsia="Times New Roman"/>
          <w:color w:val="000000" w:themeColor="text1"/>
          <w:sz w:val="20"/>
          <w:szCs w:val="20"/>
        </w:rPr>
        <w:t xml:space="preserve">Eindhoven, Netherlands, </w:t>
      </w:r>
      <w:proofErr w:type="spellStart"/>
      <w:r w:rsidRPr="00262CCE">
        <w:rPr>
          <w:rFonts w:eastAsia="Times New Roman"/>
          <w:color w:val="000000" w:themeColor="text1"/>
          <w:sz w:val="20"/>
          <w:szCs w:val="20"/>
        </w:rPr>
        <w:t>Institute</w:t>
      </w:r>
      <w:proofErr w:type="spellEnd"/>
      <w:r w:rsidRPr="00262CCE">
        <w:rPr>
          <w:rFonts w:eastAsia="Times New Roman"/>
          <w:color w:val="000000" w:themeColor="text1"/>
          <w:sz w:val="20"/>
          <w:szCs w:val="20"/>
        </w:rPr>
        <w:t xml:space="preserve"> of </w:t>
      </w:r>
      <w:proofErr w:type="spellStart"/>
      <w:r w:rsidRPr="00262CCE">
        <w:rPr>
          <w:rFonts w:eastAsia="Times New Roman"/>
          <w:color w:val="000000" w:themeColor="text1"/>
          <w:sz w:val="20"/>
          <w:szCs w:val="20"/>
        </w:rPr>
        <w:t>Mental</w:t>
      </w:r>
      <w:proofErr w:type="spellEnd"/>
      <w:r w:rsidRPr="00262CCE">
        <w:rPr>
          <w:rFonts w:eastAsia="Times New Roman"/>
          <w:color w:val="000000" w:themeColor="text1"/>
          <w:sz w:val="20"/>
          <w:szCs w:val="20"/>
        </w:rPr>
        <w:t xml:space="preserve"> Health Care Eindhoven. Pagina 19 van 63 4. Gebruikte methoden in de </w:t>
      </w:r>
      <w:del w:id="107" w:author="Charlotte Leemans" w:date="2021-03-04T09:47:00Z">
        <w:r w:rsidRPr="00262CCE" w:rsidDel="003E2682">
          <w:rPr>
            <w:rFonts w:eastAsia="Times New Roman"/>
            <w:color w:val="000000" w:themeColor="text1"/>
            <w:sz w:val="20"/>
            <w:szCs w:val="20"/>
          </w:rPr>
          <w:delText xml:space="preserve">GGZ </w:delText>
        </w:r>
      </w:del>
      <w:ins w:id="108" w:author="Charlotte Leemans" w:date="2021-03-04T09:47:00Z">
        <w:r w:rsidR="003E2682">
          <w:rPr>
            <w:rFonts w:eastAsia="Times New Roman"/>
            <w:color w:val="000000" w:themeColor="text1"/>
            <w:sz w:val="20"/>
            <w:szCs w:val="20"/>
          </w:rPr>
          <w:t>ggz-</w:t>
        </w:r>
      </w:ins>
      <w:r w:rsidRPr="00262CCE">
        <w:rPr>
          <w:rFonts w:eastAsia="Times New Roman"/>
          <w:color w:val="000000" w:themeColor="text1"/>
          <w:sz w:val="20"/>
          <w:szCs w:val="20"/>
        </w:rPr>
        <w:t>sector</w:t>
      </w:r>
      <w:ins w:id="109" w:author="Charlotte Leemans" w:date="2021-03-04T09:47:00Z">
        <w:r w:rsidR="003E2682">
          <w:rPr>
            <w:rFonts w:eastAsia="Times New Roman"/>
            <w:color w:val="000000" w:themeColor="text1"/>
            <w:sz w:val="20"/>
            <w:szCs w:val="20"/>
          </w:rPr>
          <w:t>.</w:t>
        </w:r>
      </w:ins>
      <w:r w:rsidRPr="00262CCE">
        <w:rPr>
          <w:rFonts w:eastAsia="Times New Roman"/>
          <w:color w:val="000000" w:themeColor="text1"/>
          <w:sz w:val="20"/>
          <w:szCs w:val="20"/>
        </w:rPr>
        <w:t xml:space="preserve">   </w:t>
      </w:r>
      <w:bookmarkEnd w:id="102"/>
      <w:bookmarkEnd w:id="103"/>
    </w:p>
    <w:p w14:paraId="2C12F053" w14:textId="77777777" w:rsidR="00262CCE" w:rsidRPr="00262CCE" w:rsidRDefault="00262CCE" w:rsidP="00262CCE">
      <w:pPr>
        <w:rPr>
          <w:color w:val="000000" w:themeColor="text1"/>
          <w:sz w:val="20"/>
          <w:szCs w:val="20"/>
        </w:rPr>
      </w:pPr>
    </w:p>
    <w:p w14:paraId="6D9A5C51" w14:textId="77777777" w:rsidR="00262CCE" w:rsidRPr="00262CCE" w:rsidRDefault="00262CCE" w:rsidP="00262CCE">
      <w:pPr>
        <w:pStyle w:val="Kop2"/>
        <w:rPr>
          <w:rFonts w:cs="Arial"/>
        </w:rPr>
      </w:pPr>
      <w:bookmarkStart w:id="110" w:name="_Toc65221895"/>
      <w:bookmarkStart w:id="111" w:name="FUNCTIONAL_MODEL"/>
      <w:bookmarkStart w:id="112" w:name="BKM_0C87997F_E9A2_4A8A_A381_3378C63689FE"/>
      <w:proofErr w:type="spellStart"/>
      <w:r w:rsidRPr="00262CCE">
        <w:rPr>
          <w:rFonts w:cs="Arial"/>
        </w:rPr>
        <w:t>Functional</w:t>
      </w:r>
      <w:proofErr w:type="spellEnd"/>
      <w:r w:rsidRPr="00262CCE">
        <w:rPr>
          <w:rFonts w:cs="Arial"/>
        </w:rPr>
        <w:t xml:space="preserve"> Model</w:t>
      </w:r>
      <w:bookmarkEnd w:id="110"/>
    </w:p>
    <w:p w14:paraId="55D48A28"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 xml:space="preserve">  </w:t>
      </w:r>
      <w:bookmarkEnd w:id="111"/>
      <w:bookmarkEnd w:id="112"/>
    </w:p>
    <w:p w14:paraId="55C50EC0" w14:textId="77777777" w:rsidR="00262CCE" w:rsidRPr="00262CCE" w:rsidRDefault="00262CCE" w:rsidP="00262CCE">
      <w:pPr>
        <w:rPr>
          <w:color w:val="000000" w:themeColor="text1"/>
          <w:sz w:val="20"/>
          <w:szCs w:val="20"/>
        </w:rPr>
      </w:pPr>
    </w:p>
    <w:p w14:paraId="03D3BD03" w14:textId="77777777" w:rsidR="00262CCE" w:rsidRPr="00262CCE" w:rsidRDefault="00262CCE" w:rsidP="00262CCE">
      <w:pPr>
        <w:pStyle w:val="Kop2"/>
        <w:rPr>
          <w:rFonts w:cs="Arial"/>
        </w:rPr>
      </w:pPr>
      <w:bookmarkStart w:id="113" w:name="_Toc65221896"/>
      <w:bookmarkStart w:id="114" w:name="TRACEABILITY_TO_OTHER_STANDARDS"/>
      <w:bookmarkStart w:id="115" w:name="BKM_350E5AA7_02F7_4A67_8927_482A5BC8FC28"/>
      <w:proofErr w:type="spellStart"/>
      <w:r w:rsidRPr="00262CCE">
        <w:rPr>
          <w:rFonts w:cs="Arial"/>
        </w:rPr>
        <w:t>Traceability</w:t>
      </w:r>
      <w:proofErr w:type="spellEnd"/>
      <w:r w:rsidRPr="00262CCE">
        <w:rPr>
          <w:rFonts w:cs="Arial"/>
        </w:rPr>
        <w:t xml:space="preserve"> </w:t>
      </w:r>
      <w:proofErr w:type="spellStart"/>
      <w:r w:rsidRPr="00262CCE">
        <w:rPr>
          <w:rFonts w:cs="Arial"/>
        </w:rPr>
        <w:t>to</w:t>
      </w:r>
      <w:proofErr w:type="spellEnd"/>
      <w:r w:rsidRPr="00262CCE">
        <w:rPr>
          <w:rFonts w:cs="Arial"/>
        </w:rPr>
        <w:t xml:space="preserve"> </w:t>
      </w:r>
      <w:proofErr w:type="spellStart"/>
      <w:r w:rsidRPr="00262CCE">
        <w:rPr>
          <w:rFonts w:cs="Arial"/>
        </w:rPr>
        <w:t>other</w:t>
      </w:r>
      <w:proofErr w:type="spellEnd"/>
      <w:r w:rsidRPr="00262CCE">
        <w:rPr>
          <w:rFonts w:cs="Arial"/>
        </w:rPr>
        <w:t xml:space="preserve"> Standards</w:t>
      </w:r>
      <w:bookmarkEnd w:id="113"/>
    </w:p>
    <w:p w14:paraId="6D06C6B9"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 xml:space="preserve">  </w:t>
      </w:r>
      <w:bookmarkEnd w:id="114"/>
      <w:bookmarkEnd w:id="115"/>
    </w:p>
    <w:p w14:paraId="38028E9C" w14:textId="77777777" w:rsidR="00262CCE" w:rsidRPr="00262CCE" w:rsidRDefault="00262CCE" w:rsidP="00262CCE">
      <w:pPr>
        <w:rPr>
          <w:color w:val="000000" w:themeColor="text1"/>
          <w:sz w:val="20"/>
          <w:szCs w:val="20"/>
        </w:rPr>
      </w:pPr>
    </w:p>
    <w:p w14:paraId="5525C39F" w14:textId="77777777" w:rsidR="00262CCE" w:rsidRPr="00262CCE" w:rsidRDefault="00262CCE" w:rsidP="00262CCE">
      <w:pPr>
        <w:pStyle w:val="Kop2"/>
        <w:rPr>
          <w:rFonts w:cs="Arial"/>
        </w:rPr>
      </w:pPr>
      <w:bookmarkStart w:id="116" w:name="_Toc65221897"/>
      <w:bookmarkStart w:id="117" w:name="DISCLAIMER"/>
      <w:bookmarkStart w:id="118" w:name="BKM_999F8321_99A5_438F_A36C_A9F50C017803"/>
      <w:r w:rsidRPr="00262CCE">
        <w:rPr>
          <w:rFonts w:cs="Arial"/>
        </w:rPr>
        <w:t>Disclaimer</w:t>
      </w:r>
      <w:bookmarkEnd w:id="116"/>
    </w:p>
    <w:p w14:paraId="24CE9982" w14:textId="09EDBC0D" w:rsidR="00262CCE" w:rsidRPr="00262CCE" w:rsidRDefault="00262CCE" w:rsidP="00262CCE">
      <w:pPr>
        <w:rPr>
          <w:color w:val="000000" w:themeColor="text1"/>
          <w:sz w:val="20"/>
          <w:szCs w:val="20"/>
        </w:rPr>
      </w:pPr>
      <w:r w:rsidRPr="00262CCE">
        <w:rPr>
          <w:rFonts w:eastAsia="Times New Roman"/>
          <w:color w:val="000000" w:themeColor="text1"/>
          <w:sz w:val="20"/>
          <w:szCs w:val="20"/>
        </w:rPr>
        <w:t xml:space="preserve">De Nederlandse ggz in de rol van opdrachtgever en </w:t>
      </w:r>
      <w:proofErr w:type="spellStart"/>
      <w:r w:rsidRPr="00262CCE">
        <w:rPr>
          <w:rFonts w:eastAsia="Times New Roman"/>
          <w:color w:val="000000" w:themeColor="text1"/>
          <w:sz w:val="20"/>
          <w:szCs w:val="20"/>
        </w:rPr>
        <w:t>Results</w:t>
      </w:r>
      <w:proofErr w:type="spellEnd"/>
      <w:r w:rsidRPr="00262CCE">
        <w:rPr>
          <w:rFonts w:eastAsia="Times New Roman"/>
          <w:color w:val="000000" w:themeColor="text1"/>
          <w:sz w:val="20"/>
          <w:szCs w:val="20"/>
        </w:rPr>
        <w:t xml:space="preserve"> 4 Care B.V. als uitvoerder besteden de grootst mogelijke zorg aan de betrouwbaarheid en actualiteit van de gegevens in deze</w:t>
      </w:r>
      <w:del w:id="119" w:author="Charlotte Leemans" w:date="2021-03-04T09:49:00Z">
        <w:r w:rsidRPr="00262CCE" w:rsidDel="003E2682">
          <w:rPr>
            <w:rFonts w:eastAsia="Times New Roman"/>
            <w:color w:val="000000" w:themeColor="text1"/>
            <w:sz w:val="20"/>
            <w:szCs w:val="20"/>
          </w:rPr>
          <w:delText xml:space="preserve"> </w:delText>
        </w:r>
      </w:del>
      <w:ins w:id="120" w:author="Charlotte Leemans" w:date="2021-03-04T09:49:00Z">
        <w:r w:rsidR="003E2682">
          <w:rPr>
            <w:rFonts w:eastAsia="Times New Roman"/>
            <w:color w:val="000000" w:themeColor="text1"/>
            <w:sz w:val="20"/>
            <w:szCs w:val="20"/>
          </w:rPr>
          <w:t xml:space="preserve"> z</w:t>
        </w:r>
      </w:ins>
      <w:del w:id="121" w:author="Charlotte Leemans" w:date="2021-03-04T09:49:00Z">
        <w:r w:rsidRPr="00262CCE" w:rsidDel="003E2682">
          <w:rPr>
            <w:rFonts w:eastAsia="Times New Roman"/>
            <w:color w:val="000000" w:themeColor="text1"/>
            <w:sz w:val="20"/>
            <w:szCs w:val="20"/>
          </w:rPr>
          <w:delText>Z</w:delText>
        </w:r>
      </w:del>
      <w:r w:rsidRPr="00262CCE">
        <w:rPr>
          <w:rFonts w:eastAsia="Times New Roman"/>
          <w:color w:val="000000" w:themeColor="text1"/>
          <w:sz w:val="20"/>
          <w:szCs w:val="20"/>
        </w:rPr>
        <w:t>org</w:t>
      </w:r>
      <w:del w:id="122" w:author="Charlotte Leemans" w:date="2021-03-04T09:49:00Z">
        <w:r w:rsidRPr="00262CCE" w:rsidDel="003E2682">
          <w:rPr>
            <w:rFonts w:eastAsia="Times New Roman"/>
            <w:color w:val="000000" w:themeColor="text1"/>
            <w:sz w:val="20"/>
            <w:szCs w:val="20"/>
          </w:rPr>
          <w:delText xml:space="preserve"> </w:delText>
        </w:r>
      </w:del>
      <w:ins w:id="123" w:author="Charlotte Leemans" w:date="2021-03-04T09:49:00Z">
        <w:r w:rsidR="003E2682">
          <w:rPr>
            <w:rFonts w:eastAsia="Times New Roman"/>
            <w:color w:val="000000" w:themeColor="text1"/>
            <w:sz w:val="20"/>
            <w:szCs w:val="20"/>
          </w:rPr>
          <w:t>i</w:t>
        </w:r>
      </w:ins>
      <w:del w:id="124" w:author="Charlotte Leemans" w:date="2021-03-04T09:49:00Z">
        <w:r w:rsidRPr="00262CCE" w:rsidDel="003E2682">
          <w:rPr>
            <w:rFonts w:eastAsia="Times New Roman"/>
            <w:color w:val="000000" w:themeColor="text1"/>
            <w:sz w:val="20"/>
            <w:szCs w:val="20"/>
          </w:rPr>
          <w:delText>I</w:delText>
        </w:r>
      </w:del>
      <w:r w:rsidRPr="00262CCE">
        <w:rPr>
          <w:rFonts w:eastAsia="Times New Roman"/>
          <w:color w:val="000000" w:themeColor="text1"/>
          <w:sz w:val="20"/>
          <w:szCs w:val="20"/>
        </w:rPr>
        <w:t>nformatie</w:t>
      </w:r>
      <w:ins w:id="125" w:author="Charlotte Leemans" w:date="2021-03-04T09:49:00Z">
        <w:r w:rsidR="003E2682">
          <w:rPr>
            <w:rFonts w:eastAsia="Times New Roman"/>
            <w:color w:val="000000" w:themeColor="text1"/>
            <w:sz w:val="20"/>
            <w:szCs w:val="20"/>
          </w:rPr>
          <w:t>b</w:t>
        </w:r>
      </w:ins>
      <w:del w:id="126" w:author="Charlotte Leemans" w:date="2021-03-04T09:49:00Z">
        <w:r w:rsidRPr="00262CCE" w:rsidDel="003E2682">
          <w:rPr>
            <w:rFonts w:eastAsia="Times New Roman"/>
            <w:color w:val="000000" w:themeColor="text1"/>
            <w:sz w:val="20"/>
            <w:szCs w:val="20"/>
          </w:rPr>
          <w:delText xml:space="preserve"> B</w:delText>
        </w:r>
      </w:del>
      <w:r w:rsidRPr="00262CCE">
        <w:rPr>
          <w:rFonts w:eastAsia="Times New Roman"/>
          <w:color w:val="000000" w:themeColor="text1"/>
          <w:sz w:val="20"/>
          <w:szCs w:val="20"/>
        </w:rPr>
        <w:t>ouwsteen (</w:t>
      </w:r>
      <w:proofErr w:type="spellStart"/>
      <w:r w:rsidRPr="00262CCE">
        <w:rPr>
          <w:rFonts w:eastAsia="Times New Roman"/>
          <w:color w:val="000000" w:themeColor="text1"/>
          <w:sz w:val="20"/>
          <w:szCs w:val="20"/>
        </w:rPr>
        <w:t>zib</w:t>
      </w:r>
      <w:proofErr w:type="spellEnd"/>
      <w:r w:rsidRPr="00262CCE">
        <w:rPr>
          <w:rFonts w:eastAsia="Times New Roman"/>
          <w:color w:val="000000" w:themeColor="text1"/>
          <w:sz w:val="20"/>
          <w:szCs w:val="20"/>
        </w:rPr>
        <w:t>). Onjuistheden en onvolledigheden kunnen echter voorkomen. De Nederlandse ggz</w:t>
      </w:r>
      <w:del w:id="127" w:author="Charlotte Leemans" w:date="2021-03-04T09:48:00Z">
        <w:r w:rsidRPr="00262CCE" w:rsidDel="003E2682">
          <w:rPr>
            <w:rFonts w:eastAsia="Times New Roman"/>
            <w:color w:val="000000" w:themeColor="text1"/>
            <w:sz w:val="20"/>
            <w:szCs w:val="20"/>
          </w:rPr>
          <w:delText>,</w:delText>
        </w:r>
      </w:del>
      <w:r w:rsidRPr="00262CCE">
        <w:rPr>
          <w:rFonts w:eastAsia="Times New Roman"/>
          <w:color w:val="000000" w:themeColor="text1"/>
          <w:sz w:val="20"/>
          <w:szCs w:val="20"/>
        </w:rPr>
        <w:t xml:space="preserve"> en </w:t>
      </w:r>
      <w:proofErr w:type="spellStart"/>
      <w:r w:rsidRPr="00262CCE">
        <w:rPr>
          <w:rFonts w:eastAsia="Times New Roman"/>
          <w:color w:val="000000" w:themeColor="text1"/>
          <w:sz w:val="20"/>
          <w:szCs w:val="20"/>
        </w:rPr>
        <w:t>Results</w:t>
      </w:r>
      <w:proofErr w:type="spellEnd"/>
      <w:r w:rsidRPr="00262CCE">
        <w:rPr>
          <w:rFonts w:eastAsia="Times New Roman"/>
          <w:color w:val="000000" w:themeColor="text1"/>
          <w:sz w:val="20"/>
          <w:szCs w:val="20"/>
        </w:rPr>
        <w:t xml:space="preserve">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de Nederlandse ggz of </w:t>
      </w:r>
      <w:proofErr w:type="spellStart"/>
      <w:r w:rsidRPr="00262CCE">
        <w:rPr>
          <w:rFonts w:eastAsia="Times New Roman"/>
          <w:color w:val="000000" w:themeColor="text1"/>
          <w:sz w:val="20"/>
          <w:szCs w:val="20"/>
        </w:rPr>
        <w:t>Results</w:t>
      </w:r>
      <w:proofErr w:type="spellEnd"/>
      <w:r w:rsidRPr="00262CCE">
        <w:rPr>
          <w:rFonts w:eastAsia="Times New Roman"/>
          <w:color w:val="000000" w:themeColor="text1"/>
          <w:sz w:val="20"/>
          <w:szCs w:val="20"/>
        </w:rPr>
        <w:t xml:space="preserve"> 4 Care, of door </w:t>
      </w:r>
      <w:del w:id="128" w:author="Charlotte Leemans" w:date="2021-03-04T09:48:00Z">
        <w:r w:rsidRPr="00262CCE" w:rsidDel="003E2682">
          <w:rPr>
            <w:rFonts w:eastAsia="Times New Roman"/>
            <w:color w:val="000000" w:themeColor="text1"/>
            <w:sz w:val="20"/>
            <w:szCs w:val="20"/>
          </w:rPr>
          <w:delText xml:space="preserve">U </w:delText>
        </w:r>
      </w:del>
      <w:ins w:id="129" w:author="Charlotte Leemans" w:date="2021-03-04T09:48:00Z">
        <w:r w:rsidR="003E2682">
          <w:rPr>
            <w:rFonts w:eastAsia="Times New Roman"/>
            <w:color w:val="000000" w:themeColor="text1"/>
            <w:sz w:val="20"/>
            <w:szCs w:val="20"/>
          </w:rPr>
          <w:t>u</w:t>
        </w:r>
        <w:r w:rsidR="003E2682" w:rsidRPr="00262CCE">
          <w:rPr>
            <w:rFonts w:eastAsia="Times New Roman"/>
            <w:color w:val="000000" w:themeColor="text1"/>
            <w:sz w:val="20"/>
            <w:szCs w:val="20"/>
          </w:rPr>
          <w:t xml:space="preserve"> </w:t>
        </w:r>
      </w:ins>
      <w:r w:rsidRPr="00262CCE">
        <w:rPr>
          <w:rFonts w:eastAsia="Times New Roman"/>
          <w:color w:val="000000" w:themeColor="text1"/>
          <w:sz w:val="20"/>
          <w:szCs w:val="20"/>
        </w:rPr>
        <w:t xml:space="preserve">aan </w:t>
      </w:r>
      <w:ins w:id="130" w:author="Charlotte Leemans" w:date="2021-03-04T09:48:00Z">
        <w:r w:rsidR="003E2682">
          <w:rPr>
            <w:rFonts w:eastAsia="Times New Roman"/>
            <w:color w:val="000000" w:themeColor="text1"/>
            <w:sz w:val="20"/>
            <w:szCs w:val="20"/>
          </w:rPr>
          <w:t>d</w:t>
        </w:r>
      </w:ins>
      <w:del w:id="131" w:author="Charlotte Leemans" w:date="2021-03-04T09:48:00Z">
        <w:r w:rsidRPr="00262CCE" w:rsidDel="003E2682">
          <w:rPr>
            <w:rFonts w:eastAsia="Times New Roman"/>
            <w:color w:val="000000" w:themeColor="text1"/>
            <w:sz w:val="20"/>
            <w:szCs w:val="20"/>
          </w:rPr>
          <w:delText>D</w:delText>
        </w:r>
      </w:del>
      <w:r w:rsidRPr="00262CCE">
        <w:rPr>
          <w:rFonts w:eastAsia="Times New Roman"/>
          <w:color w:val="000000" w:themeColor="text1"/>
          <w:sz w:val="20"/>
          <w:szCs w:val="20"/>
        </w:rPr>
        <w:t xml:space="preserve">e Nederlandse ggz of </w:t>
      </w:r>
      <w:proofErr w:type="spellStart"/>
      <w:r w:rsidRPr="00262CCE">
        <w:rPr>
          <w:rFonts w:eastAsia="Times New Roman"/>
          <w:color w:val="000000" w:themeColor="text1"/>
          <w:sz w:val="20"/>
          <w:szCs w:val="20"/>
        </w:rPr>
        <w:t>Results</w:t>
      </w:r>
      <w:proofErr w:type="spellEnd"/>
      <w:r w:rsidRPr="00262CCE">
        <w:rPr>
          <w:rFonts w:eastAsia="Times New Roman"/>
          <w:color w:val="000000" w:themeColor="text1"/>
          <w:sz w:val="20"/>
          <w:szCs w:val="20"/>
        </w:rPr>
        <w:t xml:space="preserve"> 4 Care via een website van</w:t>
      </w:r>
      <w:ins w:id="132" w:author="Charlotte Leemans" w:date="2021-03-04T09:48:00Z">
        <w:r w:rsidR="003E2682">
          <w:rPr>
            <w:rFonts w:eastAsia="Times New Roman"/>
            <w:color w:val="000000" w:themeColor="text1"/>
            <w:sz w:val="20"/>
            <w:szCs w:val="20"/>
          </w:rPr>
          <w:t xml:space="preserve"> d</w:t>
        </w:r>
      </w:ins>
      <w:del w:id="133" w:author="Charlotte Leemans" w:date="2021-03-04T09:48:00Z">
        <w:r w:rsidRPr="00262CCE" w:rsidDel="003E2682">
          <w:rPr>
            <w:rFonts w:eastAsia="Times New Roman"/>
            <w:color w:val="000000" w:themeColor="text1"/>
            <w:sz w:val="20"/>
            <w:szCs w:val="20"/>
          </w:rPr>
          <w:delText xml:space="preserve"> D</w:delText>
        </w:r>
      </w:del>
      <w:r w:rsidRPr="00262CCE">
        <w:rPr>
          <w:rFonts w:eastAsia="Times New Roman"/>
          <w:color w:val="000000" w:themeColor="text1"/>
          <w:sz w:val="20"/>
          <w:szCs w:val="20"/>
        </w:rPr>
        <w:t xml:space="preserve">e Nederlandse ggz of </w:t>
      </w:r>
      <w:proofErr w:type="spellStart"/>
      <w:r w:rsidRPr="00262CCE">
        <w:rPr>
          <w:rFonts w:eastAsia="Times New Roman"/>
          <w:color w:val="000000" w:themeColor="text1"/>
          <w:sz w:val="20"/>
          <w:szCs w:val="20"/>
        </w:rPr>
        <w:t>Results</w:t>
      </w:r>
      <w:proofErr w:type="spellEnd"/>
      <w:r w:rsidRPr="00262CCE">
        <w:rPr>
          <w:rFonts w:eastAsia="Times New Roman"/>
          <w:color w:val="000000" w:themeColor="text1"/>
          <w:sz w:val="20"/>
          <w:szCs w:val="20"/>
        </w:rPr>
        <w:t xml:space="preserve"> 4 Care of via e-mail, of anderszins langs elektronische weg. </w:t>
      </w:r>
    </w:p>
    <w:p w14:paraId="24E3D58A" w14:textId="77777777" w:rsidR="00262CCE" w:rsidRPr="00262CCE" w:rsidRDefault="00262CCE" w:rsidP="00262CCE">
      <w:pPr>
        <w:rPr>
          <w:color w:val="000000" w:themeColor="text1"/>
          <w:sz w:val="20"/>
          <w:szCs w:val="20"/>
        </w:rPr>
      </w:pPr>
    </w:p>
    <w:p w14:paraId="5383C348" w14:textId="022FA5E9" w:rsidR="00262CCE" w:rsidRPr="00262CCE" w:rsidRDefault="00262CCE" w:rsidP="00262CCE">
      <w:pPr>
        <w:rPr>
          <w:color w:val="000000" w:themeColor="text1"/>
          <w:sz w:val="20"/>
          <w:szCs w:val="20"/>
        </w:rPr>
      </w:pPr>
      <w:r w:rsidRPr="00262CCE">
        <w:rPr>
          <w:rFonts w:eastAsia="Times New Roman"/>
          <w:color w:val="000000" w:themeColor="text1"/>
          <w:sz w:val="20"/>
          <w:szCs w:val="20"/>
        </w:rPr>
        <w:t xml:space="preserve">Tevens aanvaarden de Nederlandse ggz en </w:t>
      </w:r>
      <w:proofErr w:type="spellStart"/>
      <w:r w:rsidRPr="00262CCE">
        <w:rPr>
          <w:rFonts w:eastAsia="Times New Roman"/>
          <w:color w:val="000000" w:themeColor="text1"/>
          <w:sz w:val="20"/>
          <w:szCs w:val="20"/>
        </w:rPr>
        <w:t>Results</w:t>
      </w:r>
      <w:proofErr w:type="spellEnd"/>
      <w:r w:rsidRPr="00262CCE">
        <w:rPr>
          <w:rFonts w:eastAsia="Times New Roman"/>
          <w:color w:val="000000" w:themeColor="text1"/>
          <w:sz w:val="20"/>
          <w:szCs w:val="20"/>
        </w:rPr>
        <w:t xml:space="preserve"> 4 Care geen aansprakelijkheid voor eventuele schade die geleden wordt als gevolg van het gebruik van gegevens, adviezen of ideeën verstrekt door of namens de Nederlandse ggz of </w:t>
      </w:r>
      <w:proofErr w:type="spellStart"/>
      <w:r w:rsidRPr="00262CCE">
        <w:rPr>
          <w:rFonts w:eastAsia="Times New Roman"/>
          <w:color w:val="000000" w:themeColor="text1"/>
          <w:sz w:val="20"/>
          <w:szCs w:val="20"/>
        </w:rPr>
        <w:t>Results</w:t>
      </w:r>
      <w:proofErr w:type="spellEnd"/>
      <w:r w:rsidRPr="00262CCE">
        <w:rPr>
          <w:rFonts w:eastAsia="Times New Roman"/>
          <w:color w:val="000000" w:themeColor="text1"/>
          <w:sz w:val="20"/>
          <w:szCs w:val="20"/>
        </w:rPr>
        <w:t xml:space="preserve"> 4 Care via deze </w:t>
      </w:r>
      <w:proofErr w:type="spellStart"/>
      <w:r w:rsidRPr="00262CCE">
        <w:rPr>
          <w:rFonts w:eastAsia="Times New Roman"/>
          <w:color w:val="000000" w:themeColor="text1"/>
          <w:sz w:val="20"/>
          <w:szCs w:val="20"/>
        </w:rPr>
        <w:t>zib</w:t>
      </w:r>
      <w:proofErr w:type="spellEnd"/>
      <w:r w:rsidRPr="00262CCE">
        <w:rPr>
          <w:rFonts w:eastAsia="Times New Roman"/>
          <w:color w:val="000000" w:themeColor="text1"/>
          <w:sz w:val="20"/>
          <w:szCs w:val="20"/>
        </w:rPr>
        <w:t xml:space="preserve">. De Nederlandse ggz en </w:t>
      </w:r>
      <w:proofErr w:type="spellStart"/>
      <w:r w:rsidRPr="00262CCE">
        <w:rPr>
          <w:rFonts w:eastAsia="Times New Roman"/>
          <w:color w:val="000000" w:themeColor="text1"/>
          <w:sz w:val="20"/>
          <w:szCs w:val="20"/>
        </w:rPr>
        <w:t>Results</w:t>
      </w:r>
      <w:proofErr w:type="spellEnd"/>
      <w:r w:rsidRPr="00262CCE">
        <w:rPr>
          <w:rFonts w:eastAsia="Times New Roman"/>
          <w:color w:val="000000" w:themeColor="text1"/>
          <w:sz w:val="20"/>
          <w:szCs w:val="20"/>
        </w:rPr>
        <w:t xml:space="preserve"> 4 Care aanvaarden geen verantwoordelijkheid voor de inhoud van informatie in deze </w:t>
      </w:r>
      <w:proofErr w:type="spellStart"/>
      <w:r w:rsidRPr="00262CCE">
        <w:rPr>
          <w:rFonts w:eastAsia="Times New Roman"/>
          <w:color w:val="000000" w:themeColor="text1"/>
          <w:sz w:val="20"/>
          <w:szCs w:val="20"/>
        </w:rPr>
        <w:t>zib</w:t>
      </w:r>
      <w:proofErr w:type="spellEnd"/>
      <w:r w:rsidRPr="00262CCE">
        <w:rPr>
          <w:rFonts w:eastAsia="Times New Roman"/>
          <w:color w:val="000000" w:themeColor="text1"/>
          <w:sz w:val="20"/>
          <w:szCs w:val="20"/>
        </w:rPr>
        <w:t xml:space="preserve"> waarnaar of waarvan met een hyperlink of anderszins wordt verwezen. In geval van tegenstrijdigheden in de genoemde zib</w:t>
      </w:r>
      <w:ins w:id="134" w:author="Charlotte Leemans" w:date="2021-03-04T09:51:00Z">
        <w:r w:rsidR="003E2682">
          <w:rPr>
            <w:rFonts w:eastAsia="Times New Roman"/>
            <w:color w:val="000000" w:themeColor="text1"/>
            <w:sz w:val="20"/>
            <w:szCs w:val="20"/>
          </w:rPr>
          <w:t>-</w:t>
        </w:r>
      </w:ins>
      <w:del w:id="135" w:author="Charlotte Leemans" w:date="2021-03-04T09:51:00Z">
        <w:r w:rsidRPr="00262CCE" w:rsidDel="003E2682">
          <w:rPr>
            <w:rFonts w:eastAsia="Times New Roman"/>
            <w:color w:val="000000" w:themeColor="text1"/>
            <w:sz w:val="20"/>
            <w:szCs w:val="20"/>
          </w:rPr>
          <w:delText xml:space="preserve"> </w:delText>
        </w:r>
      </w:del>
      <w:r w:rsidRPr="00262CCE">
        <w:rPr>
          <w:rFonts w:eastAsia="Times New Roman"/>
          <w:color w:val="000000" w:themeColor="text1"/>
          <w:sz w:val="20"/>
          <w:szCs w:val="20"/>
        </w:rPr>
        <w:t xml:space="preserve">documenten en bestanden geeft de meest recente en hoogste versie van de vermelde volgorde in de revisies de prioriteit van de desbetreffende documenten weer. Indien informatie die in de elektronische versie van deze </w:t>
      </w:r>
      <w:proofErr w:type="spellStart"/>
      <w:r w:rsidRPr="00262CCE">
        <w:rPr>
          <w:rFonts w:eastAsia="Times New Roman"/>
          <w:color w:val="000000" w:themeColor="text1"/>
          <w:sz w:val="20"/>
          <w:szCs w:val="20"/>
        </w:rPr>
        <w:t>zib</w:t>
      </w:r>
      <w:proofErr w:type="spellEnd"/>
      <w:r w:rsidRPr="00262CCE">
        <w:rPr>
          <w:rFonts w:eastAsia="Times New Roman"/>
          <w:color w:val="000000" w:themeColor="text1"/>
          <w:sz w:val="20"/>
          <w:szCs w:val="20"/>
        </w:rPr>
        <w:t xml:space="preserve"> is opgenomen ook schriftelijk wordt verstrekt, zal in geval van tekstverschillen de schriftelijke versie bepalend zijn. Dit geldt indien de versieaanduiding en datering van beiden gelijk is. Een definitieve versie heeft prioriteit echter boven een conceptversie. Een gereviseerde versie heeft prioriteit boven een eerdere versie.     </w:t>
      </w:r>
      <w:bookmarkEnd w:id="117"/>
      <w:bookmarkEnd w:id="118"/>
    </w:p>
    <w:p w14:paraId="00E78B2F" w14:textId="77777777" w:rsidR="00262CCE" w:rsidRPr="00262CCE" w:rsidRDefault="00262CCE" w:rsidP="00262CCE">
      <w:pPr>
        <w:rPr>
          <w:color w:val="000000" w:themeColor="text1"/>
          <w:sz w:val="20"/>
          <w:szCs w:val="20"/>
        </w:rPr>
      </w:pPr>
    </w:p>
    <w:p w14:paraId="4DD33E60" w14:textId="77777777" w:rsidR="00262CCE" w:rsidRPr="00262CCE" w:rsidRDefault="00262CCE" w:rsidP="00262CCE">
      <w:pPr>
        <w:pStyle w:val="Kop2"/>
        <w:rPr>
          <w:rFonts w:cs="Arial"/>
        </w:rPr>
      </w:pPr>
      <w:bookmarkStart w:id="136" w:name="_Toc65221898"/>
      <w:bookmarkStart w:id="137" w:name="TERMS_OF_USE"/>
      <w:bookmarkStart w:id="138" w:name="BKM_91EAF23F_E544_458D_A8F2_8C59AAE40FA0"/>
      <w:proofErr w:type="spellStart"/>
      <w:r w:rsidRPr="00262CCE">
        <w:rPr>
          <w:rFonts w:cs="Arial"/>
        </w:rPr>
        <w:t>Terms</w:t>
      </w:r>
      <w:proofErr w:type="spellEnd"/>
      <w:r w:rsidRPr="00262CCE">
        <w:rPr>
          <w:rFonts w:cs="Arial"/>
        </w:rPr>
        <w:t xml:space="preserve"> of Use</w:t>
      </w:r>
      <w:bookmarkEnd w:id="136"/>
    </w:p>
    <w:p w14:paraId="3C0CBA79" w14:textId="021B6409" w:rsidR="00262CCE" w:rsidRPr="00262CCE" w:rsidRDefault="00262CCE" w:rsidP="00262CCE">
      <w:pPr>
        <w:rPr>
          <w:color w:val="000000" w:themeColor="text1"/>
          <w:sz w:val="20"/>
          <w:szCs w:val="20"/>
        </w:rPr>
      </w:pPr>
      <w:r w:rsidRPr="00262CCE">
        <w:rPr>
          <w:rFonts w:eastAsia="Times New Roman"/>
          <w:color w:val="000000" w:themeColor="text1"/>
          <w:sz w:val="20"/>
          <w:szCs w:val="20"/>
        </w:rPr>
        <w:t xml:space="preserve">De gebruiker mag de </w:t>
      </w:r>
      <w:ins w:id="139" w:author="Charlotte Leemans" w:date="2021-03-04T09:51:00Z">
        <w:r w:rsidR="003E2682">
          <w:rPr>
            <w:rFonts w:eastAsia="Times New Roman"/>
            <w:color w:val="000000" w:themeColor="text1"/>
            <w:sz w:val="20"/>
            <w:szCs w:val="20"/>
          </w:rPr>
          <w:t>z</w:t>
        </w:r>
      </w:ins>
      <w:del w:id="140" w:author="Charlotte Leemans" w:date="2021-03-04T09:51:00Z">
        <w:r w:rsidRPr="00262CCE" w:rsidDel="003E2682">
          <w:rPr>
            <w:rFonts w:eastAsia="Times New Roman"/>
            <w:color w:val="000000" w:themeColor="text1"/>
            <w:sz w:val="20"/>
            <w:szCs w:val="20"/>
          </w:rPr>
          <w:delText>Z</w:delText>
        </w:r>
      </w:del>
      <w:r w:rsidRPr="00262CCE">
        <w:rPr>
          <w:rFonts w:eastAsia="Times New Roman"/>
          <w:color w:val="000000" w:themeColor="text1"/>
          <w:sz w:val="20"/>
          <w:szCs w:val="20"/>
        </w:rPr>
        <w:t xml:space="preserve">orginformatiebouwstenen zonder beperking gebruiken. Voor het kopiëren, verspreiden en doorgeven van de </w:t>
      </w:r>
      <w:ins w:id="141" w:author="Charlotte Leemans" w:date="2021-03-04T09:51:00Z">
        <w:r w:rsidR="003E2682">
          <w:rPr>
            <w:rFonts w:eastAsia="Times New Roman"/>
            <w:color w:val="000000" w:themeColor="text1"/>
            <w:sz w:val="20"/>
            <w:szCs w:val="20"/>
          </w:rPr>
          <w:t>z</w:t>
        </w:r>
      </w:ins>
      <w:del w:id="142" w:author="Charlotte Leemans" w:date="2021-03-04T09:51:00Z">
        <w:r w:rsidRPr="00262CCE" w:rsidDel="003E2682">
          <w:rPr>
            <w:rFonts w:eastAsia="Times New Roman"/>
            <w:color w:val="000000" w:themeColor="text1"/>
            <w:sz w:val="20"/>
            <w:szCs w:val="20"/>
          </w:rPr>
          <w:delText>Z</w:delText>
        </w:r>
      </w:del>
      <w:r w:rsidRPr="00262CCE">
        <w:rPr>
          <w:rFonts w:eastAsia="Times New Roman"/>
          <w:color w:val="000000" w:themeColor="text1"/>
          <w:sz w:val="20"/>
          <w:szCs w:val="20"/>
        </w:rPr>
        <w:t xml:space="preserve">orginformatiebouwstenen gelden de copyrightbepalingen uit de betreffende paragraaf.  </w:t>
      </w:r>
      <w:bookmarkEnd w:id="137"/>
      <w:bookmarkEnd w:id="138"/>
    </w:p>
    <w:p w14:paraId="4F5A91D7" w14:textId="77777777" w:rsidR="00262CCE" w:rsidRPr="00262CCE" w:rsidRDefault="00262CCE" w:rsidP="00262CCE">
      <w:pPr>
        <w:rPr>
          <w:color w:val="000000" w:themeColor="text1"/>
          <w:sz w:val="20"/>
          <w:szCs w:val="20"/>
        </w:rPr>
      </w:pPr>
    </w:p>
    <w:p w14:paraId="6099D5CC" w14:textId="77777777" w:rsidR="00262CCE" w:rsidRPr="00262CCE" w:rsidRDefault="00262CCE" w:rsidP="00262CCE">
      <w:pPr>
        <w:pStyle w:val="Kop2"/>
        <w:rPr>
          <w:rFonts w:cs="Arial"/>
        </w:rPr>
      </w:pPr>
      <w:bookmarkStart w:id="143" w:name="_Toc65221899"/>
      <w:bookmarkStart w:id="144" w:name="COPYRIGHTS"/>
      <w:bookmarkStart w:id="145" w:name="BKM_0AA23431_69CB_4742_AE0D_07C4E26EC611"/>
      <w:r w:rsidRPr="00262CCE">
        <w:rPr>
          <w:rFonts w:cs="Arial"/>
        </w:rPr>
        <w:t>Copyrights</w:t>
      </w:r>
      <w:bookmarkEnd w:id="143"/>
    </w:p>
    <w:p w14:paraId="08ABD425" w14:textId="1B2F0D79" w:rsidR="00262CCE" w:rsidRPr="00262CCE" w:rsidRDefault="00262CCE" w:rsidP="00262CCE">
      <w:pPr>
        <w:rPr>
          <w:color w:val="000000" w:themeColor="text1"/>
          <w:sz w:val="20"/>
          <w:szCs w:val="20"/>
        </w:rPr>
      </w:pPr>
      <w:r w:rsidRPr="00262CCE">
        <w:rPr>
          <w:rFonts w:eastAsia="Times New Roman"/>
          <w:color w:val="000000" w:themeColor="text1"/>
          <w:sz w:val="20"/>
          <w:szCs w:val="20"/>
        </w:rPr>
        <w:t>Er zijn geen copyright</w:t>
      </w:r>
      <w:ins w:id="146" w:author="Charlotte Leemans" w:date="2021-03-04T09:51:00Z">
        <w:r w:rsidR="003E2682">
          <w:rPr>
            <w:rFonts w:eastAsia="Times New Roman"/>
            <w:color w:val="000000" w:themeColor="text1"/>
            <w:sz w:val="20"/>
            <w:szCs w:val="20"/>
          </w:rPr>
          <w:t>-</w:t>
        </w:r>
      </w:ins>
      <w:del w:id="147" w:author="Charlotte Leemans" w:date="2021-03-04T09:51:00Z">
        <w:r w:rsidRPr="00262CCE" w:rsidDel="003E2682">
          <w:rPr>
            <w:rFonts w:eastAsia="Times New Roman"/>
            <w:color w:val="000000" w:themeColor="text1"/>
            <w:sz w:val="20"/>
            <w:szCs w:val="20"/>
          </w:rPr>
          <w:delText xml:space="preserve"> </w:delText>
        </w:r>
      </w:del>
      <w:r w:rsidRPr="00262CCE">
        <w:rPr>
          <w:rFonts w:eastAsia="Times New Roman"/>
          <w:color w:val="000000" w:themeColor="text1"/>
          <w:sz w:val="20"/>
          <w:szCs w:val="20"/>
        </w:rPr>
        <w:t xml:space="preserve">issues bekend. De schaal kan in de ggz gewoon worden ingezet.   </w:t>
      </w:r>
      <w:bookmarkEnd w:id="144"/>
      <w:bookmarkEnd w:id="145"/>
    </w:p>
    <w:p w14:paraId="42F64B89" w14:textId="77777777" w:rsidR="00262CCE" w:rsidRPr="00262CCE" w:rsidRDefault="00262CCE" w:rsidP="00262CCE">
      <w:pPr>
        <w:rPr>
          <w:rFonts w:eastAsia="Calibri"/>
          <w:b/>
          <w:color w:val="000000" w:themeColor="text1"/>
          <w:sz w:val="44"/>
          <w:szCs w:val="44"/>
        </w:rPr>
      </w:pPr>
      <w:r w:rsidRPr="00262CCE">
        <w:rPr>
          <w:color w:val="000000" w:themeColor="text1"/>
        </w:rPr>
        <w:br w:type="page"/>
      </w:r>
    </w:p>
    <w:p w14:paraId="7DBC942B" w14:textId="77777777" w:rsidR="00262CCE" w:rsidRPr="00262CCE" w:rsidRDefault="00262CCE" w:rsidP="00262CCE">
      <w:pPr>
        <w:pStyle w:val="Kop1"/>
        <w:spacing w:before="240" w:after="60"/>
        <w:ind w:left="360" w:hanging="360"/>
        <w:rPr>
          <w:rFonts w:cs="Arial"/>
        </w:rPr>
      </w:pPr>
      <w:bookmarkStart w:id="148" w:name="_Toc65221900"/>
      <w:r w:rsidRPr="00262CCE">
        <w:rPr>
          <w:rFonts w:cs="Arial"/>
        </w:rPr>
        <w:lastRenderedPageBreak/>
        <w:t xml:space="preserve">Metadata </w:t>
      </w:r>
      <w:proofErr w:type="gramStart"/>
      <w:r w:rsidRPr="00262CCE">
        <w:rPr>
          <w:rFonts w:cs="Arial"/>
        </w:rPr>
        <w:t>nl.ggznederlandsede</w:t>
      </w:r>
      <w:proofErr w:type="gramEnd"/>
      <w:r w:rsidRPr="00262CCE">
        <w:rPr>
          <w:rFonts w:cs="Arial"/>
        </w:rPr>
        <w:t>-MANSA-v1</w:t>
      </w:r>
      <w:bookmarkEnd w:id="148"/>
    </w:p>
    <w:p w14:paraId="468D27D0" w14:textId="77777777" w:rsidR="00262CCE" w:rsidRPr="00262CCE" w:rsidRDefault="00262CCE" w:rsidP="00262CCE">
      <w:pPr>
        <w:rPr>
          <w:color w:val="000000" w:themeColor="text1"/>
        </w:rPr>
      </w:pPr>
    </w:p>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262CCE" w:rsidRPr="00262CCE" w14:paraId="61268ACD" w14:textId="77777777" w:rsidTr="00262CCE">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03D2982" w14:textId="77777777" w:rsidR="00262CCE" w:rsidRPr="00262CCE" w:rsidRDefault="00262CCE" w:rsidP="00262CCE">
            <w:pPr>
              <w:rPr>
                <w:color w:val="000000" w:themeColor="text1"/>
                <w:sz w:val="20"/>
                <w:szCs w:val="20"/>
              </w:rPr>
            </w:pPr>
            <w:proofErr w:type="gramStart"/>
            <w:r w:rsidRPr="00262CCE">
              <w:rPr>
                <w:rFonts w:eastAsia="Times New Roman"/>
                <w:color w:val="000000" w:themeColor="text1"/>
                <w:sz w:val="20"/>
                <w:szCs w:val="20"/>
              </w:rPr>
              <w:t>DCM::</w:t>
            </w:r>
            <w:proofErr w:type="spellStart"/>
            <w:proofErr w:type="gramEnd"/>
            <w:r w:rsidRPr="00262CCE">
              <w:rPr>
                <w:rFonts w:eastAsia="Times New Roman"/>
                <w:color w:val="000000" w:themeColor="text1"/>
                <w:sz w:val="20"/>
                <w:szCs w:val="20"/>
              </w:rPr>
              <w:t>CoderList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56E3CFD"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w:t>
            </w:r>
          </w:p>
        </w:tc>
      </w:tr>
      <w:tr w:rsidR="00262CCE" w:rsidRPr="00262CCE" w14:paraId="7DCF5CF7" w14:textId="77777777" w:rsidTr="00262CCE">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EA7D2F6" w14:textId="77777777" w:rsidR="00262CCE" w:rsidRPr="00262CCE" w:rsidRDefault="00262CCE" w:rsidP="00262CCE">
            <w:pPr>
              <w:rPr>
                <w:color w:val="000000" w:themeColor="text1"/>
                <w:sz w:val="20"/>
                <w:szCs w:val="20"/>
              </w:rPr>
            </w:pPr>
            <w:proofErr w:type="gramStart"/>
            <w:r w:rsidRPr="00262CCE">
              <w:rPr>
                <w:rFonts w:eastAsia="Times New Roman"/>
                <w:color w:val="000000" w:themeColor="text1"/>
                <w:sz w:val="20"/>
                <w:szCs w:val="20"/>
              </w:rPr>
              <w:t>DCM::</w:t>
            </w:r>
            <w:proofErr w:type="spellStart"/>
            <w:proofErr w:type="gramEnd"/>
            <w:r w:rsidRPr="00262CCE">
              <w:rPr>
                <w:rFonts w:eastAsia="Times New Roman"/>
                <w:color w:val="000000" w:themeColor="text1"/>
                <w:sz w:val="20"/>
                <w:szCs w:val="20"/>
              </w:rPr>
              <w:t>ContactInformation.Address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754DDD8"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w:t>
            </w:r>
          </w:p>
        </w:tc>
      </w:tr>
      <w:tr w:rsidR="00262CCE" w:rsidRPr="00262CCE" w14:paraId="70CC67AB" w14:textId="77777777" w:rsidTr="00262CCE">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72E6419" w14:textId="77777777" w:rsidR="00262CCE" w:rsidRPr="00262CCE" w:rsidRDefault="00262CCE" w:rsidP="00262CCE">
            <w:pPr>
              <w:rPr>
                <w:color w:val="000000" w:themeColor="text1"/>
                <w:sz w:val="20"/>
                <w:szCs w:val="20"/>
              </w:rPr>
            </w:pPr>
            <w:proofErr w:type="gramStart"/>
            <w:r w:rsidRPr="00262CCE">
              <w:rPr>
                <w:rFonts w:eastAsia="Times New Roman"/>
                <w:color w:val="000000" w:themeColor="text1"/>
                <w:sz w:val="20"/>
                <w:szCs w:val="20"/>
              </w:rPr>
              <w:t>DCM::</w:t>
            </w:r>
            <w:proofErr w:type="spellStart"/>
            <w:proofErr w:type="gramEnd"/>
            <w:r w:rsidRPr="00262CCE">
              <w:rPr>
                <w:rFonts w:eastAsia="Times New Roman"/>
                <w:color w:val="000000" w:themeColor="text1"/>
                <w:sz w:val="20"/>
                <w:szCs w:val="20"/>
              </w:rPr>
              <w:t>ContactInformation.Name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9C2CA01"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w:t>
            </w:r>
          </w:p>
        </w:tc>
      </w:tr>
      <w:tr w:rsidR="00262CCE" w:rsidRPr="00262CCE" w14:paraId="0885855E" w14:textId="77777777" w:rsidTr="00262CCE">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CB20D1F" w14:textId="77777777" w:rsidR="00262CCE" w:rsidRPr="00262CCE" w:rsidRDefault="00262CCE" w:rsidP="00262CCE">
            <w:pPr>
              <w:rPr>
                <w:color w:val="000000" w:themeColor="text1"/>
                <w:sz w:val="20"/>
                <w:szCs w:val="20"/>
              </w:rPr>
            </w:pPr>
            <w:proofErr w:type="gramStart"/>
            <w:r w:rsidRPr="00262CCE">
              <w:rPr>
                <w:rFonts w:eastAsia="Times New Roman"/>
                <w:color w:val="000000" w:themeColor="text1"/>
                <w:sz w:val="20"/>
                <w:szCs w:val="20"/>
              </w:rPr>
              <w:t>DCM::</w:t>
            </w:r>
            <w:proofErr w:type="spellStart"/>
            <w:proofErr w:type="gramEnd"/>
            <w:r w:rsidRPr="00262CCE">
              <w:rPr>
                <w:rFonts w:eastAsia="Times New Roman"/>
                <w:color w:val="000000" w:themeColor="text1"/>
                <w:sz w:val="20"/>
                <w:szCs w:val="20"/>
              </w:rPr>
              <w:t>ContactInformation.Telecom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5AE3DCD" w14:textId="77777777" w:rsidR="00262CCE" w:rsidRPr="00262CCE" w:rsidRDefault="00262CCE" w:rsidP="00262CCE">
            <w:pPr>
              <w:rPr>
                <w:color w:val="000000" w:themeColor="text1"/>
                <w:sz w:val="20"/>
                <w:szCs w:val="20"/>
              </w:rPr>
            </w:pPr>
            <w:proofErr w:type="gramStart"/>
            <w:r w:rsidRPr="00262CCE">
              <w:rPr>
                <w:rFonts w:eastAsia="Times New Roman"/>
                <w:color w:val="000000" w:themeColor="text1"/>
                <w:sz w:val="20"/>
                <w:szCs w:val="20"/>
              </w:rPr>
              <w:t>wgoossen@denederlandseggz.nl</w:t>
            </w:r>
            <w:proofErr w:type="gramEnd"/>
          </w:p>
        </w:tc>
      </w:tr>
      <w:tr w:rsidR="00262CCE" w:rsidRPr="00262CCE" w14:paraId="576ED22B" w14:textId="77777777" w:rsidTr="00262CCE">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55A1ADA" w14:textId="77777777" w:rsidR="00262CCE" w:rsidRPr="00262CCE" w:rsidRDefault="00262CCE" w:rsidP="00262CCE">
            <w:pPr>
              <w:rPr>
                <w:color w:val="000000" w:themeColor="text1"/>
                <w:sz w:val="20"/>
                <w:szCs w:val="20"/>
              </w:rPr>
            </w:pPr>
            <w:proofErr w:type="gramStart"/>
            <w:r w:rsidRPr="00262CCE">
              <w:rPr>
                <w:rFonts w:eastAsia="Times New Roman"/>
                <w:color w:val="000000" w:themeColor="text1"/>
                <w:sz w:val="20"/>
                <w:szCs w:val="20"/>
              </w:rPr>
              <w:t>DCM::</w:t>
            </w:r>
            <w:proofErr w:type="spellStart"/>
            <w:proofErr w:type="gramEnd"/>
            <w:r w:rsidRPr="00262CCE">
              <w:rPr>
                <w:rFonts w:eastAsia="Times New Roman"/>
                <w:color w:val="000000" w:themeColor="text1"/>
                <w:sz w:val="20"/>
                <w:szCs w:val="20"/>
              </w:rPr>
              <w:t>ContentAuthorList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CC4DD68"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w:t>
            </w:r>
          </w:p>
        </w:tc>
      </w:tr>
      <w:tr w:rsidR="00262CCE" w:rsidRPr="00262CCE" w14:paraId="0F46E3DA" w14:textId="77777777" w:rsidTr="00262CCE">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181B155" w14:textId="77777777" w:rsidR="00262CCE" w:rsidRPr="00262CCE" w:rsidRDefault="00262CCE" w:rsidP="00262CCE">
            <w:pPr>
              <w:rPr>
                <w:color w:val="000000" w:themeColor="text1"/>
                <w:sz w:val="20"/>
                <w:szCs w:val="20"/>
              </w:rPr>
            </w:pPr>
            <w:proofErr w:type="gramStart"/>
            <w:r w:rsidRPr="00262CCE">
              <w:rPr>
                <w:rFonts w:eastAsia="Times New Roman"/>
                <w:color w:val="000000" w:themeColor="text1"/>
                <w:sz w:val="20"/>
                <w:szCs w:val="20"/>
              </w:rPr>
              <w:t>DCM::</w:t>
            </w:r>
            <w:proofErr w:type="spellStart"/>
            <w:proofErr w:type="gramEnd"/>
            <w:r w:rsidRPr="00262CCE">
              <w:rPr>
                <w:rFonts w:eastAsia="Times New Roman"/>
                <w:color w:val="000000" w:themeColor="text1"/>
                <w:sz w:val="20"/>
                <w:szCs w:val="20"/>
              </w:rPr>
              <w:t>CreationDate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77CF16D" w14:textId="77777777" w:rsidR="00262CCE" w:rsidRPr="00262CCE" w:rsidRDefault="00262CCE" w:rsidP="00262CCE">
            <w:pPr>
              <w:rPr>
                <w:color w:val="000000" w:themeColor="text1"/>
                <w:sz w:val="20"/>
                <w:szCs w:val="20"/>
              </w:rPr>
            </w:pPr>
          </w:p>
        </w:tc>
      </w:tr>
      <w:tr w:rsidR="00262CCE" w:rsidRPr="00262CCE" w14:paraId="2B299E56" w14:textId="77777777" w:rsidTr="00262CCE">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D9FE269" w14:textId="77777777" w:rsidR="00262CCE" w:rsidRPr="00262CCE" w:rsidRDefault="00262CCE" w:rsidP="00262CCE">
            <w:pPr>
              <w:rPr>
                <w:color w:val="000000" w:themeColor="text1"/>
                <w:sz w:val="20"/>
                <w:szCs w:val="20"/>
              </w:rPr>
            </w:pPr>
            <w:proofErr w:type="gramStart"/>
            <w:r w:rsidRPr="00262CCE">
              <w:rPr>
                <w:rFonts w:eastAsia="Times New Roman"/>
                <w:color w:val="000000" w:themeColor="text1"/>
                <w:sz w:val="20"/>
                <w:szCs w:val="20"/>
              </w:rPr>
              <w:t>DCM::</w:t>
            </w:r>
            <w:proofErr w:type="spellStart"/>
            <w:proofErr w:type="gramEnd"/>
            <w:r w:rsidRPr="00262CCE">
              <w:rPr>
                <w:rFonts w:eastAsia="Times New Roman"/>
                <w:color w:val="000000" w:themeColor="text1"/>
                <w:sz w:val="20"/>
                <w:szCs w:val="20"/>
              </w:rPr>
              <w:t>DeprecatedDate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9BDA32B" w14:textId="77777777" w:rsidR="00262CCE" w:rsidRPr="00262CCE" w:rsidRDefault="00262CCE" w:rsidP="00262CCE">
            <w:pPr>
              <w:rPr>
                <w:color w:val="000000" w:themeColor="text1"/>
                <w:sz w:val="20"/>
                <w:szCs w:val="20"/>
              </w:rPr>
            </w:pPr>
          </w:p>
        </w:tc>
      </w:tr>
      <w:tr w:rsidR="00262CCE" w:rsidRPr="00262CCE" w14:paraId="760F8368" w14:textId="77777777" w:rsidTr="00262CCE">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6AC0A6D" w14:textId="77777777" w:rsidR="00262CCE" w:rsidRPr="00262CCE" w:rsidRDefault="00262CCE" w:rsidP="00262CCE">
            <w:pPr>
              <w:rPr>
                <w:color w:val="000000" w:themeColor="text1"/>
                <w:sz w:val="20"/>
                <w:szCs w:val="20"/>
              </w:rPr>
            </w:pPr>
            <w:proofErr w:type="gramStart"/>
            <w:r w:rsidRPr="00262CCE">
              <w:rPr>
                <w:rFonts w:eastAsia="Times New Roman"/>
                <w:color w:val="000000" w:themeColor="text1"/>
                <w:sz w:val="20"/>
                <w:szCs w:val="20"/>
              </w:rPr>
              <w:t>DCM::</w:t>
            </w:r>
            <w:proofErr w:type="spellStart"/>
            <w:proofErr w:type="gramEnd"/>
            <w:r w:rsidRPr="00262CCE">
              <w:rPr>
                <w:rFonts w:eastAsia="Times New Roman"/>
                <w:color w:val="000000" w:themeColor="text1"/>
                <w:sz w:val="20"/>
                <w:szCs w:val="20"/>
              </w:rPr>
              <w:t>DescriptionLanguage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118F8D9" w14:textId="77777777" w:rsidR="00262CCE" w:rsidRPr="00262CCE" w:rsidRDefault="00262CCE" w:rsidP="00262CCE">
            <w:pPr>
              <w:rPr>
                <w:color w:val="000000" w:themeColor="text1"/>
                <w:sz w:val="20"/>
                <w:szCs w:val="20"/>
              </w:rPr>
            </w:pPr>
            <w:proofErr w:type="gramStart"/>
            <w:r w:rsidRPr="00262CCE">
              <w:rPr>
                <w:rFonts w:eastAsia="Times New Roman"/>
                <w:color w:val="000000" w:themeColor="text1"/>
                <w:sz w:val="20"/>
                <w:szCs w:val="20"/>
              </w:rPr>
              <w:t>nl</w:t>
            </w:r>
            <w:proofErr w:type="gramEnd"/>
          </w:p>
        </w:tc>
      </w:tr>
      <w:tr w:rsidR="00262CCE" w:rsidRPr="00262CCE" w14:paraId="49A22F6E" w14:textId="77777777" w:rsidTr="00262CCE">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C31202C" w14:textId="77777777" w:rsidR="00262CCE" w:rsidRPr="00262CCE" w:rsidRDefault="00262CCE" w:rsidP="00262CCE">
            <w:pPr>
              <w:rPr>
                <w:color w:val="000000" w:themeColor="text1"/>
                <w:sz w:val="20"/>
                <w:szCs w:val="20"/>
              </w:rPr>
            </w:pPr>
            <w:proofErr w:type="gramStart"/>
            <w:r w:rsidRPr="00262CCE">
              <w:rPr>
                <w:rFonts w:eastAsia="Times New Roman"/>
                <w:color w:val="000000" w:themeColor="text1"/>
                <w:sz w:val="20"/>
                <w:szCs w:val="20"/>
              </w:rPr>
              <w:t>DCM::</w:t>
            </w:r>
            <w:proofErr w:type="spellStart"/>
            <w:proofErr w:type="gramEnd"/>
            <w:r w:rsidRPr="00262CCE">
              <w:rPr>
                <w:rFonts w:eastAsia="Times New Roman"/>
                <w:color w:val="000000" w:themeColor="text1"/>
                <w:sz w:val="20"/>
                <w:szCs w:val="20"/>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3AC0756" w14:textId="77777777" w:rsidR="00262CCE" w:rsidRPr="00262CCE" w:rsidRDefault="00262CCE" w:rsidP="00262CCE">
            <w:pPr>
              <w:rPr>
                <w:color w:val="000000" w:themeColor="text1"/>
                <w:sz w:val="20"/>
                <w:szCs w:val="20"/>
              </w:rPr>
            </w:pPr>
          </w:p>
        </w:tc>
      </w:tr>
      <w:tr w:rsidR="00262CCE" w:rsidRPr="00262CCE" w14:paraId="36E4F94D" w14:textId="77777777" w:rsidTr="00262CCE">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E0269D9" w14:textId="77777777" w:rsidR="00262CCE" w:rsidRPr="00262CCE" w:rsidRDefault="00262CCE" w:rsidP="00262CCE">
            <w:pPr>
              <w:rPr>
                <w:color w:val="000000" w:themeColor="text1"/>
                <w:sz w:val="20"/>
                <w:szCs w:val="20"/>
              </w:rPr>
            </w:pPr>
            <w:proofErr w:type="gramStart"/>
            <w:r w:rsidRPr="00262CCE">
              <w:rPr>
                <w:rFonts w:eastAsia="Times New Roman"/>
                <w:color w:val="000000" w:themeColor="text1"/>
                <w:sz w:val="20"/>
                <w:szCs w:val="20"/>
              </w:rPr>
              <w:t>DCM::</w:t>
            </w:r>
            <w:proofErr w:type="spellStart"/>
            <w:proofErr w:type="gramEnd"/>
            <w:r w:rsidRPr="00262CCE">
              <w:rPr>
                <w:rFonts w:eastAsia="Times New Roman"/>
                <w:color w:val="000000" w:themeColor="text1"/>
                <w:sz w:val="20"/>
                <w:szCs w:val="20"/>
              </w:rPr>
              <w:t>EndorsingAuthority.Name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DA39055"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w:t>
            </w:r>
          </w:p>
        </w:tc>
      </w:tr>
      <w:tr w:rsidR="00262CCE" w:rsidRPr="00262CCE" w14:paraId="26C1995F" w14:textId="77777777" w:rsidTr="00262CCE">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93CD285" w14:textId="77777777" w:rsidR="00262CCE" w:rsidRPr="00262CCE" w:rsidRDefault="00262CCE" w:rsidP="00262CCE">
            <w:pPr>
              <w:rPr>
                <w:color w:val="000000" w:themeColor="text1"/>
                <w:sz w:val="20"/>
                <w:szCs w:val="20"/>
              </w:rPr>
            </w:pPr>
            <w:proofErr w:type="gramStart"/>
            <w:r w:rsidRPr="00262CCE">
              <w:rPr>
                <w:rFonts w:eastAsia="Times New Roman"/>
                <w:color w:val="000000" w:themeColor="text1"/>
                <w:sz w:val="20"/>
                <w:szCs w:val="20"/>
              </w:rPr>
              <w:t>DCM::</w:t>
            </w:r>
            <w:proofErr w:type="spellStart"/>
            <w:proofErr w:type="gramEnd"/>
            <w:r w:rsidRPr="00262CCE">
              <w:rPr>
                <w:rFonts w:eastAsia="Times New Roman"/>
                <w:color w:val="000000" w:themeColor="text1"/>
                <w:sz w:val="20"/>
                <w:szCs w:val="20"/>
              </w:rPr>
              <w:t>EndorsingAuthority.Telecom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D650018" w14:textId="77777777" w:rsidR="00262CCE" w:rsidRPr="00262CCE" w:rsidRDefault="00262CCE" w:rsidP="00262CCE">
            <w:pPr>
              <w:rPr>
                <w:color w:val="000000" w:themeColor="text1"/>
                <w:sz w:val="20"/>
                <w:szCs w:val="20"/>
              </w:rPr>
            </w:pPr>
          </w:p>
        </w:tc>
      </w:tr>
      <w:tr w:rsidR="00262CCE" w:rsidRPr="00262CCE" w14:paraId="7401E350" w14:textId="77777777" w:rsidTr="00262CCE">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C25A6B4" w14:textId="77777777" w:rsidR="00262CCE" w:rsidRPr="00262CCE" w:rsidRDefault="00262CCE" w:rsidP="00262CCE">
            <w:pPr>
              <w:rPr>
                <w:color w:val="000000" w:themeColor="text1"/>
                <w:sz w:val="20"/>
                <w:szCs w:val="20"/>
              </w:rPr>
            </w:pPr>
            <w:proofErr w:type="gramStart"/>
            <w:r w:rsidRPr="00262CCE">
              <w:rPr>
                <w:rFonts w:eastAsia="Times New Roman"/>
                <w:color w:val="000000" w:themeColor="text1"/>
                <w:sz w:val="20"/>
                <w:szCs w:val="20"/>
              </w:rPr>
              <w:t>DCM::</w:t>
            </w:r>
            <w:proofErr w:type="spellStart"/>
            <w:proofErr w:type="gramEnd"/>
            <w:r w:rsidRPr="00262CCE">
              <w:rPr>
                <w:rFonts w:eastAsia="Times New Roman"/>
                <w:color w:val="000000" w:themeColor="text1"/>
                <w:sz w:val="20"/>
                <w:szCs w:val="20"/>
              </w:rPr>
              <w:t>Id</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B793562"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2.16.840.1.113883.3.3210.14.1.13</w:t>
            </w:r>
          </w:p>
        </w:tc>
      </w:tr>
      <w:tr w:rsidR="00262CCE" w:rsidRPr="00262CCE" w14:paraId="5CC2C4E3" w14:textId="77777777" w:rsidTr="00262CCE">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77A77DD" w14:textId="77777777" w:rsidR="00262CCE" w:rsidRPr="00262CCE" w:rsidRDefault="00262CCE" w:rsidP="00262CCE">
            <w:pPr>
              <w:rPr>
                <w:color w:val="000000" w:themeColor="text1"/>
                <w:sz w:val="20"/>
                <w:szCs w:val="20"/>
              </w:rPr>
            </w:pPr>
            <w:proofErr w:type="gramStart"/>
            <w:r w:rsidRPr="00262CCE">
              <w:rPr>
                <w:rFonts w:eastAsia="Times New Roman"/>
                <w:color w:val="000000" w:themeColor="text1"/>
                <w:sz w:val="20"/>
                <w:szCs w:val="20"/>
              </w:rPr>
              <w:t>DCM::</w:t>
            </w:r>
            <w:proofErr w:type="spellStart"/>
            <w:proofErr w:type="gramEnd"/>
            <w:r w:rsidRPr="00262CCE">
              <w:rPr>
                <w:rFonts w:eastAsia="Times New Roman"/>
                <w:color w:val="000000" w:themeColor="text1"/>
                <w:sz w:val="20"/>
                <w:szCs w:val="20"/>
              </w:rPr>
              <w:t>KeywordList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055203F" w14:textId="77777777" w:rsidR="00262CCE" w:rsidRPr="00262CCE" w:rsidRDefault="00262CCE" w:rsidP="00262CCE">
            <w:pPr>
              <w:rPr>
                <w:color w:val="000000" w:themeColor="text1"/>
                <w:sz w:val="20"/>
                <w:szCs w:val="20"/>
              </w:rPr>
            </w:pPr>
          </w:p>
        </w:tc>
      </w:tr>
      <w:tr w:rsidR="00262CCE" w:rsidRPr="00262CCE" w14:paraId="1D48D202" w14:textId="77777777" w:rsidTr="00262CCE">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708148E" w14:textId="77777777" w:rsidR="00262CCE" w:rsidRPr="00262CCE" w:rsidRDefault="00262CCE" w:rsidP="00262CCE">
            <w:pPr>
              <w:rPr>
                <w:color w:val="000000" w:themeColor="text1"/>
                <w:sz w:val="20"/>
                <w:szCs w:val="20"/>
              </w:rPr>
            </w:pPr>
            <w:proofErr w:type="gramStart"/>
            <w:r w:rsidRPr="00262CCE">
              <w:rPr>
                <w:rFonts w:eastAsia="Times New Roman"/>
                <w:color w:val="000000" w:themeColor="text1"/>
                <w:sz w:val="20"/>
                <w:szCs w:val="20"/>
              </w:rPr>
              <w:t>DCM::</w:t>
            </w:r>
            <w:proofErr w:type="spellStart"/>
            <w:proofErr w:type="gramEnd"/>
            <w:r w:rsidRPr="00262CCE">
              <w:rPr>
                <w:rFonts w:eastAsia="Times New Roman"/>
                <w:color w:val="000000" w:themeColor="text1"/>
                <w:sz w:val="20"/>
                <w:szCs w:val="20"/>
              </w:rPr>
              <w:t>LifecycleStatus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C095684"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Draft</w:t>
            </w:r>
          </w:p>
        </w:tc>
      </w:tr>
      <w:tr w:rsidR="00262CCE" w:rsidRPr="00262CCE" w14:paraId="70E78D41" w14:textId="77777777" w:rsidTr="00262CCE">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DAD5838" w14:textId="77777777" w:rsidR="00262CCE" w:rsidRPr="00262CCE" w:rsidRDefault="00262CCE" w:rsidP="00262CCE">
            <w:pPr>
              <w:rPr>
                <w:color w:val="000000" w:themeColor="text1"/>
                <w:sz w:val="20"/>
                <w:szCs w:val="20"/>
              </w:rPr>
            </w:pPr>
            <w:proofErr w:type="gramStart"/>
            <w:r w:rsidRPr="00262CCE">
              <w:rPr>
                <w:rFonts w:eastAsia="Times New Roman"/>
                <w:color w:val="000000" w:themeColor="text1"/>
                <w:sz w:val="20"/>
                <w:szCs w:val="20"/>
              </w:rPr>
              <w:t>DCM::</w:t>
            </w:r>
            <w:proofErr w:type="spellStart"/>
            <w:proofErr w:type="gramEnd"/>
            <w:r w:rsidRPr="00262CCE">
              <w:rPr>
                <w:rFonts w:eastAsia="Times New Roman"/>
                <w:color w:val="000000" w:themeColor="text1"/>
                <w:sz w:val="20"/>
                <w:szCs w:val="20"/>
              </w:rPr>
              <w:t>ModelerList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E1E0661"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w:t>
            </w:r>
          </w:p>
        </w:tc>
      </w:tr>
      <w:tr w:rsidR="00262CCE" w:rsidRPr="00262CCE" w14:paraId="4F559698" w14:textId="77777777" w:rsidTr="00262CCE">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E22E488" w14:textId="77777777" w:rsidR="00262CCE" w:rsidRPr="00262CCE" w:rsidRDefault="00262CCE" w:rsidP="00262CCE">
            <w:pPr>
              <w:rPr>
                <w:color w:val="000000" w:themeColor="text1"/>
                <w:sz w:val="20"/>
                <w:szCs w:val="20"/>
              </w:rPr>
            </w:pPr>
            <w:proofErr w:type="gramStart"/>
            <w:r w:rsidRPr="00262CCE">
              <w:rPr>
                <w:rFonts w:eastAsia="Times New Roman"/>
                <w:color w:val="000000" w:themeColor="text1"/>
                <w:sz w:val="20"/>
                <w:szCs w:val="20"/>
              </w:rPr>
              <w:t>DCM::</w:t>
            </w:r>
            <w:proofErr w:type="gramEnd"/>
            <w:r w:rsidRPr="00262CCE">
              <w:rPr>
                <w:rFonts w:eastAsia="Times New Roman"/>
                <w:color w:val="000000" w:themeColor="text1"/>
                <w:sz w:val="20"/>
                <w:szCs w:val="20"/>
              </w:rPr>
              <w:t>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BA6213B" w14:textId="77777777" w:rsidR="00262CCE" w:rsidRPr="00262CCE" w:rsidRDefault="00262CCE" w:rsidP="00262CCE">
            <w:pPr>
              <w:rPr>
                <w:color w:val="000000" w:themeColor="text1"/>
                <w:sz w:val="20"/>
                <w:szCs w:val="20"/>
              </w:rPr>
            </w:pPr>
            <w:proofErr w:type="spellStart"/>
            <w:proofErr w:type="gramStart"/>
            <w:r w:rsidRPr="00262CCE">
              <w:rPr>
                <w:rFonts w:eastAsia="Times New Roman"/>
                <w:color w:val="000000" w:themeColor="text1"/>
                <w:sz w:val="20"/>
                <w:szCs w:val="20"/>
              </w:rPr>
              <w:t>nl.nlggznederlandsede</w:t>
            </w:r>
            <w:proofErr w:type="gramEnd"/>
            <w:r w:rsidRPr="00262CCE">
              <w:rPr>
                <w:rFonts w:eastAsia="Times New Roman"/>
                <w:color w:val="000000" w:themeColor="text1"/>
                <w:sz w:val="20"/>
                <w:szCs w:val="20"/>
              </w:rPr>
              <w:t>.MANSA</w:t>
            </w:r>
            <w:proofErr w:type="spellEnd"/>
          </w:p>
        </w:tc>
      </w:tr>
      <w:tr w:rsidR="00262CCE" w:rsidRPr="00262CCE" w14:paraId="2C7F52E5" w14:textId="77777777" w:rsidTr="00262CCE">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17F2DF8" w14:textId="77777777" w:rsidR="00262CCE" w:rsidRPr="00262CCE" w:rsidRDefault="00262CCE" w:rsidP="00262CCE">
            <w:pPr>
              <w:rPr>
                <w:color w:val="000000" w:themeColor="text1"/>
                <w:sz w:val="20"/>
                <w:szCs w:val="20"/>
              </w:rPr>
            </w:pPr>
            <w:proofErr w:type="gramStart"/>
            <w:r w:rsidRPr="00262CCE">
              <w:rPr>
                <w:rFonts w:eastAsia="Times New Roman"/>
                <w:color w:val="000000" w:themeColor="text1"/>
                <w:sz w:val="20"/>
                <w:szCs w:val="20"/>
              </w:rPr>
              <w:t>DCM::</w:t>
            </w:r>
            <w:proofErr w:type="spellStart"/>
            <w:proofErr w:type="gramEnd"/>
            <w:r w:rsidRPr="00262CCE">
              <w:rPr>
                <w:rFonts w:eastAsia="Times New Roman"/>
                <w:color w:val="000000" w:themeColor="text1"/>
                <w:sz w:val="20"/>
                <w:szCs w:val="20"/>
              </w:rPr>
              <w:t>PublicationDate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7135A63" w14:textId="77777777" w:rsidR="00262CCE" w:rsidRPr="00262CCE" w:rsidRDefault="00262CCE" w:rsidP="00262CCE">
            <w:pPr>
              <w:rPr>
                <w:color w:val="000000" w:themeColor="text1"/>
                <w:sz w:val="20"/>
                <w:szCs w:val="20"/>
              </w:rPr>
            </w:pPr>
          </w:p>
        </w:tc>
      </w:tr>
      <w:tr w:rsidR="00262CCE" w:rsidRPr="00262CCE" w14:paraId="6D8ABC45" w14:textId="77777777" w:rsidTr="00262CCE">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B9BE73F" w14:textId="77777777" w:rsidR="00262CCE" w:rsidRPr="00262CCE" w:rsidRDefault="00262CCE" w:rsidP="00262CCE">
            <w:pPr>
              <w:rPr>
                <w:color w:val="000000" w:themeColor="text1"/>
                <w:sz w:val="20"/>
                <w:szCs w:val="20"/>
              </w:rPr>
            </w:pPr>
            <w:proofErr w:type="gramStart"/>
            <w:r w:rsidRPr="00262CCE">
              <w:rPr>
                <w:rFonts w:eastAsia="Times New Roman"/>
                <w:color w:val="000000" w:themeColor="text1"/>
                <w:sz w:val="20"/>
                <w:szCs w:val="20"/>
              </w:rPr>
              <w:t>DCM::</w:t>
            </w:r>
            <w:proofErr w:type="spellStart"/>
            <w:proofErr w:type="gramEnd"/>
            <w:r w:rsidRPr="00262CCE">
              <w:rPr>
                <w:rFonts w:eastAsia="Times New Roman"/>
                <w:color w:val="000000" w:themeColor="text1"/>
                <w:sz w:val="20"/>
                <w:szCs w:val="20"/>
              </w:rPr>
              <w:t>PublicationStatus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7031D60" w14:textId="77777777" w:rsidR="00262CCE" w:rsidRPr="00262CCE" w:rsidRDefault="00262CCE" w:rsidP="00262CCE">
            <w:pPr>
              <w:rPr>
                <w:color w:val="000000" w:themeColor="text1"/>
                <w:sz w:val="20"/>
                <w:szCs w:val="20"/>
              </w:rPr>
            </w:pPr>
            <w:proofErr w:type="spellStart"/>
            <w:r w:rsidRPr="00262CCE">
              <w:rPr>
                <w:rFonts w:eastAsia="Times New Roman"/>
                <w:color w:val="000000" w:themeColor="text1"/>
                <w:sz w:val="20"/>
                <w:szCs w:val="20"/>
              </w:rPr>
              <w:t>Published</w:t>
            </w:r>
            <w:proofErr w:type="spellEnd"/>
            <w:r w:rsidRPr="00262CCE">
              <w:rPr>
                <w:rFonts w:eastAsia="Times New Roman"/>
                <w:color w:val="000000" w:themeColor="text1"/>
                <w:sz w:val="20"/>
                <w:szCs w:val="20"/>
              </w:rPr>
              <w:t xml:space="preserve"> </w:t>
            </w:r>
            <w:proofErr w:type="spellStart"/>
            <w:r w:rsidRPr="00262CCE">
              <w:rPr>
                <w:rFonts w:eastAsia="Times New Roman"/>
                <w:color w:val="000000" w:themeColor="text1"/>
                <w:sz w:val="20"/>
                <w:szCs w:val="20"/>
              </w:rPr>
              <w:t>for</w:t>
            </w:r>
            <w:proofErr w:type="spellEnd"/>
            <w:r w:rsidRPr="00262CCE">
              <w:rPr>
                <w:rFonts w:eastAsia="Times New Roman"/>
                <w:color w:val="000000" w:themeColor="text1"/>
                <w:sz w:val="20"/>
                <w:szCs w:val="20"/>
              </w:rPr>
              <w:t xml:space="preserve"> VIPPGGZ</w:t>
            </w:r>
          </w:p>
        </w:tc>
      </w:tr>
      <w:tr w:rsidR="00262CCE" w:rsidRPr="00262CCE" w14:paraId="4E9F96B3" w14:textId="77777777" w:rsidTr="00262CCE">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E659F72" w14:textId="77777777" w:rsidR="00262CCE" w:rsidRPr="00262CCE" w:rsidRDefault="00262CCE" w:rsidP="00262CCE">
            <w:pPr>
              <w:rPr>
                <w:color w:val="000000" w:themeColor="text1"/>
                <w:sz w:val="20"/>
                <w:szCs w:val="20"/>
              </w:rPr>
            </w:pPr>
            <w:proofErr w:type="gramStart"/>
            <w:r w:rsidRPr="00262CCE">
              <w:rPr>
                <w:rFonts w:eastAsia="Times New Roman"/>
                <w:color w:val="000000" w:themeColor="text1"/>
                <w:sz w:val="20"/>
                <w:szCs w:val="20"/>
              </w:rPr>
              <w:t>DCM::</w:t>
            </w:r>
            <w:proofErr w:type="spellStart"/>
            <w:proofErr w:type="gramEnd"/>
            <w:r w:rsidRPr="00262CCE">
              <w:rPr>
                <w:rFonts w:eastAsia="Times New Roman"/>
                <w:color w:val="000000" w:themeColor="text1"/>
                <w:sz w:val="20"/>
                <w:szCs w:val="20"/>
              </w:rPr>
              <w:t>ReviewerList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BA2C656" w14:textId="77777777" w:rsidR="00262CCE" w:rsidRPr="00262CCE" w:rsidRDefault="00262CCE" w:rsidP="00262CCE">
            <w:pPr>
              <w:rPr>
                <w:color w:val="000000" w:themeColor="text1"/>
                <w:sz w:val="20"/>
                <w:szCs w:val="20"/>
              </w:rPr>
            </w:pPr>
          </w:p>
        </w:tc>
      </w:tr>
      <w:tr w:rsidR="00262CCE" w:rsidRPr="00262CCE" w14:paraId="1A2DC3DC" w14:textId="77777777" w:rsidTr="00262CCE">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B65397A" w14:textId="77777777" w:rsidR="00262CCE" w:rsidRPr="00262CCE" w:rsidRDefault="00262CCE" w:rsidP="00262CCE">
            <w:pPr>
              <w:rPr>
                <w:color w:val="000000" w:themeColor="text1"/>
                <w:sz w:val="20"/>
                <w:szCs w:val="20"/>
              </w:rPr>
            </w:pPr>
            <w:proofErr w:type="gramStart"/>
            <w:r w:rsidRPr="00262CCE">
              <w:rPr>
                <w:rFonts w:eastAsia="Times New Roman"/>
                <w:color w:val="000000" w:themeColor="text1"/>
                <w:sz w:val="20"/>
                <w:szCs w:val="20"/>
              </w:rPr>
              <w:t>DCM::</w:t>
            </w:r>
            <w:proofErr w:type="spellStart"/>
            <w:proofErr w:type="gramEnd"/>
            <w:r w:rsidRPr="00262CCE">
              <w:rPr>
                <w:rFonts w:eastAsia="Times New Roman"/>
                <w:color w:val="000000" w:themeColor="text1"/>
                <w:sz w:val="20"/>
                <w:szCs w:val="20"/>
              </w:rPr>
              <w:t>RevisionDate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55ADF1A" w14:textId="77777777" w:rsidR="00262CCE" w:rsidRPr="00262CCE" w:rsidRDefault="00262CCE" w:rsidP="00262CCE">
            <w:pPr>
              <w:rPr>
                <w:color w:val="000000" w:themeColor="text1"/>
                <w:sz w:val="20"/>
                <w:szCs w:val="20"/>
              </w:rPr>
            </w:pPr>
          </w:p>
        </w:tc>
      </w:tr>
      <w:tr w:rsidR="00262CCE" w:rsidRPr="00262CCE" w14:paraId="6C48A348" w14:textId="77777777" w:rsidTr="00262CCE">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8BF9979" w14:textId="77777777" w:rsidR="00262CCE" w:rsidRPr="00262CCE" w:rsidRDefault="00262CCE" w:rsidP="00262CCE">
            <w:pPr>
              <w:rPr>
                <w:color w:val="000000" w:themeColor="text1"/>
                <w:sz w:val="20"/>
                <w:szCs w:val="20"/>
              </w:rPr>
            </w:pPr>
            <w:proofErr w:type="gramStart"/>
            <w:r w:rsidRPr="00262CCE">
              <w:rPr>
                <w:rFonts w:eastAsia="Times New Roman"/>
                <w:color w:val="000000" w:themeColor="text1"/>
                <w:sz w:val="20"/>
                <w:szCs w:val="20"/>
              </w:rPr>
              <w:t>DCM::</w:t>
            </w:r>
            <w:proofErr w:type="spellStart"/>
            <w:proofErr w:type="gramEnd"/>
            <w:r w:rsidRPr="00262CCE">
              <w:rPr>
                <w:rFonts w:eastAsia="Times New Roman"/>
                <w:color w:val="000000" w:themeColor="text1"/>
                <w:sz w:val="20"/>
                <w:szCs w:val="20"/>
              </w:rPr>
              <w:t>Superseeds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96FACE6"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w:t>
            </w:r>
          </w:p>
        </w:tc>
      </w:tr>
      <w:tr w:rsidR="00262CCE" w:rsidRPr="00262CCE" w14:paraId="1CC7149F" w14:textId="77777777" w:rsidTr="00262CCE">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9ACF60C" w14:textId="77777777" w:rsidR="00262CCE" w:rsidRPr="00262CCE" w:rsidRDefault="00262CCE" w:rsidP="00262CCE">
            <w:pPr>
              <w:rPr>
                <w:color w:val="000000" w:themeColor="text1"/>
                <w:sz w:val="20"/>
                <w:szCs w:val="20"/>
              </w:rPr>
            </w:pPr>
            <w:proofErr w:type="gramStart"/>
            <w:r w:rsidRPr="00262CCE">
              <w:rPr>
                <w:rFonts w:eastAsia="Times New Roman"/>
                <w:color w:val="000000" w:themeColor="text1"/>
                <w:sz w:val="20"/>
                <w:szCs w:val="20"/>
              </w:rPr>
              <w:t>DCM::</w:t>
            </w:r>
            <w:proofErr w:type="gramEnd"/>
            <w:r w:rsidRPr="00262CCE">
              <w:rPr>
                <w:rFonts w:eastAsia="Times New Roman"/>
                <w:color w:val="000000" w:themeColor="text1"/>
                <w:sz w:val="20"/>
                <w:szCs w:val="20"/>
              </w:rPr>
              <w:t>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B67EB9F"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1.0</w:t>
            </w:r>
          </w:p>
        </w:tc>
      </w:tr>
    </w:tbl>
    <w:p w14:paraId="1C6ED3C8" w14:textId="77777777" w:rsidR="00262CCE" w:rsidRPr="00262CCE" w:rsidRDefault="00262CCE" w:rsidP="00262CCE">
      <w:pPr>
        <w:rPr>
          <w:color w:val="000000" w:themeColor="text1"/>
          <w:sz w:val="20"/>
          <w:szCs w:val="20"/>
        </w:rPr>
      </w:pPr>
    </w:p>
    <w:p w14:paraId="62BF6616" w14:textId="77777777" w:rsidR="00262CCE" w:rsidRPr="00262CCE" w:rsidRDefault="00262CCE" w:rsidP="00262CCE">
      <w:pPr>
        <w:pStyle w:val="Kop2"/>
        <w:rPr>
          <w:rFonts w:cs="Arial"/>
        </w:rPr>
      </w:pPr>
      <w:bookmarkStart w:id="149" w:name="_Toc65221901"/>
      <w:bookmarkStart w:id="150" w:name="REVISION_HISTORY"/>
      <w:bookmarkStart w:id="151" w:name="BKM_64FA15E0_3F4A_470E_8A0E_7FC72A6135F0"/>
      <w:proofErr w:type="spellStart"/>
      <w:r w:rsidRPr="00262CCE">
        <w:rPr>
          <w:rFonts w:cs="Arial"/>
        </w:rPr>
        <w:t>Revision</w:t>
      </w:r>
      <w:proofErr w:type="spellEnd"/>
      <w:r w:rsidRPr="00262CCE">
        <w:rPr>
          <w:rFonts w:cs="Arial"/>
        </w:rPr>
        <w:t xml:space="preserve"> </w:t>
      </w:r>
      <w:proofErr w:type="spellStart"/>
      <w:r w:rsidRPr="00262CCE">
        <w:rPr>
          <w:rFonts w:cs="Arial"/>
        </w:rPr>
        <w:t>History</w:t>
      </w:r>
      <w:bookmarkEnd w:id="149"/>
      <w:proofErr w:type="spellEnd"/>
    </w:p>
    <w:p w14:paraId="63BC504D" w14:textId="77777777" w:rsidR="00262CCE" w:rsidRPr="00262CCE" w:rsidRDefault="00262CCE" w:rsidP="00262CCE">
      <w:pPr>
        <w:rPr>
          <w:color w:val="000000" w:themeColor="text1"/>
          <w:sz w:val="20"/>
          <w:szCs w:val="20"/>
        </w:rPr>
      </w:pPr>
      <w:r w:rsidRPr="00262CCE">
        <w:rPr>
          <w:rFonts w:eastAsia="Times New Roman"/>
          <w:color w:val="000000" w:themeColor="text1"/>
          <w:sz w:val="20"/>
          <w:szCs w:val="20"/>
        </w:rPr>
        <w:t>20201006 v01 op basis van documentatie en voorbeelden.</w:t>
      </w:r>
    </w:p>
    <w:p w14:paraId="4A6192E8" w14:textId="2DB59AA8" w:rsidR="00262CCE" w:rsidRPr="00262CCE" w:rsidRDefault="00262CCE" w:rsidP="00262CCE">
      <w:pPr>
        <w:rPr>
          <w:color w:val="000000" w:themeColor="text1"/>
          <w:sz w:val="20"/>
          <w:szCs w:val="20"/>
        </w:rPr>
      </w:pPr>
      <w:r w:rsidRPr="00262CCE">
        <w:rPr>
          <w:rFonts w:eastAsia="Times New Roman"/>
          <w:color w:val="000000" w:themeColor="text1"/>
          <w:sz w:val="20"/>
          <w:szCs w:val="20"/>
        </w:rPr>
        <w:t xml:space="preserve">V02 n.a.v. goedkeuring door de redactieraad. Er zijn nog enkele </w:t>
      </w:r>
      <w:proofErr w:type="spellStart"/>
      <w:r w:rsidRPr="00262CCE">
        <w:rPr>
          <w:rFonts w:eastAsia="Times New Roman"/>
          <w:color w:val="000000" w:themeColor="text1"/>
          <w:sz w:val="20"/>
          <w:szCs w:val="20"/>
        </w:rPr>
        <w:t>finetuningen</w:t>
      </w:r>
      <w:proofErr w:type="spellEnd"/>
      <w:r w:rsidRPr="00262CCE">
        <w:rPr>
          <w:rFonts w:eastAsia="Times New Roman"/>
          <w:color w:val="000000" w:themeColor="text1"/>
          <w:sz w:val="20"/>
          <w:szCs w:val="20"/>
        </w:rPr>
        <w:t xml:space="preserve"> gedaan, o</w:t>
      </w:r>
      <w:del w:id="152" w:author="Charlotte Leemans" w:date="2021-03-04T09:52:00Z">
        <w:r w:rsidRPr="00262CCE" w:rsidDel="003E2682">
          <w:rPr>
            <w:rFonts w:eastAsia="Times New Roman"/>
            <w:color w:val="000000" w:themeColor="text1"/>
            <w:sz w:val="20"/>
            <w:szCs w:val="20"/>
          </w:rPr>
          <w:delText>.a.</w:delText>
        </w:r>
      </w:del>
      <w:ins w:id="153" w:author="Charlotte Leemans" w:date="2021-03-04T09:52:00Z">
        <w:r w:rsidR="003E2682">
          <w:rPr>
            <w:rFonts w:eastAsia="Times New Roman"/>
            <w:color w:val="000000" w:themeColor="text1"/>
            <w:sz w:val="20"/>
            <w:szCs w:val="20"/>
          </w:rPr>
          <w:t>nder andere</w:t>
        </w:r>
      </w:ins>
      <w:r w:rsidRPr="00262CCE">
        <w:rPr>
          <w:rFonts w:eastAsia="Times New Roman"/>
          <w:color w:val="000000" w:themeColor="text1"/>
          <w:sz w:val="20"/>
          <w:szCs w:val="20"/>
        </w:rPr>
        <w:t xml:space="preserve"> kort stukje evidentie en referenties toegevoegd.     </w:t>
      </w:r>
      <w:bookmarkEnd w:id="5"/>
      <w:bookmarkEnd w:id="6"/>
      <w:bookmarkEnd w:id="150"/>
      <w:bookmarkEnd w:id="151"/>
    </w:p>
    <w:p w14:paraId="1C4DAE91" w14:textId="77777777" w:rsidR="00262CCE" w:rsidRPr="00262CCE" w:rsidRDefault="00262CCE" w:rsidP="00262CCE">
      <w:pPr>
        <w:rPr>
          <w:color w:val="000000" w:themeColor="text1"/>
          <w:sz w:val="20"/>
          <w:szCs w:val="20"/>
        </w:rPr>
      </w:pPr>
      <w:proofErr w:type="spellStart"/>
      <w:r w:rsidRPr="00262CCE">
        <w:rPr>
          <w:color w:val="000000" w:themeColor="text1"/>
          <w:sz w:val="20"/>
          <w:szCs w:val="20"/>
        </w:rPr>
        <w:t>Metainformatie</w:t>
      </w:r>
      <w:proofErr w:type="spellEnd"/>
      <w:r w:rsidRPr="00262CCE">
        <w:rPr>
          <w:color w:val="000000" w:themeColor="text1"/>
          <w:sz w:val="20"/>
          <w:szCs w:val="20"/>
        </w:rPr>
        <w:t xml:space="preserve">, </w:t>
      </w:r>
      <w:proofErr w:type="spellStart"/>
      <w:r w:rsidRPr="00262CCE">
        <w:rPr>
          <w:color w:val="000000" w:themeColor="text1"/>
          <w:sz w:val="20"/>
          <w:szCs w:val="20"/>
        </w:rPr>
        <w:t>OIDs</w:t>
      </w:r>
      <w:proofErr w:type="spellEnd"/>
      <w:r w:rsidRPr="00262CCE">
        <w:rPr>
          <w:color w:val="000000" w:themeColor="text1"/>
          <w:sz w:val="20"/>
          <w:szCs w:val="20"/>
        </w:rPr>
        <w:t>, naam e.d. nagelopen en correct gemaakt voor MANSA.</w:t>
      </w:r>
    </w:p>
    <w:p w14:paraId="6B2EB3CF" w14:textId="22F22342" w:rsidR="00262CCE" w:rsidRPr="00262CCE" w:rsidRDefault="00262CCE" w:rsidP="00262CCE">
      <w:pPr>
        <w:rPr>
          <w:color w:val="000000" w:themeColor="text1"/>
          <w:sz w:val="20"/>
          <w:szCs w:val="20"/>
        </w:rPr>
      </w:pPr>
      <w:r w:rsidRPr="00262CCE">
        <w:rPr>
          <w:color w:val="000000" w:themeColor="text1"/>
          <w:sz w:val="20"/>
          <w:szCs w:val="20"/>
        </w:rPr>
        <w:t xml:space="preserve">V 1.0 </w:t>
      </w:r>
      <w:ins w:id="154" w:author="Charlotte Leemans" w:date="2021-03-04T09:52:00Z">
        <w:r w:rsidR="003E2682">
          <w:rPr>
            <w:color w:val="000000" w:themeColor="text1"/>
            <w:sz w:val="20"/>
            <w:szCs w:val="20"/>
          </w:rPr>
          <w:t>f</w:t>
        </w:r>
      </w:ins>
      <w:del w:id="155" w:author="Charlotte Leemans" w:date="2021-03-04T09:52:00Z">
        <w:r w:rsidRPr="00262CCE" w:rsidDel="003E2682">
          <w:rPr>
            <w:color w:val="000000" w:themeColor="text1"/>
            <w:sz w:val="20"/>
            <w:szCs w:val="20"/>
          </w:rPr>
          <w:delText>F</w:delText>
        </w:r>
      </w:del>
      <w:r w:rsidRPr="00262CCE">
        <w:rPr>
          <w:color w:val="000000" w:themeColor="text1"/>
          <w:sz w:val="20"/>
          <w:szCs w:val="20"/>
        </w:rPr>
        <w:t xml:space="preserve">ebruari 2021 goedgekeurd door de regiegroep informatiebeleid van de Nederlandse ggz en gepubliceerd op </w:t>
      </w:r>
      <w:hyperlink r:id="rId17" w:history="1">
        <w:r w:rsidRPr="00262CCE">
          <w:rPr>
            <w:rStyle w:val="Hyperlink"/>
            <w:rFonts w:ascii="Arial" w:eastAsia="Arial" w:hAnsi="Arial" w:cs="Arial"/>
            <w:color w:val="000000" w:themeColor="text1"/>
          </w:rPr>
          <w:t>www.vippggz.nl</w:t>
        </w:r>
      </w:hyperlink>
      <w:r w:rsidRPr="00262CCE">
        <w:rPr>
          <w:color w:val="000000" w:themeColor="text1"/>
          <w:sz w:val="20"/>
          <w:szCs w:val="20"/>
        </w:rPr>
        <w:t xml:space="preserve">. </w:t>
      </w:r>
    </w:p>
    <w:p w14:paraId="79B502CF" w14:textId="77777777" w:rsidR="00262CCE" w:rsidRPr="00262CCE" w:rsidRDefault="00262CCE" w:rsidP="00262CCE">
      <w:pPr>
        <w:rPr>
          <w:color w:val="000000" w:themeColor="text1"/>
          <w:sz w:val="20"/>
          <w:szCs w:val="20"/>
        </w:rPr>
      </w:pPr>
    </w:p>
    <w:p w14:paraId="3039ADB8" w14:textId="77777777" w:rsidR="00262CCE" w:rsidRPr="00262CCE" w:rsidRDefault="00262CCE" w:rsidP="00262CCE">
      <w:pPr>
        <w:rPr>
          <w:color w:val="000000" w:themeColor="text1"/>
        </w:rPr>
      </w:pPr>
    </w:p>
    <w:p w14:paraId="506996D1" w14:textId="77777777" w:rsidR="00FC268B" w:rsidRPr="00262CCE" w:rsidRDefault="00FC268B">
      <w:pPr>
        <w:rPr>
          <w:color w:val="000000" w:themeColor="text1"/>
          <w:sz w:val="20"/>
          <w:szCs w:val="20"/>
        </w:rPr>
      </w:pPr>
    </w:p>
    <w:sectPr w:rsidR="00FC268B" w:rsidRPr="00262CCE" w:rsidSect="0026457C">
      <w:footerReference w:type="default" r:id="rId18"/>
      <w:pgSz w:w="11902" w:h="16835"/>
      <w:pgMar w:top="1315" w:right="1080" w:bottom="999" w:left="108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8" w:author="Charlotte Leemans" w:date="2021-03-04T09:32:00Z" w:initials="CL">
    <w:p w14:paraId="3E8BA0E5" w14:textId="02ABD6A9" w:rsidR="00E26E89" w:rsidRDefault="00E26E89">
      <w:pPr>
        <w:pStyle w:val="Tekstopmerking"/>
      </w:pPr>
      <w:r>
        <w:rPr>
          <w:rStyle w:val="Verwijzingopmerking"/>
        </w:rPr>
        <w:annotationRef/>
      </w:r>
      <w:r>
        <w:t>Waarom Engels?</w:t>
      </w:r>
    </w:p>
  </w:comment>
  <w:comment w:id="19" w:author="Moll Tamara" w:date="2021-03-05T10:06:00Z" w:initials="TM">
    <w:p w14:paraId="5809EF22" w14:textId="1C5E5360" w:rsidR="00E26E89" w:rsidRDefault="00E26E89">
      <w:pPr>
        <w:pStyle w:val="Tekstopmerking"/>
      </w:pPr>
      <w:r>
        <w:rPr>
          <w:rStyle w:val="Verwijzingopmerking"/>
        </w:rPr>
        <w:annotationRef/>
      </w:r>
      <w:r>
        <w:t>Het is ook dezelfde tekst als hierboven staat, ik vermoed dus dat deze weg kan?</w:t>
      </w:r>
    </w:p>
  </w:comment>
  <w:comment w:id="47" w:author="Moll Tamara [2]" w:date="2021-03-05T10:07:00Z" w:initials="TM">
    <w:p w14:paraId="3C8A10F7" w14:textId="77777777" w:rsidR="00E26E89" w:rsidRDefault="00E26E89">
      <w:pPr>
        <w:pStyle w:val="Tekstopmerking"/>
      </w:pPr>
      <w:r>
        <w:rPr>
          <w:rStyle w:val="Verwijzingopmerking"/>
        </w:rPr>
        <w:annotationRef/>
      </w:r>
      <w:r>
        <w:t>Het zwart is nu niet te lezen</w:t>
      </w:r>
    </w:p>
    <w:p w14:paraId="362A9DA5" w14:textId="5DF93599" w:rsidR="00E26E89" w:rsidRDefault="00E26E89">
      <w:pPr>
        <w:pStyle w:val="Tekstopmerking"/>
      </w:pPr>
    </w:p>
  </w:comment>
  <w:comment w:id="48" w:author="Moll Tamara [3]" w:date="2021-03-05T10:08:00Z" w:initials="TM">
    <w:p w14:paraId="0469A50C" w14:textId="77777777" w:rsidR="00E26E89" w:rsidRDefault="00E26E89">
      <w:pPr>
        <w:pStyle w:val="Tekstopmerking"/>
      </w:pPr>
      <w:r>
        <w:rPr>
          <w:rStyle w:val="Verwijzingopmerking"/>
        </w:rPr>
        <w:annotationRef/>
      </w:r>
      <w:r>
        <w:t xml:space="preserve">Moet dit </w:t>
      </w:r>
      <w:proofErr w:type="gramStart"/>
      <w:r>
        <w:t>er bij</w:t>
      </w:r>
      <w:proofErr w:type="gramEnd"/>
      <w:r>
        <w:t>? En die coderingen horen hier niet te staan toch?</w:t>
      </w:r>
    </w:p>
    <w:p w14:paraId="17B99A2A" w14:textId="6053A83A" w:rsidR="00E26E89" w:rsidRDefault="00E26E89">
      <w:pPr>
        <w:pStyle w:val="Tekstopmerking"/>
      </w:pPr>
    </w:p>
  </w:comment>
  <w:comment w:id="50" w:author="Moll Tamara [4]" w:date="2021-03-05T10:09:00Z" w:initials="TM">
    <w:p w14:paraId="63ED6705" w14:textId="75B70E9D" w:rsidR="00E26E89" w:rsidRDefault="00E26E89">
      <w:pPr>
        <w:pStyle w:val="Tekstopmerking"/>
      </w:pPr>
      <w:r>
        <w:rPr>
          <w:rStyle w:val="Verwijzingopmerking"/>
        </w:rPr>
        <w:annotationRef/>
      </w:r>
      <w:r>
        <w:t>Moet er niet bij elk item een definitie zijn?</w:t>
      </w:r>
    </w:p>
  </w:comment>
  <w:comment w:id="52" w:author="Moll Tamara [5]" w:date="2021-03-05T10:09:00Z" w:initials="TM">
    <w:p w14:paraId="0AB898AC" w14:textId="2E8BD765" w:rsidR="00E26E89" w:rsidRDefault="00E26E89">
      <w:pPr>
        <w:pStyle w:val="Tekstopmerking"/>
      </w:pPr>
      <w:r>
        <w:rPr>
          <w:rStyle w:val="Verwijzingopmerking"/>
        </w:rPr>
        <w:annotationRef/>
      </w:r>
      <w:r>
        <w:t xml:space="preserve">Bij een container hoort toch ook een definitie? </w:t>
      </w:r>
      <w:r w:rsidRPr="00E26E89">
        <w:t>Deze container bevat alle gegevenselementen van het concept baan.</w:t>
      </w:r>
    </w:p>
  </w:comment>
  <w:comment w:id="58" w:author="Moll Tamara [6]" w:date="2021-03-05T10:14:00Z" w:initials="TM">
    <w:p w14:paraId="26F74FAA" w14:textId="3B744CF2" w:rsidR="00E26E89" w:rsidRDefault="00E26E89">
      <w:pPr>
        <w:pStyle w:val="Tekstopmerking"/>
      </w:pPr>
      <w:r>
        <w:rPr>
          <w:rStyle w:val="Verwijzingopmerking"/>
        </w:rPr>
        <w:annotationRef/>
      </w:r>
      <w:r>
        <w:t>Dit komt niet overeen met het datatype in het model</w:t>
      </w:r>
    </w:p>
  </w:comment>
  <w:comment w:id="60" w:author="Moll Tamara [7]" w:date="2021-03-05T10:14:00Z" w:initials="TM">
    <w:p w14:paraId="2E468D41" w14:textId="77777777" w:rsidR="00E26E89" w:rsidRDefault="00E26E89" w:rsidP="00E26E89">
      <w:pPr>
        <w:pStyle w:val="Tekstopmerking"/>
      </w:pPr>
      <w:r>
        <w:rPr>
          <w:rStyle w:val="Verwijzingopmerking"/>
        </w:rPr>
        <w:annotationRef/>
      </w:r>
      <w:r>
        <w:t>Dit komt niet overeen met het datatype in het model</w:t>
      </w:r>
    </w:p>
    <w:p w14:paraId="77B8A4C5" w14:textId="63A5C390" w:rsidR="00E26E89" w:rsidRDefault="00E26E89">
      <w:pPr>
        <w:pStyle w:val="Tekstopmerking"/>
      </w:pPr>
    </w:p>
  </w:comment>
  <w:comment w:id="63" w:author="Moll Tamara [8]" w:date="2021-03-05T10:14:00Z" w:initials="TM">
    <w:p w14:paraId="694C5A0E" w14:textId="79BBA235" w:rsidR="00E26E89" w:rsidRDefault="00E26E89">
      <w:pPr>
        <w:pStyle w:val="Tekstopmerking"/>
      </w:pPr>
      <w:r>
        <w:rPr>
          <w:rStyle w:val="Verwijzingopmerking"/>
        </w:rPr>
        <w:annotationRef/>
      </w:r>
      <w:r>
        <w:t>Datatype ontbreekt, CD.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E8BA0E5" w15:done="0"/>
  <w15:commentEx w15:paraId="5809EF22" w15:paraIdParent="3E8BA0E5" w15:done="0"/>
  <w15:commentEx w15:paraId="362A9DA5" w15:done="0"/>
  <w15:commentEx w15:paraId="17B99A2A" w15:done="0"/>
  <w15:commentEx w15:paraId="63ED6705" w15:done="0"/>
  <w15:commentEx w15:paraId="0AB898AC" w15:done="0"/>
  <w15:commentEx w15:paraId="26F74FAA" w15:done="0"/>
  <w15:commentEx w15:paraId="77B8A4C5" w15:done="0"/>
  <w15:commentEx w15:paraId="694C5A0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B279A" w16cex:dateUtc="2021-03-04T08:32:00Z"/>
  <w16cex:commentExtensible w16cex:durableId="23EC8113" w16cex:dateUtc="2021-03-05T09:06:00Z"/>
  <w16cex:commentExtensible w16cex:durableId="23EC817A" w16cex:dateUtc="2021-03-05T09:07:00Z"/>
  <w16cex:commentExtensible w16cex:durableId="23EC81A2" w16cex:dateUtc="2021-03-05T09:08:00Z"/>
  <w16cex:commentExtensible w16cex:durableId="23EC81C0" w16cex:dateUtc="2021-03-05T09:09:00Z"/>
  <w16cex:commentExtensible w16cex:durableId="23EC81D3" w16cex:dateUtc="2021-03-05T09:09:00Z"/>
  <w16cex:commentExtensible w16cex:durableId="23EC82F8" w16cex:dateUtc="2021-03-05T09:14:00Z"/>
  <w16cex:commentExtensible w16cex:durableId="23EC8304" w16cex:dateUtc="2021-03-05T09:14:00Z"/>
  <w16cex:commentExtensible w16cex:durableId="23EC8312" w16cex:dateUtc="2021-03-05T09: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E8BA0E5" w16cid:durableId="23EB279A"/>
  <w16cid:commentId w16cid:paraId="5809EF22" w16cid:durableId="23EC8113"/>
  <w16cid:commentId w16cid:paraId="362A9DA5" w16cid:durableId="23EC817A"/>
  <w16cid:commentId w16cid:paraId="17B99A2A" w16cid:durableId="23EC81A2"/>
  <w16cid:commentId w16cid:paraId="63ED6705" w16cid:durableId="23EC81C0"/>
  <w16cid:commentId w16cid:paraId="0AB898AC" w16cid:durableId="23EC81D3"/>
  <w16cid:commentId w16cid:paraId="26F74FAA" w16cid:durableId="23EC82F8"/>
  <w16cid:commentId w16cid:paraId="77B8A4C5" w16cid:durableId="23EC8304"/>
  <w16cid:commentId w16cid:paraId="694C5A0E" w16cid:durableId="23EC83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91ED9B" w14:textId="77777777" w:rsidR="00E26E89" w:rsidRDefault="00E26E89" w:rsidP="004337AC">
      <w:r>
        <w:separator/>
      </w:r>
    </w:p>
  </w:endnote>
  <w:endnote w:type="continuationSeparator" w:id="0">
    <w:p w14:paraId="464CBE8C" w14:textId="77777777" w:rsidR="00E26E89" w:rsidRDefault="00E26E89" w:rsidP="00433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90C5B0" w14:textId="3476C320" w:rsidR="00E26E89" w:rsidRPr="004337AC" w:rsidRDefault="00E26E89">
    <w:pPr>
      <w:pStyle w:val="Voettekst"/>
      <w:rPr>
        <w:rFonts w:ascii="Arial" w:hAnsi="Arial" w:cs="Arial"/>
        <w:sz w:val="20"/>
        <w:szCs w:val="20"/>
      </w:rPr>
    </w:pPr>
    <w:r w:rsidRPr="004337AC">
      <w:rPr>
        <w:rFonts w:ascii="Arial" w:hAnsi="Arial" w:cs="Arial"/>
        <w:sz w:val="20"/>
        <w:szCs w:val="20"/>
      </w:rPr>
      <w:fldChar w:fldCharType="begin"/>
    </w:r>
    <w:r w:rsidRPr="004337AC">
      <w:rPr>
        <w:rFonts w:ascii="Arial" w:hAnsi="Arial" w:cs="Arial"/>
        <w:sz w:val="20"/>
        <w:szCs w:val="20"/>
      </w:rPr>
      <w:instrText xml:space="preserve"> FILENAME \* MERGEFORMAT </w:instrText>
    </w:r>
    <w:r w:rsidRPr="004337AC">
      <w:rPr>
        <w:rFonts w:ascii="Arial" w:hAnsi="Arial" w:cs="Arial"/>
        <w:sz w:val="20"/>
        <w:szCs w:val="20"/>
      </w:rPr>
      <w:fldChar w:fldCharType="separate"/>
    </w:r>
    <w:r>
      <w:rPr>
        <w:rFonts w:ascii="Arial" w:hAnsi="Arial" w:cs="Arial"/>
        <w:noProof/>
        <w:sz w:val="20"/>
        <w:szCs w:val="20"/>
      </w:rPr>
      <w:t>nl.ggznederlandsede-MANSA-v1.docx</w:t>
    </w:r>
    <w:r w:rsidRPr="004337AC">
      <w:rPr>
        <w:rFonts w:ascii="Arial" w:hAnsi="Arial" w:cs="Arial"/>
        <w:sz w:val="20"/>
        <w:szCs w:val="20"/>
      </w:rPr>
      <w:fldChar w:fldCharType="end"/>
    </w:r>
    <w:r w:rsidRPr="004337AC">
      <w:rPr>
        <w:rFonts w:ascii="Arial" w:hAnsi="Arial" w:cs="Arial"/>
        <w:sz w:val="20"/>
        <w:szCs w:val="20"/>
      </w:rPr>
      <w:tab/>
    </w:r>
    <w:r w:rsidRPr="004337AC">
      <w:rPr>
        <w:rFonts w:ascii="Arial" w:hAnsi="Arial" w:cs="Arial"/>
        <w:sz w:val="20"/>
        <w:szCs w:val="20"/>
      </w:rPr>
      <w:tab/>
    </w:r>
    <w:r w:rsidRPr="004337AC">
      <w:rPr>
        <w:rFonts w:ascii="Arial" w:hAnsi="Arial" w:cs="Arial"/>
        <w:sz w:val="20"/>
        <w:szCs w:val="20"/>
      </w:rPr>
      <w:tab/>
    </w:r>
    <w:r>
      <w:rPr>
        <w:rFonts w:ascii="Arial" w:hAnsi="Arial" w:cs="Arial"/>
        <w:sz w:val="20"/>
        <w:szCs w:val="20"/>
      </w:rPr>
      <w:tab/>
    </w:r>
    <w:r>
      <w:rPr>
        <w:rFonts w:ascii="Arial" w:hAnsi="Arial" w:cs="Arial"/>
        <w:sz w:val="20"/>
        <w:szCs w:val="20"/>
      </w:rPr>
      <w:tab/>
    </w:r>
    <w:r w:rsidRPr="004337AC">
      <w:rPr>
        <w:rFonts w:ascii="Arial" w:hAnsi="Arial" w:cs="Arial"/>
        <w:sz w:val="20"/>
        <w:szCs w:val="20"/>
      </w:rPr>
      <w:t xml:space="preserve">Pagina </w:t>
    </w:r>
    <w:r w:rsidRPr="004337AC">
      <w:rPr>
        <w:rFonts w:ascii="Arial" w:hAnsi="Arial" w:cs="Arial"/>
        <w:sz w:val="20"/>
        <w:szCs w:val="20"/>
      </w:rPr>
      <w:fldChar w:fldCharType="begin"/>
    </w:r>
    <w:r w:rsidRPr="004337AC">
      <w:rPr>
        <w:rFonts w:ascii="Arial" w:hAnsi="Arial" w:cs="Arial"/>
        <w:sz w:val="20"/>
        <w:szCs w:val="20"/>
      </w:rPr>
      <w:instrText>PAGE   \* MERGEFORMAT</w:instrText>
    </w:r>
    <w:r w:rsidRPr="004337AC">
      <w:rPr>
        <w:rFonts w:ascii="Arial" w:hAnsi="Arial" w:cs="Arial"/>
        <w:sz w:val="20"/>
        <w:szCs w:val="20"/>
      </w:rPr>
      <w:fldChar w:fldCharType="separate"/>
    </w:r>
    <w:r w:rsidRPr="004337AC">
      <w:rPr>
        <w:rFonts w:ascii="Arial" w:hAnsi="Arial" w:cs="Arial"/>
        <w:sz w:val="20"/>
        <w:szCs w:val="20"/>
      </w:rPr>
      <w:t>1</w:t>
    </w:r>
    <w:r w:rsidRPr="004337AC">
      <w:rPr>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1E0608" w14:textId="77777777" w:rsidR="00E26E89" w:rsidRDefault="00E26E89" w:rsidP="004337AC">
      <w:r>
        <w:separator/>
      </w:r>
    </w:p>
  </w:footnote>
  <w:footnote w:type="continuationSeparator" w:id="0">
    <w:p w14:paraId="472BF620" w14:textId="77777777" w:rsidR="00E26E89" w:rsidRDefault="00E26E89" w:rsidP="004337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57806444"/>
    <w:name w:val="Heading"/>
    <w:lvl w:ilvl="0">
      <w:start w:val="1"/>
      <w:numFmt w:val="decimal"/>
      <w:pStyle w:val="Kop1"/>
      <w:lvlText w:val="%1"/>
      <w:lvlJc w:val="left"/>
    </w:lvl>
    <w:lvl w:ilvl="1">
      <w:start w:val="1"/>
      <w:numFmt w:val="decimal"/>
      <w:pStyle w:val="Kop2"/>
      <w:lvlText w:val="%1.%2"/>
      <w:lvlJc w:val="left"/>
    </w:lvl>
    <w:lvl w:ilvl="2">
      <w:start w:val="1"/>
      <w:numFmt w:val="decimal"/>
      <w:pStyle w:val="Kop3"/>
      <w:lvlText w:val="%1.%2.%3"/>
      <w:lvlJc w:val="left"/>
    </w:lvl>
    <w:lvl w:ilvl="3">
      <w:start w:val="1"/>
      <w:numFmt w:val="decimal"/>
      <w:pStyle w:val="Kop4"/>
      <w:lvlText w:val="%1.%2.%3.%4"/>
      <w:lvlJc w:val="left"/>
    </w:lvl>
    <w:lvl w:ilvl="4">
      <w:start w:val="1"/>
      <w:numFmt w:val="decimal"/>
      <w:pStyle w:val="Kop5"/>
      <w:lvlText w:val="%1.%2.%3.%4.%5"/>
      <w:lvlJc w:val="left"/>
    </w:lvl>
    <w:lvl w:ilvl="5">
      <w:start w:val="1"/>
      <w:numFmt w:val="decimal"/>
      <w:pStyle w:val="Kop6"/>
      <w:lvlText w:val="%1.%2.%3.%4.%5.%6"/>
      <w:lvlJc w:val="left"/>
    </w:lvl>
    <w:lvl w:ilvl="6">
      <w:start w:val="1"/>
      <w:numFmt w:val="decimal"/>
      <w:pStyle w:val="Kop7"/>
      <w:lvlText w:val="%1.%2.%3.%4.%5.%6.%7"/>
      <w:lvlJc w:val="left"/>
    </w:lvl>
    <w:lvl w:ilvl="7">
      <w:start w:val="1"/>
      <w:numFmt w:val="decimal"/>
      <w:pStyle w:val="Kop8"/>
      <w:lvlText w:val="%1.%2.%3.%4.%5.%6.%7.%8"/>
      <w:lvlJc w:val="left"/>
    </w:lvl>
    <w:lvl w:ilvl="8">
      <w:start w:val="1"/>
      <w:numFmt w:val="decimal"/>
      <w:pStyle w:val="Kop9"/>
      <w:lvlText w:val="%1.%2.%3.%4.%5.%6.%7.%8.%9"/>
      <w:lvlJc w:val="left"/>
    </w:lvl>
  </w:abstractNum>
  <w:abstractNum w:abstractNumId="1" w15:restartNumberingAfterBreak="0">
    <w:nsid w:val="0ABCDEF1"/>
    <w:multiLevelType w:val="singleLevel"/>
    <w:tmpl w:val="29E0D268"/>
    <w:name w:val="TerOld1"/>
    <w:lvl w:ilvl="0">
      <w:numFmt w:val="decimal"/>
      <w:lvlText w:val="%1"/>
      <w:lvlJc w:val="left"/>
    </w:lvl>
  </w:abstractNum>
  <w:abstractNum w:abstractNumId="2" w15:restartNumberingAfterBreak="0">
    <w:nsid w:val="0ABCDEF2"/>
    <w:multiLevelType w:val="singleLevel"/>
    <w:tmpl w:val="9DDA384C"/>
    <w:name w:val="TerOld2"/>
    <w:lvl w:ilvl="0">
      <w:numFmt w:val="decimal"/>
      <w:lvlText w:val="%1"/>
      <w:lvlJc w:val="left"/>
    </w:lvl>
  </w:abstractNum>
  <w:abstractNum w:abstractNumId="3" w15:restartNumberingAfterBreak="0">
    <w:nsid w:val="0ABCDEF3"/>
    <w:multiLevelType w:val="singleLevel"/>
    <w:tmpl w:val="4DA4EF5E"/>
    <w:name w:val="TerOld3"/>
    <w:lvl w:ilvl="0">
      <w:numFmt w:val="decimal"/>
      <w:lvlText w:val="%1"/>
      <w:lvlJc w:val="left"/>
    </w:lvl>
  </w:abstractNum>
  <w:abstractNum w:abstractNumId="4" w15:restartNumberingAfterBreak="0">
    <w:nsid w:val="0ABCDEF4"/>
    <w:multiLevelType w:val="singleLevel"/>
    <w:tmpl w:val="8490F922"/>
    <w:name w:val="TerOld4"/>
    <w:lvl w:ilvl="0">
      <w:numFmt w:val="decimal"/>
      <w:lvlText w:val="%1"/>
      <w:lvlJc w:val="left"/>
    </w:lvl>
  </w:abstractNum>
  <w:abstractNum w:abstractNumId="5" w15:restartNumberingAfterBreak="0">
    <w:nsid w:val="0ABCDEF5"/>
    <w:multiLevelType w:val="singleLevel"/>
    <w:tmpl w:val="5038D9A8"/>
    <w:name w:val="TerOld5"/>
    <w:lvl w:ilvl="0">
      <w:numFmt w:val="decimal"/>
      <w:lvlText w:val="%1"/>
      <w:lvlJc w:val="left"/>
    </w:lvl>
  </w:abstractNum>
  <w:abstractNum w:abstractNumId="6" w15:restartNumberingAfterBreak="0">
    <w:nsid w:val="0ABCDEF6"/>
    <w:multiLevelType w:val="singleLevel"/>
    <w:tmpl w:val="8068AF66"/>
    <w:name w:val="TerOld6"/>
    <w:lvl w:ilvl="0">
      <w:numFmt w:val="decimal"/>
      <w:lvlText w:val="%1"/>
      <w:lvlJc w:val="left"/>
    </w:lvl>
  </w:abstractNum>
  <w:abstractNum w:abstractNumId="7" w15:restartNumberingAfterBreak="0">
    <w:nsid w:val="0ABCDEF7"/>
    <w:multiLevelType w:val="singleLevel"/>
    <w:tmpl w:val="77321E2E"/>
    <w:name w:val="TerOld7"/>
    <w:lvl w:ilvl="0">
      <w:numFmt w:val="decimal"/>
      <w:lvlText w:val="%1"/>
      <w:lvlJc w:val="left"/>
    </w:lvl>
  </w:abstractNum>
  <w:abstractNum w:abstractNumId="8" w15:restartNumberingAfterBreak="0">
    <w:nsid w:val="0ABCDEF8"/>
    <w:multiLevelType w:val="singleLevel"/>
    <w:tmpl w:val="44B44222"/>
    <w:name w:val="TerOld8"/>
    <w:lvl w:ilvl="0">
      <w:numFmt w:val="decimal"/>
      <w:lvlText w:val="%1"/>
      <w:lvlJc w:val="left"/>
    </w:lvl>
  </w:abstractNum>
  <w:abstractNum w:abstractNumId="9" w15:restartNumberingAfterBreak="0">
    <w:nsid w:val="0ABCDEF9"/>
    <w:multiLevelType w:val="singleLevel"/>
    <w:tmpl w:val="9210DF6C"/>
    <w:name w:val="TerOld9"/>
    <w:lvl w:ilvl="0">
      <w:numFmt w:val="decimal"/>
      <w:lvlText w:val="%1"/>
      <w:lvlJc w:val="left"/>
    </w:lvl>
  </w:abstractNum>
  <w:num w:numId="1">
    <w:abstractNumId w:val="0"/>
    <w:lvlOverride w:ilvl="0">
      <w:startOverride w:val="1"/>
      <w:lvl w:ilvl="0">
        <w:start w:val="1"/>
        <w:numFmt w:val="decimal"/>
        <w:pStyle w:val="Kop1"/>
        <w:lvlText w:val="%1"/>
        <w:lvlJc w:val="left"/>
        <w:rPr>
          <w:rFonts w:ascii="Arial" w:eastAsia="Calibri" w:hAnsi="Arial" w:cs="Arial" w:hint="default"/>
          <w:b/>
          <w:color w:val="000000" w:themeColor="text1"/>
          <w:sz w:val="32"/>
          <w:szCs w:val="32"/>
        </w:rPr>
      </w:lvl>
    </w:lvlOverride>
    <w:lvlOverride w:ilvl="1">
      <w:startOverride w:val="1"/>
      <w:lvl w:ilvl="1">
        <w:start w:val="1"/>
        <w:numFmt w:val="decimal"/>
        <w:pStyle w:val="Kop2"/>
        <w:lvlText w:val="%1.%2"/>
        <w:lvlJc w:val="left"/>
        <w:rPr>
          <w:rFonts w:ascii="Calibri" w:eastAsia="Calibri" w:hAnsi="Calibri" w:cs="Calibri"/>
          <w:b/>
          <w:color w:val="000000" w:themeColor="text1"/>
          <w:sz w:val="24"/>
          <w:szCs w:val="24"/>
        </w:rPr>
      </w:lvl>
    </w:lvlOverride>
    <w:lvlOverride w:ilvl="2">
      <w:startOverride w:val="1"/>
      <w:lvl w:ilvl="2">
        <w:start w:val="1"/>
        <w:numFmt w:val="decimal"/>
        <w:pStyle w:val="Kop3"/>
        <w:lvlText w:val="%1.%2.%3"/>
        <w:lvlJc w:val="left"/>
        <w:rPr>
          <w:rFonts w:ascii="Calibri" w:eastAsia="Calibri" w:hAnsi="Calibri" w:cs="Calibri"/>
          <w:b/>
          <w:color w:val="4F81BC"/>
          <w:sz w:val="32"/>
          <w:szCs w:val="32"/>
        </w:rPr>
      </w:lvl>
    </w:lvlOverride>
    <w:lvlOverride w:ilvl="3">
      <w:startOverride w:val="1"/>
      <w:lvl w:ilvl="3">
        <w:start w:val="1"/>
        <w:numFmt w:val="decimal"/>
        <w:pStyle w:val="Kop4"/>
        <w:lvlText w:val="%1.%2.%3.%4"/>
        <w:lvlJc w:val="left"/>
        <w:rPr>
          <w:rFonts w:ascii="Calibri" w:eastAsia="Calibri" w:hAnsi="Calibri" w:cs="Calibri"/>
          <w:b/>
          <w:color w:val="4F81BC"/>
          <w:sz w:val="28"/>
          <w:szCs w:val="28"/>
        </w:rPr>
      </w:lvl>
    </w:lvlOverride>
    <w:lvlOverride w:ilvl="4">
      <w:startOverride w:val="1"/>
      <w:lvl w:ilvl="4">
        <w:start w:val="1"/>
        <w:numFmt w:val="decimal"/>
        <w:pStyle w:val="Kop5"/>
        <w:lvlText w:val="%1.%2.%3.%4.%5"/>
        <w:lvlJc w:val="left"/>
        <w:rPr>
          <w:rFonts w:ascii="Calibri" w:eastAsia="Calibri" w:hAnsi="Calibri" w:cs="Calibri"/>
          <w:b/>
          <w:color w:val="233E5F"/>
          <w:sz w:val="24"/>
          <w:szCs w:val="24"/>
        </w:rPr>
      </w:lvl>
    </w:lvlOverride>
    <w:lvlOverride w:ilvl="5">
      <w:startOverride w:val="1"/>
      <w:lvl w:ilvl="5">
        <w:start w:val="1"/>
        <w:numFmt w:val="decimal"/>
        <w:pStyle w:val="Kop6"/>
        <w:lvlText w:val="%1.%2.%3.%4.%5.%6"/>
        <w:lvlJc w:val="left"/>
        <w:rPr>
          <w:rFonts w:ascii="Calibri" w:eastAsia="Calibri" w:hAnsi="Calibri" w:cs="Calibri"/>
          <w:b/>
          <w:color w:val="233E5F"/>
          <w:sz w:val="24"/>
          <w:szCs w:val="24"/>
        </w:rPr>
      </w:lvl>
    </w:lvlOverride>
    <w:lvlOverride w:ilvl="6">
      <w:startOverride w:val="1"/>
      <w:lvl w:ilvl="6">
        <w:start w:val="1"/>
        <w:numFmt w:val="decimal"/>
        <w:pStyle w:val="Kop7"/>
        <w:lvlText w:val="%1.%2.%3.%4.%5.%6.%7"/>
        <w:lvlJc w:val="left"/>
        <w:rPr>
          <w:rFonts w:ascii="Calibri" w:eastAsia="Calibri" w:hAnsi="Calibri" w:cs="Calibri"/>
          <w:b/>
          <w:color w:val="3F3F3F"/>
          <w:sz w:val="24"/>
          <w:szCs w:val="24"/>
        </w:rPr>
      </w:lvl>
    </w:lvlOverride>
    <w:lvlOverride w:ilvl="7">
      <w:startOverride w:val="1"/>
      <w:lvl w:ilvl="7">
        <w:start w:val="1"/>
        <w:numFmt w:val="decimal"/>
        <w:pStyle w:val="Kop8"/>
        <w:lvlText w:val="%1.%2.%3.%4.%5.%6.%7.%8"/>
        <w:lvlJc w:val="left"/>
        <w:rPr>
          <w:rFonts w:ascii="Calibri" w:eastAsia="Calibri" w:hAnsi="Calibri" w:cs="Calibri"/>
          <w:b/>
          <w:color w:val="3F3F3F"/>
          <w:sz w:val="24"/>
          <w:szCs w:val="24"/>
        </w:rPr>
      </w:lvl>
    </w:lvlOverride>
    <w:lvlOverride w:ilvl="8">
      <w:startOverride w:val="1"/>
      <w:lvl w:ilvl="8">
        <w:start w:val="1"/>
        <w:numFmt w:val="decimal"/>
        <w:pStyle w:val="Kop9"/>
        <w:lvlText w:val="%1.%2.%3.%4.%5.%6.%7.%8.%9"/>
        <w:lvlJc w:val="left"/>
        <w:rPr>
          <w:rFonts w:ascii="Calibri" w:eastAsia="Calibri" w:hAnsi="Calibri" w:cs="Calibri"/>
          <w:b/>
          <w:color w:val="3F3F3F"/>
          <w:sz w:val="24"/>
          <w:szCs w:val="24"/>
        </w:rPr>
      </w:lvl>
    </w:lvlOverride>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0"/>
    <w:lvlOverride w:ilvl="0">
      <w:startOverride w:val="1"/>
      <w:lvl w:ilvl="0">
        <w:start w:val="1"/>
        <w:numFmt w:val="decimal"/>
        <w:pStyle w:val="Kop1"/>
        <w:lvlText w:val="%1"/>
        <w:lvlJc w:val="left"/>
        <w:rPr>
          <w:rFonts w:ascii="Calibri" w:eastAsia="Calibri" w:hAnsi="Calibri" w:cs="Calibri"/>
          <w:b/>
          <w:color w:val="365F91"/>
          <w:sz w:val="44"/>
          <w:szCs w:val="44"/>
        </w:rPr>
      </w:lvl>
    </w:lvlOverride>
    <w:lvlOverride w:ilvl="1">
      <w:startOverride w:val="1"/>
      <w:lvl w:ilvl="1">
        <w:start w:val="1"/>
        <w:numFmt w:val="decimal"/>
        <w:pStyle w:val="Kop2"/>
        <w:lvlText w:val="%1.%2"/>
        <w:lvlJc w:val="left"/>
        <w:rPr>
          <w:rFonts w:ascii="Calibri" w:eastAsia="Calibri" w:hAnsi="Calibri" w:cs="Calibri"/>
          <w:b/>
          <w:color w:val="4F81BC"/>
          <w:sz w:val="36"/>
          <w:szCs w:val="36"/>
        </w:rPr>
      </w:lvl>
    </w:lvlOverride>
    <w:lvlOverride w:ilvl="2">
      <w:startOverride w:val="1"/>
      <w:lvl w:ilvl="2">
        <w:start w:val="1"/>
        <w:numFmt w:val="decimal"/>
        <w:pStyle w:val="Kop3"/>
        <w:lvlText w:val="%1.%2.%3"/>
        <w:lvlJc w:val="left"/>
        <w:rPr>
          <w:rFonts w:ascii="Calibri" w:eastAsia="Calibri" w:hAnsi="Calibri" w:cs="Calibri"/>
          <w:b/>
          <w:color w:val="4F81BC"/>
          <w:sz w:val="32"/>
          <w:szCs w:val="32"/>
        </w:rPr>
      </w:lvl>
    </w:lvlOverride>
    <w:lvlOverride w:ilvl="3">
      <w:startOverride w:val="1"/>
      <w:lvl w:ilvl="3">
        <w:start w:val="1"/>
        <w:numFmt w:val="decimal"/>
        <w:pStyle w:val="Kop4"/>
        <w:lvlText w:val="%1.%2.%3.%4"/>
        <w:lvlJc w:val="left"/>
        <w:rPr>
          <w:rFonts w:ascii="Calibri" w:eastAsia="Calibri" w:hAnsi="Calibri" w:cs="Calibri"/>
          <w:b/>
          <w:color w:val="4F81BC"/>
          <w:sz w:val="28"/>
          <w:szCs w:val="28"/>
        </w:rPr>
      </w:lvl>
    </w:lvlOverride>
    <w:lvlOverride w:ilvl="4">
      <w:startOverride w:val="1"/>
      <w:lvl w:ilvl="4">
        <w:start w:val="1"/>
        <w:numFmt w:val="decimal"/>
        <w:pStyle w:val="Kop5"/>
        <w:lvlText w:val="%1.%2.%3.%4.%5"/>
        <w:lvlJc w:val="left"/>
        <w:rPr>
          <w:rFonts w:ascii="Calibri" w:eastAsia="Calibri" w:hAnsi="Calibri" w:cs="Calibri"/>
          <w:b/>
          <w:color w:val="233E5F"/>
          <w:sz w:val="24"/>
          <w:szCs w:val="24"/>
        </w:rPr>
      </w:lvl>
    </w:lvlOverride>
    <w:lvlOverride w:ilvl="5">
      <w:startOverride w:val="1"/>
      <w:lvl w:ilvl="5">
        <w:start w:val="1"/>
        <w:numFmt w:val="decimal"/>
        <w:pStyle w:val="Kop6"/>
        <w:lvlText w:val="%1.%2.%3.%4.%5.%6"/>
        <w:lvlJc w:val="left"/>
        <w:rPr>
          <w:rFonts w:ascii="Calibri" w:eastAsia="Calibri" w:hAnsi="Calibri" w:cs="Calibri"/>
          <w:b/>
          <w:color w:val="233E5F"/>
          <w:sz w:val="24"/>
          <w:szCs w:val="24"/>
        </w:rPr>
      </w:lvl>
    </w:lvlOverride>
    <w:lvlOverride w:ilvl="6">
      <w:startOverride w:val="1"/>
      <w:lvl w:ilvl="6">
        <w:start w:val="1"/>
        <w:numFmt w:val="decimal"/>
        <w:pStyle w:val="Kop7"/>
        <w:lvlText w:val="%1.%2.%3.%4.%5.%6.%7"/>
        <w:lvlJc w:val="left"/>
        <w:rPr>
          <w:rFonts w:ascii="Calibri" w:eastAsia="Calibri" w:hAnsi="Calibri" w:cs="Calibri"/>
          <w:b/>
          <w:color w:val="3F3F3F"/>
          <w:sz w:val="24"/>
          <w:szCs w:val="24"/>
        </w:rPr>
      </w:lvl>
    </w:lvlOverride>
    <w:lvlOverride w:ilvl="7">
      <w:startOverride w:val="1"/>
      <w:lvl w:ilvl="7">
        <w:start w:val="1"/>
        <w:numFmt w:val="decimal"/>
        <w:pStyle w:val="Kop8"/>
        <w:lvlText w:val="%1.%2.%3.%4.%5.%6.%7.%8"/>
        <w:lvlJc w:val="left"/>
        <w:rPr>
          <w:rFonts w:ascii="Calibri" w:eastAsia="Calibri" w:hAnsi="Calibri" w:cs="Calibri"/>
          <w:b/>
          <w:color w:val="3F3F3F"/>
          <w:sz w:val="24"/>
          <w:szCs w:val="24"/>
        </w:rPr>
      </w:lvl>
    </w:lvlOverride>
    <w:lvlOverride w:ilvl="8">
      <w:startOverride w:val="1"/>
      <w:lvl w:ilvl="8">
        <w:start w:val="1"/>
        <w:numFmt w:val="decimal"/>
        <w:pStyle w:val="Kop9"/>
        <w:lvlText w:val="%1.%2.%3.%4.%5.%6.%7.%8.%9"/>
        <w:lvlJc w:val="left"/>
        <w:rPr>
          <w:rFonts w:ascii="Calibri" w:eastAsia="Calibri" w:hAnsi="Calibri" w:cs="Calibri"/>
          <w:b/>
          <w:color w:val="3F3F3F"/>
          <w:sz w:val="24"/>
          <w:szCs w:val="24"/>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arlotte Leemans">
    <w15:presenceInfo w15:providerId="AD" w15:userId="S::charlotteleemans@lezenenschrijven.nl::d943c964-5296-4aa9-9ea7-75aa5c4808a9"/>
  </w15:person>
  <w15:person w15:author="Moll Tamara">
    <w15:presenceInfo w15:providerId="AD" w15:userId="S::tamara.moll@dnagroup.nl::b3683e9f-c2af-40b1-bf7e-b7631151d33d"/>
  </w15:person>
  <w15:person w15:author="Moll Tamara [2]">
    <w15:presenceInfo w15:providerId="AD" w15:userId="S::tamara.moll@dnagroup.nl::b3683e9f-c2af-40b1-bf7e-b7631151d33d"/>
  </w15:person>
  <w15:person w15:author="Moll Tamara [3]">
    <w15:presenceInfo w15:providerId="AD" w15:userId="S::tamara.moll@dnagroup.nl::b3683e9f-c2af-40b1-bf7e-b7631151d33d"/>
  </w15:person>
  <w15:person w15:author="Moll Tamara [4]">
    <w15:presenceInfo w15:providerId="AD" w15:userId="S::tamara.moll@dnagroup.nl::b3683e9f-c2af-40b1-bf7e-b7631151d33d"/>
  </w15:person>
  <w15:person w15:author="Moll Tamara [5]">
    <w15:presenceInfo w15:providerId="AD" w15:userId="S::tamara.moll@dnagroup.nl::b3683e9f-c2af-40b1-bf7e-b7631151d33d"/>
  </w15:person>
  <w15:person w15:author="Moll Tamara [6]">
    <w15:presenceInfo w15:providerId="AD" w15:userId="S::tamara.moll@dnagroup.nl::b3683e9f-c2af-40b1-bf7e-b7631151d33d"/>
  </w15:person>
  <w15:person w15:author="Moll Tamara [7]">
    <w15:presenceInfo w15:providerId="AD" w15:userId="S::tamara.moll@dnagroup.nl::b3683e9f-c2af-40b1-bf7e-b7631151d33d"/>
  </w15:person>
  <w15:person w15:author="Moll Tamara [8]">
    <w15:presenceInfo w15:providerId="AD" w15:userId="S::tamara.moll@dnagroup.nl::b3683e9f-c2af-40b1-bf7e-b7631151d33d"/>
  </w15:person>
  <w15:person w15:author="Tamara Moll">
    <w15:presenceInfo w15:providerId="AD" w15:userId="S::tamara.moll@dnagroup.nl::b3683e9f-c2af-40b1-bf7e-b7631151d3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trackRevisions/>
  <w:defaultTabStop w:val="720"/>
  <w:hyphenationZone w:val="425"/>
  <w:characterSpacingControl w:val="doNotCompress"/>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68B"/>
    <w:rsid w:val="00160BA3"/>
    <w:rsid w:val="00262CCE"/>
    <w:rsid w:val="0026457C"/>
    <w:rsid w:val="00321453"/>
    <w:rsid w:val="00383FFF"/>
    <w:rsid w:val="003E2682"/>
    <w:rsid w:val="004337AC"/>
    <w:rsid w:val="004404A1"/>
    <w:rsid w:val="004D49BC"/>
    <w:rsid w:val="00614AC2"/>
    <w:rsid w:val="00624EE4"/>
    <w:rsid w:val="007365B4"/>
    <w:rsid w:val="00771335"/>
    <w:rsid w:val="00782340"/>
    <w:rsid w:val="007D450A"/>
    <w:rsid w:val="00856414"/>
    <w:rsid w:val="00A47CE3"/>
    <w:rsid w:val="00AF70A3"/>
    <w:rsid w:val="00C54E53"/>
    <w:rsid w:val="00D655B8"/>
    <w:rsid w:val="00DE24D0"/>
    <w:rsid w:val="00DE2AA3"/>
    <w:rsid w:val="00E26E89"/>
    <w:rsid w:val="00EF3247"/>
    <w:rsid w:val="00FC26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FF488"/>
  <w15:docId w15:val="{4370C0FC-AE77-4771-920A-99E31394A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autoRedefine/>
    <w:uiPriority w:val="9"/>
    <w:qFormat/>
    <w:rsid w:val="00262CCE"/>
    <w:pPr>
      <w:numPr>
        <w:numId w:val="1"/>
      </w:numPr>
      <w:spacing w:after="80"/>
      <w:outlineLvl w:val="0"/>
    </w:pPr>
    <w:rPr>
      <w:rFonts w:eastAsia="Calibri" w:cs="Calibri"/>
      <w:b/>
      <w:color w:val="000000" w:themeColor="text1"/>
      <w:sz w:val="32"/>
      <w:szCs w:val="44"/>
    </w:rPr>
  </w:style>
  <w:style w:type="paragraph" w:styleId="Kop2">
    <w:name w:val="heading 2"/>
    <w:basedOn w:val="Standaard"/>
    <w:next w:val="Standaard"/>
    <w:autoRedefine/>
    <w:uiPriority w:val="9"/>
    <w:unhideWhenUsed/>
    <w:qFormat/>
    <w:rsid w:val="00262CCE"/>
    <w:pPr>
      <w:numPr>
        <w:ilvl w:val="1"/>
        <w:numId w:val="1"/>
      </w:numPr>
      <w:spacing w:after="80"/>
      <w:outlineLvl w:val="1"/>
    </w:pPr>
    <w:rPr>
      <w:rFonts w:eastAsia="Calibri" w:cs="Calibri"/>
      <w:b/>
      <w:color w:val="000000" w:themeColor="text1"/>
      <w:szCs w:val="36"/>
    </w:rPr>
  </w:style>
  <w:style w:type="paragraph" w:styleId="Kop3">
    <w:name w:val="heading 3"/>
    <w:basedOn w:val="Standaard"/>
    <w:next w:val="Standaard"/>
    <w:uiPriority w:val="9"/>
    <w:semiHidden/>
    <w:unhideWhenUsed/>
    <w:qFormat/>
    <w:pPr>
      <w:numPr>
        <w:ilvl w:val="2"/>
        <w:numId w:val="1"/>
      </w:numPr>
      <w:spacing w:after="80"/>
      <w:outlineLvl w:val="2"/>
    </w:pPr>
    <w:rPr>
      <w:rFonts w:ascii="Calibri" w:eastAsia="Calibri" w:hAnsi="Calibri" w:cs="Calibri"/>
      <w:b/>
      <w:color w:val="4F81BC"/>
      <w:sz w:val="32"/>
      <w:szCs w:val="32"/>
    </w:rPr>
  </w:style>
  <w:style w:type="paragraph" w:styleId="Kop4">
    <w:name w:val="heading 4"/>
    <w:basedOn w:val="Standaard"/>
    <w:next w:val="Standaard"/>
    <w:uiPriority w:val="9"/>
    <w:semiHidden/>
    <w:unhideWhenUsed/>
    <w:qFormat/>
    <w:pPr>
      <w:numPr>
        <w:ilvl w:val="3"/>
        <w:numId w:val="1"/>
      </w:numPr>
      <w:spacing w:after="80"/>
      <w:outlineLvl w:val="3"/>
    </w:pPr>
    <w:rPr>
      <w:rFonts w:ascii="Calibri" w:eastAsia="Calibri" w:hAnsi="Calibri" w:cs="Calibri"/>
      <w:b/>
      <w:color w:val="4F81BC"/>
      <w:sz w:val="28"/>
      <w:szCs w:val="28"/>
    </w:rPr>
  </w:style>
  <w:style w:type="paragraph" w:styleId="Kop5">
    <w:name w:val="heading 5"/>
    <w:basedOn w:val="Standaard"/>
    <w:next w:val="Standaard"/>
    <w:uiPriority w:val="9"/>
    <w:semiHidden/>
    <w:unhideWhenUsed/>
    <w:qFormat/>
    <w:pPr>
      <w:numPr>
        <w:ilvl w:val="4"/>
        <w:numId w:val="1"/>
      </w:num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numPr>
        <w:ilvl w:val="5"/>
        <w:numId w:val="1"/>
      </w:numPr>
      <w:spacing w:after="80"/>
      <w:outlineLvl w:val="5"/>
    </w:pPr>
    <w:rPr>
      <w:rFonts w:ascii="Calibri" w:eastAsia="Calibri" w:hAnsi="Calibri" w:cs="Calibri"/>
      <w:b/>
      <w:color w:val="233E5F"/>
    </w:rPr>
  </w:style>
  <w:style w:type="paragraph" w:styleId="Kop7">
    <w:name w:val="heading 7"/>
    <w:basedOn w:val="Standaard"/>
    <w:next w:val="Standaard"/>
    <w:pPr>
      <w:numPr>
        <w:ilvl w:val="6"/>
        <w:numId w:val="1"/>
      </w:numPr>
      <w:spacing w:after="80"/>
      <w:outlineLvl w:val="6"/>
    </w:pPr>
    <w:rPr>
      <w:rFonts w:ascii="Calibri" w:eastAsia="Calibri" w:hAnsi="Calibri" w:cs="Calibri"/>
      <w:b/>
      <w:color w:val="3F3F3F"/>
    </w:rPr>
  </w:style>
  <w:style w:type="paragraph" w:styleId="Kop8">
    <w:name w:val="heading 8"/>
    <w:basedOn w:val="Standaard"/>
    <w:next w:val="Standaard"/>
    <w:pPr>
      <w:numPr>
        <w:ilvl w:val="7"/>
        <w:numId w:val="1"/>
      </w:numPr>
      <w:spacing w:after="80"/>
      <w:outlineLvl w:val="7"/>
    </w:pPr>
    <w:rPr>
      <w:rFonts w:ascii="Calibri" w:eastAsia="Calibri" w:hAnsi="Calibri" w:cs="Calibri"/>
      <w:b/>
      <w:color w:val="3F3F3F"/>
    </w:rPr>
  </w:style>
  <w:style w:type="paragraph" w:styleId="Kop9">
    <w:name w:val="heading 9"/>
    <w:basedOn w:val="Standaard"/>
    <w:next w:val="Standaard"/>
    <w:pPr>
      <w:numPr>
        <w:ilvl w:val="8"/>
        <w:numId w:val="1"/>
      </w:numPr>
      <w:spacing w:after="80"/>
      <w:outlineLvl w:val="8"/>
    </w:pPr>
    <w:rPr>
      <w:rFonts w:ascii="Calibri" w:eastAsia="Calibri" w:hAnsi="Calibri" w:cs="Calibri"/>
      <w:b/>
      <w:color w:val="3F3F3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before="60" w:after="6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rFonts w:ascii="Times New Roman" w:eastAsia="Times New Roman" w:hAnsi="Times New Roman" w:cs="Times New Roman"/>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Normaal">
    <w:name w:val="Normaal"/>
    <w:basedOn w:val="Standaard"/>
    <w:next w:val="Standaard"/>
    <w:pPr>
      <w:spacing w:before="100" w:after="100"/>
    </w:pPr>
  </w:style>
  <w:style w:type="paragraph" w:customStyle="1" w:styleId="DefinitionTerm">
    <w:name w:val="Definition Term"/>
    <w:basedOn w:val="Standaard"/>
    <w:next w:val="DefinitionList"/>
  </w:style>
  <w:style w:type="paragraph" w:customStyle="1" w:styleId="DefinitionList">
    <w:name w:val="Definition List"/>
    <w:basedOn w:val="Standaard"/>
    <w:next w:val="DefinitionTerm"/>
    <w:pPr>
      <w:ind w:left="360"/>
    </w:pPr>
  </w:style>
  <w:style w:type="character" w:customStyle="1" w:styleId="Definition">
    <w:name w:val="Definition"/>
    <w:rPr>
      <w:i/>
    </w:rPr>
  </w:style>
  <w:style w:type="paragraph" w:customStyle="1" w:styleId="H1">
    <w:name w:val="H1"/>
    <w:basedOn w:val="Standaard"/>
    <w:next w:val="Normaal"/>
    <w:pPr>
      <w:keepNext/>
      <w:spacing w:before="100" w:after="100"/>
    </w:pPr>
    <w:rPr>
      <w:b/>
      <w:sz w:val="48"/>
      <w:szCs w:val="48"/>
    </w:rPr>
  </w:style>
  <w:style w:type="paragraph" w:customStyle="1" w:styleId="H2">
    <w:name w:val="H2"/>
    <w:basedOn w:val="Standaard"/>
    <w:next w:val="Normaal"/>
    <w:pPr>
      <w:keepNext/>
      <w:spacing w:before="100" w:after="100"/>
    </w:pPr>
    <w:rPr>
      <w:b/>
      <w:sz w:val="36"/>
      <w:szCs w:val="36"/>
    </w:rPr>
  </w:style>
  <w:style w:type="paragraph" w:customStyle="1" w:styleId="H3">
    <w:name w:val="H3"/>
    <w:basedOn w:val="Standaard"/>
    <w:next w:val="Normaal"/>
    <w:pPr>
      <w:keepNext/>
      <w:spacing w:before="100" w:after="100"/>
    </w:pPr>
    <w:rPr>
      <w:b/>
      <w:sz w:val="28"/>
      <w:szCs w:val="28"/>
    </w:rPr>
  </w:style>
  <w:style w:type="paragraph" w:customStyle="1" w:styleId="H4">
    <w:name w:val="H4"/>
    <w:basedOn w:val="Standaard"/>
    <w:next w:val="Normaal"/>
    <w:pPr>
      <w:keepNext/>
      <w:spacing w:before="100" w:after="100"/>
    </w:pPr>
    <w:rPr>
      <w:b/>
    </w:rPr>
  </w:style>
  <w:style w:type="paragraph" w:customStyle="1" w:styleId="H5">
    <w:name w:val="H5"/>
    <w:basedOn w:val="Standaard"/>
    <w:next w:val="Normaal"/>
    <w:pPr>
      <w:keepNext/>
      <w:spacing w:before="100" w:after="100"/>
    </w:pPr>
    <w:rPr>
      <w:b/>
      <w:sz w:val="20"/>
      <w:szCs w:val="20"/>
    </w:rPr>
  </w:style>
  <w:style w:type="paragraph" w:customStyle="1" w:styleId="H6">
    <w:name w:val="H6"/>
    <w:basedOn w:val="Standaard"/>
    <w:next w:val="Normaal"/>
    <w:pPr>
      <w:keepNext/>
      <w:spacing w:before="100" w:after="100"/>
    </w:pPr>
    <w:rPr>
      <w:b/>
      <w:sz w:val="16"/>
      <w:szCs w:val="16"/>
    </w:rPr>
  </w:style>
  <w:style w:type="paragraph" w:customStyle="1" w:styleId="Address">
    <w:name w:val="Address"/>
    <w:basedOn w:val="Standaard"/>
    <w:next w:val="Normaal"/>
    <w:rPr>
      <w:i/>
    </w:rPr>
  </w:style>
  <w:style w:type="paragraph" w:customStyle="1" w:styleId="Blockquote">
    <w:name w:val="Blockquote"/>
    <w:basedOn w:val="Standaard"/>
    <w:next w:val="Standaard"/>
    <w:pPr>
      <w:spacing w:before="100" w:after="100"/>
      <w:ind w:left="360" w:right="360"/>
    </w:pPr>
  </w:style>
  <w:style w:type="character" w:customStyle="1" w:styleId="CITE">
    <w:name w:val="CITE"/>
    <w:rPr>
      <w:i/>
    </w:rPr>
  </w:style>
  <w:style w:type="character" w:styleId="GevolgdeHyperlink">
    <w:name w:val="FollowedHyperlink"/>
    <w:rPr>
      <w:color w:val="800080"/>
      <w:u w:val="single" w:color="000000"/>
    </w:rPr>
  </w:style>
  <w:style w:type="character" w:customStyle="1" w:styleId="Keyboard">
    <w:name w:val="Keyboard"/>
    <w:rPr>
      <w:rFonts w:ascii="Courier New" w:eastAsia="Courier New" w:hAnsi="Courier New" w:cs="Courier New"/>
      <w:b/>
      <w:sz w:val="20"/>
      <w:szCs w:val="20"/>
    </w:rPr>
  </w:style>
  <w:style w:type="paragraph" w:customStyle="1" w:styleId="Preformatted">
    <w:name w:val="Preformatted"/>
    <w:basedOn w:val="Standaard"/>
    <w:next w:val="Standaard"/>
    <w:rPr>
      <w:rFonts w:ascii="Courier New" w:eastAsia="Courier New" w:hAnsi="Courier New" w:cs="Courier New"/>
      <w:sz w:val="20"/>
      <w:szCs w:val="20"/>
    </w:rPr>
  </w:style>
  <w:style w:type="paragraph" w:customStyle="1" w:styleId="z-BottomofForm">
    <w:name w:val="z-Bottom of Form"/>
    <w:basedOn w:val="Standaard"/>
    <w:next w:val="Normaal"/>
    <w:pPr>
      <w:pBdr>
        <w:top w:val="double" w:sz="6" w:space="0" w:color="000000"/>
      </w:pBdr>
      <w:jc w:val="center"/>
    </w:pPr>
    <w:rPr>
      <w:vanish/>
      <w:sz w:val="16"/>
      <w:szCs w:val="16"/>
    </w:rPr>
  </w:style>
  <w:style w:type="paragraph" w:customStyle="1" w:styleId="z-TopofForm">
    <w:name w:val="z-Top of Form"/>
    <w:basedOn w:val="Standaard"/>
    <w:next w:val="Normaal"/>
    <w:pPr>
      <w:pBdr>
        <w:bottom w:val="double" w:sz="6" w:space="0" w:color="000000"/>
      </w:pBdr>
      <w:jc w:val="center"/>
    </w:pPr>
    <w:rPr>
      <w:vanish/>
      <w:sz w:val="16"/>
      <w:szCs w:val="16"/>
    </w:rPr>
  </w:style>
  <w:style w:type="character" w:customStyle="1" w:styleId="Sample">
    <w:name w:val="Sample"/>
    <w:rPr>
      <w:rFonts w:ascii="Courier New" w:eastAsia="Courier New" w:hAnsi="Courier New" w:cs="Courier New"/>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Geenafstand">
    <w:name w:val="No Spacing"/>
    <w:basedOn w:val="Standaard"/>
    <w:rPr>
      <w:rFonts w:ascii="Calibri" w:eastAsia="Calibri" w:hAnsi="Calibri" w:cs="Calibri"/>
      <w:sz w:val="22"/>
      <w:szCs w:val="22"/>
    </w:rPr>
  </w:style>
  <w:style w:type="character" w:styleId="Onopgelostemelding">
    <w:name w:val="Unresolved Mention"/>
    <w:basedOn w:val="Standaardalinea-lettertype"/>
    <w:uiPriority w:val="99"/>
    <w:semiHidden/>
    <w:unhideWhenUsed/>
    <w:rsid w:val="00DE24D0"/>
    <w:rPr>
      <w:color w:val="605E5C"/>
      <w:shd w:val="clear" w:color="auto" w:fill="E1DFDD"/>
    </w:rPr>
  </w:style>
  <w:style w:type="character" w:styleId="Verwijzingopmerking">
    <w:name w:val="annotation reference"/>
    <w:basedOn w:val="Standaardalinea-lettertype"/>
    <w:uiPriority w:val="99"/>
    <w:semiHidden/>
    <w:unhideWhenUsed/>
    <w:rsid w:val="007365B4"/>
    <w:rPr>
      <w:sz w:val="16"/>
      <w:szCs w:val="16"/>
    </w:rPr>
  </w:style>
  <w:style w:type="paragraph" w:styleId="Tekstopmerking">
    <w:name w:val="annotation text"/>
    <w:basedOn w:val="Standaard"/>
    <w:link w:val="TekstopmerkingChar"/>
    <w:uiPriority w:val="99"/>
    <w:semiHidden/>
    <w:unhideWhenUsed/>
    <w:rsid w:val="007365B4"/>
    <w:rPr>
      <w:sz w:val="20"/>
      <w:szCs w:val="20"/>
    </w:rPr>
  </w:style>
  <w:style w:type="character" w:customStyle="1" w:styleId="TekstopmerkingChar">
    <w:name w:val="Tekst opmerking Char"/>
    <w:basedOn w:val="Standaardalinea-lettertype"/>
    <w:link w:val="Tekstopmerking"/>
    <w:uiPriority w:val="99"/>
    <w:semiHidden/>
    <w:rsid w:val="007365B4"/>
    <w:rPr>
      <w:sz w:val="20"/>
      <w:szCs w:val="20"/>
    </w:rPr>
  </w:style>
  <w:style w:type="paragraph" w:styleId="Onderwerpvanopmerking">
    <w:name w:val="annotation subject"/>
    <w:basedOn w:val="Tekstopmerking"/>
    <w:next w:val="Tekstopmerking"/>
    <w:link w:val="OnderwerpvanopmerkingChar"/>
    <w:uiPriority w:val="99"/>
    <w:semiHidden/>
    <w:unhideWhenUsed/>
    <w:rsid w:val="007365B4"/>
    <w:rPr>
      <w:b/>
      <w:bCs/>
    </w:rPr>
  </w:style>
  <w:style w:type="character" w:customStyle="1" w:styleId="OnderwerpvanopmerkingChar">
    <w:name w:val="Onderwerp van opmerking Char"/>
    <w:basedOn w:val="TekstopmerkingChar"/>
    <w:link w:val="Onderwerpvanopmerking"/>
    <w:uiPriority w:val="99"/>
    <w:semiHidden/>
    <w:rsid w:val="007365B4"/>
    <w:rPr>
      <w:b/>
      <w:bCs/>
      <w:sz w:val="20"/>
      <w:szCs w:val="20"/>
    </w:rPr>
  </w:style>
  <w:style w:type="paragraph" w:styleId="Lijstalinea">
    <w:name w:val="List Paragraph"/>
    <w:basedOn w:val="Standaard"/>
    <w:uiPriority w:val="34"/>
    <w:qFormat/>
    <w:rsid w:val="003214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hyperlink" Target="http://www.vippggz.nl" TargetMode="External"/><Relationship Id="rId2" Type="http://schemas.openxmlformats.org/officeDocument/2006/relationships/customXml" Target="../customXml/item2.xml"/><Relationship Id="rId16" Type="http://schemas.openxmlformats.org/officeDocument/2006/relationships/image" Target="media/image3.e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microsoft.com/office/2018/08/relationships/commentsExtensible" Target="commentsExtensible.xm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81139D82B6EF49943AD623C63EC8AE" ma:contentTypeVersion="10" ma:contentTypeDescription="Een nieuw document maken." ma:contentTypeScope="" ma:versionID="da92183aebef4da83a7840e6d46336c8">
  <xsd:schema xmlns:xsd="http://www.w3.org/2001/XMLSchema" xmlns:xs="http://www.w3.org/2001/XMLSchema" xmlns:p="http://schemas.microsoft.com/office/2006/metadata/properties" xmlns:ns2="ed06043a-eb6a-42d5-b4fb-2cbcfb80a2ef" xmlns:ns3="6a04d99c-59a1-4feb-bee5-5a1841acea8f" targetNamespace="http://schemas.microsoft.com/office/2006/metadata/properties" ma:root="true" ma:fieldsID="fe729e4247a9886062167decd4dbf536" ns2:_="" ns3:_="">
    <xsd:import namespace="ed06043a-eb6a-42d5-b4fb-2cbcfb80a2ef"/>
    <xsd:import namespace="6a04d99c-59a1-4feb-bee5-5a1841acea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06043a-eb6a-42d5-b4fb-2cbcfb80a2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04d99c-59a1-4feb-bee5-5a1841acea8f"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2B5CCA-AAF0-4260-A37C-EA84BD2892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06043a-eb6a-42d5-b4fb-2cbcfb80a2ef"/>
    <ds:schemaRef ds:uri="6a04d99c-59a1-4feb-bee5-5a1841acea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ECC416-2867-4297-B096-F1ADA8AD2297}">
  <ds:schemaRefs>
    <ds:schemaRef ds:uri="http://schemas.microsoft.com/sharepoint/v3/contenttype/forms"/>
  </ds:schemaRefs>
</ds:datastoreItem>
</file>

<file path=customXml/itemProps3.xml><?xml version="1.0" encoding="utf-8"?>
<ds:datastoreItem xmlns:ds="http://schemas.openxmlformats.org/officeDocument/2006/customXml" ds:itemID="{112CD79D-EE13-4F9D-A331-E13C78CF79EB}">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schemas.microsoft.com/office/2006/metadata/properties"/>
    <ds:schemaRef ds:uri="6a04d99c-59a1-4feb-bee5-5a1841acea8f"/>
    <ds:schemaRef ds:uri="ed06043a-eb6a-42d5-b4fb-2cbcfb80a2ef"/>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2161</Words>
  <Characters>11888</Characters>
  <Application>Microsoft Office Word</Application>
  <DocSecurity>4</DocSecurity>
  <Lines>99</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Tamara Moll</cp:lastModifiedBy>
  <cp:revision>2</cp:revision>
  <dcterms:created xsi:type="dcterms:W3CDTF">2021-03-05T09:16:00Z</dcterms:created>
  <dcterms:modified xsi:type="dcterms:W3CDTF">2021-03-05T09:16:00Z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0x0101006E81139D82B6EF49943AD623C63EC8AE</vt:lpwstr>
  </property>
</Properties>
</file>