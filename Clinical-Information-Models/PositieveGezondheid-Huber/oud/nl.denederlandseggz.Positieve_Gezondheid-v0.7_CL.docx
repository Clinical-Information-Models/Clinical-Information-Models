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B1E75" w14:textId="77777777" w:rsidR="0096669E" w:rsidRPr="00262CCE" w:rsidRDefault="0096669E" w:rsidP="0096669E">
      <w:pPr>
        <w:rPr>
          <w:color w:val="000000" w:themeColor="text1"/>
          <w:sz w:val="20"/>
          <w:szCs w:val="20"/>
        </w:rPr>
      </w:pPr>
    </w:p>
    <w:p w14:paraId="4FFC3A7B" w14:textId="77777777" w:rsidR="0096669E" w:rsidRPr="00262CCE" w:rsidRDefault="0096669E" w:rsidP="0096669E">
      <w:pPr>
        <w:rPr>
          <w:color w:val="000000" w:themeColor="text1"/>
          <w:sz w:val="20"/>
          <w:szCs w:val="20"/>
        </w:rPr>
      </w:pPr>
    </w:p>
    <w:p w14:paraId="1A5C6192" w14:textId="77777777" w:rsidR="0096669E" w:rsidRPr="00262CCE" w:rsidRDefault="0096669E" w:rsidP="0096669E">
      <w:pPr>
        <w:jc w:val="center"/>
        <w:rPr>
          <w:color w:val="000000" w:themeColor="text1"/>
          <w:sz w:val="20"/>
          <w:szCs w:val="20"/>
        </w:rPr>
      </w:pPr>
    </w:p>
    <w:p w14:paraId="6517CC31" w14:textId="77777777" w:rsidR="0096669E" w:rsidRPr="00262CCE" w:rsidRDefault="0096669E" w:rsidP="0096669E">
      <w:pPr>
        <w:jc w:val="center"/>
        <w:rPr>
          <w:color w:val="000000" w:themeColor="text1"/>
          <w:sz w:val="20"/>
          <w:szCs w:val="20"/>
        </w:rPr>
      </w:pPr>
    </w:p>
    <w:p w14:paraId="5D016FCE" w14:textId="77777777" w:rsidR="0096669E" w:rsidRPr="00262CCE" w:rsidRDefault="0096669E" w:rsidP="0096669E">
      <w:pPr>
        <w:jc w:val="center"/>
        <w:rPr>
          <w:rFonts w:eastAsia="Calibri"/>
          <w:color w:val="000000" w:themeColor="text1"/>
          <w:sz w:val="22"/>
          <w:szCs w:val="22"/>
        </w:rPr>
      </w:pPr>
      <w:r w:rsidRPr="00262CCE">
        <w:rPr>
          <w:noProof/>
          <w:color w:val="000000" w:themeColor="text1"/>
        </w:rPr>
        <w:drawing>
          <wp:inline distT="0" distB="0" distL="0" distR="0" wp14:anchorId="7C69F599" wp14:editId="07FFD816">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1B2B2348" w14:textId="77777777" w:rsidR="0096669E" w:rsidRPr="00262CCE" w:rsidRDefault="0096669E" w:rsidP="0096669E">
      <w:pPr>
        <w:rPr>
          <w:rFonts w:eastAsia="Calibri"/>
          <w:color w:val="000000" w:themeColor="text1"/>
          <w:sz w:val="22"/>
          <w:szCs w:val="22"/>
        </w:rPr>
      </w:pPr>
    </w:p>
    <w:p w14:paraId="60F534C8" w14:textId="77777777" w:rsidR="0096669E" w:rsidRPr="00262CCE" w:rsidRDefault="0096669E" w:rsidP="0096669E">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7D116DE0" wp14:editId="20B118D2">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39F6BC44" w14:textId="77777777" w:rsidR="0096669E" w:rsidRPr="00262CCE" w:rsidRDefault="0096669E" w:rsidP="0096669E">
      <w:pPr>
        <w:rPr>
          <w:color w:val="000000" w:themeColor="text1"/>
        </w:rPr>
      </w:pPr>
    </w:p>
    <w:p w14:paraId="49A14DDA" w14:textId="708E0639" w:rsidR="0096669E" w:rsidRPr="00321453" w:rsidRDefault="0096669E" w:rsidP="0096669E">
      <w:pPr>
        <w:pStyle w:val="Titel"/>
        <w:rPr>
          <w:rFonts w:eastAsia="Calibri"/>
          <w:b w:val="0"/>
          <w:bCs/>
          <w:color w:val="000000" w:themeColor="text1"/>
          <w:sz w:val="28"/>
          <w:szCs w:val="28"/>
        </w:rPr>
      </w:pPr>
      <w:proofErr w:type="spellStart"/>
      <w:r w:rsidRPr="00321453">
        <w:rPr>
          <w:rFonts w:eastAsia="Calibri"/>
          <w:b w:val="0"/>
          <w:bCs/>
          <w:color w:val="000000" w:themeColor="text1"/>
          <w:sz w:val="28"/>
          <w:szCs w:val="28"/>
        </w:rPr>
        <w:t>Kandidaat</w:t>
      </w:r>
      <w:proofErr w:type="spellEnd"/>
      <w:r w:rsidRPr="00321453">
        <w:rPr>
          <w:rFonts w:eastAsia="Calibri"/>
          <w:b w:val="0"/>
          <w:bCs/>
          <w:color w:val="000000" w:themeColor="text1"/>
          <w:sz w:val="28"/>
          <w:szCs w:val="28"/>
        </w:rPr>
        <w:t xml:space="preserve"> </w:t>
      </w:r>
      <w:proofErr w:type="spellStart"/>
      <w:r w:rsidRPr="00321453">
        <w:rPr>
          <w:rFonts w:eastAsia="Calibri"/>
          <w:b w:val="0"/>
          <w:bCs/>
          <w:color w:val="000000" w:themeColor="text1"/>
          <w:sz w:val="28"/>
          <w:szCs w:val="28"/>
        </w:rPr>
        <w:t>Zorginformatiebouwsteen</w:t>
      </w:r>
      <w:proofErr w:type="spellEnd"/>
      <w:r>
        <w:rPr>
          <w:rFonts w:eastAsia="Calibri"/>
          <w:b w:val="0"/>
          <w:bCs/>
          <w:color w:val="000000" w:themeColor="text1"/>
          <w:sz w:val="28"/>
          <w:szCs w:val="28"/>
        </w:rPr>
        <w:br/>
      </w:r>
    </w:p>
    <w:p w14:paraId="47D2CDEF" w14:textId="56908855" w:rsidR="0096669E" w:rsidRPr="0096669E" w:rsidRDefault="0096669E" w:rsidP="0096669E">
      <w:pPr>
        <w:jc w:val="center"/>
        <w:rPr>
          <w:rFonts w:eastAsia="Calibri"/>
          <w:b/>
          <w:bCs/>
          <w:color w:val="000000" w:themeColor="text1"/>
          <w:sz w:val="36"/>
          <w:szCs w:val="36"/>
          <w:lang w:val="nl-NL"/>
        </w:rPr>
      </w:pPr>
      <w:r w:rsidRPr="0096669E">
        <w:rPr>
          <w:rFonts w:eastAsia="Calibri"/>
          <w:b/>
          <w:bCs/>
          <w:color w:val="000000" w:themeColor="text1"/>
          <w:sz w:val="36"/>
          <w:szCs w:val="36"/>
          <w:lang w:val="nl-NL"/>
        </w:rPr>
        <w:t>Positieve</w:t>
      </w:r>
      <w:r>
        <w:rPr>
          <w:rFonts w:eastAsia="Calibri"/>
          <w:b/>
          <w:bCs/>
          <w:color w:val="000000" w:themeColor="text1"/>
          <w:sz w:val="36"/>
          <w:szCs w:val="36"/>
          <w:lang w:val="nl-NL"/>
        </w:rPr>
        <w:t xml:space="preserve"> </w:t>
      </w:r>
      <w:r w:rsidRPr="0096669E">
        <w:rPr>
          <w:rFonts w:eastAsia="Calibri"/>
          <w:b/>
          <w:bCs/>
          <w:color w:val="000000" w:themeColor="text1"/>
          <w:sz w:val="36"/>
          <w:szCs w:val="36"/>
          <w:lang w:val="nl-NL"/>
        </w:rPr>
        <w:t>Gezondheid</w:t>
      </w:r>
    </w:p>
    <w:p w14:paraId="7D3311FA" w14:textId="64F39AFF" w:rsidR="0096669E" w:rsidRPr="0096669E" w:rsidRDefault="0096669E" w:rsidP="0096669E">
      <w:pPr>
        <w:jc w:val="center"/>
        <w:rPr>
          <w:rFonts w:eastAsia="Calibri"/>
          <w:b/>
          <w:bCs/>
          <w:color w:val="000000" w:themeColor="text1"/>
          <w:sz w:val="36"/>
          <w:szCs w:val="36"/>
          <w:lang w:val="nl-NL"/>
        </w:rPr>
      </w:pPr>
      <w:r w:rsidRPr="0096669E">
        <w:rPr>
          <w:rFonts w:eastAsia="Calibri"/>
          <w:b/>
          <w:bCs/>
          <w:color w:val="000000" w:themeColor="text1"/>
          <w:sz w:val="36"/>
          <w:szCs w:val="36"/>
          <w:lang w:val="nl-NL"/>
        </w:rPr>
        <w:t xml:space="preserve">(Uitkomst mate van </w:t>
      </w:r>
      <w:r>
        <w:rPr>
          <w:rFonts w:eastAsia="Calibri"/>
          <w:b/>
          <w:bCs/>
          <w:color w:val="000000" w:themeColor="text1"/>
          <w:sz w:val="36"/>
          <w:szCs w:val="36"/>
          <w:lang w:val="nl-NL"/>
        </w:rPr>
        <w:t>h</w:t>
      </w:r>
      <w:r w:rsidRPr="0096669E">
        <w:rPr>
          <w:rFonts w:eastAsia="Calibri"/>
          <w:b/>
          <w:bCs/>
          <w:color w:val="000000" w:themeColor="text1"/>
          <w:sz w:val="36"/>
          <w:szCs w:val="36"/>
          <w:lang w:val="nl-NL"/>
        </w:rPr>
        <w:t>erstel)</w:t>
      </w:r>
    </w:p>
    <w:p w14:paraId="133323B2" w14:textId="77777777" w:rsidR="0096669E" w:rsidRPr="0096669E" w:rsidRDefault="0096669E" w:rsidP="0096669E">
      <w:pPr>
        <w:rPr>
          <w:color w:val="000000" w:themeColor="text1"/>
          <w:lang w:val="nl-NL"/>
        </w:rPr>
      </w:pPr>
    </w:p>
    <w:p w14:paraId="2BED2CCC" w14:textId="77777777" w:rsidR="0096669E" w:rsidRPr="0096669E" w:rsidRDefault="0096669E" w:rsidP="0096669E">
      <w:pPr>
        <w:rPr>
          <w:color w:val="000000" w:themeColor="text1"/>
          <w:lang w:val="nl-NL"/>
        </w:rPr>
      </w:pPr>
    </w:p>
    <w:p w14:paraId="44DC4C60" w14:textId="77777777" w:rsidR="0096669E" w:rsidRPr="0096669E" w:rsidRDefault="0096669E" w:rsidP="0096669E">
      <w:pPr>
        <w:rPr>
          <w:color w:val="000000" w:themeColor="text1"/>
          <w:lang w:val="nl-NL"/>
        </w:rPr>
      </w:pPr>
    </w:p>
    <w:p w14:paraId="526AD68A" w14:textId="77777777" w:rsidR="0096669E" w:rsidRPr="0096669E" w:rsidRDefault="0096669E" w:rsidP="0096669E">
      <w:pPr>
        <w:rPr>
          <w:color w:val="000000" w:themeColor="text1"/>
          <w:lang w:val="nl-NL"/>
        </w:rPr>
      </w:pPr>
    </w:p>
    <w:p w14:paraId="67B559E7" w14:textId="77777777" w:rsidR="0096669E" w:rsidRPr="0096669E" w:rsidRDefault="0096669E" w:rsidP="0096669E">
      <w:pPr>
        <w:rPr>
          <w:color w:val="000000" w:themeColor="text1"/>
          <w:lang w:val="nl-NL"/>
        </w:rPr>
      </w:pPr>
    </w:p>
    <w:p w14:paraId="3346D0BB" w14:textId="77777777" w:rsidR="0096669E" w:rsidRPr="0096669E" w:rsidRDefault="0096669E" w:rsidP="0096669E">
      <w:pPr>
        <w:rPr>
          <w:color w:val="000000" w:themeColor="text1"/>
          <w:lang w:val="nl-NL"/>
        </w:rPr>
      </w:pPr>
    </w:p>
    <w:p w14:paraId="3EC2594B" w14:textId="77777777" w:rsidR="0096669E" w:rsidRPr="0096669E" w:rsidRDefault="0096669E" w:rsidP="0096669E">
      <w:pPr>
        <w:rPr>
          <w:color w:val="000000" w:themeColor="text1"/>
          <w:lang w:val="nl-NL"/>
        </w:rPr>
      </w:pPr>
    </w:p>
    <w:p w14:paraId="40E87766" w14:textId="77777777" w:rsidR="0096669E" w:rsidRPr="0096669E" w:rsidRDefault="0096669E" w:rsidP="0096669E">
      <w:pPr>
        <w:rPr>
          <w:color w:val="000000" w:themeColor="text1"/>
          <w:lang w:val="nl-NL"/>
        </w:rPr>
      </w:pPr>
    </w:p>
    <w:p w14:paraId="31396623" w14:textId="77777777" w:rsidR="0096669E" w:rsidRPr="0096669E" w:rsidRDefault="0096669E" w:rsidP="0096669E">
      <w:pPr>
        <w:rPr>
          <w:color w:val="000000" w:themeColor="text1"/>
          <w:lang w:val="nl-NL"/>
        </w:rPr>
      </w:pPr>
    </w:p>
    <w:p w14:paraId="02101DA4" w14:textId="77777777" w:rsidR="0096669E" w:rsidRPr="0096669E" w:rsidRDefault="0096669E" w:rsidP="0096669E">
      <w:pPr>
        <w:rPr>
          <w:color w:val="000000" w:themeColor="text1"/>
          <w:lang w:val="nl-NL"/>
        </w:rPr>
      </w:pPr>
    </w:p>
    <w:p w14:paraId="3F4DD6A6" w14:textId="77777777" w:rsidR="0096669E" w:rsidRPr="0096669E" w:rsidRDefault="0096669E" w:rsidP="0096669E">
      <w:pPr>
        <w:rPr>
          <w:color w:val="000000" w:themeColor="text1"/>
          <w:lang w:val="nl-NL"/>
        </w:rPr>
      </w:pPr>
    </w:p>
    <w:p w14:paraId="28306F62" w14:textId="77777777" w:rsidR="0096669E" w:rsidRPr="0096669E" w:rsidRDefault="0096669E" w:rsidP="0096669E">
      <w:pPr>
        <w:rPr>
          <w:color w:val="000000" w:themeColor="text1"/>
          <w:lang w:val="nl-NL"/>
        </w:rPr>
      </w:pPr>
    </w:p>
    <w:p w14:paraId="652DBB3F" w14:textId="77777777" w:rsidR="0096669E" w:rsidRPr="0096669E" w:rsidRDefault="0096669E" w:rsidP="0096669E">
      <w:pPr>
        <w:rPr>
          <w:color w:val="000000" w:themeColor="text1"/>
          <w:lang w:val="nl-NL"/>
        </w:rPr>
      </w:pPr>
    </w:p>
    <w:p w14:paraId="26754604" w14:textId="77777777" w:rsidR="0096669E" w:rsidRPr="0096669E" w:rsidRDefault="0096669E" w:rsidP="0096669E">
      <w:pPr>
        <w:rPr>
          <w:color w:val="000000" w:themeColor="text1"/>
          <w:lang w:val="nl-NL"/>
        </w:rPr>
      </w:pPr>
    </w:p>
    <w:p w14:paraId="7C0BD108" w14:textId="77777777" w:rsidR="0096669E" w:rsidRPr="0096669E" w:rsidRDefault="0096669E" w:rsidP="0096669E">
      <w:pPr>
        <w:rPr>
          <w:color w:val="000000" w:themeColor="text1"/>
          <w:lang w:val="nl-NL"/>
        </w:rPr>
      </w:pPr>
    </w:p>
    <w:p w14:paraId="6C5F07FB" w14:textId="77777777" w:rsidR="0096669E" w:rsidRPr="0096669E" w:rsidRDefault="0096669E" w:rsidP="0096669E">
      <w:pPr>
        <w:rPr>
          <w:color w:val="000000" w:themeColor="text1"/>
          <w:lang w:val="nl-NL"/>
        </w:rPr>
      </w:pPr>
    </w:p>
    <w:p w14:paraId="14C20D91" w14:textId="77777777" w:rsidR="0096669E" w:rsidRPr="0096669E" w:rsidRDefault="0096669E" w:rsidP="0096669E">
      <w:pPr>
        <w:rPr>
          <w:color w:val="000000" w:themeColor="text1"/>
          <w:lang w:val="nl-NL"/>
        </w:rPr>
      </w:pPr>
    </w:p>
    <w:p w14:paraId="738F1E02" w14:textId="77777777" w:rsidR="0096669E" w:rsidRPr="0096669E" w:rsidRDefault="0096669E" w:rsidP="0096669E">
      <w:pPr>
        <w:rPr>
          <w:color w:val="000000" w:themeColor="text1"/>
          <w:lang w:val="nl-NL"/>
        </w:rPr>
      </w:pPr>
    </w:p>
    <w:p w14:paraId="547F249E" w14:textId="77777777" w:rsidR="0096669E" w:rsidRPr="0096669E" w:rsidRDefault="0096669E" w:rsidP="0096669E">
      <w:pPr>
        <w:rPr>
          <w:color w:val="000000" w:themeColor="text1"/>
          <w:lang w:val="nl-NL"/>
        </w:rPr>
      </w:pPr>
    </w:p>
    <w:p w14:paraId="2CAC9ED6" w14:textId="77777777" w:rsidR="0096669E" w:rsidRPr="0096669E" w:rsidRDefault="0096669E" w:rsidP="0096669E">
      <w:pPr>
        <w:pStyle w:val="Lijstalinea"/>
        <w:rPr>
          <w:lang w:val="nl-NL"/>
        </w:rPr>
      </w:pPr>
    </w:p>
    <w:p w14:paraId="75563E9F" w14:textId="564EBD41" w:rsidR="0096669E" w:rsidRPr="0096669E" w:rsidRDefault="0096669E" w:rsidP="0096669E">
      <w:pPr>
        <w:rPr>
          <w:rFonts w:eastAsia="Calibri"/>
          <w:color w:val="000000" w:themeColor="text1"/>
          <w:lang w:val="nl-NL"/>
        </w:rPr>
      </w:pPr>
      <w:r w:rsidRPr="0096669E">
        <w:rPr>
          <w:rFonts w:eastAsia="Calibri"/>
          <w:color w:val="000000" w:themeColor="text1"/>
          <w:lang w:val="nl-NL"/>
        </w:rPr>
        <w:t xml:space="preserve">Versie: </w:t>
      </w:r>
      <w:r>
        <w:rPr>
          <w:rFonts w:eastAsia="Calibri"/>
          <w:color w:val="000000" w:themeColor="text1"/>
          <w:lang w:val="nl-NL"/>
        </w:rPr>
        <w:t>v0.7</w:t>
      </w:r>
      <w:r w:rsidRPr="0096669E">
        <w:rPr>
          <w:rFonts w:eastAsia="Calibri"/>
          <w:color w:val="000000" w:themeColor="text1"/>
          <w:lang w:val="nl-NL"/>
        </w:rPr>
        <w:br/>
      </w:r>
      <w:commentRangeStart w:id="0"/>
      <w:r w:rsidRPr="0096669E">
        <w:rPr>
          <w:rFonts w:eastAsia="Calibri"/>
          <w:color w:val="000000" w:themeColor="text1"/>
          <w:lang w:val="nl-NL"/>
        </w:rPr>
        <w:t xml:space="preserve">Status: </w:t>
      </w:r>
    </w:p>
    <w:p w14:paraId="7EBD98DE" w14:textId="7E767D79" w:rsidR="00C97076" w:rsidRPr="0096669E" w:rsidRDefault="0096669E" w:rsidP="00C97076">
      <w:pPr>
        <w:rPr>
          <w:rFonts w:eastAsia="Calibri"/>
          <w:color w:val="000000" w:themeColor="text1"/>
          <w:lang w:val="nl-NL"/>
        </w:rPr>
      </w:pPr>
      <w:r w:rsidRPr="0096669E">
        <w:rPr>
          <w:rFonts w:eastAsia="Calibri"/>
          <w:color w:val="000000" w:themeColor="text1"/>
          <w:lang w:val="nl-NL"/>
        </w:rPr>
        <w:t xml:space="preserve">Publicatiestatus: </w:t>
      </w:r>
      <w:commentRangeEnd w:id="0"/>
      <w:r>
        <w:rPr>
          <w:rStyle w:val="Verwijzingopmerking"/>
        </w:rPr>
        <w:commentReference w:id="0"/>
      </w:r>
      <w:r w:rsidR="00C97076" w:rsidRPr="00FD17BA">
        <w:rPr>
          <w:lang w:val="nl-NL"/>
        </w:rPr>
        <w:br w:type="page"/>
      </w:r>
    </w:p>
    <w:p w14:paraId="4A9E7F66" w14:textId="420B4238" w:rsidR="00C97076" w:rsidRPr="0096669E" w:rsidRDefault="0096669E" w:rsidP="0096669E">
      <w:pPr>
        <w:pStyle w:val="Kop1"/>
        <w:rPr>
          <w:rFonts w:eastAsia="Calibri"/>
          <w:color w:val="000000" w:themeColor="text1"/>
          <w:lang w:val="nl-NL"/>
        </w:rPr>
      </w:pPr>
      <w:r w:rsidRPr="0096669E">
        <w:rPr>
          <w:color w:val="000000" w:themeColor="text1"/>
          <w:lang w:val="nl-NL"/>
        </w:rPr>
        <w:lastRenderedPageBreak/>
        <w:t>Inhoud</w:t>
      </w:r>
    </w:p>
    <w:p w14:paraId="3D8A448C" w14:textId="77777777" w:rsidR="008E7128" w:rsidRPr="00CD4592" w:rsidRDefault="008E7128">
      <w:pPr>
        <w:pStyle w:val="Inhopg3"/>
        <w:tabs>
          <w:tab w:val="right" w:leader="dot" w:pos="9018"/>
        </w:tabs>
        <w:rPr>
          <w:rFonts w:ascii="Arial" w:hAnsi="Arial" w:cs="Arial"/>
          <w:color w:val="auto"/>
          <w:lang w:val="nl-NL"/>
        </w:rPr>
      </w:pPr>
    </w:p>
    <w:p w14:paraId="7C747630" w14:textId="77777777" w:rsidR="008E7128" w:rsidRPr="00DA7D18" w:rsidRDefault="008E7128" w:rsidP="008E7128">
      <w:pPr>
        <w:pStyle w:val="Inhopg3"/>
        <w:tabs>
          <w:tab w:val="right" w:leader="dot" w:pos="9018"/>
        </w:tabs>
        <w:jc w:val="center"/>
        <w:rPr>
          <w:rFonts w:ascii="Arial" w:hAnsi="Arial" w:cs="Arial"/>
          <w:color w:val="auto"/>
          <w:lang w:val="nl-NL"/>
        </w:rPr>
      </w:pPr>
    </w:p>
    <w:p w14:paraId="3E597E69" w14:textId="7C18258D" w:rsidR="00FB4858" w:rsidRPr="00FB4858" w:rsidRDefault="00C97076">
      <w:pPr>
        <w:pStyle w:val="Inhopg1"/>
        <w:tabs>
          <w:tab w:val="right" w:leader="dot" w:pos="9018"/>
        </w:tabs>
        <w:rPr>
          <w:rFonts w:ascii="Arial" w:eastAsiaTheme="minorEastAsia" w:hAnsi="Arial" w:cs="Arial"/>
          <w:noProof/>
          <w:color w:val="auto"/>
          <w:sz w:val="22"/>
          <w:szCs w:val="22"/>
          <w:lang w:val="nl-NL"/>
        </w:rPr>
      </w:pPr>
      <w:r w:rsidRPr="00FB4858">
        <w:rPr>
          <w:rFonts w:ascii="Arial" w:hAnsi="Arial" w:cs="Arial"/>
          <w:color w:val="auto"/>
          <w:sz w:val="22"/>
          <w:szCs w:val="22"/>
        </w:rPr>
        <w:fldChar w:fldCharType="begin"/>
      </w:r>
      <w:r w:rsidRPr="00FB4858">
        <w:rPr>
          <w:rFonts w:ascii="Arial" w:hAnsi="Arial" w:cs="Arial"/>
          <w:color w:val="auto"/>
          <w:sz w:val="22"/>
          <w:szCs w:val="22"/>
          <w:lang w:val="nl-NL"/>
        </w:rPr>
        <w:instrText>TOC \o "1-9"</w:instrText>
      </w:r>
      <w:r w:rsidRPr="00FB4858">
        <w:rPr>
          <w:rFonts w:ascii="Arial" w:hAnsi="Arial" w:cs="Arial"/>
          <w:color w:val="auto"/>
          <w:sz w:val="22"/>
          <w:szCs w:val="22"/>
        </w:rPr>
        <w:fldChar w:fldCharType="separate"/>
      </w:r>
      <w:r w:rsidR="00FB4858" w:rsidRPr="00FB4858">
        <w:rPr>
          <w:rFonts w:ascii="Arial" w:hAnsi="Arial" w:cs="Arial"/>
          <w:noProof/>
          <w:sz w:val="22"/>
          <w:szCs w:val="22"/>
          <w:lang w:val="nl-NL"/>
        </w:rPr>
        <w:t>1. nl.denederlandseggz.PositieveGezondheidv0.7</w:t>
      </w:r>
      <w:r w:rsidR="00FB4858" w:rsidRPr="00FB4858">
        <w:rPr>
          <w:rFonts w:ascii="Arial" w:hAnsi="Arial" w:cs="Arial"/>
          <w:noProof/>
          <w:sz w:val="22"/>
          <w:szCs w:val="22"/>
          <w:lang w:val="nl-NL"/>
        </w:rPr>
        <w:tab/>
      </w:r>
      <w:r w:rsidR="00FB4858" w:rsidRPr="00FB4858">
        <w:rPr>
          <w:rFonts w:ascii="Arial" w:hAnsi="Arial" w:cs="Arial"/>
          <w:noProof/>
          <w:sz w:val="22"/>
          <w:szCs w:val="22"/>
        </w:rPr>
        <w:fldChar w:fldCharType="begin"/>
      </w:r>
      <w:r w:rsidR="00FB4858" w:rsidRPr="00FB4858">
        <w:rPr>
          <w:rFonts w:ascii="Arial" w:hAnsi="Arial" w:cs="Arial"/>
          <w:noProof/>
          <w:sz w:val="22"/>
          <w:szCs w:val="22"/>
          <w:lang w:val="nl-NL"/>
        </w:rPr>
        <w:instrText xml:space="preserve"> PAGEREF _Toc66696362 \h </w:instrText>
      </w:r>
      <w:r w:rsidR="00FB4858" w:rsidRPr="00FB4858">
        <w:rPr>
          <w:rFonts w:ascii="Arial" w:hAnsi="Arial" w:cs="Arial"/>
          <w:noProof/>
          <w:sz w:val="22"/>
          <w:szCs w:val="22"/>
        </w:rPr>
      </w:r>
      <w:r w:rsidR="00FB4858" w:rsidRPr="00FB4858">
        <w:rPr>
          <w:rFonts w:ascii="Arial" w:hAnsi="Arial" w:cs="Arial"/>
          <w:noProof/>
          <w:sz w:val="22"/>
          <w:szCs w:val="22"/>
        </w:rPr>
        <w:fldChar w:fldCharType="separate"/>
      </w:r>
      <w:r w:rsidR="00FB4858" w:rsidRPr="00FB4858">
        <w:rPr>
          <w:rFonts w:ascii="Arial" w:hAnsi="Arial" w:cs="Arial"/>
          <w:noProof/>
          <w:sz w:val="22"/>
          <w:szCs w:val="22"/>
          <w:lang w:val="nl-NL"/>
        </w:rPr>
        <w:t>3</w:t>
      </w:r>
      <w:r w:rsidR="00FB4858" w:rsidRPr="00FB4858">
        <w:rPr>
          <w:rFonts w:ascii="Arial" w:hAnsi="Arial" w:cs="Arial"/>
          <w:noProof/>
          <w:sz w:val="22"/>
          <w:szCs w:val="22"/>
        </w:rPr>
        <w:fldChar w:fldCharType="end"/>
      </w:r>
    </w:p>
    <w:p w14:paraId="0A534BBA" w14:textId="70CC1760"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1.</w:t>
      </w:r>
      <w:r w:rsidRPr="0096669E">
        <w:rPr>
          <w:rFonts w:ascii="Arial" w:eastAsiaTheme="minorEastAsia" w:hAnsi="Arial" w:cs="Arial"/>
          <w:noProof/>
          <w:color w:val="auto"/>
          <w:sz w:val="22"/>
          <w:szCs w:val="22"/>
        </w:rPr>
        <w:tab/>
      </w:r>
      <w:r w:rsidRPr="0096669E">
        <w:rPr>
          <w:rFonts w:ascii="Arial" w:hAnsi="Arial" w:cs="Arial"/>
          <w:noProof/>
          <w:sz w:val="22"/>
          <w:szCs w:val="22"/>
        </w:rPr>
        <w:t>Concept</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_Toc66696363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3</w:t>
      </w:r>
      <w:r w:rsidRPr="00FB4858">
        <w:rPr>
          <w:rFonts w:ascii="Arial" w:hAnsi="Arial" w:cs="Arial"/>
          <w:noProof/>
          <w:sz w:val="22"/>
          <w:szCs w:val="22"/>
        </w:rPr>
        <w:fldChar w:fldCharType="end"/>
      </w:r>
    </w:p>
    <w:p w14:paraId="388CE049" w14:textId="533721AA"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2.</w:t>
      </w:r>
      <w:r w:rsidRPr="0096669E">
        <w:rPr>
          <w:rFonts w:ascii="Arial" w:eastAsiaTheme="minorEastAsia" w:hAnsi="Arial" w:cs="Arial"/>
          <w:noProof/>
          <w:color w:val="auto"/>
          <w:sz w:val="22"/>
          <w:szCs w:val="22"/>
        </w:rPr>
        <w:tab/>
      </w:r>
      <w:r w:rsidRPr="0096669E">
        <w:rPr>
          <w:rFonts w:ascii="Arial" w:hAnsi="Arial" w:cs="Arial"/>
          <w:noProof/>
          <w:sz w:val="22"/>
          <w:szCs w:val="22"/>
        </w:rPr>
        <w:t>Mindmap</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_Toc66696364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3</w:t>
      </w:r>
      <w:r w:rsidRPr="00FB4858">
        <w:rPr>
          <w:rFonts w:ascii="Arial" w:hAnsi="Arial" w:cs="Arial"/>
          <w:noProof/>
          <w:sz w:val="22"/>
          <w:szCs w:val="22"/>
        </w:rPr>
        <w:fldChar w:fldCharType="end"/>
      </w:r>
    </w:p>
    <w:p w14:paraId="0F850F76" w14:textId="23F33511"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3.</w:t>
      </w:r>
      <w:r w:rsidRPr="0096669E">
        <w:rPr>
          <w:rFonts w:ascii="Arial" w:eastAsiaTheme="minorEastAsia" w:hAnsi="Arial" w:cs="Arial"/>
          <w:noProof/>
          <w:color w:val="auto"/>
          <w:sz w:val="22"/>
          <w:szCs w:val="22"/>
        </w:rPr>
        <w:tab/>
      </w:r>
      <w:r w:rsidRPr="0096669E">
        <w:rPr>
          <w:rFonts w:ascii="Arial" w:hAnsi="Arial" w:cs="Arial"/>
          <w:noProof/>
          <w:sz w:val="22"/>
          <w:szCs w:val="22"/>
        </w:rPr>
        <w:t>Purpose</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_Toc66696365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4</w:t>
      </w:r>
      <w:r w:rsidRPr="00FB4858">
        <w:rPr>
          <w:rFonts w:ascii="Arial" w:hAnsi="Arial" w:cs="Arial"/>
          <w:noProof/>
          <w:sz w:val="22"/>
          <w:szCs w:val="22"/>
        </w:rPr>
        <w:fldChar w:fldCharType="end"/>
      </w:r>
    </w:p>
    <w:p w14:paraId="7EAEEB85" w14:textId="753C9D44"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4.</w:t>
      </w:r>
      <w:r w:rsidRPr="0096669E">
        <w:rPr>
          <w:rFonts w:ascii="Arial" w:eastAsiaTheme="minorEastAsia" w:hAnsi="Arial" w:cs="Arial"/>
          <w:noProof/>
          <w:color w:val="auto"/>
          <w:sz w:val="22"/>
          <w:szCs w:val="22"/>
        </w:rPr>
        <w:tab/>
      </w:r>
      <w:r w:rsidRPr="0096669E">
        <w:rPr>
          <w:rFonts w:ascii="Arial" w:hAnsi="Arial" w:cs="Arial"/>
          <w:noProof/>
          <w:sz w:val="22"/>
          <w:szCs w:val="22"/>
        </w:rPr>
        <w:t>Patient Population</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_Toc66696366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4</w:t>
      </w:r>
      <w:r w:rsidRPr="00FB4858">
        <w:rPr>
          <w:rFonts w:ascii="Arial" w:hAnsi="Arial" w:cs="Arial"/>
          <w:noProof/>
          <w:sz w:val="22"/>
          <w:szCs w:val="22"/>
        </w:rPr>
        <w:fldChar w:fldCharType="end"/>
      </w:r>
    </w:p>
    <w:p w14:paraId="178E3C5D" w14:textId="4D3C4A2E"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5.</w:t>
      </w:r>
      <w:r w:rsidRPr="0096669E">
        <w:rPr>
          <w:rFonts w:ascii="Arial" w:eastAsiaTheme="minorEastAsia" w:hAnsi="Arial" w:cs="Arial"/>
          <w:noProof/>
          <w:color w:val="auto"/>
          <w:sz w:val="22"/>
          <w:szCs w:val="22"/>
        </w:rPr>
        <w:tab/>
      </w:r>
      <w:r w:rsidRPr="0096669E">
        <w:rPr>
          <w:rFonts w:ascii="Arial" w:hAnsi="Arial" w:cs="Arial"/>
          <w:noProof/>
          <w:sz w:val="22"/>
          <w:szCs w:val="22"/>
        </w:rPr>
        <w:t>Evidence Base</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_Toc66696367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4</w:t>
      </w:r>
      <w:r w:rsidRPr="00FB4858">
        <w:rPr>
          <w:rFonts w:ascii="Arial" w:hAnsi="Arial" w:cs="Arial"/>
          <w:noProof/>
          <w:sz w:val="22"/>
          <w:szCs w:val="22"/>
        </w:rPr>
        <w:fldChar w:fldCharType="end"/>
      </w:r>
    </w:p>
    <w:p w14:paraId="46AE76C1" w14:textId="53FE36F3"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6.</w:t>
      </w:r>
      <w:r w:rsidRPr="0096669E">
        <w:rPr>
          <w:rFonts w:ascii="Arial" w:eastAsiaTheme="minorEastAsia" w:hAnsi="Arial" w:cs="Arial"/>
          <w:noProof/>
          <w:color w:val="auto"/>
          <w:sz w:val="22"/>
          <w:szCs w:val="22"/>
        </w:rPr>
        <w:tab/>
      </w:r>
      <w:r w:rsidRPr="0096669E">
        <w:rPr>
          <w:rFonts w:ascii="Arial" w:hAnsi="Arial" w:cs="Arial"/>
          <w:noProof/>
          <w:sz w:val="22"/>
          <w:szCs w:val="22"/>
        </w:rPr>
        <w:t>Information Model</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_Toc66696368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5</w:t>
      </w:r>
      <w:r w:rsidRPr="00FB4858">
        <w:rPr>
          <w:rFonts w:ascii="Arial" w:hAnsi="Arial" w:cs="Arial"/>
          <w:noProof/>
          <w:sz w:val="22"/>
          <w:szCs w:val="22"/>
        </w:rPr>
        <w:fldChar w:fldCharType="end"/>
      </w:r>
    </w:p>
    <w:p w14:paraId="2E0EA215" w14:textId="35503B42"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7.</w:t>
      </w:r>
      <w:r w:rsidRPr="0096669E">
        <w:rPr>
          <w:rFonts w:ascii="Arial" w:eastAsiaTheme="minorEastAsia" w:hAnsi="Arial" w:cs="Arial"/>
          <w:noProof/>
          <w:color w:val="auto"/>
          <w:sz w:val="22"/>
          <w:szCs w:val="22"/>
        </w:rPr>
        <w:tab/>
      </w:r>
      <w:r w:rsidRPr="0096669E">
        <w:rPr>
          <w:rFonts w:ascii="Arial" w:hAnsi="Arial" w:cs="Arial"/>
          <w:noProof/>
          <w:sz w:val="22"/>
          <w:szCs w:val="22"/>
        </w:rPr>
        <w:t>Example Instances</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_Toc66696369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20</w:t>
      </w:r>
      <w:r w:rsidRPr="00FB4858">
        <w:rPr>
          <w:rFonts w:ascii="Arial" w:hAnsi="Arial" w:cs="Arial"/>
          <w:noProof/>
          <w:sz w:val="22"/>
          <w:szCs w:val="22"/>
        </w:rPr>
        <w:fldChar w:fldCharType="end"/>
      </w:r>
    </w:p>
    <w:p w14:paraId="026CBC8D" w14:textId="23AAE711"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8.</w:t>
      </w:r>
      <w:r w:rsidRPr="0096669E">
        <w:rPr>
          <w:rFonts w:ascii="Arial" w:eastAsiaTheme="minorEastAsia" w:hAnsi="Arial" w:cs="Arial"/>
          <w:noProof/>
          <w:color w:val="auto"/>
          <w:sz w:val="22"/>
          <w:szCs w:val="22"/>
        </w:rPr>
        <w:tab/>
      </w:r>
      <w:r w:rsidRPr="0096669E">
        <w:rPr>
          <w:rFonts w:ascii="Arial" w:hAnsi="Arial" w:cs="Arial"/>
          <w:noProof/>
          <w:sz w:val="22"/>
          <w:szCs w:val="22"/>
        </w:rPr>
        <w:t>Instructions</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_Toc66696370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20</w:t>
      </w:r>
      <w:r w:rsidRPr="00FB4858">
        <w:rPr>
          <w:rFonts w:ascii="Arial" w:hAnsi="Arial" w:cs="Arial"/>
          <w:noProof/>
          <w:sz w:val="22"/>
          <w:szCs w:val="22"/>
        </w:rPr>
        <w:fldChar w:fldCharType="end"/>
      </w:r>
    </w:p>
    <w:p w14:paraId="208A1430" w14:textId="5FEABB78"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9.</w:t>
      </w:r>
      <w:r w:rsidRPr="0096669E">
        <w:rPr>
          <w:rFonts w:ascii="Arial" w:eastAsiaTheme="minorEastAsia" w:hAnsi="Arial" w:cs="Arial"/>
          <w:noProof/>
          <w:color w:val="auto"/>
          <w:sz w:val="22"/>
          <w:szCs w:val="22"/>
        </w:rPr>
        <w:tab/>
      </w:r>
      <w:r w:rsidRPr="0096669E">
        <w:rPr>
          <w:rFonts w:ascii="Arial" w:hAnsi="Arial" w:cs="Arial"/>
          <w:noProof/>
          <w:sz w:val="22"/>
          <w:szCs w:val="22"/>
        </w:rPr>
        <w:t>Interpretation</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_Toc66696371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20</w:t>
      </w:r>
      <w:r w:rsidRPr="00FB4858">
        <w:rPr>
          <w:rFonts w:ascii="Arial" w:hAnsi="Arial" w:cs="Arial"/>
          <w:noProof/>
          <w:sz w:val="22"/>
          <w:szCs w:val="22"/>
        </w:rPr>
        <w:fldChar w:fldCharType="end"/>
      </w:r>
    </w:p>
    <w:p w14:paraId="6C353A4C" w14:textId="43BC3533"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10.</w:t>
      </w:r>
      <w:r w:rsidRPr="0096669E">
        <w:rPr>
          <w:rFonts w:ascii="Arial" w:eastAsiaTheme="minorEastAsia" w:hAnsi="Arial" w:cs="Arial"/>
          <w:noProof/>
          <w:color w:val="auto"/>
          <w:sz w:val="22"/>
          <w:szCs w:val="22"/>
        </w:rPr>
        <w:tab/>
      </w:r>
      <w:r w:rsidRPr="0096669E">
        <w:rPr>
          <w:rFonts w:ascii="Arial" w:hAnsi="Arial" w:cs="Arial"/>
          <w:noProof/>
          <w:sz w:val="22"/>
          <w:szCs w:val="22"/>
        </w:rPr>
        <w:t>Care Process</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_Toc66696372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21</w:t>
      </w:r>
      <w:r w:rsidRPr="00FB4858">
        <w:rPr>
          <w:rFonts w:ascii="Arial" w:hAnsi="Arial" w:cs="Arial"/>
          <w:noProof/>
          <w:sz w:val="22"/>
          <w:szCs w:val="22"/>
        </w:rPr>
        <w:fldChar w:fldCharType="end"/>
      </w:r>
    </w:p>
    <w:p w14:paraId="510A63AE" w14:textId="00EE797F"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11.</w:t>
      </w:r>
      <w:r w:rsidRPr="0096669E">
        <w:rPr>
          <w:rFonts w:ascii="Arial" w:eastAsiaTheme="minorEastAsia" w:hAnsi="Arial" w:cs="Arial"/>
          <w:noProof/>
          <w:color w:val="auto"/>
          <w:sz w:val="22"/>
          <w:szCs w:val="22"/>
        </w:rPr>
        <w:tab/>
      </w:r>
      <w:r w:rsidRPr="0096669E">
        <w:rPr>
          <w:rFonts w:ascii="Arial" w:hAnsi="Arial" w:cs="Arial"/>
          <w:noProof/>
          <w:sz w:val="22"/>
          <w:szCs w:val="22"/>
        </w:rPr>
        <w:t>Example of the Instrument</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_Toc66696373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21</w:t>
      </w:r>
      <w:r w:rsidRPr="00FB4858">
        <w:rPr>
          <w:rFonts w:ascii="Arial" w:hAnsi="Arial" w:cs="Arial"/>
          <w:noProof/>
          <w:sz w:val="22"/>
          <w:szCs w:val="22"/>
        </w:rPr>
        <w:fldChar w:fldCharType="end"/>
      </w:r>
    </w:p>
    <w:p w14:paraId="169EDD9C" w14:textId="77746C9E"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12.</w:t>
      </w:r>
      <w:r w:rsidRPr="0096669E">
        <w:rPr>
          <w:rFonts w:ascii="Arial" w:eastAsiaTheme="minorEastAsia" w:hAnsi="Arial" w:cs="Arial"/>
          <w:noProof/>
          <w:color w:val="auto"/>
          <w:sz w:val="22"/>
          <w:szCs w:val="22"/>
        </w:rPr>
        <w:tab/>
      </w:r>
      <w:r w:rsidRPr="0096669E">
        <w:rPr>
          <w:rFonts w:ascii="Arial" w:hAnsi="Arial" w:cs="Arial"/>
          <w:noProof/>
          <w:sz w:val="22"/>
          <w:szCs w:val="22"/>
        </w:rPr>
        <w:t>Constraints</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_Toc66696374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21</w:t>
      </w:r>
      <w:r w:rsidRPr="00FB4858">
        <w:rPr>
          <w:rFonts w:ascii="Arial" w:hAnsi="Arial" w:cs="Arial"/>
          <w:noProof/>
          <w:sz w:val="22"/>
          <w:szCs w:val="22"/>
        </w:rPr>
        <w:fldChar w:fldCharType="end"/>
      </w:r>
    </w:p>
    <w:p w14:paraId="67A86384" w14:textId="4A7D1143"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13.</w:t>
      </w:r>
      <w:r w:rsidRPr="0096669E">
        <w:rPr>
          <w:rFonts w:ascii="Arial" w:eastAsiaTheme="minorEastAsia" w:hAnsi="Arial" w:cs="Arial"/>
          <w:noProof/>
          <w:color w:val="auto"/>
          <w:sz w:val="22"/>
          <w:szCs w:val="22"/>
        </w:rPr>
        <w:tab/>
      </w:r>
      <w:r w:rsidRPr="0096669E">
        <w:rPr>
          <w:rFonts w:ascii="Arial" w:hAnsi="Arial" w:cs="Arial"/>
          <w:noProof/>
          <w:sz w:val="22"/>
          <w:szCs w:val="22"/>
        </w:rPr>
        <w:t>Issues</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_Toc66696375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21</w:t>
      </w:r>
      <w:r w:rsidRPr="00FB4858">
        <w:rPr>
          <w:rFonts w:ascii="Arial" w:hAnsi="Arial" w:cs="Arial"/>
          <w:noProof/>
          <w:sz w:val="22"/>
          <w:szCs w:val="22"/>
        </w:rPr>
        <w:fldChar w:fldCharType="end"/>
      </w:r>
    </w:p>
    <w:p w14:paraId="41FEA17C" w14:textId="5FDD76A6" w:rsidR="00FB4858" w:rsidRPr="0096669E" w:rsidRDefault="00FB4858">
      <w:pPr>
        <w:pStyle w:val="Inhopg2"/>
        <w:tabs>
          <w:tab w:val="left" w:pos="720"/>
          <w:tab w:val="right" w:leader="dot" w:pos="9018"/>
        </w:tabs>
        <w:rPr>
          <w:rFonts w:ascii="Arial" w:eastAsiaTheme="minorEastAsia" w:hAnsi="Arial" w:cs="Arial"/>
          <w:noProof/>
          <w:color w:val="auto"/>
          <w:sz w:val="22"/>
          <w:szCs w:val="22"/>
        </w:rPr>
      </w:pPr>
      <w:r w:rsidRPr="0096669E">
        <w:rPr>
          <w:rFonts w:ascii="Arial" w:hAnsi="Arial" w:cs="Arial"/>
          <w:noProof/>
          <w:sz w:val="22"/>
          <w:szCs w:val="22"/>
        </w:rPr>
        <w:t>14.</w:t>
      </w:r>
      <w:r w:rsidRPr="0096669E">
        <w:rPr>
          <w:rFonts w:ascii="Arial" w:eastAsiaTheme="minorEastAsia" w:hAnsi="Arial" w:cs="Arial"/>
          <w:noProof/>
          <w:color w:val="auto"/>
          <w:sz w:val="22"/>
          <w:szCs w:val="22"/>
        </w:rPr>
        <w:tab/>
      </w:r>
      <w:r w:rsidRPr="0096669E">
        <w:rPr>
          <w:rFonts w:ascii="Arial" w:hAnsi="Arial" w:cs="Arial"/>
          <w:noProof/>
          <w:sz w:val="22"/>
          <w:szCs w:val="22"/>
        </w:rPr>
        <w:t>References</w:t>
      </w:r>
      <w:r w:rsidRPr="0096669E">
        <w:rPr>
          <w:rFonts w:ascii="Arial" w:hAnsi="Arial" w:cs="Arial"/>
          <w:noProof/>
          <w:sz w:val="22"/>
          <w:szCs w:val="22"/>
        </w:rPr>
        <w:tab/>
      </w:r>
      <w:r w:rsidRPr="00FB4858">
        <w:rPr>
          <w:rFonts w:ascii="Arial" w:hAnsi="Arial" w:cs="Arial"/>
          <w:noProof/>
          <w:sz w:val="22"/>
          <w:szCs w:val="22"/>
        </w:rPr>
        <w:fldChar w:fldCharType="begin"/>
      </w:r>
      <w:r w:rsidRPr="0096669E">
        <w:rPr>
          <w:rFonts w:ascii="Arial" w:hAnsi="Arial" w:cs="Arial"/>
          <w:noProof/>
          <w:sz w:val="22"/>
          <w:szCs w:val="22"/>
        </w:rPr>
        <w:instrText xml:space="preserve"> PAGEREF _Toc66696376 \h </w:instrText>
      </w:r>
      <w:r w:rsidRPr="00FB4858">
        <w:rPr>
          <w:rFonts w:ascii="Arial" w:hAnsi="Arial" w:cs="Arial"/>
          <w:noProof/>
          <w:sz w:val="22"/>
          <w:szCs w:val="22"/>
        </w:rPr>
      </w:r>
      <w:r w:rsidRPr="00FB4858">
        <w:rPr>
          <w:rFonts w:ascii="Arial" w:hAnsi="Arial" w:cs="Arial"/>
          <w:noProof/>
          <w:sz w:val="22"/>
          <w:szCs w:val="22"/>
        </w:rPr>
        <w:fldChar w:fldCharType="separate"/>
      </w:r>
      <w:r w:rsidRPr="0096669E">
        <w:rPr>
          <w:rFonts w:ascii="Arial" w:hAnsi="Arial" w:cs="Arial"/>
          <w:noProof/>
          <w:sz w:val="22"/>
          <w:szCs w:val="22"/>
        </w:rPr>
        <w:t>21</w:t>
      </w:r>
      <w:r w:rsidRPr="00FB4858">
        <w:rPr>
          <w:rFonts w:ascii="Arial" w:hAnsi="Arial" w:cs="Arial"/>
          <w:noProof/>
          <w:sz w:val="22"/>
          <w:szCs w:val="22"/>
        </w:rPr>
        <w:fldChar w:fldCharType="end"/>
      </w:r>
    </w:p>
    <w:p w14:paraId="6085E66A" w14:textId="4025872D" w:rsidR="00FB4858" w:rsidRPr="00FB4858" w:rsidRDefault="00FB4858">
      <w:pPr>
        <w:pStyle w:val="Inhopg2"/>
        <w:tabs>
          <w:tab w:val="left" w:pos="720"/>
          <w:tab w:val="right" w:leader="dot" w:pos="9018"/>
        </w:tabs>
        <w:rPr>
          <w:rFonts w:ascii="Arial" w:eastAsiaTheme="minorEastAsia" w:hAnsi="Arial" w:cs="Arial"/>
          <w:noProof/>
          <w:color w:val="auto"/>
          <w:sz w:val="22"/>
          <w:szCs w:val="22"/>
        </w:rPr>
      </w:pPr>
      <w:r w:rsidRPr="00FB4858">
        <w:rPr>
          <w:rFonts w:ascii="Arial" w:hAnsi="Arial" w:cs="Arial"/>
          <w:noProof/>
          <w:sz w:val="22"/>
          <w:szCs w:val="22"/>
        </w:rPr>
        <w:t>15.</w:t>
      </w:r>
      <w:r w:rsidRPr="00FB4858">
        <w:rPr>
          <w:rFonts w:ascii="Arial" w:eastAsiaTheme="minorEastAsia" w:hAnsi="Arial" w:cs="Arial"/>
          <w:noProof/>
          <w:color w:val="auto"/>
          <w:sz w:val="22"/>
          <w:szCs w:val="22"/>
        </w:rPr>
        <w:tab/>
      </w:r>
      <w:r w:rsidRPr="00FB4858">
        <w:rPr>
          <w:rFonts w:ascii="Arial" w:hAnsi="Arial" w:cs="Arial"/>
          <w:noProof/>
          <w:sz w:val="22"/>
          <w:szCs w:val="22"/>
        </w:rPr>
        <w:t>Functional Model</w:t>
      </w:r>
      <w:r w:rsidRPr="00FB4858">
        <w:rPr>
          <w:rFonts w:ascii="Arial" w:hAnsi="Arial" w:cs="Arial"/>
          <w:noProof/>
          <w:sz w:val="22"/>
          <w:szCs w:val="22"/>
        </w:rPr>
        <w:tab/>
      </w:r>
      <w:r w:rsidRPr="00FB4858">
        <w:rPr>
          <w:rFonts w:ascii="Arial" w:hAnsi="Arial" w:cs="Arial"/>
          <w:noProof/>
          <w:sz w:val="22"/>
          <w:szCs w:val="22"/>
        </w:rPr>
        <w:fldChar w:fldCharType="begin"/>
      </w:r>
      <w:r w:rsidRPr="00FB4858">
        <w:rPr>
          <w:rFonts w:ascii="Arial" w:hAnsi="Arial" w:cs="Arial"/>
          <w:noProof/>
          <w:sz w:val="22"/>
          <w:szCs w:val="22"/>
        </w:rPr>
        <w:instrText xml:space="preserve"> PAGEREF _Toc66696377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rPr>
        <w:t>21</w:t>
      </w:r>
      <w:r w:rsidRPr="00FB4858">
        <w:rPr>
          <w:rFonts w:ascii="Arial" w:hAnsi="Arial" w:cs="Arial"/>
          <w:noProof/>
          <w:sz w:val="22"/>
          <w:szCs w:val="22"/>
        </w:rPr>
        <w:fldChar w:fldCharType="end"/>
      </w:r>
    </w:p>
    <w:p w14:paraId="0BE55E95" w14:textId="6663E5D6" w:rsidR="00FB4858" w:rsidRPr="00FB4858" w:rsidRDefault="00FB4858">
      <w:pPr>
        <w:pStyle w:val="Inhopg2"/>
        <w:tabs>
          <w:tab w:val="left" w:pos="720"/>
          <w:tab w:val="right" w:leader="dot" w:pos="9018"/>
        </w:tabs>
        <w:rPr>
          <w:rFonts w:ascii="Arial" w:eastAsiaTheme="minorEastAsia" w:hAnsi="Arial" w:cs="Arial"/>
          <w:noProof/>
          <w:color w:val="auto"/>
          <w:sz w:val="22"/>
          <w:szCs w:val="22"/>
        </w:rPr>
      </w:pPr>
      <w:r w:rsidRPr="00FB4858">
        <w:rPr>
          <w:rFonts w:ascii="Arial" w:hAnsi="Arial" w:cs="Arial"/>
          <w:noProof/>
          <w:sz w:val="22"/>
          <w:szCs w:val="22"/>
        </w:rPr>
        <w:t>16.</w:t>
      </w:r>
      <w:r w:rsidRPr="00FB4858">
        <w:rPr>
          <w:rFonts w:ascii="Arial" w:eastAsiaTheme="minorEastAsia" w:hAnsi="Arial" w:cs="Arial"/>
          <w:noProof/>
          <w:color w:val="auto"/>
          <w:sz w:val="22"/>
          <w:szCs w:val="22"/>
        </w:rPr>
        <w:tab/>
      </w:r>
      <w:r w:rsidRPr="00FB4858">
        <w:rPr>
          <w:rFonts w:ascii="Arial" w:hAnsi="Arial" w:cs="Arial"/>
          <w:noProof/>
          <w:sz w:val="22"/>
          <w:szCs w:val="22"/>
        </w:rPr>
        <w:t>Traceability to other Standards</w:t>
      </w:r>
      <w:r w:rsidRPr="00FB4858">
        <w:rPr>
          <w:rFonts w:ascii="Arial" w:hAnsi="Arial" w:cs="Arial"/>
          <w:noProof/>
          <w:sz w:val="22"/>
          <w:szCs w:val="22"/>
        </w:rPr>
        <w:tab/>
      </w:r>
      <w:r w:rsidRPr="00FB4858">
        <w:rPr>
          <w:rFonts w:ascii="Arial" w:hAnsi="Arial" w:cs="Arial"/>
          <w:noProof/>
          <w:sz w:val="22"/>
          <w:szCs w:val="22"/>
        </w:rPr>
        <w:fldChar w:fldCharType="begin"/>
      </w:r>
      <w:r w:rsidRPr="00FB4858">
        <w:rPr>
          <w:rFonts w:ascii="Arial" w:hAnsi="Arial" w:cs="Arial"/>
          <w:noProof/>
          <w:sz w:val="22"/>
          <w:szCs w:val="22"/>
        </w:rPr>
        <w:instrText xml:space="preserve"> PAGEREF _Toc66696378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rPr>
        <w:t>21</w:t>
      </w:r>
      <w:r w:rsidRPr="00FB4858">
        <w:rPr>
          <w:rFonts w:ascii="Arial" w:hAnsi="Arial" w:cs="Arial"/>
          <w:noProof/>
          <w:sz w:val="22"/>
          <w:szCs w:val="22"/>
        </w:rPr>
        <w:fldChar w:fldCharType="end"/>
      </w:r>
    </w:p>
    <w:p w14:paraId="796A2715" w14:textId="3A98BA1D" w:rsidR="00FB4858" w:rsidRPr="00FB4858" w:rsidRDefault="00FB4858">
      <w:pPr>
        <w:pStyle w:val="Inhopg2"/>
        <w:tabs>
          <w:tab w:val="left" w:pos="720"/>
          <w:tab w:val="right" w:leader="dot" w:pos="9018"/>
        </w:tabs>
        <w:rPr>
          <w:rFonts w:ascii="Arial" w:eastAsiaTheme="minorEastAsia" w:hAnsi="Arial" w:cs="Arial"/>
          <w:noProof/>
          <w:color w:val="auto"/>
          <w:sz w:val="22"/>
          <w:szCs w:val="22"/>
        </w:rPr>
      </w:pPr>
      <w:r w:rsidRPr="00FB4858">
        <w:rPr>
          <w:rFonts w:ascii="Arial" w:hAnsi="Arial" w:cs="Arial"/>
          <w:noProof/>
          <w:sz w:val="22"/>
          <w:szCs w:val="22"/>
        </w:rPr>
        <w:t>17.</w:t>
      </w:r>
      <w:r w:rsidRPr="00FB4858">
        <w:rPr>
          <w:rFonts w:ascii="Arial" w:eastAsiaTheme="minorEastAsia" w:hAnsi="Arial" w:cs="Arial"/>
          <w:noProof/>
          <w:color w:val="auto"/>
          <w:sz w:val="22"/>
          <w:szCs w:val="22"/>
        </w:rPr>
        <w:tab/>
      </w:r>
      <w:r w:rsidRPr="00FB4858">
        <w:rPr>
          <w:rFonts w:ascii="Arial" w:hAnsi="Arial" w:cs="Arial"/>
          <w:noProof/>
          <w:sz w:val="22"/>
          <w:szCs w:val="22"/>
        </w:rPr>
        <w:t>Disclaimer</w:t>
      </w:r>
      <w:r w:rsidRPr="00FB4858">
        <w:rPr>
          <w:rFonts w:ascii="Arial" w:hAnsi="Arial" w:cs="Arial"/>
          <w:noProof/>
          <w:sz w:val="22"/>
          <w:szCs w:val="22"/>
        </w:rPr>
        <w:tab/>
      </w:r>
      <w:r w:rsidRPr="00FB4858">
        <w:rPr>
          <w:rFonts w:ascii="Arial" w:hAnsi="Arial" w:cs="Arial"/>
          <w:noProof/>
          <w:sz w:val="22"/>
          <w:szCs w:val="22"/>
        </w:rPr>
        <w:fldChar w:fldCharType="begin"/>
      </w:r>
      <w:r w:rsidRPr="00FB4858">
        <w:rPr>
          <w:rFonts w:ascii="Arial" w:hAnsi="Arial" w:cs="Arial"/>
          <w:noProof/>
          <w:sz w:val="22"/>
          <w:szCs w:val="22"/>
        </w:rPr>
        <w:instrText xml:space="preserve"> PAGEREF _Toc66696379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rPr>
        <w:t>21</w:t>
      </w:r>
      <w:r w:rsidRPr="00FB4858">
        <w:rPr>
          <w:rFonts w:ascii="Arial" w:hAnsi="Arial" w:cs="Arial"/>
          <w:noProof/>
          <w:sz w:val="22"/>
          <w:szCs w:val="22"/>
        </w:rPr>
        <w:fldChar w:fldCharType="end"/>
      </w:r>
    </w:p>
    <w:p w14:paraId="786A503B" w14:textId="2E3B075E" w:rsidR="00FB4858" w:rsidRPr="005E0E63" w:rsidRDefault="00FB4858">
      <w:pPr>
        <w:pStyle w:val="Inhopg2"/>
        <w:tabs>
          <w:tab w:val="left" w:pos="720"/>
          <w:tab w:val="right" w:leader="dot" w:pos="9018"/>
        </w:tabs>
        <w:rPr>
          <w:rFonts w:ascii="Arial" w:eastAsiaTheme="minorEastAsia" w:hAnsi="Arial" w:cs="Arial"/>
          <w:noProof/>
          <w:color w:val="auto"/>
          <w:sz w:val="22"/>
          <w:szCs w:val="22"/>
          <w:lang w:val="nl-NL"/>
          <w:rPrChange w:id="1" w:author="Charlotte Leemans" w:date="2021-03-17T12:34:00Z">
            <w:rPr>
              <w:rFonts w:ascii="Arial" w:eastAsiaTheme="minorEastAsia" w:hAnsi="Arial" w:cs="Arial"/>
              <w:noProof/>
              <w:color w:val="auto"/>
              <w:sz w:val="22"/>
              <w:szCs w:val="22"/>
            </w:rPr>
          </w:rPrChange>
        </w:rPr>
      </w:pPr>
      <w:r w:rsidRPr="005E0E63">
        <w:rPr>
          <w:rFonts w:ascii="Arial" w:hAnsi="Arial" w:cs="Arial"/>
          <w:noProof/>
          <w:sz w:val="22"/>
          <w:szCs w:val="22"/>
          <w:lang w:val="nl-NL"/>
          <w:rPrChange w:id="2" w:author="Charlotte Leemans" w:date="2021-03-17T12:34:00Z">
            <w:rPr>
              <w:rFonts w:ascii="Arial" w:hAnsi="Arial" w:cs="Arial"/>
              <w:noProof/>
              <w:sz w:val="22"/>
              <w:szCs w:val="22"/>
            </w:rPr>
          </w:rPrChange>
        </w:rPr>
        <w:t>18.</w:t>
      </w:r>
      <w:r w:rsidRPr="005E0E63">
        <w:rPr>
          <w:rFonts w:ascii="Arial" w:eastAsiaTheme="minorEastAsia" w:hAnsi="Arial" w:cs="Arial"/>
          <w:noProof/>
          <w:color w:val="auto"/>
          <w:sz w:val="22"/>
          <w:szCs w:val="22"/>
          <w:lang w:val="nl-NL"/>
          <w:rPrChange w:id="3" w:author="Charlotte Leemans" w:date="2021-03-17T12:34:00Z">
            <w:rPr>
              <w:rFonts w:ascii="Arial" w:eastAsiaTheme="minorEastAsia" w:hAnsi="Arial" w:cs="Arial"/>
              <w:noProof/>
              <w:color w:val="auto"/>
              <w:sz w:val="22"/>
              <w:szCs w:val="22"/>
            </w:rPr>
          </w:rPrChange>
        </w:rPr>
        <w:tab/>
      </w:r>
      <w:r w:rsidRPr="005E0E63">
        <w:rPr>
          <w:rFonts w:ascii="Arial" w:hAnsi="Arial" w:cs="Arial"/>
          <w:noProof/>
          <w:sz w:val="22"/>
          <w:szCs w:val="22"/>
          <w:lang w:val="nl-NL"/>
          <w:rPrChange w:id="4" w:author="Charlotte Leemans" w:date="2021-03-17T12:34:00Z">
            <w:rPr>
              <w:rFonts w:ascii="Arial" w:hAnsi="Arial" w:cs="Arial"/>
              <w:noProof/>
              <w:sz w:val="22"/>
              <w:szCs w:val="22"/>
            </w:rPr>
          </w:rPrChange>
        </w:rPr>
        <w:t>Terms of Use</w:t>
      </w:r>
      <w:r w:rsidRPr="005E0E63">
        <w:rPr>
          <w:rFonts w:ascii="Arial" w:hAnsi="Arial" w:cs="Arial"/>
          <w:noProof/>
          <w:sz w:val="22"/>
          <w:szCs w:val="22"/>
          <w:lang w:val="nl-NL"/>
          <w:rPrChange w:id="5" w:author="Charlotte Leemans" w:date="2021-03-17T12:34:00Z">
            <w:rPr>
              <w:rFonts w:ascii="Arial" w:hAnsi="Arial" w:cs="Arial"/>
              <w:noProof/>
              <w:sz w:val="22"/>
              <w:szCs w:val="22"/>
            </w:rPr>
          </w:rPrChange>
        </w:rPr>
        <w:tab/>
      </w:r>
      <w:r w:rsidRPr="00FB4858">
        <w:rPr>
          <w:rFonts w:ascii="Arial" w:hAnsi="Arial" w:cs="Arial"/>
          <w:noProof/>
          <w:sz w:val="22"/>
          <w:szCs w:val="22"/>
        </w:rPr>
        <w:fldChar w:fldCharType="begin"/>
      </w:r>
      <w:r w:rsidRPr="005E0E63">
        <w:rPr>
          <w:rFonts w:ascii="Arial" w:hAnsi="Arial" w:cs="Arial"/>
          <w:noProof/>
          <w:sz w:val="22"/>
          <w:szCs w:val="22"/>
          <w:lang w:val="nl-NL"/>
          <w:rPrChange w:id="6" w:author="Charlotte Leemans" w:date="2021-03-17T12:34:00Z">
            <w:rPr>
              <w:rFonts w:ascii="Arial" w:hAnsi="Arial" w:cs="Arial"/>
              <w:noProof/>
              <w:sz w:val="22"/>
              <w:szCs w:val="22"/>
            </w:rPr>
          </w:rPrChange>
        </w:rPr>
        <w:instrText xml:space="preserve"> PAGEREF _Toc66696380 \h </w:instrText>
      </w:r>
      <w:r w:rsidRPr="00FB4858">
        <w:rPr>
          <w:rFonts w:ascii="Arial" w:hAnsi="Arial" w:cs="Arial"/>
          <w:noProof/>
          <w:sz w:val="22"/>
          <w:szCs w:val="22"/>
        </w:rPr>
      </w:r>
      <w:r w:rsidRPr="00FB4858">
        <w:rPr>
          <w:rFonts w:ascii="Arial" w:hAnsi="Arial" w:cs="Arial"/>
          <w:noProof/>
          <w:sz w:val="22"/>
          <w:szCs w:val="22"/>
        </w:rPr>
        <w:fldChar w:fldCharType="separate"/>
      </w:r>
      <w:r w:rsidRPr="005E0E63">
        <w:rPr>
          <w:rFonts w:ascii="Arial" w:hAnsi="Arial" w:cs="Arial"/>
          <w:noProof/>
          <w:sz w:val="22"/>
          <w:szCs w:val="22"/>
          <w:lang w:val="nl-NL"/>
          <w:rPrChange w:id="7" w:author="Charlotte Leemans" w:date="2021-03-17T12:34:00Z">
            <w:rPr>
              <w:rFonts w:ascii="Arial" w:hAnsi="Arial" w:cs="Arial"/>
              <w:noProof/>
              <w:sz w:val="22"/>
              <w:szCs w:val="22"/>
            </w:rPr>
          </w:rPrChange>
        </w:rPr>
        <w:t>22</w:t>
      </w:r>
      <w:r w:rsidRPr="00FB4858">
        <w:rPr>
          <w:rFonts w:ascii="Arial" w:hAnsi="Arial" w:cs="Arial"/>
          <w:noProof/>
          <w:sz w:val="22"/>
          <w:szCs w:val="22"/>
        </w:rPr>
        <w:fldChar w:fldCharType="end"/>
      </w:r>
    </w:p>
    <w:p w14:paraId="2194CE2A" w14:textId="797F7114" w:rsidR="00FB4858" w:rsidRPr="005E0E63" w:rsidRDefault="00FB4858">
      <w:pPr>
        <w:pStyle w:val="Inhopg2"/>
        <w:tabs>
          <w:tab w:val="left" w:pos="720"/>
          <w:tab w:val="right" w:leader="dot" w:pos="9018"/>
        </w:tabs>
        <w:rPr>
          <w:rFonts w:ascii="Arial" w:eastAsiaTheme="minorEastAsia" w:hAnsi="Arial" w:cs="Arial"/>
          <w:noProof/>
          <w:color w:val="auto"/>
          <w:sz w:val="22"/>
          <w:szCs w:val="22"/>
          <w:lang w:val="nl-NL"/>
          <w:rPrChange w:id="8" w:author="Charlotte Leemans" w:date="2021-03-17T12:34:00Z">
            <w:rPr>
              <w:rFonts w:ascii="Arial" w:eastAsiaTheme="minorEastAsia" w:hAnsi="Arial" w:cs="Arial"/>
              <w:noProof/>
              <w:color w:val="auto"/>
              <w:sz w:val="22"/>
              <w:szCs w:val="22"/>
            </w:rPr>
          </w:rPrChange>
        </w:rPr>
      </w:pPr>
      <w:r w:rsidRPr="005E0E63">
        <w:rPr>
          <w:rFonts w:ascii="Arial" w:hAnsi="Arial" w:cs="Arial"/>
          <w:noProof/>
          <w:sz w:val="22"/>
          <w:szCs w:val="22"/>
          <w:lang w:val="nl-NL"/>
          <w:rPrChange w:id="9" w:author="Charlotte Leemans" w:date="2021-03-17T12:34:00Z">
            <w:rPr>
              <w:rFonts w:ascii="Arial" w:hAnsi="Arial" w:cs="Arial"/>
              <w:noProof/>
              <w:sz w:val="22"/>
              <w:szCs w:val="22"/>
            </w:rPr>
          </w:rPrChange>
        </w:rPr>
        <w:t>19.</w:t>
      </w:r>
      <w:r w:rsidRPr="005E0E63">
        <w:rPr>
          <w:rFonts w:ascii="Arial" w:eastAsiaTheme="minorEastAsia" w:hAnsi="Arial" w:cs="Arial"/>
          <w:noProof/>
          <w:color w:val="auto"/>
          <w:sz w:val="22"/>
          <w:szCs w:val="22"/>
          <w:lang w:val="nl-NL"/>
          <w:rPrChange w:id="10" w:author="Charlotte Leemans" w:date="2021-03-17T12:34:00Z">
            <w:rPr>
              <w:rFonts w:ascii="Arial" w:eastAsiaTheme="minorEastAsia" w:hAnsi="Arial" w:cs="Arial"/>
              <w:noProof/>
              <w:color w:val="auto"/>
              <w:sz w:val="22"/>
              <w:szCs w:val="22"/>
            </w:rPr>
          </w:rPrChange>
        </w:rPr>
        <w:tab/>
      </w:r>
      <w:r w:rsidRPr="005E0E63">
        <w:rPr>
          <w:rFonts w:ascii="Arial" w:hAnsi="Arial" w:cs="Arial"/>
          <w:noProof/>
          <w:sz w:val="22"/>
          <w:szCs w:val="22"/>
          <w:lang w:val="nl-NL"/>
          <w:rPrChange w:id="11" w:author="Charlotte Leemans" w:date="2021-03-17T12:34:00Z">
            <w:rPr>
              <w:rFonts w:ascii="Arial" w:hAnsi="Arial" w:cs="Arial"/>
              <w:noProof/>
              <w:sz w:val="22"/>
              <w:szCs w:val="22"/>
            </w:rPr>
          </w:rPrChange>
        </w:rPr>
        <w:t>Copyrights</w:t>
      </w:r>
      <w:r w:rsidRPr="005E0E63">
        <w:rPr>
          <w:rFonts w:ascii="Arial" w:hAnsi="Arial" w:cs="Arial"/>
          <w:noProof/>
          <w:sz w:val="22"/>
          <w:szCs w:val="22"/>
          <w:lang w:val="nl-NL"/>
          <w:rPrChange w:id="12" w:author="Charlotte Leemans" w:date="2021-03-17T12:34:00Z">
            <w:rPr>
              <w:rFonts w:ascii="Arial" w:hAnsi="Arial" w:cs="Arial"/>
              <w:noProof/>
              <w:sz w:val="22"/>
              <w:szCs w:val="22"/>
            </w:rPr>
          </w:rPrChange>
        </w:rPr>
        <w:tab/>
      </w:r>
      <w:r w:rsidRPr="00FB4858">
        <w:rPr>
          <w:rFonts w:ascii="Arial" w:hAnsi="Arial" w:cs="Arial"/>
          <w:noProof/>
          <w:sz w:val="22"/>
          <w:szCs w:val="22"/>
        </w:rPr>
        <w:fldChar w:fldCharType="begin"/>
      </w:r>
      <w:r w:rsidRPr="005E0E63">
        <w:rPr>
          <w:rFonts w:ascii="Arial" w:hAnsi="Arial" w:cs="Arial"/>
          <w:noProof/>
          <w:sz w:val="22"/>
          <w:szCs w:val="22"/>
          <w:lang w:val="nl-NL"/>
          <w:rPrChange w:id="13" w:author="Charlotte Leemans" w:date="2021-03-17T12:34:00Z">
            <w:rPr>
              <w:rFonts w:ascii="Arial" w:hAnsi="Arial" w:cs="Arial"/>
              <w:noProof/>
              <w:sz w:val="22"/>
              <w:szCs w:val="22"/>
            </w:rPr>
          </w:rPrChange>
        </w:rPr>
        <w:instrText xml:space="preserve"> PAGEREF _Toc66696381 \h </w:instrText>
      </w:r>
      <w:r w:rsidRPr="00FB4858">
        <w:rPr>
          <w:rFonts w:ascii="Arial" w:hAnsi="Arial" w:cs="Arial"/>
          <w:noProof/>
          <w:sz w:val="22"/>
          <w:szCs w:val="22"/>
        </w:rPr>
      </w:r>
      <w:r w:rsidRPr="00FB4858">
        <w:rPr>
          <w:rFonts w:ascii="Arial" w:hAnsi="Arial" w:cs="Arial"/>
          <w:noProof/>
          <w:sz w:val="22"/>
          <w:szCs w:val="22"/>
        </w:rPr>
        <w:fldChar w:fldCharType="separate"/>
      </w:r>
      <w:r w:rsidRPr="005E0E63">
        <w:rPr>
          <w:rFonts w:ascii="Arial" w:hAnsi="Arial" w:cs="Arial"/>
          <w:noProof/>
          <w:sz w:val="22"/>
          <w:szCs w:val="22"/>
          <w:lang w:val="nl-NL"/>
          <w:rPrChange w:id="14" w:author="Charlotte Leemans" w:date="2021-03-17T12:34:00Z">
            <w:rPr>
              <w:rFonts w:ascii="Arial" w:hAnsi="Arial" w:cs="Arial"/>
              <w:noProof/>
              <w:sz w:val="22"/>
              <w:szCs w:val="22"/>
            </w:rPr>
          </w:rPrChange>
        </w:rPr>
        <w:t>22</w:t>
      </w:r>
      <w:r w:rsidRPr="00FB4858">
        <w:rPr>
          <w:rFonts w:ascii="Arial" w:hAnsi="Arial" w:cs="Arial"/>
          <w:noProof/>
          <w:sz w:val="22"/>
          <w:szCs w:val="22"/>
        </w:rPr>
        <w:fldChar w:fldCharType="end"/>
      </w:r>
    </w:p>
    <w:p w14:paraId="64B5D5EE" w14:textId="7A452618" w:rsidR="00FB4858" w:rsidRPr="00FB4858" w:rsidRDefault="00FB4858">
      <w:pPr>
        <w:pStyle w:val="Inhopg1"/>
        <w:tabs>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 xml:space="preserve">2. </w:t>
      </w:r>
      <w:ins w:id="15" w:author="Charlotte Leemans" w:date="2021-03-17T12:34:00Z">
        <w:r w:rsidR="005E0E63">
          <w:rPr>
            <w:rFonts w:ascii="Arial" w:hAnsi="Arial" w:cs="Arial"/>
            <w:noProof/>
            <w:sz w:val="22"/>
            <w:szCs w:val="22"/>
            <w:lang w:val="nl-NL"/>
          </w:rPr>
          <w:t>M</w:t>
        </w:r>
      </w:ins>
      <w:del w:id="16" w:author="Charlotte Leemans" w:date="2021-03-17T12:34:00Z">
        <w:r w:rsidRPr="00FB4858" w:rsidDel="005E0E63">
          <w:rPr>
            <w:rFonts w:ascii="Arial" w:hAnsi="Arial" w:cs="Arial"/>
            <w:noProof/>
            <w:sz w:val="22"/>
            <w:szCs w:val="22"/>
            <w:lang w:val="nl-NL"/>
          </w:rPr>
          <w:delText>m</w:delText>
        </w:r>
      </w:del>
      <w:r w:rsidRPr="00FB4858">
        <w:rPr>
          <w:rFonts w:ascii="Arial" w:hAnsi="Arial" w:cs="Arial"/>
          <w:noProof/>
          <w:sz w:val="22"/>
          <w:szCs w:val="22"/>
          <w:lang w:val="nl-NL"/>
        </w:rPr>
        <w:t>eta informatie nl.denederlandseggz.PositieveGezondheidv0.7</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_Toc66696382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23</w:t>
      </w:r>
      <w:r w:rsidRPr="00FB4858">
        <w:rPr>
          <w:rFonts w:ascii="Arial" w:hAnsi="Arial" w:cs="Arial"/>
          <w:noProof/>
          <w:sz w:val="22"/>
          <w:szCs w:val="22"/>
        </w:rPr>
        <w:fldChar w:fldCharType="end"/>
      </w:r>
    </w:p>
    <w:p w14:paraId="2EDCFFE7" w14:textId="2A6865EA" w:rsidR="00FB4858" w:rsidRPr="005E0E63" w:rsidRDefault="00FB4858">
      <w:pPr>
        <w:pStyle w:val="Inhopg2"/>
        <w:tabs>
          <w:tab w:val="left" w:pos="720"/>
          <w:tab w:val="right" w:leader="dot" w:pos="9018"/>
        </w:tabs>
        <w:rPr>
          <w:rFonts w:ascii="Arial" w:eastAsiaTheme="minorEastAsia" w:hAnsi="Arial" w:cs="Arial"/>
          <w:noProof/>
          <w:color w:val="auto"/>
          <w:sz w:val="22"/>
          <w:szCs w:val="22"/>
          <w:lang w:val="nl-NL"/>
          <w:rPrChange w:id="17" w:author="Charlotte Leemans" w:date="2021-03-17T12:34:00Z">
            <w:rPr>
              <w:rFonts w:ascii="Arial" w:eastAsiaTheme="minorEastAsia" w:hAnsi="Arial" w:cs="Arial"/>
              <w:noProof/>
              <w:color w:val="auto"/>
              <w:sz w:val="22"/>
              <w:szCs w:val="22"/>
            </w:rPr>
          </w:rPrChange>
        </w:rPr>
      </w:pPr>
      <w:r w:rsidRPr="005E0E63">
        <w:rPr>
          <w:rFonts w:ascii="Arial" w:hAnsi="Arial" w:cs="Arial"/>
          <w:noProof/>
          <w:sz w:val="22"/>
          <w:szCs w:val="22"/>
          <w:lang w:val="nl-NL"/>
          <w:rPrChange w:id="18" w:author="Charlotte Leemans" w:date="2021-03-17T12:34:00Z">
            <w:rPr>
              <w:rFonts w:ascii="Arial" w:hAnsi="Arial" w:cs="Arial"/>
              <w:noProof/>
              <w:sz w:val="22"/>
              <w:szCs w:val="22"/>
            </w:rPr>
          </w:rPrChange>
        </w:rPr>
        <w:t>20.</w:t>
      </w:r>
      <w:r w:rsidRPr="005E0E63">
        <w:rPr>
          <w:rFonts w:ascii="Arial" w:eastAsiaTheme="minorEastAsia" w:hAnsi="Arial" w:cs="Arial"/>
          <w:noProof/>
          <w:color w:val="auto"/>
          <w:sz w:val="22"/>
          <w:szCs w:val="22"/>
          <w:lang w:val="nl-NL"/>
          <w:rPrChange w:id="19" w:author="Charlotte Leemans" w:date="2021-03-17T12:34:00Z">
            <w:rPr>
              <w:rFonts w:ascii="Arial" w:eastAsiaTheme="minorEastAsia" w:hAnsi="Arial" w:cs="Arial"/>
              <w:noProof/>
              <w:color w:val="auto"/>
              <w:sz w:val="22"/>
              <w:szCs w:val="22"/>
            </w:rPr>
          </w:rPrChange>
        </w:rPr>
        <w:tab/>
      </w:r>
      <w:r w:rsidRPr="005E0E63">
        <w:rPr>
          <w:rFonts w:ascii="Arial" w:hAnsi="Arial" w:cs="Arial"/>
          <w:noProof/>
          <w:sz w:val="22"/>
          <w:szCs w:val="22"/>
          <w:lang w:val="nl-NL"/>
          <w:rPrChange w:id="20" w:author="Charlotte Leemans" w:date="2021-03-17T12:34:00Z">
            <w:rPr>
              <w:rFonts w:ascii="Arial" w:hAnsi="Arial" w:cs="Arial"/>
              <w:noProof/>
              <w:sz w:val="22"/>
              <w:szCs w:val="22"/>
            </w:rPr>
          </w:rPrChange>
        </w:rPr>
        <w:t>Revision History</w:t>
      </w:r>
      <w:r w:rsidRPr="005E0E63">
        <w:rPr>
          <w:rFonts w:ascii="Arial" w:hAnsi="Arial" w:cs="Arial"/>
          <w:noProof/>
          <w:sz w:val="22"/>
          <w:szCs w:val="22"/>
          <w:lang w:val="nl-NL"/>
          <w:rPrChange w:id="21" w:author="Charlotte Leemans" w:date="2021-03-17T12:34:00Z">
            <w:rPr>
              <w:rFonts w:ascii="Arial" w:hAnsi="Arial" w:cs="Arial"/>
              <w:noProof/>
              <w:sz w:val="22"/>
              <w:szCs w:val="22"/>
            </w:rPr>
          </w:rPrChange>
        </w:rPr>
        <w:tab/>
      </w:r>
      <w:r w:rsidRPr="00FB4858">
        <w:rPr>
          <w:rFonts w:ascii="Arial" w:hAnsi="Arial" w:cs="Arial"/>
          <w:noProof/>
          <w:sz w:val="22"/>
          <w:szCs w:val="22"/>
        </w:rPr>
        <w:fldChar w:fldCharType="begin"/>
      </w:r>
      <w:r w:rsidRPr="005E0E63">
        <w:rPr>
          <w:rFonts w:ascii="Arial" w:hAnsi="Arial" w:cs="Arial"/>
          <w:noProof/>
          <w:sz w:val="22"/>
          <w:szCs w:val="22"/>
          <w:lang w:val="nl-NL"/>
          <w:rPrChange w:id="22" w:author="Charlotte Leemans" w:date="2021-03-17T12:34:00Z">
            <w:rPr>
              <w:rFonts w:ascii="Arial" w:hAnsi="Arial" w:cs="Arial"/>
              <w:noProof/>
              <w:sz w:val="22"/>
              <w:szCs w:val="22"/>
            </w:rPr>
          </w:rPrChange>
        </w:rPr>
        <w:instrText xml:space="preserve"> PAGEREF _Toc66696383 \h </w:instrText>
      </w:r>
      <w:r w:rsidRPr="00FB4858">
        <w:rPr>
          <w:rFonts w:ascii="Arial" w:hAnsi="Arial" w:cs="Arial"/>
          <w:noProof/>
          <w:sz w:val="22"/>
          <w:szCs w:val="22"/>
        </w:rPr>
      </w:r>
      <w:r w:rsidRPr="00FB4858">
        <w:rPr>
          <w:rFonts w:ascii="Arial" w:hAnsi="Arial" w:cs="Arial"/>
          <w:noProof/>
          <w:sz w:val="22"/>
          <w:szCs w:val="22"/>
        </w:rPr>
        <w:fldChar w:fldCharType="separate"/>
      </w:r>
      <w:r w:rsidRPr="005E0E63">
        <w:rPr>
          <w:rFonts w:ascii="Arial" w:hAnsi="Arial" w:cs="Arial"/>
          <w:noProof/>
          <w:sz w:val="22"/>
          <w:szCs w:val="22"/>
          <w:lang w:val="nl-NL"/>
          <w:rPrChange w:id="23" w:author="Charlotte Leemans" w:date="2021-03-17T12:34:00Z">
            <w:rPr>
              <w:rFonts w:ascii="Arial" w:hAnsi="Arial" w:cs="Arial"/>
              <w:noProof/>
              <w:sz w:val="22"/>
              <w:szCs w:val="22"/>
            </w:rPr>
          </w:rPrChange>
        </w:rPr>
        <w:t>23</w:t>
      </w:r>
      <w:r w:rsidRPr="00FB4858">
        <w:rPr>
          <w:rFonts w:ascii="Arial" w:hAnsi="Arial" w:cs="Arial"/>
          <w:noProof/>
          <w:sz w:val="22"/>
          <w:szCs w:val="22"/>
        </w:rPr>
        <w:fldChar w:fldCharType="end"/>
      </w:r>
    </w:p>
    <w:p w14:paraId="374F5060" w14:textId="6F51FEBB" w:rsidR="005D11F9" w:rsidRPr="001B4892" w:rsidRDefault="00C97076" w:rsidP="00C95974">
      <w:pPr>
        <w:pStyle w:val="Inhopg2"/>
        <w:tabs>
          <w:tab w:val="right" w:leader="dot" w:pos="8925"/>
        </w:tabs>
        <w:rPr>
          <w:rFonts w:ascii="Arial" w:hAnsi="Arial" w:cs="Arial"/>
          <w:sz w:val="20"/>
          <w:szCs w:val="20"/>
          <w:lang w:val="nl-NL"/>
        </w:rPr>
      </w:pPr>
      <w:r w:rsidRPr="00FB4858">
        <w:rPr>
          <w:rFonts w:ascii="Arial" w:hAnsi="Arial" w:cs="Arial"/>
          <w:sz w:val="22"/>
          <w:szCs w:val="22"/>
        </w:rPr>
        <w:fldChar w:fldCharType="end"/>
      </w:r>
      <w:r w:rsidR="008810F7" w:rsidRPr="001B4892">
        <w:rPr>
          <w:rFonts w:ascii="Arial" w:hAnsi="Arial" w:cs="Arial"/>
          <w:sz w:val="20"/>
          <w:szCs w:val="20"/>
          <w:lang w:val="nl-NL"/>
        </w:rPr>
        <w:br w:type="page"/>
      </w:r>
    </w:p>
    <w:p w14:paraId="78CB413A" w14:textId="49D36978" w:rsidR="00C97076" w:rsidRPr="00B652C0" w:rsidRDefault="00C97076" w:rsidP="00C97076">
      <w:pPr>
        <w:pStyle w:val="Kop1"/>
        <w:rPr>
          <w:color w:val="000000" w:themeColor="text1"/>
          <w:lang w:val="nl-NL"/>
        </w:rPr>
      </w:pPr>
      <w:bookmarkStart w:id="24" w:name="_Toc66696362"/>
      <w:bookmarkStart w:id="25" w:name="NL_GGZNEDERLAND_CONCLUSIEPROFESSIONEELON"/>
      <w:bookmarkStart w:id="26" w:name="BKM_951CA9F0_4762_4667_96D5_B03096DC96BA"/>
      <w:r w:rsidRPr="00B652C0">
        <w:rPr>
          <w:color w:val="000000" w:themeColor="text1"/>
          <w:lang w:val="nl-NL"/>
        </w:rPr>
        <w:lastRenderedPageBreak/>
        <w:t xml:space="preserve">1. </w:t>
      </w:r>
      <w:proofErr w:type="gramStart"/>
      <w:r w:rsidRPr="00B652C0">
        <w:rPr>
          <w:color w:val="000000" w:themeColor="text1"/>
          <w:lang w:val="nl-NL"/>
        </w:rPr>
        <w:t>nl.</w:t>
      </w:r>
      <w:r w:rsidR="00946737" w:rsidRPr="00B652C0">
        <w:rPr>
          <w:color w:val="000000" w:themeColor="text1"/>
          <w:lang w:val="nl-NL"/>
        </w:rPr>
        <w:t>de</w:t>
      </w:r>
      <w:r w:rsidRPr="00B652C0">
        <w:rPr>
          <w:color w:val="000000" w:themeColor="text1"/>
          <w:lang w:val="nl-NL"/>
        </w:rPr>
        <w:t>nederland</w:t>
      </w:r>
      <w:r w:rsidR="00946737" w:rsidRPr="00B652C0">
        <w:rPr>
          <w:color w:val="000000" w:themeColor="text1"/>
          <w:lang w:val="nl-NL"/>
        </w:rPr>
        <w:t>seggz</w:t>
      </w:r>
      <w:proofErr w:type="gramEnd"/>
      <w:r w:rsidRPr="00B652C0">
        <w:rPr>
          <w:color w:val="000000" w:themeColor="text1"/>
          <w:lang w:val="nl-NL"/>
        </w:rPr>
        <w:t>.</w:t>
      </w:r>
      <w:r w:rsidR="00FD17BA" w:rsidRPr="00B652C0">
        <w:rPr>
          <w:color w:val="000000" w:themeColor="text1"/>
          <w:lang w:val="nl-NL"/>
        </w:rPr>
        <w:t>PositieveGezondheid</w:t>
      </w:r>
      <w:r w:rsidRPr="00B652C0">
        <w:rPr>
          <w:color w:val="000000" w:themeColor="text1"/>
          <w:lang w:val="nl-NL"/>
        </w:rPr>
        <w:t>v0.</w:t>
      </w:r>
      <w:r w:rsidR="00FB4858" w:rsidRPr="00B652C0">
        <w:rPr>
          <w:color w:val="000000" w:themeColor="text1"/>
          <w:lang w:val="nl-NL"/>
        </w:rPr>
        <w:t>7</w:t>
      </w:r>
      <w:bookmarkEnd w:id="24"/>
      <w:ins w:id="27" w:author="Charlotte Leemans" w:date="2021-03-17T12:35:00Z">
        <w:r w:rsidR="005E0E63">
          <w:rPr>
            <w:color w:val="000000" w:themeColor="text1"/>
            <w:lang w:val="nl-NL"/>
          </w:rPr>
          <w:br/>
        </w:r>
      </w:ins>
    </w:p>
    <w:p w14:paraId="289255FE" w14:textId="77777777" w:rsidR="005D11F9" w:rsidRPr="00B652C0" w:rsidRDefault="008810F7" w:rsidP="007379A3">
      <w:pPr>
        <w:pStyle w:val="Kop2"/>
        <w:rPr>
          <w:color w:val="000000" w:themeColor="text1"/>
          <w:sz w:val="24"/>
          <w:szCs w:val="24"/>
        </w:rPr>
      </w:pPr>
      <w:bookmarkStart w:id="28" w:name="_Toc66696363"/>
      <w:bookmarkStart w:id="29" w:name="CONCEPT"/>
      <w:bookmarkStart w:id="30" w:name="BKM_0AE8754E_0D92_4DC2_9D49_1BE0D6BDFBB9"/>
      <w:commentRangeStart w:id="31"/>
      <w:r w:rsidRPr="00B652C0">
        <w:rPr>
          <w:color w:val="000000" w:themeColor="text1"/>
          <w:sz w:val="24"/>
          <w:szCs w:val="24"/>
        </w:rPr>
        <w:t>Concept</w:t>
      </w:r>
      <w:bookmarkEnd w:id="28"/>
      <w:commentRangeEnd w:id="31"/>
      <w:r w:rsidR="00B652C0">
        <w:rPr>
          <w:rStyle w:val="Verwijzingopmerking"/>
          <w:b w:val="0"/>
          <w:color w:val="000000"/>
          <w:lang w:val="en-US"/>
        </w:rPr>
        <w:commentReference w:id="31"/>
      </w:r>
    </w:p>
    <w:p w14:paraId="10F9B7EF" w14:textId="7629C5F1" w:rsidR="005058A0" w:rsidRPr="0048536E" w:rsidDel="0048536E" w:rsidRDefault="005058A0" w:rsidP="00551F1F">
      <w:pPr>
        <w:spacing w:before="100" w:beforeAutospacing="1" w:after="100" w:afterAutospacing="1"/>
        <w:jc w:val="both"/>
        <w:rPr>
          <w:del w:id="32" w:author="Charlotte Leemans" w:date="2021-03-17T12:36:00Z"/>
          <w:lang w:val="nl-NL"/>
          <w:rPrChange w:id="33" w:author="Charlotte Leemans" w:date="2021-03-17T12:36:00Z">
            <w:rPr>
              <w:del w:id="34" w:author="Charlotte Leemans" w:date="2021-03-17T12:36:00Z"/>
              <w:b/>
              <w:lang w:val="nl-NL"/>
            </w:rPr>
          </w:rPrChange>
        </w:rPr>
      </w:pPr>
      <w:bookmarkStart w:id="35" w:name="MINDMAP"/>
      <w:bookmarkStart w:id="36" w:name="BKM_F26BE443_9439_4D77_B2FC_F06D6ABAAE7D"/>
      <w:bookmarkEnd w:id="29"/>
      <w:bookmarkEnd w:id="30"/>
      <w:r w:rsidRPr="005058A0">
        <w:rPr>
          <w:lang w:val="nl-NL"/>
        </w:rPr>
        <w:t xml:space="preserve">Positieve </w:t>
      </w:r>
      <w:r w:rsidR="00590472">
        <w:rPr>
          <w:lang w:val="nl-NL"/>
        </w:rPr>
        <w:t>G</w:t>
      </w:r>
      <w:r w:rsidRPr="005058A0">
        <w:rPr>
          <w:lang w:val="nl-NL"/>
        </w:rPr>
        <w:t>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ins w:id="37" w:author="Charlotte Leemans" w:date="2021-03-17T12:36:00Z">
        <w:r w:rsidR="0048536E">
          <w:rPr>
            <w:lang w:val="nl-NL"/>
          </w:rPr>
          <w:t xml:space="preserve">   </w:t>
        </w:r>
        <w:r w:rsidR="0048536E">
          <w:rPr>
            <w:lang w:val="nl-NL"/>
          </w:rPr>
          <w:tab/>
        </w:r>
        <w:r w:rsidR="0048536E">
          <w:rPr>
            <w:lang w:val="nl-NL"/>
          </w:rPr>
          <w:br/>
        </w:r>
        <w:r w:rsidR="0048536E">
          <w:rPr>
            <w:lang w:val="nl-NL"/>
          </w:rPr>
          <w:br/>
        </w:r>
      </w:ins>
    </w:p>
    <w:p w14:paraId="57120A50" w14:textId="3D040DF4" w:rsidR="005058A0" w:rsidRPr="005058A0" w:rsidRDefault="005058A0" w:rsidP="00551F1F">
      <w:pPr>
        <w:spacing w:before="100" w:beforeAutospacing="1" w:after="100" w:afterAutospacing="1"/>
        <w:jc w:val="both"/>
        <w:rPr>
          <w:b/>
          <w:lang w:val="nl-NL"/>
        </w:rPr>
      </w:pPr>
      <w:r w:rsidRPr="005058A0">
        <w:rPr>
          <w:lang w:val="nl-NL"/>
        </w:rPr>
        <w:t xml:space="preserve">Het concept maakt onderscheid in </w:t>
      </w:r>
      <w:ins w:id="38" w:author="Charlotte Leemans" w:date="2021-03-17T12:35:00Z">
        <w:r w:rsidR="005E0E63">
          <w:rPr>
            <w:lang w:val="nl-NL"/>
          </w:rPr>
          <w:t>zes</w:t>
        </w:r>
      </w:ins>
      <w:del w:id="39" w:author="Charlotte Leemans" w:date="2021-03-17T12:35:00Z">
        <w:r w:rsidRPr="005058A0" w:rsidDel="005E0E63">
          <w:rPr>
            <w:lang w:val="nl-NL"/>
          </w:rPr>
          <w:delText>6</w:delText>
        </w:r>
      </w:del>
      <w:r w:rsidRPr="005058A0">
        <w:rPr>
          <w:lang w:val="nl-NL"/>
        </w:rPr>
        <w:t xml:space="preserve"> dimensies van gezondheid, namelijk</w:t>
      </w:r>
      <w:ins w:id="40" w:author="Charlotte Leemans" w:date="2021-03-17T12:37:00Z">
        <w:r w:rsidR="00227568">
          <w:rPr>
            <w:lang w:val="nl-NL"/>
          </w:rPr>
          <w:t>:</w:t>
        </w:r>
      </w:ins>
      <w:r w:rsidRPr="005058A0">
        <w:rPr>
          <w:lang w:val="nl-NL"/>
        </w:rPr>
        <w:t xml:space="preserve"> lichaamsfuncties, mentaal welbevinden, zingeving, kwaliteit van leven, sociaal maatschappelijke participeren en dagelijks functioneren.</w:t>
      </w:r>
    </w:p>
    <w:p w14:paraId="6A228BA2" w14:textId="096DA31A" w:rsidR="00373226" w:rsidRDefault="005058A0" w:rsidP="00551F1F">
      <w:pPr>
        <w:spacing w:before="100" w:beforeAutospacing="1" w:after="100" w:afterAutospacing="1"/>
        <w:jc w:val="both"/>
        <w:rPr>
          <w:lang w:val="nl-NL"/>
        </w:rPr>
      </w:pPr>
      <w:r w:rsidRPr="005058A0">
        <w:rPr>
          <w:lang w:val="nl-NL"/>
        </w:rPr>
        <w:t xml:space="preserve">Onderdeel van het concept is </w:t>
      </w:r>
      <w:del w:id="41" w:author="Charlotte Leemans" w:date="2021-03-17T12:37:00Z">
        <w:r w:rsidRPr="005058A0" w:rsidDel="00227568">
          <w:rPr>
            <w:lang w:val="nl-NL"/>
          </w:rPr>
          <w:delText xml:space="preserve">een </w:delText>
        </w:r>
      </w:del>
      <w:ins w:id="42" w:author="Charlotte Leemans" w:date="2021-03-17T12:37:00Z">
        <w:r w:rsidR="00227568">
          <w:rPr>
            <w:lang w:val="nl-NL"/>
          </w:rPr>
          <w:t>de</w:t>
        </w:r>
        <w:r w:rsidR="00227568" w:rsidRPr="005058A0">
          <w:rPr>
            <w:lang w:val="nl-NL"/>
          </w:rPr>
          <w:t xml:space="preserve"> </w:t>
        </w:r>
      </w:ins>
      <w:r w:rsidRPr="005058A0">
        <w:rPr>
          <w:lang w:val="nl-NL"/>
        </w:rPr>
        <w:t xml:space="preserve">vragenlijst </w:t>
      </w:r>
      <w:del w:id="43" w:author="Charlotte Leemans" w:date="2021-03-17T12:37:00Z">
        <w:r w:rsidRPr="005058A0" w:rsidDel="00227568">
          <w:rPr>
            <w:lang w:val="nl-NL"/>
          </w:rPr>
          <w:delText xml:space="preserve">– </w:delText>
        </w:r>
      </w:del>
      <w:ins w:id="44" w:author="Charlotte Leemans" w:date="2021-03-17T12:37:00Z">
        <w:r w:rsidR="00227568">
          <w:rPr>
            <w:lang w:val="nl-NL"/>
          </w:rPr>
          <w:t>‘</w:t>
        </w:r>
      </w:ins>
      <w:r w:rsidRPr="005058A0">
        <w:rPr>
          <w:lang w:val="nl-NL"/>
        </w:rPr>
        <w:t>Mijn Positieve Gezondheid</w:t>
      </w:r>
      <w:ins w:id="45" w:author="Charlotte Leemans" w:date="2021-03-17T12:37:00Z">
        <w:r w:rsidR="00227568">
          <w:rPr>
            <w:lang w:val="nl-NL"/>
          </w:rPr>
          <w:t>’</w:t>
        </w:r>
      </w:ins>
      <w:del w:id="46" w:author="Charlotte Leemans" w:date="2021-03-17T12:37:00Z">
        <w:r w:rsidRPr="005058A0" w:rsidDel="00227568">
          <w:rPr>
            <w:lang w:val="nl-NL"/>
          </w:rPr>
          <w:delText xml:space="preserve"> –</w:delText>
        </w:r>
      </w:del>
      <w:r w:rsidRPr="005058A0">
        <w:rPr>
          <w:lang w:val="nl-NL"/>
        </w:rPr>
        <w:t xml:space="preserve"> waarmee de </w:t>
      </w:r>
      <w:r w:rsidR="00935721">
        <w:rPr>
          <w:lang w:val="nl-NL"/>
        </w:rPr>
        <w:t xml:space="preserve">persoon </w:t>
      </w:r>
      <w:r w:rsidRPr="005058A0">
        <w:rPr>
          <w:lang w:val="nl-NL"/>
        </w:rPr>
        <w:t xml:space="preserve">zelf in beeld brengt wat belangrijk is en hoe het daarmee gaat. </w:t>
      </w:r>
    </w:p>
    <w:p w14:paraId="4A53A742" w14:textId="1648CCB8" w:rsidR="005058A0" w:rsidRDefault="005058A0" w:rsidP="00551F1F">
      <w:pPr>
        <w:spacing w:before="100" w:beforeAutospacing="1" w:after="100" w:afterAutospacing="1"/>
        <w:jc w:val="both"/>
        <w:rPr>
          <w:b/>
          <w:lang w:val="nl-NL"/>
        </w:rPr>
      </w:pPr>
      <w:r w:rsidRPr="005058A0">
        <w:rPr>
          <w:lang w:val="nl-NL"/>
        </w:rPr>
        <w:t>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ins w:id="47" w:author="Charlotte Leemans" w:date="2021-03-17T12:45:00Z">
        <w:r w:rsidR="00EF3020">
          <w:rPr>
            <w:lang w:val="nl-NL"/>
          </w:rPr>
          <w:br/>
        </w:r>
      </w:ins>
    </w:p>
    <w:p w14:paraId="06446DEA" w14:textId="77777777" w:rsidR="005D11F9" w:rsidRPr="00B652C0" w:rsidRDefault="008810F7" w:rsidP="007379A3">
      <w:pPr>
        <w:pStyle w:val="Kop2"/>
        <w:rPr>
          <w:color w:val="000000" w:themeColor="text1"/>
          <w:sz w:val="24"/>
          <w:szCs w:val="24"/>
        </w:rPr>
      </w:pPr>
      <w:bookmarkStart w:id="48" w:name="_Toc66696364"/>
      <w:r w:rsidRPr="00B652C0">
        <w:rPr>
          <w:color w:val="000000" w:themeColor="text1"/>
          <w:sz w:val="24"/>
          <w:szCs w:val="24"/>
        </w:rPr>
        <w:t>Mindmap</w:t>
      </w:r>
      <w:bookmarkEnd w:id="48"/>
      <w:r w:rsidRPr="00B652C0">
        <w:rPr>
          <w:color w:val="000000" w:themeColor="text1"/>
          <w:sz w:val="24"/>
          <w:szCs w:val="24"/>
        </w:rPr>
        <w:t xml:space="preserve"> </w:t>
      </w:r>
      <w:bookmarkEnd w:id="35"/>
      <w:bookmarkEnd w:id="36"/>
    </w:p>
    <w:p w14:paraId="0A3962CF" w14:textId="77777777" w:rsidR="00DA7D18" w:rsidRDefault="00DA7D18" w:rsidP="00DA7D18">
      <w:pPr>
        <w:rPr>
          <w:lang w:val="nl-NL"/>
        </w:rPr>
      </w:pPr>
    </w:p>
    <w:p w14:paraId="56904689" w14:textId="77777777" w:rsidR="00DA7D18" w:rsidRPr="00DA7D18" w:rsidRDefault="00DA7D18" w:rsidP="00DA7D18">
      <w:pPr>
        <w:rPr>
          <w:lang w:val="nl-NL"/>
        </w:rPr>
      </w:pPr>
      <w:r>
        <w:rPr>
          <w:noProof/>
          <w:lang w:val="nl-NL"/>
        </w:rPr>
        <w:drawing>
          <wp:inline distT="0" distB="0" distL="0" distR="0" wp14:anchorId="582B1FFB" wp14:editId="0976D646">
            <wp:extent cx="5732780" cy="2847975"/>
            <wp:effectExtent l="0" t="0" r="1270" b="9525"/>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itieveGezondheidMM.png"/>
                    <pic:cNvPicPr/>
                  </pic:nvPicPr>
                  <pic:blipFill>
                    <a:blip r:embed="rId16">
                      <a:extLst>
                        <a:ext uri="{28A0092B-C50C-407E-A947-70E740481C1C}">
                          <a14:useLocalDpi xmlns:a14="http://schemas.microsoft.com/office/drawing/2010/main" val="0"/>
                        </a:ext>
                      </a:extLst>
                    </a:blip>
                    <a:stretch>
                      <a:fillRect/>
                    </a:stretch>
                  </pic:blipFill>
                  <pic:spPr>
                    <a:xfrm>
                      <a:off x="0" y="0"/>
                      <a:ext cx="5732780" cy="2847975"/>
                    </a:xfrm>
                    <a:prstGeom prst="rect">
                      <a:avLst/>
                    </a:prstGeom>
                  </pic:spPr>
                </pic:pic>
              </a:graphicData>
            </a:graphic>
          </wp:inline>
        </w:drawing>
      </w:r>
    </w:p>
    <w:p w14:paraId="77EEDD78" w14:textId="77777777" w:rsidR="004947F6" w:rsidRDefault="004947F6">
      <w:pPr>
        <w:rPr>
          <w:b/>
          <w:color w:val="004080"/>
          <w:sz w:val="28"/>
          <w:szCs w:val="28"/>
          <w:lang w:val="nl-NL"/>
        </w:rPr>
      </w:pPr>
      <w:bookmarkStart w:id="49" w:name="PURPOSE"/>
      <w:bookmarkStart w:id="50" w:name="BKM_F336B229_620C_48DB_8978_5DAFC205930D"/>
      <w:r>
        <w:rPr>
          <w:lang w:val="nl-NL"/>
        </w:rPr>
        <w:br w:type="page"/>
      </w:r>
    </w:p>
    <w:p w14:paraId="21B32D6C" w14:textId="77777777" w:rsidR="005D11F9" w:rsidRPr="00B652C0" w:rsidRDefault="008810F7" w:rsidP="007379A3">
      <w:pPr>
        <w:pStyle w:val="Kop2"/>
        <w:rPr>
          <w:color w:val="000000" w:themeColor="text1"/>
          <w:sz w:val="24"/>
          <w:szCs w:val="24"/>
        </w:rPr>
      </w:pPr>
      <w:bookmarkStart w:id="51" w:name="_Toc66696365"/>
      <w:proofErr w:type="spellStart"/>
      <w:r w:rsidRPr="00B652C0">
        <w:rPr>
          <w:color w:val="000000" w:themeColor="text1"/>
          <w:sz w:val="24"/>
          <w:szCs w:val="24"/>
        </w:rPr>
        <w:lastRenderedPageBreak/>
        <w:t>Purpose</w:t>
      </w:r>
      <w:bookmarkEnd w:id="51"/>
      <w:proofErr w:type="spellEnd"/>
    </w:p>
    <w:p w14:paraId="71E24034" w14:textId="714EB482" w:rsidR="00D03020" w:rsidRPr="00B652C0" w:rsidDel="00EF3020" w:rsidRDefault="00D03020" w:rsidP="00AD23B4">
      <w:pPr>
        <w:spacing w:before="100" w:beforeAutospacing="1" w:after="100" w:afterAutospacing="1"/>
        <w:jc w:val="both"/>
        <w:rPr>
          <w:del w:id="52" w:author="Charlotte Leemans" w:date="2021-03-17T12:46:00Z"/>
          <w:color w:val="000000" w:themeColor="text1"/>
          <w:lang w:val="nl-NL"/>
        </w:rPr>
      </w:pPr>
      <w:bookmarkStart w:id="53" w:name="PATIENT_POPULATION"/>
      <w:bookmarkStart w:id="54" w:name="BKM_A83E511A_7F3E_4D6E_8AB5_38C170C81ECE"/>
      <w:bookmarkEnd w:id="49"/>
      <w:bookmarkEnd w:id="50"/>
      <w:r w:rsidRPr="00B652C0">
        <w:rPr>
          <w:color w:val="000000" w:themeColor="text1"/>
          <w:lang w:val="nl-NL"/>
        </w:rPr>
        <w:t xml:space="preserve">Het concept is bedoeld om een persoon </w:t>
      </w:r>
      <w:ins w:id="55" w:author="Charlotte Leemans" w:date="2021-03-17T12:46:00Z">
        <w:r w:rsidR="00EF3020">
          <w:rPr>
            <w:color w:val="000000" w:themeColor="text1"/>
            <w:lang w:val="nl-NL"/>
          </w:rPr>
          <w:t xml:space="preserve">- </w:t>
        </w:r>
      </w:ins>
      <w:r w:rsidRPr="00B652C0">
        <w:rPr>
          <w:color w:val="000000" w:themeColor="text1"/>
          <w:lang w:val="nl-NL"/>
        </w:rPr>
        <w:t xml:space="preserve">zelf </w:t>
      </w:r>
      <w:del w:id="56" w:author="Charlotte Leemans" w:date="2021-03-17T12:46:00Z">
        <w:r w:rsidRPr="00B652C0" w:rsidDel="00EF3020">
          <w:rPr>
            <w:color w:val="000000" w:themeColor="text1"/>
            <w:lang w:val="nl-NL"/>
          </w:rPr>
          <w:delText xml:space="preserve">- </w:delText>
        </w:r>
      </w:del>
      <w:r w:rsidRPr="00B652C0">
        <w:rPr>
          <w:color w:val="000000" w:themeColor="text1"/>
          <w:lang w:val="nl-NL"/>
        </w:rPr>
        <w:t>of in samenspraak met een zorgprofessional</w:t>
      </w:r>
      <w:del w:id="57" w:author="Charlotte Leemans" w:date="2021-03-17T12:46:00Z">
        <w:r w:rsidRPr="00B652C0" w:rsidDel="00EF3020">
          <w:rPr>
            <w:color w:val="000000" w:themeColor="text1"/>
            <w:lang w:val="nl-NL"/>
          </w:rPr>
          <w:delText xml:space="preserve"> –</w:delText>
        </w:r>
      </w:del>
      <w:ins w:id="58" w:author="Charlotte Leemans" w:date="2021-03-17T12:46:00Z">
        <w:r w:rsidR="00EF3020">
          <w:rPr>
            <w:color w:val="000000" w:themeColor="text1"/>
            <w:lang w:val="nl-NL"/>
          </w:rPr>
          <w:t xml:space="preserve"> - </w:t>
        </w:r>
      </w:ins>
      <w:r w:rsidRPr="00B652C0">
        <w:rPr>
          <w:color w:val="000000" w:themeColor="text1"/>
          <w:lang w:val="nl-NL"/>
        </w:rPr>
        <w:t xml:space="preserve">inzicht te </w:t>
      </w:r>
      <w:del w:id="59" w:author="Charlotte Leemans" w:date="2021-03-17T12:46:00Z">
        <w:r w:rsidRPr="00B652C0" w:rsidDel="00EF3020">
          <w:rPr>
            <w:color w:val="000000" w:themeColor="text1"/>
            <w:lang w:val="nl-NL"/>
          </w:rPr>
          <w:delText xml:space="preserve">laten verkrijgen </w:delText>
        </w:r>
      </w:del>
      <w:ins w:id="60" w:author="Charlotte Leemans" w:date="2021-03-17T12:46:00Z">
        <w:r w:rsidR="00EF3020">
          <w:rPr>
            <w:color w:val="000000" w:themeColor="text1"/>
            <w:lang w:val="nl-NL"/>
          </w:rPr>
          <w:t xml:space="preserve">geven in </w:t>
        </w:r>
      </w:ins>
      <w:r w:rsidRPr="00B652C0">
        <w:rPr>
          <w:color w:val="000000" w:themeColor="text1"/>
          <w:lang w:val="nl-NL"/>
        </w:rPr>
        <w:t>hoe men zich voelt op de verschillende dimensies van gezondheid en hoe deze zich tot elkaar verhouden.</w:t>
      </w:r>
      <w:ins w:id="61" w:author="Charlotte Leemans" w:date="2021-03-17T12:46:00Z">
        <w:r w:rsidR="00EF3020">
          <w:rPr>
            <w:color w:val="000000" w:themeColor="text1"/>
            <w:lang w:val="nl-NL"/>
          </w:rPr>
          <w:tab/>
        </w:r>
      </w:ins>
      <w:r w:rsidRPr="00B652C0">
        <w:rPr>
          <w:color w:val="000000" w:themeColor="text1"/>
          <w:lang w:val="nl-NL"/>
        </w:rPr>
        <w:t xml:space="preserve"> </w:t>
      </w:r>
      <w:ins w:id="62" w:author="Charlotte Leemans" w:date="2021-03-17T12:46:00Z">
        <w:r w:rsidR="00EF3020">
          <w:rPr>
            <w:color w:val="000000" w:themeColor="text1"/>
            <w:lang w:val="nl-NL"/>
          </w:rPr>
          <w:br/>
        </w:r>
        <w:r w:rsidR="00EF3020">
          <w:rPr>
            <w:color w:val="000000" w:themeColor="text1"/>
            <w:lang w:val="nl-NL"/>
          </w:rPr>
          <w:br/>
        </w:r>
      </w:ins>
    </w:p>
    <w:p w14:paraId="0FC5FF08" w14:textId="229F75F5" w:rsidR="00D03020" w:rsidRPr="00B652C0" w:rsidRDefault="00D03020" w:rsidP="00AD23B4">
      <w:pPr>
        <w:spacing w:before="100" w:beforeAutospacing="1" w:after="100" w:afterAutospacing="1"/>
        <w:jc w:val="both"/>
        <w:rPr>
          <w:color w:val="000000" w:themeColor="text1"/>
          <w:lang w:val="nl-NL"/>
        </w:rPr>
      </w:pPr>
      <w:r w:rsidRPr="00B652C0">
        <w:rPr>
          <w:color w:val="000000" w:themeColor="text1"/>
          <w:lang w:val="nl-NL"/>
        </w:rPr>
        <w:t xml:space="preserve">Vanuit dit inzicht en overzicht kan men vervolgens nadenken op welke dimensie men een stap zou willen maken. </w:t>
      </w:r>
      <w:ins w:id="63" w:author="Charlotte Leemans" w:date="2021-03-17T12:46:00Z">
        <w:r w:rsidR="00EF3020">
          <w:rPr>
            <w:color w:val="000000" w:themeColor="text1"/>
            <w:lang w:val="nl-NL"/>
          </w:rPr>
          <w:tab/>
        </w:r>
        <w:r w:rsidR="00EF3020">
          <w:rPr>
            <w:color w:val="000000" w:themeColor="text1"/>
            <w:lang w:val="nl-NL"/>
          </w:rPr>
          <w:br/>
        </w:r>
      </w:ins>
    </w:p>
    <w:p w14:paraId="39D59E5D" w14:textId="77777777" w:rsidR="005D11F9" w:rsidRPr="00B652C0" w:rsidRDefault="008810F7" w:rsidP="007379A3">
      <w:pPr>
        <w:pStyle w:val="Kop2"/>
        <w:rPr>
          <w:color w:val="000000" w:themeColor="text1"/>
          <w:sz w:val="24"/>
          <w:szCs w:val="24"/>
        </w:rPr>
      </w:pPr>
      <w:bookmarkStart w:id="64" w:name="_Toc66696366"/>
      <w:r w:rsidRPr="00B652C0">
        <w:rPr>
          <w:color w:val="000000" w:themeColor="text1"/>
          <w:sz w:val="24"/>
          <w:szCs w:val="24"/>
        </w:rPr>
        <w:t xml:space="preserve">Patient </w:t>
      </w:r>
      <w:proofErr w:type="spellStart"/>
      <w:r w:rsidRPr="00B652C0">
        <w:rPr>
          <w:color w:val="000000" w:themeColor="text1"/>
          <w:sz w:val="24"/>
          <w:szCs w:val="24"/>
        </w:rPr>
        <w:t>Population</w:t>
      </w:r>
      <w:bookmarkEnd w:id="64"/>
      <w:proofErr w:type="spellEnd"/>
    </w:p>
    <w:p w14:paraId="53292210" w14:textId="7E2D5AA7" w:rsidR="00EF5147" w:rsidRPr="00B652C0" w:rsidRDefault="005058A0" w:rsidP="00551F1F">
      <w:pPr>
        <w:spacing w:before="100" w:beforeAutospacing="1" w:after="100" w:afterAutospacing="1"/>
        <w:jc w:val="both"/>
        <w:rPr>
          <w:b/>
          <w:color w:val="000000" w:themeColor="text1"/>
          <w:lang w:val="nl-NL"/>
        </w:rPr>
      </w:pPr>
      <w:bookmarkStart w:id="65" w:name="EVIDENCE_BASE"/>
      <w:bookmarkStart w:id="66" w:name="BKM_870ADF44_A1FD_49B1_AF56_9B888FB5C24A"/>
      <w:bookmarkEnd w:id="53"/>
      <w:bookmarkEnd w:id="54"/>
      <w:r w:rsidRPr="00B652C0">
        <w:rPr>
          <w:color w:val="000000" w:themeColor="text1"/>
          <w:lang w:val="nl-NL"/>
        </w:rPr>
        <w:t>Positieve gezondheid kan ongeacht de leeftijd bij elke patiënt worden toegepast. Er zijn vragenlijsten voor kinderen (8</w:t>
      </w:r>
      <w:ins w:id="67" w:author="Charlotte Leemans" w:date="2021-03-17T12:47:00Z">
        <w:r w:rsidR="00EF3020">
          <w:rPr>
            <w:color w:val="000000" w:themeColor="text1"/>
            <w:lang w:val="nl-NL"/>
          </w:rPr>
          <w:t>-</w:t>
        </w:r>
      </w:ins>
      <w:del w:id="68" w:author="Charlotte Leemans" w:date="2021-03-17T12:47:00Z">
        <w:r w:rsidRPr="00B652C0" w:rsidDel="00EF3020">
          <w:rPr>
            <w:color w:val="000000" w:themeColor="text1"/>
            <w:lang w:val="nl-NL"/>
          </w:rPr>
          <w:delText xml:space="preserve"> – </w:delText>
        </w:r>
      </w:del>
      <w:r w:rsidRPr="00B652C0">
        <w:rPr>
          <w:color w:val="000000" w:themeColor="text1"/>
          <w:lang w:val="nl-NL"/>
        </w:rPr>
        <w:t>16 jaar), jongeren (16</w:t>
      </w:r>
      <w:del w:id="69" w:author="Charlotte Leemans" w:date="2021-03-17T12:47:00Z">
        <w:r w:rsidRPr="00B652C0" w:rsidDel="00EF3020">
          <w:rPr>
            <w:color w:val="000000" w:themeColor="text1"/>
            <w:lang w:val="nl-NL"/>
          </w:rPr>
          <w:delText xml:space="preserve"> – </w:delText>
        </w:r>
      </w:del>
      <w:ins w:id="70" w:author="Charlotte Leemans" w:date="2021-03-17T12:47:00Z">
        <w:r w:rsidR="00EF3020">
          <w:rPr>
            <w:color w:val="000000" w:themeColor="text1"/>
            <w:lang w:val="nl-NL"/>
          </w:rPr>
          <w:t>-</w:t>
        </w:r>
      </w:ins>
      <w:r w:rsidRPr="00B652C0">
        <w:rPr>
          <w:color w:val="000000" w:themeColor="text1"/>
          <w:lang w:val="nl-NL"/>
        </w:rPr>
        <w:t>25 jaar), volwassenen en een eenvoudige vragenlijst voor mensen die moeite hebben met (begrijpend) lezen.</w:t>
      </w:r>
      <w:ins w:id="71" w:author="Charlotte Leemans" w:date="2021-03-17T12:47:00Z">
        <w:r w:rsidR="00EF3020">
          <w:rPr>
            <w:color w:val="000000" w:themeColor="text1"/>
            <w:lang w:val="nl-NL"/>
          </w:rPr>
          <w:br/>
        </w:r>
      </w:ins>
    </w:p>
    <w:p w14:paraId="6C0C9634" w14:textId="77777777" w:rsidR="005D11F9" w:rsidRPr="00B652C0" w:rsidRDefault="008810F7" w:rsidP="00EF3020">
      <w:pPr>
        <w:pStyle w:val="Kop2"/>
        <w:spacing w:line="276" w:lineRule="auto"/>
        <w:rPr>
          <w:color w:val="000000" w:themeColor="text1"/>
          <w:sz w:val="24"/>
          <w:szCs w:val="24"/>
        </w:rPr>
        <w:pPrChange w:id="72" w:author="Charlotte Leemans" w:date="2021-03-17T12:47:00Z">
          <w:pPr>
            <w:pStyle w:val="Kop2"/>
          </w:pPr>
        </w:pPrChange>
      </w:pPr>
      <w:bookmarkStart w:id="73" w:name="_Toc66696367"/>
      <w:proofErr w:type="spellStart"/>
      <w:r w:rsidRPr="00B652C0">
        <w:rPr>
          <w:color w:val="000000" w:themeColor="text1"/>
          <w:sz w:val="24"/>
          <w:szCs w:val="24"/>
        </w:rPr>
        <w:t>Evidence</w:t>
      </w:r>
      <w:proofErr w:type="spellEnd"/>
      <w:r w:rsidRPr="00B652C0">
        <w:rPr>
          <w:color w:val="000000" w:themeColor="text1"/>
          <w:sz w:val="24"/>
          <w:szCs w:val="24"/>
        </w:rPr>
        <w:t xml:space="preserve"> Base</w:t>
      </w:r>
      <w:bookmarkEnd w:id="73"/>
    </w:p>
    <w:p w14:paraId="39EB334A" w14:textId="77777777" w:rsidR="005D11F9" w:rsidRDefault="005058A0" w:rsidP="00EF3020">
      <w:pPr>
        <w:spacing w:line="276" w:lineRule="auto"/>
        <w:jc w:val="both"/>
        <w:rPr>
          <w:lang w:val="nl-NL"/>
        </w:rPr>
        <w:pPrChange w:id="74" w:author="Charlotte Leemans" w:date="2021-03-17T12:47:00Z">
          <w:pPr>
            <w:jc w:val="both"/>
          </w:pPr>
        </w:pPrChange>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w:t>
      </w:r>
      <w:commentRangeStart w:id="75"/>
      <w:r w:rsidRPr="00EF5147">
        <w:rPr>
          <w:lang w:val="nl-NL"/>
        </w:rPr>
        <w:t xml:space="preserve">juist door patiënten </w:t>
      </w:r>
      <w:commentRangeEnd w:id="75"/>
      <w:r w:rsidR="00EF3020">
        <w:rPr>
          <w:rStyle w:val="Verwijzingopmerking"/>
        </w:rPr>
        <w:commentReference w:id="75"/>
      </w:r>
      <w:r w:rsidRPr="00EF5147">
        <w:rPr>
          <w:lang w:val="nl-NL"/>
        </w:rPr>
        <w:t xml:space="preserve">als belangrijk worden ervaren in relatie tot hun gezondheid. </w:t>
      </w:r>
    </w:p>
    <w:bookmarkEnd w:id="65"/>
    <w:bookmarkEnd w:id="66"/>
    <w:p w14:paraId="0F1B7507" w14:textId="77777777" w:rsidR="00DA7D18" w:rsidRPr="000E2683" w:rsidRDefault="00DA7D18">
      <w:pPr>
        <w:rPr>
          <w:b/>
          <w:color w:val="004080"/>
          <w:sz w:val="28"/>
          <w:szCs w:val="28"/>
          <w:lang w:val="nl-NL"/>
        </w:rPr>
      </w:pPr>
      <w:r w:rsidRPr="000E2683">
        <w:rPr>
          <w:lang w:val="nl-NL"/>
        </w:rPr>
        <w:br w:type="page"/>
      </w:r>
    </w:p>
    <w:p w14:paraId="2B654A89" w14:textId="77777777" w:rsidR="005D11F9" w:rsidRPr="00B652C0" w:rsidRDefault="008810F7" w:rsidP="007379A3">
      <w:pPr>
        <w:pStyle w:val="Kop2"/>
        <w:rPr>
          <w:color w:val="000000" w:themeColor="text1"/>
          <w:sz w:val="24"/>
          <w:szCs w:val="24"/>
        </w:rPr>
      </w:pPr>
      <w:bookmarkStart w:id="76" w:name="_Toc66696368"/>
      <w:r w:rsidRPr="00B652C0">
        <w:rPr>
          <w:color w:val="000000" w:themeColor="text1"/>
          <w:sz w:val="24"/>
          <w:szCs w:val="24"/>
        </w:rPr>
        <w:lastRenderedPageBreak/>
        <w:t>Information Model</w:t>
      </w:r>
      <w:bookmarkEnd w:id="76"/>
    </w:p>
    <w:p w14:paraId="67E93E10" w14:textId="77777777" w:rsidR="00947D7F" w:rsidRDefault="00947D7F"/>
    <w:p w14:paraId="79FED2E9" w14:textId="77777777" w:rsidR="005D11F9" w:rsidRDefault="005D11F9">
      <w:pPr>
        <w:rPr>
          <w:rFonts w:eastAsia="Times New Roman"/>
          <w:sz w:val="22"/>
          <w:szCs w:val="22"/>
        </w:rPr>
      </w:pPr>
    </w:p>
    <w:p w14:paraId="3FEE3273" w14:textId="34B3E8D7" w:rsidR="005776FB" w:rsidRDefault="00C82FDD">
      <w:r w:rsidRPr="00C82FDD">
        <w:rPr>
          <w:noProof/>
        </w:rPr>
        <w:drawing>
          <wp:inline distT="0" distB="0" distL="0" distR="0" wp14:anchorId="7776E95B" wp14:editId="4564C8F1">
            <wp:extent cx="6191250" cy="5062451"/>
            <wp:effectExtent l="0" t="0" r="0" b="508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7336" cy="5067427"/>
                    </a:xfrm>
                    <a:prstGeom prst="rect">
                      <a:avLst/>
                    </a:prstGeom>
                    <a:noFill/>
                    <a:ln>
                      <a:noFill/>
                    </a:ln>
                  </pic:spPr>
                </pic:pic>
              </a:graphicData>
            </a:graphic>
          </wp:inline>
        </w:drawing>
      </w:r>
    </w:p>
    <w:p w14:paraId="6EB52F3D" w14:textId="77777777" w:rsidR="00A51126" w:rsidRDefault="00A51126" w:rsidP="00A51126">
      <w:pPr>
        <w:rPr>
          <w:rFonts w:ascii="Calibri" w:eastAsia="Calibri" w:hAnsi="Calibri" w:cs="Calibri"/>
          <w:sz w:val="22"/>
          <w:szCs w:val="22"/>
        </w:rPr>
      </w:pPr>
      <w:bookmarkStart w:id="77" w:name="EXAMPLE_INSTANCES"/>
      <w:bookmarkStart w:id="78" w:name="BKM_3B1181B7_81E1_4E94_B2A6_F31E15321A83"/>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3B91BF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E22741" w14:textId="77777777" w:rsidR="00A51126" w:rsidRPr="000E2683" w:rsidRDefault="00A51126" w:rsidP="00A36316">
            <w:pPr>
              <w:rPr>
                <w:rFonts w:eastAsia="Calibri" w:cs="Arial"/>
                <w:b/>
                <w:color w:val="FFFFFF"/>
                <w:sz w:val="20"/>
                <w:szCs w:val="20"/>
              </w:rPr>
            </w:pPr>
            <w:bookmarkStart w:id="79" w:name="BKM_384341CC_217D_4575_A77B_FE3AA7FCE0F8"/>
            <w:r w:rsidRPr="000E2683">
              <w:rPr>
                <w:rFonts w:eastAsia="Calibri" w:cs="Arial"/>
                <w:b/>
                <w:color w:val="FFFFFF"/>
                <w:sz w:val="20"/>
                <w:szCs w:val="20"/>
              </w:rPr>
              <w:t>«</w:t>
            </w:r>
            <w:proofErr w:type="spellStart"/>
            <w:r w:rsidRPr="000E2683">
              <w:rPr>
                <w:rFonts w:eastAsia="Calibri" w:cs="Arial"/>
                <w:b/>
                <w:color w:val="FFFFFF"/>
                <w:sz w:val="20"/>
                <w:szCs w:val="20"/>
              </w:rPr>
              <w:t>rootconcept</w:t>
            </w:r>
            <w:proofErr w:type="spellEnd"/>
            <w:r w:rsidRPr="000E2683">
              <w:rPr>
                <w:rFonts w:eastAsia="Calibri" w:cs="Arial"/>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B842"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
        </w:tc>
      </w:tr>
      <w:tr w:rsidR="00A51126" w:rsidRPr="0096669E" w14:paraId="75623F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89CF8"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522501" w14:textId="587E423A" w:rsidR="00A51126" w:rsidRPr="000E2683" w:rsidRDefault="00A51126" w:rsidP="00A36316">
            <w:pPr>
              <w:rPr>
                <w:rFonts w:eastAsia="Calibri" w:cs="Arial"/>
                <w:sz w:val="20"/>
                <w:szCs w:val="20"/>
                <w:lang w:val="nl-NL"/>
              </w:rPr>
            </w:pPr>
            <w:r w:rsidRPr="000E2683">
              <w:rPr>
                <w:rFonts w:eastAsia="Calibri" w:cs="Arial"/>
                <w:sz w:val="20"/>
                <w:szCs w:val="20"/>
                <w:lang w:val="nl-NL"/>
              </w:rPr>
              <w:t>Rootconcept van de bouwsteen Positieve Gezondheid. Dit rootconcept bevat alle gegevenselementen van de bouwsteen Positieve Gezondheid.</w:t>
            </w:r>
          </w:p>
        </w:tc>
      </w:tr>
      <w:tr w:rsidR="00A51126" w:rsidRPr="000E2683" w14:paraId="3CC53B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2BDF4E"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229545" w14:textId="77777777" w:rsidR="00A51126" w:rsidRPr="000E2683" w:rsidRDefault="00A51126" w:rsidP="00A36316">
            <w:pPr>
              <w:rPr>
                <w:rFonts w:eastAsia="Calibri" w:cs="Arial"/>
                <w:sz w:val="20"/>
                <w:szCs w:val="20"/>
              </w:rPr>
            </w:pPr>
          </w:p>
        </w:tc>
      </w:tr>
      <w:tr w:rsidR="00A51126" w:rsidRPr="000E2683" w14:paraId="25BA02A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2CBFEDA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74A65"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6DFB60" w14:textId="77777777" w:rsidR="00A51126" w:rsidRPr="000E2683" w:rsidRDefault="00A51126" w:rsidP="00A36316">
                  <w:pPr>
                    <w:rPr>
                      <w:rFonts w:cs="Arial"/>
                      <w:sz w:val="20"/>
                      <w:szCs w:val="20"/>
                    </w:rPr>
                  </w:pPr>
                  <w:r w:rsidRPr="000E2683">
                    <w:rPr>
                      <w:rFonts w:eastAsia="Calibri" w:cs="Arial"/>
                      <w:sz w:val="20"/>
                      <w:szCs w:val="20"/>
                    </w:rPr>
                    <w:t>NLGGZ: NLGGZPOSGEZ001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1874A" w14:textId="77777777" w:rsidR="00A51126" w:rsidRPr="000E2683" w:rsidRDefault="00A51126" w:rsidP="00A36316">
                  <w:pPr>
                    <w:rPr>
                      <w:rFonts w:cs="Arial"/>
                      <w:sz w:val="20"/>
                      <w:szCs w:val="20"/>
                    </w:rPr>
                  </w:pPr>
                </w:p>
              </w:tc>
            </w:tr>
          </w:tbl>
          <w:p w14:paraId="5A0C5231" w14:textId="77777777" w:rsidR="00A51126" w:rsidRPr="000E2683" w:rsidRDefault="00A51126" w:rsidP="00A36316">
            <w:pPr>
              <w:rPr>
                <w:rFonts w:cs="Arial"/>
                <w:sz w:val="20"/>
                <w:szCs w:val="20"/>
              </w:rPr>
            </w:pPr>
          </w:p>
        </w:tc>
      </w:tr>
      <w:tr w:rsidR="00A51126" w:rsidRPr="000E2683" w14:paraId="2D98B8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05C817"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A165D" w14:textId="77777777" w:rsidR="00A51126" w:rsidRPr="000E2683" w:rsidRDefault="00A51126" w:rsidP="00A36316">
            <w:pPr>
              <w:rPr>
                <w:rFonts w:eastAsia="Calibri" w:cs="Arial"/>
                <w:sz w:val="20"/>
                <w:szCs w:val="20"/>
              </w:rPr>
            </w:pPr>
          </w:p>
        </w:tc>
      </w:tr>
      <w:bookmarkEnd w:id="79"/>
    </w:tbl>
    <w:p w14:paraId="10A156EF"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26DB0A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90B9FC" w14:textId="77777777" w:rsidR="00A51126" w:rsidRPr="000E2683" w:rsidRDefault="00A51126" w:rsidP="00A36316">
            <w:pPr>
              <w:rPr>
                <w:rFonts w:eastAsia="Calibri" w:cs="Arial"/>
                <w:b/>
                <w:color w:val="FFFFFF"/>
                <w:sz w:val="20"/>
                <w:szCs w:val="20"/>
              </w:rPr>
            </w:pPr>
            <w:bookmarkStart w:id="80" w:name="BKM_5A1C19D6_21CF_4BD6_9F83_A8E3ABC1094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3BC401"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VragenlijstType</w:t>
            </w:r>
            <w:proofErr w:type="spellEnd"/>
            <w:r w:rsidRPr="000E2683">
              <w:rPr>
                <w:rFonts w:eastAsia="Calibri" w:cs="Arial"/>
                <w:color w:val="FFFFFF"/>
                <w:sz w:val="20"/>
                <w:szCs w:val="20"/>
              </w:rPr>
              <w:t xml:space="preserve">  </w:t>
            </w:r>
          </w:p>
        </w:tc>
      </w:tr>
      <w:tr w:rsidR="00A51126" w:rsidRPr="0096669E" w14:paraId="2681D7F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2D68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129F9B" w14:textId="543DBF72" w:rsidR="00A51126" w:rsidRPr="000E2683" w:rsidRDefault="00606B8A" w:rsidP="00A36316">
            <w:pPr>
              <w:rPr>
                <w:rFonts w:eastAsia="Calibri" w:cs="Arial"/>
                <w:sz w:val="20"/>
                <w:szCs w:val="20"/>
                <w:lang w:val="nl-NL"/>
              </w:rPr>
            </w:pPr>
            <w:r w:rsidRPr="000E2683">
              <w:rPr>
                <w:rFonts w:eastAsia="Calibri" w:cs="Arial"/>
                <w:sz w:val="20"/>
                <w:szCs w:val="20"/>
                <w:lang w:val="nl-NL"/>
              </w:rPr>
              <w:t>Het type vragenlijst voor jongeren of voor volwassenen</w:t>
            </w:r>
            <w:r w:rsidR="000E2683">
              <w:rPr>
                <w:rFonts w:eastAsia="Calibri" w:cs="Arial"/>
                <w:sz w:val="20"/>
                <w:szCs w:val="20"/>
                <w:lang w:val="nl-NL"/>
              </w:rPr>
              <w:t>.</w:t>
            </w:r>
          </w:p>
        </w:tc>
      </w:tr>
      <w:tr w:rsidR="00A51126" w:rsidRPr="000E2683" w14:paraId="476591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473D0D"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FE1481" w14:textId="77777777" w:rsidR="00A51126" w:rsidRPr="000E2683" w:rsidRDefault="00A51126" w:rsidP="00A36316">
            <w:pPr>
              <w:rPr>
                <w:rFonts w:eastAsia="Calibri" w:cs="Arial"/>
                <w:sz w:val="20"/>
                <w:szCs w:val="20"/>
              </w:rPr>
            </w:pPr>
            <w:r w:rsidRPr="000E2683">
              <w:rPr>
                <w:rFonts w:eastAsia="Calibri" w:cs="Arial"/>
                <w:sz w:val="20"/>
                <w:szCs w:val="20"/>
              </w:rPr>
              <w:t>CD</w:t>
            </w:r>
          </w:p>
        </w:tc>
      </w:tr>
      <w:tr w:rsidR="00A51126" w:rsidRPr="000E2683" w14:paraId="773CFE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79F44BE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8E7FDC"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CBCB06" w14:textId="77777777" w:rsidR="00A51126" w:rsidRPr="000E2683" w:rsidRDefault="00A51126" w:rsidP="00A36316">
                  <w:pPr>
                    <w:rPr>
                      <w:rFonts w:cs="Arial"/>
                      <w:sz w:val="20"/>
                      <w:szCs w:val="20"/>
                    </w:rPr>
                  </w:pPr>
                  <w:r w:rsidRPr="000E2683">
                    <w:rPr>
                      <w:rFonts w:eastAsia="Calibri" w:cs="Arial"/>
                      <w:sz w:val="20"/>
                      <w:szCs w:val="20"/>
                    </w:rPr>
                    <w:t>NLGGZ: NLGGZPOSGEZ077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38968C" w14:textId="77777777" w:rsidR="00A51126" w:rsidRPr="000E2683" w:rsidRDefault="00A51126" w:rsidP="00A36316">
                  <w:pPr>
                    <w:rPr>
                      <w:rFonts w:cs="Arial"/>
                      <w:sz w:val="20"/>
                      <w:szCs w:val="20"/>
                    </w:rPr>
                  </w:pPr>
                </w:p>
              </w:tc>
            </w:tr>
          </w:tbl>
          <w:p w14:paraId="2C0FDA78" w14:textId="77777777" w:rsidR="00A51126" w:rsidRPr="000E2683" w:rsidRDefault="00A51126" w:rsidP="00A36316">
            <w:pPr>
              <w:rPr>
                <w:rFonts w:cs="Arial"/>
                <w:sz w:val="20"/>
                <w:szCs w:val="20"/>
              </w:rPr>
            </w:pPr>
          </w:p>
        </w:tc>
      </w:tr>
      <w:tr w:rsidR="00A51126" w:rsidRPr="000E2683" w14:paraId="20EA404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FA0E83"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0BB34D" w14:textId="77777777" w:rsidR="00A51126" w:rsidRPr="000E2683" w:rsidRDefault="00A51126" w:rsidP="00A36316">
            <w:pPr>
              <w:rPr>
                <w:rFonts w:eastAsia="Calibri" w:cs="Arial"/>
                <w:sz w:val="20"/>
                <w:szCs w:val="20"/>
              </w:rPr>
            </w:pPr>
          </w:p>
        </w:tc>
      </w:tr>
      <w:bookmarkEnd w:id="80"/>
    </w:tbl>
    <w:p w14:paraId="55AFC8B1" w14:textId="1166F752" w:rsidR="000E2683" w:rsidRPr="000E2683" w:rsidRDefault="000E2683" w:rsidP="00A51126">
      <w:pPr>
        <w:rPr>
          <w:rFonts w:eastAsia="Calibri" w:cs="Arial"/>
          <w:sz w:val="20"/>
          <w:szCs w:val="20"/>
        </w:rPr>
      </w:pPr>
    </w:p>
    <w:p w14:paraId="362AD051" w14:textId="77777777" w:rsidR="000E2683" w:rsidRPr="000E2683" w:rsidRDefault="000E2683">
      <w:pPr>
        <w:rPr>
          <w:rFonts w:eastAsia="Calibri" w:cs="Arial"/>
          <w:sz w:val="20"/>
          <w:szCs w:val="20"/>
        </w:rPr>
      </w:pPr>
      <w:r w:rsidRPr="000E2683">
        <w:rPr>
          <w:rFonts w:eastAsia="Calibri" w:cs="Arial"/>
          <w:sz w:val="20"/>
          <w:szCs w:val="20"/>
        </w:rPr>
        <w:br w:type="page"/>
      </w:r>
    </w:p>
    <w:p w14:paraId="165D392B"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437"/>
        <w:gridCol w:w="1533"/>
        <w:gridCol w:w="1533"/>
        <w:gridCol w:w="2321"/>
        <w:gridCol w:w="16"/>
      </w:tblGrid>
      <w:tr w:rsidR="00A51126" w:rsidRPr="000E2683" w14:paraId="5DD158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B3084A" w14:textId="77777777" w:rsidR="00A51126" w:rsidRPr="000E2683" w:rsidRDefault="00A51126" w:rsidP="00A36316">
            <w:pPr>
              <w:rPr>
                <w:rFonts w:eastAsia="Calibri" w:cs="Arial"/>
                <w:b/>
                <w:color w:val="FFFFFF"/>
                <w:sz w:val="20"/>
                <w:szCs w:val="20"/>
              </w:rPr>
            </w:pPr>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51DE7F"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TypeVragenlijstPositieve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A51126" w:rsidRPr="0096669E" w14:paraId="1CCAE74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D24B5"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D606AD" w14:textId="1BD86A99" w:rsidR="00A51126" w:rsidRPr="000E2683" w:rsidRDefault="00A51126" w:rsidP="00A36316">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tc>
      </w:tr>
      <w:tr w:rsidR="00A51126" w:rsidRPr="000E2683" w14:paraId="14016E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174CC3"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890A2" w14:textId="77777777" w:rsidR="00A51126" w:rsidRPr="000E2683" w:rsidRDefault="00A51126" w:rsidP="00A36316">
            <w:pPr>
              <w:rPr>
                <w:rFonts w:eastAsia="Calibri" w:cs="Arial"/>
                <w:sz w:val="20"/>
                <w:szCs w:val="20"/>
              </w:rPr>
            </w:pPr>
          </w:p>
        </w:tc>
      </w:tr>
      <w:tr w:rsidR="00A51126" w:rsidRPr="000E2683" w14:paraId="5A3CFC95"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830"/>
              <w:gridCol w:w="2002"/>
            </w:tblGrid>
            <w:tr w:rsidR="00A51126" w:rsidRPr="000E2683" w14:paraId="6422A6C1"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024B57"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7110F3B0" w14:textId="77777777" w:rsidR="00A51126" w:rsidRPr="000E2683" w:rsidRDefault="00A51126" w:rsidP="00A36316">
                  <w:pPr>
                    <w:rPr>
                      <w:rFonts w:cs="Arial"/>
                      <w:sz w:val="20"/>
                      <w:szCs w:val="20"/>
                    </w:rPr>
                  </w:pPr>
                  <w:r w:rsidRPr="000E2683">
                    <w:rPr>
                      <w:rFonts w:eastAsia="Calibri" w:cs="Arial"/>
                      <w:sz w:val="20"/>
                      <w:szCs w:val="20"/>
                    </w:rPr>
                    <w:t>NLGGZ: NLGGZPOSGEZ002</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326191C9" w14:textId="77777777" w:rsidR="00A51126" w:rsidRPr="000E2683" w:rsidRDefault="00A51126" w:rsidP="00A36316">
                  <w:pPr>
                    <w:rPr>
                      <w:rFonts w:cs="Arial"/>
                      <w:sz w:val="20"/>
                      <w:szCs w:val="20"/>
                    </w:rPr>
                  </w:pPr>
                </w:p>
              </w:tc>
            </w:tr>
            <w:tr w:rsidR="00A51126" w:rsidRPr="000E2683" w14:paraId="6A6353BC"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4390B"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spellStart"/>
                  <w:proofErr w:type="gramEnd"/>
                  <w:r w:rsidRPr="000E2683">
                    <w:rPr>
                      <w:rFonts w:eastAsia="Calibri" w:cs="Arial"/>
                      <w:b/>
                      <w:sz w:val="20"/>
                      <w:szCs w:val="20"/>
                    </w:rPr>
                    <w:t>ValueSetId</w:t>
                  </w:r>
                  <w:proofErr w:type="spellEnd"/>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3FED294C" w14:textId="77777777" w:rsidR="00A51126" w:rsidRPr="000E2683" w:rsidRDefault="00A51126" w:rsidP="00A36316">
                  <w:pPr>
                    <w:rPr>
                      <w:rFonts w:cs="Arial"/>
                      <w:sz w:val="20"/>
                      <w:szCs w:val="20"/>
                    </w:rPr>
                  </w:pPr>
                  <w:r w:rsidRPr="000E2683">
                    <w:rPr>
                      <w:rFonts w:eastAsia="Calibri" w:cs="Arial"/>
                      <w:sz w:val="20"/>
                      <w:szCs w:val="20"/>
                    </w:rPr>
                    <w:t>2.16.840.1.113883.3.3210.14.2.2.33</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08561B55" w14:textId="77777777" w:rsidR="00A51126" w:rsidRPr="000E2683" w:rsidRDefault="00A51126" w:rsidP="00A36316">
                  <w:pPr>
                    <w:rPr>
                      <w:rFonts w:cs="Arial"/>
                      <w:sz w:val="20"/>
                      <w:szCs w:val="20"/>
                    </w:rPr>
                  </w:pPr>
                </w:p>
              </w:tc>
            </w:tr>
          </w:tbl>
          <w:p w14:paraId="7F90348D" w14:textId="77777777" w:rsidR="00A51126" w:rsidRPr="000E2683" w:rsidRDefault="00A51126" w:rsidP="00A36316">
            <w:pPr>
              <w:rPr>
                <w:rFonts w:cs="Arial"/>
                <w:sz w:val="20"/>
                <w:szCs w:val="20"/>
              </w:rPr>
            </w:pPr>
          </w:p>
        </w:tc>
      </w:tr>
      <w:tr w:rsidR="00A51126" w:rsidRPr="000E2683" w14:paraId="438BF0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B2C7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0593B" w14:textId="77777777" w:rsidR="00A51126" w:rsidRPr="000E2683" w:rsidRDefault="00A51126" w:rsidP="00A36316">
            <w:pPr>
              <w:rPr>
                <w:rFonts w:eastAsia="Calibri" w:cs="Arial"/>
                <w:sz w:val="20"/>
                <w:szCs w:val="20"/>
              </w:rPr>
            </w:pPr>
          </w:p>
        </w:tc>
      </w:tr>
      <w:tr w:rsidR="00A51126" w:rsidRPr="000E2683" w14:paraId="4AA7D092" w14:textId="77777777" w:rsidTr="00A51126">
        <w:tblPrEx>
          <w:tblCellMar>
            <w:left w:w="30" w:type="dxa"/>
            <w:right w:w="30" w:type="dxa"/>
          </w:tblCellMar>
        </w:tblPrEx>
        <w:trPr>
          <w:gridAfter w:val="1"/>
          <w:wAfter w:w="16" w:type="dxa"/>
          <w:trHeight w:val="290"/>
        </w:trPr>
        <w:tc>
          <w:tcPr>
            <w:tcW w:w="3597"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A9DA258" w14:textId="77777777" w:rsidR="00A51126" w:rsidRPr="000E2683" w:rsidRDefault="00A51126" w:rsidP="00A36316">
            <w:pPr>
              <w:rPr>
                <w:rFonts w:cs="Arial"/>
                <w:b/>
                <w:color w:val="FFFFFF"/>
                <w:sz w:val="20"/>
                <w:szCs w:val="20"/>
              </w:rPr>
            </w:pPr>
            <w:r w:rsidRPr="000E2683">
              <w:rPr>
                <w:rFonts w:cs="Arial"/>
                <w:b/>
                <w:color w:val="FFFFFF"/>
                <w:sz w:val="20"/>
                <w:szCs w:val="20"/>
              </w:rPr>
              <w:t xml:space="preserve">Type </w:t>
            </w:r>
            <w:proofErr w:type="spellStart"/>
            <w:r w:rsidRPr="000E2683">
              <w:rPr>
                <w:rFonts w:cs="Arial"/>
                <w:b/>
                <w:color w:val="FFFFFF"/>
                <w:sz w:val="20"/>
                <w:szCs w:val="20"/>
              </w:rPr>
              <w:t>vragenlijst</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38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A0753" w14:textId="77777777" w:rsidR="00A51126" w:rsidRPr="000E2683" w:rsidRDefault="00A51126" w:rsidP="00A36316">
            <w:pPr>
              <w:rPr>
                <w:rFonts w:cs="Arial"/>
                <w:b/>
                <w:color w:val="FFFFFF"/>
                <w:sz w:val="20"/>
                <w:szCs w:val="20"/>
              </w:rPr>
            </w:pPr>
            <w:r w:rsidRPr="000E2683">
              <w:rPr>
                <w:rFonts w:cs="Arial"/>
                <w:b/>
                <w:color w:val="FFFFFF"/>
                <w:sz w:val="20"/>
                <w:szCs w:val="20"/>
              </w:rPr>
              <w:t>OID: 2.16.840.1.113883.3.3210.14.2.2.42</w:t>
            </w:r>
          </w:p>
        </w:tc>
      </w:tr>
      <w:tr w:rsidR="00A51126" w:rsidRPr="000E2683" w14:paraId="0572EBF2" w14:textId="77777777" w:rsidTr="00A51126">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F94D94" w14:textId="77777777" w:rsidR="00A51126" w:rsidRPr="000E2683" w:rsidRDefault="00A51126" w:rsidP="00A36316">
            <w:pPr>
              <w:rPr>
                <w:rFonts w:cs="Arial"/>
                <w:sz w:val="20"/>
                <w:szCs w:val="20"/>
              </w:rPr>
            </w:pPr>
            <w:r w:rsidRPr="000E2683">
              <w:rPr>
                <w:rFonts w:cs="Arial"/>
                <w:sz w:val="20"/>
                <w:szCs w:val="20"/>
              </w:rPr>
              <w:t>Concept Name</w:t>
            </w:r>
          </w:p>
        </w:tc>
        <w:tc>
          <w:tcPr>
            <w:tcW w:w="14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21E6C1" w14:textId="77777777" w:rsidR="00A51126" w:rsidRPr="000E2683" w:rsidRDefault="00A51126" w:rsidP="00A36316">
            <w:pPr>
              <w:rPr>
                <w:rFonts w:cs="Arial"/>
                <w:sz w:val="20"/>
                <w:szCs w:val="20"/>
              </w:rPr>
            </w:pPr>
            <w:r w:rsidRPr="000E2683">
              <w:rPr>
                <w:rFonts w:cs="Arial"/>
                <w:sz w:val="20"/>
                <w:szCs w:val="20"/>
              </w:rPr>
              <w:t>Concept Code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9E589A" w14:textId="77777777" w:rsidR="00A51126" w:rsidRPr="000E2683" w:rsidRDefault="00A51126"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1B9C14C" w14:textId="77777777" w:rsidR="00A51126" w:rsidRPr="000E2683" w:rsidRDefault="00A51126"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940AC" w14:textId="77777777" w:rsidR="00A51126" w:rsidRPr="000E2683" w:rsidRDefault="00A51126" w:rsidP="00A36316">
            <w:pPr>
              <w:rPr>
                <w:rFonts w:cs="Arial"/>
                <w:sz w:val="20"/>
                <w:szCs w:val="20"/>
              </w:rPr>
            </w:pPr>
            <w:r w:rsidRPr="000E2683">
              <w:rPr>
                <w:rFonts w:cs="Arial"/>
                <w:sz w:val="20"/>
                <w:szCs w:val="20"/>
              </w:rPr>
              <w:t>Description</w:t>
            </w:r>
          </w:p>
        </w:tc>
      </w:tr>
      <w:tr w:rsidR="00A51126" w:rsidRPr="000E2683" w14:paraId="119FF493" w14:textId="77777777" w:rsidTr="00A51126">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D244C9" w14:textId="77777777" w:rsidR="00A51126" w:rsidRPr="000E2683" w:rsidRDefault="00A51126" w:rsidP="00A36316">
            <w:pPr>
              <w:spacing w:after="1"/>
              <w:rPr>
                <w:rFonts w:cs="Arial"/>
                <w:sz w:val="20"/>
                <w:szCs w:val="20"/>
              </w:rPr>
            </w:pPr>
            <w:proofErr w:type="spellStart"/>
            <w:r w:rsidRPr="000E2683">
              <w:rPr>
                <w:rFonts w:cs="Arial"/>
                <w:sz w:val="20"/>
                <w:szCs w:val="20"/>
              </w:rPr>
              <w:t>Jongere</w:t>
            </w:r>
            <w:proofErr w:type="spellEnd"/>
            <w:r w:rsidRPr="000E2683">
              <w:rPr>
                <w:rFonts w:cs="Arial"/>
                <w:sz w:val="20"/>
                <w:szCs w:val="20"/>
              </w:rPr>
              <w:t xml:space="preserve"> (8-16)</w:t>
            </w:r>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A58A65"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84422007</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BB0116"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256BE7"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A95EA1"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Young (qualifier value)</w:t>
            </w:r>
          </w:p>
        </w:tc>
      </w:tr>
      <w:tr w:rsidR="00A51126" w:rsidRPr="000E2683" w14:paraId="7308163E" w14:textId="77777777" w:rsidTr="00A51126">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7653B7" w14:textId="77777777" w:rsidR="00A51126" w:rsidRPr="000E2683" w:rsidRDefault="00A51126"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Volwassen</w:t>
            </w:r>
            <w:proofErr w:type="spellEnd"/>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662AF"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34071009</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486D3"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52FC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6F16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 xml:space="preserve">Mature (qualifier value) </w:t>
            </w:r>
          </w:p>
        </w:tc>
      </w:tr>
    </w:tbl>
    <w:p w14:paraId="184A4535" w14:textId="77777777" w:rsidR="00606B8A" w:rsidRPr="000E2683" w:rsidRDefault="00606B8A" w:rsidP="00606B8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06B8A" w:rsidRPr="000E2683" w14:paraId="66BD3DD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4DBF51" w14:textId="77777777" w:rsidR="00606B8A" w:rsidRPr="000E2683" w:rsidRDefault="00606B8A" w:rsidP="00A36316">
            <w:pPr>
              <w:rPr>
                <w:rFonts w:eastAsia="Calibri" w:cs="Arial"/>
                <w:b/>
                <w:color w:val="FFFFFF"/>
                <w:sz w:val="20"/>
                <w:szCs w:val="20"/>
              </w:rPr>
            </w:pPr>
            <w:bookmarkStart w:id="81" w:name="BKM_A1AE7D7A_40B5_47A3_AE6A_73ED2466C4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B1880D" w14:textId="77777777" w:rsidR="00606B8A" w:rsidRPr="000E2683" w:rsidRDefault="00606B8A" w:rsidP="00A36316">
            <w:pPr>
              <w:rPr>
                <w:rFonts w:eastAsia="Calibri" w:cs="Arial"/>
                <w:color w:val="FFFFFF"/>
                <w:sz w:val="20"/>
                <w:szCs w:val="20"/>
              </w:rPr>
            </w:pPr>
            <w:proofErr w:type="spellStart"/>
            <w:r w:rsidRPr="000E2683">
              <w:rPr>
                <w:rFonts w:eastAsia="Calibri" w:cs="Arial"/>
                <w:color w:val="FFFFFF"/>
                <w:sz w:val="20"/>
                <w:szCs w:val="20"/>
              </w:rPr>
              <w:t>VragenlijstDatum</w:t>
            </w:r>
            <w:proofErr w:type="spellEnd"/>
            <w:r w:rsidRPr="000E2683">
              <w:rPr>
                <w:rFonts w:eastAsia="Calibri" w:cs="Arial"/>
                <w:color w:val="FFFFFF"/>
                <w:sz w:val="20"/>
                <w:szCs w:val="20"/>
              </w:rPr>
              <w:t xml:space="preserve">  </w:t>
            </w:r>
          </w:p>
        </w:tc>
      </w:tr>
      <w:tr w:rsidR="00606B8A" w:rsidRPr="000E2683" w14:paraId="54969B8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AB9F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BC6C61" w14:textId="67D3EDC7" w:rsidR="00606B8A" w:rsidRPr="000E2683" w:rsidRDefault="00A36316" w:rsidP="00A36316">
            <w:pPr>
              <w:rPr>
                <w:rFonts w:eastAsia="Calibri" w:cs="Arial"/>
                <w:sz w:val="20"/>
                <w:szCs w:val="20"/>
              </w:rPr>
            </w:pPr>
            <w:r>
              <w:rPr>
                <w:rFonts w:eastAsia="Calibri" w:cs="Arial"/>
                <w:sz w:val="20"/>
                <w:szCs w:val="20"/>
              </w:rPr>
              <w:t>Datum</w:t>
            </w:r>
          </w:p>
        </w:tc>
      </w:tr>
      <w:tr w:rsidR="00606B8A" w:rsidRPr="000E2683" w14:paraId="1BDF3D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DA7A04" w14:textId="77777777" w:rsidR="00606B8A" w:rsidRPr="000E2683" w:rsidRDefault="00606B8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87C6B7" w14:textId="77777777" w:rsidR="00606B8A" w:rsidRPr="000E2683" w:rsidRDefault="00606B8A" w:rsidP="00A36316">
            <w:pPr>
              <w:rPr>
                <w:rFonts w:eastAsia="Calibri" w:cs="Arial"/>
                <w:sz w:val="20"/>
                <w:szCs w:val="20"/>
              </w:rPr>
            </w:pPr>
            <w:r w:rsidRPr="000E2683">
              <w:rPr>
                <w:rFonts w:eastAsia="Calibri" w:cs="Arial"/>
                <w:sz w:val="20"/>
                <w:szCs w:val="20"/>
              </w:rPr>
              <w:t>TS</w:t>
            </w:r>
          </w:p>
        </w:tc>
      </w:tr>
      <w:tr w:rsidR="00606B8A" w:rsidRPr="000E2683" w14:paraId="6D9F571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06B8A" w:rsidRPr="000E2683" w14:paraId="3B81A6A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5AFAE" w14:textId="77777777" w:rsidR="00606B8A" w:rsidRPr="000E2683" w:rsidRDefault="00606B8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71A1EB" w14:textId="77777777" w:rsidR="00606B8A" w:rsidRPr="000E2683" w:rsidRDefault="00606B8A" w:rsidP="00A36316">
                  <w:pPr>
                    <w:rPr>
                      <w:rFonts w:cs="Arial"/>
                      <w:sz w:val="20"/>
                      <w:szCs w:val="20"/>
                    </w:rPr>
                  </w:pPr>
                  <w:r w:rsidRPr="000E2683">
                    <w:rPr>
                      <w:rFonts w:eastAsia="Calibri" w:cs="Arial"/>
                      <w:sz w:val="20"/>
                      <w:szCs w:val="20"/>
                    </w:rPr>
                    <w:t>SnomedCT: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D89F0" w14:textId="77777777" w:rsidR="00606B8A" w:rsidRPr="000E2683" w:rsidRDefault="00606B8A" w:rsidP="00A36316">
                  <w:pPr>
                    <w:rPr>
                      <w:rFonts w:cs="Arial"/>
                      <w:sz w:val="20"/>
                      <w:szCs w:val="20"/>
                    </w:rPr>
                  </w:pPr>
                </w:p>
              </w:tc>
            </w:tr>
          </w:tbl>
          <w:p w14:paraId="77E37F80" w14:textId="77777777" w:rsidR="00606B8A" w:rsidRPr="000E2683" w:rsidRDefault="00606B8A" w:rsidP="00A36316">
            <w:pPr>
              <w:rPr>
                <w:rFonts w:cs="Arial"/>
                <w:sz w:val="20"/>
                <w:szCs w:val="20"/>
              </w:rPr>
            </w:pPr>
          </w:p>
        </w:tc>
      </w:tr>
      <w:tr w:rsidR="00606B8A" w:rsidRPr="000E2683" w14:paraId="153A4C7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D2ED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5A3F47" w14:textId="77777777" w:rsidR="00606B8A" w:rsidRPr="000E2683" w:rsidRDefault="00606B8A" w:rsidP="00A36316">
            <w:pPr>
              <w:rPr>
                <w:rFonts w:eastAsia="Calibri" w:cs="Arial"/>
                <w:sz w:val="20"/>
                <w:szCs w:val="20"/>
              </w:rPr>
            </w:pPr>
          </w:p>
        </w:tc>
      </w:tr>
      <w:bookmarkEnd w:id="81"/>
    </w:tbl>
    <w:p w14:paraId="7CE2C17A"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2008F5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56839" w14:textId="77777777" w:rsidR="00716044" w:rsidRPr="000E2683" w:rsidRDefault="00716044" w:rsidP="00A36316">
            <w:pPr>
              <w:rPr>
                <w:rFonts w:eastAsia="Calibri" w:cs="Arial"/>
                <w:b/>
                <w:color w:val="FFFFFF"/>
                <w:sz w:val="20"/>
                <w:szCs w:val="20"/>
              </w:rPr>
            </w:pPr>
            <w:bookmarkStart w:id="82" w:name="BKM_F9E00B52_DA5F_4418_AEE0_3636A2F6C78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1C12C6"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Uitgezette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Acties</w:t>
            </w:r>
            <w:proofErr w:type="spellEnd"/>
            <w:r w:rsidRPr="000E2683">
              <w:rPr>
                <w:rFonts w:eastAsia="Calibri" w:cs="Arial"/>
                <w:color w:val="FFFFFF"/>
                <w:sz w:val="20"/>
                <w:szCs w:val="20"/>
              </w:rPr>
              <w:t xml:space="preserve">  </w:t>
            </w:r>
          </w:p>
        </w:tc>
      </w:tr>
      <w:tr w:rsidR="00716044" w:rsidRPr="0096669E" w14:paraId="2C9F9A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AC986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FB496" w14:textId="6A620C85" w:rsidR="00716044" w:rsidRPr="00C82FDD" w:rsidRDefault="00A36316" w:rsidP="00A36316">
            <w:pPr>
              <w:rPr>
                <w:rFonts w:eastAsia="Calibri" w:cs="Arial"/>
                <w:sz w:val="20"/>
                <w:szCs w:val="20"/>
                <w:lang w:val="nl-NL"/>
              </w:rPr>
            </w:pPr>
            <w:r w:rsidRPr="00C82FDD">
              <w:rPr>
                <w:rFonts w:eastAsia="Calibri" w:cs="Arial"/>
                <w:sz w:val="20"/>
                <w:szCs w:val="20"/>
                <w:lang w:val="nl-NL"/>
              </w:rPr>
              <w:t>Concept acties.</w:t>
            </w:r>
            <w:r w:rsidR="00C82FDD" w:rsidRPr="00C82FDD">
              <w:rPr>
                <w:rFonts w:eastAsia="Calibri" w:cs="Arial"/>
                <w:sz w:val="20"/>
                <w:szCs w:val="20"/>
                <w:lang w:val="nl-NL"/>
              </w:rPr>
              <w:t xml:space="preserve"> Hier kunnen </w:t>
            </w:r>
            <w:r w:rsidR="00C82FDD">
              <w:rPr>
                <w:rFonts w:eastAsia="Calibri" w:cs="Arial"/>
                <w:sz w:val="20"/>
                <w:szCs w:val="20"/>
                <w:lang w:val="nl-NL"/>
              </w:rPr>
              <w:t xml:space="preserve">acties n.a.v. de scores in het spinnenweb worden aangegeven. </w:t>
            </w:r>
          </w:p>
        </w:tc>
      </w:tr>
      <w:tr w:rsidR="00716044" w:rsidRPr="000E2683" w14:paraId="366123A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61ACE"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9F03C9"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2584B9C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66D60CF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A13174"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F3180B" w14:textId="77777777" w:rsidR="00716044" w:rsidRPr="000E2683" w:rsidRDefault="00716044" w:rsidP="00A36316">
                  <w:pPr>
                    <w:rPr>
                      <w:rFonts w:cs="Arial"/>
                      <w:sz w:val="20"/>
                      <w:szCs w:val="20"/>
                    </w:rPr>
                  </w:pPr>
                  <w:r w:rsidRPr="000E2683">
                    <w:rPr>
                      <w:rFonts w:eastAsia="Calibri" w:cs="Arial"/>
                      <w:sz w:val="20"/>
                      <w:szCs w:val="20"/>
                    </w:rPr>
                    <w:t>NLGGZ: NLGGZPOSGEZ100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EE1CDC" w14:textId="77777777" w:rsidR="00716044" w:rsidRPr="000E2683" w:rsidRDefault="00716044" w:rsidP="00A36316">
                  <w:pPr>
                    <w:rPr>
                      <w:rFonts w:cs="Arial"/>
                      <w:sz w:val="20"/>
                      <w:szCs w:val="20"/>
                    </w:rPr>
                  </w:pPr>
                </w:p>
              </w:tc>
            </w:tr>
          </w:tbl>
          <w:p w14:paraId="3CBC7942" w14:textId="77777777" w:rsidR="00716044" w:rsidRPr="000E2683" w:rsidRDefault="00716044" w:rsidP="00A36316">
            <w:pPr>
              <w:rPr>
                <w:rFonts w:cs="Arial"/>
                <w:sz w:val="20"/>
                <w:szCs w:val="20"/>
              </w:rPr>
            </w:pPr>
          </w:p>
        </w:tc>
      </w:tr>
      <w:tr w:rsidR="00716044" w:rsidRPr="000E2683" w14:paraId="1E7424B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8219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8CB7CD" w14:textId="77777777" w:rsidR="00716044" w:rsidRPr="000E2683" w:rsidRDefault="00716044" w:rsidP="00A36316">
            <w:pPr>
              <w:rPr>
                <w:rFonts w:eastAsia="Calibri" w:cs="Arial"/>
                <w:sz w:val="20"/>
                <w:szCs w:val="20"/>
              </w:rPr>
            </w:pPr>
          </w:p>
        </w:tc>
      </w:tr>
      <w:bookmarkEnd w:id="82"/>
    </w:tbl>
    <w:p w14:paraId="68B05F62"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1474D8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481E93" w14:textId="77777777" w:rsidR="00716044" w:rsidRPr="000E2683" w:rsidRDefault="00716044" w:rsidP="00A36316">
            <w:pPr>
              <w:rPr>
                <w:rFonts w:eastAsia="Calibri" w:cs="Arial"/>
                <w:b/>
                <w:color w:val="FFFFFF"/>
                <w:sz w:val="20"/>
                <w:szCs w:val="20"/>
              </w:rPr>
            </w:pPr>
            <w:bookmarkStart w:id="83" w:name="BKM_DBD50101_7FE8_4C02_A8D7_DB0D52C7121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C9BD6D"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Verslag</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gesprek</w:t>
            </w:r>
            <w:proofErr w:type="spellEnd"/>
            <w:r w:rsidRPr="000E2683">
              <w:rPr>
                <w:rFonts w:eastAsia="Calibri" w:cs="Arial"/>
                <w:color w:val="FFFFFF"/>
                <w:sz w:val="20"/>
                <w:szCs w:val="20"/>
              </w:rPr>
              <w:t xml:space="preserve">  </w:t>
            </w:r>
          </w:p>
        </w:tc>
      </w:tr>
      <w:tr w:rsidR="00716044" w:rsidRPr="000E2683" w14:paraId="1CABB4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9492E0"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38540" w14:textId="65C0320C"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gespreksverslag</w:t>
            </w:r>
            <w:proofErr w:type="spellEnd"/>
            <w:r>
              <w:rPr>
                <w:rFonts w:eastAsia="Calibri" w:cs="Arial"/>
                <w:sz w:val="20"/>
                <w:szCs w:val="20"/>
              </w:rPr>
              <w:t>.</w:t>
            </w:r>
          </w:p>
        </w:tc>
      </w:tr>
      <w:tr w:rsidR="00716044" w:rsidRPr="000E2683" w14:paraId="60F42A9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AB4AA"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018912"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344F1DD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1A75394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1E1E6"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13E7F4" w14:textId="77777777" w:rsidR="00716044" w:rsidRPr="000E2683" w:rsidRDefault="00716044" w:rsidP="00A36316">
                  <w:pPr>
                    <w:rPr>
                      <w:rFonts w:cs="Arial"/>
                      <w:sz w:val="20"/>
                      <w:szCs w:val="20"/>
                    </w:rPr>
                  </w:pPr>
                  <w:r w:rsidRPr="000E2683">
                    <w:rPr>
                      <w:rFonts w:eastAsia="Calibri" w:cs="Arial"/>
                      <w:sz w:val="20"/>
                      <w:szCs w:val="20"/>
                    </w:rPr>
                    <w:t>NLGGZ: NLGGZPOSGEZ099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B66CB5" w14:textId="77777777" w:rsidR="00716044" w:rsidRPr="000E2683" w:rsidRDefault="00716044" w:rsidP="00A36316">
                  <w:pPr>
                    <w:rPr>
                      <w:rFonts w:cs="Arial"/>
                      <w:sz w:val="20"/>
                      <w:szCs w:val="20"/>
                    </w:rPr>
                  </w:pPr>
                </w:p>
              </w:tc>
            </w:tr>
          </w:tbl>
          <w:p w14:paraId="1E22B38E" w14:textId="77777777" w:rsidR="00716044" w:rsidRPr="000E2683" w:rsidRDefault="00716044" w:rsidP="00A36316">
            <w:pPr>
              <w:rPr>
                <w:rFonts w:cs="Arial"/>
                <w:sz w:val="20"/>
                <w:szCs w:val="20"/>
              </w:rPr>
            </w:pPr>
          </w:p>
        </w:tc>
      </w:tr>
      <w:tr w:rsidR="00716044" w:rsidRPr="000E2683" w14:paraId="501D01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39618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E70DF" w14:textId="77777777" w:rsidR="00716044" w:rsidRPr="000E2683" w:rsidRDefault="00716044" w:rsidP="00A36316">
            <w:pPr>
              <w:rPr>
                <w:rFonts w:eastAsia="Calibri" w:cs="Arial"/>
                <w:sz w:val="20"/>
                <w:szCs w:val="20"/>
              </w:rPr>
            </w:pPr>
          </w:p>
        </w:tc>
      </w:tr>
      <w:bookmarkEnd w:id="83"/>
    </w:tbl>
    <w:p w14:paraId="03C18BA9"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65C5E33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17941C" w14:textId="77777777" w:rsidR="00716044" w:rsidRPr="000E2683" w:rsidRDefault="00716044" w:rsidP="00A36316">
            <w:pPr>
              <w:rPr>
                <w:rFonts w:eastAsia="Calibri" w:cs="Arial"/>
                <w:b/>
                <w:color w:val="FFFFFF"/>
                <w:sz w:val="20"/>
                <w:szCs w:val="20"/>
              </w:rPr>
            </w:pPr>
            <w:bookmarkStart w:id="84" w:name="BKM_B8AE80E2_C025_489E_A419_E9546B63A6F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99B51D"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Wat </w:t>
            </w:r>
            <w:proofErr w:type="spellStart"/>
            <w:r w:rsidRPr="000E2683">
              <w:rPr>
                <w:rFonts w:eastAsia="Calibri" w:cs="Arial"/>
                <w:color w:val="FFFFFF"/>
                <w:sz w:val="20"/>
                <w:szCs w:val="20"/>
              </w:rPr>
              <w:t>kan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doen</w:t>
            </w:r>
            <w:proofErr w:type="spellEnd"/>
            <w:r w:rsidRPr="000E2683">
              <w:rPr>
                <w:rFonts w:eastAsia="Calibri" w:cs="Arial"/>
                <w:color w:val="FFFFFF"/>
                <w:sz w:val="20"/>
                <w:szCs w:val="20"/>
              </w:rPr>
              <w:t xml:space="preserve">?  </w:t>
            </w:r>
          </w:p>
        </w:tc>
      </w:tr>
      <w:tr w:rsidR="00716044" w:rsidRPr="000E2683" w14:paraId="48EA50C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A9977A"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52ADD" w14:textId="7453FDC0"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716044" w:rsidRPr="000E2683" w14:paraId="0C8FFB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8C83D"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96BAFB"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4DF437A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5994D0E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AEB443"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46325F" w14:textId="77777777" w:rsidR="00716044" w:rsidRPr="000E2683" w:rsidRDefault="00716044" w:rsidP="00A36316">
                  <w:pPr>
                    <w:rPr>
                      <w:rFonts w:cs="Arial"/>
                      <w:sz w:val="20"/>
                      <w:szCs w:val="20"/>
                    </w:rPr>
                  </w:pPr>
                  <w:r w:rsidRPr="000E2683">
                    <w:rPr>
                      <w:rFonts w:eastAsia="Calibri" w:cs="Arial"/>
                      <w:sz w:val="20"/>
                      <w:szCs w:val="20"/>
                    </w:rPr>
                    <w:t>NLGGZ: NLGGZPOSGEZ098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76403" w14:textId="77777777" w:rsidR="00716044" w:rsidRPr="000E2683" w:rsidRDefault="00716044" w:rsidP="00A36316">
                  <w:pPr>
                    <w:rPr>
                      <w:rFonts w:cs="Arial"/>
                      <w:sz w:val="20"/>
                      <w:szCs w:val="20"/>
                    </w:rPr>
                  </w:pPr>
                </w:p>
              </w:tc>
            </w:tr>
          </w:tbl>
          <w:p w14:paraId="3D1E4971" w14:textId="77777777" w:rsidR="00716044" w:rsidRPr="000E2683" w:rsidRDefault="00716044" w:rsidP="00A36316">
            <w:pPr>
              <w:rPr>
                <w:rFonts w:cs="Arial"/>
                <w:sz w:val="20"/>
                <w:szCs w:val="20"/>
              </w:rPr>
            </w:pPr>
          </w:p>
        </w:tc>
      </w:tr>
      <w:tr w:rsidR="00716044" w:rsidRPr="000E2683" w14:paraId="482FD4D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73BE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922F5E" w14:textId="77777777" w:rsidR="00716044" w:rsidRPr="000E2683" w:rsidRDefault="00716044" w:rsidP="00A36316">
            <w:pPr>
              <w:rPr>
                <w:rFonts w:eastAsia="Calibri" w:cs="Arial"/>
                <w:sz w:val="20"/>
                <w:szCs w:val="20"/>
              </w:rPr>
            </w:pPr>
          </w:p>
        </w:tc>
      </w:tr>
      <w:bookmarkEnd w:id="84"/>
    </w:tbl>
    <w:p w14:paraId="6E04C53F"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96669E" w14:paraId="03D72ED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0FE1DF" w14:textId="77777777" w:rsidR="00716044" w:rsidRPr="000E2683" w:rsidRDefault="00716044" w:rsidP="00A36316">
            <w:pPr>
              <w:rPr>
                <w:rFonts w:eastAsia="Calibri" w:cs="Arial"/>
                <w:b/>
                <w:color w:val="FFFFFF"/>
                <w:sz w:val="20"/>
                <w:szCs w:val="20"/>
              </w:rPr>
            </w:pPr>
            <w:bookmarkStart w:id="85" w:name="BKM_B3E1FE90_1E56_403F_A86E_EDF8E79077C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58F5B7" w14:textId="77777777" w:rsidR="00716044" w:rsidRPr="000E2683" w:rsidRDefault="00716044" w:rsidP="00A36316">
            <w:pPr>
              <w:rPr>
                <w:rFonts w:eastAsia="Calibri" w:cs="Arial"/>
                <w:color w:val="FFFFFF"/>
                <w:sz w:val="20"/>
                <w:szCs w:val="20"/>
                <w:lang w:val="nl-NL"/>
              </w:rPr>
            </w:pPr>
            <w:r w:rsidRPr="000E2683">
              <w:rPr>
                <w:rFonts w:eastAsia="Calibri" w:cs="Arial"/>
                <w:color w:val="FFFFFF"/>
                <w:sz w:val="20"/>
                <w:szCs w:val="20"/>
                <w:lang w:val="nl-NL"/>
              </w:rPr>
              <w:t xml:space="preserve">Wat zou je als eerste willen veranderen om gelukkiger te worden?  </w:t>
            </w:r>
          </w:p>
        </w:tc>
      </w:tr>
      <w:tr w:rsidR="00716044" w:rsidRPr="000E2683" w14:paraId="03353E0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2BF0BF"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BFD403" w14:textId="098255F3" w:rsidR="00716044" w:rsidRPr="000E2683" w:rsidRDefault="00A36316" w:rsidP="00A36316">
            <w:pPr>
              <w:rPr>
                <w:rFonts w:eastAsia="Calibri" w:cs="Arial"/>
                <w:sz w:val="20"/>
                <w:szCs w:val="20"/>
              </w:rPr>
            </w:pPr>
            <w:r w:rsidRPr="00A36316">
              <w:rPr>
                <w:rFonts w:eastAsia="Calibri" w:cs="Arial"/>
                <w:sz w:val="20"/>
                <w:szCs w:val="20"/>
              </w:rPr>
              <w:t xml:space="preserve">Concept </w:t>
            </w:r>
            <w:proofErr w:type="spellStart"/>
            <w:r w:rsidRPr="00A36316">
              <w:rPr>
                <w:rFonts w:eastAsia="Calibri" w:cs="Arial"/>
                <w:sz w:val="20"/>
                <w:szCs w:val="20"/>
              </w:rPr>
              <w:t>gelukkiger</w:t>
            </w:r>
            <w:proofErr w:type="spellEnd"/>
            <w:r w:rsidRPr="00A36316">
              <w:rPr>
                <w:rFonts w:eastAsia="Calibri" w:cs="Arial"/>
                <w:sz w:val="20"/>
                <w:szCs w:val="20"/>
              </w:rPr>
              <w:t xml:space="preserve"> </w:t>
            </w:r>
            <w:proofErr w:type="spellStart"/>
            <w:r w:rsidRPr="00A36316">
              <w:rPr>
                <w:rFonts w:eastAsia="Calibri" w:cs="Arial"/>
                <w:sz w:val="20"/>
                <w:szCs w:val="20"/>
              </w:rPr>
              <w:t>worden</w:t>
            </w:r>
            <w:proofErr w:type="spellEnd"/>
            <w:r w:rsidRPr="00A36316">
              <w:rPr>
                <w:rFonts w:eastAsia="Calibri" w:cs="Arial"/>
                <w:sz w:val="20"/>
                <w:szCs w:val="20"/>
              </w:rPr>
              <w:t>.</w:t>
            </w:r>
          </w:p>
        </w:tc>
      </w:tr>
      <w:tr w:rsidR="00716044" w:rsidRPr="000E2683" w14:paraId="2A7CE4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A2CB9"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2914C"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5F73508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35BD509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99A51"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B1C959" w14:textId="77777777" w:rsidR="00716044" w:rsidRPr="000E2683" w:rsidRDefault="00716044" w:rsidP="00A36316">
                  <w:pPr>
                    <w:rPr>
                      <w:rFonts w:cs="Arial"/>
                      <w:sz w:val="20"/>
                      <w:szCs w:val="20"/>
                    </w:rPr>
                  </w:pPr>
                  <w:r w:rsidRPr="000E2683">
                    <w:rPr>
                      <w:rFonts w:eastAsia="Calibri" w:cs="Arial"/>
                      <w:sz w:val="20"/>
                      <w:szCs w:val="20"/>
                    </w:rPr>
                    <w:t>NLGGZ: NLGGZPOSGEZ097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8656D0" w14:textId="77777777" w:rsidR="00716044" w:rsidRPr="000E2683" w:rsidRDefault="00716044" w:rsidP="00A36316">
                  <w:pPr>
                    <w:rPr>
                      <w:rFonts w:cs="Arial"/>
                      <w:sz w:val="20"/>
                      <w:szCs w:val="20"/>
                    </w:rPr>
                  </w:pPr>
                </w:p>
              </w:tc>
            </w:tr>
          </w:tbl>
          <w:p w14:paraId="3AC98154" w14:textId="77777777" w:rsidR="00716044" w:rsidRPr="000E2683" w:rsidRDefault="00716044" w:rsidP="00A36316">
            <w:pPr>
              <w:rPr>
                <w:rFonts w:cs="Arial"/>
                <w:sz w:val="20"/>
                <w:szCs w:val="20"/>
              </w:rPr>
            </w:pPr>
          </w:p>
        </w:tc>
      </w:tr>
      <w:tr w:rsidR="00716044" w:rsidRPr="000E2683" w14:paraId="5862FE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4284C"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EAD7BA" w14:textId="77777777" w:rsidR="00716044" w:rsidRPr="000E2683" w:rsidRDefault="00716044" w:rsidP="00A36316">
            <w:pPr>
              <w:rPr>
                <w:rFonts w:eastAsia="Calibri" w:cs="Arial"/>
                <w:sz w:val="20"/>
                <w:szCs w:val="20"/>
              </w:rPr>
            </w:pPr>
          </w:p>
        </w:tc>
      </w:tr>
      <w:bookmarkEnd w:id="85"/>
    </w:tbl>
    <w:p w14:paraId="68D968A3" w14:textId="553AB013" w:rsidR="00716044" w:rsidRDefault="00716044" w:rsidP="00716044">
      <w:pPr>
        <w:rPr>
          <w:rFonts w:eastAsia="Calibri" w:cs="Arial"/>
          <w:sz w:val="20"/>
          <w:szCs w:val="20"/>
        </w:rPr>
      </w:pPr>
    </w:p>
    <w:p w14:paraId="4781B686" w14:textId="5644028D" w:rsidR="00A36316" w:rsidRDefault="00A36316" w:rsidP="00716044">
      <w:pPr>
        <w:rPr>
          <w:rFonts w:eastAsia="Calibri" w:cs="Arial"/>
          <w:sz w:val="20"/>
          <w:szCs w:val="20"/>
        </w:rPr>
      </w:pPr>
    </w:p>
    <w:p w14:paraId="0A22CD31" w14:textId="77777777" w:rsidR="00A36316" w:rsidRPr="000E2683" w:rsidRDefault="00A3631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5AEF9A1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90200F" w14:textId="77777777" w:rsidR="00716044" w:rsidRPr="000E2683" w:rsidRDefault="00716044" w:rsidP="00A36316">
            <w:pPr>
              <w:rPr>
                <w:rFonts w:eastAsia="Calibri" w:cs="Arial"/>
                <w:b/>
                <w:color w:val="FFFFFF"/>
                <w:sz w:val="20"/>
                <w:szCs w:val="20"/>
              </w:rPr>
            </w:pPr>
            <w:bookmarkStart w:id="86" w:name="BKM_03A74C2C_3860_4143_81F6_0B1061AB58C0"/>
            <w:r w:rsidRPr="000E2683">
              <w:rPr>
                <w:rFonts w:eastAsia="Calibri" w:cs="Arial"/>
                <w:b/>
                <w:color w:val="FFFFFF"/>
                <w:sz w:val="20"/>
                <w:szCs w:val="20"/>
              </w:rPr>
              <w:lastRenderedPageBreak/>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AE066" w14:textId="77777777" w:rsidR="00716044" w:rsidRPr="000E2683" w:rsidRDefault="00716044" w:rsidP="00A36316">
            <w:pPr>
              <w:rPr>
                <w:rFonts w:eastAsia="Calibri" w:cs="Arial"/>
                <w:color w:val="FFFFFF"/>
                <w:sz w:val="20"/>
                <w:szCs w:val="20"/>
              </w:rPr>
            </w:pPr>
            <w:proofErr w:type="spellStart"/>
            <w:proofErr w:type="gramStart"/>
            <w:r w:rsidRPr="000E2683">
              <w:rPr>
                <w:rFonts w:eastAsia="Calibri" w:cs="Arial"/>
                <w:color w:val="FFFFFF"/>
                <w:sz w:val="20"/>
                <w:szCs w:val="20"/>
              </w:rPr>
              <w:t>Zib:Probleem</w:t>
            </w:r>
            <w:proofErr w:type="spellEnd"/>
            <w:proofErr w:type="gramEnd"/>
            <w:r w:rsidRPr="000E2683">
              <w:rPr>
                <w:rFonts w:eastAsia="Calibri" w:cs="Arial"/>
                <w:color w:val="FFFFFF"/>
                <w:sz w:val="20"/>
                <w:szCs w:val="20"/>
              </w:rPr>
              <w:t xml:space="preserve">  </w:t>
            </w:r>
          </w:p>
        </w:tc>
      </w:tr>
      <w:tr w:rsidR="00716044" w:rsidRPr="000E2683" w14:paraId="0CB96B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F874D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8C3AD2" w14:textId="478C4B31" w:rsidR="00716044" w:rsidRPr="000E2683" w:rsidRDefault="00716044" w:rsidP="00A36316">
            <w:pPr>
              <w:rPr>
                <w:rFonts w:eastAsia="Calibri" w:cs="Arial"/>
                <w:sz w:val="20"/>
                <w:szCs w:val="20"/>
              </w:rPr>
            </w:pPr>
            <w:r w:rsidRPr="000E2683">
              <w:rPr>
                <w:rFonts w:eastAsia="Calibri" w:cs="Arial"/>
                <w:sz w:val="20"/>
                <w:szCs w:val="20"/>
                <w:lang w:val="nl-NL"/>
              </w:rPr>
              <w:t xml:space="preserve">De medische </w:t>
            </w:r>
            <w:proofErr w:type="gramStart"/>
            <w:r w:rsidRPr="000E2683">
              <w:rPr>
                <w:rFonts w:eastAsia="Calibri" w:cs="Arial"/>
                <w:sz w:val="20"/>
                <w:szCs w:val="20"/>
                <w:lang w:val="nl-NL"/>
              </w:rPr>
              <w:t>reden /</w:t>
            </w:r>
            <w:proofErr w:type="gramEnd"/>
            <w:r w:rsidRPr="000E2683">
              <w:rPr>
                <w:rFonts w:eastAsia="Calibri" w:cs="Arial"/>
                <w:sz w:val="20"/>
                <w:szCs w:val="20"/>
                <w:lang w:val="nl-NL"/>
              </w:rPr>
              <w:t xml:space="preserve"> zorgcontext waarin de patiënt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heeft ingevuld. </w:t>
            </w:r>
            <w:proofErr w:type="spellStart"/>
            <w:r w:rsidRPr="000E2683">
              <w:rPr>
                <w:rFonts w:eastAsia="Calibri" w:cs="Arial"/>
                <w:sz w:val="20"/>
                <w:szCs w:val="20"/>
              </w:rPr>
              <w:t>Wordt</w:t>
            </w:r>
            <w:proofErr w:type="spellEnd"/>
            <w:r w:rsidRPr="000E2683">
              <w:rPr>
                <w:rFonts w:eastAsia="Calibri" w:cs="Arial"/>
                <w:sz w:val="20"/>
                <w:szCs w:val="20"/>
              </w:rPr>
              <w:t xml:space="preserve"> </w:t>
            </w:r>
            <w:proofErr w:type="spellStart"/>
            <w:r w:rsidRPr="000E2683">
              <w:rPr>
                <w:rFonts w:eastAsia="Calibri" w:cs="Arial"/>
                <w:sz w:val="20"/>
                <w:szCs w:val="20"/>
              </w:rPr>
              <w:t>ontleend</w:t>
            </w:r>
            <w:proofErr w:type="spellEnd"/>
            <w:r w:rsidRPr="000E2683">
              <w:rPr>
                <w:rFonts w:eastAsia="Calibri" w:cs="Arial"/>
                <w:sz w:val="20"/>
                <w:szCs w:val="20"/>
              </w:rPr>
              <w:t xml:space="preserve"> </w:t>
            </w:r>
            <w:proofErr w:type="spellStart"/>
            <w:r w:rsidRPr="000E2683">
              <w:rPr>
                <w:rFonts w:eastAsia="Calibri" w:cs="Arial"/>
                <w:sz w:val="20"/>
                <w:szCs w:val="20"/>
              </w:rPr>
              <w:t>aan</w:t>
            </w:r>
            <w:proofErr w:type="spellEnd"/>
            <w:r w:rsidRPr="000E2683">
              <w:rPr>
                <w:rFonts w:eastAsia="Calibri" w:cs="Arial"/>
                <w:sz w:val="20"/>
                <w:szCs w:val="20"/>
              </w:rPr>
              <w:t xml:space="preserve"> </w:t>
            </w:r>
            <w:proofErr w:type="spellStart"/>
            <w:r w:rsidRPr="000E2683">
              <w:rPr>
                <w:rFonts w:eastAsia="Calibri" w:cs="Arial"/>
                <w:sz w:val="20"/>
                <w:szCs w:val="20"/>
              </w:rPr>
              <w:t>zib</w:t>
            </w:r>
            <w:proofErr w:type="spellEnd"/>
            <w:r w:rsidRPr="000E2683">
              <w:rPr>
                <w:rFonts w:eastAsia="Calibri" w:cs="Arial"/>
                <w:sz w:val="20"/>
                <w:szCs w:val="20"/>
              </w:rPr>
              <w:t xml:space="preserve"> </w:t>
            </w:r>
            <w:proofErr w:type="spellStart"/>
            <w:r w:rsidRPr="000E2683">
              <w:rPr>
                <w:rFonts w:eastAsia="Calibri" w:cs="Arial"/>
                <w:sz w:val="20"/>
                <w:szCs w:val="20"/>
              </w:rPr>
              <w:t>Probleem</w:t>
            </w:r>
            <w:proofErr w:type="spellEnd"/>
            <w:r w:rsidRPr="000E2683">
              <w:rPr>
                <w:rFonts w:eastAsia="Calibri" w:cs="Arial"/>
                <w:sz w:val="20"/>
                <w:szCs w:val="20"/>
              </w:rPr>
              <w:t>.</w:t>
            </w:r>
          </w:p>
        </w:tc>
      </w:tr>
      <w:tr w:rsidR="00716044" w:rsidRPr="000E2683" w14:paraId="388ABB8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542B60"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10D365" w14:textId="77777777" w:rsidR="00716044" w:rsidRPr="000E2683" w:rsidRDefault="00716044" w:rsidP="00A36316">
            <w:pPr>
              <w:rPr>
                <w:rFonts w:eastAsia="Calibri" w:cs="Arial"/>
                <w:sz w:val="20"/>
                <w:szCs w:val="20"/>
              </w:rPr>
            </w:pPr>
          </w:p>
        </w:tc>
      </w:tr>
      <w:tr w:rsidR="00716044" w:rsidRPr="000E2683" w14:paraId="17E9978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D4840C5" w14:textId="77777777" w:rsidR="00716044" w:rsidRPr="000E2683" w:rsidRDefault="00716044" w:rsidP="00A36316">
            <w:pPr>
              <w:rPr>
                <w:rFonts w:cs="Arial"/>
                <w:sz w:val="20"/>
                <w:szCs w:val="20"/>
              </w:rPr>
            </w:pPr>
          </w:p>
        </w:tc>
      </w:tr>
      <w:tr w:rsidR="00716044" w:rsidRPr="000E2683" w14:paraId="3AB1B3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75807"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90F02" w14:textId="77777777" w:rsidR="00716044" w:rsidRPr="000E2683" w:rsidRDefault="00716044" w:rsidP="00A36316">
            <w:pPr>
              <w:rPr>
                <w:rFonts w:eastAsia="Calibri" w:cs="Arial"/>
                <w:sz w:val="20"/>
                <w:szCs w:val="20"/>
              </w:rPr>
            </w:pPr>
          </w:p>
        </w:tc>
      </w:tr>
      <w:bookmarkEnd w:id="86"/>
    </w:tbl>
    <w:p w14:paraId="4E39F4DC" w14:textId="77777777" w:rsidR="00C81C86" w:rsidRPr="000E2683" w:rsidRDefault="00C81C86" w:rsidP="00C81C86">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ADD6C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73771D" w14:textId="77777777" w:rsidR="00C81C86" w:rsidRPr="000E2683" w:rsidRDefault="00C81C86" w:rsidP="00A36316">
            <w:pPr>
              <w:rPr>
                <w:rFonts w:eastAsia="Calibri" w:cs="Arial"/>
                <w:b/>
                <w:color w:val="FFFFFF"/>
                <w:sz w:val="20"/>
                <w:szCs w:val="20"/>
              </w:rPr>
            </w:pPr>
            <w:bookmarkStart w:id="87" w:name="BKM_F5903230_5090_4F2F_9738_F418E2CD766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AD4930" w14:textId="77777777" w:rsidR="00C81C86" w:rsidRPr="000E2683" w:rsidRDefault="00C81C8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Spinnenweb</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weergave</w:t>
            </w:r>
            <w:proofErr w:type="spellEnd"/>
            <w:r w:rsidRPr="000E2683">
              <w:rPr>
                <w:rFonts w:eastAsia="Calibri" w:cs="Arial"/>
                <w:color w:val="FFFFFF"/>
                <w:sz w:val="20"/>
                <w:szCs w:val="20"/>
              </w:rPr>
              <w:t xml:space="preserve">  </w:t>
            </w:r>
          </w:p>
        </w:tc>
      </w:tr>
      <w:tr w:rsidR="00C81C86" w:rsidRPr="0096669E" w14:paraId="3D194F0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85841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BA297" w14:textId="6C2D63AD" w:rsidR="00C81C86" w:rsidRPr="000E2683" w:rsidRDefault="00C81C86" w:rsidP="00A36316">
            <w:pPr>
              <w:rPr>
                <w:rFonts w:eastAsia="Calibri" w:cs="Arial"/>
                <w:sz w:val="20"/>
                <w:szCs w:val="20"/>
                <w:lang w:val="nl-NL"/>
              </w:rPr>
            </w:pPr>
            <w:r w:rsidRPr="000E2683">
              <w:rPr>
                <w:rFonts w:eastAsia="Calibri" w:cs="Arial"/>
                <w:sz w:val="20"/>
                <w:szCs w:val="20"/>
                <w:lang w:val="nl-NL"/>
              </w:rPr>
              <w:t xml:space="preserve">Visuele weergave van de resultaten van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in een spinnenweb met 6 spaken, een voor iedere gezondheidsdimensie.</w:t>
            </w:r>
          </w:p>
        </w:tc>
      </w:tr>
      <w:tr w:rsidR="00C81C86" w:rsidRPr="000E2683" w14:paraId="7DE523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88C2B"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606F0" w14:textId="77777777" w:rsidR="00C81C86" w:rsidRPr="000E2683" w:rsidRDefault="00C81C86" w:rsidP="00A36316">
            <w:pPr>
              <w:rPr>
                <w:rFonts w:eastAsia="Calibri" w:cs="Arial"/>
                <w:sz w:val="20"/>
                <w:szCs w:val="20"/>
              </w:rPr>
            </w:pPr>
            <w:r w:rsidRPr="000E2683">
              <w:rPr>
                <w:rFonts w:eastAsia="Calibri" w:cs="Arial"/>
                <w:sz w:val="20"/>
                <w:szCs w:val="20"/>
              </w:rPr>
              <w:t>ED</w:t>
            </w:r>
          </w:p>
        </w:tc>
      </w:tr>
      <w:tr w:rsidR="00C81C86" w:rsidRPr="000E2683" w14:paraId="3A4C82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EC621B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9621F9"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238FB" w14:textId="77777777" w:rsidR="00C81C86" w:rsidRPr="000E2683" w:rsidRDefault="00C81C86" w:rsidP="00A36316">
                  <w:pPr>
                    <w:rPr>
                      <w:rFonts w:cs="Arial"/>
                      <w:sz w:val="20"/>
                      <w:szCs w:val="20"/>
                    </w:rPr>
                  </w:pPr>
                  <w:r w:rsidRPr="000E2683">
                    <w:rPr>
                      <w:rFonts w:eastAsia="Calibri" w:cs="Arial"/>
                      <w:sz w:val="20"/>
                      <w:szCs w:val="20"/>
                    </w:rPr>
                    <w:t>NLGGZ: NLGGZPOSGEZ096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70C1C4" w14:textId="77777777" w:rsidR="00C81C86" w:rsidRPr="000E2683" w:rsidRDefault="00C81C86" w:rsidP="00A36316">
                  <w:pPr>
                    <w:rPr>
                      <w:rFonts w:cs="Arial"/>
                      <w:sz w:val="20"/>
                      <w:szCs w:val="20"/>
                    </w:rPr>
                  </w:pPr>
                </w:p>
              </w:tc>
            </w:tr>
          </w:tbl>
          <w:p w14:paraId="02094FF1" w14:textId="77777777" w:rsidR="00C81C86" w:rsidRPr="000E2683" w:rsidRDefault="00C81C86" w:rsidP="00A36316">
            <w:pPr>
              <w:rPr>
                <w:rFonts w:cs="Arial"/>
                <w:sz w:val="20"/>
                <w:szCs w:val="20"/>
              </w:rPr>
            </w:pPr>
          </w:p>
        </w:tc>
      </w:tr>
      <w:tr w:rsidR="00C81C86" w:rsidRPr="000E2683" w14:paraId="3543BC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43D4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33DA1F" w14:textId="77777777" w:rsidR="00C81C86" w:rsidRPr="000E2683" w:rsidRDefault="00C81C86" w:rsidP="00A36316">
            <w:pPr>
              <w:rPr>
                <w:rFonts w:eastAsia="Calibri" w:cs="Arial"/>
                <w:sz w:val="20"/>
                <w:szCs w:val="20"/>
              </w:rPr>
            </w:pPr>
          </w:p>
        </w:tc>
      </w:tr>
    </w:tbl>
    <w:p w14:paraId="02AE6FF2" w14:textId="77777777" w:rsidR="00C81C86" w:rsidRPr="000E2683" w:rsidRDefault="00C81C86" w:rsidP="00C81C86">
      <w:pPr>
        <w:rPr>
          <w:rFonts w:cs="Arial"/>
          <w:sz w:val="20"/>
          <w:szCs w:val="20"/>
        </w:rPr>
      </w:pPr>
      <w:bookmarkStart w:id="88" w:name="BKM_BD6A8A97_28EF_4751_937E_D8397E26EC9F"/>
      <w:bookmarkEnd w:id="87"/>
      <w:r w:rsidRPr="000E2683">
        <w:rPr>
          <w:rFonts w:eastAsia="Calibri" w:cs="Arial"/>
          <w:sz w:val="20"/>
          <w:szCs w:val="20"/>
        </w:rPr>
        <w:t xml:space="preserve">  </w:t>
      </w:r>
      <w:bookmarkEnd w:id="88"/>
    </w:p>
    <w:p w14:paraId="7909533A" w14:textId="77777777" w:rsidR="00C81C86" w:rsidRPr="000E2683" w:rsidRDefault="00C81C8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260"/>
        <w:gridCol w:w="1710"/>
        <w:gridCol w:w="1533"/>
        <w:gridCol w:w="2321"/>
        <w:gridCol w:w="16"/>
      </w:tblGrid>
      <w:tr w:rsidR="00716044" w:rsidRPr="000E2683" w14:paraId="7E881F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CAE0BD" w14:textId="77777777" w:rsidR="00716044" w:rsidRPr="000E2683" w:rsidRDefault="00716044" w:rsidP="00A36316">
            <w:pPr>
              <w:rPr>
                <w:rFonts w:eastAsia="Calibri" w:cs="Arial"/>
                <w:b/>
                <w:color w:val="FFFFFF"/>
                <w:sz w:val="20"/>
                <w:szCs w:val="20"/>
              </w:rPr>
            </w:pPr>
            <w:bookmarkStart w:id="89" w:name="BKM_BA6BDC98_590D_45DE_AF3A_DBE0A65D5F9F"/>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AF92"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Antwoorden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716044" w:rsidRPr="0096669E" w14:paraId="3393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5D214"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7667D" w14:textId="3FAD3B98" w:rsidR="00716044" w:rsidRPr="000E2683" w:rsidRDefault="00716044" w:rsidP="000E2683">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p w14:paraId="4B23B2E9" w14:textId="77777777" w:rsidR="00716044" w:rsidRPr="000E2683" w:rsidRDefault="00716044" w:rsidP="00A36316">
            <w:pPr>
              <w:rPr>
                <w:rFonts w:eastAsia="Calibri" w:cs="Arial"/>
                <w:sz w:val="20"/>
                <w:szCs w:val="20"/>
                <w:lang w:val="nl-NL"/>
              </w:rPr>
            </w:pPr>
          </w:p>
        </w:tc>
      </w:tr>
      <w:tr w:rsidR="00716044" w:rsidRPr="000E2683" w14:paraId="406B2A1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926D46"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76E63A" w14:textId="77777777" w:rsidR="00716044" w:rsidRPr="000E2683" w:rsidRDefault="00716044" w:rsidP="00A36316">
            <w:pPr>
              <w:rPr>
                <w:rFonts w:eastAsia="Calibri" w:cs="Arial"/>
                <w:sz w:val="20"/>
                <w:szCs w:val="20"/>
              </w:rPr>
            </w:pPr>
          </w:p>
        </w:tc>
      </w:tr>
      <w:tr w:rsidR="00716044" w:rsidRPr="000E2683" w14:paraId="7AB4CA23"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264A0B6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9B6B3"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22D9C7" w14:textId="77777777" w:rsidR="00716044" w:rsidRPr="000E2683" w:rsidRDefault="00716044" w:rsidP="00A36316">
                  <w:pPr>
                    <w:rPr>
                      <w:rFonts w:cs="Arial"/>
                      <w:sz w:val="20"/>
                      <w:szCs w:val="20"/>
                    </w:rPr>
                  </w:pPr>
                  <w:r w:rsidRPr="000E2683">
                    <w:rPr>
                      <w:rFonts w:eastAsia="Calibri" w:cs="Arial"/>
                      <w:sz w:val="20"/>
                      <w:szCs w:val="20"/>
                    </w:rPr>
                    <w:t>NLGGZ: NLGGZPOSGEZ002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097E96" w14:textId="77777777" w:rsidR="00716044" w:rsidRPr="000E2683" w:rsidRDefault="00716044" w:rsidP="00A36316">
                  <w:pPr>
                    <w:rPr>
                      <w:rFonts w:cs="Arial"/>
                      <w:sz w:val="20"/>
                      <w:szCs w:val="20"/>
                    </w:rPr>
                  </w:pPr>
                </w:p>
              </w:tc>
            </w:tr>
            <w:tr w:rsidR="00716044" w:rsidRPr="000E2683" w14:paraId="7984A22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A4FA4A"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spellStart"/>
                  <w:proofErr w:type="gramEnd"/>
                  <w:r w:rsidRPr="000E2683">
                    <w:rPr>
                      <w:rFonts w:eastAsia="Calibri" w:cs="Arial"/>
                      <w:b/>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22AA5F" w14:textId="77777777" w:rsidR="00716044" w:rsidRPr="000E2683" w:rsidRDefault="00716044" w:rsidP="00A36316">
                  <w:pPr>
                    <w:rPr>
                      <w:rFonts w:cs="Arial"/>
                      <w:sz w:val="20"/>
                      <w:szCs w:val="20"/>
                    </w:rPr>
                  </w:pPr>
                  <w:r w:rsidRPr="000E2683">
                    <w:rPr>
                      <w:rFonts w:eastAsia="Calibri" w:cs="Arial"/>
                      <w:sz w:val="20"/>
                      <w:szCs w:val="20"/>
                    </w:rPr>
                    <w:t>2.16.840.1.113883.3.3210.14.2.2.33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EECEEA" w14:textId="77777777" w:rsidR="00716044" w:rsidRPr="000E2683" w:rsidRDefault="00716044" w:rsidP="00A36316">
                  <w:pPr>
                    <w:rPr>
                      <w:rFonts w:cs="Arial"/>
                      <w:sz w:val="20"/>
                      <w:szCs w:val="20"/>
                    </w:rPr>
                  </w:pPr>
                </w:p>
              </w:tc>
            </w:tr>
          </w:tbl>
          <w:p w14:paraId="704DFB76" w14:textId="77777777" w:rsidR="00716044" w:rsidRPr="000E2683" w:rsidRDefault="00716044" w:rsidP="00A36316">
            <w:pPr>
              <w:rPr>
                <w:rFonts w:cs="Arial"/>
                <w:sz w:val="20"/>
                <w:szCs w:val="20"/>
              </w:rPr>
            </w:pPr>
          </w:p>
        </w:tc>
      </w:tr>
      <w:tr w:rsidR="00716044" w:rsidRPr="000E2683" w14:paraId="6B0795C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BB8CB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110C0A" w14:textId="77777777" w:rsidR="00716044" w:rsidRPr="000E2683" w:rsidRDefault="00716044" w:rsidP="00A36316">
            <w:pPr>
              <w:rPr>
                <w:rFonts w:eastAsia="Calibri" w:cs="Arial"/>
                <w:sz w:val="20"/>
                <w:szCs w:val="20"/>
              </w:rPr>
            </w:pPr>
          </w:p>
        </w:tc>
      </w:tr>
      <w:tr w:rsidR="00716044" w:rsidRPr="000E2683" w14:paraId="3EBFA910" w14:textId="77777777" w:rsidTr="00716044">
        <w:tblPrEx>
          <w:tblCellMar>
            <w:left w:w="30" w:type="dxa"/>
            <w:right w:w="30" w:type="dxa"/>
          </w:tblCellMar>
        </w:tblPrEx>
        <w:trPr>
          <w:gridAfter w:val="1"/>
          <w:wAfter w:w="16" w:type="dxa"/>
          <w:trHeight w:val="290"/>
        </w:trPr>
        <w:tc>
          <w:tcPr>
            <w:tcW w:w="342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D09CB56" w14:textId="77777777" w:rsidR="00716044" w:rsidRPr="000E2683" w:rsidRDefault="00716044" w:rsidP="00A36316">
            <w:pPr>
              <w:rPr>
                <w:rFonts w:cs="Arial"/>
                <w:b/>
                <w:color w:val="FFFFFF"/>
                <w:sz w:val="20"/>
                <w:szCs w:val="20"/>
              </w:rPr>
            </w:pPr>
            <w:proofErr w:type="spellStart"/>
            <w:r w:rsidRPr="000E2683">
              <w:rPr>
                <w:rFonts w:cs="Arial"/>
                <w:b/>
                <w:color w:val="FFFFFF"/>
                <w:sz w:val="20"/>
                <w:szCs w:val="20"/>
              </w:rPr>
              <w:t>Antwoorden</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56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CA6634" w14:textId="77777777" w:rsidR="00716044" w:rsidRPr="000E2683" w:rsidRDefault="00716044" w:rsidP="00A36316">
            <w:pPr>
              <w:rPr>
                <w:rFonts w:cs="Arial"/>
                <w:b/>
                <w:color w:val="FFFFFF"/>
                <w:sz w:val="20"/>
                <w:szCs w:val="20"/>
              </w:rPr>
            </w:pPr>
            <w:r w:rsidRPr="000E2683">
              <w:rPr>
                <w:rFonts w:cs="Arial"/>
                <w:b/>
                <w:color w:val="FFFFFF"/>
                <w:sz w:val="20"/>
                <w:szCs w:val="20"/>
              </w:rPr>
              <w:t>OID: 2.16.840.1.113883.3.3210.14.2.2.41</w:t>
            </w:r>
          </w:p>
        </w:tc>
      </w:tr>
      <w:tr w:rsidR="00716044" w:rsidRPr="000E2683" w14:paraId="67759895" w14:textId="77777777" w:rsidTr="00716044">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C5B24A" w14:textId="77777777" w:rsidR="00716044" w:rsidRPr="000E2683" w:rsidRDefault="00716044" w:rsidP="00A36316">
            <w:pPr>
              <w:rPr>
                <w:rFonts w:cs="Arial"/>
                <w:sz w:val="20"/>
                <w:szCs w:val="20"/>
              </w:rPr>
            </w:pPr>
            <w:r w:rsidRPr="000E2683">
              <w:rPr>
                <w:rFonts w:cs="Arial"/>
                <w:sz w:val="20"/>
                <w:szCs w:val="20"/>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5594CE" w14:textId="77777777" w:rsidR="00716044" w:rsidRPr="000E2683" w:rsidRDefault="00716044" w:rsidP="00A36316">
            <w:pPr>
              <w:rPr>
                <w:rFonts w:cs="Arial"/>
                <w:sz w:val="20"/>
                <w:szCs w:val="20"/>
              </w:rPr>
            </w:pPr>
            <w:r w:rsidRPr="000E2683">
              <w:rPr>
                <w:rFonts w:cs="Arial"/>
                <w:sz w:val="20"/>
                <w:szCs w:val="20"/>
              </w:rPr>
              <w:t>Concept Code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E3A6719" w14:textId="77777777" w:rsidR="00716044" w:rsidRPr="000E2683" w:rsidRDefault="00716044"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191EFC3" w14:textId="77777777" w:rsidR="00716044" w:rsidRPr="000E2683" w:rsidRDefault="00716044"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A80932" w14:textId="77777777" w:rsidR="00716044" w:rsidRPr="000E2683" w:rsidRDefault="00716044" w:rsidP="00A36316">
            <w:pPr>
              <w:rPr>
                <w:rFonts w:cs="Arial"/>
                <w:sz w:val="20"/>
                <w:szCs w:val="20"/>
              </w:rPr>
            </w:pPr>
            <w:r w:rsidRPr="000E2683">
              <w:rPr>
                <w:rFonts w:cs="Arial"/>
                <w:sz w:val="20"/>
                <w:szCs w:val="20"/>
              </w:rPr>
              <w:t>Description</w:t>
            </w:r>
          </w:p>
        </w:tc>
      </w:tr>
      <w:tr w:rsidR="00716044" w:rsidRPr="000E2683" w14:paraId="559CE43B" w14:textId="77777777" w:rsidTr="00716044">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6B68AB" w14:textId="77777777" w:rsidR="00716044" w:rsidRPr="000E2683" w:rsidRDefault="00716044" w:rsidP="00A36316">
            <w:pPr>
              <w:spacing w:after="1"/>
              <w:rPr>
                <w:rFonts w:cs="Arial"/>
                <w:sz w:val="20"/>
                <w:szCs w:val="20"/>
              </w:rPr>
            </w:pPr>
            <w:r w:rsidRPr="000E2683">
              <w:rPr>
                <w:rFonts w:cs="Arial"/>
                <w:sz w:val="20"/>
                <w:szCs w:val="20"/>
              </w:rPr>
              <w:t>Nee</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9B281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41Nee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5E98A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1340BF"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A79F73"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6FD0A75B" w14:textId="77777777" w:rsidTr="00716044">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EC8305"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Een</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Beetje</w:t>
            </w:r>
            <w:proofErr w:type="spellEnd"/>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6B63FB"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41Beetje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E7761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B1FE2"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F309EC"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777B97FA"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13B61"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Ja</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3FD2A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41Ja</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8219E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2891B4"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6A779E"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4DF5E7D4"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8238C5" w14:textId="77777777" w:rsidR="00716044" w:rsidRPr="000E2683" w:rsidRDefault="00716044" w:rsidP="00A36316">
            <w:pPr>
              <w:pStyle w:val="Geenafstand"/>
              <w:rPr>
                <w:rFonts w:ascii="Arial" w:eastAsia="Arial" w:hAnsi="Arial" w:cs="Arial"/>
                <w:color w:val="000000"/>
                <w:sz w:val="20"/>
                <w:szCs w:val="20"/>
                <w:lang w:val="nl-NL"/>
              </w:rPr>
            </w:pPr>
            <w:r w:rsidRPr="000E2683">
              <w:rPr>
                <w:rFonts w:ascii="Arial" w:eastAsia="Arial" w:hAnsi="Arial" w:cs="Arial"/>
                <w:color w:val="221E1F"/>
                <w:sz w:val="20"/>
                <w:szCs w:val="20"/>
                <w:lang w:val="nl-NL"/>
              </w:rPr>
              <w:t>Hier wil ik over praten</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8CD9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41Praten</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3BC2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6C52A"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56CCA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bl>
    <w:p w14:paraId="6DCB7C97" w14:textId="77777777" w:rsidR="00716044" w:rsidRPr="000E2683" w:rsidRDefault="00716044" w:rsidP="00716044">
      <w:pPr>
        <w:rPr>
          <w:rFonts w:cs="Arial"/>
          <w:sz w:val="20"/>
          <w:szCs w:val="20"/>
        </w:rPr>
      </w:pPr>
      <w:r w:rsidRPr="000E2683">
        <w:rPr>
          <w:rFonts w:eastAsia="Calibri" w:cs="Arial"/>
          <w:sz w:val="20"/>
          <w:szCs w:val="20"/>
        </w:rPr>
        <w:t xml:space="preserve"> </w:t>
      </w:r>
      <w:bookmarkEnd w:id="89"/>
    </w:p>
    <w:p w14:paraId="082A9700" w14:textId="77777777" w:rsidR="004321B2" w:rsidRDefault="004321B2">
      <w:pPr>
        <w:rPr>
          <w:rFonts w:cs="Arial"/>
          <w:b/>
          <w:color w:val="004080"/>
          <w:sz w:val="20"/>
          <w:szCs w:val="20"/>
          <w:lang w:val="nl-NL"/>
        </w:rPr>
      </w:pPr>
      <w:r>
        <w:rPr>
          <w:rFonts w:cs="Arial"/>
          <w:b/>
          <w:color w:val="004080"/>
          <w:sz w:val="20"/>
          <w:szCs w:val="20"/>
          <w:lang w:val="nl-NL"/>
        </w:rPr>
        <w:br w:type="page"/>
      </w:r>
    </w:p>
    <w:p w14:paraId="32779F1F" w14:textId="52FE7DBD" w:rsidR="00716044" w:rsidRPr="00B652C0" w:rsidRDefault="004947F6">
      <w:pPr>
        <w:rPr>
          <w:rFonts w:cs="Arial"/>
          <w:b/>
          <w:color w:val="000000" w:themeColor="text1"/>
          <w:sz w:val="20"/>
          <w:szCs w:val="20"/>
          <w:lang w:val="nl-NL"/>
        </w:rPr>
      </w:pPr>
      <w:r w:rsidRPr="00B652C0">
        <w:rPr>
          <w:rFonts w:cs="Arial"/>
          <w:b/>
          <w:color w:val="000000" w:themeColor="text1"/>
          <w:sz w:val="20"/>
          <w:szCs w:val="20"/>
          <w:lang w:val="nl-NL"/>
        </w:rPr>
        <w:lastRenderedPageBreak/>
        <w:t>Subschaal 1 Lichaam</w:t>
      </w:r>
    </w:p>
    <w:p w14:paraId="32204240" w14:textId="77777777" w:rsidR="00716044" w:rsidRPr="000E2683" w:rsidRDefault="00716044">
      <w:pPr>
        <w:rPr>
          <w:rFonts w:cs="Arial"/>
          <w:b/>
          <w:color w:val="004080"/>
          <w:sz w:val="20"/>
          <w:szCs w:val="20"/>
          <w:lang w:val="nl-NL"/>
        </w:rPr>
      </w:pPr>
    </w:p>
    <w:p w14:paraId="1A9A70DC" w14:textId="356A0A21" w:rsidR="00716044" w:rsidRPr="000E2683" w:rsidRDefault="00C82FDD">
      <w:pPr>
        <w:rPr>
          <w:rFonts w:cs="Arial"/>
          <w:b/>
          <w:color w:val="004080"/>
          <w:sz w:val="20"/>
          <w:szCs w:val="20"/>
          <w:lang w:val="nl-NL"/>
        </w:rPr>
      </w:pPr>
      <w:r w:rsidRPr="00C82FDD">
        <w:rPr>
          <w:rFonts w:cs="Arial"/>
          <w:b/>
          <w:color w:val="004080"/>
          <w:sz w:val="20"/>
          <w:szCs w:val="20"/>
          <w:lang w:val="nl-NL"/>
        </w:rPr>
        <w:t xml:space="preserve"> </w:t>
      </w:r>
      <w:r w:rsidRPr="00C82FDD">
        <w:rPr>
          <w:rFonts w:cs="Arial"/>
          <w:b/>
          <w:noProof/>
          <w:color w:val="004080"/>
          <w:sz w:val="20"/>
          <w:szCs w:val="20"/>
          <w:lang w:val="nl-NL"/>
        </w:rPr>
        <w:drawing>
          <wp:inline distT="0" distB="0" distL="0" distR="0" wp14:anchorId="7A6263B1" wp14:editId="5E2A6B5B">
            <wp:extent cx="5932528" cy="37719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179" cy="3773586"/>
                    </a:xfrm>
                    <a:prstGeom prst="rect">
                      <a:avLst/>
                    </a:prstGeom>
                    <a:noFill/>
                    <a:ln>
                      <a:noFill/>
                    </a:ln>
                  </pic:spPr>
                </pic:pic>
              </a:graphicData>
            </a:graphic>
          </wp:inline>
        </w:drawing>
      </w:r>
    </w:p>
    <w:p w14:paraId="31E87912"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E3CC4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797684" w14:textId="77777777" w:rsidR="007E3270" w:rsidRPr="000E2683" w:rsidRDefault="007E3270" w:rsidP="00A36316">
            <w:pPr>
              <w:rPr>
                <w:rFonts w:eastAsia="Calibri" w:cs="Arial"/>
                <w:b/>
                <w:color w:val="FFFFFF"/>
                <w:sz w:val="20"/>
                <w:szCs w:val="20"/>
              </w:rPr>
            </w:pPr>
            <w:bookmarkStart w:id="90" w:name="BKM_A9F20A30_22A8_4484_8754_6C0C0568D4F5"/>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C46AA9"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 </w:t>
            </w:r>
            <w:proofErr w:type="spellStart"/>
            <w:r w:rsidRPr="000E2683">
              <w:rPr>
                <w:rFonts w:eastAsia="Calibri" w:cs="Arial"/>
                <w:color w:val="FFFFFF"/>
                <w:sz w:val="20"/>
                <w:szCs w:val="20"/>
              </w:rPr>
              <w:t>Lichaam</w:t>
            </w:r>
            <w:proofErr w:type="spellEnd"/>
            <w:r w:rsidRPr="000E2683">
              <w:rPr>
                <w:rFonts w:eastAsia="Calibri" w:cs="Arial"/>
                <w:color w:val="FFFFFF"/>
                <w:sz w:val="20"/>
                <w:szCs w:val="20"/>
              </w:rPr>
              <w:t xml:space="preserve">  </w:t>
            </w:r>
          </w:p>
        </w:tc>
      </w:tr>
      <w:tr w:rsidR="007E3270" w:rsidRPr="000E2683" w14:paraId="4B73A4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5A1D1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DE125E" w14:textId="1C65655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het concept Lichaam uit de Vragenlijst Positieve Gezondheid. Deze container bevat alle gegevenselementen van het concept lichaam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7E3270" w:rsidRPr="000E2683" w14:paraId="35B048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73C78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B9D1BF" w14:textId="77777777" w:rsidR="007E3270" w:rsidRPr="000E2683" w:rsidRDefault="007E3270" w:rsidP="00A36316">
            <w:pPr>
              <w:rPr>
                <w:rFonts w:eastAsia="Calibri" w:cs="Arial"/>
                <w:sz w:val="20"/>
                <w:szCs w:val="20"/>
              </w:rPr>
            </w:pPr>
          </w:p>
        </w:tc>
      </w:tr>
      <w:tr w:rsidR="007E3270" w:rsidRPr="000E2683" w14:paraId="273819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26E7D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CB04BB"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815A5D" w14:textId="77777777" w:rsidR="007E3270" w:rsidRPr="000E2683" w:rsidRDefault="007E3270" w:rsidP="00A36316">
                  <w:pPr>
                    <w:rPr>
                      <w:rFonts w:cs="Arial"/>
                      <w:sz w:val="20"/>
                      <w:szCs w:val="20"/>
                    </w:rPr>
                  </w:pPr>
                  <w:r w:rsidRPr="000E2683">
                    <w:rPr>
                      <w:rFonts w:eastAsia="Calibri" w:cs="Arial"/>
                      <w:sz w:val="20"/>
                      <w:szCs w:val="20"/>
                    </w:rPr>
                    <w:t>NLGGZ: NLGGZPOSGEZ003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749938" w14:textId="77777777" w:rsidR="007E3270" w:rsidRPr="000E2683" w:rsidRDefault="007E3270" w:rsidP="00A36316">
                  <w:pPr>
                    <w:rPr>
                      <w:rFonts w:cs="Arial"/>
                      <w:sz w:val="20"/>
                      <w:szCs w:val="20"/>
                    </w:rPr>
                  </w:pPr>
                </w:p>
              </w:tc>
            </w:tr>
          </w:tbl>
          <w:p w14:paraId="2199E021" w14:textId="77777777" w:rsidR="007E3270" w:rsidRPr="000E2683" w:rsidRDefault="007E3270" w:rsidP="00A36316">
            <w:pPr>
              <w:rPr>
                <w:rFonts w:cs="Arial"/>
                <w:sz w:val="20"/>
                <w:szCs w:val="20"/>
              </w:rPr>
            </w:pPr>
          </w:p>
        </w:tc>
      </w:tr>
      <w:tr w:rsidR="007E3270" w:rsidRPr="000E2683" w14:paraId="6436F5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5F56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13231D" w14:textId="77777777" w:rsidR="007E3270" w:rsidRPr="000E2683" w:rsidRDefault="007E3270" w:rsidP="00A36316">
            <w:pPr>
              <w:rPr>
                <w:rFonts w:eastAsia="Calibri" w:cs="Arial"/>
                <w:sz w:val="20"/>
                <w:szCs w:val="20"/>
              </w:rPr>
            </w:pPr>
          </w:p>
        </w:tc>
      </w:tr>
      <w:bookmarkEnd w:id="90"/>
    </w:tbl>
    <w:p w14:paraId="2B64456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6F11B3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C63031" w14:textId="77777777" w:rsidR="007E3270" w:rsidRPr="000E2683" w:rsidRDefault="007E3270" w:rsidP="00A36316">
            <w:pPr>
              <w:rPr>
                <w:rFonts w:eastAsia="Calibri" w:cs="Arial"/>
                <w:b/>
                <w:color w:val="FFFFFF"/>
                <w:sz w:val="20"/>
                <w:szCs w:val="20"/>
              </w:rPr>
            </w:pPr>
            <w:bookmarkStart w:id="91" w:name="BKM_01D2F82D_49A5_4B08_936B_A6D85F7B651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33AA1C"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52091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25484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52EADD" w14:textId="0270BEB0" w:rsidR="007E3270" w:rsidRPr="000E2683" w:rsidRDefault="003B0109" w:rsidP="00A36316">
            <w:pPr>
              <w:rPr>
                <w:rFonts w:eastAsia="Calibri" w:cs="Arial"/>
                <w:sz w:val="20"/>
                <w:szCs w:val="20"/>
              </w:rPr>
            </w:pPr>
            <w:r w:rsidRPr="003B0109">
              <w:rPr>
                <w:rFonts w:eastAsia="Calibri" w:cs="Arial"/>
                <w:sz w:val="20"/>
                <w:szCs w:val="20"/>
              </w:rPr>
              <w:t xml:space="preserve">Concept </w:t>
            </w:r>
            <w:proofErr w:type="spellStart"/>
            <w:r w:rsidRPr="003B0109">
              <w:rPr>
                <w:rFonts w:eastAsia="Calibri" w:cs="Arial"/>
                <w:sz w:val="20"/>
                <w:szCs w:val="20"/>
              </w:rPr>
              <w:t>gezond</w:t>
            </w:r>
            <w:proofErr w:type="spellEnd"/>
            <w:r w:rsidRPr="003B0109">
              <w:rPr>
                <w:rFonts w:eastAsia="Calibri" w:cs="Arial"/>
                <w:sz w:val="20"/>
                <w:szCs w:val="20"/>
              </w:rPr>
              <w:t>.</w:t>
            </w:r>
          </w:p>
        </w:tc>
      </w:tr>
      <w:tr w:rsidR="007E3270" w:rsidRPr="000E2683" w14:paraId="383B0E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05660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88320"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74741F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650C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B7C188"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8863C9" w14:textId="77777777" w:rsidR="007E3270" w:rsidRPr="000E2683" w:rsidRDefault="007E3270" w:rsidP="00A36316">
                  <w:pPr>
                    <w:rPr>
                      <w:rFonts w:cs="Arial"/>
                      <w:sz w:val="20"/>
                      <w:szCs w:val="20"/>
                    </w:rPr>
                  </w:pPr>
                  <w:r w:rsidRPr="000E2683">
                    <w:rPr>
                      <w:rFonts w:eastAsia="Calibri" w:cs="Arial"/>
                      <w:sz w:val="20"/>
                      <w:szCs w:val="20"/>
                    </w:rPr>
                    <w:t>NLGGZ: NLGGZPOSGEZ010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68E6A4" w14:textId="77777777" w:rsidR="007E3270" w:rsidRPr="000E2683" w:rsidRDefault="007E3270" w:rsidP="00A36316">
                  <w:pPr>
                    <w:rPr>
                      <w:rFonts w:cs="Arial"/>
                      <w:sz w:val="20"/>
                      <w:szCs w:val="20"/>
                    </w:rPr>
                  </w:pPr>
                </w:p>
              </w:tc>
            </w:tr>
          </w:tbl>
          <w:p w14:paraId="499D6C0E" w14:textId="77777777" w:rsidR="007E3270" w:rsidRPr="000E2683" w:rsidRDefault="007E3270" w:rsidP="00A36316">
            <w:pPr>
              <w:rPr>
                <w:rFonts w:cs="Arial"/>
                <w:sz w:val="20"/>
                <w:szCs w:val="20"/>
              </w:rPr>
            </w:pPr>
          </w:p>
        </w:tc>
      </w:tr>
      <w:tr w:rsidR="007E3270" w:rsidRPr="000E2683" w14:paraId="1648E1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A2A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0D6E2F" w14:textId="77777777" w:rsidR="007E3270" w:rsidRPr="000E2683" w:rsidRDefault="007E3270" w:rsidP="00A36316">
            <w:pPr>
              <w:rPr>
                <w:rFonts w:eastAsia="Calibri" w:cs="Arial"/>
                <w:sz w:val="20"/>
                <w:szCs w:val="20"/>
              </w:rPr>
            </w:pPr>
          </w:p>
        </w:tc>
      </w:tr>
      <w:bookmarkEnd w:id="91"/>
    </w:tbl>
    <w:p w14:paraId="0508A8E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F4FBC5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44D4A7" w14:textId="77777777" w:rsidR="007E3270" w:rsidRPr="000E2683" w:rsidRDefault="007E3270" w:rsidP="00A36316">
            <w:pPr>
              <w:rPr>
                <w:rFonts w:eastAsia="Calibri" w:cs="Arial"/>
                <w:b/>
                <w:color w:val="FFFFFF"/>
                <w:sz w:val="20"/>
                <w:szCs w:val="20"/>
              </w:rPr>
            </w:pPr>
            <w:bookmarkStart w:id="92" w:name="BKM_56EEA9B9_5B5C_42F2_AAE4_7C7684BC60B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9ED49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fit?  </w:t>
            </w:r>
          </w:p>
        </w:tc>
      </w:tr>
      <w:tr w:rsidR="007E3270" w:rsidRPr="000E2683" w14:paraId="470AD09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F8401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C0D726" w14:textId="597AFFB3" w:rsidR="007E3270" w:rsidRPr="000E2683" w:rsidRDefault="003B0109" w:rsidP="00A36316">
            <w:pPr>
              <w:rPr>
                <w:rFonts w:eastAsia="Calibri" w:cs="Arial"/>
                <w:sz w:val="20"/>
                <w:szCs w:val="20"/>
              </w:rPr>
            </w:pPr>
            <w:r>
              <w:rPr>
                <w:rFonts w:eastAsia="Calibri" w:cs="Arial"/>
                <w:sz w:val="20"/>
                <w:szCs w:val="20"/>
              </w:rPr>
              <w:t>Concept fit.</w:t>
            </w:r>
          </w:p>
        </w:tc>
      </w:tr>
      <w:tr w:rsidR="007E3270" w:rsidRPr="000E2683" w14:paraId="46C8404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19145"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5EB811"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C46DB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41BC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562D40"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129ABD" w14:textId="77777777" w:rsidR="007E3270" w:rsidRPr="000E2683" w:rsidRDefault="007E3270" w:rsidP="00A36316">
                  <w:pPr>
                    <w:rPr>
                      <w:rFonts w:cs="Arial"/>
                      <w:sz w:val="20"/>
                      <w:szCs w:val="20"/>
                    </w:rPr>
                  </w:pPr>
                  <w:r w:rsidRPr="000E2683">
                    <w:rPr>
                      <w:rFonts w:eastAsia="Calibri" w:cs="Arial"/>
                      <w:sz w:val="20"/>
                      <w:szCs w:val="20"/>
                    </w:rPr>
                    <w:t>NLGGZ: NLGGZPOSGEZ011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C6F7C3" w14:textId="77777777" w:rsidR="007E3270" w:rsidRPr="000E2683" w:rsidRDefault="007E3270" w:rsidP="00A36316">
                  <w:pPr>
                    <w:rPr>
                      <w:rFonts w:cs="Arial"/>
                      <w:sz w:val="20"/>
                      <w:szCs w:val="20"/>
                    </w:rPr>
                  </w:pPr>
                </w:p>
              </w:tc>
            </w:tr>
          </w:tbl>
          <w:p w14:paraId="18FC25E7" w14:textId="77777777" w:rsidR="007E3270" w:rsidRPr="000E2683" w:rsidRDefault="007E3270" w:rsidP="00A36316">
            <w:pPr>
              <w:rPr>
                <w:rFonts w:cs="Arial"/>
                <w:sz w:val="20"/>
                <w:szCs w:val="20"/>
              </w:rPr>
            </w:pPr>
          </w:p>
        </w:tc>
      </w:tr>
      <w:tr w:rsidR="007E3270" w:rsidRPr="000E2683" w14:paraId="67A4F2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56C3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9412E0" w14:textId="77777777" w:rsidR="007E3270" w:rsidRPr="000E2683" w:rsidRDefault="007E3270" w:rsidP="00A36316">
            <w:pPr>
              <w:rPr>
                <w:rFonts w:eastAsia="Calibri" w:cs="Arial"/>
                <w:sz w:val="20"/>
                <w:szCs w:val="20"/>
              </w:rPr>
            </w:pPr>
          </w:p>
        </w:tc>
      </w:tr>
      <w:bookmarkEnd w:id="92"/>
    </w:tbl>
    <w:p w14:paraId="3E06F4A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98F8D2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4DD73" w14:textId="77777777" w:rsidR="007E3270" w:rsidRPr="000E2683" w:rsidRDefault="007E3270" w:rsidP="00A36316">
            <w:pPr>
              <w:rPr>
                <w:rFonts w:eastAsia="Calibri" w:cs="Arial"/>
                <w:b/>
                <w:color w:val="FFFFFF"/>
                <w:sz w:val="20"/>
                <w:szCs w:val="20"/>
              </w:rPr>
            </w:pPr>
            <w:bookmarkStart w:id="93" w:name="BKM_04C3987C_D752_4030_8AE6_B0532E162CD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04764"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3.Heb je </w:t>
            </w:r>
            <w:proofErr w:type="spellStart"/>
            <w:r w:rsidRPr="000E2683">
              <w:rPr>
                <w:rFonts w:eastAsia="Calibri" w:cs="Arial"/>
                <w:color w:val="FFFFFF"/>
                <w:sz w:val="20"/>
                <w:szCs w:val="20"/>
              </w:rPr>
              <w:t>pijn</w:t>
            </w:r>
            <w:proofErr w:type="spellEnd"/>
            <w:r w:rsidRPr="000E2683">
              <w:rPr>
                <w:rFonts w:eastAsia="Calibri" w:cs="Arial"/>
                <w:color w:val="FFFFFF"/>
                <w:sz w:val="20"/>
                <w:szCs w:val="20"/>
              </w:rPr>
              <w:t xml:space="preserve">?  </w:t>
            </w:r>
          </w:p>
        </w:tc>
      </w:tr>
      <w:tr w:rsidR="007E3270" w:rsidRPr="000E2683" w14:paraId="15BE53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742D2"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3B65D5" w14:textId="71B6033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pijn</w:t>
            </w:r>
            <w:proofErr w:type="spellEnd"/>
          </w:p>
        </w:tc>
      </w:tr>
      <w:tr w:rsidR="007E3270" w:rsidRPr="000E2683" w14:paraId="1E7F4C3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8E9048" w14:textId="77777777" w:rsidR="007E3270" w:rsidRPr="000E2683" w:rsidRDefault="007E3270" w:rsidP="00A36316">
            <w:pPr>
              <w:rPr>
                <w:rFonts w:eastAsia="Calibri" w:cs="Arial"/>
                <w:b/>
                <w:sz w:val="20"/>
                <w:szCs w:val="20"/>
              </w:rPr>
            </w:pPr>
            <w:r w:rsidRPr="000E2683">
              <w:rPr>
                <w:rFonts w:eastAsia="Calibri" w:cs="Arial"/>
                <w:b/>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41F5CC"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29D187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8261D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B5078"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6ABC73" w14:textId="77777777" w:rsidR="007E3270" w:rsidRPr="000E2683" w:rsidRDefault="007E3270" w:rsidP="00A36316">
                  <w:pPr>
                    <w:rPr>
                      <w:rFonts w:cs="Arial"/>
                      <w:sz w:val="20"/>
                      <w:szCs w:val="20"/>
                    </w:rPr>
                  </w:pPr>
                  <w:r w:rsidRPr="000E2683">
                    <w:rPr>
                      <w:rFonts w:eastAsia="Calibri" w:cs="Arial"/>
                      <w:sz w:val="20"/>
                      <w:szCs w:val="20"/>
                    </w:rPr>
                    <w:t>NLGGZ: NLGGZPOSGEZ012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CC4BBE" w14:textId="77777777" w:rsidR="007E3270" w:rsidRPr="000E2683" w:rsidRDefault="007E3270" w:rsidP="00A36316">
                  <w:pPr>
                    <w:rPr>
                      <w:rFonts w:cs="Arial"/>
                      <w:sz w:val="20"/>
                      <w:szCs w:val="20"/>
                    </w:rPr>
                  </w:pPr>
                </w:p>
              </w:tc>
            </w:tr>
          </w:tbl>
          <w:p w14:paraId="56F00FDB" w14:textId="77777777" w:rsidR="007E3270" w:rsidRPr="000E2683" w:rsidRDefault="007E3270" w:rsidP="00A36316">
            <w:pPr>
              <w:rPr>
                <w:rFonts w:cs="Arial"/>
                <w:sz w:val="20"/>
                <w:szCs w:val="20"/>
              </w:rPr>
            </w:pPr>
          </w:p>
        </w:tc>
      </w:tr>
      <w:tr w:rsidR="007E3270" w:rsidRPr="000E2683" w14:paraId="0483C3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0EAF1"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020B99" w14:textId="77777777" w:rsidR="007E3270" w:rsidRPr="000E2683" w:rsidRDefault="007E3270" w:rsidP="00A36316">
            <w:pPr>
              <w:rPr>
                <w:rFonts w:eastAsia="Calibri" w:cs="Arial"/>
                <w:sz w:val="20"/>
                <w:szCs w:val="20"/>
              </w:rPr>
            </w:pPr>
          </w:p>
        </w:tc>
      </w:tr>
      <w:bookmarkEnd w:id="93"/>
    </w:tbl>
    <w:p w14:paraId="4DF8739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9A077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762F9B" w14:textId="77777777" w:rsidR="007E3270" w:rsidRPr="000E2683" w:rsidRDefault="007E3270" w:rsidP="00A36316">
            <w:pPr>
              <w:rPr>
                <w:rFonts w:eastAsia="Calibri" w:cs="Arial"/>
                <w:b/>
                <w:color w:val="FFFFFF"/>
                <w:sz w:val="20"/>
                <w:szCs w:val="20"/>
              </w:rPr>
            </w:pPr>
            <w:bookmarkStart w:id="94" w:name="BKM_775B1115_6542_4825_A074_67DB43162B5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D346A"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Slaap</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7E3270" w:rsidRPr="000E2683" w14:paraId="56C677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88E5B"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1A233C" w14:textId="350E2432"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slapen</w:t>
            </w:r>
            <w:proofErr w:type="spellEnd"/>
          </w:p>
        </w:tc>
      </w:tr>
      <w:tr w:rsidR="007E3270" w:rsidRPr="000E2683" w14:paraId="503BFD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D43D7F"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8002F"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C6B0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8413E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6A2CE9"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49A54A" w14:textId="77777777" w:rsidR="007E3270" w:rsidRPr="000E2683" w:rsidRDefault="007E3270" w:rsidP="00A36316">
                  <w:pPr>
                    <w:rPr>
                      <w:rFonts w:cs="Arial"/>
                      <w:sz w:val="20"/>
                      <w:szCs w:val="20"/>
                    </w:rPr>
                  </w:pPr>
                  <w:r w:rsidRPr="000E2683">
                    <w:rPr>
                      <w:rFonts w:eastAsia="Calibri" w:cs="Arial"/>
                      <w:sz w:val="20"/>
                      <w:szCs w:val="20"/>
                    </w:rPr>
                    <w:t>NLGGZ: NLGGZPOSGEZ013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56B5AB" w14:textId="77777777" w:rsidR="007E3270" w:rsidRPr="000E2683" w:rsidRDefault="007E3270" w:rsidP="00A36316">
                  <w:pPr>
                    <w:rPr>
                      <w:rFonts w:cs="Arial"/>
                      <w:sz w:val="20"/>
                      <w:szCs w:val="20"/>
                    </w:rPr>
                  </w:pPr>
                </w:p>
              </w:tc>
            </w:tr>
          </w:tbl>
          <w:p w14:paraId="7AFD246A" w14:textId="77777777" w:rsidR="007E3270" w:rsidRPr="000E2683" w:rsidRDefault="007E3270" w:rsidP="00A36316">
            <w:pPr>
              <w:rPr>
                <w:rFonts w:cs="Arial"/>
                <w:sz w:val="20"/>
                <w:szCs w:val="20"/>
              </w:rPr>
            </w:pPr>
          </w:p>
        </w:tc>
      </w:tr>
      <w:tr w:rsidR="007E3270" w:rsidRPr="000E2683" w14:paraId="2B6A1FB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6C881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AC84A9" w14:textId="77777777" w:rsidR="007E3270" w:rsidRPr="000E2683" w:rsidRDefault="007E3270" w:rsidP="00A36316">
            <w:pPr>
              <w:rPr>
                <w:rFonts w:eastAsia="Calibri" w:cs="Arial"/>
                <w:sz w:val="20"/>
                <w:szCs w:val="20"/>
              </w:rPr>
            </w:pPr>
          </w:p>
        </w:tc>
      </w:tr>
      <w:bookmarkEnd w:id="94"/>
    </w:tbl>
    <w:p w14:paraId="21504F0F"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647C1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5AB2C" w14:textId="77777777" w:rsidR="007E3270" w:rsidRPr="000E2683" w:rsidRDefault="007E3270" w:rsidP="00A36316">
            <w:pPr>
              <w:rPr>
                <w:rFonts w:eastAsia="Calibri" w:cs="Arial"/>
                <w:b/>
                <w:color w:val="FFFFFF"/>
                <w:sz w:val="20"/>
                <w:szCs w:val="20"/>
              </w:rPr>
            </w:pPr>
            <w:bookmarkStart w:id="95" w:name="BKM_E1518E64_52A0_47C7_B601_E829DD2CE3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B47DB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Eet</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06ACE8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CF8F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E0405" w14:textId="0F862941" w:rsidR="007E3270" w:rsidRPr="000E2683" w:rsidRDefault="003B0109" w:rsidP="00A36316">
            <w:pPr>
              <w:rPr>
                <w:rFonts w:eastAsia="Calibri" w:cs="Arial"/>
                <w:sz w:val="20"/>
                <w:szCs w:val="20"/>
              </w:rPr>
            </w:pPr>
            <w:r>
              <w:rPr>
                <w:rFonts w:eastAsia="Calibri" w:cs="Arial"/>
                <w:sz w:val="20"/>
                <w:szCs w:val="20"/>
              </w:rPr>
              <w:t xml:space="preserve">Concept eten. </w:t>
            </w:r>
          </w:p>
        </w:tc>
      </w:tr>
      <w:tr w:rsidR="007E3270" w:rsidRPr="000E2683" w14:paraId="7853EC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6E573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43577"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660924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487A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9DFAA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6A679" w14:textId="77777777" w:rsidR="007E3270" w:rsidRPr="000E2683" w:rsidRDefault="007E3270" w:rsidP="00A36316">
                  <w:pPr>
                    <w:rPr>
                      <w:rFonts w:cs="Arial"/>
                      <w:sz w:val="20"/>
                      <w:szCs w:val="20"/>
                    </w:rPr>
                  </w:pPr>
                  <w:r w:rsidRPr="000E2683">
                    <w:rPr>
                      <w:rFonts w:eastAsia="Calibri" w:cs="Arial"/>
                      <w:sz w:val="20"/>
                      <w:szCs w:val="20"/>
                    </w:rPr>
                    <w:t>NLGGZ: NLGGZPOSGEZ014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4D51D0" w14:textId="77777777" w:rsidR="007E3270" w:rsidRPr="000E2683" w:rsidRDefault="007E3270" w:rsidP="00A36316">
                  <w:pPr>
                    <w:rPr>
                      <w:rFonts w:cs="Arial"/>
                      <w:sz w:val="20"/>
                      <w:szCs w:val="20"/>
                    </w:rPr>
                  </w:pPr>
                </w:p>
              </w:tc>
            </w:tr>
          </w:tbl>
          <w:p w14:paraId="01A15C5A" w14:textId="77777777" w:rsidR="007E3270" w:rsidRPr="000E2683" w:rsidRDefault="007E3270" w:rsidP="00A36316">
            <w:pPr>
              <w:rPr>
                <w:rFonts w:cs="Arial"/>
                <w:sz w:val="20"/>
                <w:szCs w:val="20"/>
              </w:rPr>
            </w:pPr>
          </w:p>
        </w:tc>
      </w:tr>
      <w:tr w:rsidR="007E3270" w:rsidRPr="000E2683" w14:paraId="26B689E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8A6B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81195B" w14:textId="77777777" w:rsidR="007E3270" w:rsidRPr="000E2683" w:rsidRDefault="007E3270" w:rsidP="00A36316">
            <w:pPr>
              <w:rPr>
                <w:rFonts w:eastAsia="Calibri" w:cs="Arial"/>
                <w:sz w:val="20"/>
                <w:szCs w:val="20"/>
              </w:rPr>
            </w:pPr>
          </w:p>
        </w:tc>
      </w:tr>
      <w:bookmarkEnd w:id="95"/>
    </w:tbl>
    <w:p w14:paraId="43D46411"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9AF0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0FA629" w14:textId="77777777" w:rsidR="007E3270" w:rsidRPr="000E2683" w:rsidRDefault="007E3270" w:rsidP="00A36316">
            <w:pPr>
              <w:rPr>
                <w:rFonts w:eastAsia="Calibri" w:cs="Arial"/>
                <w:b/>
                <w:color w:val="FFFFFF"/>
                <w:sz w:val="20"/>
                <w:szCs w:val="20"/>
              </w:rPr>
            </w:pPr>
            <w:bookmarkStart w:id="96" w:name="BKM_6F075C48_FE88_4ECF_A138_65D4042BEF5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663F65"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6. Ben je </w:t>
            </w:r>
            <w:proofErr w:type="spellStart"/>
            <w:r w:rsidRPr="000E2683">
              <w:rPr>
                <w:rFonts w:eastAsia="Calibri" w:cs="Arial"/>
                <w:color w:val="FFFFFF"/>
                <w:sz w:val="20"/>
                <w:szCs w:val="20"/>
              </w:rPr>
              <w:t>vaak</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ziek</w:t>
            </w:r>
            <w:proofErr w:type="spellEnd"/>
            <w:r w:rsidRPr="000E2683">
              <w:rPr>
                <w:rFonts w:eastAsia="Calibri" w:cs="Arial"/>
                <w:color w:val="FFFFFF"/>
                <w:sz w:val="20"/>
                <w:szCs w:val="20"/>
              </w:rPr>
              <w:t xml:space="preserve">?  </w:t>
            </w:r>
          </w:p>
        </w:tc>
      </w:tr>
      <w:tr w:rsidR="007E3270" w:rsidRPr="000E2683" w14:paraId="4762D88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BF7F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3D72D" w14:textId="31B38F79"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ziek</w:t>
            </w:r>
            <w:proofErr w:type="spellEnd"/>
          </w:p>
        </w:tc>
      </w:tr>
      <w:tr w:rsidR="007E3270" w:rsidRPr="000E2683" w14:paraId="2062AA6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889C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A8AF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44B4FDD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E7D43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302ED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821738" w14:textId="77777777" w:rsidR="007E3270" w:rsidRPr="000E2683" w:rsidRDefault="007E3270" w:rsidP="00A36316">
                  <w:pPr>
                    <w:rPr>
                      <w:rFonts w:cs="Arial"/>
                      <w:sz w:val="20"/>
                      <w:szCs w:val="20"/>
                    </w:rPr>
                  </w:pPr>
                  <w:r w:rsidRPr="000E2683">
                    <w:rPr>
                      <w:rFonts w:eastAsia="Calibri" w:cs="Arial"/>
                      <w:sz w:val="20"/>
                      <w:szCs w:val="20"/>
                    </w:rPr>
                    <w:t>NLGGZ: NLGGZPOSGEZ015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C197C2" w14:textId="77777777" w:rsidR="007E3270" w:rsidRPr="000E2683" w:rsidRDefault="007E3270" w:rsidP="00A36316">
                  <w:pPr>
                    <w:rPr>
                      <w:rFonts w:cs="Arial"/>
                      <w:sz w:val="20"/>
                      <w:szCs w:val="20"/>
                    </w:rPr>
                  </w:pPr>
                </w:p>
              </w:tc>
            </w:tr>
          </w:tbl>
          <w:p w14:paraId="65C4A9DA" w14:textId="77777777" w:rsidR="007E3270" w:rsidRPr="000E2683" w:rsidRDefault="007E3270" w:rsidP="00A36316">
            <w:pPr>
              <w:rPr>
                <w:rFonts w:cs="Arial"/>
                <w:sz w:val="20"/>
                <w:szCs w:val="20"/>
              </w:rPr>
            </w:pPr>
          </w:p>
        </w:tc>
      </w:tr>
      <w:tr w:rsidR="007E3270" w:rsidRPr="000E2683" w14:paraId="3CAA8B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7A0AC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D2613" w14:textId="77777777" w:rsidR="007E3270" w:rsidRPr="000E2683" w:rsidRDefault="007E3270" w:rsidP="00A36316">
            <w:pPr>
              <w:rPr>
                <w:rFonts w:eastAsia="Calibri" w:cs="Arial"/>
                <w:sz w:val="20"/>
                <w:szCs w:val="20"/>
              </w:rPr>
            </w:pPr>
          </w:p>
        </w:tc>
      </w:tr>
      <w:bookmarkEnd w:id="96"/>
    </w:tbl>
    <w:p w14:paraId="75B1F854"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4E32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90A487" w14:textId="77777777" w:rsidR="007E3270" w:rsidRPr="000E2683" w:rsidRDefault="007E3270" w:rsidP="00A36316">
            <w:pPr>
              <w:rPr>
                <w:rFonts w:eastAsia="Calibri" w:cs="Arial"/>
                <w:b/>
                <w:color w:val="FFFFFF"/>
                <w:sz w:val="20"/>
                <w:szCs w:val="20"/>
              </w:rPr>
            </w:pPr>
            <w:bookmarkStart w:id="97" w:name="BKM_D83F0DB2_278B_40EA_887F_770EB56C3BA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04AC2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7.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bewegen</w:t>
            </w:r>
            <w:proofErr w:type="spellEnd"/>
            <w:r w:rsidRPr="000E2683">
              <w:rPr>
                <w:rFonts w:eastAsia="Calibri" w:cs="Arial"/>
                <w:color w:val="FFFFFF"/>
                <w:sz w:val="20"/>
                <w:szCs w:val="20"/>
              </w:rPr>
              <w:t xml:space="preserve">?  </w:t>
            </w:r>
          </w:p>
        </w:tc>
      </w:tr>
      <w:tr w:rsidR="007E3270" w:rsidRPr="000E2683" w14:paraId="67FA217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E4338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8E0F0" w14:textId="2ECD725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bewegen</w:t>
            </w:r>
            <w:proofErr w:type="spellEnd"/>
            <w:r>
              <w:rPr>
                <w:rFonts w:eastAsia="Calibri" w:cs="Arial"/>
                <w:sz w:val="20"/>
                <w:szCs w:val="20"/>
              </w:rPr>
              <w:t xml:space="preserve">. </w:t>
            </w:r>
          </w:p>
        </w:tc>
      </w:tr>
      <w:tr w:rsidR="007E3270" w:rsidRPr="000E2683" w14:paraId="63217E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1C61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7A2D1D"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FFD86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0DF0A3A"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0140AB"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61A983F" w14:textId="77777777" w:rsidR="007E3270" w:rsidRPr="000E2683" w:rsidRDefault="007E3270" w:rsidP="00A36316">
                  <w:pPr>
                    <w:rPr>
                      <w:rFonts w:cs="Arial"/>
                      <w:sz w:val="20"/>
                      <w:szCs w:val="20"/>
                    </w:rPr>
                  </w:pPr>
                  <w:r w:rsidRPr="000E2683">
                    <w:rPr>
                      <w:rFonts w:eastAsia="Calibri" w:cs="Arial"/>
                      <w:sz w:val="20"/>
                      <w:szCs w:val="20"/>
                    </w:rPr>
                    <w:t>NLGGZ: NLGGZPOSGEZ016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4F5E3C" w14:textId="77777777" w:rsidR="007E3270" w:rsidRPr="000E2683" w:rsidRDefault="007E3270" w:rsidP="00A36316">
                  <w:pPr>
                    <w:rPr>
                      <w:rFonts w:cs="Arial"/>
                      <w:sz w:val="20"/>
                      <w:szCs w:val="20"/>
                    </w:rPr>
                  </w:pPr>
                </w:p>
              </w:tc>
            </w:tr>
          </w:tbl>
          <w:p w14:paraId="77981228" w14:textId="77777777" w:rsidR="007E3270" w:rsidRPr="000E2683" w:rsidRDefault="007E3270" w:rsidP="00A36316">
            <w:pPr>
              <w:rPr>
                <w:rFonts w:cs="Arial"/>
                <w:sz w:val="20"/>
                <w:szCs w:val="20"/>
              </w:rPr>
            </w:pPr>
          </w:p>
        </w:tc>
      </w:tr>
      <w:tr w:rsidR="007E3270" w:rsidRPr="000E2683" w14:paraId="173CCB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D29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DE2BA2" w14:textId="77777777" w:rsidR="007E3270" w:rsidRPr="000E2683" w:rsidRDefault="007E3270" w:rsidP="00A36316">
            <w:pPr>
              <w:rPr>
                <w:rFonts w:eastAsia="Calibri" w:cs="Arial"/>
                <w:sz w:val="20"/>
                <w:szCs w:val="20"/>
              </w:rPr>
            </w:pPr>
          </w:p>
        </w:tc>
      </w:tr>
      <w:bookmarkEnd w:id="97"/>
    </w:tbl>
    <w:p w14:paraId="1247A751" w14:textId="77777777" w:rsidR="007E3270" w:rsidRPr="000E2683" w:rsidRDefault="007E3270" w:rsidP="007E3270">
      <w:pPr>
        <w:rPr>
          <w:rFonts w:eastAsia="Calibri" w:cs="Arial"/>
          <w:sz w:val="20"/>
          <w:szCs w:val="20"/>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356521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A9B3A" w14:textId="77777777" w:rsidR="007E3270" w:rsidRPr="000E2683" w:rsidRDefault="007E3270" w:rsidP="00A36316">
            <w:pPr>
              <w:rPr>
                <w:rFonts w:eastAsia="Calibri" w:cs="Arial"/>
                <w:b/>
                <w:color w:val="FFFFFF"/>
                <w:sz w:val="20"/>
                <w:szCs w:val="20"/>
              </w:rPr>
            </w:pPr>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1E0E2"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Je hebt nagedacht Je hebt nagedacht over je lichaam. </w:t>
            </w:r>
          </w:p>
          <w:p w14:paraId="602CE54A" w14:textId="77777777" w:rsidR="007E3270" w:rsidRPr="000E2683" w:rsidRDefault="007E3270" w:rsidP="007E3270">
            <w:pPr>
              <w:rPr>
                <w:rFonts w:eastAsia="Calibri" w:cs="Arial"/>
                <w:color w:val="FFFFFF"/>
                <w:sz w:val="20"/>
                <w:szCs w:val="20"/>
              </w:rPr>
            </w:pPr>
            <w:r w:rsidRPr="000E2683">
              <w:rPr>
                <w:rFonts w:eastAsia="Calibri" w:cs="Arial"/>
                <w:color w:val="FFFFFF"/>
                <w:sz w:val="20"/>
                <w:szCs w:val="20"/>
                <w:lang w:val="nl-NL"/>
              </w:rPr>
              <w:t xml:space="preserve">Welk cijfer geef je dit?    </w:t>
            </w:r>
            <w:r w:rsidRPr="000E2683">
              <w:rPr>
                <w:rFonts w:eastAsia="Calibri" w:cs="Arial"/>
                <w:color w:val="FFFFFF"/>
                <w:sz w:val="20"/>
                <w:szCs w:val="20"/>
              </w:rPr>
              <w:t xml:space="preserve">1 2 3 4 5 6 7 8 9 10  </w:t>
            </w:r>
          </w:p>
        </w:tc>
      </w:tr>
      <w:tr w:rsidR="007E3270" w:rsidRPr="000E2683" w14:paraId="46B195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C8B66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7D8705" w14:textId="78ED87EE"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‘Lichaamsfuncties’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tc>
      </w:tr>
      <w:tr w:rsidR="007E3270" w:rsidRPr="000E2683" w14:paraId="72A479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B94D3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D41132"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7C166BF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551E1B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CEDD36"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0930DD" w14:textId="77777777" w:rsidR="007E3270" w:rsidRPr="000E2683" w:rsidRDefault="007E3270" w:rsidP="00A36316">
                  <w:pPr>
                    <w:rPr>
                      <w:rFonts w:cs="Arial"/>
                      <w:sz w:val="20"/>
                      <w:szCs w:val="20"/>
                    </w:rPr>
                  </w:pPr>
                  <w:r w:rsidRPr="000E2683">
                    <w:rPr>
                      <w:rFonts w:eastAsia="Calibri" w:cs="Arial"/>
                      <w:sz w:val="20"/>
                      <w:szCs w:val="20"/>
                    </w:rPr>
                    <w:t xml:space="preserve">NLGGZ: NLGGZPOSGEZ019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4A47CBB" w14:textId="77777777" w:rsidR="007E3270" w:rsidRPr="000E2683" w:rsidRDefault="007E3270" w:rsidP="00A36316">
                  <w:pPr>
                    <w:rPr>
                      <w:rFonts w:cs="Arial"/>
                      <w:sz w:val="20"/>
                      <w:szCs w:val="20"/>
                    </w:rPr>
                  </w:pPr>
                </w:p>
              </w:tc>
            </w:tr>
          </w:tbl>
          <w:p w14:paraId="614DADEE" w14:textId="77777777" w:rsidR="007E3270" w:rsidRPr="000E2683" w:rsidRDefault="007E3270" w:rsidP="00A36316">
            <w:pPr>
              <w:rPr>
                <w:rFonts w:cs="Arial"/>
                <w:sz w:val="20"/>
                <w:szCs w:val="20"/>
              </w:rPr>
            </w:pPr>
          </w:p>
        </w:tc>
      </w:tr>
      <w:tr w:rsidR="007E3270" w:rsidRPr="000E2683" w14:paraId="446B5D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98B4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A1BA0D" w14:textId="77777777" w:rsidR="007E3270" w:rsidRPr="000E2683" w:rsidRDefault="007E3270" w:rsidP="00A36316">
            <w:pPr>
              <w:rPr>
                <w:rFonts w:eastAsia="Calibri" w:cs="Arial"/>
                <w:sz w:val="20"/>
                <w:szCs w:val="20"/>
              </w:rPr>
            </w:pPr>
          </w:p>
        </w:tc>
      </w:tr>
    </w:tbl>
    <w:p w14:paraId="65F244AB" w14:textId="77777777" w:rsidR="007E3270" w:rsidRPr="000E2683" w:rsidRDefault="007E3270">
      <w:pPr>
        <w:rPr>
          <w:rFonts w:cs="Arial"/>
          <w:b/>
          <w:color w:val="004080"/>
          <w:sz w:val="20"/>
          <w:szCs w:val="20"/>
          <w:lang w:val="nl-NL"/>
        </w:rPr>
      </w:pPr>
    </w:p>
    <w:p w14:paraId="2BCEC639" w14:textId="77777777" w:rsidR="000E2683" w:rsidRPr="000E2683" w:rsidRDefault="000E2683" w:rsidP="004947F6">
      <w:pPr>
        <w:rPr>
          <w:rFonts w:cs="Arial"/>
          <w:b/>
          <w:color w:val="004080"/>
          <w:sz w:val="20"/>
          <w:szCs w:val="20"/>
          <w:lang w:val="nl-NL"/>
        </w:rPr>
      </w:pPr>
    </w:p>
    <w:p w14:paraId="64412DCF" w14:textId="77777777" w:rsidR="000E2683" w:rsidRPr="000E2683" w:rsidRDefault="000E2683" w:rsidP="004947F6">
      <w:pPr>
        <w:rPr>
          <w:rFonts w:cs="Arial"/>
          <w:b/>
          <w:color w:val="004080"/>
          <w:sz w:val="20"/>
          <w:szCs w:val="20"/>
          <w:lang w:val="nl-NL"/>
        </w:rPr>
      </w:pPr>
    </w:p>
    <w:p w14:paraId="675AD3D6" w14:textId="77777777" w:rsidR="000E2683" w:rsidRPr="000E2683" w:rsidRDefault="000E2683" w:rsidP="004947F6">
      <w:pPr>
        <w:rPr>
          <w:rFonts w:cs="Arial"/>
          <w:b/>
          <w:color w:val="004080"/>
          <w:sz w:val="20"/>
          <w:szCs w:val="20"/>
          <w:lang w:val="nl-NL"/>
        </w:rPr>
      </w:pPr>
    </w:p>
    <w:p w14:paraId="47532574" w14:textId="77777777" w:rsidR="000E2683" w:rsidRPr="000E2683" w:rsidRDefault="000E2683" w:rsidP="004947F6">
      <w:pPr>
        <w:rPr>
          <w:rFonts w:cs="Arial"/>
          <w:b/>
          <w:color w:val="004080"/>
          <w:sz w:val="20"/>
          <w:szCs w:val="20"/>
          <w:lang w:val="nl-NL"/>
        </w:rPr>
      </w:pPr>
    </w:p>
    <w:p w14:paraId="71CD90BB" w14:textId="77777777" w:rsidR="000E2683" w:rsidRPr="000E2683" w:rsidRDefault="000E2683" w:rsidP="004947F6">
      <w:pPr>
        <w:rPr>
          <w:rFonts w:cs="Arial"/>
          <w:b/>
          <w:color w:val="004080"/>
          <w:sz w:val="20"/>
          <w:szCs w:val="20"/>
          <w:lang w:val="nl-NL"/>
        </w:rPr>
      </w:pPr>
    </w:p>
    <w:p w14:paraId="7C07D189" w14:textId="77777777" w:rsidR="004321B2" w:rsidRDefault="004321B2">
      <w:pPr>
        <w:rPr>
          <w:rFonts w:cs="Arial"/>
          <w:b/>
          <w:color w:val="004080"/>
          <w:sz w:val="20"/>
          <w:szCs w:val="20"/>
          <w:lang w:val="nl-NL"/>
        </w:rPr>
      </w:pPr>
      <w:r>
        <w:rPr>
          <w:rFonts w:cs="Arial"/>
          <w:b/>
          <w:color w:val="004080"/>
          <w:sz w:val="20"/>
          <w:szCs w:val="20"/>
          <w:lang w:val="nl-NL"/>
        </w:rPr>
        <w:br w:type="page"/>
      </w:r>
    </w:p>
    <w:p w14:paraId="1A4133A8" w14:textId="7BD54404" w:rsidR="004947F6" w:rsidRPr="00B652C0" w:rsidRDefault="004947F6" w:rsidP="004947F6">
      <w:pPr>
        <w:rPr>
          <w:rFonts w:cs="Arial"/>
          <w:b/>
          <w:color w:val="000000" w:themeColor="text1"/>
          <w:sz w:val="20"/>
          <w:szCs w:val="20"/>
          <w:lang w:val="nl-NL"/>
        </w:rPr>
      </w:pPr>
      <w:proofErr w:type="spellStart"/>
      <w:r w:rsidRPr="00B652C0">
        <w:rPr>
          <w:rFonts w:cs="Arial"/>
          <w:b/>
          <w:color w:val="000000" w:themeColor="text1"/>
          <w:sz w:val="20"/>
          <w:szCs w:val="20"/>
          <w:lang w:val="nl-NL"/>
        </w:rPr>
        <w:lastRenderedPageBreak/>
        <w:t>Subschaal</w:t>
      </w:r>
      <w:proofErr w:type="spellEnd"/>
      <w:r w:rsidRPr="00B652C0">
        <w:rPr>
          <w:rFonts w:cs="Arial"/>
          <w:b/>
          <w:color w:val="000000" w:themeColor="text1"/>
          <w:sz w:val="20"/>
          <w:szCs w:val="20"/>
          <w:lang w:val="nl-NL"/>
        </w:rPr>
        <w:t xml:space="preserve"> 2 Gevoel en gedachten</w:t>
      </w:r>
    </w:p>
    <w:p w14:paraId="52677E36" w14:textId="77777777" w:rsidR="007E3270" w:rsidRPr="000E2683" w:rsidRDefault="007E3270">
      <w:pPr>
        <w:rPr>
          <w:rFonts w:cs="Arial"/>
          <w:b/>
          <w:color w:val="004080"/>
          <w:sz w:val="20"/>
          <w:szCs w:val="20"/>
          <w:lang w:val="nl-NL"/>
        </w:rPr>
      </w:pPr>
    </w:p>
    <w:p w14:paraId="6761B0B6" w14:textId="10B11054" w:rsidR="007E3270" w:rsidRPr="000E2683" w:rsidRDefault="00C82FDD">
      <w:pPr>
        <w:rPr>
          <w:rFonts w:cs="Arial"/>
          <w:b/>
          <w:color w:val="004080"/>
          <w:sz w:val="20"/>
          <w:szCs w:val="20"/>
          <w:lang w:val="nl-NL"/>
        </w:rPr>
      </w:pPr>
      <w:r w:rsidRPr="00C82FDD">
        <w:rPr>
          <w:rFonts w:cs="Arial"/>
          <w:b/>
          <w:noProof/>
          <w:color w:val="004080"/>
          <w:sz w:val="20"/>
          <w:szCs w:val="20"/>
          <w:lang w:val="nl-NL"/>
        </w:rPr>
        <w:drawing>
          <wp:inline distT="0" distB="0" distL="0" distR="0" wp14:anchorId="6268FD81" wp14:editId="6A4CDD77">
            <wp:extent cx="5918007" cy="4057650"/>
            <wp:effectExtent l="0" t="0" r="698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1427" cy="4059995"/>
                    </a:xfrm>
                    <a:prstGeom prst="rect">
                      <a:avLst/>
                    </a:prstGeom>
                    <a:noFill/>
                    <a:ln>
                      <a:noFill/>
                    </a:ln>
                  </pic:spPr>
                </pic:pic>
              </a:graphicData>
            </a:graphic>
          </wp:inline>
        </w:drawing>
      </w:r>
    </w:p>
    <w:p w14:paraId="29C520D1" w14:textId="77777777" w:rsidR="004947F6" w:rsidRPr="000E2683" w:rsidRDefault="004947F6">
      <w:pPr>
        <w:rPr>
          <w:rFonts w:cs="Arial"/>
          <w:b/>
          <w:color w:val="004080"/>
          <w:sz w:val="20"/>
          <w:szCs w:val="20"/>
          <w:lang w:val="nl-NL"/>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247F71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88BE95" w14:textId="77777777" w:rsidR="007E3270" w:rsidRPr="000E2683" w:rsidRDefault="007E3270" w:rsidP="00A36316">
            <w:pPr>
              <w:rPr>
                <w:rFonts w:eastAsia="Calibri" w:cs="Arial"/>
                <w:b/>
                <w:color w:val="FFFFFF"/>
                <w:sz w:val="20"/>
                <w:szCs w:val="20"/>
              </w:rPr>
            </w:pPr>
            <w:bookmarkStart w:id="98" w:name="BKM_E31F2E0D_F60F_4EE1_B115_C4F644502FDC"/>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0406A3"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 </w:t>
            </w:r>
            <w:proofErr w:type="spellStart"/>
            <w:r w:rsidRPr="000E2683">
              <w:rPr>
                <w:rFonts w:eastAsia="Calibri" w:cs="Arial"/>
                <w:color w:val="FFFFFF"/>
                <w:sz w:val="20"/>
                <w:szCs w:val="20"/>
              </w:rPr>
              <w:t>Gevoel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en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gedachten</w:t>
            </w:r>
            <w:proofErr w:type="spellEnd"/>
            <w:r w:rsidRPr="000E2683">
              <w:rPr>
                <w:rFonts w:eastAsia="Calibri" w:cs="Arial"/>
                <w:color w:val="FFFFFF"/>
                <w:sz w:val="20"/>
                <w:szCs w:val="20"/>
              </w:rPr>
              <w:t xml:space="preserve">  </w:t>
            </w:r>
          </w:p>
        </w:tc>
      </w:tr>
      <w:tr w:rsidR="007E3270" w:rsidRPr="000E2683" w14:paraId="108E89E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1F32BE"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A74C5"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de concepten gevoel en gedachten Vragenlijst Positieve Gezondheid. Deze container bevat alle gegevenselementen van de concepten gevoel en gedachten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7E3270" w:rsidRPr="000E2683" w14:paraId="29D322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4E135A"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93DC3" w14:textId="77777777" w:rsidR="007E3270" w:rsidRPr="000E2683" w:rsidRDefault="007E3270" w:rsidP="00A36316">
            <w:pPr>
              <w:rPr>
                <w:rFonts w:eastAsia="Calibri" w:cs="Arial"/>
                <w:sz w:val="20"/>
                <w:szCs w:val="20"/>
              </w:rPr>
            </w:pPr>
          </w:p>
        </w:tc>
      </w:tr>
      <w:tr w:rsidR="007E3270" w:rsidRPr="000E2683" w14:paraId="1D9E876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04AB518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3CE401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7E67E3" w14:textId="77777777" w:rsidR="007E3270" w:rsidRPr="000E2683" w:rsidRDefault="007E3270" w:rsidP="00A36316">
                  <w:pPr>
                    <w:rPr>
                      <w:rFonts w:cs="Arial"/>
                      <w:sz w:val="20"/>
                      <w:szCs w:val="20"/>
                    </w:rPr>
                  </w:pPr>
                  <w:r w:rsidRPr="000E2683">
                    <w:rPr>
                      <w:rFonts w:eastAsia="Calibri" w:cs="Arial"/>
                      <w:sz w:val="20"/>
                      <w:szCs w:val="20"/>
                    </w:rPr>
                    <w:t>NLGGZ: NLGGZPOSGEZ004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6430A8" w14:textId="77777777" w:rsidR="007E3270" w:rsidRPr="000E2683" w:rsidRDefault="007E3270" w:rsidP="00A36316">
                  <w:pPr>
                    <w:rPr>
                      <w:rFonts w:cs="Arial"/>
                      <w:sz w:val="20"/>
                      <w:szCs w:val="20"/>
                    </w:rPr>
                  </w:pPr>
                </w:p>
              </w:tc>
            </w:tr>
          </w:tbl>
          <w:p w14:paraId="3B649B17" w14:textId="77777777" w:rsidR="007E3270" w:rsidRPr="000E2683" w:rsidRDefault="007E3270" w:rsidP="00A36316">
            <w:pPr>
              <w:rPr>
                <w:rFonts w:cs="Arial"/>
                <w:sz w:val="20"/>
                <w:szCs w:val="20"/>
              </w:rPr>
            </w:pPr>
          </w:p>
        </w:tc>
      </w:tr>
      <w:tr w:rsidR="007E3270" w:rsidRPr="000E2683" w14:paraId="2F089E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BDC0F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11DFF" w14:textId="77777777" w:rsidR="007E3270" w:rsidRPr="000E2683" w:rsidRDefault="007E3270" w:rsidP="00A36316">
            <w:pPr>
              <w:rPr>
                <w:rFonts w:eastAsia="Calibri" w:cs="Arial"/>
                <w:sz w:val="20"/>
                <w:szCs w:val="20"/>
              </w:rPr>
            </w:pPr>
          </w:p>
        </w:tc>
      </w:tr>
      <w:bookmarkEnd w:id="98"/>
    </w:tbl>
    <w:p w14:paraId="78A4071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6669E" w14:paraId="6CB2C28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B15AFE" w14:textId="77777777" w:rsidR="007E3270" w:rsidRPr="000E2683" w:rsidRDefault="007E3270" w:rsidP="00A36316">
            <w:pPr>
              <w:rPr>
                <w:rFonts w:eastAsia="Calibri" w:cs="Arial"/>
                <w:b/>
                <w:color w:val="FFFFFF"/>
                <w:sz w:val="20"/>
                <w:szCs w:val="20"/>
              </w:rPr>
            </w:pPr>
            <w:bookmarkStart w:id="99" w:name="BKM_1B12C30E_3C2F_43DB_937C_634A7502EF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FCA780"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8. Kan je dingen goed onthouden?  </w:t>
            </w:r>
          </w:p>
        </w:tc>
      </w:tr>
      <w:tr w:rsidR="007E3270" w:rsidRPr="000E2683" w14:paraId="708F011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DE682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4F4ECE" w14:textId="10AF027D"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onthouden</w:t>
            </w:r>
            <w:proofErr w:type="spellEnd"/>
            <w:r>
              <w:rPr>
                <w:rFonts w:eastAsia="Calibri" w:cs="Arial"/>
                <w:sz w:val="20"/>
                <w:szCs w:val="20"/>
              </w:rPr>
              <w:t>.</w:t>
            </w:r>
          </w:p>
        </w:tc>
      </w:tr>
      <w:tr w:rsidR="007E3270" w:rsidRPr="000E2683" w14:paraId="2C14D8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2A8BE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6ED9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D86521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D04C46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5090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28994D" w14:textId="77777777" w:rsidR="007E3270" w:rsidRPr="000E2683" w:rsidRDefault="007E3270" w:rsidP="00A36316">
                  <w:pPr>
                    <w:rPr>
                      <w:rFonts w:cs="Arial"/>
                      <w:sz w:val="20"/>
                      <w:szCs w:val="20"/>
                    </w:rPr>
                  </w:pPr>
                  <w:r w:rsidRPr="000E2683">
                    <w:rPr>
                      <w:rFonts w:eastAsia="Calibri" w:cs="Arial"/>
                      <w:sz w:val="20"/>
                      <w:szCs w:val="20"/>
                    </w:rPr>
                    <w:t>NLGGZ: NLGGZPOSGEZ020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28E028D" w14:textId="77777777" w:rsidR="007E3270" w:rsidRPr="000E2683" w:rsidRDefault="007E3270" w:rsidP="00A36316">
                  <w:pPr>
                    <w:rPr>
                      <w:rFonts w:cs="Arial"/>
                      <w:sz w:val="20"/>
                      <w:szCs w:val="20"/>
                    </w:rPr>
                  </w:pPr>
                </w:p>
              </w:tc>
            </w:tr>
          </w:tbl>
          <w:p w14:paraId="3AF03DF9" w14:textId="77777777" w:rsidR="007E3270" w:rsidRPr="000E2683" w:rsidRDefault="007E3270" w:rsidP="00A36316">
            <w:pPr>
              <w:rPr>
                <w:rFonts w:cs="Arial"/>
                <w:sz w:val="20"/>
                <w:szCs w:val="20"/>
              </w:rPr>
            </w:pPr>
          </w:p>
        </w:tc>
      </w:tr>
      <w:tr w:rsidR="007E3270" w:rsidRPr="000E2683" w14:paraId="2DBF38D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85E5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714B" w14:textId="77777777" w:rsidR="007E3270" w:rsidRPr="000E2683" w:rsidRDefault="007E3270" w:rsidP="00A36316">
            <w:pPr>
              <w:rPr>
                <w:rFonts w:eastAsia="Calibri" w:cs="Arial"/>
                <w:sz w:val="20"/>
                <w:szCs w:val="20"/>
              </w:rPr>
            </w:pPr>
          </w:p>
        </w:tc>
      </w:tr>
      <w:bookmarkEnd w:id="99"/>
    </w:tbl>
    <w:p w14:paraId="1BF46DD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AEA7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26B3DD" w14:textId="77777777" w:rsidR="007E3270" w:rsidRPr="000E2683" w:rsidRDefault="007E3270" w:rsidP="00A36316">
            <w:pPr>
              <w:rPr>
                <w:rFonts w:eastAsia="Calibri" w:cs="Arial"/>
                <w:b/>
                <w:color w:val="FFFFFF"/>
                <w:sz w:val="20"/>
                <w:szCs w:val="20"/>
              </w:rPr>
            </w:pPr>
            <w:bookmarkStart w:id="100" w:name="BKM_2C1974DA_F5C6_4E0C_9140_9451527341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EE832"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9.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nadenken</w:t>
            </w:r>
            <w:proofErr w:type="spellEnd"/>
            <w:r w:rsidRPr="000E2683">
              <w:rPr>
                <w:rFonts w:eastAsia="Calibri" w:cs="Arial"/>
                <w:color w:val="FFFFFF"/>
                <w:sz w:val="20"/>
                <w:szCs w:val="20"/>
              </w:rPr>
              <w:t xml:space="preserve">?  </w:t>
            </w:r>
          </w:p>
        </w:tc>
      </w:tr>
      <w:tr w:rsidR="007E3270" w:rsidRPr="000E2683" w14:paraId="5FB708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6AEA7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B1592D" w14:textId="42D0C17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nadenken</w:t>
            </w:r>
            <w:proofErr w:type="spellEnd"/>
            <w:r>
              <w:rPr>
                <w:rFonts w:eastAsia="Calibri" w:cs="Arial"/>
                <w:sz w:val="20"/>
                <w:szCs w:val="20"/>
              </w:rPr>
              <w:t xml:space="preserve">. </w:t>
            </w:r>
          </w:p>
        </w:tc>
      </w:tr>
      <w:tr w:rsidR="007E3270" w:rsidRPr="000E2683" w14:paraId="20E948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DDAC4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6431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002440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BCB5FE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1896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517DD3" w14:textId="77777777" w:rsidR="007E3270" w:rsidRPr="000E2683" w:rsidRDefault="007E3270" w:rsidP="00A36316">
                  <w:pPr>
                    <w:rPr>
                      <w:rFonts w:cs="Arial"/>
                      <w:sz w:val="20"/>
                      <w:szCs w:val="20"/>
                    </w:rPr>
                  </w:pPr>
                  <w:r w:rsidRPr="000E2683">
                    <w:rPr>
                      <w:rFonts w:eastAsia="Calibri" w:cs="Arial"/>
                      <w:sz w:val="20"/>
                      <w:szCs w:val="20"/>
                    </w:rPr>
                    <w:t>NLGGZ: NLGGZPOSGEZ021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54EB16" w14:textId="77777777" w:rsidR="007E3270" w:rsidRPr="000E2683" w:rsidRDefault="007E3270" w:rsidP="00A36316">
                  <w:pPr>
                    <w:rPr>
                      <w:rFonts w:cs="Arial"/>
                      <w:sz w:val="20"/>
                      <w:szCs w:val="20"/>
                    </w:rPr>
                  </w:pPr>
                </w:p>
              </w:tc>
            </w:tr>
          </w:tbl>
          <w:p w14:paraId="742A90CF" w14:textId="77777777" w:rsidR="007E3270" w:rsidRPr="000E2683" w:rsidRDefault="007E3270" w:rsidP="00A36316">
            <w:pPr>
              <w:rPr>
                <w:rFonts w:cs="Arial"/>
                <w:sz w:val="20"/>
                <w:szCs w:val="20"/>
              </w:rPr>
            </w:pPr>
          </w:p>
        </w:tc>
      </w:tr>
      <w:tr w:rsidR="007E3270" w:rsidRPr="000E2683" w14:paraId="71F419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F8402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C28EFA" w14:textId="77777777" w:rsidR="007E3270" w:rsidRPr="000E2683" w:rsidRDefault="007E3270" w:rsidP="00A36316">
            <w:pPr>
              <w:rPr>
                <w:rFonts w:eastAsia="Calibri" w:cs="Arial"/>
                <w:sz w:val="20"/>
                <w:szCs w:val="20"/>
              </w:rPr>
            </w:pPr>
          </w:p>
        </w:tc>
      </w:tr>
      <w:bookmarkEnd w:id="100"/>
    </w:tbl>
    <w:p w14:paraId="3C819B75"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6669E" w14:paraId="4B6EBB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35BE61" w14:textId="77777777" w:rsidR="007E3270" w:rsidRPr="000E2683" w:rsidRDefault="007E3270" w:rsidP="00A36316">
            <w:pPr>
              <w:rPr>
                <w:rFonts w:eastAsia="Calibri" w:cs="Arial"/>
                <w:b/>
                <w:color w:val="FFFFFF"/>
                <w:sz w:val="20"/>
                <w:szCs w:val="20"/>
              </w:rPr>
            </w:pPr>
            <w:bookmarkStart w:id="101" w:name="BKM_6BD4F6EA_729F_40F5_BC83_C487975813C7"/>
            <w:r w:rsidRPr="000E2683">
              <w:rPr>
                <w:rFonts w:eastAsia="Calibri" w:cs="Arial"/>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D57823"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10. Kan je goed zien en horen?  </w:t>
            </w:r>
          </w:p>
        </w:tc>
      </w:tr>
      <w:tr w:rsidR="007E3270" w:rsidRPr="000E2683" w14:paraId="6B9F3D4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CF59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6E1BF" w14:textId="49546AE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zien</w:t>
            </w:r>
            <w:proofErr w:type="spellEnd"/>
            <w:r>
              <w:rPr>
                <w:rFonts w:eastAsia="Calibri" w:cs="Arial"/>
                <w:sz w:val="20"/>
                <w:szCs w:val="20"/>
              </w:rPr>
              <w:t xml:space="preserve"> </w:t>
            </w:r>
            <w:proofErr w:type="spellStart"/>
            <w:r>
              <w:rPr>
                <w:rFonts w:eastAsia="Calibri" w:cs="Arial"/>
                <w:sz w:val="20"/>
                <w:szCs w:val="20"/>
              </w:rPr>
              <w:t>en</w:t>
            </w:r>
            <w:proofErr w:type="spellEnd"/>
            <w:r>
              <w:rPr>
                <w:rFonts w:eastAsia="Calibri" w:cs="Arial"/>
                <w:sz w:val="20"/>
                <w:szCs w:val="20"/>
              </w:rPr>
              <w:t xml:space="preserve"> </w:t>
            </w:r>
            <w:proofErr w:type="spellStart"/>
            <w:r>
              <w:rPr>
                <w:rFonts w:eastAsia="Calibri" w:cs="Arial"/>
                <w:sz w:val="20"/>
                <w:szCs w:val="20"/>
              </w:rPr>
              <w:t>horen</w:t>
            </w:r>
            <w:proofErr w:type="spellEnd"/>
            <w:r>
              <w:rPr>
                <w:rFonts w:eastAsia="Calibri" w:cs="Arial"/>
                <w:sz w:val="20"/>
                <w:szCs w:val="20"/>
              </w:rPr>
              <w:t xml:space="preserve">. </w:t>
            </w:r>
          </w:p>
        </w:tc>
      </w:tr>
      <w:tr w:rsidR="007E3270" w:rsidRPr="000E2683" w14:paraId="727A0D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E54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FFD42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6F3190B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B5C0F3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6FFEE2"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69211B9" w14:textId="77777777" w:rsidR="007E3270" w:rsidRPr="000E2683" w:rsidRDefault="007E3270" w:rsidP="00A36316">
                  <w:pPr>
                    <w:rPr>
                      <w:rFonts w:cs="Arial"/>
                      <w:sz w:val="20"/>
                      <w:szCs w:val="20"/>
                    </w:rPr>
                  </w:pPr>
                  <w:r w:rsidRPr="000E2683">
                    <w:rPr>
                      <w:rFonts w:eastAsia="Calibri" w:cs="Arial"/>
                      <w:sz w:val="20"/>
                      <w:szCs w:val="20"/>
                    </w:rPr>
                    <w:t>NLGGZ: NLGGZPOSGEZ022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BEB614" w14:textId="77777777" w:rsidR="007E3270" w:rsidRPr="000E2683" w:rsidRDefault="007E3270" w:rsidP="00A36316">
                  <w:pPr>
                    <w:rPr>
                      <w:rFonts w:cs="Arial"/>
                      <w:sz w:val="20"/>
                      <w:szCs w:val="20"/>
                    </w:rPr>
                  </w:pPr>
                </w:p>
              </w:tc>
            </w:tr>
          </w:tbl>
          <w:p w14:paraId="55C12EE9" w14:textId="77777777" w:rsidR="007E3270" w:rsidRPr="000E2683" w:rsidRDefault="007E3270" w:rsidP="00A36316">
            <w:pPr>
              <w:rPr>
                <w:rFonts w:cs="Arial"/>
                <w:sz w:val="20"/>
                <w:szCs w:val="20"/>
              </w:rPr>
            </w:pPr>
          </w:p>
        </w:tc>
      </w:tr>
      <w:tr w:rsidR="007E3270" w:rsidRPr="000E2683" w14:paraId="41956C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8A724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501DD5" w14:textId="77777777" w:rsidR="007E3270" w:rsidRPr="000E2683" w:rsidRDefault="007E3270" w:rsidP="00A36316">
            <w:pPr>
              <w:rPr>
                <w:rFonts w:eastAsia="Calibri" w:cs="Arial"/>
                <w:sz w:val="20"/>
                <w:szCs w:val="20"/>
              </w:rPr>
            </w:pPr>
          </w:p>
        </w:tc>
      </w:tr>
      <w:bookmarkEnd w:id="101"/>
    </w:tbl>
    <w:p w14:paraId="1C61786B"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615E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555937" w14:textId="77777777" w:rsidR="007E3270" w:rsidRPr="000E2683" w:rsidRDefault="007E3270" w:rsidP="00A36316">
            <w:pPr>
              <w:rPr>
                <w:rFonts w:eastAsia="Calibri" w:cs="Arial"/>
                <w:b/>
                <w:color w:val="FFFFFF"/>
                <w:sz w:val="20"/>
                <w:szCs w:val="20"/>
              </w:rPr>
            </w:pPr>
            <w:bookmarkStart w:id="102" w:name="BKM_B88F9B27_BD08_44FD_84DC_8170E3BA1A9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4C839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11.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vrolijk</w:t>
            </w:r>
            <w:proofErr w:type="spellEnd"/>
            <w:r w:rsidRPr="000E2683">
              <w:rPr>
                <w:rFonts w:eastAsia="Calibri" w:cs="Arial"/>
                <w:color w:val="FFFFFF"/>
                <w:sz w:val="20"/>
                <w:szCs w:val="20"/>
              </w:rPr>
              <w:t xml:space="preserve">?  </w:t>
            </w:r>
          </w:p>
        </w:tc>
      </w:tr>
      <w:tr w:rsidR="007E3270" w:rsidRPr="000E2683" w14:paraId="3C4E38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78C6A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6A6915" w14:textId="43406EE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vrolijk</w:t>
            </w:r>
            <w:proofErr w:type="spellEnd"/>
            <w:r>
              <w:rPr>
                <w:rFonts w:eastAsia="Calibri" w:cs="Arial"/>
                <w:sz w:val="20"/>
                <w:szCs w:val="20"/>
              </w:rPr>
              <w:t xml:space="preserve">. </w:t>
            </w:r>
          </w:p>
        </w:tc>
      </w:tr>
      <w:tr w:rsidR="007E3270" w:rsidRPr="000E2683" w14:paraId="1412D15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D0BF3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43DA1A"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C1D269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40D9471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F6C649"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21AEC6" w14:textId="77777777" w:rsidR="007E3270" w:rsidRPr="000E2683" w:rsidRDefault="007E3270" w:rsidP="00A36316">
                  <w:pPr>
                    <w:rPr>
                      <w:rFonts w:cs="Arial"/>
                      <w:sz w:val="20"/>
                      <w:szCs w:val="20"/>
                    </w:rPr>
                  </w:pPr>
                  <w:r w:rsidRPr="000E2683">
                    <w:rPr>
                      <w:rFonts w:eastAsia="Calibri" w:cs="Arial"/>
                      <w:sz w:val="20"/>
                      <w:szCs w:val="20"/>
                    </w:rPr>
                    <w:t>NLGGZ: NLGGZPOSGEZ023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A83A5" w14:textId="77777777" w:rsidR="007E3270" w:rsidRPr="000E2683" w:rsidRDefault="007E3270" w:rsidP="00A36316">
                  <w:pPr>
                    <w:rPr>
                      <w:rFonts w:cs="Arial"/>
                      <w:sz w:val="20"/>
                      <w:szCs w:val="20"/>
                    </w:rPr>
                  </w:pPr>
                </w:p>
              </w:tc>
            </w:tr>
          </w:tbl>
          <w:p w14:paraId="6A899B71" w14:textId="77777777" w:rsidR="007E3270" w:rsidRPr="000E2683" w:rsidRDefault="007E3270" w:rsidP="00A36316">
            <w:pPr>
              <w:rPr>
                <w:rFonts w:cs="Arial"/>
                <w:sz w:val="20"/>
                <w:szCs w:val="20"/>
              </w:rPr>
            </w:pPr>
          </w:p>
        </w:tc>
      </w:tr>
      <w:tr w:rsidR="007E3270" w:rsidRPr="000E2683" w14:paraId="24C23AC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5DBE27"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4B576" w14:textId="77777777" w:rsidR="007E3270" w:rsidRPr="000E2683" w:rsidRDefault="007E3270" w:rsidP="00A36316">
            <w:pPr>
              <w:rPr>
                <w:rFonts w:eastAsia="Calibri" w:cs="Arial"/>
                <w:sz w:val="20"/>
                <w:szCs w:val="20"/>
              </w:rPr>
            </w:pPr>
          </w:p>
        </w:tc>
      </w:tr>
      <w:bookmarkEnd w:id="102"/>
    </w:tbl>
    <w:p w14:paraId="4A56702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6669E" w14:paraId="30B2E4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19BCBE" w14:textId="77777777" w:rsidR="007E3270" w:rsidRPr="000E2683" w:rsidRDefault="007E3270" w:rsidP="00A36316">
            <w:pPr>
              <w:rPr>
                <w:rFonts w:eastAsia="Calibri" w:cs="Arial"/>
                <w:b/>
                <w:color w:val="FFFFFF"/>
                <w:sz w:val="20"/>
                <w:szCs w:val="20"/>
              </w:rPr>
            </w:pPr>
            <w:bookmarkStart w:id="103" w:name="BKM_23BA43DA_A16F_4B55_B55B_4B96F64075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6ABBC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12. Ben je blij met wie je bent?  </w:t>
            </w:r>
          </w:p>
        </w:tc>
      </w:tr>
      <w:tr w:rsidR="007E3270" w:rsidRPr="000E2683" w14:paraId="543BF8C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E5FB0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DD5613" w14:textId="043A32C1" w:rsidR="007E3270" w:rsidRPr="000E2683" w:rsidRDefault="004321B2" w:rsidP="00A36316">
            <w:pPr>
              <w:rPr>
                <w:rFonts w:eastAsia="Calibri" w:cs="Arial"/>
                <w:sz w:val="20"/>
                <w:szCs w:val="20"/>
              </w:rPr>
            </w:pPr>
            <w:r w:rsidRPr="004321B2">
              <w:rPr>
                <w:rFonts w:eastAsia="Calibri" w:cs="Arial"/>
                <w:sz w:val="20"/>
                <w:szCs w:val="20"/>
              </w:rPr>
              <w:t xml:space="preserve">Concept </w:t>
            </w:r>
            <w:proofErr w:type="spellStart"/>
            <w:r w:rsidRPr="004321B2">
              <w:rPr>
                <w:rFonts w:eastAsia="Calibri" w:cs="Arial"/>
                <w:sz w:val="20"/>
                <w:szCs w:val="20"/>
              </w:rPr>
              <w:t>blij</w:t>
            </w:r>
            <w:proofErr w:type="spellEnd"/>
            <w:r w:rsidRPr="004321B2">
              <w:rPr>
                <w:rFonts w:eastAsia="Calibri" w:cs="Arial"/>
                <w:sz w:val="20"/>
                <w:szCs w:val="20"/>
              </w:rPr>
              <w:t xml:space="preserve"> met </w:t>
            </w:r>
            <w:proofErr w:type="spellStart"/>
            <w:r w:rsidRPr="004321B2">
              <w:rPr>
                <w:rFonts w:eastAsia="Calibri" w:cs="Arial"/>
                <w:sz w:val="20"/>
                <w:szCs w:val="20"/>
              </w:rPr>
              <w:t>jezelf</w:t>
            </w:r>
            <w:proofErr w:type="spellEnd"/>
            <w:r w:rsidRPr="004321B2">
              <w:rPr>
                <w:rFonts w:eastAsia="Calibri" w:cs="Arial"/>
                <w:sz w:val="20"/>
                <w:szCs w:val="20"/>
              </w:rPr>
              <w:t>.</w:t>
            </w:r>
          </w:p>
        </w:tc>
      </w:tr>
      <w:tr w:rsidR="007E3270" w:rsidRPr="000E2683" w14:paraId="04ECE5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C30CDC"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D11A5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7DC28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EB2D5C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1A504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753E4" w14:textId="77777777" w:rsidR="007E3270" w:rsidRPr="000E2683" w:rsidRDefault="007E3270" w:rsidP="00A36316">
                  <w:pPr>
                    <w:rPr>
                      <w:rFonts w:cs="Arial"/>
                      <w:sz w:val="20"/>
                      <w:szCs w:val="20"/>
                    </w:rPr>
                  </w:pPr>
                  <w:r w:rsidRPr="000E2683">
                    <w:rPr>
                      <w:rFonts w:eastAsia="Calibri" w:cs="Arial"/>
                      <w:sz w:val="20"/>
                      <w:szCs w:val="20"/>
                    </w:rPr>
                    <w:t>NLGGZ: NLGGZPOSGEZ024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5AA3B55" w14:textId="77777777" w:rsidR="007E3270" w:rsidRPr="000E2683" w:rsidRDefault="007E3270" w:rsidP="00A36316">
                  <w:pPr>
                    <w:rPr>
                      <w:rFonts w:cs="Arial"/>
                      <w:sz w:val="20"/>
                      <w:szCs w:val="20"/>
                    </w:rPr>
                  </w:pPr>
                </w:p>
              </w:tc>
            </w:tr>
          </w:tbl>
          <w:p w14:paraId="5DBF8848" w14:textId="77777777" w:rsidR="007E3270" w:rsidRPr="000E2683" w:rsidRDefault="007E3270" w:rsidP="00A36316">
            <w:pPr>
              <w:rPr>
                <w:rFonts w:cs="Arial"/>
                <w:sz w:val="20"/>
                <w:szCs w:val="20"/>
              </w:rPr>
            </w:pPr>
          </w:p>
        </w:tc>
      </w:tr>
      <w:tr w:rsidR="007E3270" w:rsidRPr="000E2683" w14:paraId="734CBCB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09562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3B698B" w14:textId="77777777" w:rsidR="007E3270" w:rsidRPr="000E2683" w:rsidRDefault="007E3270" w:rsidP="00A36316">
            <w:pPr>
              <w:rPr>
                <w:rFonts w:eastAsia="Calibri" w:cs="Arial"/>
                <w:sz w:val="20"/>
                <w:szCs w:val="20"/>
              </w:rPr>
            </w:pPr>
          </w:p>
        </w:tc>
      </w:tr>
      <w:bookmarkEnd w:id="103"/>
    </w:tbl>
    <w:p w14:paraId="61F042F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6669E" w14:paraId="7F1660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460E6A" w14:textId="77777777" w:rsidR="007E3270" w:rsidRPr="000E2683" w:rsidRDefault="007E3270" w:rsidP="00A36316">
            <w:pPr>
              <w:rPr>
                <w:rFonts w:eastAsia="Calibri" w:cs="Arial"/>
                <w:b/>
                <w:color w:val="FFFFFF"/>
                <w:sz w:val="20"/>
                <w:szCs w:val="20"/>
              </w:rPr>
            </w:pPr>
            <w:bookmarkStart w:id="104" w:name="BKM_C34F37AA_D2E2_46E8_8E40_A7E5BA028E3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A3EF0B"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13. Weet je wat je moet doen als het niet goed gaat?  </w:t>
            </w:r>
          </w:p>
        </w:tc>
      </w:tr>
      <w:tr w:rsidR="007E3270" w:rsidRPr="000E2683" w14:paraId="5740587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7FD5F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3FBCF1" w14:textId="49D7A59E"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weten</w:t>
            </w:r>
            <w:proofErr w:type="spellEnd"/>
            <w:r>
              <w:rPr>
                <w:rFonts w:eastAsia="Calibri" w:cs="Arial"/>
                <w:sz w:val="20"/>
                <w:szCs w:val="20"/>
              </w:rPr>
              <w:t xml:space="preserve">. </w:t>
            </w:r>
          </w:p>
        </w:tc>
      </w:tr>
      <w:tr w:rsidR="007E3270" w:rsidRPr="000E2683" w14:paraId="1944B58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8DE0A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F085A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72A4C85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393F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F4F606"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F394A" w14:textId="77777777" w:rsidR="007E3270" w:rsidRPr="000E2683" w:rsidRDefault="007E3270" w:rsidP="00A36316">
                  <w:pPr>
                    <w:rPr>
                      <w:rFonts w:cs="Arial"/>
                      <w:sz w:val="20"/>
                      <w:szCs w:val="20"/>
                    </w:rPr>
                  </w:pPr>
                  <w:r w:rsidRPr="000E2683">
                    <w:rPr>
                      <w:rFonts w:eastAsia="Calibri" w:cs="Arial"/>
                      <w:sz w:val="20"/>
                      <w:szCs w:val="20"/>
                    </w:rPr>
                    <w:t>NLGGZ: NLGGZPOSGEZ025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95C87D" w14:textId="77777777" w:rsidR="007E3270" w:rsidRPr="000E2683" w:rsidRDefault="007E3270" w:rsidP="00A36316">
                  <w:pPr>
                    <w:rPr>
                      <w:rFonts w:cs="Arial"/>
                      <w:sz w:val="20"/>
                      <w:szCs w:val="20"/>
                    </w:rPr>
                  </w:pPr>
                </w:p>
              </w:tc>
            </w:tr>
          </w:tbl>
          <w:p w14:paraId="3C570D44" w14:textId="77777777" w:rsidR="007E3270" w:rsidRPr="000E2683" w:rsidRDefault="007E3270" w:rsidP="00A36316">
            <w:pPr>
              <w:rPr>
                <w:rFonts w:cs="Arial"/>
                <w:sz w:val="20"/>
                <w:szCs w:val="20"/>
              </w:rPr>
            </w:pPr>
          </w:p>
        </w:tc>
      </w:tr>
      <w:tr w:rsidR="007E3270" w:rsidRPr="000E2683" w14:paraId="4ED4720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A674E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DF2D2A" w14:textId="77777777" w:rsidR="007E3270" w:rsidRPr="000E2683" w:rsidRDefault="007E3270" w:rsidP="00A36316">
            <w:pPr>
              <w:rPr>
                <w:rFonts w:eastAsia="Calibri" w:cs="Arial"/>
                <w:sz w:val="20"/>
                <w:szCs w:val="20"/>
              </w:rPr>
            </w:pPr>
          </w:p>
        </w:tc>
      </w:tr>
      <w:bookmarkEnd w:id="104"/>
    </w:tbl>
    <w:p w14:paraId="47278B93"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6669E" w14:paraId="7703DD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226B1B" w14:textId="77777777" w:rsidR="007E3270" w:rsidRPr="000E2683" w:rsidRDefault="007E3270" w:rsidP="00A36316">
            <w:pPr>
              <w:rPr>
                <w:rFonts w:eastAsia="Calibri" w:cs="Arial"/>
                <w:b/>
                <w:color w:val="FFFFFF"/>
                <w:sz w:val="20"/>
                <w:szCs w:val="20"/>
              </w:rPr>
            </w:pPr>
            <w:bookmarkStart w:id="105" w:name="BKM_6BDADCEF_C9BD_4764_817A_45071C0A85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73C971"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14. Beslis je zelf over belangrijke dingen?  </w:t>
            </w:r>
          </w:p>
        </w:tc>
      </w:tr>
      <w:tr w:rsidR="007E3270" w:rsidRPr="000E2683" w14:paraId="3CEF5B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5CFA3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7CFE6" w14:textId="545AF0A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beslissen</w:t>
            </w:r>
            <w:proofErr w:type="spellEnd"/>
            <w:r>
              <w:rPr>
                <w:rFonts w:eastAsia="Calibri" w:cs="Arial"/>
                <w:sz w:val="20"/>
                <w:szCs w:val="20"/>
              </w:rPr>
              <w:t xml:space="preserve">. </w:t>
            </w:r>
          </w:p>
        </w:tc>
      </w:tr>
      <w:tr w:rsidR="007E3270" w:rsidRPr="000E2683" w14:paraId="02AA9B7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0E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A2768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04126A2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023E3B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1B36C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D11C850" w14:textId="77777777" w:rsidR="007E3270" w:rsidRPr="000E2683" w:rsidRDefault="007E3270" w:rsidP="00A36316">
                  <w:pPr>
                    <w:rPr>
                      <w:rFonts w:cs="Arial"/>
                      <w:sz w:val="20"/>
                      <w:szCs w:val="20"/>
                    </w:rPr>
                  </w:pPr>
                  <w:r w:rsidRPr="000E2683">
                    <w:rPr>
                      <w:rFonts w:eastAsia="Calibri" w:cs="Arial"/>
                      <w:sz w:val="20"/>
                      <w:szCs w:val="20"/>
                    </w:rPr>
                    <w:t>NLGGZ: NLGGZPOSGEZ026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E3E893D" w14:textId="77777777" w:rsidR="007E3270" w:rsidRPr="000E2683" w:rsidRDefault="007E3270" w:rsidP="00A36316">
                  <w:pPr>
                    <w:rPr>
                      <w:rFonts w:cs="Arial"/>
                      <w:sz w:val="20"/>
                      <w:szCs w:val="20"/>
                    </w:rPr>
                  </w:pPr>
                </w:p>
              </w:tc>
            </w:tr>
          </w:tbl>
          <w:p w14:paraId="2BE4D028" w14:textId="77777777" w:rsidR="007E3270" w:rsidRPr="000E2683" w:rsidRDefault="007E3270" w:rsidP="00A36316">
            <w:pPr>
              <w:rPr>
                <w:rFonts w:cs="Arial"/>
                <w:sz w:val="20"/>
                <w:szCs w:val="20"/>
              </w:rPr>
            </w:pPr>
          </w:p>
        </w:tc>
      </w:tr>
      <w:tr w:rsidR="007E3270" w:rsidRPr="000E2683" w14:paraId="158802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FD31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D18FD7" w14:textId="77777777" w:rsidR="007E3270" w:rsidRPr="000E2683" w:rsidRDefault="007E3270" w:rsidP="00A36316">
            <w:pPr>
              <w:rPr>
                <w:rFonts w:eastAsia="Calibri" w:cs="Arial"/>
                <w:sz w:val="20"/>
                <w:szCs w:val="20"/>
              </w:rPr>
            </w:pPr>
          </w:p>
        </w:tc>
      </w:tr>
      <w:bookmarkEnd w:id="105"/>
    </w:tbl>
    <w:p w14:paraId="1DCDEE1D"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96669E" w14:paraId="186B29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349EB6" w14:textId="77777777" w:rsidR="007E3270" w:rsidRPr="000E2683" w:rsidRDefault="007E3270" w:rsidP="00A36316">
            <w:pPr>
              <w:rPr>
                <w:rFonts w:eastAsia="Calibri" w:cs="Arial"/>
                <w:b/>
                <w:color w:val="FFFFFF"/>
                <w:sz w:val="20"/>
                <w:szCs w:val="20"/>
              </w:rPr>
            </w:pPr>
            <w:bookmarkStart w:id="106" w:name="BKM_7FCC8B2E_3129_4980_B983_092EFD4DAE4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B96D3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Je hebt nagedacht over je gevoel en gedachten.</w:t>
            </w:r>
          </w:p>
          <w:p w14:paraId="4DA0445B" w14:textId="77777777" w:rsidR="007E3270" w:rsidRPr="000E2683" w:rsidRDefault="007E3270" w:rsidP="00C81C86">
            <w:pPr>
              <w:rPr>
                <w:rFonts w:eastAsia="Calibri" w:cs="Arial"/>
                <w:color w:val="FFFFFF"/>
                <w:sz w:val="20"/>
                <w:szCs w:val="20"/>
                <w:lang w:val="nl-NL"/>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lang w:val="nl-NL"/>
              </w:rPr>
              <w:t xml:space="preserve">1 2 3 4 5 6 7 8 9 10   </w:t>
            </w:r>
          </w:p>
        </w:tc>
      </w:tr>
      <w:tr w:rsidR="007E3270" w:rsidRPr="000E2683" w14:paraId="53F301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2BC5A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6CCCA0" w14:textId="3FCE2E60"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‘Mentaal Welbevinden’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tc>
      </w:tr>
      <w:tr w:rsidR="007E3270" w:rsidRPr="000E2683" w14:paraId="11F151A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7C0AE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B9FE1"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286FE51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66D7E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6687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731757" w14:textId="77777777" w:rsidR="007E3270" w:rsidRPr="000E2683" w:rsidRDefault="007E3270" w:rsidP="00A36316">
                  <w:pPr>
                    <w:rPr>
                      <w:rFonts w:cs="Arial"/>
                      <w:sz w:val="20"/>
                      <w:szCs w:val="20"/>
                    </w:rPr>
                  </w:pPr>
                  <w:r w:rsidRPr="000E2683">
                    <w:rPr>
                      <w:rFonts w:eastAsia="Calibri" w:cs="Arial"/>
                      <w:sz w:val="20"/>
                      <w:szCs w:val="20"/>
                    </w:rPr>
                    <w:t>NLGGZ: NLGGZPOSGEZ029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534ABB" w14:textId="77777777" w:rsidR="007E3270" w:rsidRPr="000E2683" w:rsidRDefault="007E3270" w:rsidP="00A36316">
                  <w:pPr>
                    <w:rPr>
                      <w:rFonts w:cs="Arial"/>
                      <w:sz w:val="20"/>
                      <w:szCs w:val="20"/>
                    </w:rPr>
                  </w:pPr>
                </w:p>
              </w:tc>
            </w:tr>
          </w:tbl>
          <w:p w14:paraId="19749474" w14:textId="77777777" w:rsidR="007E3270" w:rsidRPr="000E2683" w:rsidRDefault="007E3270" w:rsidP="00A36316">
            <w:pPr>
              <w:rPr>
                <w:rFonts w:cs="Arial"/>
                <w:sz w:val="20"/>
                <w:szCs w:val="20"/>
              </w:rPr>
            </w:pPr>
          </w:p>
        </w:tc>
      </w:tr>
      <w:tr w:rsidR="007E3270" w:rsidRPr="000E2683" w14:paraId="4035D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B4204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75934" w14:textId="77777777" w:rsidR="007E3270" w:rsidRPr="000E2683" w:rsidRDefault="007E3270" w:rsidP="00A36316">
            <w:pPr>
              <w:rPr>
                <w:rFonts w:eastAsia="Calibri" w:cs="Arial"/>
                <w:sz w:val="20"/>
                <w:szCs w:val="20"/>
              </w:rPr>
            </w:pPr>
          </w:p>
        </w:tc>
      </w:tr>
      <w:bookmarkEnd w:id="106"/>
    </w:tbl>
    <w:p w14:paraId="6D144225" w14:textId="77777777" w:rsidR="007E3270" w:rsidRPr="000E2683" w:rsidRDefault="007E3270" w:rsidP="007E3270">
      <w:pPr>
        <w:rPr>
          <w:rFonts w:eastAsia="Calibri" w:cs="Arial"/>
          <w:sz w:val="20"/>
          <w:szCs w:val="20"/>
        </w:rPr>
      </w:pPr>
    </w:p>
    <w:p w14:paraId="1F7A22ED" w14:textId="77777777" w:rsidR="004321B2" w:rsidRDefault="004321B2" w:rsidP="004947F6">
      <w:pPr>
        <w:rPr>
          <w:rFonts w:cs="Arial"/>
          <w:b/>
          <w:color w:val="004080"/>
          <w:sz w:val="20"/>
          <w:szCs w:val="20"/>
          <w:lang w:val="nl-NL"/>
        </w:rPr>
      </w:pPr>
    </w:p>
    <w:p w14:paraId="651A1733" w14:textId="77777777" w:rsidR="004321B2" w:rsidRDefault="004321B2" w:rsidP="004947F6">
      <w:pPr>
        <w:rPr>
          <w:rFonts w:cs="Arial"/>
          <w:b/>
          <w:color w:val="004080"/>
          <w:sz w:val="20"/>
          <w:szCs w:val="20"/>
          <w:lang w:val="nl-NL"/>
        </w:rPr>
      </w:pPr>
    </w:p>
    <w:p w14:paraId="4D5DF2CA" w14:textId="77777777" w:rsidR="004321B2" w:rsidRDefault="004321B2" w:rsidP="004947F6">
      <w:pPr>
        <w:rPr>
          <w:rFonts w:cs="Arial"/>
          <w:b/>
          <w:color w:val="004080"/>
          <w:sz w:val="20"/>
          <w:szCs w:val="20"/>
          <w:lang w:val="nl-NL"/>
        </w:rPr>
      </w:pPr>
    </w:p>
    <w:p w14:paraId="0936BC57" w14:textId="77777777" w:rsidR="004321B2" w:rsidRDefault="004321B2" w:rsidP="004947F6">
      <w:pPr>
        <w:rPr>
          <w:rFonts w:cs="Arial"/>
          <w:b/>
          <w:color w:val="004080"/>
          <w:sz w:val="20"/>
          <w:szCs w:val="20"/>
          <w:lang w:val="nl-NL"/>
        </w:rPr>
      </w:pPr>
    </w:p>
    <w:p w14:paraId="2D15299F" w14:textId="77777777" w:rsidR="004321B2" w:rsidRDefault="004321B2" w:rsidP="004947F6">
      <w:pPr>
        <w:rPr>
          <w:rFonts w:cs="Arial"/>
          <w:b/>
          <w:color w:val="004080"/>
          <w:sz w:val="20"/>
          <w:szCs w:val="20"/>
          <w:lang w:val="nl-NL"/>
        </w:rPr>
      </w:pPr>
    </w:p>
    <w:p w14:paraId="05548C21" w14:textId="77777777" w:rsidR="004321B2" w:rsidRDefault="004321B2" w:rsidP="004947F6">
      <w:pPr>
        <w:rPr>
          <w:rFonts w:cs="Arial"/>
          <w:b/>
          <w:color w:val="004080"/>
          <w:sz w:val="20"/>
          <w:szCs w:val="20"/>
          <w:lang w:val="nl-NL"/>
        </w:rPr>
      </w:pPr>
    </w:p>
    <w:p w14:paraId="1E44DE16" w14:textId="77777777" w:rsidR="004321B2" w:rsidRDefault="004321B2" w:rsidP="004947F6">
      <w:pPr>
        <w:rPr>
          <w:rFonts w:cs="Arial"/>
          <w:b/>
          <w:color w:val="004080"/>
          <w:sz w:val="20"/>
          <w:szCs w:val="20"/>
          <w:lang w:val="nl-NL"/>
        </w:rPr>
      </w:pPr>
    </w:p>
    <w:p w14:paraId="0EA3D40D" w14:textId="77777777" w:rsidR="004321B2" w:rsidRDefault="004321B2" w:rsidP="004947F6">
      <w:pPr>
        <w:rPr>
          <w:rFonts w:cs="Arial"/>
          <w:b/>
          <w:color w:val="004080"/>
          <w:sz w:val="20"/>
          <w:szCs w:val="20"/>
          <w:lang w:val="nl-NL"/>
        </w:rPr>
      </w:pPr>
    </w:p>
    <w:p w14:paraId="3D12F6F7" w14:textId="77777777" w:rsidR="004321B2" w:rsidRDefault="004321B2" w:rsidP="004947F6">
      <w:pPr>
        <w:rPr>
          <w:rFonts w:cs="Arial"/>
          <w:b/>
          <w:color w:val="004080"/>
          <w:sz w:val="20"/>
          <w:szCs w:val="20"/>
          <w:lang w:val="nl-NL"/>
        </w:rPr>
      </w:pPr>
    </w:p>
    <w:p w14:paraId="5CFFEAB5" w14:textId="77777777" w:rsidR="004321B2" w:rsidRDefault="004321B2" w:rsidP="004947F6">
      <w:pPr>
        <w:rPr>
          <w:rFonts w:cs="Arial"/>
          <w:b/>
          <w:color w:val="004080"/>
          <w:sz w:val="20"/>
          <w:szCs w:val="20"/>
          <w:lang w:val="nl-NL"/>
        </w:rPr>
      </w:pPr>
    </w:p>
    <w:p w14:paraId="728C252C" w14:textId="77777777" w:rsidR="004321B2" w:rsidRPr="00B652C0" w:rsidRDefault="004321B2" w:rsidP="004947F6">
      <w:pPr>
        <w:rPr>
          <w:rFonts w:cs="Arial"/>
          <w:b/>
          <w:color w:val="000000" w:themeColor="text1"/>
          <w:sz w:val="20"/>
          <w:szCs w:val="20"/>
          <w:lang w:val="nl-NL"/>
        </w:rPr>
      </w:pPr>
    </w:p>
    <w:p w14:paraId="3D3A70F7" w14:textId="057AFEED" w:rsidR="004947F6" w:rsidRPr="00B652C0" w:rsidRDefault="004947F6" w:rsidP="004947F6">
      <w:pPr>
        <w:rPr>
          <w:rFonts w:cs="Arial"/>
          <w:b/>
          <w:color w:val="000000" w:themeColor="text1"/>
          <w:sz w:val="20"/>
          <w:szCs w:val="20"/>
          <w:lang w:val="nl-NL"/>
        </w:rPr>
      </w:pPr>
      <w:r w:rsidRPr="00B652C0">
        <w:rPr>
          <w:rFonts w:cs="Arial"/>
          <w:b/>
          <w:color w:val="000000" w:themeColor="text1"/>
          <w:sz w:val="20"/>
          <w:szCs w:val="20"/>
          <w:lang w:val="nl-NL"/>
        </w:rPr>
        <w:t>Subschaal 3 Zinvol leven</w:t>
      </w:r>
    </w:p>
    <w:p w14:paraId="060C8063" w14:textId="77777777" w:rsidR="004947F6" w:rsidRPr="000E2683" w:rsidRDefault="004947F6" w:rsidP="007E3270">
      <w:pPr>
        <w:rPr>
          <w:rFonts w:eastAsia="Calibri" w:cs="Arial"/>
          <w:sz w:val="20"/>
          <w:szCs w:val="20"/>
        </w:rPr>
      </w:pPr>
    </w:p>
    <w:p w14:paraId="28A60279" w14:textId="4677F6BF" w:rsidR="001379E4" w:rsidRPr="000E2683" w:rsidRDefault="00E6217C">
      <w:pPr>
        <w:rPr>
          <w:rFonts w:cs="Arial"/>
          <w:b/>
          <w:color w:val="004080"/>
          <w:sz w:val="20"/>
          <w:szCs w:val="20"/>
          <w:lang w:val="nl-NL"/>
        </w:rPr>
      </w:pPr>
      <w:r w:rsidRPr="00E6217C">
        <w:rPr>
          <w:rFonts w:cs="Arial"/>
          <w:b/>
          <w:noProof/>
          <w:color w:val="004080"/>
          <w:sz w:val="20"/>
          <w:szCs w:val="20"/>
          <w:lang w:val="nl-NL"/>
        </w:rPr>
        <w:drawing>
          <wp:inline distT="0" distB="0" distL="0" distR="0" wp14:anchorId="4A7EB141" wp14:editId="2ED1E161">
            <wp:extent cx="5880773" cy="4314825"/>
            <wp:effectExtent l="0" t="0" r="571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2110" cy="4315806"/>
                    </a:xfrm>
                    <a:prstGeom prst="rect">
                      <a:avLst/>
                    </a:prstGeom>
                    <a:noFill/>
                    <a:ln>
                      <a:noFill/>
                    </a:ln>
                  </pic:spPr>
                </pic:pic>
              </a:graphicData>
            </a:graphic>
          </wp:inline>
        </w:drawing>
      </w:r>
    </w:p>
    <w:tbl>
      <w:tblPr>
        <w:tblW w:w="9017" w:type="dxa"/>
        <w:tblInd w:w="-53" w:type="dxa"/>
        <w:tblLayout w:type="fixed"/>
        <w:tblCellMar>
          <w:left w:w="60" w:type="dxa"/>
          <w:right w:w="60" w:type="dxa"/>
        </w:tblCellMar>
        <w:tblLook w:val="04A0" w:firstRow="1" w:lastRow="0" w:firstColumn="1" w:lastColumn="0" w:noHBand="0" w:noVBand="1"/>
      </w:tblPr>
      <w:tblGrid>
        <w:gridCol w:w="17"/>
        <w:gridCol w:w="2143"/>
        <w:gridCol w:w="2364"/>
        <w:gridCol w:w="4476"/>
        <w:gridCol w:w="17"/>
      </w:tblGrid>
      <w:tr w:rsidR="001379E4" w:rsidRPr="000E2683" w14:paraId="3A358FF3" w14:textId="77777777" w:rsidTr="00A36316">
        <w:trPr>
          <w:gridBefore w:val="1"/>
          <w:wBefore w:w="17" w:type="dxa"/>
        </w:trPr>
        <w:tc>
          <w:tcPr>
            <w:tcW w:w="4507" w:type="dxa"/>
            <w:gridSpan w:val="2"/>
            <w:tcMar>
              <w:top w:w="0" w:type="dxa"/>
              <w:left w:w="60" w:type="dxa"/>
              <w:bottom w:w="0" w:type="dxa"/>
              <w:right w:w="60" w:type="dxa"/>
            </w:tcMar>
          </w:tcPr>
          <w:p w14:paraId="03B9B1C1" w14:textId="77777777" w:rsidR="001379E4" w:rsidRPr="000E2683" w:rsidRDefault="001379E4" w:rsidP="00A36316">
            <w:pPr>
              <w:rPr>
                <w:rFonts w:eastAsia="Calibri" w:cs="Arial"/>
                <w:sz w:val="20"/>
                <w:szCs w:val="20"/>
              </w:rPr>
            </w:pPr>
            <w:bookmarkStart w:id="107" w:name="BKM_D65B6B20_E4AE_47F5_A0E5_C19D63006CA6"/>
          </w:p>
        </w:tc>
        <w:tc>
          <w:tcPr>
            <w:tcW w:w="4493" w:type="dxa"/>
            <w:gridSpan w:val="2"/>
            <w:tcMar>
              <w:top w:w="0" w:type="dxa"/>
              <w:left w:w="60" w:type="dxa"/>
              <w:bottom w:w="0" w:type="dxa"/>
              <w:right w:w="60" w:type="dxa"/>
            </w:tcMar>
          </w:tcPr>
          <w:p w14:paraId="05E4EBC5" w14:textId="77777777" w:rsidR="001379E4" w:rsidRPr="000E2683" w:rsidRDefault="001379E4" w:rsidP="00A36316">
            <w:pPr>
              <w:rPr>
                <w:rFonts w:eastAsia="Calibri" w:cs="Arial"/>
                <w:sz w:val="20"/>
                <w:szCs w:val="20"/>
              </w:rPr>
            </w:pPr>
          </w:p>
        </w:tc>
      </w:tr>
      <w:tr w:rsidR="001379E4" w:rsidRPr="000E2683" w14:paraId="48E0F5E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E03DA3" w14:textId="77777777" w:rsidR="001379E4" w:rsidRPr="000E2683" w:rsidRDefault="001379E4" w:rsidP="00A36316">
            <w:pPr>
              <w:rPr>
                <w:rFonts w:eastAsia="Calibri" w:cs="Arial"/>
                <w:b/>
                <w:color w:val="FFFFFF"/>
                <w:sz w:val="20"/>
                <w:szCs w:val="20"/>
              </w:rPr>
            </w:pPr>
            <w:bookmarkStart w:id="108" w:name="BKM_D188BE13_26B0_4CE0_B3CC_F5C9AE9EEE78"/>
            <w:bookmarkEnd w:id="107"/>
            <w:r w:rsidRPr="000E2683">
              <w:rPr>
                <w:rFonts w:eastAsia="Calibri" w:cs="Arial"/>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A96052" w14:textId="77777777" w:rsidR="001379E4" w:rsidRPr="000E2683" w:rsidRDefault="001379E4" w:rsidP="00A36316">
            <w:pPr>
              <w:rPr>
                <w:rFonts w:eastAsia="Calibri" w:cs="Arial"/>
                <w:color w:val="FFFFFF"/>
                <w:sz w:val="20"/>
                <w:szCs w:val="20"/>
              </w:rPr>
            </w:pPr>
            <w:r w:rsidRPr="000E2683">
              <w:rPr>
                <w:rFonts w:eastAsia="Calibri" w:cs="Arial"/>
                <w:color w:val="FFFFFF"/>
                <w:sz w:val="20"/>
                <w:szCs w:val="20"/>
              </w:rPr>
              <w:t xml:space="preserve">3. </w:t>
            </w:r>
            <w:proofErr w:type="spellStart"/>
            <w:r w:rsidRPr="000E2683">
              <w:rPr>
                <w:rFonts w:eastAsia="Calibri" w:cs="Arial"/>
                <w:color w:val="FFFFFF"/>
                <w:sz w:val="20"/>
                <w:szCs w:val="20"/>
              </w:rPr>
              <w:t>Zinvol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1379E4" w:rsidRPr="000E2683" w14:paraId="3B8DC0C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4700D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F7914B" w14:textId="77777777" w:rsidR="001379E4" w:rsidRPr="000E2683" w:rsidRDefault="001379E4" w:rsidP="00A36316">
            <w:pPr>
              <w:rPr>
                <w:rFonts w:eastAsia="Calibri" w:cs="Arial"/>
                <w:sz w:val="20"/>
                <w:szCs w:val="20"/>
              </w:rPr>
            </w:pPr>
            <w:r w:rsidRPr="000E2683">
              <w:rPr>
                <w:rFonts w:eastAsia="Calibri" w:cs="Arial"/>
                <w:sz w:val="20"/>
                <w:szCs w:val="20"/>
                <w:lang w:val="nl-NL"/>
              </w:rPr>
              <w:t xml:space="preserve">Container van het concept zinvol level uit de Vragenlijst Positieve Gezondheid. Deze container bevat alle gegevenselementen van het concept zinvol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1379E4" w:rsidRPr="000E2683" w14:paraId="5627771B"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29D75B"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378CF6" w14:textId="77777777" w:rsidR="001379E4" w:rsidRPr="000E2683" w:rsidRDefault="001379E4" w:rsidP="00A36316">
            <w:pPr>
              <w:rPr>
                <w:rFonts w:eastAsia="Calibri" w:cs="Arial"/>
                <w:sz w:val="20"/>
                <w:szCs w:val="20"/>
              </w:rPr>
            </w:pPr>
          </w:p>
        </w:tc>
      </w:tr>
      <w:tr w:rsidR="001379E4" w:rsidRPr="000E2683" w14:paraId="286EFE80" w14:textId="77777777" w:rsidTr="00A36316">
        <w:tblPrEx>
          <w:tblCellMar>
            <w:left w:w="1" w:type="dxa"/>
            <w:right w:w="1" w:type="dxa"/>
          </w:tblCellMar>
        </w:tblPrEx>
        <w:trPr>
          <w:gridAfter w:val="1"/>
          <w:wAfter w:w="17"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2662549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113A6C"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FB257E" w14:textId="77777777" w:rsidR="001379E4" w:rsidRPr="000E2683" w:rsidRDefault="001379E4" w:rsidP="00A36316">
                  <w:pPr>
                    <w:rPr>
                      <w:rFonts w:cs="Arial"/>
                      <w:sz w:val="20"/>
                      <w:szCs w:val="20"/>
                    </w:rPr>
                  </w:pPr>
                  <w:r w:rsidRPr="000E2683">
                    <w:rPr>
                      <w:rFonts w:eastAsia="Calibri" w:cs="Arial"/>
                      <w:sz w:val="20"/>
                      <w:szCs w:val="20"/>
                    </w:rPr>
                    <w:t>NLGGZ: NLGGZPOSGEZ005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DA0798" w14:textId="77777777" w:rsidR="001379E4" w:rsidRPr="000E2683" w:rsidRDefault="001379E4" w:rsidP="00A36316">
                  <w:pPr>
                    <w:rPr>
                      <w:rFonts w:cs="Arial"/>
                      <w:sz w:val="20"/>
                      <w:szCs w:val="20"/>
                    </w:rPr>
                  </w:pPr>
                </w:p>
              </w:tc>
            </w:tr>
          </w:tbl>
          <w:p w14:paraId="25542728" w14:textId="77777777" w:rsidR="001379E4" w:rsidRPr="000E2683" w:rsidRDefault="001379E4" w:rsidP="00A36316">
            <w:pPr>
              <w:rPr>
                <w:rFonts w:cs="Arial"/>
                <w:sz w:val="20"/>
                <w:szCs w:val="20"/>
              </w:rPr>
            </w:pPr>
          </w:p>
        </w:tc>
      </w:tr>
      <w:tr w:rsidR="001379E4" w:rsidRPr="000E2683" w14:paraId="3FE72747"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264D9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7B7292" w14:textId="77777777" w:rsidR="001379E4" w:rsidRPr="000E2683" w:rsidRDefault="001379E4" w:rsidP="00A36316">
            <w:pPr>
              <w:rPr>
                <w:rFonts w:eastAsia="Calibri" w:cs="Arial"/>
                <w:sz w:val="20"/>
                <w:szCs w:val="20"/>
              </w:rPr>
            </w:pPr>
          </w:p>
        </w:tc>
      </w:tr>
      <w:bookmarkEnd w:id="108"/>
    </w:tbl>
    <w:p w14:paraId="21DA994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6669E" w14:paraId="449ADD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36DB09" w14:textId="77777777" w:rsidR="001379E4" w:rsidRPr="000E2683" w:rsidRDefault="001379E4" w:rsidP="00A36316">
            <w:pPr>
              <w:rPr>
                <w:rFonts w:eastAsia="Calibri" w:cs="Arial"/>
                <w:b/>
                <w:color w:val="FFFFFF"/>
                <w:sz w:val="20"/>
                <w:szCs w:val="20"/>
              </w:rPr>
            </w:pPr>
            <w:bookmarkStart w:id="109" w:name="BKM_90074CE4_CAD7_4326_85EC_DD657BE2C6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7DC27D"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15. Vind jij je leven zinvol?  </w:t>
            </w:r>
          </w:p>
        </w:tc>
      </w:tr>
      <w:tr w:rsidR="001379E4" w:rsidRPr="000E2683" w14:paraId="47BD40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24B25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D9772A" w14:textId="5A2BFDDC"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zinvol</w:t>
            </w:r>
            <w:proofErr w:type="spellEnd"/>
            <w:r>
              <w:rPr>
                <w:rFonts w:eastAsia="Calibri" w:cs="Arial"/>
                <w:sz w:val="20"/>
                <w:szCs w:val="20"/>
              </w:rPr>
              <w:t>.</w:t>
            </w:r>
          </w:p>
        </w:tc>
      </w:tr>
      <w:tr w:rsidR="001379E4" w:rsidRPr="000E2683" w14:paraId="1D761E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5C87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C57DC0"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B53E6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37065C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75F519"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3489A98" w14:textId="77777777" w:rsidR="001379E4" w:rsidRPr="000E2683" w:rsidRDefault="001379E4" w:rsidP="00A36316">
                  <w:pPr>
                    <w:rPr>
                      <w:rFonts w:cs="Arial"/>
                      <w:sz w:val="20"/>
                      <w:szCs w:val="20"/>
                    </w:rPr>
                  </w:pPr>
                  <w:r w:rsidRPr="000E2683">
                    <w:rPr>
                      <w:rFonts w:eastAsia="Calibri" w:cs="Arial"/>
                      <w:sz w:val="20"/>
                      <w:szCs w:val="20"/>
                    </w:rPr>
                    <w:t>NLGGZ: NLGGZPOSGEZ030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5FA33D" w14:textId="77777777" w:rsidR="001379E4" w:rsidRPr="000E2683" w:rsidRDefault="001379E4" w:rsidP="00A36316">
                  <w:pPr>
                    <w:rPr>
                      <w:rFonts w:cs="Arial"/>
                      <w:sz w:val="20"/>
                      <w:szCs w:val="20"/>
                    </w:rPr>
                  </w:pPr>
                </w:p>
              </w:tc>
            </w:tr>
          </w:tbl>
          <w:p w14:paraId="0A0B6F30" w14:textId="77777777" w:rsidR="001379E4" w:rsidRPr="000E2683" w:rsidRDefault="001379E4" w:rsidP="00A36316">
            <w:pPr>
              <w:rPr>
                <w:rFonts w:cs="Arial"/>
                <w:sz w:val="20"/>
                <w:szCs w:val="20"/>
              </w:rPr>
            </w:pPr>
          </w:p>
        </w:tc>
      </w:tr>
      <w:tr w:rsidR="001379E4" w:rsidRPr="000E2683" w14:paraId="593644A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8F26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E9322A" w14:textId="77777777" w:rsidR="001379E4" w:rsidRPr="000E2683" w:rsidRDefault="001379E4" w:rsidP="00A36316">
            <w:pPr>
              <w:rPr>
                <w:rFonts w:eastAsia="Calibri" w:cs="Arial"/>
                <w:sz w:val="20"/>
                <w:szCs w:val="20"/>
              </w:rPr>
            </w:pPr>
          </w:p>
        </w:tc>
      </w:tr>
      <w:bookmarkEnd w:id="109"/>
    </w:tbl>
    <w:p w14:paraId="11F5B5BC"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6669E" w14:paraId="7DC900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499DB4" w14:textId="77777777" w:rsidR="001379E4" w:rsidRPr="000E2683" w:rsidRDefault="001379E4" w:rsidP="00A36316">
            <w:pPr>
              <w:rPr>
                <w:rFonts w:eastAsia="Calibri" w:cs="Arial"/>
                <w:b/>
                <w:color w:val="FFFFFF"/>
                <w:sz w:val="20"/>
                <w:szCs w:val="20"/>
              </w:rPr>
            </w:pPr>
            <w:bookmarkStart w:id="110" w:name="BKM_E7D068CA_1E91_4487_9CD7_41740590C3B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33C2E8"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16. Heb je ‘s morgens zin om op te staan?  </w:t>
            </w:r>
          </w:p>
        </w:tc>
      </w:tr>
      <w:tr w:rsidR="001379E4" w:rsidRPr="0096669E" w14:paraId="39CD5D0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31372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1DBC4B" w14:textId="62BBEE3F" w:rsidR="001379E4" w:rsidRPr="004321B2" w:rsidRDefault="004321B2" w:rsidP="00A36316">
            <w:pPr>
              <w:rPr>
                <w:rFonts w:eastAsia="Calibri" w:cs="Arial"/>
                <w:sz w:val="20"/>
                <w:szCs w:val="20"/>
                <w:lang w:val="nl-NL"/>
              </w:rPr>
            </w:pPr>
            <w:r w:rsidRPr="004321B2">
              <w:rPr>
                <w:rFonts w:eastAsia="Calibri" w:cs="Arial"/>
                <w:sz w:val="20"/>
                <w:szCs w:val="20"/>
                <w:lang w:val="nl-NL"/>
              </w:rPr>
              <w:t>Concept zin op te s</w:t>
            </w:r>
            <w:r>
              <w:rPr>
                <w:rFonts w:eastAsia="Calibri" w:cs="Arial"/>
                <w:sz w:val="20"/>
                <w:szCs w:val="20"/>
                <w:lang w:val="nl-NL"/>
              </w:rPr>
              <w:t xml:space="preserve">taan. </w:t>
            </w:r>
          </w:p>
        </w:tc>
      </w:tr>
      <w:tr w:rsidR="001379E4" w:rsidRPr="000E2683" w14:paraId="1495FA9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763F24"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611601"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A2313E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A67617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BBE8C5" w14:textId="77777777" w:rsidR="001379E4" w:rsidRPr="000E2683" w:rsidRDefault="001379E4" w:rsidP="00A36316">
                  <w:pPr>
                    <w:rPr>
                      <w:rFonts w:cs="Arial"/>
                      <w:sz w:val="20"/>
                      <w:szCs w:val="20"/>
                    </w:rPr>
                  </w:pPr>
                  <w:proofErr w:type="gramStart"/>
                  <w:r w:rsidRPr="000E2683">
                    <w:rPr>
                      <w:rFonts w:eastAsia="Calibri" w:cs="Arial"/>
                      <w:b/>
                      <w:sz w:val="20"/>
                      <w:szCs w:val="20"/>
                    </w:rPr>
                    <w:lastRenderedPageBreak/>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DDACF3" w14:textId="77777777" w:rsidR="001379E4" w:rsidRPr="000E2683" w:rsidRDefault="001379E4" w:rsidP="00A36316">
                  <w:pPr>
                    <w:rPr>
                      <w:rFonts w:cs="Arial"/>
                      <w:sz w:val="20"/>
                      <w:szCs w:val="20"/>
                    </w:rPr>
                  </w:pPr>
                  <w:r w:rsidRPr="000E2683">
                    <w:rPr>
                      <w:rFonts w:eastAsia="Calibri" w:cs="Arial"/>
                      <w:sz w:val="20"/>
                      <w:szCs w:val="20"/>
                    </w:rPr>
                    <w:t>NLGGZ: NLGGZPOSGEZ031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40C8E2" w14:textId="77777777" w:rsidR="001379E4" w:rsidRPr="000E2683" w:rsidRDefault="001379E4" w:rsidP="00A36316">
                  <w:pPr>
                    <w:rPr>
                      <w:rFonts w:cs="Arial"/>
                      <w:sz w:val="20"/>
                      <w:szCs w:val="20"/>
                    </w:rPr>
                  </w:pPr>
                </w:p>
              </w:tc>
            </w:tr>
          </w:tbl>
          <w:p w14:paraId="7B11EFA2" w14:textId="77777777" w:rsidR="001379E4" w:rsidRPr="000E2683" w:rsidRDefault="001379E4" w:rsidP="00A36316">
            <w:pPr>
              <w:rPr>
                <w:rFonts w:cs="Arial"/>
                <w:sz w:val="20"/>
                <w:szCs w:val="20"/>
              </w:rPr>
            </w:pPr>
          </w:p>
        </w:tc>
      </w:tr>
      <w:tr w:rsidR="001379E4" w:rsidRPr="000E2683" w14:paraId="269947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BFA7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74CC8" w14:textId="77777777" w:rsidR="001379E4" w:rsidRPr="000E2683" w:rsidRDefault="001379E4" w:rsidP="00A36316">
            <w:pPr>
              <w:rPr>
                <w:rFonts w:eastAsia="Calibri" w:cs="Arial"/>
                <w:sz w:val="20"/>
                <w:szCs w:val="20"/>
              </w:rPr>
            </w:pPr>
          </w:p>
        </w:tc>
      </w:tr>
      <w:bookmarkEnd w:id="110"/>
    </w:tbl>
    <w:p w14:paraId="6145F3F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6669E" w14:paraId="315141E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AD1535" w14:textId="77777777" w:rsidR="001379E4" w:rsidRPr="000E2683" w:rsidRDefault="001379E4" w:rsidP="00A36316">
            <w:pPr>
              <w:rPr>
                <w:rFonts w:eastAsia="Calibri" w:cs="Arial"/>
                <w:b/>
                <w:color w:val="FFFFFF"/>
                <w:sz w:val="20"/>
                <w:szCs w:val="20"/>
              </w:rPr>
            </w:pPr>
            <w:bookmarkStart w:id="111" w:name="BKM_F5DBBF08_FAAA_46D4_A280_CD9B3F6C636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138139"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17. Zijn er dingen die je graag wil doen in je leven?  </w:t>
            </w:r>
          </w:p>
        </w:tc>
      </w:tr>
      <w:tr w:rsidR="001379E4" w:rsidRPr="000E2683" w14:paraId="6EDA745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AC8E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9713F" w14:textId="10C1B1A2"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graag</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1379E4" w:rsidRPr="000E2683" w14:paraId="0727EF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E5AD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FC226"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6F4AB82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B4FCE4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32282"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EF9A76" w14:textId="77777777" w:rsidR="001379E4" w:rsidRPr="000E2683" w:rsidRDefault="001379E4" w:rsidP="00A36316">
                  <w:pPr>
                    <w:rPr>
                      <w:rFonts w:cs="Arial"/>
                      <w:sz w:val="20"/>
                      <w:szCs w:val="20"/>
                    </w:rPr>
                  </w:pPr>
                  <w:r w:rsidRPr="000E2683">
                    <w:rPr>
                      <w:rFonts w:eastAsia="Calibri" w:cs="Arial"/>
                      <w:sz w:val="20"/>
                      <w:szCs w:val="20"/>
                    </w:rPr>
                    <w:t>NLGGZ: NLGGZPOSGEZ032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057469" w14:textId="77777777" w:rsidR="001379E4" w:rsidRPr="000E2683" w:rsidRDefault="001379E4" w:rsidP="00A36316">
                  <w:pPr>
                    <w:rPr>
                      <w:rFonts w:cs="Arial"/>
                      <w:sz w:val="20"/>
                      <w:szCs w:val="20"/>
                    </w:rPr>
                  </w:pPr>
                </w:p>
              </w:tc>
            </w:tr>
          </w:tbl>
          <w:p w14:paraId="3FA9C72C" w14:textId="77777777" w:rsidR="001379E4" w:rsidRPr="000E2683" w:rsidRDefault="001379E4" w:rsidP="00A36316">
            <w:pPr>
              <w:rPr>
                <w:rFonts w:cs="Arial"/>
                <w:sz w:val="20"/>
                <w:szCs w:val="20"/>
              </w:rPr>
            </w:pPr>
          </w:p>
        </w:tc>
      </w:tr>
      <w:tr w:rsidR="001379E4" w:rsidRPr="000E2683" w14:paraId="1F9557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88845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9F052" w14:textId="77777777" w:rsidR="001379E4" w:rsidRPr="000E2683" w:rsidRDefault="001379E4" w:rsidP="00A36316">
            <w:pPr>
              <w:rPr>
                <w:rFonts w:eastAsia="Calibri" w:cs="Arial"/>
                <w:sz w:val="20"/>
                <w:szCs w:val="20"/>
              </w:rPr>
            </w:pPr>
          </w:p>
        </w:tc>
      </w:tr>
      <w:bookmarkEnd w:id="111"/>
    </w:tbl>
    <w:p w14:paraId="3F3D331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6669E" w14:paraId="120AE67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DD8426" w14:textId="77777777" w:rsidR="001379E4" w:rsidRPr="000E2683" w:rsidRDefault="001379E4" w:rsidP="00A36316">
            <w:pPr>
              <w:rPr>
                <w:rFonts w:eastAsia="Calibri" w:cs="Arial"/>
                <w:b/>
                <w:color w:val="FFFFFF"/>
                <w:sz w:val="20"/>
                <w:szCs w:val="20"/>
              </w:rPr>
            </w:pPr>
            <w:bookmarkStart w:id="112" w:name="BKM_92421CF1_6F2E_4541_8175_026998EF3F2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235F47"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18. Maak jij je zorgen over je toekomst?  </w:t>
            </w:r>
          </w:p>
        </w:tc>
      </w:tr>
      <w:tr w:rsidR="001379E4" w:rsidRPr="000E2683" w14:paraId="675F77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8E5A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CF4A3A" w14:textId="58E4562B"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zorgen</w:t>
            </w:r>
            <w:proofErr w:type="spellEnd"/>
            <w:r>
              <w:rPr>
                <w:rFonts w:eastAsia="Calibri" w:cs="Arial"/>
                <w:sz w:val="20"/>
                <w:szCs w:val="20"/>
              </w:rPr>
              <w:t xml:space="preserve"> over </w:t>
            </w:r>
            <w:proofErr w:type="spellStart"/>
            <w:r>
              <w:rPr>
                <w:rFonts w:eastAsia="Calibri" w:cs="Arial"/>
                <w:sz w:val="20"/>
                <w:szCs w:val="20"/>
              </w:rPr>
              <w:t>toekomst</w:t>
            </w:r>
            <w:proofErr w:type="spellEnd"/>
            <w:r>
              <w:rPr>
                <w:rFonts w:eastAsia="Calibri" w:cs="Arial"/>
                <w:sz w:val="20"/>
                <w:szCs w:val="20"/>
              </w:rPr>
              <w:t xml:space="preserve">. </w:t>
            </w:r>
          </w:p>
        </w:tc>
      </w:tr>
      <w:tr w:rsidR="001379E4" w:rsidRPr="000E2683" w14:paraId="6E902C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6540"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B82C82"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5B161FC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9BC229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F6CABD"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CC8150" w14:textId="77777777" w:rsidR="001379E4" w:rsidRPr="000E2683" w:rsidRDefault="001379E4" w:rsidP="00A36316">
                  <w:pPr>
                    <w:rPr>
                      <w:rFonts w:cs="Arial"/>
                      <w:sz w:val="20"/>
                      <w:szCs w:val="20"/>
                    </w:rPr>
                  </w:pPr>
                  <w:r w:rsidRPr="000E2683">
                    <w:rPr>
                      <w:rFonts w:eastAsia="Calibri" w:cs="Arial"/>
                      <w:sz w:val="20"/>
                      <w:szCs w:val="20"/>
                    </w:rPr>
                    <w:t>NLGGZ: NLGGZPOSGEZ033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89ACF0" w14:textId="77777777" w:rsidR="001379E4" w:rsidRPr="000E2683" w:rsidRDefault="001379E4" w:rsidP="00A36316">
                  <w:pPr>
                    <w:rPr>
                      <w:rFonts w:cs="Arial"/>
                      <w:sz w:val="20"/>
                      <w:szCs w:val="20"/>
                    </w:rPr>
                  </w:pPr>
                </w:p>
              </w:tc>
            </w:tr>
          </w:tbl>
          <w:p w14:paraId="6188E06A" w14:textId="77777777" w:rsidR="001379E4" w:rsidRPr="000E2683" w:rsidRDefault="001379E4" w:rsidP="00A36316">
            <w:pPr>
              <w:rPr>
                <w:rFonts w:cs="Arial"/>
                <w:sz w:val="20"/>
                <w:szCs w:val="20"/>
              </w:rPr>
            </w:pPr>
          </w:p>
        </w:tc>
      </w:tr>
      <w:tr w:rsidR="001379E4" w:rsidRPr="000E2683" w14:paraId="7A4FC79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D1E2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0AC5B7" w14:textId="77777777" w:rsidR="001379E4" w:rsidRPr="000E2683" w:rsidRDefault="001379E4" w:rsidP="00A36316">
            <w:pPr>
              <w:rPr>
                <w:rFonts w:eastAsia="Calibri" w:cs="Arial"/>
                <w:sz w:val="20"/>
                <w:szCs w:val="20"/>
              </w:rPr>
            </w:pPr>
          </w:p>
        </w:tc>
      </w:tr>
      <w:bookmarkEnd w:id="112"/>
    </w:tbl>
    <w:p w14:paraId="61A8919E"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6669E" w14:paraId="6E746B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74938" w14:textId="77777777" w:rsidR="001379E4" w:rsidRPr="000E2683" w:rsidRDefault="001379E4" w:rsidP="00A36316">
            <w:pPr>
              <w:rPr>
                <w:rFonts w:eastAsia="Calibri" w:cs="Arial"/>
                <w:b/>
                <w:color w:val="FFFFFF"/>
                <w:sz w:val="20"/>
                <w:szCs w:val="20"/>
              </w:rPr>
            </w:pPr>
            <w:bookmarkStart w:id="113" w:name="BKM_D0DCB163_F481_4A40_AC00_5AFF9C349B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F0B59F"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19. Accepteer jij je leven zoals het is?  </w:t>
            </w:r>
          </w:p>
        </w:tc>
      </w:tr>
      <w:tr w:rsidR="001379E4" w:rsidRPr="000E2683" w14:paraId="3E134B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FA192"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60ED1" w14:textId="572A9EA9"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accepteren</w:t>
            </w:r>
            <w:proofErr w:type="spellEnd"/>
            <w:r>
              <w:rPr>
                <w:rFonts w:eastAsia="Calibri" w:cs="Arial"/>
                <w:sz w:val="20"/>
                <w:szCs w:val="20"/>
              </w:rPr>
              <w:t>.</w:t>
            </w:r>
          </w:p>
        </w:tc>
      </w:tr>
      <w:tr w:rsidR="001379E4" w:rsidRPr="000E2683" w14:paraId="5DC76A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BF4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1DE42C"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386FD5C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F79472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51E1D3"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513EDB" w14:textId="77777777" w:rsidR="001379E4" w:rsidRPr="000E2683" w:rsidRDefault="001379E4" w:rsidP="00A36316">
                  <w:pPr>
                    <w:rPr>
                      <w:rFonts w:cs="Arial"/>
                      <w:sz w:val="20"/>
                      <w:szCs w:val="20"/>
                    </w:rPr>
                  </w:pPr>
                  <w:r w:rsidRPr="000E2683">
                    <w:rPr>
                      <w:rFonts w:eastAsia="Calibri" w:cs="Arial"/>
                      <w:sz w:val="20"/>
                      <w:szCs w:val="20"/>
                    </w:rPr>
                    <w:t>NLGGZ: NLGGZPOSGEZ034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54448" w14:textId="77777777" w:rsidR="001379E4" w:rsidRPr="000E2683" w:rsidRDefault="001379E4" w:rsidP="00A36316">
                  <w:pPr>
                    <w:rPr>
                      <w:rFonts w:cs="Arial"/>
                      <w:sz w:val="20"/>
                      <w:szCs w:val="20"/>
                    </w:rPr>
                  </w:pPr>
                </w:p>
              </w:tc>
            </w:tr>
          </w:tbl>
          <w:p w14:paraId="6AAAE068" w14:textId="77777777" w:rsidR="001379E4" w:rsidRPr="000E2683" w:rsidRDefault="001379E4" w:rsidP="00A36316">
            <w:pPr>
              <w:rPr>
                <w:rFonts w:cs="Arial"/>
                <w:sz w:val="20"/>
                <w:szCs w:val="20"/>
              </w:rPr>
            </w:pPr>
          </w:p>
        </w:tc>
      </w:tr>
      <w:tr w:rsidR="001379E4" w:rsidRPr="000E2683" w14:paraId="6D0F32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88DD4"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5DEC0" w14:textId="77777777" w:rsidR="001379E4" w:rsidRPr="000E2683" w:rsidRDefault="001379E4" w:rsidP="00A36316">
            <w:pPr>
              <w:rPr>
                <w:rFonts w:eastAsia="Calibri" w:cs="Arial"/>
                <w:sz w:val="20"/>
                <w:szCs w:val="20"/>
              </w:rPr>
            </w:pPr>
          </w:p>
        </w:tc>
      </w:tr>
      <w:bookmarkEnd w:id="113"/>
    </w:tbl>
    <w:p w14:paraId="7B0AC4C3"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6669E" w14:paraId="3BFCF3E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2B5D9B" w14:textId="77777777" w:rsidR="001379E4" w:rsidRPr="000E2683" w:rsidRDefault="001379E4" w:rsidP="00A36316">
            <w:pPr>
              <w:rPr>
                <w:rFonts w:eastAsia="Calibri" w:cs="Arial"/>
                <w:b/>
                <w:color w:val="FFFFFF"/>
                <w:sz w:val="20"/>
                <w:szCs w:val="20"/>
              </w:rPr>
            </w:pPr>
            <w:bookmarkStart w:id="114" w:name="BKM_05984FD2_5B8E_41FB_AC63_5B05CF17533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B2EB63"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20. Ben je dankbaar voor je leven?  </w:t>
            </w:r>
          </w:p>
        </w:tc>
      </w:tr>
      <w:tr w:rsidR="001379E4" w:rsidRPr="000E2683" w14:paraId="7174FC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5D4E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66C3DF" w14:textId="16F0CA34"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dankbaar</w:t>
            </w:r>
            <w:proofErr w:type="spellEnd"/>
            <w:r>
              <w:rPr>
                <w:rFonts w:eastAsia="Calibri" w:cs="Arial"/>
                <w:sz w:val="20"/>
                <w:szCs w:val="20"/>
              </w:rPr>
              <w:t>.</w:t>
            </w:r>
          </w:p>
        </w:tc>
      </w:tr>
      <w:tr w:rsidR="001379E4" w:rsidRPr="000E2683" w14:paraId="691BC3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1A012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AF23B"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2DE329F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6D4E96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16F994"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718885" w14:textId="77777777" w:rsidR="001379E4" w:rsidRPr="000E2683" w:rsidRDefault="001379E4" w:rsidP="00A36316">
                  <w:pPr>
                    <w:rPr>
                      <w:rFonts w:cs="Arial"/>
                      <w:sz w:val="20"/>
                      <w:szCs w:val="20"/>
                    </w:rPr>
                  </w:pPr>
                  <w:r w:rsidRPr="000E2683">
                    <w:rPr>
                      <w:rFonts w:eastAsia="Calibri" w:cs="Arial"/>
                      <w:sz w:val="20"/>
                      <w:szCs w:val="20"/>
                    </w:rPr>
                    <w:t>NLGGZ: NLGGZPOSGEZ035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8F236A" w14:textId="77777777" w:rsidR="001379E4" w:rsidRPr="000E2683" w:rsidRDefault="001379E4" w:rsidP="00A36316">
                  <w:pPr>
                    <w:rPr>
                      <w:rFonts w:cs="Arial"/>
                      <w:sz w:val="20"/>
                      <w:szCs w:val="20"/>
                    </w:rPr>
                  </w:pPr>
                </w:p>
              </w:tc>
            </w:tr>
          </w:tbl>
          <w:p w14:paraId="7AE492DD" w14:textId="77777777" w:rsidR="001379E4" w:rsidRPr="000E2683" w:rsidRDefault="001379E4" w:rsidP="00A36316">
            <w:pPr>
              <w:rPr>
                <w:rFonts w:cs="Arial"/>
                <w:sz w:val="20"/>
                <w:szCs w:val="20"/>
              </w:rPr>
            </w:pPr>
          </w:p>
        </w:tc>
      </w:tr>
      <w:tr w:rsidR="001379E4" w:rsidRPr="000E2683" w14:paraId="1E825C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CE929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D9C5B4" w14:textId="77777777" w:rsidR="001379E4" w:rsidRPr="000E2683" w:rsidRDefault="001379E4" w:rsidP="00A36316">
            <w:pPr>
              <w:rPr>
                <w:rFonts w:eastAsia="Calibri" w:cs="Arial"/>
                <w:sz w:val="20"/>
                <w:szCs w:val="20"/>
              </w:rPr>
            </w:pPr>
          </w:p>
        </w:tc>
      </w:tr>
      <w:bookmarkEnd w:id="114"/>
    </w:tbl>
    <w:p w14:paraId="0A158B14"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96669E" w14:paraId="602104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852201" w14:textId="77777777" w:rsidR="001379E4" w:rsidRPr="000E2683" w:rsidRDefault="001379E4" w:rsidP="00A36316">
            <w:pPr>
              <w:rPr>
                <w:rFonts w:eastAsia="Calibri" w:cs="Arial"/>
                <w:b/>
                <w:color w:val="FFFFFF"/>
                <w:sz w:val="20"/>
                <w:szCs w:val="20"/>
              </w:rPr>
            </w:pPr>
            <w:bookmarkStart w:id="115" w:name="BKM_D054E3AD_EEA1_4632_A8D4_F3CE1BE4C9F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7672DA"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21. Heb je zin om nieuwe dingen te leren?  </w:t>
            </w:r>
          </w:p>
        </w:tc>
      </w:tr>
      <w:tr w:rsidR="001379E4" w:rsidRPr="000E2683" w14:paraId="7D73A79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A3D9B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E4B153" w14:textId="08F03546"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nieuwe</w:t>
            </w:r>
            <w:proofErr w:type="spellEnd"/>
            <w:r>
              <w:rPr>
                <w:rFonts w:eastAsia="Calibri" w:cs="Arial"/>
                <w:sz w:val="20"/>
                <w:szCs w:val="20"/>
              </w:rPr>
              <w:t xml:space="preserve"> </w:t>
            </w:r>
            <w:proofErr w:type="spellStart"/>
            <w:r>
              <w:rPr>
                <w:rFonts w:eastAsia="Calibri" w:cs="Arial"/>
                <w:sz w:val="20"/>
                <w:szCs w:val="20"/>
              </w:rPr>
              <w:t>dingen</w:t>
            </w:r>
            <w:proofErr w:type="spellEnd"/>
            <w:r>
              <w:rPr>
                <w:rFonts w:eastAsia="Calibri" w:cs="Arial"/>
                <w:sz w:val="20"/>
                <w:szCs w:val="20"/>
              </w:rPr>
              <w:t xml:space="preserve">. </w:t>
            </w:r>
          </w:p>
        </w:tc>
      </w:tr>
      <w:tr w:rsidR="001379E4" w:rsidRPr="000E2683" w14:paraId="4EED2B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2833C"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17407"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40EFF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49BE72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AD89FB"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934B62" w14:textId="77777777" w:rsidR="001379E4" w:rsidRPr="000E2683" w:rsidRDefault="001379E4" w:rsidP="00A36316">
                  <w:pPr>
                    <w:rPr>
                      <w:rFonts w:cs="Arial"/>
                      <w:sz w:val="20"/>
                      <w:szCs w:val="20"/>
                    </w:rPr>
                  </w:pPr>
                  <w:r w:rsidRPr="000E2683">
                    <w:rPr>
                      <w:rFonts w:eastAsia="Calibri" w:cs="Arial"/>
                      <w:sz w:val="20"/>
                      <w:szCs w:val="20"/>
                    </w:rPr>
                    <w:t>NLGGZ: NLGGZPOSGEZ037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BFC956" w14:textId="77777777" w:rsidR="001379E4" w:rsidRPr="000E2683" w:rsidRDefault="001379E4" w:rsidP="00A36316">
                  <w:pPr>
                    <w:rPr>
                      <w:rFonts w:cs="Arial"/>
                      <w:sz w:val="20"/>
                      <w:szCs w:val="20"/>
                    </w:rPr>
                  </w:pPr>
                </w:p>
              </w:tc>
            </w:tr>
          </w:tbl>
          <w:p w14:paraId="3C00516F" w14:textId="77777777" w:rsidR="001379E4" w:rsidRPr="000E2683" w:rsidRDefault="001379E4" w:rsidP="00A36316">
            <w:pPr>
              <w:rPr>
                <w:rFonts w:cs="Arial"/>
                <w:sz w:val="20"/>
                <w:szCs w:val="20"/>
              </w:rPr>
            </w:pPr>
          </w:p>
        </w:tc>
      </w:tr>
      <w:tr w:rsidR="001379E4" w:rsidRPr="000E2683" w14:paraId="1E5BFB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43562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4D44FA" w14:textId="77777777" w:rsidR="001379E4" w:rsidRPr="000E2683" w:rsidRDefault="001379E4" w:rsidP="00A36316">
            <w:pPr>
              <w:rPr>
                <w:rFonts w:eastAsia="Calibri" w:cs="Arial"/>
                <w:sz w:val="20"/>
                <w:szCs w:val="20"/>
              </w:rPr>
            </w:pPr>
          </w:p>
        </w:tc>
      </w:tr>
      <w:bookmarkEnd w:id="115"/>
    </w:tbl>
    <w:p w14:paraId="49D5887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784D47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E0C194" w14:textId="77777777" w:rsidR="001379E4" w:rsidRPr="000E2683" w:rsidRDefault="001379E4" w:rsidP="00A36316">
            <w:pPr>
              <w:rPr>
                <w:rFonts w:eastAsia="Calibri" w:cs="Arial"/>
                <w:b/>
                <w:color w:val="FFFFFF"/>
                <w:sz w:val="20"/>
                <w:szCs w:val="20"/>
              </w:rPr>
            </w:pPr>
            <w:bookmarkStart w:id="116" w:name="BKM_F1EADDAF_183F_4A72_B261_2C5B4E579D0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6F12C6"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Je hebt nagedacht over een zinvol leven.</w:t>
            </w:r>
          </w:p>
          <w:p w14:paraId="1C2FFEC3" w14:textId="77777777" w:rsidR="001379E4" w:rsidRPr="000E2683" w:rsidRDefault="001379E4"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1379E4" w:rsidRPr="000E2683" w14:paraId="2834BA6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07A5E"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703882" w14:textId="31545053" w:rsidR="001379E4" w:rsidRPr="000E2683" w:rsidRDefault="001379E4" w:rsidP="00A36316">
            <w:pPr>
              <w:rPr>
                <w:rFonts w:eastAsia="Calibri" w:cs="Arial"/>
                <w:sz w:val="20"/>
                <w:szCs w:val="20"/>
              </w:rPr>
            </w:pPr>
            <w:r w:rsidRPr="000E2683">
              <w:rPr>
                <w:rFonts w:eastAsia="Calibri" w:cs="Arial"/>
                <w:sz w:val="20"/>
                <w:szCs w:val="20"/>
                <w:lang w:val="nl-NL"/>
              </w:rPr>
              <w:t xml:space="preserve">Score op de gezondheidsdimensie ‘Resultaat Zingeving’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tc>
      </w:tr>
      <w:tr w:rsidR="001379E4" w:rsidRPr="000E2683" w14:paraId="70C312E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DFDFE8"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9D7CA1" w14:textId="77777777" w:rsidR="001379E4" w:rsidRPr="000E2683" w:rsidRDefault="001379E4" w:rsidP="00A36316">
            <w:pPr>
              <w:rPr>
                <w:rFonts w:eastAsia="Calibri" w:cs="Arial"/>
                <w:sz w:val="20"/>
                <w:szCs w:val="20"/>
              </w:rPr>
            </w:pPr>
            <w:r w:rsidRPr="000E2683">
              <w:rPr>
                <w:rFonts w:eastAsia="Calibri" w:cs="Arial"/>
                <w:sz w:val="20"/>
                <w:szCs w:val="20"/>
              </w:rPr>
              <w:t>INT</w:t>
            </w:r>
          </w:p>
        </w:tc>
      </w:tr>
      <w:tr w:rsidR="001379E4" w:rsidRPr="000E2683" w14:paraId="724C1AA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6B8555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B9808A"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84E668" w14:textId="77777777" w:rsidR="001379E4" w:rsidRPr="000E2683" w:rsidRDefault="001379E4" w:rsidP="00A36316">
                  <w:pPr>
                    <w:rPr>
                      <w:rFonts w:cs="Arial"/>
                      <w:sz w:val="20"/>
                      <w:szCs w:val="20"/>
                    </w:rPr>
                  </w:pPr>
                  <w:r w:rsidRPr="000E2683">
                    <w:rPr>
                      <w:rFonts w:eastAsia="Calibri" w:cs="Arial"/>
                      <w:sz w:val="20"/>
                      <w:szCs w:val="20"/>
                    </w:rPr>
                    <w:t>NLGGZ: NLGGZPOSGEZ039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87E712" w14:textId="77777777" w:rsidR="001379E4" w:rsidRPr="000E2683" w:rsidRDefault="001379E4" w:rsidP="00A36316">
                  <w:pPr>
                    <w:rPr>
                      <w:rFonts w:cs="Arial"/>
                      <w:sz w:val="20"/>
                      <w:szCs w:val="20"/>
                    </w:rPr>
                  </w:pPr>
                </w:p>
              </w:tc>
            </w:tr>
          </w:tbl>
          <w:p w14:paraId="28AF90A0" w14:textId="77777777" w:rsidR="001379E4" w:rsidRPr="000E2683" w:rsidRDefault="001379E4" w:rsidP="00A36316">
            <w:pPr>
              <w:rPr>
                <w:rFonts w:cs="Arial"/>
                <w:sz w:val="20"/>
                <w:szCs w:val="20"/>
              </w:rPr>
            </w:pPr>
          </w:p>
        </w:tc>
      </w:tr>
      <w:tr w:rsidR="001379E4" w:rsidRPr="000E2683" w14:paraId="2D66CE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A81C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57DA85" w14:textId="77777777" w:rsidR="001379E4" w:rsidRPr="000E2683" w:rsidRDefault="001379E4" w:rsidP="00A36316">
            <w:pPr>
              <w:rPr>
                <w:rFonts w:eastAsia="Calibri" w:cs="Arial"/>
                <w:sz w:val="20"/>
                <w:szCs w:val="20"/>
              </w:rPr>
            </w:pPr>
          </w:p>
        </w:tc>
      </w:tr>
      <w:bookmarkEnd w:id="116"/>
    </w:tbl>
    <w:p w14:paraId="5BFD6E3F" w14:textId="77777777" w:rsidR="001379E4" w:rsidRPr="000E2683" w:rsidRDefault="001379E4" w:rsidP="001379E4">
      <w:pPr>
        <w:rPr>
          <w:rFonts w:eastAsia="Calibri" w:cs="Arial"/>
          <w:sz w:val="20"/>
          <w:szCs w:val="20"/>
        </w:rPr>
      </w:pPr>
    </w:p>
    <w:p w14:paraId="2661A507" w14:textId="77777777" w:rsidR="00904614" w:rsidRDefault="00904614">
      <w:pPr>
        <w:rPr>
          <w:rFonts w:cs="Arial"/>
          <w:b/>
          <w:color w:val="004080"/>
          <w:sz w:val="20"/>
          <w:szCs w:val="20"/>
          <w:lang w:val="nl-NL"/>
        </w:rPr>
      </w:pPr>
      <w:r>
        <w:rPr>
          <w:rFonts w:cs="Arial"/>
          <w:b/>
          <w:color w:val="004080"/>
          <w:sz w:val="20"/>
          <w:szCs w:val="20"/>
          <w:lang w:val="nl-NL"/>
        </w:rPr>
        <w:br w:type="page"/>
      </w:r>
    </w:p>
    <w:p w14:paraId="247B4692" w14:textId="257220D0" w:rsidR="000D0F37" w:rsidRPr="00B652C0" w:rsidRDefault="000D0F37" w:rsidP="000D0F37">
      <w:pPr>
        <w:rPr>
          <w:rFonts w:cs="Arial"/>
          <w:b/>
          <w:color w:val="000000" w:themeColor="text1"/>
          <w:sz w:val="20"/>
          <w:szCs w:val="20"/>
          <w:lang w:val="nl-NL"/>
        </w:rPr>
      </w:pPr>
      <w:r w:rsidRPr="00B652C0">
        <w:rPr>
          <w:rFonts w:cs="Arial"/>
          <w:b/>
          <w:color w:val="000000" w:themeColor="text1"/>
          <w:sz w:val="20"/>
          <w:szCs w:val="20"/>
          <w:lang w:val="nl-NL"/>
        </w:rPr>
        <w:lastRenderedPageBreak/>
        <w:t>Subschaal 4 Kwaliteit van Leven</w:t>
      </w:r>
    </w:p>
    <w:p w14:paraId="284F2728" w14:textId="77777777" w:rsidR="000D0F37" w:rsidRPr="000E2683" w:rsidRDefault="000D0F37">
      <w:pPr>
        <w:rPr>
          <w:rFonts w:cs="Arial"/>
          <w:b/>
          <w:color w:val="004080"/>
          <w:sz w:val="20"/>
          <w:szCs w:val="20"/>
          <w:lang w:val="nl-NL"/>
        </w:rPr>
      </w:pPr>
    </w:p>
    <w:p w14:paraId="7F9DF462" w14:textId="1D4EC7E0" w:rsidR="001379E4" w:rsidRPr="000E2683" w:rsidRDefault="002F77AA">
      <w:pPr>
        <w:rPr>
          <w:rFonts w:cs="Arial"/>
          <w:b/>
          <w:color w:val="004080"/>
          <w:sz w:val="20"/>
          <w:szCs w:val="20"/>
          <w:lang w:val="nl-NL"/>
        </w:rPr>
      </w:pPr>
      <w:r w:rsidRPr="002F77AA">
        <w:rPr>
          <w:rFonts w:cs="Arial"/>
          <w:b/>
          <w:noProof/>
          <w:color w:val="004080"/>
          <w:sz w:val="20"/>
          <w:szCs w:val="20"/>
          <w:lang w:val="nl-NL"/>
        </w:rPr>
        <w:drawing>
          <wp:inline distT="0" distB="0" distL="0" distR="0" wp14:anchorId="50727FF7" wp14:editId="7BC7D3FA">
            <wp:extent cx="5732780" cy="4192905"/>
            <wp:effectExtent l="0" t="0" r="127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4192905"/>
                    </a:xfrm>
                    <a:prstGeom prst="rect">
                      <a:avLst/>
                    </a:prstGeom>
                    <a:noFill/>
                    <a:ln>
                      <a:noFill/>
                    </a:ln>
                  </pic:spPr>
                </pic:pic>
              </a:graphicData>
            </a:graphic>
          </wp:inline>
        </w:drawing>
      </w:r>
    </w:p>
    <w:p w14:paraId="69B53F0C" w14:textId="77777777" w:rsidR="00E56C3A" w:rsidRPr="000E2683" w:rsidRDefault="00E56C3A" w:rsidP="00E56C3A">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15F4DA3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409B7B" w14:textId="77777777" w:rsidR="00E56C3A" w:rsidRPr="000E2683" w:rsidRDefault="00E56C3A" w:rsidP="00A36316">
            <w:pPr>
              <w:rPr>
                <w:rFonts w:eastAsia="Calibri" w:cs="Arial"/>
                <w:b/>
                <w:color w:val="FFFFFF"/>
                <w:sz w:val="20"/>
                <w:szCs w:val="20"/>
              </w:rPr>
            </w:pPr>
            <w:bookmarkStart w:id="117" w:name="BKM_62749312_6A7C_47C5_9DF7_A4102E3EF7E3"/>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999BA4"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Kwaliteit</w:t>
            </w:r>
            <w:proofErr w:type="spellEnd"/>
            <w:r w:rsidRPr="000E2683">
              <w:rPr>
                <w:rFonts w:eastAsia="Calibri" w:cs="Arial"/>
                <w:color w:val="FFFFFF"/>
                <w:sz w:val="20"/>
                <w:szCs w:val="20"/>
              </w:rPr>
              <w:t xml:space="preserve"> van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E56C3A" w:rsidRPr="000E2683" w14:paraId="212C54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5332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449C48" w14:textId="46CAA6E3" w:rsidR="00E56C3A" w:rsidRPr="000E2683" w:rsidRDefault="00E56C3A" w:rsidP="00A36316">
            <w:pPr>
              <w:rPr>
                <w:rFonts w:eastAsia="Calibri" w:cs="Arial"/>
                <w:sz w:val="20"/>
                <w:szCs w:val="20"/>
              </w:rPr>
            </w:pPr>
            <w:r w:rsidRPr="000E2683">
              <w:rPr>
                <w:rFonts w:eastAsia="Calibri" w:cs="Arial"/>
                <w:sz w:val="20"/>
                <w:szCs w:val="20"/>
                <w:lang w:val="nl-NL"/>
              </w:rPr>
              <w:t xml:space="preserve">Container van het concept kwaliteit van leven uit de Vragenlijst Positieve Gezondheid. Deze container bevat alle gegevenselementen van het concept kwaliteit van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E56C3A" w:rsidRPr="000E2683" w14:paraId="331C3E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A3D432"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105F13" w14:textId="77777777" w:rsidR="00E56C3A" w:rsidRPr="000E2683" w:rsidRDefault="00E56C3A" w:rsidP="00A36316">
            <w:pPr>
              <w:rPr>
                <w:rFonts w:eastAsia="Calibri" w:cs="Arial"/>
                <w:sz w:val="20"/>
                <w:szCs w:val="20"/>
              </w:rPr>
            </w:pPr>
          </w:p>
        </w:tc>
      </w:tr>
      <w:tr w:rsidR="00E56C3A" w:rsidRPr="000E2683" w14:paraId="6314FD3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96CE54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F7C40"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6E87CE" w14:textId="77777777" w:rsidR="00E56C3A" w:rsidRPr="000E2683" w:rsidRDefault="00E56C3A" w:rsidP="00A36316">
                  <w:pPr>
                    <w:rPr>
                      <w:rFonts w:cs="Arial"/>
                      <w:sz w:val="20"/>
                      <w:szCs w:val="20"/>
                    </w:rPr>
                  </w:pPr>
                  <w:r w:rsidRPr="000E2683">
                    <w:rPr>
                      <w:rFonts w:eastAsia="Calibri" w:cs="Arial"/>
                      <w:sz w:val="20"/>
                      <w:szCs w:val="20"/>
                    </w:rPr>
                    <w:t>NLGGZ: NLGGZPOSGEZ006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5CBA8A" w14:textId="77777777" w:rsidR="00E56C3A" w:rsidRPr="000E2683" w:rsidRDefault="00E56C3A" w:rsidP="00A36316">
                  <w:pPr>
                    <w:rPr>
                      <w:rFonts w:cs="Arial"/>
                      <w:sz w:val="20"/>
                      <w:szCs w:val="20"/>
                    </w:rPr>
                  </w:pPr>
                </w:p>
              </w:tc>
            </w:tr>
          </w:tbl>
          <w:p w14:paraId="21A5720C" w14:textId="77777777" w:rsidR="00E56C3A" w:rsidRPr="000E2683" w:rsidRDefault="00E56C3A" w:rsidP="00A36316">
            <w:pPr>
              <w:rPr>
                <w:rFonts w:cs="Arial"/>
                <w:sz w:val="20"/>
                <w:szCs w:val="20"/>
              </w:rPr>
            </w:pPr>
          </w:p>
        </w:tc>
      </w:tr>
      <w:tr w:rsidR="00E56C3A" w:rsidRPr="000E2683" w14:paraId="35DC21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4406E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CA4594" w14:textId="77777777" w:rsidR="00E56C3A" w:rsidRPr="000E2683" w:rsidRDefault="00E56C3A" w:rsidP="00A36316">
            <w:pPr>
              <w:rPr>
                <w:rFonts w:eastAsia="Calibri" w:cs="Arial"/>
                <w:sz w:val="20"/>
                <w:szCs w:val="20"/>
              </w:rPr>
            </w:pPr>
          </w:p>
        </w:tc>
      </w:tr>
      <w:bookmarkEnd w:id="117"/>
    </w:tbl>
    <w:p w14:paraId="58F634FA"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96669E" w14:paraId="10AC59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5B48E3" w14:textId="77777777" w:rsidR="00E56C3A" w:rsidRPr="000E2683" w:rsidRDefault="00E56C3A" w:rsidP="00A36316">
            <w:pPr>
              <w:rPr>
                <w:rFonts w:eastAsia="Calibri" w:cs="Arial"/>
                <w:b/>
                <w:color w:val="FFFFFF"/>
                <w:sz w:val="20"/>
                <w:szCs w:val="20"/>
              </w:rPr>
            </w:pPr>
            <w:bookmarkStart w:id="118" w:name="BKM_33CFDE20_8E5F_4FE2_A3DB_776333E242A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08262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22. Geniet je van het leven?  </w:t>
            </w:r>
          </w:p>
        </w:tc>
      </w:tr>
      <w:tr w:rsidR="00E56C3A" w:rsidRPr="000E2683" w14:paraId="5430623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E0E1A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D714C" w14:textId="5D694AA6"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genieten</w:t>
            </w:r>
            <w:proofErr w:type="spellEnd"/>
            <w:r>
              <w:rPr>
                <w:rFonts w:eastAsia="Calibri" w:cs="Arial"/>
                <w:sz w:val="20"/>
                <w:szCs w:val="20"/>
              </w:rPr>
              <w:t xml:space="preserve">. </w:t>
            </w:r>
          </w:p>
        </w:tc>
      </w:tr>
      <w:tr w:rsidR="00E56C3A" w:rsidRPr="000E2683" w14:paraId="0B90D82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267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B40781"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9AA6C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31536A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C00BA1"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8B0EAF" w14:textId="77777777" w:rsidR="00E56C3A" w:rsidRPr="000E2683" w:rsidRDefault="00E56C3A" w:rsidP="00A36316">
                  <w:pPr>
                    <w:rPr>
                      <w:rFonts w:cs="Arial"/>
                      <w:sz w:val="20"/>
                      <w:szCs w:val="20"/>
                    </w:rPr>
                  </w:pPr>
                  <w:r w:rsidRPr="000E2683">
                    <w:rPr>
                      <w:rFonts w:eastAsia="Calibri" w:cs="Arial"/>
                      <w:sz w:val="20"/>
                      <w:szCs w:val="20"/>
                    </w:rPr>
                    <w:t>NLGGZ: NLGGZPOSGEZ041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BF1854" w14:textId="77777777" w:rsidR="00E56C3A" w:rsidRPr="000E2683" w:rsidRDefault="00E56C3A" w:rsidP="00A36316">
                  <w:pPr>
                    <w:rPr>
                      <w:rFonts w:cs="Arial"/>
                      <w:sz w:val="20"/>
                      <w:szCs w:val="20"/>
                    </w:rPr>
                  </w:pPr>
                </w:p>
              </w:tc>
            </w:tr>
          </w:tbl>
          <w:p w14:paraId="1FDF0408" w14:textId="77777777" w:rsidR="00E56C3A" w:rsidRPr="000E2683" w:rsidRDefault="00E56C3A" w:rsidP="00A36316">
            <w:pPr>
              <w:rPr>
                <w:rFonts w:cs="Arial"/>
                <w:sz w:val="20"/>
                <w:szCs w:val="20"/>
              </w:rPr>
            </w:pPr>
          </w:p>
        </w:tc>
      </w:tr>
      <w:tr w:rsidR="00E56C3A" w:rsidRPr="000E2683" w14:paraId="0EBB10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0EF41C"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78D79" w14:textId="77777777" w:rsidR="00E56C3A" w:rsidRPr="000E2683" w:rsidRDefault="00E56C3A" w:rsidP="00A36316">
            <w:pPr>
              <w:rPr>
                <w:rFonts w:eastAsia="Calibri" w:cs="Arial"/>
                <w:sz w:val="20"/>
                <w:szCs w:val="20"/>
              </w:rPr>
            </w:pPr>
          </w:p>
        </w:tc>
      </w:tr>
      <w:bookmarkEnd w:id="118"/>
    </w:tbl>
    <w:p w14:paraId="397046A2"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38F9F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52962F" w14:textId="77777777" w:rsidR="00E56C3A" w:rsidRPr="000E2683" w:rsidRDefault="00E56C3A" w:rsidP="00A36316">
            <w:pPr>
              <w:rPr>
                <w:rFonts w:eastAsia="Calibri" w:cs="Arial"/>
                <w:b/>
                <w:color w:val="FFFFFF"/>
                <w:sz w:val="20"/>
                <w:szCs w:val="20"/>
              </w:rPr>
            </w:pPr>
            <w:bookmarkStart w:id="119" w:name="BKM_666F54BE_96C3_4F60_B7F5_750F6AE1F24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58610B"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23. Ben je </w:t>
            </w:r>
            <w:proofErr w:type="spellStart"/>
            <w:r w:rsidRPr="000E2683">
              <w:rPr>
                <w:rFonts w:eastAsia="Calibri" w:cs="Arial"/>
                <w:color w:val="FFFFFF"/>
                <w:sz w:val="20"/>
                <w:szCs w:val="20"/>
              </w:rPr>
              <w:t>gelukkig</w:t>
            </w:r>
            <w:proofErr w:type="spellEnd"/>
            <w:r w:rsidRPr="000E2683">
              <w:rPr>
                <w:rFonts w:eastAsia="Calibri" w:cs="Arial"/>
                <w:color w:val="FFFFFF"/>
                <w:sz w:val="20"/>
                <w:szCs w:val="20"/>
              </w:rPr>
              <w:t xml:space="preserve">?  </w:t>
            </w:r>
          </w:p>
        </w:tc>
      </w:tr>
      <w:tr w:rsidR="00E56C3A" w:rsidRPr="000E2683" w14:paraId="66D42D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F6A15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98251B" w14:textId="446296D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gelukkig</w:t>
            </w:r>
            <w:proofErr w:type="spellEnd"/>
            <w:r>
              <w:rPr>
                <w:rFonts w:eastAsia="Calibri" w:cs="Arial"/>
                <w:sz w:val="20"/>
                <w:szCs w:val="20"/>
              </w:rPr>
              <w:t>.</w:t>
            </w:r>
          </w:p>
        </w:tc>
      </w:tr>
      <w:tr w:rsidR="00E56C3A" w:rsidRPr="000E2683" w14:paraId="5C2E9D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E2D6F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5E0D3C"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C83B2B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07AAC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5DF8A6"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18990C" w14:textId="77777777" w:rsidR="00E56C3A" w:rsidRPr="000E2683" w:rsidRDefault="00E56C3A" w:rsidP="00A36316">
                  <w:pPr>
                    <w:rPr>
                      <w:rFonts w:cs="Arial"/>
                      <w:sz w:val="20"/>
                      <w:szCs w:val="20"/>
                    </w:rPr>
                  </w:pPr>
                  <w:r w:rsidRPr="000E2683">
                    <w:rPr>
                      <w:rFonts w:eastAsia="Calibri" w:cs="Arial"/>
                      <w:sz w:val="20"/>
                      <w:szCs w:val="20"/>
                    </w:rPr>
                    <w:t>NLGGZ: NLGGZPOSGEZ042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B449AA" w14:textId="77777777" w:rsidR="00E56C3A" w:rsidRPr="000E2683" w:rsidRDefault="00E56C3A" w:rsidP="00A36316">
                  <w:pPr>
                    <w:rPr>
                      <w:rFonts w:cs="Arial"/>
                      <w:sz w:val="20"/>
                      <w:szCs w:val="20"/>
                    </w:rPr>
                  </w:pPr>
                </w:p>
              </w:tc>
            </w:tr>
          </w:tbl>
          <w:p w14:paraId="3D2E83D1" w14:textId="77777777" w:rsidR="00E56C3A" w:rsidRPr="000E2683" w:rsidRDefault="00E56C3A" w:rsidP="00A36316">
            <w:pPr>
              <w:rPr>
                <w:rFonts w:cs="Arial"/>
                <w:sz w:val="20"/>
                <w:szCs w:val="20"/>
              </w:rPr>
            </w:pPr>
          </w:p>
        </w:tc>
      </w:tr>
      <w:tr w:rsidR="00E56C3A" w:rsidRPr="000E2683" w14:paraId="6AAA1E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C868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72A82A" w14:textId="77777777" w:rsidR="00E56C3A" w:rsidRPr="000E2683" w:rsidRDefault="00E56C3A" w:rsidP="00A36316">
            <w:pPr>
              <w:rPr>
                <w:rFonts w:eastAsia="Calibri" w:cs="Arial"/>
                <w:sz w:val="20"/>
                <w:szCs w:val="20"/>
              </w:rPr>
            </w:pPr>
          </w:p>
        </w:tc>
      </w:tr>
      <w:bookmarkEnd w:id="119"/>
    </w:tbl>
    <w:p w14:paraId="1B4F23C0"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0BF15F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1B467B" w14:textId="77777777" w:rsidR="00E56C3A" w:rsidRPr="000E2683" w:rsidRDefault="00E56C3A" w:rsidP="00A36316">
            <w:pPr>
              <w:rPr>
                <w:rFonts w:eastAsia="Calibri" w:cs="Arial"/>
                <w:b/>
                <w:color w:val="FFFFFF"/>
                <w:sz w:val="20"/>
                <w:szCs w:val="20"/>
              </w:rPr>
            </w:pPr>
            <w:bookmarkStart w:id="120" w:name="BKM_098B60B3_6F8F_4947_982F_E6F72EBA4B4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6BAC56"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24.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E56C3A" w:rsidRPr="000E2683" w14:paraId="3C01DD6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B988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C7E0A5" w14:textId="22D4FC1D" w:rsidR="00E56C3A" w:rsidRPr="000E2683" w:rsidRDefault="00904614" w:rsidP="00A36316">
            <w:pPr>
              <w:rPr>
                <w:rFonts w:eastAsia="Calibri" w:cs="Arial"/>
                <w:sz w:val="20"/>
                <w:szCs w:val="20"/>
              </w:rPr>
            </w:pPr>
            <w:r>
              <w:rPr>
                <w:rFonts w:eastAsia="Calibri" w:cs="Arial"/>
                <w:sz w:val="20"/>
                <w:szCs w:val="20"/>
              </w:rPr>
              <w:t xml:space="preserve">Concept je </w:t>
            </w:r>
            <w:proofErr w:type="spellStart"/>
            <w:r>
              <w:rPr>
                <w:rFonts w:eastAsia="Calibri" w:cs="Arial"/>
                <w:sz w:val="20"/>
                <w:szCs w:val="20"/>
              </w:rPr>
              <w:t>goed</w:t>
            </w:r>
            <w:proofErr w:type="spellEnd"/>
            <w:r>
              <w:rPr>
                <w:rFonts w:eastAsia="Calibri" w:cs="Arial"/>
                <w:sz w:val="20"/>
                <w:szCs w:val="20"/>
              </w:rPr>
              <w:t xml:space="preserve"> </w:t>
            </w:r>
            <w:proofErr w:type="spellStart"/>
            <w:r>
              <w:rPr>
                <w:rFonts w:eastAsia="Calibri" w:cs="Arial"/>
                <w:sz w:val="20"/>
                <w:szCs w:val="20"/>
              </w:rPr>
              <w:t>voelen</w:t>
            </w:r>
            <w:proofErr w:type="spellEnd"/>
            <w:r>
              <w:rPr>
                <w:rFonts w:eastAsia="Calibri" w:cs="Arial"/>
                <w:sz w:val="20"/>
                <w:szCs w:val="20"/>
              </w:rPr>
              <w:t xml:space="preserve">. </w:t>
            </w:r>
          </w:p>
        </w:tc>
      </w:tr>
      <w:tr w:rsidR="00E56C3A" w:rsidRPr="000E2683" w14:paraId="7C6191E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697FF"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1EF98"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19B14B3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104ECC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2641A6"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B16023" w14:textId="77777777" w:rsidR="00E56C3A" w:rsidRPr="000E2683" w:rsidRDefault="00E56C3A" w:rsidP="00A36316">
                  <w:pPr>
                    <w:rPr>
                      <w:rFonts w:cs="Arial"/>
                      <w:sz w:val="20"/>
                      <w:szCs w:val="20"/>
                    </w:rPr>
                  </w:pPr>
                  <w:r w:rsidRPr="000E2683">
                    <w:rPr>
                      <w:rFonts w:eastAsia="Calibri" w:cs="Arial"/>
                      <w:sz w:val="20"/>
                      <w:szCs w:val="20"/>
                    </w:rPr>
                    <w:t>NLGGZ: NLGGZPOSGEZ043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C1E898" w14:textId="77777777" w:rsidR="00E56C3A" w:rsidRPr="000E2683" w:rsidRDefault="00E56C3A" w:rsidP="00A36316">
                  <w:pPr>
                    <w:rPr>
                      <w:rFonts w:cs="Arial"/>
                      <w:sz w:val="20"/>
                      <w:szCs w:val="20"/>
                    </w:rPr>
                  </w:pPr>
                </w:p>
              </w:tc>
            </w:tr>
          </w:tbl>
          <w:p w14:paraId="54FD6FA7" w14:textId="77777777" w:rsidR="00E56C3A" w:rsidRPr="000E2683" w:rsidRDefault="00E56C3A" w:rsidP="00A36316">
            <w:pPr>
              <w:rPr>
                <w:rFonts w:cs="Arial"/>
                <w:sz w:val="20"/>
                <w:szCs w:val="20"/>
              </w:rPr>
            </w:pPr>
          </w:p>
        </w:tc>
      </w:tr>
      <w:tr w:rsidR="00E56C3A" w:rsidRPr="000E2683" w14:paraId="6539CD3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9E2B08"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E5AD64" w14:textId="77777777" w:rsidR="00E56C3A" w:rsidRPr="000E2683" w:rsidRDefault="00E56C3A" w:rsidP="00A36316">
            <w:pPr>
              <w:rPr>
                <w:rFonts w:eastAsia="Calibri" w:cs="Arial"/>
                <w:sz w:val="20"/>
                <w:szCs w:val="20"/>
              </w:rPr>
            </w:pPr>
          </w:p>
        </w:tc>
      </w:tr>
      <w:bookmarkEnd w:id="120"/>
    </w:tbl>
    <w:p w14:paraId="7582826E"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96669E" w14:paraId="5EBDB8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D2B2CB" w14:textId="77777777" w:rsidR="00E56C3A" w:rsidRPr="000E2683" w:rsidRDefault="00E56C3A" w:rsidP="00A36316">
            <w:pPr>
              <w:rPr>
                <w:rFonts w:eastAsia="Calibri" w:cs="Arial"/>
                <w:b/>
                <w:color w:val="FFFFFF"/>
                <w:sz w:val="20"/>
                <w:szCs w:val="20"/>
              </w:rPr>
            </w:pPr>
            <w:bookmarkStart w:id="121" w:name="BKM_552EBAE4_12A7_4D9F_81F5_5D82A2213D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21E0E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25. Kan jij je leven aan?  </w:t>
            </w:r>
          </w:p>
        </w:tc>
      </w:tr>
      <w:tr w:rsidR="00E56C3A" w:rsidRPr="000E2683" w14:paraId="6A9631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C553A"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3E7188" w14:textId="75AF81A1"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aankunnen</w:t>
            </w:r>
            <w:proofErr w:type="spellEnd"/>
            <w:r>
              <w:rPr>
                <w:rFonts w:eastAsia="Calibri" w:cs="Arial"/>
                <w:sz w:val="20"/>
                <w:szCs w:val="20"/>
              </w:rPr>
              <w:t xml:space="preserve">. </w:t>
            </w:r>
          </w:p>
        </w:tc>
      </w:tr>
      <w:tr w:rsidR="00E56C3A" w:rsidRPr="000E2683" w14:paraId="6F743F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519E"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19DE5D"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7EAFA3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10D7F6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B891B2"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8BA2DA9" w14:textId="77777777" w:rsidR="00E56C3A" w:rsidRPr="000E2683" w:rsidRDefault="00E56C3A" w:rsidP="00A36316">
                  <w:pPr>
                    <w:rPr>
                      <w:rFonts w:cs="Arial"/>
                      <w:sz w:val="20"/>
                      <w:szCs w:val="20"/>
                    </w:rPr>
                  </w:pPr>
                  <w:r w:rsidRPr="000E2683">
                    <w:rPr>
                      <w:rFonts w:eastAsia="Calibri" w:cs="Arial"/>
                      <w:sz w:val="20"/>
                      <w:szCs w:val="20"/>
                    </w:rPr>
                    <w:t>NLGGZ: NLGGZPOSGEZ044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7677A0" w14:textId="77777777" w:rsidR="00E56C3A" w:rsidRPr="000E2683" w:rsidRDefault="00E56C3A" w:rsidP="00A36316">
                  <w:pPr>
                    <w:rPr>
                      <w:rFonts w:cs="Arial"/>
                      <w:sz w:val="20"/>
                      <w:szCs w:val="20"/>
                    </w:rPr>
                  </w:pPr>
                </w:p>
              </w:tc>
            </w:tr>
          </w:tbl>
          <w:p w14:paraId="481F954E" w14:textId="77777777" w:rsidR="00E56C3A" w:rsidRPr="000E2683" w:rsidRDefault="00E56C3A" w:rsidP="00A36316">
            <w:pPr>
              <w:rPr>
                <w:rFonts w:cs="Arial"/>
                <w:sz w:val="20"/>
                <w:szCs w:val="20"/>
              </w:rPr>
            </w:pPr>
          </w:p>
        </w:tc>
      </w:tr>
      <w:tr w:rsidR="00E56C3A" w:rsidRPr="000E2683" w14:paraId="61D485F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15FCB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8D53CB" w14:textId="77777777" w:rsidR="00E56C3A" w:rsidRPr="000E2683" w:rsidRDefault="00E56C3A" w:rsidP="00A36316">
            <w:pPr>
              <w:rPr>
                <w:rFonts w:eastAsia="Calibri" w:cs="Arial"/>
                <w:sz w:val="20"/>
                <w:szCs w:val="20"/>
              </w:rPr>
            </w:pPr>
          </w:p>
        </w:tc>
      </w:tr>
      <w:bookmarkEnd w:id="121"/>
    </w:tbl>
    <w:p w14:paraId="3124FC79"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31C721B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68552" w14:textId="77777777" w:rsidR="00E56C3A" w:rsidRPr="000E2683" w:rsidRDefault="00E56C3A" w:rsidP="00A36316">
            <w:pPr>
              <w:rPr>
                <w:rFonts w:eastAsia="Calibri" w:cs="Arial"/>
                <w:b/>
                <w:color w:val="FFFFFF"/>
                <w:sz w:val="20"/>
                <w:szCs w:val="20"/>
              </w:rPr>
            </w:pPr>
            <w:bookmarkStart w:id="122" w:name="BKM_B809C1DA_F159_4C26_AE04_13D2E7473B0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65930C"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26.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veilig</w:t>
            </w:r>
            <w:proofErr w:type="spellEnd"/>
            <w:r w:rsidRPr="000E2683">
              <w:rPr>
                <w:rFonts w:eastAsia="Calibri" w:cs="Arial"/>
                <w:color w:val="FFFFFF"/>
                <w:sz w:val="20"/>
                <w:szCs w:val="20"/>
              </w:rPr>
              <w:t xml:space="preserve">?  </w:t>
            </w:r>
          </w:p>
        </w:tc>
      </w:tr>
      <w:tr w:rsidR="00E56C3A" w:rsidRPr="000E2683" w14:paraId="0C5D97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65CBD7"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49C6D4" w14:textId="01D4D49F"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veilig</w:t>
            </w:r>
            <w:proofErr w:type="spellEnd"/>
            <w:r>
              <w:rPr>
                <w:rFonts w:eastAsia="Calibri" w:cs="Arial"/>
                <w:sz w:val="20"/>
                <w:szCs w:val="20"/>
              </w:rPr>
              <w:t xml:space="preserve">. </w:t>
            </w:r>
          </w:p>
        </w:tc>
      </w:tr>
      <w:tr w:rsidR="00E56C3A" w:rsidRPr="000E2683" w14:paraId="4717AF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86DA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1314F5"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342945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38BE52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B5B48B"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DC24EB" w14:textId="77777777" w:rsidR="00E56C3A" w:rsidRPr="000E2683" w:rsidRDefault="00E56C3A" w:rsidP="00A36316">
                  <w:pPr>
                    <w:rPr>
                      <w:rFonts w:cs="Arial"/>
                      <w:sz w:val="20"/>
                      <w:szCs w:val="20"/>
                    </w:rPr>
                  </w:pPr>
                  <w:r w:rsidRPr="000E2683">
                    <w:rPr>
                      <w:rFonts w:eastAsia="Calibri" w:cs="Arial"/>
                      <w:sz w:val="20"/>
                      <w:szCs w:val="20"/>
                    </w:rPr>
                    <w:t>NLGGZ: NLGGZPOSGEZ045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811EEA" w14:textId="77777777" w:rsidR="00E56C3A" w:rsidRPr="000E2683" w:rsidRDefault="00E56C3A" w:rsidP="00A36316">
                  <w:pPr>
                    <w:rPr>
                      <w:rFonts w:cs="Arial"/>
                      <w:sz w:val="20"/>
                      <w:szCs w:val="20"/>
                    </w:rPr>
                  </w:pPr>
                </w:p>
              </w:tc>
            </w:tr>
          </w:tbl>
          <w:p w14:paraId="48E2E39B" w14:textId="77777777" w:rsidR="00E56C3A" w:rsidRPr="000E2683" w:rsidRDefault="00E56C3A" w:rsidP="00A36316">
            <w:pPr>
              <w:rPr>
                <w:rFonts w:cs="Arial"/>
                <w:sz w:val="20"/>
                <w:szCs w:val="20"/>
              </w:rPr>
            </w:pPr>
          </w:p>
        </w:tc>
      </w:tr>
      <w:tr w:rsidR="00E56C3A" w:rsidRPr="000E2683" w14:paraId="312C2C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42929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FDBC43" w14:textId="77777777" w:rsidR="00E56C3A" w:rsidRPr="000E2683" w:rsidRDefault="00E56C3A" w:rsidP="00A36316">
            <w:pPr>
              <w:rPr>
                <w:rFonts w:eastAsia="Calibri" w:cs="Arial"/>
                <w:sz w:val="20"/>
                <w:szCs w:val="20"/>
              </w:rPr>
            </w:pPr>
          </w:p>
        </w:tc>
      </w:tr>
      <w:bookmarkEnd w:id="122"/>
    </w:tbl>
    <w:p w14:paraId="06ABAD1D"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96669E" w14:paraId="20DE671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D4AE" w14:textId="77777777" w:rsidR="00E56C3A" w:rsidRPr="000E2683" w:rsidRDefault="00E56C3A" w:rsidP="00A36316">
            <w:pPr>
              <w:rPr>
                <w:rFonts w:eastAsia="Calibri" w:cs="Arial"/>
                <w:b/>
                <w:color w:val="FFFFFF"/>
                <w:sz w:val="20"/>
                <w:szCs w:val="20"/>
              </w:rPr>
            </w:pPr>
            <w:bookmarkStart w:id="123" w:name="BKM_7E3CDE50_EA7E_45F4_8585_0B2F7452164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17D1F5"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27. Ben je tevreden over hoe je woont?  </w:t>
            </w:r>
          </w:p>
        </w:tc>
      </w:tr>
      <w:tr w:rsidR="00E56C3A" w:rsidRPr="000E2683" w14:paraId="6BE7BE5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24D77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6A3108" w14:textId="0456CB3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tevreden</w:t>
            </w:r>
            <w:proofErr w:type="spellEnd"/>
            <w:r>
              <w:rPr>
                <w:rFonts w:eastAsia="Calibri" w:cs="Arial"/>
                <w:sz w:val="20"/>
                <w:szCs w:val="20"/>
              </w:rPr>
              <w:t xml:space="preserve"> </w:t>
            </w:r>
            <w:proofErr w:type="spellStart"/>
            <w:r>
              <w:rPr>
                <w:rFonts w:eastAsia="Calibri" w:cs="Arial"/>
                <w:sz w:val="20"/>
                <w:szCs w:val="20"/>
              </w:rPr>
              <w:t>wonen</w:t>
            </w:r>
            <w:proofErr w:type="spellEnd"/>
            <w:r>
              <w:rPr>
                <w:rFonts w:eastAsia="Calibri" w:cs="Arial"/>
                <w:sz w:val="20"/>
                <w:szCs w:val="20"/>
              </w:rPr>
              <w:t xml:space="preserve">. </w:t>
            </w:r>
          </w:p>
        </w:tc>
      </w:tr>
      <w:tr w:rsidR="00E56C3A" w:rsidRPr="000E2683" w14:paraId="0ACE8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A55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957E9"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659F8C7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85EFC1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5F0E1A"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ACC0D4" w14:textId="77777777" w:rsidR="00E56C3A" w:rsidRPr="000E2683" w:rsidRDefault="00E56C3A" w:rsidP="00A36316">
                  <w:pPr>
                    <w:rPr>
                      <w:rFonts w:cs="Arial"/>
                      <w:sz w:val="20"/>
                      <w:szCs w:val="20"/>
                    </w:rPr>
                  </w:pPr>
                  <w:r w:rsidRPr="000E2683">
                    <w:rPr>
                      <w:rFonts w:eastAsia="Calibri" w:cs="Arial"/>
                      <w:sz w:val="20"/>
                      <w:szCs w:val="20"/>
                    </w:rPr>
                    <w:t>NLGGZ: NLGGZPOSGEZ046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6E667F" w14:textId="77777777" w:rsidR="00E56C3A" w:rsidRPr="000E2683" w:rsidRDefault="00E56C3A" w:rsidP="00A36316">
                  <w:pPr>
                    <w:rPr>
                      <w:rFonts w:cs="Arial"/>
                      <w:sz w:val="20"/>
                      <w:szCs w:val="20"/>
                    </w:rPr>
                  </w:pPr>
                </w:p>
              </w:tc>
            </w:tr>
          </w:tbl>
          <w:p w14:paraId="2EFAC68B" w14:textId="77777777" w:rsidR="00E56C3A" w:rsidRPr="000E2683" w:rsidRDefault="00E56C3A" w:rsidP="00A36316">
            <w:pPr>
              <w:rPr>
                <w:rFonts w:cs="Arial"/>
                <w:sz w:val="20"/>
                <w:szCs w:val="20"/>
              </w:rPr>
            </w:pPr>
          </w:p>
        </w:tc>
      </w:tr>
      <w:tr w:rsidR="00E56C3A" w:rsidRPr="000E2683" w14:paraId="2C1E0E4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DBFC5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6C1993" w14:textId="77777777" w:rsidR="00E56C3A" w:rsidRPr="000E2683" w:rsidRDefault="00E56C3A" w:rsidP="00A36316">
            <w:pPr>
              <w:rPr>
                <w:rFonts w:eastAsia="Calibri" w:cs="Arial"/>
                <w:sz w:val="20"/>
                <w:szCs w:val="20"/>
              </w:rPr>
            </w:pPr>
          </w:p>
        </w:tc>
      </w:tr>
      <w:bookmarkEnd w:id="123"/>
    </w:tbl>
    <w:p w14:paraId="181730A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96669E" w14:paraId="394B56C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B37075" w14:textId="77777777" w:rsidR="00E56C3A" w:rsidRPr="000E2683" w:rsidRDefault="00E56C3A" w:rsidP="00A36316">
            <w:pPr>
              <w:rPr>
                <w:rFonts w:eastAsia="Calibri" w:cs="Arial"/>
                <w:b/>
                <w:color w:val="FFFFFF"/>
                <w:sz w:val="20"/>
                <w:szCs w:val="20"/>
              </w:rPr>
            </w:pPr>
            <w:bookmarkStart w:id="124" w:name="BKM_95F4EC3C_F668_4EFD_B7AB_E01AA79219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E0BE7"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28. Heb je genoeg geld om je rekeningen te betalen?  </w:t>
            </w:r>
          </w:p>
        </w:tc>
      </w:tr>
      <w:tr w:rsidR="00E56C3A" w:rsidRPr="000E2683" w14:paraId="630A56C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4C5960"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D65E1" w14:textId="3F882FE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genoeg</w:t>
            </w:r>
            <w:proofErr w:type="spellEnd"/>
            <w:r>
              <w:rPr>
                <w:rFonts w:eastAsia="Calibri" w:cs="Arial"/>
                <w:sz w:val="20"/>
                <w:szCs w:val="20"/>
              </w:rPr>
              <w:t xml:space="preserve"> geld.</w:t>
            </w:r>
          </w:p>
        </w:tc>
      </w:tr>
      <w:tr w:rsidR="00E56C3A" w:rsidRPr="000E2683" w14:paraId="0223292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B1169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BCA56E"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FB77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B62E93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EDAB5C"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D3B021" w14:textId="77777777" w:rsidR="00E56C3A" w:rsidRPr="000E2683" w:rsidRDefault="00E56C3A" w:rsidP="00A36316">
                  <w:pPr>
                    <w:rPr>
                      <w:rFonts w:cs="Arial"/>
                      <w:sz w:val="20"/>
                      <w:szCs w:val="20"/>
                    </w:rPr>
                  </w:pPr>
                  <w:r w:rsidRPr="000E2683">
                    <w:rPr>
                      <w:rFonts w:eastAsia="Calibri" w:cs="Arial"/>
                      <w:sz w:val="20"/>
                      <w:szCs w:val="20"/>
                    </w:rPr>
                    <w:t>NLGGZ: NLGGZPOSGEZ047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8CC50" w14:textId="77777777" w:rsidR="00E56C3A" w:rsidRPr="000E2683" w:rsidRDefault="00E56C3A" w:rsidP="00A36316">
                  <w:pPr>
                    <w:rPr>
                      <w:rFonts w:cs="Arial"/>
                      <w:sz w:val="20"/>
                      <w:szCs w:val="20"/>
                    </w:rPr>
                  </w:pPr>
                </w:p>
              </w:tc>
            </w:tr>
          </w:tbl>
          <w:p w14:paraId="2C9A8A46" w14:textId="77777777" w:rsidR="00E56C3A" w:rsidRPr="000E2683" w:rsidRDefault="00E56C3A" w:rsidP="00A36316">
            <w:pPr>
              <w:rPr>
                <w:rFonts w:cs="Arial"/>
                <w:sz w:val="20"/>
                <w:szCs w:val="20"/>
              </w:rPr>
            </w:pPr>
          </w:p>
        </w:tc>
      </w:tr>
      <w:tr w:rsidR="00E56C3A" w:rsidRPr="000E2683" w14:paraId="16D2C2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107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B07B1" w14:textId="77777777" w:rsidR="00E56C3A" w:rsidRPr="000E2683" w:rsidRDefault="00E56C3A" w:rsidP="00A36316">
            <w:pPr>
              <w:rPr>
                <w:rFonts w:eastAsia="Calibri" w:cs="Arial"/>
                <w:sz w:val="20"/>
                <w:szCs w:val="20"/>
              </w:rPr>
            </w:pPr>
          </w:p>
        </w:tc>
      </w:tr>
      <w:bookmarkEnd w:id="124"/>
    </w:tbl>
    <w:p w14:paraId="2E6C5C9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5EDEDCA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2A140F" w14:textId="77777777" w:rsidR="00E56C3A" w:rsidRPr="000E2683" w:rsidRDefault="00E56C3A" w:rsidP="00A36316">
            <w:pPr>
              <w:rPr>
                <w:rFonts w:eastAsia="Calibri" w:cs="Arial"/>
                <w:b/>
                <w:color w:val="FFFFFF"/>
                <w:sz w:val="20"/>
                <w:szCs w:val="20"/>
              </w:rPr>
            </w:pPr>
            <w:bookmarkStart w:id="125" w:name="BKM_774938EE_1A08_4262_9208_27D9D296E51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50442F"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Je hebt nagedacht over jouw kwaliteit van leven.</w:t>
            </w:r>
          </w:p>
          <w:p w14:paraId="4554BCE1" w14:textId="77777777" w:rsidR="00E56C3A" w:rsidRPr="000E2683" w:rsidRDefault="00E56C3A"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E56C3A" w:rsidRPr="000E2683" w14:paraId="4C63A8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C4C9F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0B6D0F" w14:textId="6771373E" w:rsidR="00E56C3A" w:rsidRPr="000E2683" w:rsidRDefault="00E56C3A" w:rsidP="00A36316">
            <w:pPr>
              <w:rPr>
                <w:rFonts w:eastAsia="Calibri" w:cs="Arial"/>
                <w:sz w:val="20"/>
                <w:szCs w:val="20"/>
              </w:rPr>
            </w:pPr>
            <w:r w:rsidRPr="000E2683">
              <w:rPr>
                <w:rFonts w:eastAsia="Calibri" w:cs="Arial"/>
                <w:sz w:val="20"/>
                <w:szCs w:val="20"/>
                <w:lang w:val="nl-NL"/>
              </w:rPr>
              <w:t xml:space="preserve">Score op de gezondheidsdimensie ‘Kwaliteit Van Leven’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tc>
      </w:tr>
      <w:tr w:rsidR="00E56C3A" w:rsidRPr="000E2683" w14:paraId="61DCEB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34A425"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89E9D8" w14:textId="77777777" w:rsidR="00E56C3A" w:rsidRPr="000E2683" w:rsidRDefault="00E56C3A" w:rsidP="00A36316">
            <w:pPr>
              <w:rPr>
                <w:rFonts w:eastAsia="Calibri" w:cs="Arial"/>
                <w:sz w:val="20"/>
                <w:szCs w:val="20"/>
              </w:rPr>
            </w:pPr>
            <w:r w:rsidRPr="000E2683">
              <w:rPr>
                <w:rFonts w:eastAsia="Calibri" w:cs="Arial"/>
                <w:sz w:val="20"/>
                <w:szCs w:val="20"/>
              </w:rPr>
              <w:t>INT</w:t>
            </w:r>
          </w:p>
        </w:tc>
      </w:tr>
      <w:tr w:rsidR="00E56C3A" w:rsidRPr="000E2683" w14:paraId="012A529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00D485A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4238ED"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8ED03C" w14:textId="77777777" w:rsidR="00E56C3A" w:rsidRPr="000E2683" w:rsidRDefault="00E56C3A" w:rsidP="00A36316">
                  <w:pPr>
                    <w:rPr>
                      <w:rFonts w:cs="Arial"/>
                      <w:sz w:val="20"/>
                      <w:szCs w:val="20"/>
                    </w:rPr>
                  </w:pPr>
                  <w:r w:rsidRPr="000E2683">
                    <w:rPr>
                      <w:rFonts w:eastAsia="Calibri" w:cs="Arial"/>
                      <w:sz w:val="20"/>
                      <w:szCs w:val="20"/>
                    </w:rPr>
                    <w:t>NLGGZ: NLGGZPOSGEZ049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7D77C9D" w14:textId="77777777" w:rsidR="00E56C3A" w:rsidRPr="000E2683" w:rsidRDefault="00E56C3A" w:rsidP="00A36316">
                  <w:pPr>
                    <w:rPr>
                      <w:rFonts w:cs="Arial"/>
                      <w:sz w:val="20"/>
                      <w:szCs w:val="20"/>
                    </w:rPr>
                  </w:pPr>
                </w:p>
              </w:tc>
            </w:tr>
          </w:tbl>
          <w:p w14:paraId="7419143D" w14:textId="77777777" w:rsidR="00E56C3A" w:rsidRPr="000E2683" w:rsidRDefault="00E56C3A" w:rsidP="00A36316">
            <w:pPr>
              <w:rPr>
                <w:rFonts w:cs="Arial"/>
                <w:sz w:val="20"/>
                <w:szCs w:val="20"/>
              </w:rPr>
            </w:pPr>
          </w:p>
        </w:tc>
      </w:tr>
      <w:tr w:rsidR="00E56C3A" w:rsidRPr="000E2683" w14:paraId="74CD81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AE1AA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4074CB" w14:textId="77777777" w:rsidR="00E56C3A" w:rsidRPr="000E2683" w:rsidRDefault="00E56C3A" w:rsidP="00A36316">
            <w:pPr>
              <w:rPr>
                <w:rFonts w:eastAsia="Calibri" w:cs="Arial"/>
                <w:sz w:val="20"/>
                <w:szCs w:val="20"/>
              </w:rPr>
            </w:pPr>
          </w:p>
        </w:tc>
      </w:tr>
      <w:bookmarkEnd w:id="125"/>
    </w:tbl>
    <w:p w14:paraId="0ADC28B0" w14:textId="77777777" w:rsidR="000D0F37" w:rsidRPr="000E2683" w:rsidRDefault="000D0F37" w:rsidP="00E56C3A">
      <w:pPr>
        <w:rPr>
          <w:rFonts w:eastAsia="Calibri" w:cs="Arial"/>
          <w:sz w:val="20"/>
          <w:szCs w:val="20"/>
        </w:rPr>
      </w:pPr>
    </w:p>
    <w:p w14:paraId="1D26AC7B" w14:textId="77777777" w:rsidR="00904614" w:rsidRDefault="00904614">
      <w:pPr>
        <w:rPr>
          <w:rFonts w:cs="Arial"/>
          <w:b/>
          <w:color w:val="004080"/>
          <w:sz w:val="20"/>
          <w:szCs w:val="20"/>
          <w:lang w:val="nl-NL"/>
        </w:rPr>
      </w:pPr>
      <w:r>
        <w:rPr>
          <w:rFonts w:cs="Arial"/>
          <w:b/>
          <w:color w:val="004080"/>
          <w:sz w:val="20"/>
          <w:szCs w:val="20"/>
          <w:lang w:val="nl-NL"/>
        </w:rPr>
        <w:br w:type="page"/>
      </w:r>
    </w:p>
    <w:p w14:paraId="3B11A980" w14:textId="66A32DF3" w:rsidR="000D0F37" w:rsidRPr="00B652C0" w:rsidRDefault="000D0F37" w:rsidP="000D0F37">
      <w:pPr>
        <w:rPr>
          <w:rFonts w:cs="Arial"/>
          <w:b/>
          <w:color w:val="000000" w:themeColor="text1"/>
          <w:sz w:val="20"/>
          <w:szCs w:val="20"/>
          <w:lang w:val="nl-NL"/>
        </w:rPr>
      </w:pPr>
      <w:r w:rsidRPr="00B652C0">
        <w:rPr>
          <w:rFonts w:cs="Arial"/>
          <w:b/>
          <w:color w:val="000000" w:themeColor="text1"/>
          <w:sz w:val="20"/>
          <w:szCs w:val="20"/>
          <w:lang w:val="nl-NL"/>
        </w:rPr>
        <w:lastRenderedPageBreak/>
        <w:t>Subschaal 5 Meedoen</w:t>
      </w:r>
    </w:p>
    <w:p w14:paraId="2FA06ADE" w14:textId="77777777" w:rsidR="000D0F37" w:rsidRPr="000E2683" w:rsidRDefault="000D0F37" w:rsidP="00E56C3A">
      <w:pPr>
        <w:rPr>
          <w:rFonts w:eastAsia="Calibri" w:cs="Arial"/>
          <w:sz w:val="20"/>
          <w:szCs w:val="20"/>
        </w:rPr>
      </w:pPr>
    </w:p>
    <w:p w14:paraId="3830988C" w14:textId="503F29C8" w:rsidR="00E56C3A" w:rsidRPr="000E2683" w:rsidRDefault="00AB46D9" w:rsidP="00E56C3A">
      <w:pPr>
        <w:rPr>
          <w:rFonts w:eastAsia="Calibri" w:cs="Arial"/>
          <w:sz w:val="20"/>
          <w:szCs w:val="20"/>
        </w:rPr>
      </w:pPr>
      <w:r w:rsidRPr="00AB46D9">
        <w:rPr>
          <w:rFonts w:eastAsia="Calibri" w:cs="Arial"/>
          <w:noProof/>
          <w:sz w:val="20"/>
          <w:szCs w:val="20"/>
        </w:rPr>
        <w:drawing>
          <wp:inline distT="0" distB="0" distL="0" distR="0" wp14:anchorId="4BB4FA05" wp14:editId="5EC48C85">
            <wp:extent cx="5732780" cy="3728720"/>
            <wp:effectExtent l="0" t="0" r="1270" b="508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3728720"/>
                    </a:xfrm>
                    <a:prstGeom prst="rect">
                      <a:avLst/>
                    </a:prstGeom>
                    <a:noFill/>
                    <a:ln>
                      <a:noFill/>
                    </a:ln>
                  </pic:spPr>
                </pic:pic>
              </a:graphicData>
            </a:graphic>
          </wp:inline>
        </w:drawing>
      </w:r>
    </w:p>
    <w:p w14:paraId="3B58FACB" w14:textId="77777777" w:rsidR="006B7CE1" w:rsidRPr="000E2683" w:rsidRDefault="006B7CE1"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582072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99FF9B" w14:textId="77777777" w:rsidR="006B7CE1" w:rsidRPr="000E2683" w:rsidRDefault="006B7CE1" w:rsidP="00A36316">
            <w:pPr>
              <w:rPr>
                <w:rFonts w:eastAsia="Calibri" w:cs="Arial"/>
                <w:b/>
                <w:color w:val="FFFFFF"/>
                <w:sz w:val="20"/>
                <w:szCs w:val="20"/>
              </w:rPr>
            </w:pPr>
            <w:bookmarkStart w:id="126" w:name="BKM_2935F6FF_836B_442C_8CD8_1254A73D9F9B"/>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EFD08D"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Meedoen</w:t>
            </w:r>
            <w:proofErr w:type="spellEnd"/>
            <w:r w:rsidRPr="000E2683">
              <w:rPr>
                <w:rFonts w:eastAsia="Calibri" w:cs="Arial"/>
                <w:color w:val="FFFFFF"/>
                <w:sz w:val="20"/>
                <w:szCs w:val="20"/>
              </w:rPr>
              <w:t xml:space="preserve">  </w:t>
            </w:r>
          </w:p>
        </w:tc>
      </w:tr>
      <w:tr w:rsidR="006B7CE1" w:rsidRPr="000E2683" w14:paraId="2409E4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AA0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650E3" w14:textId="41D4AE02" w:rsidR="006B7CE1" w:rsidRPr="000E2683" w:rsidRDefault="006B7CE1" w:rsidP="00A36316">
            <w:pPr>
              <w:rPr>
                <w:rFonts w:eastAsia="Calibri" w:cs="Arial"/>
                <w:sz w:val="20"/>
                <w:szCs w:val="20"/>
              </w:rPr>
            </w:pPr>
            <w:r w:rsidRPr="000E2683">
              <w:rPr>
                <w:rFonts w:eastAsia="Calibri" w:cs="Arial"/>
                <w:sz w:val="20"/>
                <w:szCs w:val="20"/>
                <w:lang w:val="nl-NL"/>
              </w:rPr>
              <w:t xml:space="preserve">Container van het concept meedoen uit de Vragenlijst Positieve Gezondheid. Deze container bevat alle gegevenselementen van het concept meedoen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6B7CE1" w:rsidRPr="000E2683" w14:paraId="283028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89A9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2D3AA8" w14:textId="77777777" w:rsidR="006B7CE1" w:rsidRPr="000E2683" w:rsidRDefault="006B7CE1" w:rsidP="00A36316">
            <w:pPr>
              <w:rPr>
                <w:rFonts w:eastAsia="Calibri" w:cs="Arial"/>
                <w:sz w:val="20"/>
                <w:szCs w:val="20"/>
              </w:rPr>
            </w:pPr>
          </w:p>
        </w:tc>
      </w:tr>
      <w:tr w:rsidR="006B7CE1" w:rsidRPr="000E2683" w14:paraId="2985087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87245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815A60"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74F888" w14:textId="77777777" w:rsidR="006B7CE1" w:rsidRPr="000E2683" w:rsidRDefault="006B7CE1" w:rsidP="00A36316">
                  <w:pPr>
                    <w:rPr>
                      <w:rFonts w:cs="Arial"/>
                      <w:sz w:val="20"/>
                      <w:szCs w:val="20"/>
                    </w:rPr>
                  </w:pPr>
                  <w:r w:rsidRPr="000E2683">
                    <w:rPr>
                      <w:rFonts w:eastAsia="Calibri" w:cs="Arial"/>
                      <w:sz w:val="20"/>
                      <w:szCs w:val="20"/>
                    </w:rPr>
                    <w:t>NLGGZ: NLGGZPOSGEZ007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6F4336" w14:textId="77777777" w:rsidR="006B7CE1" w:rsidRPr="000E2683" w:rsidRDefault="006B7CE1" w:rsidP="00A36316">
                  <w:pPr>
                    <w:rPr>
                      <w:rFonts w:cs="Arial"/>
                      <w:sz w:val="20"/>
                      <w:szCs w:val="20"/>
                    </w:rPr>
                  </w:pPr>
                </w:p>
              </w:tc>
            </w:tr>
          </w:tbl>
          <w:p w14:paraId="22D6E7BD" w14:textId="77777777" w:rsidR="006B7CE1" w:rsidRPr="000E2683" w:rsidRDefault="006B7CE1" w:rsidP="00A36316">
            <w:pPr>
              <w:rPr>
                <w:rFonts w:cs="Arial"/>
                <w:sz w:val="20"/>
                <w:szCs w:val="20"/>
              </w:rPr>
            </w:pPr>
          </w:p>
        </w:tc>
      </w:tr>
      <w:tr w:rsidR="006B7CE1" w:rsidRPr="000E2683" w14:paraId="67B7B85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A1952A"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45C5A" w14:textId="77777777" w:rsidR="006B7CE1" w:rsidRPr="000E2683" w:rsidRDefault="006B7CE1" w:rsidP="00A36316">
            <w:pPr>
              <w:rPr>
                <w:rFonts w:eastAsia="Calibri" w:cs="Arial"/>
                <w:sz w:val="20"/>
                <w:szCs w:val="20"/>
              </w:rPr>
            </w:pPr>
          </w:p>
        </w:tc>
      </w:tr>
      <w:bookmarkEnd w:id="126"/>
    </w:tbl>
    <w:p w14:paraId="0E27E508"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6669E" w14:paraId="24CCD5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8A2E50" w14:textId="77777777" w:rsidR="006B7CE1" w:rsidRPr="000E2683" w:rsidRDefault="006B7CE1" w:rsidP="00A36316">
            <w:pPr>
              <w:rPr>
                <w:rFonts w:eastAsia="Calibri" w:cs="Arial"/>
                <w:b/>
                <w:color w:val="FFFFFF"/>
                <w:sz w:val="20"/>
                <w:szCs w:val="20"/>
              </w:rPr>
            </w:pPr>
            <w:bookmarkStart w:id="127" w:name="BKM_37F9F6F1_F48E_4083_BF26_47D69401AE2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1F74B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29. Heb je contact met andere mensen?  </w:t>
            </w:r>
          </w:p>
        </w:tc>
      </w:tr>
      <w:tr w:rsidR="006B7CE1" w:rsidRPr="000E2683" w14:paraId="547DF5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221EA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FE227C" w14:textId="37BEA4AA" w:rsidR="006B7CE1" w:rsidRPr="000E2683" w:rsidRDefault="00904614" w:rsidP="00A36316">
            <w:pPr>
              <w:rPr>
                <w:rFonts w:eastAsia="Calibri" w:cs="Arial"/>
                <w:sz w:val="20"/>
                <w:szCs w:val="20"/>
              </w:rPr>
            </w:pPr>
            <w:r>
              <w:rPr>
                <w:rFonts w:eastAsia="Calibri" w:cs="Arial"/>
                <w:sz w:val="20"/>
                <w:szCs w:val="20"/>
              </w:rPr>
              <w:t xml:space="preserve">Concept contact </w:t>
            </w:r>
            <w:proofErr w:type="spellStart"/>
            <w:r>
              <w:rPr>
                <w:rFonts w:eastAsia="Calibri" w:cs="Arial"/>
                <w:sz w:val="20"/>
                <w:szCs w:val="20"/>
              </w:rPr>
              <w:t>anderen</w:t>
            </w:r>
            <w:proofErr w:type="spellEnd"/>
            <w:r>
              <w:rPr>
                <w:rFonts w:eastAsia="Calibri" w:cs="Arial"/>
                <w:sz w:val="20"/>
                <w:szCs w:val="20"/>
              </w:rPr>
              <w:t xml:space="preserve">. </w:t>
            </w:r>
          </w:p>
        </w:tc>
      </w:tr>
      <w:tr w:rsidR="006B7CE1" w:rsidRPr="000E2683" w14:paraId="286783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52F05B"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BC02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610CEF8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63B118E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3F695D"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B9D033" w14:textId="77777777" w:rsidR="006B7CE1" w:rsidRPr="000E2683" w:rsidRDefault="006B7CE1" w:rsidP="00A36316">
                  <w:pPr>
                    <w:rPr>
                      <w:rFonts w:cs="Arial"/>
                      <w:sz w:val="20"/>
                      <w:szCs w:val="20"/>
                    </w:rPr>
                  </w:pPr>
                  <w:r w:rsidRPr="000E2683">
                    <w:rPr>
                      <w:rFonts w:eastAsia="Calibri" w:cs="Arial"/>
                      <w:sz w:val="20"/>
                      <w:szCs w:val="20"/>
                    </w:rPr>
                    <w:t>NLGGZ: NLGGZPOSGEZ051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75364E" w14:textId="77777777" w:rsidR="006B7CE1" w:rsidRPr="000E2683" w:rsidRDefault="006B7CE1" w:rsidP="00A36316">
                  <w:pPr>
                    <w:rPr>
                      <w:rFonts w:cs="Arial"/>
                      <w:sz w:val="20"/>
                      <w:szCs w:val="20"/>
                    </w:rPr>
                  </w:pPr>
                </w:p>
              </w:tc>
            </w:tr>
          </w:tbl>
          <w:p w14:paraId="1C14B268" w14:textId="77777777" w:rsidR="006B7CE1" w:rsidRPr="000E2683" w:rsidRDefault="006B7CE1" w:rsidP="00A36316">
            <w:pPr>
              <w:rPr>
                <w:rFonts w:cs="Arial"/>
                <w:sz w:val="20"/>
                <w:szCs w:val="20"/>
              </w:rPr>
            </w:pPr>
          </w:p>
        </w:tc>
      </w:tr>
      <w:tr w:rsidR="006B7CE1" w:rsidRPr="000E2683" w14:paraId="4BF7E1C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4D43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49729" w14:textId="77777777" w:rsidR="006B7CE1" w:rsidRPr="000E2683" w:rsidRDefault="006B7CE1" w:rsidP="00A36316">
            <w:pPr>
              <w:rPr>
                <w:rFonts w:eastAsia="Calibri" w:cs="Arial"/>
                <w:sz w:val="20"/>
                <w:szCs w:val="20"/>
              </w:rPr>
            </w:pPr>
          </w:p>
        </w:tc>
      </w:tr>
      <w:bookmarkEnd w:id="127"/>
    </w:tbl>
    <w:p w14:paraId="7F9C6521"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6669E" w14:paraId="5901B9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E08FC9" w14:textId="77777777" w:rsidR="006B7CE1" w:rsidRPr="000E2683" w:rsidRDefault="006B7CE1" w:rsidP="00A36316">
            <w:pPr>
              <w:rPr>
                <w:rFonts w:eastAsia="Calibri" w:cs="Arial"/>
                <w:b/>
                <w:color w:val="FFFFFF"/>
                <w:sz w:val="20"/>
                <w:szCs w:val="20"/>
              </w:rPr>
            </w:pPr>
            <w:bookmarkStart w:id="128" w:name="BKM_81366743_66CE_47FC_AEC0_1D9BD826344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F8E1F8"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30. Nemen andere mensen je serieus?  </w:t>
            </w:r>
          </w:p>
        </w:tc>
      </w:tr>
      <w:tr w:rsidR="006B7CE1" w:rsidRPr="000E2683" w14:paraId="6B03549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3C8F0B"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485C21" w14:textId="0642A4B8"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serieus</w:t>
            </w:r>
            <w:proofErr w:type="spellEnd"/>
            <w:r>
              <w:rPr>
                <w:rFonts w:eastAsia="Calibri" w:cs="Arial"/>
                <w:sz w:val="20"/>
                <w:szCs w:val="20"/>
              </w:rPr>
              <w:t xml:space="preserve"> </w:t>
            </w:r>
            <w:proofErr w:type="spellStart"/>
            <w:r>
              <w:rPr>
                <w:rFonts w:eastAsia="Calibri" w:cs="Arial"/>
                <w:sz w:val="20"/>
                <w:szCs w:val="20"/>
              </w:rPr>
              <w:t>genomen</w:t>
            </w:r>
            <w:proofErr w:type="spellEnd"/>
            <w:r>
              <w:rPr>
                <w:rFonts w:eastAsia="Calibri" w:cs="Arial"/>
                <w:sz w:val="20"/>
                <w:szCs w:val="20"/>
              </w:rPr>
              <w:t>.</w:t>
            </w:r>
          </w:p>
        </w:tc>
      </w:tr>
      <w:tr w:rsidR="006B7CE1" w:rsidRPr="000E2683" w14:paraId="571500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1600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5DBC7D"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743F8AA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2FAB3DA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BDF032"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B49A83" w14:textId="77777777" w:rsidR="006B7CE1" w:rsidRPr="000E2683" w:rsidRDefault="006B7CE1" w:rsidP="00A36316">
                  <w:pPr>
                    <w:rPr>
                      <w:rFonts w:cs="Arial"/>
                      <w:sz w:val="20"/>
                      <w:szCs w:val="20"/>
                    </w:rPr>
                  </w:pPr>
                  <w:r w:rsidRPr="000E2683">
                    <w:rPr>
                      <w:rFonts w:eastAsia="Calibri" w:cs="Arial"/>
                      <w:sz w:val="20"/>
                      <w:szCs w:val="20"/>
                    </w:rPr>
                    <w:t>NLGGZ: NLGGZPOSGEZ052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986017" w14:textId="77777777" w:rsidR="006B7CE1" w:rsidRPr="000E2683" w:rsidRDefault="006B7CE1" w:rsidP="00A36316">
                  <w:pPr>
                    <w:rPr>
                      <w:rFonts w:cs="Arial"/>
                      <w:sz w:val="20"/>
                      <w:szCs w:val="20"/>
                    </w:rPr>
                  </w:pPr>
                </w:p>
              </w:tc>
            </w:tr>
          </w:tbl>
          <w:p w14:paraId="57690DB4" w14:textId="77777777" w:rsidR="006B7CE1" w:rsidRPr="000E2683" w:rsidRDefault="006B7CE1" w:rsidP="00A36316">
            <w:pPr>
              <w:rPr>
                <w:rFonts w:cs="Arial"/>
                <w:sz w:val="20"/>
                <w:szCs w:val="20"/>
              </w:rPr>
            </w:pPr>
          </w:p>
        </w:tc>
      </w:tr>
      <w:tr w:rsidR="006B7CE1" w:rsidRPr="000E2683" w14:paraId="545A5C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B727D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7F8692" w14:textId="77777777" w:rsidR="006B7CE1" w:rsidRPr="000E2683" w:rsidRDefault="006B7CE1" w:rsidP="00A36316">
            <w:pPr>
              <w:rPr>
                <w:rFonts w:eastAsia="Calibri" w:cs="Arial"/>
                <w:sz w:val="20"/>
                <w:szCs w:val="20"/>
              </w:rPr>
            </w:pPr>
          </w:p>
        </w:tc>
      </w:tr>
      <w:bookmarkEnd w:id="128"/>
    </w:tbl>
    <w:p w14:paraId="29964702" w14:textId="7D612B1F" w:rsidR="006B7CE1" w:rsidRDefault="006B7CE1" w:rsidP="006B7CE1">
      <w:pPr>
        <w:rPr>
          <w:rFonts w:eastAsia="Calibri" w:cs="Arial"/>
          <w:sz w:val="20"/>
          <w:szCs w:val="20"/>
        </w:rPr>
      </w:pPr>
    </w:p>
    <w:p w14:paraId="13C05028" w14:textId="53CFC6CD" w:rsidR="007379A3" w:rsidRDefault="007379A3" w:rsidP="006B7CE1">
      <w:pPr>
        <w:rPr>
          <w:rFonts w:eastAsia="Calibri" w:cs="Arial"/>
          <w:sz w:val="20"/>
          <w:szCs w:val="20"/>
        </w:rPr>
      </w:pPr>
    </w:p>
    <w:p w14:paraId="650A901F" w14:textId="77777777" w:rsidR="007379A3" w:rsidRPr="000E2683" w:rsidRDefault="007379A3"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3009F6C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2EEECC" w14:textId="77777777" w:rsidR="006B7CE1" w:rsidRPr="000E2683" w:rsidRDefault="006B7CE1" w:rsidP="00A36316">
            <w:pPr>
              <w:rPr>
                <w:rFonts w:eastAsia="Calibri" w:cs="Arial"/>
                <w:b/>
                <w:color w:val="FFFFFF"/>
                <w:sz w:val="20"/>
                <w:szCs w:val="20"/>
              </w:rPr>
            </w:pPr>
            <w:bookmarkStart w:id="129" w:name="BKM_2C06E452_F870_4E52_BDE1_0666657E6C5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BBE21"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31. Heb je </w:t>
            </w:r>
            <w:proofErr w:type="spellStart"/>
            <w:r w:rsidRPr="000E2683">
              <w:rPr>
                <w:rFonts w:eastAsia="Calibri" w:cs="Arial"/>
                <w:color w:val="FFFFFF"/>
                <w:sz w:val="20"/>
                <w:szCs w:val="20"/>
              </w:rPr>
              <w:t>vrienden</w:t>
            </w:r>
            <w:proofErr w:type="spellEnd"/>
            <w:r w:rsidRPr="000E2683">
              <w:rPr>
                <w:rFonts w:eastAsia="Calibri" w:cs="Arial"/>
                <w:color w:val="FFFFFF"/>
                <w:sz w:val="20"/>
                <w:szCs w:val="20"/>
              </w:rPr>
              <w:t xml:space="preserve">?  </w:t>
            </w:r>
          </w:p>
        </w:tc>
      </w:tr>
      <w:tr w:rsidR="006B7CE1" w:rsidRPr="000E2683" w14:paraId="2DFE68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4CA3EF"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lastRenderedPageBreak/>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39BC6C" w14:textId="1A0810EC"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vrienden</w:t>
            </w:r>
            <w:proofErr w:type="spellEnd"/>
            <w:r>
              <w:rPr>
                <w:rFonts w:eastAsia="Calibri" w:cs="Arial"/>
                <w:sz w:val="20"/>
                <w:szCs w:val="20"/>
              </w:rPr>
              <w:t xml:space="preserve">. </w:t>
            </w:r>
          </w:p>
        </w:tc>
      </w:tr>
      <w:tr w:rsidR="006B7CE1" w:rsidRPr="000E2683" w14:paraId="515ED21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03A9B2"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1BF25"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08EB3B1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9319F4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AED309"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E2E4D2" w14:textId="77777777" w:rsidR="006B7CE1" w:rsidRPr="000E2683" w:rsidRDefault="006B7CE1" w:rsidP="00A36316">
                  <w:pPr>
                    <w:rPr>
                      <w:rFonts w:cs="Arial"/>
                      <w:sz w:val="20"/>
                      <w:szCs w:val="20"/>
                    </w:rPr>
                  </w:pPr>
                  <w:r w:rsidRPr="000E2683">
                    <w:rPr>
                      <w:rFonts w:eastAsia="Calibri" w:cs="Arial"/>
                      <w:sz w:val="20"/>
                      <w:szCs w:val="20"/>
                    </w:rPr>
                    <w:t>NLGGZ: NLGGZPOSGEZ053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714359" w14:textId="77777777" w:rsidR="006B7CE1" w:rsidRPr="000E2683" w:rsidRDefault="006B7CE1" w:rsidP="00A36316">
                  <w:pPr>
                    <w:rPr>
                      <w:rFonts w:cs="Arial"/>
                      <w:sz w:val="20"/>
                      <w:szCs w:val="20"/>
                    </w:rPr>
                  </w:pPr>
                </w:p>
              </w:tc>
            </w:tr>
          </w:tbl>
          <w:p w14:paraId="4FB90B16" w14:textId="77777777" w:rsidR="006B7CE1" w:rsidRPr="000E2683" w:rsidRDefault="006B7CE1" w:rsidP="00A36316">
            <w:pPr>
              <w:rPr>
                <w:rFonts w:cs="Arial"/>
                <w:sz w:val="20"/>
                <w:szCs w:val="20"/>
              </w:rPr>
            </w:pPr>
          </w:p>
        </w:tc>
      </w:tr>
      <w:tr w:rsidR="006B7CE1" w:rsidRPr="000E2683" w14:paraId="62A367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68A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192A5" w14:textId="77777777" w:rsidR="006B7CE1" w:rsidRPr="000E2683" w:rsidRDefault="006B7CE1" w:rsidP="00A36316">
            <w:pPr>
              <w:rPr>
                <w:rFonts w:eastAsia="Calibri" w:cs="Arial"/>
                <w:sz w:val="20"/>
                <w:szCs w:val="20"/>
              </w:rPr>
            </w:pPr>
          </w:p>
        </w:tc>
      </w:tr>
      <w:bookmarkEnd w:id="129"/>
    </w:tbl>
    <w:p w14:paraId="31D8F02F"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6669E" w14:paraId="42478C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831968" w14:textId="77777777" w:rsidR="006B7CE1" w:rsidRPr="000E2683" w:rsidRDefault="006B7CE1" w:rsidP="00A36316">
            <w:pPr>
              <w:rPr>
                <w:rFonts w:eastAsia="Calibri" w:cs="Arial"/>
                <w:b/>
                <w:color w:val="FFFFFF"/>
                <w:sz w:val="20"/>
                <w:szCs w:val="20"/>
              </w:rPr>
            </w:pPr>
            <w:bookmarkStart w:id="130" w:name="BKM_F3384934_5BA5_4D79_92F5_434C3022D29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729EEC"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32. Heb je mensen die je kunnen helpen?  </w:t>
            </w:r>
          </w:p>
        </w:tc>
      </w:tr>
      <w:tr w:rsidR="006B7CE1" w:rsidRPr="000E2683" w14:paraId="5515D8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D44056"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B501E0" w14:textId="0B555AB7"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hulp</w:t>
            </w:r>
            <w:proofErr w:type="spellEnd"/>
            <w:r>
              <w:rPr>
                <w:rFonts w:eastAsia="Calibri" w:cs="Arial"/>
                <w:sz w:val="20"/>
                <w:szCs w:val="20"/>
              </w:rPr>
              <w:t xml:space="preserve">. </w:t>
            </w:r>
          </w:p>
        </w:tc>
      </w:tr>
      <w:tr w:rsidR="006B7CE1" w:rsidRPr="000E2683" w14:paraId="554037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D3C5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D1A1FE"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396B27B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55EE19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9C6776"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39D92E" w14:textId="77777777" w:rsidR="006B7CE1" w:rsidRPr="000E2683" w:rsidRDefault="006B7CE1" w:rsidP="00A36316">
                  <w:pPr>
                    <w:rPr>
                      <w:rFonts w:cs="Arial"/>
                      <w:sz w:val="20"/>
                      <w:szCs w:val="20"/>
                    </w:rPr>
                  </w:pPr>
                  <w:r w:rsidRPr="000E2683">
                    <w:rPr>
                      <w:rFonts w:eastAsia="Calibri" w:cs="Arial"/>
                      <w:sz w:val="20"/>
                      <w:szCs w:val="20"/>
                    </w:rPr>
                    <w:t>NLGGZ: NLGGZPOSGEZ054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4DA634" w14:textId="77777777" w:rsidR="006B7CE1" w:rsidRPr="000E2683" w:rsidRDefault="006B7CE1" w:rsidP="00A36316">
                  <w:pPr>
                    <w:rPr>
                      <w:rFonts w:cs="Arial"/>
                      <w:sz w:val="20"/>
                      <w:szCs w:val="20"/>
                    </w:rPr>
                  </w:pPr>
                </w:p>
              </w:tc>
            </w:tr>
          </w:tbl>
          <w:p w14:paraId="2A5C7E6F" w14:textId="77777777" w:rsidR="006B7CE1" w:rsidRPr="000E2683" w:rsidRDefault="006B7CE1" w:rsidP="00A36316">
            <w:pPr>
              <w:rPr>
                <w:rFonts w:cs="Arial"/>
                <w:sz w:val="20"/>
                <w:szCs w:val="20"/>
              </w:rPr>
            </w:pPr>
          </w:p>
        </w:tc>
      </w:tr>
      <w:tr w:rsidR="006B7CE1" w:rsidRPr="000E2683" w14:paraId="3559BED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DF649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27E72" w14:textId="77777777" w:rsidR="006B7CE1" w:rsidRPr="000E2683" w:rsidRDefault="006B7CE1" w:rsidP="00A36316">
            <w:pPr>
              <w:rPr>
                <w:rFonts w:eastAsia="Calibri" w:cs="Arial"/>
                <w:sz w:val="20"/>
                <w:szCs w:val="20"/>
              </w:rPr>
            </w:pPr>
          </w:p>
        </w:tc>
      </w:tr>
      <w:bookmarkEnd w:id="130"/>
    </w:tbl>
    <w:p w14:paraId="4EFB3FBB"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6669E" w14:paraId="778A1E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8CBEB" w14:textId="77777777" w:rsidR="006B7CE1" w:rsidRPr="000E2683" w:rsidRDefault="006B7CE1" w:rsidP="00A36316">
            <w:pPr>
              <w:rPr>
                <w:rFonts w:eastAsia="Calibri" w:cs="Arial"/>
                <w:b/>
                <w:color w:val="FFFFFF"/>
                <w:sz w:val="20"/>
                <w:szCs w:val="20"/>
              </w:rPr>
            </w:pPr>
            <w:bookmarkStart w:id="131" w:name="BKM_B81F10D7_DDB1_44CA_ACDA_9AEDFE40FE8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43A7D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33. Heb je het gevoel dat je erbij hoort?  </w:t>
            </w:r>
          </w:p>
        </w:tc>
      </w:tr>
      <w:tr w:rsidR="006B7CE1" w:rsidRPr="000E2683" w14:paraId="7A9750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D3F23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FF9F83" w14:textId="11175089"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erbij</w:t>
            </w:r>
            <w:proofErr w:type="spellEnd"/>
            <w:r>
              <w:rPr>
                <w:rFonts w:eastAsia="Calibri" w:cs="Arial"/>
                <w:sz w:val="20"/>
                <w:szCs w:val="20"/>
              </w:rPr>
              <w:t xml:space="preserve"> </w:t>
            </w:r>
            <w:proofErr w:type="spellStart"/>
            <w:r>
              <w:rPr>
                <w:rFonts w:eastAsia="Calibri" w:cs="Arial"/>
                <w:sz w:val="20"/>
                <w:szCs w:val="20"/>
              </w:rPr>
              <w:t>horen</w:t>
            </w:r>
            <w:proofErr w:type="spellEnd"/>
            <w:r>
              <w:rPr>
                <w:rFonts w:eastAsia="Calibri" w:cs="Arial"/>
                <w:sz w:val="20"/>
                <w:szCs w:val="20"/>
              </w:rPr>
              <w:t xml:space="preserve">. </w:t>
            </w:r>
          </w:p>
        </w:tc>
      </w:tr>
      <w:tr w:rsidR="006B7CE1" w:rsidRPr="000E2683" w14:paraId="2204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FD54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944AC0"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AF5E4E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71E3A5A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9F6110"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5B5B50" w14:textId="77777777" w:rsidR="006B7CE1" w:rsidRPr="000E2683" w:rsidRDefault="006B7CE1" w:rsidP="00A36316">
                  <w:pPr>
                    <w:rPr>
                      <w:rFonts w:cs="Arial"/>
                      <w:sz w:val="20"/>
                      <w:szCs w:val="20"/>
                    </w:rPr>
                  </w:pPr>
                  <w:r w:rsidRPr="000E2683">
                    <w:rPr>
                      <w:rFonts w:eastAsia="Calibri" w:cs="Arial"/>
                      <w:sz w:val="20"/>
                      <w:szCs w:val="20"/>
                    </w:rPr>
                    <w:t>NLGGZ: NLGGZPOSGEZ055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CABDE3" w14:textId="77777777" w:rsidR="006B7CE1" w:rsidRPr="000E2683" w:rsidRDefault="006B7CE1" w:rsidP="00A36316">
                  <w:pPr>
                    <w:rPr>
                      <w:rFonts w:cs="Arial"/>
                      <w:sz w:val="20"/>
                      <w:szCs w:val="20"/>
                    </w:rPr>
                  </w:pPr>
                </w:p>
              </w:tc>
            </w:tr>
          </w:tbl>
          <w:p w14:paraId="4556B8A1" w14:textId="77777777" w:rsidR="006B7CE1" w:rsidRPr="000E2683" w:rsidRDefault="006B7CE1" w:rsidP="00A36316">
            <w:pPr>
              <w:rPr>
                <w:rFonts w:cs="Arial"/>
                <w:sz w:val="20"/>
                <w:szCs w:val="20"/>
              </w:rPr>
            </w:pPr>
          </w:p>
        </w:tc>
      </w:tr>
      <w:tr w:rsidR="006B7CE1" w:rsidRPr="000E2683" w14:paraId="3675A9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5B921E"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0149B5" w14:textId="77777777" w:rsidR="006B7CE1" w:rsidRPr="000E2683" w:rsidRDefault="006B7CE1" w:rsidP="00A36316">
            <w:pPr>
              <w:rPr>
                <w:rFonts w:eastAsia="Calibri" w:cs="Arial"/>
                <w:sz w:val="20"/>
                <w:szCs w:val="20"/>
              </w:rPr>
            </w:pPr>
          </w:p>
        </w:tc>
      </w:tr>
      <w:bookmarkEnd w:id="131"/>
    </w:tbl>
    <w:p w14:paraId="5AF574C9"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6669E" w14:paraId="1131DF3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8E2D92" w14:textId="77777777" w:rsidR="006B7CE1" w:rsidRPr="000E2683" w:rsidRDefault="006B7CE1" w:rsidP="00A36316">
            <w:pPr>
              <w:rPr>
                <w:rFonts w:eastAsia="Calibri" w:cs="Arial"/>
                <w:b/>
                <w:color w:val="FFFFFF"/>
                <w:sz w:val="20"/>
                <w:szCs w:val="20"/>
              </w:rPr>
            </w:pPr>
            <w:bookmarkStart w:id="132" w:name="BKM_A0293B54_2932_405A_B6A0_3FAC47A40EB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76F8C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34. Heb je werk of doe je andere dingen die je belangrijk vindt?  </w:t>
            </w:r>
          </w:p>
        </w:tc>
      </w:tr>
      <w:tr w:rsidR="006B7CE1" w:rsidRPr="000E2683" w14:paraId="39BA84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D89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1FD98" w14:textId="2BF09E97" w:rsidR="006B7CE1" w:rsidRPr="000E2683" w:rsidRDefault="00904614" w:rsidP="00A36316">
            <w:pPr>
              <w:rPr>
                <w:rFonts w:eastAsia="Calibri" w:cs="Arial"/>
                <w:sz w:val="20"/>
                <w:szCs w:val="20"/>
              </w:rPr>
            </w:pPr>
            <w:r>
              <w:rPr>
                <w:rFonts w:eastAsia="Calibri" w:cs="Arial"/>
                <w:sz w:val="20"/>
                <w:szCs w:val="20"/>
              </w:rPr>
              <w:t xml:space="preserve">Concept werk. </w:t>
            </w:r>
          </w:p>
        </w:tc>
      </w:tr>
      <w:tr w:rsidR="006B7CE1" w:rsidRPr="000E2683" w14:paraId="4A2CB7B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85FC2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28114F"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2F7BCB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F0ED90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02A1E"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AC7D71" w14:textId="77777777" w:rsidR="006B7CE1" w:rsidRPr="000E2683" w:rsidRDefault="006B7CE1" w:rsidP="00A36316">
                  <w:pPr>
                    <w:rPr>
                      <w:rFonts w:cs="Arial"/>
                      <w:sz w:val="20"/>
                      <w:szCs w:val="20"/>
                    </w:rPr>
                  </w:pPr>
                  <w:r w:rsidRPr="000E2683">
                    <w:rPr>
                      <w:rFonts w:eastAsia="Calibri" w:cs="Arial"/>
                      <w:sz w:val="20"/>
                      <w:szCs w:val="20"/>
                    </w:rPr>
                    <w:t>NLGGZ: NLGGZPOSGEZ056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5528E5" w14:textId="77777777" w:rsidR="006B7CE1" w:rsidRPr="000E2683" w:rsidRDefault="006B7CE1" w:rsidP="00A36316">
                  <w:pPr>
                    <w:rPr>
                      <w:rFonts w:cs="Arial"/>
                      <w:sz w:val="20"/>
                      <w:szCs w:val="20"/>
                    </w:rPr>
                  </w:pPr>
                </w:p>
              </w:tc>
            </w:tr>
          </w:tbl>
          <w:p w14:paraId="47A86A02" w14:textId="77777777" w:rsidR="006B7CE1" w:rsidRPr="000E2683" w:rsidRDefault="006B7CE1" w:rsidP="00A36316">
            <w:pPr>
              <w:rPr>
                <w:rFonts w:cs="Arial"/>
                <w:sz w:val="20"/>
                <w:szCs w:val="20"/>
              </w:rPr>
            </w:pPr>
          </w:p>
        </w:tc>
      </w:tr>
      <w:tr w:rsidR="006B7CE1" w:rsidRPr="000E2683" w14:paraId="336814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FD190"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E73850" w14:textId="77777777" w:rsidR="006B7CE1" w:rsidRPr="000E2683" w:rsidRDefault="006B7CE1" w:rsidP="00A36316">
            <w:pPr>
              <w:rPr>
                <w:rFonts w:eastAsia="Calibri" w:cs="Arial"/>
                <w:sz w:val="20"/>
                <w:szCs w:val="20"/>
              </w:rPr>
            </w:pPr>
          </w:p>
        </w:tc>
      </w:tr>
      <w:bookmarkEnd w:id="132"/>
    </w:tbl>
    <w:p w14:paraId="3AF99256"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96669E" w14:paraId="063E749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6FCD14" w14:textId="77777777" w:rsidR="006B7CE1" w:rsidRPr="000E2683" w:rsidRDefault="006B7CE1" w:rsidP="00A36316">
            <w:pPr>
              <w:rPr>
                <w:rFonts w:eastAsia="Calibri" w:cs="Arial"/>
                <w:b/>
                <w:color w:val="FFFFFF"/>
                <w:sz w:val="20"/>
                <w:szCs w:val="20"/>
              </w:rPr>
            </w:pPr>
            <w:bookmarkStart w:id="133" w:name="BKM_F2F28429_3FAF_4AA2_B886_6E609838328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1B37F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35. Wil je graag weten wat er in je dorp of stad gebeurt?  </w:t>
            </w:r>
          </w:p>
        </w:tc>
      </w:tr>
      <w:tr w:rsidR="006B7CE1" w:rsidRPr="000E2683" w14:paraId="374597F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0C973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2975C" w14:textId="05094EDD"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woonplaats</w:t>
            </w:r>
            <w:proofErr w:type="spellEnd"/>
            <w:r>
              <w:rPr>
                <w:rFonts w:eastAsia="Calibri" w:cs="Arial"/>
                <w:sz w:val="20"/>
                <w:szCs w:val="20"/>
              </w:rPr>
              <w:t xml:space="preserve"> </w:t>
            </w:r>
            <w:proofErr w:type="spellStart"/>
            <w:r>
              <w:rPr>
                <w:rFonts w:eastAsia="Calibri" w:cs="Arial"/>
                <w:sz w:val="20"/>
                <w:szCs w:val="20"/>
              </w:rPr>
              <w:t>kennen</w:t>
            </w:r>
            <w:proofErr w:type="spellEnd"/>
            <w:r>
              <w:rPr>
                <w:rFonts w:eastAsia="Calibri" w:cs="Arial"/>
                <w:sz w:val="20"/>
                <w:szCs w:val="20"/>
              </w:rPr>
              <w:t xml:space="preserve">. </w:t>
            </w:r>
          </w:p>
        </w:tc>
      </w:tr>
      <w:tr w:rsidR="006B7CE1" w:rsidRPr="000E2683" w14:paraId="323254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E395CF"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6B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10EE39B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394466F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D6885E"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3A60AD" w14:textId="77777777" w:rsidR="006B7CE1" w:rsidRPr="000E2683" w:rsidRDefault="006B7CE1" w:rsidP="00A36316">
                  <w:pPr>
                    <w:rPr>
                      <w:rFonts w:cs="Arial"/>
                      <w:sz w:val="20"/>
                      <w:szCs w:val="20"/>
                    </w:rPr>
                  </w:pPr>
                  <w:r w:rsidRPr="000E2683">
                    <w:rPr>
                      <w:rFonts w:eastAsia="Calibri" w:cs="Arial"/>
                      <w:sz w:val="20"/>
                      <w:szCs w:val="20"/>
                    </w:rPr>
                    <w:t>NLGGZ: NLGGZPOSGEZ057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9BC794" w14:textId="77777777" w:rsidR="006B7CE1" w:rsidRPr="000E2683" w:rsidRDefault="006B7CE1" w:rsidP="00A36316">
                  <w:pPr>
                    <w:rPr>
                      <w:rFonts w:cs="Arial"/>
                      <w:sz w:val="20"/>
                      <w:szCs w:val="20"/>
                    </w:rPr>
                  </w:pPr>
                </w:p>
              </w:tc>
            </w:tr>
          </w:tbl>
          <w:p w14:paraId="102FB2E2" w14:textId="77777777" w:rsidR="006B7CE1" w:rsidRPr="000E2683" w:rsidRDefault="006B7CE1" w:rsidP="00A36316">
            <w:pPr>
              <w:rPr>
                <w:rFonts w:cs="Arial"/>
                <w:sz w:val="20"/>
                <w:szCs w:val="20"/>
              </w:rPr>
            </w:pPr>
          </w:p>
        </w:tc>
      </w:tr>
      <w:tr w:rsidR="006B7CE1" w:rsidRPr="000E2683" w14:paraId="01E8306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2891A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6940D0" w14:textId="77777777" w:rsidR="006B7CE1" w:rsidRPr="000E2683" w:rsidRDefault="006B7CE1" w:rsidP="00A36316">
            <w:pPr>
              <w:rPr>
                <w:rFonts w:eastAsia="Calibri" w:cs="Arial"/>
                <w:sz w:val="20"/>
                <w:szCs w:val="20"/>
              </w:rPr>
            </w:pPr>
          </w:p>
        </w:tc>
      </w:tr>
      <w:bookmarkEnd w:id="133"/>
    </w:tbl>
    <w:p w14:paraId="4396764D"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15F887D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45445C" w14:textId="77777777" w:rsidR="006B7CE1" w:rsidRPr="000E2683" w:rsidRDefault="006B7CE1" w:rsidP="00A36316">
            <w:pPr>
              <w:rPr>
                <w:rFonts w:eastAsia="Calibri" w:cs="Arial"/>
                <w:b/>
                <w:color w:val="FFFFFF"/>
                <w:sz w:val="20"/>
                <w:szCs w:val="20"/>
              </w:rPr>
            </w:pPr>
            <w:bookmarkStart w:id="134" w:name="BKM_FE78ABE6_10B5_41FA_8307_DB238443BD4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5C6CD7"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Je hebt nagedacht over meedoen.</w:t>
            </w:r>
          </w:p>
          <w:p w14:paraId="6EC851D7" w14:textId="77777777" w:rsidR="006B7CE1" w:rsidRPr="000E2683" w:rsidRDefault="006B7CE1"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6B7CE1" w:rsidRPr="000E2683" w14:paraId="2DE9CD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0EC58"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F7DB9D" w14:textId="77777777" w:rsidR="006B7CE1" w:rsidRPr="000E2683" w:rsidRDefault="006B7CE1" w:rsidP="00A36316">
            <w:pPr>
              <w:rPr>
                <w:rFonts w:eastAsia="Calibri" w:cs="Arial"/>
                <w:sz w:val="20"/>
                <w:szCs w:val="20"/>
              </w:rPr>
            </w:pPr>
            <w:r w:rsidRPr="000E2683">
              <w:rPr>
                <w:rFonts w:eastAsia="Calibri" w:cs="Arial"/>
                <w:sz w:val="20"/>
                <w:szCs w:val="20"/>
                <w:lang w:val="nl-NL"/>
              </w:rPr>
              <w:t xml:space="preserve">Score op de gezondheidsdimensie ‘Sociaal Maatschappelijk Participeren’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p w14:paraId="45B0E263" w14:textId="77777777" w:rsidR="006B7CE1" w:rsidRPr="000E2683" w:rsidRDefault="006B7CE1" w:rsidP="00A36316">
            <w:pPr>
              <w:rPr>
                <w:rFonts w:eastAsia="Calibri" w:cs="Arial"/>
                <w:sz w:val="20"/>
                <w:szCs w:val="20"/>
              </w:rPr>
            </w:pPr>
          </w:p>
        </w:tc>
      </w:tr>
      <w:tr w:rsidR="006B7CE1" w:rsidRPr="000E2683" w14:paraId="7933D6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6CF6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0867A" w14:textId="77777777" w:rsidR="006B7CE1" w:rsidRPr="000E2683" w:rsidRDefault="006B7CE1" w:rsidP="00A36316">
            <w:pPr>
              <w:rPr>
                <w:rFonts w:eastAsia="Calibri" w:cs="Arial"/>
                <w:sz w:val="20"/>
                <w:szCs w:val="20"/>
              </w:rPr>
            </w:pPr>
            <w:r w:rsidRPr="000E2683">
              <w:rPr>
                <w:rFonts w:eastAsia="Calibri" w:cs="Arial"/>
                <w:sz w:val="20"/>
                <w:szCs w:val="20"/>
              </w:rPr>
              <w:t>INT</w:t>
            </w:r>
          </w:p>
        </w:tc>
      </w:tr>
      <w:tr w:rsidR="006B7CE1" w:rsidRPr="000E2683" w14:paraId="700E675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4CD1E07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4AB7C38"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C95978" w14:textId="77777777" w:rsidR="006B7CE1" w:rsidRPr="000E2683" w:rsidRDefault="006B7CE1" w:rsidP="00A36316">
                  <w:pPr>
                    <w:rPr>
                      <w:rFonts w:cs="Arial"/>
                      <w:sz w:val="20"/>
                      <w:szCs w:val="20"/>
                    </w:rPr>
                  </w:pPr>
                  <w:r w:rsidRPr="000E2683">
                    <w:rPr>
                      <w:rFonts w:eastAsia="Calibri" w:cs="Arial"/>
                      <w:sz w:val="20"/>
                      <w:szCs w:val="20"/>
                    </w:rPr>
                    <w:t>NLGGZ: NLGGZPOSGEZ059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7A245D" w14:textId="77777777" w:rsidR="006B7CE1" w:rsidRPr="000E2683" w:rsidRDefault="006B7CE1" w:rsidP="00A36316">
                  <w:pPr>
                    <w:rPr>
                      <w:rFonts w:cs="Arial"/>
                      <w:sz w:val="20"/>
                      <w:szCs w:val="20"/>
                    </w:rPr>
                  </w:pPr>
                </w:p>
              </w:tc>
            </w:tr>
          </w:tbl>
          <w:p w14:paraId="2A9D4FE2" w14:textId="77777777" w:rsidR="006B7CE1" w:rsidRPr="000E2683" w:rsidRDefault="006B7CE1" w:rsidP="00A36316">
            <w:pPr>
              <w:rPr>
                <w:rFonts w:cs="Arial"/>
                <w:sz w:val="20"/>
                <w:szCs w:val="20"/>
              </w:rPr>
            </w:pPr>
          </w:p>
        </w:tc>
      </w:tr>
      <w:tr w:rsidR="006B7CE1" w:rsidRPr="000E2683" w14:paraId="1C5B506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9F776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5967F" w14:textId="77777777" w:rsidR="006B7CE1" w:rsidRPr="000E2683" w:rsidRDefault="006B7CE1" w:rsidP="00A36316">
            <w:pPr>
              <w:rPr>
                <w:rFonts w:eastAsia="Calibri" w:cs="Arial"/>
                <w:sz w:val="20"/>
                <w:szCs w:val="20"/>
              </w:rPr>
            </w:pPr>
          </w:p>
        </w:tc>
      </w:tr>
      <w:bookmarkEnd w:id="134"/>
    </w:tbl>
    <w:p w14:paraId="7627E664" w14:textId="77777777" w:rsidR="006B7CE1" w:rsidRPr="000E2683" w:rsidRDefault="006B7CE1" w:rsidP="006B7CE1">
      <w:pPr>
        <w:rPr>
          <w:rFonts w:eastAsia="Calibri" w:cs="Arial"/>
          <w:sz w:val="20"/>
          <w:szCs w:val="20"/>
        </w:rPr>
      </w:pPr>
    </w:p>
    <w:p w14:paraId="73BE70E7" w14:textId="77777777" w:rsidR="00C81C86" w:rsidRPr="000E2683" w:rsidRDefault="00C81C86" w:rsidP="00C81C86">
      <w:pPr>
        <w:jc w:val="center"/>
        <w:rPr>
          <w:rFonts w:eastAsia="Calibri" w:cs="Arial"/>
          <w:sz w:val="20"/>
          <w:szCs w:val="20"/>
        </w:rPr>
      </w:pPr>
    </w:p>
    <w:p w14:paraId="6BFE4161" w14:textId="77777777" w:rsidR="000D0F37" w:rsidRPr="000E2683" w:rsidRDefault="000D0F37" w:rsidP="00C81C86">
      <w:pPr>
        <w:jc w:val="center"/>
        <w:rPr>
          <w:rFonts w:eastAsia="Calibri" w:cs="Arial"/>
          <w:sz w:val="20"/>
          <w:szCs w:val="20"/>
        </w:rPr>
      </w:pPr>
      <w:bookmarkStart w:id="135" w:name="BKM_95DE21C3_3925_4BDA_98E7_2B9802C58082"/>
    </w:p>
    <w:p w14:paraId="4CB095E6" w14:textId="77777777" w:rsidR="00904614" w:rsidRDefault="00904614">
      <w:pPr>
        <w:rPr>
          <w:rFonts w:cs="Arial"/>
          <w:b/>
          <w:color w:val="004080"/>
          <w:sz w:val="20"/>
          <w:szCs w:val="20"/>
          <w:lang w:val="nl-NL"/>
        </w:rPr>
      </w:pPr>
      <w:r>
        <w:rPr>
          <w:rFonts w:cs="Arial"/>
          <w:b/>
          <w:color w:val="004080"/>
          <w:sz w:val="20"/>
          <w:szCs w:val="20"/>
          <w:lang w:val="nl-NL"/>
        </w:rPr>
        <w:br w:type="page"/>
      </w:r>
    </w:p>
    <w:p w14:paraId="141F22FF" w14:textId="51232789" w:rsidR="000D0F37" w:rsidRPr="00B652C0" w:rsidRDefault="000D0F37" w:rsidP="000D0F37">
      <w:pPr>
        <w:rPr>
          <w:rFonts w:cs="Arial"/>
          <w:b/>
          <w:color w:val="000000" w:themeColor="text1"/>
          <w:sz w:val="20"/>
          <w:szCs w:val="20"/>
          <w:lang w:val="nl-NL"/>
        </w:rPr>
      </w:pPr>
      <w:r w:rsidRPr="00B652C0">
        <w:rPr>
          <w:rFonts w:cs="Arial"/>
          <w:b/>
          <w:color w:val="000000" w:themeColor="text1"/>
          <w:sz w:val="20"/>
          <w:szCs w:val="20"/>
          <w:lang w:val="nl-NL"/>
        </w:rPr>
        <w:lastRenderedPageBreak/>
        <w:t>Subschaal 6 Dagelijks Leven</w:t>
      </w:r>
    </w:p>
    <w:bookmarkEnd w:id="135"/>
    <w:p w14:paraId="098E54C0" w14:textId="63B3A08B" w:rsidR="00C81C86" w:rsidRPr="000E2683" w:rsidRDefault="00AB46D9" w:rsidP="00C81C86">
      <w:pPr>
        <w:jc w:val="center"/>
        <w:rPr>
          <w:rFonts w:eastAsia="Calibri" w:cs="Arial"/>
          <w:sz w:val="20"/>
          <w:szCs w:val="20"/>
        </w:rPr>
      </w:pPr>
      <w:r w:rsidRPr="00AB46D9">
        <w:rPr>
          <w:rFonts w:eastAsia="Calibri" w:cs="Arial"/>
          <w:noProof/>
          <w:sz w:val="20"/>
          <w:szCs w:val="20"/>
        </w:rPr>
        <w:drawing>
          <wp:inline distT="0" distB="0" distL="0" distR="0" wp14:anchorId="4F2EA46F" wp14:editId="3B696C47">
            <wp:extent cx="5891799" cy="43477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4775" cy="4349910"/>
                    </a:xfrm>
                    <a:prstGeom prst="rect">
                      <a:avLst/>
                    </a:prstGeom>
                    <a:noFill/>
                    <a:ln>
                      <a:noFill/>
                    </a:ln>
                  </pic:spPr>
                </pic:pic>
              </a:graphicData>
            </a:graphic>
          </wp:inline>
        </w:drawing>
      </w:r>
    </w:p>
    <w:p w14:paraId="6284445E" w14:textId="77777777" w:rsidR="00C81C86" w:rsidRPr="000E2683" w:rsidRDefault="00C81C86" w:rsidP="007379A3">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17A55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3FC52F" w14:textId="77777777" w:rsidR="00C81C86" w:rsidRPr="000E2683" w:rsidRDefault="00C81C86" w:rsidP="00A36316">
            <w:pPr>
              <w:rPr>
                <w:rFonts w:eastAsia="Calibri" w:cs="Arial"/>
                <w:b/>
                <w:color w:val="FFFFFF"/>
                <w:sz w:val="20"/>
                <w:szCs w:val="20"/>
              </w:rPr>
            </w:pPr>
            <w:bookmarkStart w:id="136" w:name="BKM_77B0C9CE_DC1D_4588_B9E2_1E8180776C54"/>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7C594B"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6. </w:t>
            </w:r>
            <w:proofErr w:type="spellStart"/>
            <w:r w:rsidRPr="000E2683">
              <w:rPr>
                <w:rFonts w:eastAsia="Calibri" w:cs="Arial"/>
                <w:color w:val="FFFFFF"/>
                <w:sz w:val="20"/>
                <w:szCs w:val="20"/>
              </w:rPr>
              <w:t>Dagelijks</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C81C86" w:rsidRPr="000E2683" w14:paraId="61A6E0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1EE15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A059EE" w14:textId="3D7657F2" w:rsidR="00C81C86" w:rsidRPr="000E2683" w:rsidRDefault="00C81C86" w:rsidP="00A36316">
            <w:pPr>
              <w:rPr>
                <w:rFonts w:eastAsia="Calibri" w:cs="Arial"/>
                <w:sz w:val="20"/>
                <w:szCs w:val="20"/>
              </w:rPr>
            </w:pPr>
            <w:r w:rsidRPr="000E2683">
              <w:rPr>
                <w:rFonts w:eastAsia="Calibri" w:cs="Arial"/>
                <w:sz w:val="20"/>
                <w:szCs w:val="20"/>
                <w:lang w:val="nl-NL"/>
              </w:rPr>
              <w:t xml:space="preserve">Container van het concept dagelijks leven uit de Vragenlijst Positieve Gezondheid. Deze container bevat alle gegevenselementen van het concept dagelijks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C81C86" w:rsidRPr="000E2683" w14:paraId="7ACB248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F0C4E0"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BDA763" w14:textId="77777777" w:rsidR="00C81C86" w:rsidRPr="000E2683" w:rsidRDefault="00C81C86" w:rsidP="00A36316">
            <w:pPr>
              <w:rPr>
                <w:rFonts w:eastAsia="Calibri" w:cs="Arial"/>
                <w:sz w:val="20"/>
                <w:szCs w:val="20"/>
              </w:rPr>
            </w:pPr>
          </w:p>
        </w:tc>
      </w:tr>
      <w:tr w:rsidR="00C81C86" w:rsidRPr="000E2683" w14:paraId="2F0E85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604E0F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64023"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81775ED" w14:textId="77777777" w:rsidR="00C81C86" w:rsidRPr="000E2683" w:rsidRDefault="00C81C86" w:rsidP="00A36316">
                  <w:pPr>
                    <w:rPr>
                      <w:rFonts w:cs="Arial"/>
                      <w:sz w:val="20"/>
                      <w:szCs w:val="20"/>
                    </w:rPr>
                  </w:pPr>
                  <w:r w:rsidRPr="000E2683">
                    <w:rPr>
                      <w:rFonts w:eastAsia="Calibri" w:cs="Arial"/>
                      <w:sz w:val="20"/>
                      <w:szCs w:val="20"/>
                    </w:rPr>
                    <w:t>NLGGZ: NLGGZPOSGEZ008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13DE90" w14:textId="77777777" w:rsidR="00C81C86" w:rsidRPr="000E2683" w:rsidRDefault="00C81C86" w:rsidP="00A36316">
                  <w:pPr>
                    <w:rPr>
                      <w:rFonts w:cs="Arial"/>
                      <w:sz w:val="20"/>
                      <w:szCs w:val="20"/>
                    </w:rPr>
                  </w:pPr>
                </w:p>
              </w:tc>
            </w:tr>
          </w:tbl>
          <w:p w14:paraId="2DB5B5DC" w14:textId="77777777" w:rsidR="00C81C86" w:rsidRPr="000E2683" w:rsidRDefault="00C81C86" w:rsidP="00A36316">
            <w:pPr>
              <w:rPr>
                <w:rFonts w:cs="Arial"/>
                <w:sz w:val="20"/>
                <w:szCs w:val="20"/>
              </w:rPr>
            </w:pPr>
          </w:p>
        </w:tc>
      </w:tr>
      <w:tr w:rsidR="00C81C86" w:rsidRPr="000E2683" w14:paraId="6D2F0C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1BABC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A4AA9" w14:textId="77777777" w:rsidR="00C81C86" w:rsidRPr="000E2683" w:rsidRDefault="00C81C86" w:rsidP="00A36316">
            <w:pPr>
              <w:rPr>
                <w:rFonts w:eastAsia="Calibri" w:cs="Arial"/>
                <w:sz w:val="20"/>
                <w:szCs w:val="20"/>
              </w:rPr>
            </w:pPr>
          </w:p>
        </w:tc>
      </w:tr>
      <w:bookmarkEnd w:id="136"/>
    </w:tbl>
    <w:p w14:paraId="410F267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6669E" w14:paraId="792D384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43FC72" w14:textId="77777777" w:rsidR="00C81C86" w:rsidRPr="000E2683" w:rsidRDefault="00C81C86" w:rsidP="00A36316">
            <w:pPr>
              <w:rPr>
                <w:rFonts w:eastAsia="Calibri" w:cs="Arial"/>
                <w:b/>
                <w:color w:val="FFFFFF"/>
                <w:sz w:val="20"/>
                <w:szCs w:val="20"/>
              </w:rPr>
            </w:pPr>
            <w:bookmarkStart w:id="137" w:name="BKM_78D27863_5244_4D2C_820E_3D51A69D9C6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8915C"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36. Kan je goed voor jezelf zorgen?  </w:t>
            </w:r>
          </w:p>
        </w:tc>
      </w:tr>
      <w:tr w:rsidR="00C81C86" w:rsidRPr="000E2683" w14:paraId="469EA3C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D5156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2AB9E" w14:textId="161B08BE"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voor</w:t>
            </w:r>
            <w:proofErr w:type="spellEnd"/>
            <w:r>
              <w:rPr>
                <w:rFonts w:eastAsia="Calibri" w:cs="Arial"/>
                <w:sz w:val="20"/>
                <w:szCs w:val="20"/>
              </w:rPr>
              <w:t xml:space="preserve"> </w:t>
            </w:r>
            <w:proofErr w:type="spellStart"/>
            <w:r>
              <w:rPr>
                <w:rFonts w:eastAsia="Calibri" w:cs="Arial"/>
                <w:sz w:val="20"/>
                <w:szCs w:val="20"/>
              </w:rPr>
              <w:t>jezelf</w:t>
            </w:r>
            <w:proofErr w:type="spellEnd"/>
            <w:r>
              <w:rPr>
                <w:rFonts w:eastAsia="Calibri" w:cs="Arial"/>
                <w:sz w:val="20"/>
                <w:szCs w:val="20"/>
              </w:rPr>
              <w:t xml:space="preserve"> </w:t>
            </w:r>
            <w:proofErr w:type="spellStart"/>
            <w:r>
              <w:rPr>
                <w:rFonts w:eastAsia="Calibri" w:cs="Arial"/>
                <w:sz w:val="20"/>
                <w:szCs w:val="20"/>
              </w:rPr>
              <w:t>zorgen</w:t>
            </w:r>
            <w:proofErr w:type="spellEnd"/>
            <w:r>
              <w:rPr>
                <w:rFonts w:eastAsia="Calibri" w:cs="Arial"/>
                <w:sz w:val="20"/>
                <w:szCs w:val="20"/>
              </w:rPr>
              <w:t xml:space="preserve">. </w:t>
            </w:r>
          </w:p>
        </w:tc>
      </w:tr>
      <w:tr w:rsidR="00C81C86" w:rsidRPr="000E2683" w14:paraId="1C96CC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FD681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8F756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4535CC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0BB58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20CE5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980790" w14:textId="77777777" w:rsidR="00C81C86" w:rsidRPr="000E2683" w:rsidRDefault="00C81C86" w:rsidP="00A36316">
                  <w:pPr>
                    <w:rPr>
                      <w:rFonts w:cs="Arial"/>
                      <w:sz w:val="20"/>
                      <w:szCs w:val="20"/>
                    </w:rPr>
                  </w:pPr>
                  <w:r w:rsidRPr="000E2683">
                    <w:rPr>
                      <w:rFonts w:eastAsia="Calibri" w:cs="Arial"/>
                      <w:sz w:val="20"/>
                      <w:szCs w:val="20"/>
                    </w:rPr>
                    <w:t>NLGGZ: NLGGZPOSGEZ061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670F1C" w14:textId="77777777" w:rsidR="00C81C86" w:rsidRPr="000E2683" w:rsidRDefault="00C81C86" w:rsidP="00A36316">
                  <w:pPr>
                    <w:rPr>
                      <w:rFonts w:cs="Arial"/>
                      <w:sz w:val="20"/>
                      <w:szCs w:val="20"/>
                    </w:rPr>
                  </w:pPr>
                </w:p>
              </w:tc>
            </w:tr>
          </w:tbl>
          <w:p w14:paraId="3E502976" w14:textId="77777777" w:rsidR="00C81C86" w:rsidRPr="000E2683" w:rsidRDefault="00C81C86" w:rsidP="00A36316">
            <w:pPr>
              <w:rPr>
                <w:rFonts w:cs="Arial"/>
                <w:sz w:val="20"/>
                <w:szCs w:val="20"/>
              </w:rPr>
            </w:pPr>
          </w:p>
        </w:tc>
      </w:tr>
      <w:tr w:rsidR="00C81C86" w:rsidRPr="000E2683" w14:paraId="3853FA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1AE7A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35D5B2" w14:textId="77777777" w:rsidR="00C81C86" w:rsidRPr="000E2683" w:rsidRDefault="00C81C86" w:rsidP="00A36316">
            <w:pPr>
              <w:rPr>
                <w:rFonts w:eastAsia="Calibri" w:cs="Arial"/>
                <w:sz w:val="20"/>
                <w:szCs w:val="20"/>
              </w:rPr>
            </w:pPr>
          </w:p>
        </w:tc>
      </w:tr>
      <w:bookmarkEnd w:id="137"/>
    </w:tbl>
    <w:p w14:paraId="08B6913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6669E" w14:paraId="2DE500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EE2075" w14:textId="77777777" w:rsidR="00C81C86" w:rsidRPr="000E2683" w:rsidRDefault="00C81C86" w:rsidP="00A36316">
            <w:pPr>
              <w:rPr>
                <w:rFonts w:eastAsia="Calibri" w:cs="Arial"/>
                <w:b/>
                <w:color w:val="FFFFFF"/>
                <w:sz w:val="20"/>
                <w:szCs w:val="20"/>
              </w:rPr>
            </w:pPr>
            <w:bookmarkStart w:id="138" w:name="BKM_740DEF23_3FD1_489A_9487_6D3A7CCED2E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5FFFCB"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37. Weet je wat je kan en niet kan?  </w:t>
            </w:r>
          </w:p>
        </w:tc>
      </w:tr>
      <w:tr w:rsidR="00C81C86" w:rsidRPr="0096669E" w14:paraId="554B05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3F4BA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7606D" w14:textId="61173D21" w:rsidR="00C81C86" w:rsidRPr="00AF6C51" w:rsidRDefault="00AF6C51" w:rsidP="00A36316">
            <w:pPr>
              <w:rPr>
                <w:rFonts w:eastAsia="Calibri" w:cs="Arial"/>
                <w:sz w:val="20"/>
                <w:szCs w:val="20"/>
                <w:lang w:val="nl-NL"/>
              </w:rPr>
            </w:pPr>
            <w:r w:rsidRPr="00AF6C51">
              <w:rPr>
                <w:rFonts w:eastAsia="Calibri" w:cs="Arial"/>
                <w:sz w:val="20"/>
                <w:szCs w:val="20"/>
                <w:lang w:val="nl-NL"/>
              </w:rPr>
              <w:t>Concept weten wat je kunt.</w:t>
            </w:r>
          </w:p>
        </w:tc>
      </w:tr>
      <w:tr w:rsidR="00C81C86" w:rsidRPr="000E2683" w14:paraId="7E748F3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31DDA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13D97"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733191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76B4F2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A7F8A4"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FA918E" w14:textId="77777777" w:rsidR="00C81C86" w:rsidRPr="000E2683" w:rsidRDefault="00C81C86" w:rsidP="00A36316">
                  <w:pPr>
                    <w:rPr>
                      <w:rFonts w:cs="Arial"/>
                      <w:sz w:val="20"/>
                      <w:szCs w:val="20"/>
                    </w:rPr>
                  </w:pPr>
                  <w:r w:rsidRPr="000E2683">
                    <w:rPr>
                      <w:rFonts w:eastAsia="Calibri" w:cs="Arial"/>
                      <w:sz w:val="20"/>
                      <w:szCs w:val="20"/>
                    </w:rPr>
                    <w:t>NLGGZ: NLGGZPOSGEZ062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AED698" w14:textId="77777777" w:rsidR="00C81C86" w:rsidRPr="000E2683" w:rsidRDefault="00C81C86" w:rsidP="00A36316">
                  <w:pPr>
                    <w:rPr>
                      <w:rFonts w:cs="Arial"/>
                      <w:sz w:val="20"/>
                      <w:szCs w:val="20"/>
                    </w:rPr>
                  </w:pPr>
                </w:p>
              </w:tc>
            </w:tr>
          </w:tbl>
          <w:p w14:paraId="5AC92F89" w14:textId="77777777" w:rsidR="00C81C86" w:rsidRPr="000E2683" w:rsidRDefault="00C81C86" w:rsidP="00A36316">
            <w:pPr>
              <w:rPr>
                <w:rFonts w:cs="Arial"/>
                <w:sz w:val="20"/>
                <w:szCs w:val="20"/>
              </w:rPr>
            </w:pPr>
          </w:p>
        </w:tc>
      </w:tr>
      <w:tr w:rsidR="00C81C86" w:rsidRPr="000E2683" w14:paraId="2C1491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B463E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6998B7" w14:textId="77777777" w:rsidR="00C81C86" w:rsidRPr="000E2683" w:rsidRDefault="00C81C86" w:rsidP="00A36316">
            <w:pPr>
              <w:rPr>
                <w:rFonts w:eastAsia="Calibri" w:cs="Arial"/>
                <w:sz w:val="20"/>
                <w:szCs w:val="20"/>
              </w:rPr>
            </w:pPr>
          </w:p>
        </w:tc>
      </w:tr>
      <w:bookmarkEnd w:id="138"/>
    </w:tbl>
    <w:p w14:paraId="2C275FF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6669E" w14:paraId="33DC524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9966EF" w14:textId="77777777" w:rsidR="00C81C86" w:rsidRPr="000E2683" w:rsidRDefault="00C81C86" w:rsidP="00A36316">
            <w:pPr>
              <w:rPr>
                <w:rFonts w:eastAsia="Calibri" w:cs="Arial"/>
                <w:b/>
                <w:color w:val="FFFFFF"/>
                <w:sz w:val="20"/>
                <w:szCs w:val="20"/>
              </w:rPr>
            </w:pPr>
            <w:bookmarkStart w:id="139" w:name="BKM_F75538C7_10A3_4F73_BD56_44450B3ABE3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EE7B9"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38. Weet je hoe je gezond kunt leven?  </w:t>
            </w:r>
          </w:p>
        </w:tc>
      </w:tr>
      <w:tr w:rsidR="00C81C86" w:rsidRPr="000E2683" w14:paraId="0B7B579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DAF9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54DBA7" w14:textId="1273E37B" w:rsidR="00C81C86" w:rsidRPr="000E2683" w:rsidRDefault="00AF6C51" w:rsidP="00A36316">
            <w:pPr>
              <w:rPr>
                <w:rFonts w:eastAsia="Calibri" w:cs="Arial"/>
                <w:sz w:val="20"/>
                <w:szCs w:val="20"/>
              </w:rPr>
            </w:pPr>
            <w:r w:rsidRPr="00AF6C51">
              <w:rPr>
                <w:rFonts w:eastAsia="Calibri" w:cs="Arial"/>
                <w:sz w:val="20"/>
                <w:szCs w:val="20"/>
              </w:rPr>
              <w:t xml:space="preserve">Concept </w:t>
            </w:r>
            <w:proofErr w:type="spellStart"/>
            <w:r w:rsidRPr="00AF6C51">
              <w:rPr>
                <w:rFonts w:eastAsia="Calibri" w:cs="Arial"/>
                <w:sz w:val="20"/>
                <w:szCs w:val="20"/>
              </w:rPr>
              <w:t>gezond</w:t>
            </w:r>
            <w:proofErr w:type="spellEnd"/>
            <w:r w:rsidRPr="00AF6C51">
              <w:rPr>
                <w:rFonts w:eastAsia="Calibri" w:cs="Arial"/>
                <w:sz w:val="20"/>
                <w:szCs w:val="20"/>
              </w:rPr>
              <w:t xml:space="preserve"> </w:t>
            </w:r>
            <w:proofErr w:type="spellStart"/>
            <w:r w:rsidRPr="00AF6C51">
              <w:rPr>
                <w:rFonts w:eastAsia="Calibri" w:cs="Arial"/>
                <w:sz w:val="20"/>
                <w:szCs w:val="20"/>
              </w:rPr>
              <w:t>leven</w:t>
            </w:r>
            <w:proofErr w:type="spellEnd"/>
            <w:r w:rsidRPr="00AF6C51">
              <w:rPr>
                <w:rFonts w:eastAsia="Calibri" w:cs="Arial"/>
                <w:sz w:val="20"/>
                <w:szCs w:val="20"/>
              </w:rPr>
              <w:t>.</w:t>
            </w:r>
          </w:p>
        </w:tc>
      </w:tr>
      <w:tr w:rsidR="00C81C86" w:rsidRPr="000E2683" w14:paraId="211BE05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DB393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EEBE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32864D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076A901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7ADB70"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4127C0" w14:textId="77777777" w:rsidR="00C81C86" w:rsidRPr="000E2683" w:rsidRDefault="00C81C86" w:rsidP="00A36316">
                  <w:pPr>
                    <w:rPr>
                      <w:rFonts w:cs="Arial"/>
                      <w:sz w:val="20"/>
                      <w:szCs w:val="20"/>
                    </w:rPr>
                  </w:pPr>
                  <w:r w:rsidRPr="000E2683">
                    <w:rPr>
                      <w:rFonts w:eastAsia="Calibri" w:cs="Arial"/>
                      <w:sz w:val="20"/>
                      <w:szCs w:val="20"/>
                    </w:rPr>
                    <w:t>NLGGZ: NLGGZPOSGEZ063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9EBAA0" w14:textId="77777777" w:rsidR="00C81C86" w:rsidRPr="000E2683" w:rsidRDefault="00C81C86" w:rsidP="00A36316">
                  <w:pPr>
                    <w:rPr>
                      <w:rFonts w:cs="Arial"/>
                      <w:sz w:val="20"/>
                      <w:szCs w:val="20"/>
                    </w:rPr>
                  </w:pPr>
                </w:p>
              </w:tc>
            </w:tr>
          </w:tbl>
          <w:p w14:paraId="1E25FDCC" w14:textId="77777777" w:rsidR="00C81C86" w:rsidRPr="000E2683" w:rsidRDefault="00C81C86" w:rsidP="00A36316">
            <w:pPr>
              <w:rPr>
                <w:rFonts w:cs="Arial"/>
                <w:sz w:val="20"/>
                <w:szCs w:val="20"/>
              </w:rPr>
            </w:pPr>
          </w:p>
        </w:tc>
      </w:tr>
      <w:tr w:rsidR="00C81C86" w:rsidRPr="000E2683" w14:paraId="59BF777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4DAD4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D0BED" w14:textId="77777777" w:rsidR="00C81C86" w:rsidRPr="000E2683" w:rsidRDefault="00C81C86" w:rsidP="00A36316">
            <w:pPr>
              <w:rPr>
                <w:rFonts w:eastAsia="Calibri" w:cs="Arial"/>
                <w:sz w:val="20"/>
                <w:szCs w:val="20"/>
              </w:rPr>
            </w:pPr>
          </w:p>
        </w:tc>
      </w:tr>
      <w:bookmarkEnd w:id="139"/>
    </w:tbl>
    <w:p w14:paraId="2156C72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6669E" w14:paraId="27A9DF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23027B" w14:textId="77777777" w:rsidR="00C81C86" w:rsidRPr="000E2683" w:rsidRDefault="00C81C86" w:rsidP="00A36316">
            <w:pPr>
              <w:rPr>
                <w:rFonts w:eastAsia="Calibri" w:cs="Arial"/>
                <w:b/>
                <w:color w:val="FFFFFF"/>
                <w:sz w:val="20"/>
                <w:szCs w:val="20"/>
              </w:rPr>
            </w:pPr>
            <w:bookmarkStart w:id="140" w:name="BKM_81AC4BC2_0ED1_480D_9F74_9D0666FCC9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2DDF4"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39. Kan jij jouw dag goed indelen?  </w:t>
            </w:r>
          </w:p>
        </w:tc>
      </w:tr>
      <w:tr w:rsidR="00C81C86" w:rsidRPr="000E2683" w14:paraId="4F9F8FC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EE9B9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3D502" w14:textId="068856A3"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dag</w:t>
            </w:r>
            <w:proofErr w:type="spellEnd"/>
            <w:r>
              <w:rPr>
                <w:rFonts w:eastAsia="Calibri" w:cs="Arial"/>
                <w:sz w:val="20"/>
                <w:szCs w:val="20"/>
              </w:rPr>
              <w:t xml:space="preserve"> </w:t>
            </w:r>
            <w:proofErr w:type="spellStart"/>
            <w:r>
              <w:rPr>
                <w:rFonts w:eastAsia="Calibri" w:cs="Arial"/>
                <w:sz w:val="20"/>
                <w:szCs w:val="20"/>
              </w:rPr>
              <w:t>indelen</w:t>
            </w:r>
            <w:proofErr w:type="spellEnd"/>
            <w:r>
              <w:rPr>
                <w:rFonts w:eastAsia="Calibri" w:cs="Arial"/>
                <w:sz w:val="20"/>
                <w:szCs w:val="20"/>
              </w:rPr>
              <w:t xml:space="preserve">. </w:t>
            </w:r>
          </w:p>
        </w:tc>
      </w:tr>
      <w:tr w:rsidR="00C81C86" w:rsidRPr="000E2683" w14:paraId="67C809A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5CC933"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9F6A9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0E810E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D79779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262DF3"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BD6931" w14:textId="77777777" w:rsidR="00C81C86" w:rsidRPr="000E2683" w:rsidRDefault="00C81C86" w:rsidP="00A36316">
                  <w:pPr>
                    <w:rPr>
                      <w:rFonts w:cs="Arial"/>
                      <w:sz w:val="20"/>
                      <w:szCs w:val="20"/>
                    </w:rPr>
                  </w:pPr>
                  <w:r w:rsidRPr="000E2683">
                    <w:rPr>
                      <w:rFonts w:eastAsia="Calibri" w:cs="Arial"/>
                      <w:sz w:val="20"/>
                      <w:szCs w:val="20"/>
                    </w:rPr>
                    <w:t>NLGGZ: NLGGZPOSGEZ064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4795332" w14:textId="77777777" w:rsidR="00C81C86" w:rsidRPr="000E2683" w:rsidRDefault="00C81C86" w:rsidP="00A36316">
                  <w:pPr>
                    <w:rPr>
                      <w:rFonts w:cs="Arial"/>
                      <w:sz w:val="20"/>
                      <w:szCs w:val="20"/>
                    </w:rPr>
                  </w:pPr>
                </w:p>
              </w:tc>
            </w:tr>
          </w:tbl>
          <w:p w14:paraId="17ED87D7" w14:textId="77777777" w:rsidR="00C81C86" w:rsidRPr="000E2683" w:rsidRDefault="00C81C86" w:rsidP="00A36316">
            <w:pPr>
              <w:rPr>
                <w:rFonts w:cs="Arial"/>
                <w:sz w:val="20"/>
                <w:szCs w:val="20"/>
              </w:rPr>
            </w:pPr>
          </w:p>
        </w:tc>
      </w:tr>
      <w:tr w:rsidR="00C81C86" w:rsidRPr="000E2683" w14:paraId="343D65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157A8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0B1BFC" w14:textId="77777777" w:rsidR="00C81C86" w:rsidRPr="000E2683" w:rsidRDefault="00C81C86" w:rsidP="00A36316">
            <w:pPr>
              <w:rPr>
                <w:rFonts w:eastAsia="Calibri" w:cs="Arial"/>
                <w:sz w:val="20"/>
                <w:szCs w:val="20"/>
              </w:rPr>
            </w:pPr>
          </w:p>
        </w:tc>
      </w:tr>
      <w:bookmarkEnd w:id="140"/>
    </w:tbl>
    <w:p w14:paraId="325FF00E"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6669E" w14:paraId="06A4DD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89081A" w14:textId="77777777" w:rsidR="00C81C86" w:rsidRPr="000E2683" w:rsidRDefault="00C81C86" w:rsidP="00A36316">
            <w:pPr>
              <w:rPr>
                <w:rFonts w:eastAsia="Calibri" w:cs="Arial"/>
                <w:b/>
                <w:color w:val="FFFFFF"/>
                <w:sz w:val="20"/>
                <w:szCs w:val="20"/>
              </w:rPr>
            </w:pPr>
            <w:bookmarkStart w:id="141" w:name="BKM_A4EFC04A_481B_45B8_8E07_8CD13D0193B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089E12"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40. Geef je meer geld uit dan je hebt?  </w:t>
            </w:r>
          </w:p>
        </w:tc>
      </w:tr>
      <w:tr w:rsidR="00C81C86" w:rsidRPr="000E2683" w14:paraId="7E0BC5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C2E9A3"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89FF16" w14:textId="56C3689C"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teveel</w:t>
            </w:r>
            <w:proofErr w:type="spellEnd"/>
            <w:r>
              <w:rPr>
                <w:rFonts w:eastAsia="Calibri" w:cs="Arial"/>
                <w:sz w:val="20"/>
                <w:szCs w:val="20"/>
              </w:rPr>
              <w:t xml:space="preserve"> </w:t>
            </w:r>
            <w:proofErr w:type="spellStart"/>
            <w:r>
              <w:rPr>
                <w:rFonts w:eastAsia="Calibri" w:cs="Arial"/>
                <w:sz w:val="20"/>
                <w:szCs w:val="20"/>
              </w:rPr>
              <w:t>uitgeven</w:t>
            </w:r>
            <w:proofErr w:type="spellEnd"/>
            <w:r>
              <w:rPr>
                <w:rFonts w:eastAsia="Calibri" w:cs="Arial"/>
                <w:sz w:val="20"/>
                <w:szCs w:val="20"/>
              </w:rPr>
              <w:t xml:space="preserve">. </w:t>
            </w:r>
          </w:p>
        </w:tc>
      </w:tr>
      <w:tr w:rsidR="00C81C86" w:rsidRPr="000E2683" w14:paraId="0789A8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729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D1C545"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1464829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0DB6C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0FF9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595FC1" w14:textId="77777777" w:rsidR="00C81C86" w:rsidRPr="000E2683" w:rsidRDefault="00C81C86" w:rsidP="00A36316">
                  <w:pPr>
                    <w:rPr>
                      <w:rFonts w:cs="Arial"/>
                      <w:sz w:val="20"/>
                      <w:szCs w:val="20"/>
                    </w:rPr>
                  </w:pPr>
                  <w:r w:rsidRPr="000E2683">
                    <w:rPr>
                      <w:rFonts w:eastAsia="Calibri" w:cs="Arial"/>
                      <w:sz w:val="20"/>
                      <w:szCs w:val="20"/>
                    </w:rPr>
                    <w:t>NLGGZ: NLGGZPOSGEZ065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BB2F2D" w14:textId="77777777" w:rsidR="00C81C86" w:rsidRPr="000E2683" w:rsidRDefault="00C81C86" w:rsidP="00A36316">
                  <w:pPr>
                    <w:rPr>
                      <w:rFonts w:cs="Arial"/>
                      <w:sz w:val="20"/>
                      <w:szCs w:val="20"/>
                    </w:rPr>
                  </w:pPr>
                </w:p>
              </w:tc>
            </w:tr>
          </w:tbl>
          <w:p w14:paraId="242AAE11" w14:textId="77777777" w:rsidR="00C81C86" w:rsidRPr="000E2683" w:rsidRDefault="00C81C86" w:rsidP="00A36316">
            <w:pPr>
              <w:rPr>
                <w:rFonts w:cs="Arial"/>
                <w:sz w:val="20"/>
                <w:szCs w:val="20"/>
              </w:rPr>
            </w:pPr>
          </w:p>
        </w:tc>
      </w:tr>
      <w:tr w:rsidR="00C81C86" w:rsidRPr="000E2683" w14:paraId="3F45331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3A2F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BFC715" w14:textId="77777777" w:rsidR="00C81C86" w:rsidRPr="000E2683" w:rsidRDefault="00C81C86" w:rsidP="00A36316">
            <w:pPr>
              <w:rPr>
                <w:rFonts w:eastAsia="Calibri" w:cs="Arial"/>
                <w:sz w:val="20"/>
                <w:szCs w:val="20"/>
              </w:rPr>
            </w:pPr>
          </w:p>
        </w:tc>
      </w:tr>
      <w:bookmarkEnd w:id="141"/>
    </w:tbl>
    <w:p w14:paraId="5CC5D79D"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5FD5E78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ED8F35" w14:textId="77777777" w:rsidR="00C81C86" w:rsidRPr="000E2683" w:rsidRDefault="00C81C86" w:rsidP="00A36316">
            <w:pPr>
              <w:rPr>
                <w:rFonts w:eastAsia="Calibri" w:cs="Arial"/>
                <w:b/>
                <w:color w:val="FFFFFF"/>
                <w:sz w:val="20"/>
                <w:szCs w:val="20"/>
              </w:rPr>
            </w:pPr>
            <w:bookmarkStart w:id="142" w:name="BKM_8D34DD5F_208B_4ACC_B96D_8D9D710F305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BB0AF"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41. Kan je </w:t>
            </w:r>
            <w:proofErr w:type="spellStart"/>
            <w:r w:rsidRPr="000E2683">
              <w:rPr>
                <w:rFonts w:eastAsia="Calibri" w:cs="Arial"/>
                <w:color w:val="FFFFFF"/>
                <w:sz w:val="20"/>
                <w:szCs w:val="20"/>
              </w:rPr>
              <w:t>werken</w:t>
            </w:r>
            <w:proofErr w:type="spellEnd"/>
            <w:r w:rsidRPr="000E2683">
              <w:rPr>
                <w:rFonts w:eastAsia="Calibri" w:cs="Arial"/>
                <w:color w:val="FFFFFF"/>
                <w:sz w:val="20"/>
                <w:szCs w:val="20"/>
              </w:rPr>
              <w:t xml:space="preserve">?  </w:t>
            </w:r>
          </w:p>
        </w:tc>
      </w:tr>
      <w:tr w:rsidR="00C81C86" w:rsidRPr="000E2683" w14:paraId="657F91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07B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69DC5" w14:textId="0C954669" w:rsidR="00C81C86" w:rsidRPr="000E2683" w:rsidRDefault="00FA40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kunnen</w:t>
            </w:r>
            <w:proofErr w:type="spellEnd"/>
            <w:r>
              <w:rPr>
                <w:rFonts w:eastAsia="Calibri" w:cs="Arial"/>
                <w:sz w:val="20"/>
                <w:szCs w:val="20"/>
              </w:rPr>
              <w:t xml:space="preserve"> </w:t>
            </w:r>
            <w:proofErr w:type="spellStart"/>
            <w:r>
              <w:rPr>
                <w:rFonts w:eastAsia="Calibri" w:cs="Arial"/>
                <w:sz w:val="20"/>
                <w:szCs w:val="20"/>
              </w:rPr>
              <w:t>werken</w:t>
            </w:r>
            <w:proofErr w:type="spellEnd"/>
            <w:r>
              <w:rPr>
                <w:rFonts w:eastAsia="Calibri" w:cs="Arial"/>
                <w:sz w:val="20"/>
                <w:szCs w:val="20"/>
              </w:rPr>
              <w:t xml:space="preserve">. </w:t>
            </w:r>
          </w:p>
        </w:tc>
      </w:tr>
      <w:tr w:rsidR="00C81C86" w:rsidRPr="000E2683" w14:paraId="4E6A44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F3C8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1BCF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CB85E8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6FAF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4E3B5"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606D4B" w14:textId="77777777" w:rsidR="00C81C86" w:rsidRPr="000E2683" w:rsidRDefault="00C81C86" w:rsidP="00A36316">
                  <w:pPr>
                    <w:rPr>
                      <w:rFonts w:cs="Arial"/>
                      <w:sz w:val="20"/>
                      <w:szCs w:val="20"/>
                    </w:rPr>
                  </w:pPr>
                  <w:r w:rsidRPr="000E2683">
                    <w:rPr>
                      <w:rFonts w:eastAsia="Calibri" w:cs="Arial"/>
                      <w:sz w:val="20"/>
                      <w:szCs w:val="20"/>
                    </w:rPr>
                    <w:t>NLGGZ: NLGGZPOSGEZ066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F4DCE95" w14:textId="77777777" w:rsidR="00C81C86" w:rsidRPr="000E2683" w:rsidRDefault="00C81C86" w:rsidP="00A36316">
                  <w:pPr>
                    <w:rPr>
                      <w:rFonts w:cs="Arial"/>
                      <w:sz w:val="20"/>
                      <w:szCs w:val="20"/>
                    </w:rPr>
                  </w:pPr>
                </w:p>
              </w:tc>
            </w:tr>
          </w:tbl>
          <w:p w14:paraId="053065A7" w14:textId="77777777" w:rsidR="00C81C86" w:rsidRPr="000E2683" w:rsidRDefault="00C81C86" w:rsidP="00A36316">
            <w:pPr>
              <w:rPr>
                <w:rFonts w:cs="Arial"/>
                <w:sz w:val="20"/>
                <w:szCs w:val="20"/>
              </w:rPr>
            </w:pPr>
          </w:p>
        </w:tc>
      </w:tr>
      <w:tr w:rsidR="00C81C86" w:rsidRPr="000E2683" w14:paraId="2AE6994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1051D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20804B" w14:textId="77777777" w:rsidR="00C81C86" w:rsidRPr="000E2683" w:rsidRDefault="00C81C86" w:rsidP="00A36316">
            <w:pPr>
              <w:rPr>
                <w:rFonts w:eastAsia="Calibri" w:cs="Arial"/>
                <w:sz w:val="20"/>
                <w:szCs w:val="20"/>
              </w:rPr>
            </w:pPr>
          </w:p>
        </w:tc>
      </w:tr>
      <w:bookmarkEnd w:id="142"/>
    </w:tbl>
    <w:p w14:paraId="6B9254E9"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6669E" w14:paraId="2B5DA7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069F9" w14:textId="77777777" w:rsidR="00C81C86" w:rsidRPr="000E2683" w:rsidRDefault="00C81C86" w:rsidP="00A36316">
            <w:pPr>
              <w:rPr>
                <w:rFonts w:eastAsia="Calibri" w:cs="Arial"/>
                <w:b/>
                <w:color w:val="FFFFFF"/>
                <w:sz w:val="20"/>
                <w:szCs w:val="20"/>
              </w:rPr>
            </w:pPr>
            <w:bookmarkStart w:id="143" w:name="BKM_A055BC6E_0092_4106_885B_F17591756DA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7E750F"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42. Weet jij hoe je hulp kan vragen?  </w:t>
            </w:r>
          </w:p>
        </w:tc>
      </w:tr>
      <w:tr w:rsidR="00C81C86" w:rsidRPr="000E2683" w14:paraId="2682A1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E06471"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7A0E48" w14:textId="4438DD29" w:rsidR="00C81C86" w:rsidRPr="000E2683" w:rsidRDefault="00FA4014" w:rsidP="00A36316">
            <w:pPr>
              <w:rPr>
                <w:rFonts w:eastAsia="Calibri" w:cs="Arial"/>
                <w:sz w:val="20"/>
                <w:szCs w:val="20"/>
              </w:rPr>
            </w:pPr>
            <w:r w:rsidRPr="00FA4014">
              <w:rPr>
                <w:rFonts w:eastAsia="Calibri" w:cs="Arial"/>
                <w:sz w:val="20"/>
                <w:szCs w:val="20"/>
              </w:rPr>
              <w:t xml:space="preserve">Concept </w:t>
            </w:r>
            <w:proofErr w:type="spellStart"/>
            <w:r w:rsidRPr="00FA4014">
              <w:rPr>
                <w:rFonts w:eastAsia="Calibri" w:cs="Arial"/>
                <w:sz w:val="20"/>
                <w:szCs w:val="20"/>
              </w:rPr>
              <w:t>hulp</w:t>
            </w:r>
            <w:proofErr w:type="spellEnd"/>
            <w:r w:rsidRPr="00FA4014">
              <w:rPr>
                <w:rFonts w:eastAsia="Calibri" w:cs="Arial"/>
                <w:sz w:val="20"/>
                <w:szCs w:val="20"/>
              </w:rPr>
              <w:t xml:space="preserve"> </w:t>
            </w:r>
            <w:proofErr w:type="spellStart"/>
            <w:r w:rsidRPr="00FA4014">
              <w:rPr>
                <w:rFonts w:eastAsia="Calibri" w:cs="Arial"/>
                <w:sz w:val="20"/>
                <w:szCs w:val="20"/>
              </w:rPr>
              <w:t>kunnen</w:t>
            </w:r>
            <w:proofErr w:type="spellEnd"/>
            <w:r w:rsidRPr="00FA4014">
              <w:rPr>
                <w:rFonts w:eastAsia="Calibri" w:cs="Arial"/>
                <w:sz w:val="20"/>
                <w:szCs w:val="20"/>
              </w:rPr>
              <w:t xml:space="preserve"> </w:t>
            </w:r>
            <w:proofErr w:type="spellStart"/>
            <w:r w:rsidRPr="00FA4014">
              <w:rPr>
                <w:rFonts w:eastAsia="Calibri" w:cs="Arial"/>
                <w:sz w:val="20"/>
                <w:szCs w:val="20"/>
              </w:rPr>
              <w:t>vragen</w:t>
            </w:r>
            <w:proofErr w:type="spellEnd"/>
            <w:r w:rsidRPr="00FA4014">
              <w:rPr>
                <w:rFonts w:eastAsia="Calibri" w:cs="Arial"/>
                <w:sz w:val="20"/>
                <w:szCs w:val="20"/>
              </w:rPr>
              <w:t>.</w:t>
            </w:r>
          </w:p>
        </w:tc>
      </w:tr>
      <w:tr w:rsidR="00C81C86" w:rsidRPr="000E2683" w14:paraId="4CA193F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82E735"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ECD484"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69103E6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5BFC8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B60D3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252648" w14:textId="77777777" w:rsidR="00C81C86" w:rsidRPr="000E2683" w:rsidRDefault="00C81C86" w:rsidP="00A36316">
                  <w:pPr>
                    <w:rPr>
                      <w:rFonts w:cs="Arial"/>
                      <w:sz w:val="20"/>
                      <w:szCs w:val="20"/>
                    </w:rPr>
                  </w:pPr>
                  <w:r w:rsidRPr="000E2683">
                    <w:rPr>
                      <w:rFonts w:eastAsia="Calibri" w:cs="Arial"/>
                      <w:sz w:val="20"/>
                      <w:szCs w:val="20"/>
                    </w:rPr>
                    <w:t>NLGGZ: NLGGZPOSGEZ067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3A8062" w14:textId="77777777" w:rsidR="00C81C86" w:rsidRPr="000E2683" w:rsidRDefault="00C81C86" w:rsidP="00A36316">
                  <w:pPr>
                    <w:rPr>
                      <w:rFonts w:cs="Arial"/>
                      <w:sz w:val="20"/>
                      <w:szCs w:val="20"/>
                    </w:rPr>
                  </w:pPr>
                </w:p>
              </w:tc>
            </w:tr>
          </w:tbl>
          <w:p w14:paraId="5EF49BF7" w14:textId="77777777" w:rsidR="00C81C86" w:rsidRPr="000E2683" w:rsidRDefault="00C81C86" w:rsidP="00A36316">
            <w:pPr>
              <w:rPr>
                <w:rFonts w:cs="Arial"/>
                <w:sz w:val="20"/>
                <w:szCs w:val="20"/>
              </w:rPr>
            </w:pPr>
          </w:p>
        </w:tc>
      </w:tr>
      <w:tr w:rsidR="00C81C86" w:rsidRPr="000E2683" w14:paraId="2B98B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6CFE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3C77C" w14:textId="77777777" w:rsidR="00C81C86" w:rsidRPr="000E2683" w:rsidRDefault="00C81C86" w:rsidP="00A36316">
            <w:pPr>
              <w:rPr>
                <w:rFonts w:eastAsia="Calibri" w:cs="Arial"/>
                <w:sz w:val="20"/>
                <w:szCs w:val="20"/>
              </w:rPr>
            </w:pPr>
          </w:p>
        </w:tc>
      </w:tr>
      <w:bookmarkEnd w:id="143"/>
    </w:tbl>
    <w:p w14:paraId="1D3FA9B7"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96669E" w14:paraId="79F1A04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5EA3E7" w14:textId="77777777" w:rsidR="00C81C86" w:rsidRPr="000E2683" w:rsidRDefault="00C81C86" w:rsidP="00A36316">
            <w:pPr>
              <w:rPr>
                <w:rFonts w:eastAsia="Calibri" w:cs="Arial"/>
                <w:b/>
                <w:color w:val="FFFFFF"/>
                <w:sz w:val="20"/>
                <w:szCs w:val="20"/>
              </w:rPr>
            </w:pPr>
            <w:bookmarkStart w:id="144" w:name="BKM_4C14E591_715E_48EC_AD4F_B0EAF4351B7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2A743"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Je hebt nagedacht over het dagelijks leven.</w:t>
            </w:r>
          </w:p>
          <w:p w14:paraId="6997A714" w14:textId="77777777" w:rsidR="00C81C86" w:rsidRPr="000E2683" w:rsidRDefault="00C81C86" w:rsidP="00C81C86">
            <w:pPr>
              <w:rPr>
                <w:rFonts w:eastAsia="Calibri" w:cs="Arial"/>
                <w:color w:val="FFFFFF"/>
                <w:sz w:val="20"/>
                <w:szCs w:val="20"/>
                <w:lang w:val="nl-NL"/>
              </w:rPr>
            </w:pPr>
            <w:r w:rsidRPr="000E2683">
              <w:rPr>
                <w:rFonts w:eastAsia="Calibri" w:cs="Arial"/>
                <w:color w:val="FFFFFF"/>
                <w:sz w:val="20"/>
                <w:szCs w:val="20"/>
                <w:lang w:val="nl-NL"/>
              </w:rPr>
              <w:t xml:space="preserve">Welk cijfer geef je dit? 1 2 3 4 5 6 7 8 9 10  </w:t>
            </w:r>
          </w:p>
        </w:tc>
      </w:tr>
      <w:tr w:rsidR="00C81C86" w:rsidRPr="000E2683" w14:paraId="0C512C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A0DB"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8DBC1C" w14:textId="77777777" w:rsidR="00C81C86" w:rsidRPr="000E2683" w:rsidRDefault="00C81C86" w:rsidP="00A36316">
            <w:pPr>
              <w:rPr>
                <w:rFonts w:eastAsia="Calibri" w:cs="Arial"/>
                <w:sz w:val="20"/>
                <w:szCs w:val="20"/>
              </w:rPr>
            </w:pPr>
            <w:r w:rsidRPr="000E2683">
              <w:rPr>
                <w:rFonts w:eastAsia="Calibri" w:cs="Arial"/>
                <w:sz w:val="20"/>
                <w:szCs w:val="20"/>
                <w:lang w:val="nl-NL"/>
              </w:rPr>
              <w:t xml:space="preserve">Score op de gezondheidsdimensie ‘Dagelijks Functioneren’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w:t>
            </w:r>
            <w:proofErr w:type="spellStart"/>
            <w:r w:rsidRPr="000E2683">
              <w:rPr>
                <w:rFonts w:eastAsia="Calibri" w:cs="Arial"/>
                <w:sz w:val="20"/>
                <w:szCs w:val="20"/>
              </w:rPr>
              <w:t>en</w:t>
            </w:r>
            <w:proofErr w:type="spellEnd"/>
            <w:r w:rsidRPr="000E2683">
              <w:rPr>
                <w:rFonts w:eastAsia="Calibri" w:cs="Arial"/>
                <w:sz w:val="20"/>
                <w:szCs w:val="20"/>
              </w:rPr>
              <w:t xml:space="preserve"> 10.</w:t>
            </w:r>
          </w:p>
          <w:p w14:paraId="6576741B" w14:textId="77777777" w:rsidR="00C81C86" w:rsidRPr="000E2683" w:rsidRDefault="00C81C86" w:rsidP="00A36316">
            <w:pPr>
              <w:rPr>
                <w:rFonts w:eastAsia="Calibri" w:cs="Arial"/>
                <w:sz w:val="20"/>
                <w:szCs w:val="20"/>
              </w:rPr>
            </w:pPr>
          </w:p>
        </w:tc>
      </w:tr>
      <w:tr w:rsidR="00C81C86" w:rsidRPr="000E2683" w14:paraId="196F79E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21BAF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0E9B7B" w14:textId="77777777" w:rsidR="00C81C86" w:rsidRPr="000E2683" w:rsidRDefault="00C81C86" w:rsidP="00A36316">
            <w:pPr>
              <w:rPr>
                <w:rFonts w:eastAsia="Calibri" w:cs="Arial"/>
                <w:sz w:val="20"/>
                <w:szCs w:val="20"/>
              </w:rPr>
            </w:pPr>
            <w:r w:rsidRPr="000E2683">
              <w:rPr>
                <w:rFonts w:eastAsia="Calibri" w:cs="Arial"/>
                <w:sz w:val="20"/>
                <w:szCs w:val="20"/>
              </w:rPr>
              <w:t>INT</w:t>
            </w:r>
          </w:p>
        </w:tc>
      </w:tr>
      <w:tr w:rsidR="00C81C86" w:rsidRPr="000E2683" w14:paraId="6A6F375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3F99E5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A5546F"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51046" w14:textId="77777777" w:rsidR="00C81C86" w:rsidRPr="000E2683" w:rsidRDefault="00C81C86" w:rsidP="00A36316">
                  <w:pPr>
                    <w:rPr>
                      <w:rFonts w:cs="Arial"/>
                      <w:sz w:val="20"/>
                      <w:szCs w:val="20"/>
                    </w:rPr>
                  </w:pPr>
                  <w:r w:rsidRPr="000E2683">
                    <w:rPr>
                      <w:rFonts w:eastAsia="Calibri" w:cs="Arial"/>
                      <w:sz w:val="20"/>
                      <w:szCs w:val="20"/>
                    </w:rPr>
                    <w:t>NLGGZ: NLGGZPOSGEZ069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6E2121" w14:textId="77777777" w:rsidR="00C81C86" w:rsidRPr="000E2683" w:rsidRDefault="00C81C86" w:rsidP="00A36316">
                  <w:pPr>
                    <w:rPr>
                      <w:rFonts w:cs="Arial"/>
                      <w:sz w:val="20"/>
                      <w:szCs w:val="20"/>
                    </w:rPr>
                  </w:pPr>
                </w:p>
              </w:tc>
            </w:tr>
          </w:tbl>
          <w:p w14:paraId="2A3C6804" w14:textId="77777777" w:rsidR="00C81C86" w:rsidRPr="000E2683" w:rsidRDefault="00C81C86" w:rsidP="00A36316">
            <w:pPr>
              <w:rPr>
                <w:rFonts w:cs="Arial"/>
                <w:sz w:val="20"/>
                <w:szCs w:val="20"/>
              </w:rPr>
            </w:pPr>
          </w:p>
        </w:tc>
      </w:tr>
      <w:tr w:rsidR="00C81C86" w:rsidRPr="000E2683" w14:paraId="04B061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A24C6"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518D8E" w14:textId="77777777" w:rsidR="00C81C86" w:rsidRPr="000E2683" w:rsidRDefault="00C81C86" w:rsidP="00A36316">
            <w:pPr>
              <w:rPr>
                <w:rFonts w:eastAsia="Calibri" w:cs="Arial"/>
                <w:sz w:val="20"/>
                <w:szCs w:val="20"/>
              </w:rPr>
            </w:pPr>
          </w:p>
        </w:tc>
      </w:tr>
      <w:bookmarkEnd w:id="144"/>
    </w:tbl>
    <w:p w14:paraId="3357F489" w14:textId="77777777" w:rsidR="00FA4014" w:rsidRDefault="00FA4014" w:rsidP="007379A3">
      <w:pPr>
        <w:pStyle w:val="Kop2"/>
        <w:numPr>
          <w:ilvl w:val="0"/>
          <w:numId w:val="0"/>
        </w:numPr>
        <w:ind w:left="360"/>
      </w:pPr>
    </w:p>
    <w:p w14:paraId="35F4024F" w14:textId="77777777" w:rsidR="00FA4014" w:rsidRDefault="00FA4014">
      <w:pPr>
        <w:rPr>
          <w:b/>
          <w:color w:val="004080"/>
          <w:sz w:val="28"/>
          <w:szCs w:val="28"/>
          <w:lang w:val="nl-NL"/>
        </w:rPr>
      </w:pPr>
      <w:r>
        <w:rPr>
          <w:lang w:val="nl-NL"/>
        </w:rPr>
        <w:br w:type="page"/>
      </w:r>
    </w:p>
    <w:p w14:paraId="7D924D5E" w14:textId="504D0635" w:rsidR="005D11F9" w:rsidRPr="00B652C0" w:rsidRDefault="008810F7" w:rsidP="007379A3">
      <w:pPr>
        <w:pStyle w:val="Kop2"/>
        <w:rPr>
          <w:color w:val="000000" w:themeColor="text1"/>
          <w:sz w:val="24"/>
          <w:szCs w:val="24"/>
        </w:rPr>
      </w:pPr>
      <w:bookmarkStart w:id="145" w:name="_Toc66696369"/>
      <w:proofErr w:type="spellStart"/>
      <w:r w:rsidRPr="00B652C0">
        <w:rPr>
          <w:color w:val="000000" w:themeColor="text1"/>
          <w:sz w:val="24"/>
          <w:szCs w:val="24"/>
        </w:rPr>
        <w:lastRenderedPageBreak/>
        <w:t>Example</w:t>
      </w:r>
      <w:proofErr w:type="spellEnd"/>
      <w:r w:rsidRPr="00B652C0">
        <w:rPr>
          <w:color w:val="000000" w:themeColor="text1"/>
          <w:sz w:val="24"/>
          <w:szCs w:val="24"/>
        </w:rPr>
        <w:t xml:space="preserve"> </w:t>
      </w:r>
      <w:proofErr w:type="spellStart"/>
      <w:r w:rsidRPr="00B652C0">
        <w:rPr>
          <w:color w:val="000000" w:themeColor="text1"/>
          <w:sz w:val="24"/>
          <w:szCs w:val="24"/>
        </w:rPr>
        <w:t>Instances</w:t>
      </w:r>
      <w:bookmarkEnd w:id="77"/>
      <w:bookmarkEnd w:id="78"/>
      <w:bookmarkEnd w:id="145"/>
      <w:proofErr w:type="spellEnd"/>
    </w:p>
    <w:p w14:paraId="70AF1365" w14:textId="77777777" w:rsidR="008E7128" w:rsidRPr="008E7128" w:rsidRDefault="008E7128" w:rsidP="008E7128">
      <w:pPr>
        <w:rPr>
          <w:lang w:val="nl-NL"/>
        </w:rPr>
      </w:pPr>
    </w:p>
    <w:tbl>
      <w:tblPr>
        <w:tblStyle w:val="Tabelraster"/>
        <w:tblW w:w="9634" w:type="dxa"/>
        <w:tblBorders>
          <w:insideH w:val="none" w:sz="0" w:space="0" w:color="auto"/>
          <w:insideV w:val="none" w:sz="0" w:space="0" w:color="auto"/>
        </w:tblBorders>
        <w:tblLook w:val="04A0" w:firstRow="1" w:lastRow="0" w:firstColumn="1" w:lastColumn="0" w:noHBand="0" w:noVBand="1"/>
      </w:tblPr>
      <w:tblGrid>
        <w:gridCol w:w="4090"/>
        <w:gridCol w:w="5544"/>
      </w:tblGrid>
      <w:tr w:rsidR="0063130D" w:rsidRPr="00EF5147" w14:paraId="4D270D11" w14:textId="77777777" w:rsidTr="00D678E1">
        <w:tc>
          <w:tcPr>
            <w:tcW w:w="4090" w:type="dxa"/>
            <w:shd w:val="clear" w:color="auto" w:fill="D9D9D9" w:themeFill="background1" w:themeFillShade="D9"/>
          </w:tcPr>
          <w:p w14:paraId="0787FA76" w14:textId="77777777" w:rsidR="0063130D" w:rsidRPr="00EF5147" w:rsidRDefault="0063130D">
            <w:pPr>
              <w:rPr>
                <w:rFonts w:eastAsia="Times New Roman"/>
                <w:b/>
                <w:szCs w:val="22"/>
                <w:lang w:val="nl-NL"/>
              </w:rPr>
            </w:pPr>
            <w:proofErr w:type="spellStart"/>
            <w:r w:rsidRPr="00EF5147">
              <w:rPr>
                <w:rFonts w:eastAsia="Times New Roman"/>
                <w:b/>
                <w:szCs w:val="22"/>
                <w:lang w:val="nl-NL"/>
              </w:rPr>
              <w:t>Postieve</w:t>
            </w:r>
            <w:proofErr w:type="spellEnd"/>
            <w:r w:rsidRPr="00EF5147">
              <w:rPr>
                <w:rFonts w:eastAsia="Times New Roman"/>
                <w:b/>
                <w:szCs w:val="22"/>
                <w:lang w:val="nl-NL"/>
              </w:rPr>
              <w:t xml:space="preserve"> Gezondheid</w:t>
            </w:r>
          </w:p>
        </w:tc>
        <w:tc>
          <w:tcPr>
            <w:tcW w:w="5544" w:type="dxa"/>
            <w:shd w:val="clear" w:color="auto" w:fill="D9D9D9" w:themeFill="background1" w:themeFillShade="D9"/>
          </w:tcPr>
          <w:p w14:paraId="06A04295" w14:textId="77777777" w:rsidR="0063130D" w:rsidRPr="00EF5147" w:rsidRDefault="0063130D">
            <w:pPr>
              <w:rPr>
                <w:rFonts w:eastAsia="Times New Roman"/>
                <w:szCs w:val="22"/>
                <w:lang w:val="nl-NL"/>
              </w:rPr>
            </w:pPr>
          </w:p>
        </w:tc>
      </w:tr>
      <w:tr w:rsidR="00545729" w:rsidRPr="008E7128" w14:paraId="575E87D8" w14:textId="77777777" w:rsidTr="00D678E1">
        <w:tc>
          <w:tcPr>
            <w:tcW w:w="9634" w:type="dxa"/>
            <w:gridSpan w:val="2"/>
            <w:shd w:val="clear" w:color="auto" w:fill="0070C0"/>
          </w:tcPr>
          <w:p w14:paraId="6E2D3531" w14:textId="77777777"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 xml:space="preserve">ragenlijst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14:paraId="03AB15F9" w14:textId="77777777" w:rsidTr="00D678E1">
        <w:tc>
          <w:tcPr>
            <w:tcW w:w="4090" w:type="dxa"/>
            <w:shd w:val="clear" w:color="auto" w:fill="2F5496" w:themeFill="accent1" w:themeFillShade="BF"/>
          </w:tcPr>
          <w:p w14:paraId="608E4ACD"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5544" w:type="dxa"/>
          </w:tcPr>
          <w:p w14:paraId="4DD87270" w14:textId="77777777"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14:paraId="308DDA68" w14:textId="77777777" w:rsidTr="00D678E1">
        <w:tblPrEx>
          <w:tblCellMar>
            <w:left w:w="70" w:type="dxa"/>
            <w:right w:w="70" w:type="dxa"/>
          </w:tblCellMar>
        </w:tblPrEx>
        <w:tc>
          <w:tcPr>
            <w:tcW w:w="4090" w:type="dxa"/>
            <w:shd w:val="clear" w:color="auto" w:fill="2F5496" w:themeFill="accent1" w:themeFillShade="BF"/>
          </w:tcPr>
          <w:p w14:paraId="5576986B" w14:textId="77777777" w:rsidR="00545729" w:rsidRPr="00CF27DA" w:rsidRDefault="00545729" w:rsidP="00A3631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5544" w:type="dxa"/>
          </w:tcPr>
          <w:p w14:paraId="41C22C18" w14:textId="77777777" w:rsidR="00545729" w:rsidRDefault="00545729" w:rsidP="00A36316">
            <w:pPr>
              <w:rPr>
                <w:rFonts w:eastAsia="Times New Roman"/>
                <w:sz w:val="20"/>
                <w:szCs w:val="22"/>
                <w:lang w:val="nl-NL"/>
              </w:rPr>
            </w:pPr>
            <w:r>
              <w:rPr>
                <w:noProof/>
                <w:lang w:val="nl-NL" w:eastAsia="nl-NL"/>
              </w:rPr>
              <w:drawing>
                <wp:inline distT="0" distB="0" distL="0" distR="0" wp14:anchorId="1985F263" wp14:editId="42B0893F">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226BC9" w14:textId="77777777" w:rsidR="00545729" w:rsidRPr="00CF27DA" w:rsidRDefault="00545729" w:rsidP="00A36316">
            <w:pPr>
              <w:rPr>
                <w:rFonts w:eastAsia="Times New Roman"/>
                <w:sz w:val="20"/>
                <w:szCs w:val="22"/>
                <w:lang w:val="nl-NL"/>
              </w:rPr>
            </w:pPr>
          </w:p>
        </w:tc>
      </w:tr>
      <w:tr w:rsidR="0063130D" w:rsidRPr="0096669E" w14:paraId="440CF9CB" w14:textId="77777777" w:rsidTr="00D678E1">
        <w:tc>
          <w:tcPr>
            <w:tcW w:w="4090" w:type="dxa"/>
            <w:shd w:val="clear" w:color="auto" w:fill="2F5496" w:themeFill="accent1" w:themeFillShade="BF"/>
          </w:tcPr>
          <w:p w14:paraId="4D00A032"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5544" w:type="dxa"/>
          </w:tcPr>
          <w:p w14:paraId="2C0E84E4" w14:textId="77777777" w:rsidR="0063130D" w:rsidRPr="00CF27DA" w:rsidRDefault="0063130D">
            <w:pPr>
              <w:rPr>
                <w:rFonts w:eastAsia="Times New Roman"/>
                <w:sz w:val="20"/>
                <w:szCs w:val="22"/>
                <w:lang w:val="nl-NL"/>
              </w:rPr>
            </w:pPr>
          </w:p>
        </w:tc>
      </w:tr>
      <w:tr w:rsidR="0063130D" w:rsidRPr="00CF27DA" w14:paraId="771D61FA" w14:textId="77777777" w:rsidTr="00D678E1">
        <w:tc>
          <w:tcPr>
            <w:tcW w:w="4090" w:type="dxa"/>
            <w:shd w:val="clear" w:color="auto" w:fill="2F5496" w:themeFill="accent1" w:themeFillShade="BF"/>
          </w:tcPr>
          <w:p w14:paraId="40D7A7DA"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5544" w:type="dxa"/>
          </w:tcPr>
          <w:p w14:paraId="2C4F3E7F" w14:textId="77777777"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14:paraId="06364302" w14:textId="77777777" w:rsidTr="00D678E1">
        <w:tc>
          <w:tcPr>
            <w:tcW w:w="4090" w:type="dxa"/>
            <w:shd w:val="clear" w:color="auto" w:fill="2F5496" w:themeFill="accent1" w:themeFillShade="BF"/>
          </w:tcPr>
          <w:p w14:paraId="3D44BDD7"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5544" w:type="dxa"/>
          </w:tcPr>
          <w:p w14:paraId="1133AB10" w14:textId="77777777"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14:paraId="05D4F20C" w14:textId="77777777" w:rsidTr="00D678E1">
        <w:tc>
          <w:tcPr>
            <w:tcW w:w="4090" w:type="dxa"/>
            <w:shd w:val="clear" w:color="auto" w:fill="2F5496" w:themeFill="accent1" w:themeFillShade="BF"/>
          </w:tcPr>
          <w:p w14:paraId="6AB54E0F"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5544" w:type="dxa"/>
          </w:tcPr>
          <w:p w14:paraId="48808757" w14:textId="77777777"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14:paraId="4BE3FD8F" w14:textId="77777777" w:rsidTr="00D678E1">
        <w:tc>
          <w:tcPr>
            <w:tcW w:w="4090" w:type="dxa"/>
            <w:shd w:val="clear" w:color="auto" w:fill="2F5496" w:themeFill="accent1" w:themeFillShade="BF"/>
          </w:tcPr>
          <w:p w14:paraId="555656E1" w14:textId="77777777" w:rsidR="006E7806" w:rsidRPr="00CF27DA" w:rsidRDefault="000819FA" w:rsidP="006E7806">
            <w:pPr>
              <w:pStyle w:val="Lijstalinea"/>
              <w:numPr>
                <w:ilvl w:val="0"/>
                <w:numId w:val="3"/>
              </w:numPr>
              <w:rPr>
                <w:rFonts w:eastAsia="Times New Roman"/>
                <w:color w:val="FFFFFF" w:themeColor="background1"/>
                <w:sz w:val="20"/>
                <w:szCs w:val="22"/>
                <w:lang w:val="nl-NL"/>
              </w:rPr>
            </w:pPr>
            <w:r>
              <w:rPr>
                <w:rFonts w:eastAsia="Times New Roman"/>
                <w:color w:val="FFFFFF" w:themeColor="background1"/>
                <w:sz w:val="20"/>
                <w:szCs w:val="22"/>
                <w:lang w:val="nl-NL"/>
              </w:rPr>
              <w:t>Score Kwal</w:t>
            </w:r>
            <w:r w:rsidR="006E7806" w:rsidRPr="00CF27DA">
              <w:rPr>
                <w:rFonts w:eastAsia="Times New Roman"/>
                <w:color w:val="FFFFFF" w:themeColor="background1"/>
                <w:sz w:val="20"/>
                <w:szCs w:val="22"/>
                <w:lang w:val="nl-NL"/>
              </w:rPr>
              <w:t>iteit van leven</w:t>
            </w:r>
          </w:p>
        </w:tc>
        <w:tc>
          <w:tcPr>
            <w:tcW w:w="5544" w:type="dxa"/>
          </w:tcPr>
          <w:p w14:paraId="6C4FC922" w14:textId="77777777"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14:paraId="0C78F8CC" w14:textId="77777777" w:rsidTr="00D678E1">
        <w:tc>
          <w:tcPr>
            <w:tcW w:w="4090" w:type="dxa"/>
            <w:shd w:val="clear" w:color="auto" w:fill="2F5496" w:themeFill="accent1" w:themeFillShade="BF"/>
          </w:tcPr>
          <w:p w14:paraId="0483397C"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5544" w:type="dxa"/>
          </w:tcPr>
          <w:p w14:paraId="3940F80E" w14:textId="77777777"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14:paraId="2446C929" w14:textId="77777777" w:rsidTr="00D678E1">
        <w:tc>
          <w:tcPr>
            <w:tcW w:w="4090" w:type="dxa"/>
            <w:shd w:val="clear" w:color="auto" w:fill="2F5496" w:themeFill="accent1" w:themeFillShade="BF"/>
          </w:tcPr>
          <w:p w14:paraId="17ED5712"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5544" w:type="dxa"/>
          </w:tcPr>
          <w:p w14:paraId="0732006B" w14:textId="77777777"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5776FB" w:rsidRPr="005776FB" w14:paraId="6C090402" w14:textId="77777777" w:rsidTr="00D678E1">
        <w:trPr>
          <w:trHeight w:val="144"/>
        </w:trPr>
        <w:tc>
          <w:tcPr>
            <w:tcW w:w="4090" w:type="dxa"/>
            <w:shd w:val="clear" w:color="auto" w:fill="2F5496" w:themeFill="accent1" w:themeFillShade="BF"/>
          </w:tcPr>
          <w:p w14:paraId="4A9FFDE4" w14:textId="77777777" w:rsidR="005776FB" w:rsidRPr="005776FB" w:rsidRDefault="005776FB" w:rsidP="005776FB">
            <w:pPr>
              <w:rPr>
                <w:rFonts w:eastAsia="Times New Roman"/>
                <w:color w:val="FFFFFF" w:themeColor="background1"/>
                <w:sz w:val="20"/>
                <w:szCs w:val="22"/>
                <w:lang w:val="nl-NL"/>
              </w:rPr>
            </w:pPr>
            <w:r>
              <w:rPr>
                <w:rFonts w:eastAsia="Times New Roman"/>
                <w:color w:val="FFFFFF" w:themeColor="background1"/>
                <w:sz w:val="20"/>
                <w:szCs w:val="22"/>
                <w:lang w:val="nl-NL"/>
              </w:rPr>
              <w:t>V</w:t>
            </w:r>
            <w:r w:rsidRPr="005776FB">
              <w:rPr>
                <w:rFonts w:eastAsia="Times New Roman"/>
                <w:color w:val="FFFFFF" w:themeColor="background1"/>
                <w:sz w:val="20"/>
                <w:szCs w:val="22"/>
                <w:lang w:val="nl-NL"/>
              </w:rPr>
              <w:t>rag</w:t>
            </w:r>
            <w:r>
              <w:rPr>
                <w:rFonts w:eastAsia="Times New Roman"/>
                <w:color w:val="FFFFFF" w:themeColor="background1"/>
                <w:sz w:val="20"/>
                <w:szCs w:val="22"/>
                <w:lang w:val="nl-NL"/>
              </w:rPr>
              <w:t>enlijsttype</w:t>
            </w:r>
          </w:p>
        </w:tc>
        <w:tc>
          <w:tcPr>
            <w:tcW w:w="5544" w:type="dxa"/>
            <w:shd w:val="clear" w:color="auto" w:fill="FFFFFF" w:themeFill="background1"/>
          </w:tcPr>
          <w:p w14:paraId="76DBDF0E" w14:textId="77777777" w:rsidR="005776FB" w:rsidRPr="005776FB" w:rsidRDefault="005776FB" w:rsidP="005776FB">
            <w:pPr>
              <w:rPr>
                <w:rFonts w:eastAsia="Times New Roman"/>
                <w:color w:val="FFFFFF" w:themeColor="background1"/>
                <w:sz w:val="20"/>
                <w:szCs w:val="22"/>
                <w:lang w:val="nl-NL"/>
              </w:rPr>
            </w:pPr>
            <w:r>
              <w:rPr>
                <w:rFonts w:eastAsia="Times New Roman"/>
                <w:color w:val="auto"/>
                <w:sz w:val="20"/>
                <w:szCs w:val="22"/>
                <w:lang w:val="nl-NL"/>
              </w:rPr>
              <w:t>Volwassenen</w:t>
            </w:r>
            <w:r w:rsidR="00DF3916">
              <w:rPr>
                <w:rFonts w:eastAsia="Times New Roman"/>
                <w:color w:val="auto"/>
                <w:sz w:val="20"/>
                <w:szCs w:val="22"/>
                <w:lang w:val="nl-NL"/>
              </w:rPr>
              <w:t xml:space="preserve"> </w:t>
            </w:r>
            <w:r>
              <w:rPr>
                <w:rFonts w:eastAsia="Times New Roman"/>
                <w:color w:val="auto"/>
                <w:sz w:val="20"/>
                <w:szCs w:val="22"/>
                <w:lang w:val="nl-NL"/>
              </w:rPr>
              <w:t>vragenlijst</w:t>
            </w:r>
          </w:p>
        </w:tc>
      </w:tr>
      <w:tr w:rsidR="003A6E23" w:rsidRPr="003A6E23" w14:paraId="1B26611D" w14:textId="77777777" w:rsidTr="00D678E1">
        <w:tc>
          <w:tcPr>
            <w:tcW w:w="4090" w:type="dxa"/>
            <w:shd w:val="clear" w:color="auto" w:fill="2F5496" w:themeFill="accent1" w:themeFillShade="BF"/>
          </w:tcPr>
          <w:p w14:paraId="30EBBE88" w14:textId="77777777" w:rsidR="00DF3916" w:rsidRPr="003A6E23" w:rsidRDefault="003A6E23" w:rsidP="003A6E23">
            <w:pPr>
              <w:rPr>
                <w:rFonts w:eastAsia="Times New Roman"/>
                <w:color w:val="FF0000"/>
                <w:sz w:val="20"/>
                <w:szCs w:val="22"/>
                <w:lang w:val="nl-NL"/>
              </w:rPr>
            </w:pPr>
            <w:r w:rsidRPr="003A6E23">
              <w:rPr>
                <w:rFonts w:eastAsia="Times New Roman"/>
                <w:color w:val="FF0000"/>
                <w:sz w:val="20"/>
                <w:szCs w:val="22"/>
                <w:lang w:val="nl-NL"/>
              </w:rPr>
              <w:t>Probleem/z</w:t>
            </w:r>
            <w:r w:rsidR="00DF3916" w:rsidRPr="003A6E23">
              <w:rPr>
                <w:rFonts w:eastAsia="Times New Roman"/>
                <w:color w:val="FF0000"/>
                <w:sz w:val="20"/>
                <w:szCs w:val="22"/>
                <w:lang w:val="nl-NL"/>
              </w:rPr>
              <w:t>orgcontext</w:t>
            </w:r>
          </w:p>
        </w:tc>
        <w:tc>
          <w:tcPr>
            <w:tcW w:w="5544" w:type="dxa"/>
            <w:shd w:val="clear" w:color="auto" w:fill="FFFFFF" w:themeFill="background1"/>
          </w:tcPr>
          <w:p w14:paraId="5EF94058" w14:textId="77777777" w:rsidR="00DF3916" w:rsidRPr="003A6E23" w:rsidRDefault="001B3B63" w:rsidP="001B3B63">
            <w:pPr>
              <w:rPr>
                <w:rFonts w:eastAsia="Times New Roman"/>
                <w:color w:val="FF0000"/>
                <w:sz w:val="20"/>
                <w:szCs w:val="22"/>
                <w:lang w:val="nl-NL"/>
              </w:rPr>
            </w:pPr>
            <w:r>
              <w:rPr>
                <w:rFonts w:eastAsia="Times New Roman"/>
                <w:color w:val="FF0000"/>
                <w:sz w:val="20"/>
                <w:szCs w:val="22"/>
                <w:lang w:val="nl-NL"/>
              </w:rPr>
              <w:t>Stemmings</w:t>
            </w:r>
            <w:r w:rsidR="003A6E23" w:rsidRPr="003A6E23">
              <w:rPr>
                <w:rFonts w:eastAsia="Times New Roman"/>
                <w:color w:val="FF0000"/>
                <w:sz w:val="20"/>
                <w:szCs w:val="22"/>
                <w:lang w:val="nl-NL"/>
              </w:rPr>
              <w:t>stoornis</w:t>
            </w:r>
          </w:p>
        </w:tc>
      </w:tr>
      <w:tr w:rsidR="005776FB" w:rsidRPr="00CF27DA" w14:paraId="52E8D3B4" w14:textId="77777777" w:rsidTr="00D678E1">
        <w:tc>
          <w:tcPr>
            <w:tcW w:w="4090" w:type="dxa"/>
            <w:shd w:val="clear" w:color="auto" w:fill="0070C0"/>
          </w:tcPr>
          <w:p w14:paraId="2A6853A7" w14:textId="77777777" w:rsidR="005776FB" w:rsidRPr="00CF27DA" w:rsidRDefault="005776FB" w:rsidP="00A36316">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5544" w:type="dxa"/>
            <w:shd w:val="clear" w:color="auto" w:fill="0070C0"/>
          </w:tcPr>
          <w:p w14:paraId="7F5DF765" w14:textId="77777777" w:rsidR="005776FB" w:rsidRPr="00CF27DA" w:rsidRDefault="005776FB" w:rsidP="00A36316">
            <w:pPr>
              <w:rPr>
                <w:rFonts w:eastAsia="Times New Roman"/>
                <w:b/>
                <w:color w:val="FFFFFF" w:themeColor="background1"/>
                <w:sz w:val="20"/>
                <w:szCs w:val="22"/>
                <w:lang w:val="nl-NL"/>
              </w:rPr>
            </w:pPr>
          </w:p>
        </w:tc>
      </w:tr>
      <w:tr w:rsidR="0064412B" w:rsidRPr="0096669E" w14:paraId="4BF2756A" w14:textId="77777777" w:rsidTr="00D678E1">
        <w:tc>
          <w:tcPr>
            <w:tcW w:w="9634" w:type="dxa"/>
            <w:gridSpan w:val="2"/>
            <w:shd w:val="clear" w:color="auto" w:fill="auto"/>
          </w:tcPr>
          <w:p w14:paraId="490E7D87" w14:textId="77777777"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belangrijk en wil er aan gaan werken om die te verbeteren.</w:t>
            </w:r>
          </w:p>
        </w:tc>
      </w:tr>
      <w:tr w:rsidR="0064412B" w:rsidRPr="00CF27DA" w14:paraId="28D8DA1A" w14:textId="77777777" w:rsidTr="00D678E1">
        <w:tc>
          <w:tcPr>
            <w:tcW w:w="4090" w:type="dxa"/>
            <w:shd w:val="clear" w:color="auto" w:fill="0070C0"/>
          </w:tcPr>
          <w:p w14:paraId="2F8F4763" w14:textId="77777777"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5544" w:type="dxa"/>
            <w:shd w:val="clear" w:color="auto" w:fill="0070C0"/>
          </w:tcPr>
          <w:p w14:paraId="479966AA" w14:textId="77777777" w:rsidR="0064412B" w:rsidRDefault="0064412B" w:rsidP="00A36316">
            <w:pPr>
              <w:rPr>
                <w:ins w:id="146" w:author="Charlotte Leemans" w:date="2021-03-17T12:49:00Z"/>
                <w:rFonts w:eastAsia="Times New Roman"/>
                <w:b/>
                <w:color w:val="FFFFFF" w:themeColor="background1"/>
                <w:sz w:val="20"/>
                <w:szCs w:val="22"/>
                <w:lang w:val="nl-NL"/>
              </w:rPr>
            </w:pPr>
          </w:p>
          <w:p w14:paraId="26B27FAD" w14:textId="21049373" w:rsidR="00EF3020" w:rsidRPr="00CF27DA" w:rsidRDefault="00EF3020" w:rsidP="00A36316">
            <w:pPr>
              <w:rPr>
                <w:rFonts w:eastAsia="Times New Roman"/>
                <w:b/>
                <w:color w:val="FFFFFF" w:themeColor="background1"/>
                <w:sz w:val="20"/>
                <w:szCs w:val="22"/>
                <w:lang w:val="nl-NL"/>
              </w:rPr>
            </w:pPr>
          </w:p>
        </w:tc>
      </w:tr>
      <w:tr w:rsidR="0064412B" w:rsidRPr="0096669E" w14:paraId="3DC4EECE" w14:textId="77777777" w:rsidTr="00D678E1">
        <w:tc>
          <w:tcPr>
            <w:tcW w:w="9634" w:type="dxa"/>
            <w:gridSpan w:val="2"/>
            <w:shd w:val="clear" w:color="auto" w:fill="auto"/>
          </w:tcPr>
          <w:p w14:paraId="2233F183" w14:textId="77777777"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online cursus volgen via website ‘minderdrinken.nl’</w:t>
            </w:r>
          </w:p>
        </w:tc>
      </w:tr>
    </w:tbl>
    <w:p w14:paraId="470A21DD" w14:textId="1ECA82B3" w:rsidR="005D11F9" w:rsidRPr="00B652C0" w:rsidRDefault="008810F7" w:rsidP="007379A3">
      <w:pPr>
        <w:pStyle w:val="Kop2"/>
        <w:rPr>
          <w:color w:val="000000" w:themeColor="text1"/>
          <w:sz w:val="24"/>
          <w:szCs w:val="24"/>
        </w:rPr>
      </w:pPr>
      <w:bookmarkStart w:id="147" w:name="_Toc66696370"/>
      <w:bookmarkStart w:id="148" w:name="INSTRUCTIONS"/>
      <w:bookmarkStart w:id="149" w:name="BKM_9F1804B0_89E9_433D_A13F_A714E8CD2595"/>
      <w:proofErr w:type="spellStart"/>
      <w:r w:rsidRPr="00B652C0">
        <w:rPr>
          <w:color w:val="000000" w:themeColor="text1"/>
          <w:sz w:val="24"/>
          <w:szCs w:val="24"/>
        </w:rPr>
        <w:t>Instructions</w:t>
      </w:r>
      <w:bookmarkEnd w:id="147"/>
      <w:proofErr w:type="spellEnd"/>
    </w:p>
    <w:bookmarkEnd w:id="148"/>
    <w:bookmarkEnd w:id="149"/>
    <w:p w14:paraId="6AC1EAA2" w14:textId="63045C76" w:rsidR="006316E0" w:rsidRPr="00D678E1" w:rsidRDefault="00373226" w:rsidP="006316E0">
      <w:pPr>
        <w:rPr>
          <w:rFonts w:eastAsia="Times New Roman"/>
          <w:color w:val="FF0000"/>
          <w:sz w:val="22"/>
          <w:lang w:val="nl-NL"/>
        </w:rPr>
      </w:pPr>
      <w:r>
        <w:rPr>
          <w:rFonts w:eastAsia="Times New Roman"/>
          <w:sz w:val="22"/>
          <w:lang w:val="nl-NL"/>
        </w:rPr>
        <w:t xml:space="preserve">Voor Positieve </w:t>
      </w:r>
      <w:ins w:id="150" w:author="Charlotte Leemans" w:date="2021-03-17T12:49:00Z">
        <w:r w:rsidR="00EF3020">
          <w:rPr>
            <w:rFonts w:eastAsia="Times New Roman"/>
            <w:sz w:val="22"/>
            <w:lang w:val="nl-NL"/>
          </w:rPr>
          <w:t>G</w:t>
        </w:r>
      </w:ins>
      <w:del w:id="151" w:author="Charlotte Leemans" w:date="2021-03-17T12:49:00Z">
        <w:r w:rsidDel="00EF3020">
          <w:rPr>
            <w:rFonts w:eastAsia="Times New Roman"/>
            <w:sz w:val="22"/>
            <w:lang w:val="nl-NL"/>
          </w:rPr>
          <w:delText>g</w:delText>
        </w:r>
      </w:del>
      <w:r>
        <w:rPr>
          <w:rFonts w:eastAsia="Times New Roman"/>
          <w:sz w:val="22"/>
          <w:lang w:val="nl-NL"/>
        </w:rPr>
        <w:t>ezondheid zijn er online tools en vragen</w:t>
      </w:r>
      <w:r w:rsidR="006316E0">
        <w:rPr>
          <w:rFonts w:eastAsia="Times New Roman"/>
          <w:sz w:val="22"/>
          <w:lang w:val="nl-NL"/>
        </w:rPr>
        <w:t>l</w:t>
      </w:r>
      <w:r>
        <w:rPr>
          <w:rFonts w:eastAsia="Times New Roman"/>
          <w:sz w:val="22"/>
          <w:lang w:val="nl-NL"/>
        </w:rPr>
        <w:t xml:space="preserve">ijsten beschikbaar. </w:t>
      </w:r>
      <w:r w:rsidR="005058A0" w:rsidRPr="00EF5147">
        <w:rPr>
          <w:rFonts w:eastAsia="Times New Roman"/>
          <w:sz w:val="22"/>
          <w:lang w:val="nl-NL"/>
        </w:rPr>
        <w:t xml:space="preserve">De regie over het invullen/scoren van het spinnenweb ligt te allen tijde bij de </w:t>
      </w:r>
      <w:r w:rsidR="00D678E1">
        <w:rPr>
          <w:rFonts w:eastAsia="Times New Roman"/>
          <w:sz w:val="22"/>
          <w:lang w:val="nl-NL"/>
        </w:rPr>
        <w:t>patiënt</w:t>
      </w:r>
      <w:r w:rsidR="006316E0">
        <w:rPr>
          <w:rFonts w:eastAsia="Times New Roman"/>
          <w:sz w:val="22"/>
          <w:lang w:val="nl-NL"/>
        </w:rPr>
        <w:t>: dat is degene die aangeeft hoe het gaat.</w:t>
      </w:r>
      <w:r w:rsidR="005058A0" w:rsidRPr="00EF5147">
        <w:rPr>
          <w:rFonts w:eastAsia="Times New Roman"/>
          <w:sz w:val="22"/>
          <w:lang w:val="nl-NL"/>
        </w:rPr>
        <w:t xml:space="preserve"> </w:t>
      </w:r>
      <w:r>
        <w:rPr>
          <w:rFonts w:eastAsia="Times New Roman"/>
          <w:sz w:val="22"/>
          <w:lang w:val="nl-NL"/>
        </w:rPr>
        <w:t xml:space="preserve">Op zes hoofddimensies </w:t>
      </w:r>
      <w:r w:rsidR="006316E0" w:rsidRPr="00EF5147">
        <w:rPr>
          <w:rFonts w:eastAsia="Times New Roman"/>
          <w:sz w:val="22"/>
          <w:lang w:val="nl-NL"/>
        </w:rPr>
        <w:t xml:space="preserve">kan </w:t>
      </w:r>
      <w:r w:rsidR="006316E0">
        <w:rPr>
          <w:rFonts w:eastAsia="Times New Roman"/>
          <w:sz w:val="22"/>
          <w:lang w:val="nl-NL"/>
        </w:rPr>
        <w:t xml:space="preserve">de </w:t>
      </w:r>
      <w:r w:rsidR="00D678E1">
        <w:rPr>
          <w:rFonts w:eastAsia="Times New Roman"/>
          <w:sz w:val="22"/>
          <w:lang w:val="nl-NL"/>
        </w:rPr>
        <w:t xml:space="preserve">patiënt </w:t>
      </w:r>
      <w:r w:rsidR="006316E0" w:rsidRPr="00EF5147">
        <w:rPr>
          <w:rFonts w:eastAsia="Times New Roman"/>
          <w:sz w:val="22"/>
          <w:lang w:val="nl-NL"/>
        </w:rPr>
        <w:t>ofwel direct scores geven of een vragenlijst</w:t>
      </w:r>
      <w:r w:rsidR="006316E0">
        <w:rPr>
          <w:rFonts w:eastAsia="Times New Roman"/>
          <w:sz w:val="22"/>
          <w:lang w:val="nl-NL"/>
        </w:rPr>
        <w:t xml:space="preserve"> </w:t>
      </w:r>
      <w:r w:rsidR="006316E0" w:rsidRPr="00EF5147">
        <w:rPr>
          <w:rFonts w:eastAsia="Times New Roman"/>
          <w:sz w:val="22"/>
          <w:lang w:val="nl-NL"/>
        </w:rPr>
        <w:t xml:space="preserve">invullen over </w:t>
      </w:r>
      <w:r w:rsidR="006316E0" w:rsidRPr="00EF5147">
        <w:rPr>
          <w:sz w:val="22"/>
          <w:lang w:val="nl-NL"/>
        </w:rPr>
        <w:t xml:space="preserve">onderwerpen die gerelateerd zijn aan de </w:t>
      </w:r>
      <w:r w:rsidR="006316E0">
        <w:rPr>
          <w:sz w:val="22"/>
          <w:lang w:val="nl-NL"/>
        </w:rPr>
        <w:t xml:space="preserve">zes </w:t>
      </w:r>
      <w:r w:rsidR="006316E0" w:rsidRPr="00EF5147">
        <w:rPr>
          <w:sz w:val="22"/>
          <w:lang w:val="nl-NL"/>
        </w:rPr>
        <w:t>hoofddimensies.</w:t>
      </w:r>
      <w:r w:rsidR="006316E0">
        <w:rPr>
          <w:sz w:val="22"/>
          <w:lang w:val="nl-NL"/>
        </w:rPr>
        <w:t xml:space="preserve"> </w:t>
      </w:r>
      <w:r w:rsidR="00D678E1">
        <w:rPr>
          <w:color w:val="FF0000"/>
          <w:sz w:val="22"/>
          <w:lang w:val="nl-NL"/>
        </w:rPr>
        <w:t>Van iedere dimensie beantwoordt de patiënt minimaal één vraag.</w:t>
      </w:r>
    </w:p>
    <w:p w14:paraId="2C533067" w14:textId="1CA43D6E" w:rsidR="005D11F9" w:rsidRPr="00EF5147" w:rsidRDefault="00EF3020" w:rsidP="006316E0">
      <w:pPr>
        <w:rPr>
          <w:rFonts w:eastAsia="Times New Roman"/>
          <w:sz w:val="22"/>
          <w:lang w:val="nl-NL"/>
        </w:rPr>
      </w:pPr>
      <w:ins w:id="152" w:author="Charlotte Leemans" w:date="2021-03-17T12:50:00Z">
        <w:r>
          <w:rPr>
            <w:sz w:val="22"/>
            <w:lang w:val="nl-NL"/>
          </w:rPr>
          <w:br/>
        </w:r>
      </w:ins>
      <w:r w:rsidR="004338D8" w:rsidRPr="00EF5147">
        <w:rPr>
          <w:sz w:val="22"/>
          <w:lang w:val="nl-NL"/>
        </w:rPr>
        <w:t>Door punten in het spinnenweb (de gegeven scores) met elkaar te verbinden ontstaat een gezondheidsoppervlak, welke ook door de online tool gegeneerd kan worden</w:t>
      </w:r>
      <w:r w:rsidR="000819FA">
        <w:rPr>
          <w:sz w:val="22"/>
          <w:lang w:val="nl-NL"/>
        </w:rPr>
        <w:t>.</w:t>
      </w:r>
      <w:ins w:id="153" w:author="Charlotte Leemans" w:date="2021-03-17T12:50:00Z">
        <w:r>
          <w:rPr>
            <w:sz w:val="22"/>
            <w:lang w:val="nl-NL"/>
          </w:rPr>
          <w:br/>
        </w:r>
      </w:ins>
    </w:p>
    <w:p w14:paraId="0E74BA4F" w14:textId="77777777" w:rsidR="005D11F9" w:rsidRPr="00B652C0" w:rsidRDefault="008810F7" w:rsidP="007379A3">
      <w:pPr>
        <w:pStyle w:val="Kop2"/>
        <w:rPr>
          <w:color w:val="000000" w:themeColor="text1"/>
          <w:sz w:val="24"/>
          <w:szCs w:val="24"/>
        </w:rPr>
      </w:pPr>
      <w:bookmarkStart w:id="154" w:name="_Toc66696371"/>
      <w:bookmarkStart w:id="155" w:name="INTERPRETATION"/>
      <w:bookmarkStart w:id="156" w:name="BKM_0773EDE8_4530_4C3E_9FBE_83632BEE1974"/>
      <w:proofErr w:type="spellStart"/>
      <w:r w:rsidRPr="00B652C0">
        <w:rPr>
          <w:color w:val="000000" w:themeColor="text1"/>
          <w:sz w:val="24"/>
          <w:szCs w:val="24"/>
        </w:rPr>
        <w:t>Interpretation</w:t>
      </w:r>
      <w:bookmarkEnd w:id="154"/>
      <w:proofErr w:type="spellEnd"/>
    </w:p>
    <w:bookmarkEnd w:id="155"/>
    <w:bookmarkEnd w:id="156"/>
    <w:p w14:paraId="2F1C28D7" w14:textId="09649D46"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 xml:space="preserve">Het gezondheidsoppervlak zegt niet zozeer wat over de daadwerkelijke gezondheid maar meer over de ervaren gezondheid. Vanuit de visie van </w:t>
      </w:r>
      <w:commentRangeStart w:id="157"/>
      <w:r w:rsidRPr="00EF5147">
        <w:rPr>
          <w:sz w:val="22"/>
          <w:lang w:val="nl-NL"/>
        </w:rPr>
        <w:t>PG</w:t>
      </w:r>
      <w:commentRangeEnd w:id="157"/>
      <w:r w:rsidR="00EF3020">
        <w:rPr>
          <w:rStyle w:val="Verwijzingopmerking"/>
        </w:rPr>
        <w:commentReference w:id="157"/>
      </w:r>
      <w:r w:rsidRPr="00EF5147">
        <w:rPr>
          <w:sz w:val="22"/>
          <w:lang w:val="nl-NL"/>
        </w:rPr>
        <w:t xml:space="preserve"> is gezondheid (groten)deels een individuele perceptie en kunnen er grote verschillen zitten tussen wat mensen belangrijk achten voor hun gezondheid en wat zij verstaan onder ‘gezond zijn’. Door de patiënt zelf te </w:t>
      </w:r>
      <w:r w:rsidRPr="00EF5147">
        <w:rPr>
          <w:sz w:val="22"/>
          <w:lang w:val="nl-NL"/>
        </w:rPr>
        <w:lastRenderedPageBreak/>
        <w:t xml:space="preserve">laten nadenken over de hoofddimensies, wordt snel duidelijk wat voor de patiënt </w:t>
      </w:r>
      <w:commentRangeStart w:id="158"/>
      <w:r w:rsidRPr="00EF5147">
        <w:rPr>
          <w:sz w:val="22"/>
          <w:lang w:val="nl-NL"/>
        </w:rPr>
        <w:t xml:space="preserve">(of cliënt) </w:t>
      </w:r>
      <w:commentRangeEnd w:id="158"/>
      <w:r w:rsidR="00EF3020">
        <w:rPr>
          <w:rStyle w:val="Verwijzingopmerking"/>
        </w:rPr>
        <w:commentReference w:id="158"/>
      </w:r>
      <w:r w:rsidRPr="00EF5147">
        <w:rPr>
          <w:sz w:val="22"/>
          <w:lang w:val="nl-NL"/>
        </w:rPr>
        <w:t>belangrijk is en waar de focus moet liggen in een begeleidingstraject.</w:t>
      </w:r>
      <w:ins w:id="159" w:author="Charlotte Leemans" w:date="2021-03-17T12:51:00Z">
        <w:r w:rsidR="00EF3020">
          <w:rPr>
            <w:sz w:val="22"/>
            <w:lang w:val="nl-NL"/>
          </w:rPr>
          <w:tab/>
        </w:r>
        <w:r w:rsidR="00EF3020">
          <w:rPr>
            <w:sz w:val="22"/>
            <w:lang w:val="nl-NL"/>
          </w:rPr>
          <w:br/>
        </w:r>
      </w:ins>
    </w:p>
    <w:p w14:paraId="66578629" w14:textId="77777777" w:rsidR="005D11F9" w:rsidRPr="00B652C0" w:rsidRDefault="008810F7" w:rsidP="007379A3">
      <w:pPr>
        <w:pStyle w:val="Kop2"/>
        <w:rPr>
          <w:color w:val="000000" w:themeColor="text1"/>
          <w:sz w:val="24"/>
          <w:szCs w:val="24"/>
        </w:rPr>
      </w:pPr>
      <w:bookmarkStart w:id="160" w:name="_Toc66696372"/>
      <w:bookmarkStart w:id="161" w:name="CARE_PROCESS"/>
      <w:bookmarkStart w:id="162" w:name="BKM_50C542B3_ABFD_4CE1_8C92_3260FCAF021B"/>
      <w:r w:rsidRPr="00B652C0">
        <w:rPr>
          <w:color w:val="000000" w:themeColor="text1"/>
          <w:sz w:val="24"/>
          <w:szCs w:val="24"/>
        </w:rPr>
        <w:t>Care Process</w:t>
      </w:r>
      <w:bookmarkEnd w:id="160"/>
    </w:p>
    <w:bookmarkEnd w:id="161"/>
    <w:bookmarkEnd w:id="162"/>
    <w:p w14:paraId="46C2CCBA" w14:textId="77777777"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Patiënt</w:t>
      </w:r>
      <w:r w:rsidR="00D678E1">
        <w:rPr>
          <w:rFonts w:eastAsia="Times New Roman"/>
          <w:sz w:val="22"/>
          <w:szCs w:val="22"/>
          <w:lang w:val="nl-NL"/>
        </w:rPr>
        <w:t xml:space="preserve"> </w:t>
      </w:r>
      <w:r w:rsidRPr="00EF5147">
        <w:rPr>
          <w:rFonts w:eastAsia="Times New Roman"/>
          <w:sz w:val="22"/>
          <w:szCs w:val="22"/>
          <w:lang w:val="nl-NL"/>
        </w:rPr>
        <w:t xml:space="preserve">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w:t>
      </w:r>
      <w:r w:rsidR="00D678E1">
        <w:rPr>
          <w:rFonts w:eastAsia="Times New Roman"/>
          <w:color w:val="FF0000"/>
          <w:sz w:val="22"/>
          <w:szCs w:val="22"/>
          <w:lang w:val="nl-NL"/>
        </w:rPr>
        <w:t xml:space="preserve">De patiënt beantwoord van </w:t>
      </w:r>
      <w:r w:rsidR="001B3B63">
        <w:rPr>
          <w:rFonts w:eastAsia="Times New Roman"/>
          <w:color w:val="FF0000"/>
          <w:sz w:val="22"/>
          <w:szCs w:val="22"/>
          <w:lang w:val="nl-NL"/>
        </w:rPr>
        <w:t xml:space="preserve">iedere dimensie minimaal </w:t>
      </w:r>
      <w:r w:rsidR="00D678E1">
        <w:rPr>
          <w:rFonts w:eastAsia="Times New Roman"/>
          <w:color w:val="FF0000"/>
          <w:sz w:val="22"/>
          <w:szCs w:val="22"/>
          <w:lang w:val="nl-NL"/>
        </w:rPr>
        <w:t xml:space="preserve">één </w:t>
      </w:r>
      <w:r w:rsidR="001B3B63">
        <w:rPr>
          <w:rFonts w:eastAsia="Times New Roman"/>
          <w:color w:val="FF0000"/>
          <w:sz w:val="22"/>
          <w:szCs w:val="22"/>
          <w:lang w:val="nl-NL"/>
        </w:rPr>
        <w:t xml:space="preserve">vraag. </w:t>
      </w:r>
      <w:r w:rsidR="00121ED9" w:rsidRPr="00EF5147">
        <w:rPr>
          <w:rFonts w:eastAsia="Times New Roman"/>
          <w:sz w:val="22"/>
          <w:szCs w:val="22"/>
          <w:lang w:val="nl-NL"/>
        </w:rPr>
        <w:t xml:space="preserve">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14:paraId="3A34E2BF" w14:textId="77777777" w:rsidR="00E31BCA" w:rsidRDefault="001B7EA3" w:rsidP="00A36316">
      <w:pPr>
        <w:pStyle w:val="Lijstalinea"/>
        <w:numPr>
          <w:ilvl w:val="0"/>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Zorg-/hulpverlener en patiënt</w:t>
      </w:r>
      <w:r w:rsidR="00121ED9" w:rsidRPr="00E31BCA">
        <w:rPr>
          <w:rFonts w:eastAsia="Times New Roman"/>
          <w:sz w:val="22"/>
          <w:szCs w:val="22"/>
          <w:lang w:val="nl-NL"/>
        </w:rPr>
        <w:t>:</w:t>
      </w:r>
      <w:bookmarkStart w:id="163" w:name="EXAMPLE_OF_THE_INSTRUMENT"/>
      <w:bookmarkStart w:id="164" w:name="BKM_861E659D_6CEE_4C8D_9F13_AAB66CB29FD6"/>
    </w:p>
    <w:p w14:paraId="19EB97CD" w14:textId="54426D9D" w:rsidR="00E31BCA" w:rsidRDefault="00EF3020" w:rsidP="00E31BCA">
      <w:pPr>
        <w:pStyle w:val="Lijstalinea"/>
        <w:numPr>
          <w:ilvl w:val="1"/>
          <w:numId w:val="2"/>
        </w:numPr>
        <w:spacing w:before="100" w:beforeAutospacing="1" w:after="100" w:afterAutospacing="1"/>
        <w:jc w:val="both"/>
        <w:rPr>
          <w:rFonts w:eastAsia="Times New Roman"/>
          <w:sz w:val="22"/>
          <w:szCs w:val="22"/>
          <w:lang w:val="nl-NL"/>
        </w:rPr>
      </w:pPr>
      <w:proofErr w:type="gramStart"/>
      <w:ins w:id="165" w:author="Charlotte Leemans" w:date="2021-03-17T12:51:00Z">
        <w:r>
          <w:rPr>
            <w:rFonts w:eastAsia="Times New Roman"/>
            <w:sz w:val="22"/>
            <w:szCs w:val="22"/>
            <w:lang w:val="nl-NL"/>
          </w:rPr>
          <w:t>b</w:t>
        </w:r>
      </w:ins>
      <w:proofErr w:type="gramEnd"/>
      <w:del w:id="166" w:author="Charlotte Leemans" w:date="2021-03-17T12:51:00Z">
        <w:r w:rsidR="00E31BCA" w:rsidRPr="00E31BCA" w:rsidDel="00EF3020">
          <w:rPr>
            <w:rFonts w:eastAsia="Times New Roman"/>
            <w:sz w:val="22"/>
            <w:szCs w:val="22"/>
            <w:lang w:val="nl-NL"/>
          </w:rPr>
          <w:delText>B</w:delText>
        </w:r>
      </w:del>
      <w:r w:rsidR="00E31BCA" w:rsidRPr="00E31BCA">
        <w:rPr>
          <w:rFonts w:eastAsia="Times New Roman"/>
          <w:sz w:val="22"/>
          <w:szCs w:val="22"/>
          <w:lang w:val="nl-NL"/>
        </w:rPr>
        <w:t>espreken de uitkomsten van de vragenlijst en wat voor de patiënt</w:t>
      </w:r>
      <w:r w:rsidR="00D678E1">
        <w:rPr>
          <w:rFonts w:eastAsia="Times New Roman"/>
          <w:sz w:val="22"/>
          <w:szCs w:val="22"/>
          <w:lang w:val="nl-NL"/>
        </w:rPr>
        <w:t xml:space="preserve"> </w:t>
      </w:r>
      <w:r w:rsidR="00E31BCA" w:rsidRPr="00E31BCA">
        <w:rPr>
          <w:rFonts w:eastAsia="Times New Roman"/>
          <w:sz w:val="22"/>
          <w:szCs w:val="22"/>
          <w:lang w:val="nl-NL"/>
        </w:rPr>
        <w:t>belangrijk is en wat men wil veranderen</w:t>
      </w:r>
      <w:ins w:id="167" w:author="Charlotte Leemans" w:date="2021-03-17T12:51:00Z">
        <w:r>
          <w:rPr>
            <w:rFonts w:eastAsia="Times New Roman"/>
            <w:sz w:val="22"/>
            <w:szCs w:val="22"/>
            <w:lang w:val="nl-NL"/>
          </w:rPr>
          <w:t>;</w:t>
        </w:r>
      </w:ins>
    </w:p>
    <w:p w14:paraId="7E2B41DA" w14:textId="1A99468B" w:rsidR="00E31BCA" w:rsidRDefault="00EF3020" w:rsidP="00E31BCA">
      <w:pPr>
        <w:pStyle w:val="Lijstalinea"/>
        <w:numPr>
          <w:ilvl w:val="1"/>
          <w:numId w:val="2"/>
        </w:numPr>
        <w:spacing w:before="100" w:beforeAutospacing="1" w:after="100" w:afterAutospacing="1"/>
        <w:jc w:val="both"/>
        <w:rPr>
          <w:rFonts w:eastAsia="Times New Roman"/>
          <w:sz w:val="22"/>
          <w:szCs w:val="22"/>
          <w:lang w:val="nl-NL"/>
        </w:rPr>
      </w:pPr>
      <w:proofErr w:type="gramStart"/>
      <w:ins w:id="168" w:author="Charlotte Leemans" w:date="2021-03-17T12:51:00Z">
        <w:r>
          <w:rPr>
            <w:rFonts w:eastAsia="Times New Roman"/>
            <w:sz w:val="22"/>
            <w:szCs w:val="22"/>
            <w:lang w:val="nl-NL"/>
          </w:rPr>
          <w:t>b</w:t>
        </w:r>
      </w:ins>
      <w:proofErr w:type="gramEnd"/>
      <w:del w:id="169" w:author="Charlotte Leemans" w:date="2021-03-17T12:51:00Z">
        <w:r w:rsidR="00E31BCA" w:rsidRPr="00E31BCA" w:rsidDel="00EF3020">
          <w:rPr>
            <w:rFonts w:eastAsia="Times New Roman"/>
            <w:sz w:val="22"/>
            <w:szCs w:val="22"/>
            <w:lang w:val="nl-NL"/>
          </w:rPr>
          <w:delText>B</w:delText>
        </w:r>
      </w:del>
      <w:r w:rsidR="00E31BCA" w:rsidRPr="00E31BCA">
        <w:rPr>
          <w:rFonts w:eastAsia="Times New Roman"/>
          <w:sz w:val="22"/>
          <w:szCs w:val="22"/>
          <w:lang w:val="nl-NL"/>
        </w:rPr>
        <w:t>edenken wie (of wat) in de omgeving kan helpen om de situatie te verbeteren waarbij de zorg-/hulpverlener voor de patiënt de verschillende mogelijkheden zichtbaar en vindbaar maakt.</w:t>
      </w:r>
      <w:ins w:id="170" w:author="Charlotte Leemans" w:date="2021-03-17T12:51:00Z">
        <w:r>
          <w:rPr>
            <w:rFonts w:eastAsia="Times New Roman"/>
            <w:sz w:val="22"/>
            <w:szCs w:val="22"/>
            <w:lang w:val="nl-NL"/>
          </w:rPr>
          <w:br/>
        </w:r>
      </w:ins>
    </w:p>
    <w:p w14:paraId="5C8A32BE" w14:textId="77777777" w:rsidR="005D11F9" w:rsidRPr="00B652C0" w:rsidRDefault="008810F7" w:rsidP="007379A3">
      <w:pPr>
        <w:pStyle w:val="Kop2"/>
        <w:rPr>
          <w:color w:val="000000" w:themeColor="text1"/>
          <w:sz w:val="24"/>
          <w:szCs w:val="24"/>
        </w:rPr>
      </w:pPr>
      <w:bookmarkStart w:id="171" w:name="_Toc66696373"/>
      <w:proofErr w:type="spellStart"/>
      <w:r w:rsidRPr="00B652C0">
        <w:rPr>
          <w:color w:val="000000" w:themeColor="text1"/>
          <w:sz w:val="24"/>
          <w:szCs w:val="24"/>
        </w:rPr>
        <w:t>Example</w:t>
      </w:r>
      <w:proofErr w:type="spellEnd"/>
      <w:r w:rsidRPr="00B652C0">
        <w:rPr>
          <w:color w:val="000000" w:themeColor="text1"/>
          <w:sz w:val="24"/>
          <w:szCs w:val="24"/>
        </w:rPr>
        <w:t xml:space="preserve"> of </w:t>
      </w:r>
      <w:proofErr w:type="spellStart"/>
      <w:r w:rsidRPr="00B652C0">
        <w:rPr>
          <w:color w:val="000000" w:themeColor="text1"/>
          <w:sz w:val="24"/>
          <w:szCs w:val="24"/>
        </w:rPr>
        <w:t>the</w:t>
      </w:r>
      <w:proofErr w:type="spellEnd"/>
      <w:r w:rsidRPr="00B652C0">
        <w:rPr>
          <w:color w:val="000000" w:themeColor="text1"/>
          <w:sz w:val="24"/>
          <w:szCs w:val="24"/>
        </w:rPr>
        <w:t xml:space="preserve"> Instrument</w:t>
      </w:r>
      <w:bookmarkEnd w:id="163"/>
      <w:bookmarkEnd w:id="164"/>
      <w:bookmarkEnd w:id="171"/>
    </w:p>
    <w:p w14:paraId="3CC98841" w14:textId="1F37F38D" w:rsidR="005D11F9" w:rsidRPr="00EF5147" w:rsidRDefault="00EF3020" w:rsidP="008E7128">
      <w:pPr>
        <w:spacing w:before="100" w:beforeAutospacing="1" w:after="100" w:afterAutospacing="1"/>
        <w:rPr>
          <w:rFonts w:eastAsia="Times New Roman"/>
          <w:sz w:val="20"/>
          <w:szCs w:val="22"/>
          <w:lang w:val="nl-NL"/>
        </w:rPr>
      </w:pPr>
      <w:ins w:id="172" w:author="Charlotte Leemans" w:date="2021-03-17T12:51:00Z">
        <w:r>
          <w:rPr>
            <w:sz w:val="22"/>
            <w:lang w:val="nl-NL"/>
          </w:rPr>
          <w:t>D</w:t>
        </w:r>
      </w:ins>
      <w:del w:id="173" w:author="Charlotte Leemans" w:date="2021-03-17T12:51:00Z">
        <w:r w:rsidR="00444968" w:rsidRPr="00EF5147" w:rsidDel="00EF3020">
          <w:rPr>
            <w:sz w:val="22"/>
            <w:lang w:val="nl-NL"/>
          </w:rPr>
          <w:delText>d</w:delText>
        </w:r>
      </w:del>
      <w:r w:rsidR="00444968" w:rsidRPr="00EF5147">
        <w:rPr>
          <w:sz w:val="22"/>
          <w:lang w:val="nl-NL"/>
        </w:rPr>
        <w:t>e uitwerking van dit concept in zes dimensies, afgebeeld in een spinnenweb</w:t>
      </w:r>
      <w:ins w:id="174" w:author="Charlotte Leemans" w:date="2021-03-17T12:51:00Z">
        <w:r>
          <w:rPr>
            <w:sz w:val="22"/>
            <w:lang w:val="nl-NL"/>
          </w:rPr>
          <w:t>.</w:t>
        </w:r>
        <w:r>
          <w:rPr>
            <w:sz w:val="22"/>
            <w:lang w:val="nl-NL"/>
          </w:rPr>
          <w:br/>
        </w:r>
      </w:ins>
    </w:p>
    <w:p w14:paraId="1A7CE84D" w14:textId="40871A20" w:rsidR="005D11F9" w:rsidRPr="00B652C0" w:rsidRDefault="008810F7" w:rsidP="007379A3">
      <w:pPr>
        <w:pStyle w:val="Kop2"/>
        <w:rPr>
          <w:color w:val="000000" w:themeColor="text1"/>
          <w:sz w:val="24"/>
          <w:szCs w:val="24"/>
        </w:rPr>
      </w:pPr>
      <w:bookmarkStart w:id="175" w:name="CONSTRAINTS"/>
      <w:bookmarkStart w:id="176" w:name="BKM_3FD9F9E8_1294_4C49_A288_B71850B6EBB9"/>
      <w:bookmarkStart w:id="177" w:name="_Toc66696374"/>
      <w:proofErr w:type="spellStart"/>
      <w:r w:rsidRPr="00B652C0">
        <w:rPr>
          <w:color w:val="000000" w:themeColor="text1"/>
          <w:sz w:val="24"/>
          <w:szCs w:val="24"/>
        </w:rPr>
        <w:t>Constraints</w:t>
      </w:r>
      <w:bookmarkEnd w:id="175"/>
      <w:bookmarkEnd w:id="176"/>
      <w:bookmarkEnd w:id="177"/>
      <w:proofErr w:type="spellEnd"/>
      <w:ins w:id="178" w:author="Charlotte Leemans" w:date="2021-03-17T12:51:00Z">
        <w:r w:rsidR="00EF3020">
          <w:rPr>
            <w:color w:val="000000" w:themeColor="text1"/>
            <w:sz w:val="24"/>
            <w:szCs w:val="24"/>
          </w:rPr>
          <w:br/>
        </w:r>
      </w:ins>
    </w:p>
    <w:p w14:paraId="44E89EC6" w14:textId="1A02166B" w:rsidR="005D11F9" w:rsidRPr="00B652C0" w:rsidRDefault="008810F7" w:rsidP="007379A3">
      <w:pPr>
        <w:pStyle w:val="Kop2"/>
        <w:rPr>
          <w:color w:val="000000" w:themeColor="text1"/>
          <w:sz w:val="24"/>
          <w:szCs w:val="24"/>
        </w:rPr>
      </w:pPr>
      <w:bookmarkStart w:id="179" w:name="_Toc66696375"/>
      <w:bookmarkStart w:id="180" w:name="ISSUES"/>
      <w:bookmarkStart w:id="181" w:name="BKM_DD67EACE_3371_4A88_B468_536DED5744DB"/>
      <w:r w:rsidRPr="00B652C0">
        <w:rPr>
          <w:color w:val="000000" w:themeColor="text1"/>
          <w:sz w:val="24"/>
          <w:szCs w:val="24"/>
        </w:rPr>
        <w:t>Issues</w:t>
      </w:r>
      <w:bookmarkEnd w:id="179"/>
      <w:ins w:id="182" w:author="Charlotte Leemans" w:date="2021-03-17T12:51:00Z">
        <w:r w:rsidR="00EF3020">
          <w:rPr>
            <w:color w:val="000000" w:themeColor="text1"/>
            <w:sz w:val="24"/>
            <w:szCs w:val="24"/>
          </w:rPr>
          <w:br/>
        </w:r>
      </w:ins>
    </w:p>
    <w:p w14:paraId="2B1FF2BD" w14:textId="77777777" w:rsidR="005D11F9" w:rsidRPr="00B652C0" w:rsidRDefault="008810F7" w:rsidP="007379A3">
      <w:pPr>
        <w:pStyle w:val="Kop2"/>
        <w:rPr>
          <w:color w:val="000000" w:themeColor="text1"/>
          <w:sz w:val="24"/>
          <w:szCs w:val="24"/>
        </w:rPr>
      </w:pPr>
      <w:bookmarkStart w:id="183" w:name="_Toc66696376"/>
      <w:bookmarkStart w:id="184" w:name="REFERENCES"/>
      <w:bookmarkStart w:id="185" w:name="BKM_D8B0B2A4_334C_4827_8CA9_43CA4237EC18"/>
      <w:bookmarkEnd w:id="180"/>
      <w:bookmarkEnd w:id="181"/>
      <w:r w:rsidRPr="00B652C0">
        <w:rPr>
          <w:color w:val="000000" w:themeColor="text1"/>
          <w:sz w:val="24"/>
          <w:szCs w:val="24"/>
        </w:rPr>
        <w:t>References</w:t>
      </w:r>
      <w:bookmarkEnd w:id="183"/>
    </w:p>
    <w:p w14:paraId="03B00A37" w14:textId="77777777" w:rsidR="00EF5147" w:rsidRPr="00F647F7" w:rsidRDefault="005E0E63" w:rsidP="00EF5147">
      <w:pPr>
        <w:pStyle w:val="Lijstalinea"/>
        <w:numPr>
          <w:ilvl w:val="0"/>
          <w:numId w:val="1"/>
        </w:numPr>
        <w:rPr>
          <w:lang w:val="nl-NL"/>
        </w:rPr>
      </w:pPr>
      <w:hyperlink r:id="rId25" w:history="1">
        <w:r w:rsidR="00EF5147" w:rsidRPr="00F647F7">
          <w:rPr>
            <w:rStyle w:val="Hyperlink"/>
            <w:lang w:val="nl-NL"/>
          </w:rPr>
          <w:t>https://iph.nl/positieve-gezondheid/wat-is-het/</w:t>
        </w:r>
      </w:hyperlink>
    </w:p>
    <w:p w14:paraId="13849362" w14:textId="77777777" w:rsidR="00EF5147" w:rsidRPr="00F647F7" w:rsidRDefault="005E0E63" w:rsidP="00EF5147">
      <w:pPr>
        <w:pStyle w:val="Lijstalinea"/>
        <w:numPr>
          <w:ilvl w:val="0"/>
          <w:numId w:val="1"/>
        </w:numPr>
        <w:rPr>
          <w:rFonts w:eastAsia="Times New Roman"/>
          <w:sz w:val="22"/>
          <w:szCs w:val="22"/>
          <w:lang w:val="nl-NL"/>
        </w:rPr>
      </w:pPr>
      <w:hyperlink r:id="rId26" w:history="1">
        <w:r w:rsidR="00EF5147" w:rsidRPr="00F647F7">
          <w:rPr>
            <w:rStyle w:val="Hyperlink"/>
            <w:lang w:val="nl-NL"/>
          </w:rPr>
          <w:t>https://iph.nl/wp-content/uploads/2018/09/iph-positieve-gezondheid-in-perspectief-.pdf</w:t>
        </w:r>
      </w:hyperlink>
    </w:p>
    <w:p w14:paraId="6016E14E" w14:textId="5D22C3B6" w:rsidR="00EF5147" w:rsidRPr="00F647F7" w:rsidRDefault="005E0E63" w:rsidP="00E31BCA">
      <w:pPr>
        <w:pStyle w:val="Lijstalinea"/>
        <w:numPr>
          <w:ilvl w:val="0"/>
          <w:numId w:val="1"/>
        </w:numPr>
        <w:rPr>
          <w:lang w:val="nl-NL"/>
        </w:rPr>
      </w:pPr>
      <w:hyperlink r:id="rId27" w:history="1">
        <w:r w:rsidR="00EF5147" w:rsidRPr="00F647F7">
          <w:rPr>
            <w:rStyle w:val="Hyperlink"/>
            <w:lang w:val="nl-NL"/>
          </w:rPr>
          <w:t>https://iph.nl/wp-content/uploads/2019/07/iph-aanbevelingen-voor-het-meten-van-pg-v4.pdf</w:t>
        </w:r>
      </w:hyperlink>
      <w:ins w:id="186" w:author="Charlotte Leemans" w:date="2021-03-17T12:51:00Z">
        <w:r w:rsidR="00EF3020">
          <w:rPr>
            <w:rStyle w:val="Hyperlink"/>
            <w:lang w:val="nl-NL"/>
          </w:rPr>
          <w:br/>
        </w:r>
      </w:ins>
    </w:p>
    <w:p w14:paraId="68CE4AD8" w14:textId="19BB09D7" w:rsidR="005D11F9" w:rsidRPr="00B652C0" w:rsidRDefault="008810F7" w:rsidP="007379A3">
      <w:pPr>
        <w:pStyle w:val="Kop2"/>
        <w:rPr>
          <w:color w:val="000000" w:themeColor="text1"/>
          <w:sz w:val="24"/>
          <w:szCs w:val="24"/>
        </w:rPr>
      </w:pPr>
      <w:bookmarkStart w:id="187" w:name="FUNCTIONAL_MODEL"/>
      <w:bookmarkStart w:id="188" w:name="BKM_18073E7C_DDD7_4441_B001_C5B68EB9A3A1"/>
      <w:bookmarkStart w:id="189" w:name="_Toc66696377"/>
      <w:bookmarkEnd w:id="184"/>
      <w:bookmarkEnd w:id="185"/>
      <w:proofErr w:type="spellStart"/>
      <w:r w:rsidRPr="00B652C0">
        <w:rPr>
          <w:color w:val="000000" w:themeColor="text1"/>
          <w:sz w:val="24"/>
          <w:szCs w:val="24"/>
        </w:rPr>
        <w:t>Functional</w:t>
      </w:r>
      <w:proofErr w:type="spellEnd"/>
      <w:r w:rsidRPr="00B652C0">
        <w:rPr>
          <w:color w:val="000000" w:themeColor="text1"/>
          <w:sz w:val="24"/>
          <w:szCs w:val="24"/>
        </w:rPr>
        <w:t xml:space="preserve"> Model</w:t>
      </w:r>
      <w:bookmarkEnd w:id="187"/>
      <w:bookmarkEnd w:id="188"/>
      <w:bookmarkEnd w:id="189"/>
      <w:ins w:id="190" w:author="Charlotte Leemans" w:date="2021-03-17T12:51:00Z">
        <w:r w:rsidR="00EF3020">
          <w:rPr>
            <w:color w:val="000000" w:themeColor="text1"/>
            <w:sz w:val="24"/>
            <w:szCs w:val="24"/>
          </w:rPr>
          <w:br/>
        </w:r>
      </w:ins>
    </w:p>
    <w:p w14:paraId="4D1A34AF" w14:textId="37754616" w:rsidR="005D11F9" w:rsidRPr="00B652C0" w:rsidRDefault="008810F7" w:rsidP="007379A3">
      <w:pPr>
        <w:pStyle w:val="Kop2"/>
        <w:rPr>
          <w:color w:val="000000" w:themeColor="text1"/>
          <w:sz w:val="24"/>
          <w:szCs w:val="24"/>
        </w:rPr>
      </w:pPr>
      <w:bookmarkStart w:id="191" w:name="TRACEABILITY_TO_OTHER_STANDARDS"/>
      <w:bookmarkStart w:id="192" w:name="BKM_C4609206_DAFC_4655_A474_E9888B78A27E"/>
      <w:bookmarkStart w:id="193" w:name="_Toc66696378"/>
      <w:proofErr w:type="spellStart"/>
      <w:r w:rsidRPr="00B652C0">
        <w:rPr>
          <w:color w:val="000000" w:themeColor="text1"/>
          <w:sz w:val="24"/>
          <w:szCs w:val="24"/>
        </w:rPr>
        <w:t>Traceability</w:t>
      </w:r>
      <w:proofErr w:type="spellEnd"/>
      <w:r w:rsidRPr="00B652C0">
        <w:rPr>
          <w:color w:val="000000" w:themeColor="text1"/>
          <w:sz w:val="24"/>
          <w:szCs w:val="24"/>
        </w:rPr>
        <w:t xml:space="preserve"> </w:t>
      </w:r>
      <w:proofErr w:type="spellStart"/>
      <w:r w:rsidRPr="00B652C0">
        <w:rPr>
          <w:color w:val="000000" w:themeColor="text1"/>
          <w:sz w:val="24"/>
          <w:szCs w:val="24"/>
        </w:rPr>
        <w:t>to</w:t>
      </w:r>
      <w:proofErr w:type="spellEnd"/>
      <w:r w:rsidRPr="00B652C0">
        <w:rPr>
          <w:color w:val="000000" w:themeColor="text1"/>
          <w:sz w:val="24"/>
          <w:szCs w:val="24"/>
        </w:rPr>
        <w:t xml:space="preserve"> </w:t>
      </w:r>
      <w:proofErr w:type="spellStart"/>
      <w:r w:rsidRPr="00B652C0">
        <w:rPr>
          <w:color w:val="000000" w:themeColor="text1"/>
          <w:sz w:val="24"/>
          <w:szCs w:val="24"/>
        </w:rPr>
        <w:t>other</w:t>
      </w:r>
      <w:proofErr w:type="spellEnd"/>
      <w:r w:rsidRPr="00B652C0">
        <w:rPr>
          <w:color w:val="000000" w:themeColor="text1"/>
          <w:sz w:val="24"/>
          <w:szCs w:val="24"/>
        </w:rPr>
        <w:t xml:space="preserve"> Standards</w:t>
      </w:r>
      <w:bookmarkEnd w:id="191"/>
      <w:bookmarkEnd w:id="192"/>
      <w:bookmarkEnd w:id="193"/>
      <w:ins w:id="194" w:author="Charlotte Leemans" w:date="2021-03-17T12:52:00Z">
        <w:r w:rsidR="00EF3020">
          <w:rPr>
            <w:color w:val="000000" w:themeColor="text1"/>
            <w:sz w:val="24"/>
            <w:szCs w:val="24"/>
          </w:rPr>
          <w:br/>
        </w:r>
      </w:ins>
    </w:p>
    <w:p w14:paraId="0163ECDA" w14:textId="77777777" w:rsidR="005D11F9" w:rsidRPr="00B652C0" w:rsidRDefault="008810F7" w:rsidP="007379A3">
      <w:pPr>
        <w:pStyle w:val="Kop2"/>
        <w:rPr>
          <w:color w:val="000000" w:themeColor="text1"/>
          <w:sz w:val="24"/>
          <w:szCs w:val="24"/>
        </w:rPr>
      </w:pPr>
      <w:bookmarkStart w:id="195" w:name="_Toc66696379"/>
      <w:bookmarkStart w:id="196" w:name="DISCLAIMER"/>
      <w:bookmarkStart w:id="197" w:name="BKM_12395FED_FEE5_44D1_83A3_B5E11F3BF806"/>
      <w:r w:rsidRPr="00B652C0">
        <w:rPr>
          <w:color w:val="000000" w:themeColor="text1"/>
          <w:sz w:val="24"/>
          <w:szCs w:val="24"/>
        </w:rPr>
        <w:t>Disclaimer</w:t>
      </w:r>
      <w:bookmarkEnd w:id="195"/>
    </w:p>
    <w:p w14:paraId="71822169" w14:textId="24FF61D1" w:rsidR="005D11F9" w:rsidRPr="00C97076" w:rsidRDefault="003B0EB9" w:rsidP="00A506EC">
      <w:pPr>
        <w:keepNext/>
        <w:jc w:val="both"/>
        <w:rPr>
          <w:rFonts w:eastAsia="Times New Roman"/>
          <w:sz w:val="22"/>
          <w:szCs w:val="22"/>
          <w:lang w:val="nl-NL"/>
        </w:rPr>
      </w:pPr>
      <w:r>
        <w:rPr>
          <w:rFonts w:eastAsia="Times New Roman"/>
          <w:sz w:val="22"/>
          <w:szCs w:val="22"/>
          <w:lang w:val="nl-NL"/>
        </w:rPr>
        <w:t>De Nederlandse ggz</w:t>
      </w:r>
      <w:r w:rsidR="008810F7" w:rsidRPr="00C97076">
        <w:rPr>
          <w:rFonts w:eastAsia="Times New Roman"/>
          <w:sz w:val="22"/>
          <w:szCs w:val="22"/>
          <w:lang w:val="nl-NL"/>
        </w:rPr>
        <w:t xml:space="preserve"> in de rol van opdrachtgever en Results 4 Care B.V. als uitvoerder besteden de grootst mogelijke zorg aan de betrouwbaarheid en actualiteit van de gegevens in deze </w:t>
      </w:r>
      <w:ins w:id="198" w:author="Charlotte Leemans" w:date="2021-03-17T12:52:00Z">
        <w:r w:rsidR="00EF3020">
          <w:rPr>
            <w:rFonts w:eastAsia="Times New Roman"/>
            <w:sz w:val="22"/>
            <w:szCs w:val="22"/>
            <w:lang w:val="nl-NL"/>
          </w:rPr>
          <w:t>z</w:t>
        </w:r>
      </w:ins>
      <w:del w:id="199" w:author="Charlotte Leemans" w:date="2021-03-17T12:52:00Z">
        <w:r w:rsidR="008810F7" w:rsidRPr="00C97076" w:rsidDel="00EF3020">
          <w:rPr>
            <w:rFonts w:eastAsia="Times New Roman"/>
            <w:sz w:val="22"/>
            <w:szCs w:val="22"/>
            <w:lang w:val="nl-NL"/>
          </w:rPr>
          <w:delText>Z</w:delText>
        </w:r>
      </w:del>
      <w:r w:rsidR="008810F7" w:rsidRPr="00C97076">
        <w:rPr>
          <w:rFonts w:eastAsia="Times New Roman"/>
          <w:sz w:val="22"/>
          <w:szCs w:val="22"/>
          <w:lang w:val="nl-NL"/>
        </w:rPr>
        <w:t>org</w:t>
      </w:r>
      <w:del w:id="200" w:author="Charlotte Leemans" w:date="2021-03-17T12:52:00Z">
        <w:r w:rsidR="008810F7" w:rsidRPr="00C97076" w:rsidDel="00EF3020">
          <w:rPr>
            <w:rFonts w:eastAsia="Times New Roman"/>
            <w:sz w:val="22"/>
            <w:szCs w:val="22"/>
            <w:lang w:val="nl-NL"/>
          </w:rPr>
          <w:delText xml:space="preserve"> I</w:delText>
        </w:r>
      </w:del>
      <w:ins w:id="201" w:author="Charlotte Leemans" w:date="2021-03-17T12:52:00Z">
        <w:r w:rsidR="00EF3020">
          <w:rPr>
            <w:rFonts w:eastAsia="Times New Roman"/>
            <w:sz w:val="22"/>
            <w:szCs w:val="22"/>
            <w:lang w:val="nl-NL"/>
          </w:rPr>
          <w:t>i</w:t>
        </w:r>
      </w:ins>
      <w:r w:rsidR="008810F7" w:rsidRPr="00C97076">
        <w:rPr>
          <w:rFonts w:eastAsia="Times New Roman"/>
          <w:sz w:val="22"/>
          <w:szCs w:val="22"/>
          <w:lang w:val="nl-NL"/>
        </w:rPr>
        <w:t>nformatie</w:t>
      </w:r>
      <w:del w:id="202" w:author="Charlotte Leemans" w:date="2021-03-17T12:52:00Z">
        <w:r w:rsidR="008810F7" w:rsidRPr="00C97076" w:rsidDel="00EF3020">
          <w:rPr>
            <w:rFonts w:eastAsia="Times New Roman"/>
            <w:sz w:val="22"/>
            <w:szCs w:val="22"/>
            <w:lang w:val="nl-NL"/>
          </w:rPr>
          <w:delText xml:space="preserve"> B</w:delText>
        </w:r>
      </w:del>
      <w:ins w:id="203" w:author="Charlotte Leemans" w:date="2021-03-17T12:52:00Z">
        <w:r w:rsidR="00EF3020">
          <w:rPr>
            <w:rFonts w:eastAsia="Times New Roman"/>
            <w:sz w:val="22"/>
            <w:szCs w:val="22"/>
            <w:lang w:val="nl-NL"/>
          </w:rPr>
          <w:t>b</w:t>
        </w:r>
      </w:ins>
      <w:r w:rsidR="008810F7" w:rsidRPr="00C97076">
        <w:rPr>
          <w:rFonts w:eastAsia="Times New Roman"/>
          <w:sz w:val="22"/>
          <w:szCs w:val="22"/>
          <w:lang w:val="nl-NL"/>
        </w:rPr>
        <w:t>ouwsteen (</w:t>
      </w:r>
      <w:proofErr w:type="spellStart"/>
      <w:r w:rsidR="008810F7" w:rsidRPr="00C97076">
        <w:rPr>
          <w:rFonts w:eastAsia="Times New Roman"/>
          <w:sz w:val="22"/>
          <w:szCs w:val="22"/>
          <w:lang w:val="nl-NL"/>
        </w:rPr>
        <w:t>zib</w:t>
      </w:r>
      <w:proofErr w:type="spellEnd"/>
      <w:r w:rsidR="008810F7" w:rsidRPr="00C97076">
        <w:rPr>
          <w:rFonts w:eastAsia="Times New Roman"/>
          <w:sz w:val="22"/>
          <w:szCs w:val="22"/>
          <w:lang w:val="nl-NL"/>
        </w:rPr>
        <w:t xml:space="preserve">). Onjuistheden en onvolledigheden kunnen echter voorkomen. </w:t>
      </w:r>
      <w:r>
        <w:rPr>
          <w:rFonts w:eastAsia="Times New Roman"/>
          <w:sz w:val="22"/>
          <w:szCs w:val="22"/>
          <w:lang w:val="nl-NL"/>
        </w:rPr>
        <w:t>De Nederlandse ggz</w:t>
      </w:r>
      <w:r w:rsidR="008810F7" w:rsidRPr="00C97076">
        <w:rPr>
          <w:rFonts w:eastAsia="Times New Roman"/>
          <w:sz w:val="22"/>
          <w:szCs w:val="22"/>
          <w:lang w:val="nl-NL"/>
        </w:rPr>
        <w:t xml:space="preserv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Pr>
          <w:rFonts w:eastAsia="Times New Roman"/>
          <w:sz w:val="22"/>
          <w:szCs w:val="22"/>
          <w:lang w:val="nl-NL"/>
        </w:rPr>
        <w:t>De Nederlandse ggz</w:t>
      </w:r>
      <w:r w:rsidR="008810F7" w:rsidRPr="00C97076">
        <w:rPr>
          <w:rFonts w:eastAsia="Times New Roman"/>
          <w:sz w:val="22"/>
          <w:szCs w:val="22"/>
          <w:lang w:val="nl-NL"/>
        </w:rPr>
        <w:t xml:space="preserve"> of Results 4 Care, of door </w:t>
      </w:r>
      <w:ins w:id="204" w:author="Charlotte Leemans" w:date="2021-03-17T12:52:00Z">
        <w:r w:rsidR="00EF3020">
          <w:rPr>
            <w:rFonts w:eastAsia="Times New Roman"/>
            <w:sz w:val="22"/>
            <w:szCs w:val="22"/>
            <w:lang w:val="nl-NL"/>
          </w:rPr>
          <w:t>u</w:t>
        </w:r>
      </w:ins>
      <w:del w:id="205" w:author="Charlotte Leemans" w:date="2021-03-17T12:52:00Z">
        <w:r w:rsidR="008810F7" w:rsidRPr="00C97076" w:rsidDel="00EF3020">
          <w:rPr>
            <w:rFonts w:eastAsia="Times New Roman"/>
            <w:sz w:val="22"/>
            <w:szCs w:val="22"/>
            <w:lang w:val="nl-NL"/>
          </w:rPr>
          <w:delText>U</w:delText>
        </w:r>
      </w:del>
      <w:r w:rsidR="008810F7" w:rsidRPr="00C97076">
        <w:rPr>
          <w:rFonts w:eastAsia="Times New Roman"/>
          <w:sz w:val="22"/>
          <w:szCs w:val="22"/>
          <w:lang w:val="nl-NL"/>
        </w:rPr>
        <w:t xml:space="preserve"> </w:t>
      </w:r>
      <w:r w:rsidR="008810F7" w:rsidRPr="00C97076">
        <w:rPr>
          <w:rFonts w:eastAsia="Times New Roman"/>
          <w:sz w:val="22"/>
          <w:szCs w:val="22"/>
          <w:lang w:val="nl-NL"/>
        </w:rPr>
        <w:lastRenderedPageBreak/>
        <w:t xml:space="preserve">aan </w:t>
      </w:r>
      <w:ins w:id="206" w:author="Charlotte Leemans" w:date="2021-03-17T12:52:00Z">
        <w:r w:rsidR="00EF3020">
          <w:rPr>
            <w:rFonts w:eastAsia="Times New Roman"/>
            <w:sz w:val="22"/>
            <w:szCs w:val="22"/>
            <w:lang w:val="nl-NL"/>
          </w:rPr>
          <w:t>d</w:t>
        </w:r>
      </w:ins>
      <w:del w:id="207" w:author="Charlotte Leemans" w:date="2021-03-17T12:52:00Z">
        <w:r w:rsidDel="00EF3020">
          <w:rPr>
            <w:rFonts w:eastAsia="Times New Roman"/>
            <w:sz w:val="22"/>
            <w:szCs w:val="22"/>
            <w:lang w:val="nl-NL"/>
          </w:rPr>
          <w:delText>D</w:delText>
        </w:r>
      </w:del>
      <w:r>
        <w:rPr>
          <w:rFonts w:eastAsia="Times New Roman"/>
          <w:sz w:val="22"/>
          <w:szCs w:val="22"/>
          <w:lang w:val="nl-NL"/>
        </w:rPr>
        <w:t>e Nederlandse ggz</w:t>
      </w:r>
      <w:r w:rsidR="008810F7" w:rsidRPr="00C97076">
        <w:rPr>
          <w:rFonts w:eastAsia="Times New Roman"/>
          <w:sz w:val="22"/>
          <w:szCs w:val="22"/>
          <w:lang w:val="nl-NL"/>
        </w:rPr>
        <w:t xml:space="preserve"> of Results 4 Care via een website van </w:t>
      </w:r>
      <w:ins w:id="208" w:author="Charlotte Leemans" w:date="2021-03-17T12:52:00Z">
        <w:r w:rsidR="00EF3020">
          <w:rPr>
            <w:rFonts w:eastAsia="Times New Roman"/>
            <w:sz w:val="22"/>
            <w:szCs w:val="22"/>
            <w:lang w:val="nl-NL"/>
          </w:rPr>
          <w:t>d</w:t>
        </w:r>
      </w:ins>
      <w:del w:id="209" w:author="Charlotte Leemans" w:date="2021-03-17T12:52:00Z">
        <w:r w:rsidDel="00EF3020">
          <w:rPr>
            <w:rFonts w:eastAsia="Times New Roman"/>
            <w:sz w:val="22"/>
            <w:szCs w:val="22"/>
            <w:lang w:val="nl-NL"/>
          </w:rPr>
          <w:delText>D</w:delText>
        </w:r>
      </w:del>
      <w:r>
        <w:rPr>
          <w:rFonts w:eastAsia="Times New Roman"/>
          <w:sz w:val="22"/>
          <w:szCs w:val="22"/>
          <w:lang w:val="nl-NL"/>
        </w:rPr>
        <w:t>e Nederlandse ggz</w:t>
      </w:r>
      <w:r w:rsidR="008810F7" w:rsidRPr="00C97076">
        <w:rPr>
          <w:rFonts w:eastAsia="Times New Roman"/>
          <w:sz w:val="22"/>
          <w:szCs w:val="22"/>
          <w:lang w:val="nl-NL"/>
        </w:rPr>
        <w:t xml:space="preserve"> of Results 4 Care of via e-mail, of anderszins langs elektronische weg.</w:t>
      </w:r>
    </w:p>
    <w:p w14:paraId="2848BE85" w14:textId="77777777" w:rsidR="005D11F9" w:rsidRPr="00C97076" w:rsidRDefault="005D11F9" w:rsidP="00C97076">
      <w:pPr>
        <w:jc w:val="both"/>
        <w:rPr>
          <w:rFonts w:eastAsia="Times New Roman"/>
          <w:sz w:val="22"/>
          <w:szCs w:val="22"/>
          <w:lang w:val="nl-NL"/>
        </w:rPr>
      </w:pPr>
    </w:p>
    <w:p w14:paraId="09C1BF9F" w14:textId="1F196276"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Tevens aanvaarden </w:t>
      </w:r>
      <w:ins w:id="210" w:author="Charlotte Leemans" w:date="2021-03-17T12:53:00Z">
        <w:r w:rsidR="00EF3020">
          <w:rPr>
            <w:rFonts w:eastAsia="Times New Roman"/>
            <w:sz w:val="22"/>
            <w:szCs w:val="22"/>
            <w:lang w:val="nl-NL"/>
          </w:rPr>
          <w:t>d</w:t>
        </w:r>
      </w:ins>
      <w:del w:id="211" w:author="Charlotte Leemans" w:date="2021-03-17T12:53:00Z">
        <w:r w:rsidR="003B0EB9" w:rsidDel="00EF3020">
          <w:rPr>
            <w:rFonts w:eastAsia="Times New Roman"/>
            <w:sz w:val="22"/>
            <w:szCs w:val="22"/>
            <w:lang w:val="nl-NL"/>
          </w:rPr>
          <w:delText>D</w:delText>
        </w:r>
      </w:del>
      <w:r w:rsidR="003B0EB9">
        <w:rPr>
          <w:rFonts w:eastAsia="Times New Roman"/>
          <w:sz w:val="22"/>
          <w:szCs w:val="22"/>
          <w:lang w:val="nl-NL"/>
        </w:rPr>
        <w:t>e Nederlandse ggz</w:t>
      </w:r>
      <w:r w:rsidRPr="00C97076">
        <w:rPr>
          <w:rFonts w:eastAsia="Times New Roman"/>
          <w:sz w:val="22"/>
          <w:szCs w:val="22"/>
          <w:lang w:val="nl-NL"/>
        </w:rPr>
        <w:t xml:space="preserve"> en Results 4 Care geen aansprakelijkheid voor eventuele schade die geleden wordt als gevolg van het gebruik van gegevens, adviezen of ideeën verstrekt door of namens</w:t>
      </w:r>
      <w:ins w:id="212" w:author="Charlotte Leemans" w:date="2021-03-17T12:53:00Z">
        <w:r w:rsidR="00EF3020">
          <w:rPr>
            <w:rFonts w:eastAsia="Times New Roman"/>
            <w:sz w:val="22"/>
            <w:szCs w:val="22"/>
            <w:lang w:val="nl-NL"/>
          </w:rPr>
          <w:t xml:space="preserve"> </w:t>
        </w:r>
      </w:ins>
      <w:del w:id="213" w:author="Charlotte Leemans" w:date="2021-03-17T12:53:00Z">
        <w:r w:rsidRPr="00C97076" w:rsidDel="00EF3020">
          <w:rPr>
            <w:rFonts w:eastAsia="Times New Roman"/>
            <w:sz w:val="22"/>
            <w:szCs w:val="22"/>
            <w:lang w:val="nl-NL"/>
          </w:rPr>
          <w:delText xml:space="preserve"> </w:delText>
        </w:r>
      </w:del>
      <w:ins w:id="214" w:author="Charlotte Leemans" w:date="2021-03-17T12:53:00Z">
        <w:r w:rsidR="00EF3020">
          <w:rPr>
            <w:rFonts w:eastAsia="Times New Roman"/>
            <w:sz w:val="22"/>
            <w:szCs w:val="22"/>
            <w:lang w:val="nl-NL"/>
          </w:rPr>
          <w:t>d</w:t>
        </w:r>
      </w:ins>
      <w:del w:id="215" w:author="Charlotte Leemans" w:date="2021-03-17T12:53:00Z">
        <w:r w:rsidR="003B0EB9" w:rsidDel="00EF3020">
          <w:rPr>
            <w:rFonts w:eastAsia="Times New Roman"/>
            <w:sz w:val="22"/>
            <w:szCs w:val="22"/>
            <w:lang w:val="nl-NL"/>
          </w:rPr>
          <w:delText>D</w:delText>
        </w:r>
      </w:del>
      <w:r w:rsidR="003B0EB9">
        <w:rPr>
          <w:rFonts w:eastAsia="Times New Roman"/>
          <w:sz w:val="22"/>
          <w:szCs w:val="22"/>
          <w:lang w:val="nl-NL"/>
        </w:rPr>
        <w:t>e Nederlandse ggz</w:t>
      </w:r>
      <w:r w:rsidRPr="00C97076">
        <w:rPr>
          <w:rFonts w:eastAsia="Times New Roman"/>
          <w:sz w:val="22"/>
          <w:szCs w:val="22"/>
          <w:lang w:val="nl-NL"/>
        </w:rPr>
        <w:t xml:space="preserve"> of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via deze zib. </w:t>
      </w:r>
      <w:r w:rsidR="003B0EB9">
        <w:rPr>
          <w:rFonts w:eastAsia="Times New Roman"/>
          <w:sz w:val="22"/>
          <w:szCs w:val="22"/>
          <w:lang w:val="nl-NL"/>
        </w:rPr>
        <w:t>De Nederlandse ggz</w:t>
      </w:r>
      <w:r w:rsidRPr="00C97076">
        <w:rPr>
          <w:rFonts w:eastAsia="Times New Roman"/>
          <w:sz w:val="22"/>
          <w:szCs w:val="22"/>
          <w:lang w:val="nl-NL"/>
        </w:rPr>
        <w:t xml:space="preserve"> en Results 4 Care aanvaarden geen verantwoordelijkheid voor de inhoud van informatie in deze zib waarnaar of waarvan met een hyperlink of anderszins wordt verwezen.</w:t>
      </w:r>
    </w:p>
    <w:p w14:paraId="68E0FF4A" w14:textId="77777777" w:rsidR="005D11F9" w:rsidRPr="00C97076" w:rsidRDefault="005D11F9" w:rsidP="00C97076">
      <w:pPr>
        <w:jc w:val="both"/>
        <w:rPr>
          <w:rFonts w:eastAsia="Times New Roman"/>
          <w:sz w:val="22"/>
          <w:szCs w:val="22"/>
          <w:lang w:val="nl-NL"/>
        </w:rPr>
      </w:pPr>
    </w:p>
    <w:p w14:paraId="1AAEB37E" w14:textId="77777777" w:rsidR="005D11F9" w:rsidRPr="00C97076" w:rsidRDefault="008810F7" w:rsidP="00C97076">
      <w:pPr>
        <w:jc w:val="both"/>
        <w:rPr>
          <w:rFonts w:eastAsia="Times New Roman"/>
          <w:sz w:val="22"/>
          <w:szCs w:val="22"/>
          <w:lang w:val="nl-NL"/>
        </w:rPr>
      </w:pPr>
      <w:r w:rsidRPr="00C97076">
        <w:rPr>
          <w:rFonts w:eastAsia="Times New Roman"/>
          <w:sz w:val="22"/>
          <w:szCs w:val="22"/>
          <w:lang w:val="nl-NL"/>
        </w:rPr>
        <w:t>In geval van tegenstrijdigheden in de genoemde zib documenten en bestanden geeft de meest recente en hoogste versie van de vermelde volgorde in de revisies de prioriteit van de desbetreffende documenten weer.</w:t>
      </w:r>
    </w:p>
    <w:p w14:paraId="3B28BB0C" w14:textId="77777777" w:rsidR="005D11F9" w:rsidRPr="00C97076" w:rsidRDefault="005D11F9" w:rsidP="00C97076">
      <w:pPr>
        <w:jc w:val="both"/>
        <w:rPr>
          <w:rFonts w:eastAsia="Times New Roman"/>
          <w:sz w:val="22"/>
          <w:szCs w:val="22"/>
          <w:lang w:val="nl-NL"/>
        </w:rPr>
      </w:pPr>
    </w:p>
    <w:p w14:paraId="249C7FC5" w14:textId="2BE3003E" w:rsidR="005D11F9" w:rsidRDefault="008810F7" w:rsidP="00A506EC">
      <w:pPr>
        <w:jc w:val="both"/>
        <w:rPr>
          <w:rFonts w:eastAsia="Times New Roman"/>
          <w:sz w:val="22"/>
          <w:szCs w:val="22"/>
          <w:lang w:val="nl-NL"/>
        </w:rPr>
      </w:pPr>
      <w:r w:rsidRPr="00C97076">
        <w:rPr>
          <w:rFonts w:eastAsia="Times New Roman"/>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196"/>
      <w:bookmarkEnd w:id="197"/>
      <w:ins w:id="216" w:author="Charlotte Leemans" w:date="2021-03-17T12:53:00Z">
        <w:r w:rsidR="00EF3020">
          <w:rPr>
            <w:rFonts w:eastAsia="Times New Roman"/>
            <w:sz w:val="22"/>
            <w:szCs w:val="22"/>
            <w:lang w:val="nl-NL"/>
          </w:rPr>
          <w:br/>
        </w:r>
      </w:ins>
    </w:p>
    <w:p w14:paraId="22DE7C30" w14:textId="77777777" w:rsidR="005D11F9" w:rsidRPr="00B652C0" w:rsidRDefault="008810F7" w:rsidP="007379A3">
      <w:pPr>
        <w:pStyle w:val="Kop2"/>
        <w:rPr>
          <w:color w:val="000000" w:themeColor="text1"/>
          <w:sz w:val="24"/>
          <w:szCs w:val="24"/>
        </w:rPr>
      </w:pPr>
      <w:bookmarkStart w:id="217" w:name="_Toc66696380"/>
      <w:bookmarkStart w:id="218" w:name="TERMS_OF_USE"/>
      <w:bookmarkStart w:id="219" w:name="BKM_A2B47D7C_FE3F_47F4_9A05_442D63166638"/>
      <w:proofErr w:type="spellStart"/>
      <w:r w:rsidRPr="00B652C0">
        <w:rPr>
          <w:color w:val="000000" w:themeColor="text1"/>
          <w:sz w:val="24"/>
          <w:szCs w:val="24"/>
        </w:rPr>
        <w:t>Terms</w:t>
      </w:r>
      <w:proofErr w:type="spellEnd"/>
      <w:r w:rsidRPr="00B652C0">
        <w:rPr>
          <w:color w:val="000000" w:themeColor="text1"/>
          <w:sz w:val="24"/>
          <w:szCs w:val="24"/>
        </w:rPr>
        <w:t xml:space="preserve"> of </w:t>
      </w:r>
      <w:proofErr w:type="spellStart"/>
      <w:r w:rsidRPr="00B652C0">
        <w:rPr>
          <w:color w:val="000000" w:themeColor="text1"/>
          <w:sz w:val="24"/>
          <w:szCs w:val="24"/>
        </w:rPr>
        <w:t>Use</w:t>
      </w:r>
      <w:bookmarkEnd w:id="217"/>
      <w:proofErr w:type="spellEnd"/>
    </w:p>
    <w:p w14:paraId="4C4F0C30" w14:textId="434F2848" w:rsidR="005D11F9" w:rsidRDefault="008810F7" w:rsidP="00C97076">
      <w:pPr>
        <w:jc w:val="both"/>
        <w:rPr>
          <w:rFonts w:eastAsia="Times New Roman"/>
          <w:sz w:val="22"/>
          <w:szCs w:val="22"/>
          <w:lang w:val="nl-NL"/>
        </w:rPr>
      </w:pPr>
      <w:r w:rsidRPr="00C97076">
        <w:rPr>
          <w:rFonts w:eastAsia="Times New Roman"/>
          <w:sz w:val="22"/>
          <w:szCs w:val="22"/>
          <w:lang w:val="nl-NL"/>
        </w:rPr>
        <w:t xml:space="preserve">De gebruiker mag de </w:t>
      </w:r>
      <w:ins w:id="220" w:author="Charlotte Leemans" w:date="2021-03-17T12:53:00Z">
        <w:r w:rsidR="00EF3020">
          <w:rPr>
            <w:rFonts w:eastAsia="Times New Roman"/>
            <w:sz w:val="22"/>
            <w:szCs w:val="22"/>
            <w:lang w:val="nl-NL"/>
          </w:rPr>
          <w:t>z</w:t>
        </w:r>
      </w:ins>
      <w:del w:id="221" w:author="Charlotte Leemans" w:date="2021-03-17T12:53:00Z">
        <w:r w:rsidRPr="00C97076" w:rsidDel="00EF3020">
          <w:rPr>
            <w:rFonts w:eastAsia="Times New Roman"/>
            <w:sz w:val="22"/>
            <w:szCs w:val="22"/>
            <w:lang w:val="nl-NL"/>
          </w:rPr>
          <w:delText>Z</w:delText>
        </w:r>
      </w:del>
      <w:r w:rsidRPr="00C97076">
        <w:rPr>
          <w:rFonts w:eastAsia="Times New Roman"/>
          <w:sz w:val="22"/>
          <w:szCs w:val="22"/>
          <w:lang w:val="nl-NL"/>
        </w:rPr>
        <w:t xml:space="preserve">orginformatiebouwstenen zonder beperking gebruiken. Voor het kopiëren, verspreiden en doorgeven van de </w:t>
      </w:r>
      <w:ins w:id="222" w:author="Charlotte Leemans" w:date="2021-03-17T12:53:00Z">
        <w:r w:rsidR="00EF3020">
          <w:rPr>
            <w:rFonts w:eastAsia="Times New Roman"/>
            <w:sz w:val="22"/>
            <w:szCs w:val="22"/>
            <w:lang w:val="nl-NL"/>
          </w:rPr>
          <w:t>z</w:t>
        </w:r>
      </w:ins>
      <w:del w:id="223" w:author="Charlotte Leemans" w:date="2021-03-17T12:53:00Z">
        <w:r w:rsidRPr="00C97076" w:rsidDel="00EF3020">
          <w:rPr>
            <w:rFonts w:eastAsia="Times New Roman"/>
            <w:sz w:val="22"/>
            <w:szCs w:val="22"/>
            <w:lang w:val="nl-NL"/>
          </w:rPr>
          <w:delText>Z</w:delText>
        </w:r>
      </w:del>
      <w:r w:rsidRPr="00C97076">
        <w:rPr>
          <w:rFonts w:eastAsia="Times New Roman"/>
          <w:sz w:val="22"/>
          <w:szCs w:val="22"/>
          <w:lang w:val="nl-NL"/>
        </w:rPr>
        <w:t>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218"/>
      <w:bookmarkEnd w:id="219"/>
      <w:r w:rsidR="003B0EB9">
        <w:rPr>
          <w:rFonts w:eastAsia="Times New Roman"/>
          <w:sz w:val="22"/>
          <w:szCs w:val="22"/>
          <w:lang w:val="nl-NL"/>
        </w:rPr>
        <w:t xml:space="preserve"> </w:t>
      </w:r>
    </w:p>
    <w:p w14:paraId="0F93639C" w14:textId="77777777" w:rsidR="003B0EB9" w:rsidRDefault="003B0EB9" w:rsidP="00C97076">
      <w:pPr>
        <w:jc w:val="both"/>
        <w:rPr>
          <w:rFonts w:eastAsia="Times New Roman"/>
          <w:sz w:val="22"/>
          <w:szCs w:val="22"/>
          <w:lang w:val="nl-NL"/>
        </w:rPr>
      </w:pPr>
    </w:p>
    <w:p w14:paraId="246106CE" w14:textId="17D779BB" w:rsidR="003B0EB9" w:rsidRDefault="003B0EB9" w:rsidP="003B0EB9">
      <w:pPr>
        <w:jc w:val="both"/>
        <w:rPr>
          <w:rFonts w:eastAsia="Times New Roman"/>
          <w:sz w:val="22"/>
          <w:szCs w:val="22"/>
          <w:lang w:val="nl-NL"/>
        </w:rPr>
      </w:pPr>
      <w:r w:rsidRPr="00C97076">
        <w:rPr>
          <w:rFonts w:eastAsia="Times New Roman"/>
          <w:sz w:val="22"/>
          <w:szCs w:val="22"/>
          <w:lang w:val="nl-NL"/>
        </w:rPr>
        <w:t xml:space="preserve">Een </w:t>
      </w:r>
      <w:ins w:id="224" w:author="Charlotte Leemans" w:date="2021-03-17T12:53:00Z">
        <w:r w:rsidR="00EF3020">
          <w:rPr>
            <w:rFonts w:eastAsia="Times New Roman"/>
            <w:sz w:val="22"/>
            <w:szCs w:val="22"/>
            <w:lang w:val="nl-NL"/>
          </w:rPr>
          <w:t>z</w:t>
        </w:r>
      </w:ins>
      <w:del w:id="225" w:author="Charlotte Leemans" w:date="2021-03-17T12:53:00Z">
        <w:r w:rsidRPr="00C97076" w:rsidDel="00EF3020">
          <w:rPr>
            <w:rFonts w:eastAsia="Times New Roman"/>
            <w:sz w:val="22"/>
            <w:szCs w:val="22"/>
            <w:lang w:val="nl-NL"/>
          </w:rPr>
          <w:delText>Z</w:delText>
        </w:r>
      </w:del>
      <w:r w:rsidRPr="00C97076">
        <w:rPr>
          <w:rFonts w:eastAsia="Times New Roman"/>
          <w:sz w:val="22"/>
          <w:szCs w:val="22"/>
          <w:lang w:val="nl-NL"/>
        </w:rPr>
        <w:t xml:space="preserve">orginformatiebouwsteen kwalificeert als een werk in de zin van artikel 10 Auteurswet. Er rusten auteursrechten (copyrights) op een </w:t>
      </w:r>
      <w:ins w:id="226" w:author="Charlotte Leemans" w:date="2021-03-17T12:53:00Z">
        <w:r w:rsidR="00EF3020">
          <w:rPr>
            <w:rFonts w:eastAsia="Times New Roman"/>
            <w:sz w:val="22"/>
            <w:szCs w:val="22"/>
            <w:lang w:val="nl-NL"/>
          </w:rPr>
          <w:t>z</w:t>
        </w:r>
      </w:ins>
      <w:del w:id="227" w:author="Charlotte Leemans" w:date="2021-03-17T12:53:00Z">
        <w:r w:rsidRPr="00C97076" w:rsidDel="00EF3020">
          <w:rPr>
            <w:rFonts w:eastAsia="Times New Roman"/>
            <w:sz w:val="22"/>
            <w:szCs w:val="22"/>
            <w:lang w:val="nl-NL"/>
          </w:rPr>
          <w:delText>Z</w:delText>
        </w:r>
      </w:del>
      <w:r w:rsidRPr="00C97076">
        <w:rPr>
          <w:rFonts w:eastAsia="Times New Roman"/>
          <w:sz w:val="22"/>
          <w:szCs w:val="22"/>
          <w:lang w:val="nl-NL"/>
        </w:rPr>
        <w:t>orginformatiebouwsteen en deze rechten liggen bij de samenwerkende partijen.</w:t>
      </w:r>
    </w:p>
    <w:p w14:paraId="394EC9FA" w14:textId="77777777" w:rsidR="003B0EB9" w:rsidRPr="00C97076" w:rsidRDefault="003B0EB9" w:rsidP="003B0EB9">
      <w:pPr>
        <w:jc w:val="both"/>
        <w:rPr>
          <w:rFonts w:eastAsia="Times New Roman"/>
          <w:sz w:val="22"/>
          <w:szCs w:val="22"/>
          <w:lang w:val="nl-NL"/>
        </w:rPr>
      </w:pPr>
    </w:p>
    <w:p w14:paraId="1EA75E0E" w14:textId="4065C99C"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gebruiker mag de informatie van de </w:t>
      </w:r>
      <w:ins w:id="228" w:author="Charlotte Leemans" w:date="2021-03-17T12:53:00Z">
        <w:r w:rsidR="00EF3020">
          <w:rPr>
            <w:rFonts w:eastAsia="Times New Roman"/>
            <w:sz w:val="22"/>
            <w:szCs w:val="22"/>
            <w:lang w:val="nl-NL"/>
          </w:rPr>
          <w:t>z</w:t>
        </w:r>
      </w:ins>
      <w:del w:id="229" w:author="Charlotte Leemans" w:date="2021-03-17T12:53:00Z">
        <w:r w:rsidRPr="00C97076" w:rsidDel="00EF3020">
          <w:rPr>
            <w:rFonts w:eastAsia="Times New Roman"/>
            <w:sz w:val="22"/>
            <w:szCs w:val="22"/>
            <w:lang w:val="nl-NL"/>
          </w:rPr>
          <w:delText>Z</w:delText>
        </w:r>
      </w:del>
      <w:r w:rsidRPr="00C97076">
        <w:rPr>
          <w:rFonts w:eastAsia="Times New Roman"/>
          <w:sz w:val="22"/>
          <w:szCs w:val="22"/>
          <w:lang w:val="nl-NL"/>
        </w:rPr>
        <w:t xml:space="preserve">orginformatiebouwsteen kopiëren, verspreiden en doorgeven, onder de voorwaarden, die gelden voor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licentie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Nederland (CC BY-NC-SA-3.0).</w:t>
      </w:r>
    </w:p>
    <w:p w14:paraId="15CFF796" w14:textId="77777777" w:rsidR="003B0EB9" w:rsidRPr="00C97076" w:rsidRDefault="003B0EB9" w:rsidP="003B0EB9">
      <w:pPr>
        <w:jc w:val="both"/>
        <w:rPr>
          <w:rFonts w:eastAsia="Times New Roman"/>
          <w:sz w:val="22"/>
          <w:szCs w:val="22"/>
          <w:lang w:val="nl-NL"/>
        </w:rPr>
      </w:pPr>
    </w:p>
    <w:p w14:paraId="6659E751"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inhoud is beschikbaar onder de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(zie ook http://creativecommons.org/licenses/by-nc-sa/3.0/nl </w:t>
      </w:r>
    </w:p>
    <w:p w14:paraId="220C069D" w14:textId="77777777" w:rsidR="003B0EB9" w:rsidRPr="00C97076" w:rsidRDefault="003B0EB9" w:rsidP="003B0EB9">
      <w:pPr>
        <w:jc w:val="both"/>
        <w:rPr>
          <w:rFonts w:eastAsia="Times New Roman"/>
          <w:sz w:val="22"/>
          <w:szCs w:val="22"/>
          <w:lang w:val="nl-NL"/>
        </w:rPr>
      </w:pPr>
    </w:p>
    <w:p w14:paraId="42667600" w14:textId="622C6541" w:rsidR="003B0EB9" w:rsidRPr="00C97076" w:rsidRDefault="003B0EB9" w:rsidP="00C97076">
      <w:pPr>
        <w:jc w:val="both"/>
        <w:rPr>
          <w:rFonts w:eastAsia="Times New Roman"/>
          <w:sz w:val="22"/>
          <w:szCs w:val="22"/>
          <w:lang w:val="nl-NL"/>
        </w:rPr>
      </w:pPr>
      <w:r w:rsidRPr="00C97076">
        <w:rPr>
          <w:rFonts w:eastAsia="Times New Roman"/>
          <w:sz w:val="22"/>
          <w:szCs w:val="22"/>
          <w:lang w:val="nl-NL"/>
        </w:rPr>
        <w:t xml:space="preserve">Dit geldt niet voor informatie van derden waar soms in een </w:t>
      </w:r>
      <w:ins w:id="230" w:author="Charlotte Leemans" w:date="2021-03-17T12:53:00Z">
        <w:r w:rsidR="00EF3020">
          <w:rPr>
            <w:rFonts w:eastAsia="Times New Roman"/>
            <w:sz w:val="22"/>
            <w:szCs w:val="22"/>
            <w:lang w:val="nl-NL"/>
          </w:rPr>
          <w:t>z</w:t>
        </w:r>
      </w:ins>
      <w:del w:id="231" w:author="Charlotte Leemans" w:date="2021-03-17T12:53:00Z">
        <w:r w:rsidRPr="00C97076" w:rsidDel="00EF3020">
          <w:rPr>
            <w:rFonts w:eastAsia="Times New Roman"/>
            <w:sz w:val="22"/>
            <w:szCs w:val="22"/>
            <w:lang w:val="nl-NL"/>
          </w:rPr>
          <w:delText>Z</w:delText>
        </w:r>
      </w:del>
      <w:r w:rsidRPr="00C97076">
        <w:rPr>
          <w:rFonts w:eastAsia="Times New Roman"/>
          <w:sz w:val="22"/>
          <w:szCs w:val="22"/>
          <w:lang w:val="nl-NL"/>
        </w:rPr>
        <w:t>orginformatiebouwsteen gebruik van wordt gemaakt en/of naar wordt verwezen, bijvoorbeeld naar een internationaal medisch terminologie stelsel. De eventuele (auteurs) rechten die op deze informatie rusten, liggen niet bij de samenwerkende partijen maar bij die derden.</w:t>
      </w:r>
      <w:ins w:id="232" w:author="Charlotte Leemans" w:date="2021-03-17T12:53:00Z">
        <w:r w:rsidR="00EF3020">
          <w:rPr>
            <w:rFonts w:eastAsia="Times New Roman"/>
            <w:sz w:val="22"/>
            <w:szCs w:val="22"/>
            <w:lang w:val="nl-NL"/>
          </w:rPr>
          <w:tab/>
        </w:r>
        <w:r w:rsidR="00EF3020">
          <w:rPr>
            <w:rFonts w:eastAsia="Times New Roman"/>
            <w:sz w:val="22"/>
            <w:szCs w:val="22"/>
            <w:lang w:val="nl-NL"/>
          </w:rPr>
          <w:br/>
        </w:r>
      </w:ins>
    </w:p>
    <w:p w14:paraId="6FC9A3FB" w14:textId="77777777" w:rsidR="005D11F9" w:rsidRPr="00B652C0" w:rsidRDefault="008810F7" w:rsidP="007379A3">
      <w:pPr>
        <w:pStyle w:val="Kop2"/>
        <w:rPr>
          <w:color w:val="000000" w:themeColor="text1"/>
          <w:sz w:val="24"/>
          <w:szCs w:val="24"/>
        </w:rPr>
      </w:pPr>
      <w:bookmarkStart w:id="233" w:name="_Toc66696381"/>
      <w:bookmarkStart w:id="234" w:name="COPYRIGHTS"/>
      <w:bookmarkStart w:id="235" w:name="BKM_E5B8BC5F_350A_4EC3_8B2D_0C9A310DF4F7"/>
      <w:r w:rsidRPr="00B652C0">
        <w:rPr>
          <w:color w:val="000000" w:themeColor="text1"/>
          <w:sz w:val="24"/>
          <w:szCs w:val="24"/>
        </w:rPr>
        <w:t>Copyrights</w:t>
      </w:r>
      <w:bookmarkEnd w:id="233"/>
    </w:p>
    <w:p w14:paraId="25A4C70D" w14:textId="77777777" w:rsidR="003B0EB9" w:rsidRDefault="00444968" w:rsidP="00C97076">
      <w:pPr>
        <w:jc w:val="both"/>
        <w:rPr>
          <w:rFonts w:eastAsia="Times New Roman"/>
          <w:sz w:val="22"/>
          <w:szCs w:val="22"/>
          <w:lang w:val="nl-NL"/>
        </w:rPr>
      </w:pPr>
      <w:r>
        <w:rPr>
          <w:rFonts w:eastAsia="Times New Roman"/>
          <w:sz w:val="22"/>
          <w:szCs w:val="22"/>
          <w:lang w:val="nl-NL"/>
        </w:rPr>
        <w:t xml:space="preserve">Copyright Positieve Gezondheid ligt bij </w:t>
      </w:r>
      <w:proofErr w:type="spellStart"/>
      <w:r>
        <w:rPr>
          <w:rFonts w:eastAsia="Times New Roman"/>
          <w:sz w:val="22"/>
          <w:szCs w:val="22"/>
          <w:lang w:val="nl-NL"/>
        </w:rPr>
        <w:t>Institute</w:t>
      </w:r>
      <w:proofErr w:type="spellEnd"/>
      <w:r>
        <w:rPr>
          <w:rFonts w:eastAsia="Times New Roman"/>
          <w:sz w:val="22"/>
          <w:szCs w:val="22"/>
          <w:lang w:val="nl-NL"/>
        </w:rPr>
        <w:t xml:space="preserve"> </w:t>
      </w:r>
      <w:proofErr w:type="spellStart"/>
      <w:r>
        <w:rPr>
          <w:rFonts w:eastAsia="Times New Roman"/>
          <w:sz w:val="22"/>
          <w:szCs w:val="22"/>
          <w:lang w:val="nl-NL"/>
        </w:rPr>
        <w:t>for</w:t>
      </w:r>
      <w:proofErr w:type="spellEnd"/>
      <w:r>
        <w:rPr>
          <w:rFonts w:eastAsia="Times New Roman"/>
          <w:sz w:val="22"/>
          <w:szCs w:val="22"/>
          <w:lang w:val="nl-NL"/>
        </w:rPr>
        <w:t xml:space="preserve"> </w:t>
      </w:r>
      <w:proofErr w:type="spellStart"/>
      <w:r>
        <w:rPr>
          <w:rFonts w:eastAsia="Times New Roman"/>
          <w:sz w:val="22"/>
          <w:szCs w:val="22"/>
          <w:lang w:val="nl-NL"/>
        </w:rPr>
        <w:t>Positive</w:t>
      </w:r>
      <w:proofErr w:type="spellEnd"/>
      <w:r>
        <w:rPr>
          <w:rFonts w:eastAsia="Times New Roman"/>
          <w:sz w:val="22"/>
          <w:szCs w:val="22"/>
          <w:lang w:val="nl-NL"/>
        </w:rPr>
        <w:t xml:space="preserve"> Health (</w:t>
      </w:r>
      <w:proofErr w:type="spellStart"/>
      <w:r>
        <w:rPr>
          <w:rFonts w:eastAsia="Times New Roman"/>
          <w:sz w:val="22"/>
          <w:szCs w:val="22"/>
          <w:lang w:val="nl-NL"/>
        </w:rPr>
        <w:t>iPH</w:t>
      </w:r>
      <w:proofErr w:type="spellEnd"/>
      <w:r>
        <w:rPr>
          <w:rFonts w:eastAsia="Times New Roman"/>
          <w:sz w:val="22"/>
          <w:szCs w:val="22"/>
          <w:lang w:val="nl-NL"/>
        </w:rPr>
        <w:t>).</w:t>
      </w:r>
      <w:r w:rsidR="007D22C5">
        <w:rPr>
          <w:rFonts w:eastAsia="Times New Roman"/>
          <w:sz w:val="22"/>
          <w:szCs w:val="22"/>
          <w:lang w:val="nl-NL"/>
        </w:rPr>
        <w:t xml:space="preserve"> </w:t>
      </w:r>
    </w:p>
    <w:p w14:paraId="3D7502BB" w14:textId="77777777" w:rsidR="00444968" w:rsidRDefault="007D22C5" w:rsidP="00C97076">
      <w:pPr>
        <w:jc w:val="both"/>
        <w:rPr>
          <w:rFonts w:eastAsia="Times New Roman"/>
          <w:sz w:val="22"/>
          <w:szCs w:val="22"/>
          <w:lang w:val="nl-NL"/>
        </w:rPr>
      </w:pPr>
      <w:proofErr w:type="spellStart"/>
      <w:proofErr w:type="gramStart"/>
      <w:r>
        <w:rPr>
          <w:rFonts w:eastAsia="Times New Roman"/>
          <w:sz w:val="22"/>
          <w:szCs w:val="22"/>
          <w:lang w:val="nl-NL"/>
        </w:rPr>
        <w:t>iPH</w:t>
      </w:r>
      <w:proofErr w:type="spellEnd"/>
      <w:proofErr w:type="gramEnd"/>
      <w:r>
        <w:rPr>
          <w:rFonts w:eastAsia="Times New Roman"/>
          <w:sz w:val="22"/>
          <w:szCs w:val="22"/>
          <w:lang w:val="nl-NL"/>
        </w:rPr>
        <w:t xml:space="preserve"> is akkoord met de ontwikkeling en het uitbrengen van deze zib. </w:t>
      </w:r>
    </w:p>
    <w:p w14:paraId="4CF6A4F0" w14:textId="77777777" w:rsidR="00444968" w:rsidRDefault="00444968" w:rsidP="00C97076">
      <w:pPr>
        <w:jc w:val="both"/>
        <w:rPr>
          <w:rFonts w:eastAsia="Times New Roman"/>
          <w:sz w:val="22"/>
          <w:szCs w:val="22"/>
          <w:lang w:val="nl-NL"/>
        </w:rPr>
      </w:pPr>
    </w:p>
    <w:bookmarkEnd w:id="25"/>
    <w:bookmarkEnd w:id="26"/>
    <w:bookmarkEnd w:id="234"/>
    <w:bookmarkEnd w:id="235"/>
    <w:p w14:paraId="2D225F55" w14:textId="77777777" w:rsidR="00EF5147" w:rsidRDefault="00EF5147" w:rsidP="00EF5147">
      <w:pPr>
        <w:rPr>
          <w:lang w:val="nl-NL"/>
        </w:rPr>
      </w:pPr>
      <w:r>
        <w:rPr>
          <w:lang w:val="nl-NL"/>
        </w:rPr>
        <w:br w:type="page"/>
      </w:r>
    </w:p>
    <w:p w14:paraId="1AB0190C" w14:textId="50D6782C" w:rsidR="00C97076" w:rsidRPr="00B652C0" w:rsidRDefault="00C97076" w:rsidP="00C97076">
      <w:pPr>
        <w:pStyle w:val="Kop1"/>
        <w:rPr>
          <w:color w:val="000000" w:themeColor="text1"/>
          <w:lang w:val="nl-NL"/>
        </w:rPr>
      </w:pPr>
      <w:bookmarkStart w:id="236" w:name="_Toc66696382"/>
      <w:r w:rsidRPr="00B652C0">
        <w:rPr>
          <w:color w:val="000000" w:themeColor="text1"/>
          <w:lang w:val="nl-NL"/>
        </w:rPr>
        <w:lastRenderedPageBreak/>
        <w:t xml:space="preserve">2. </w:t>
      </w:r>
      <w:ins w:id="237" w:author="Charlotte Leemans" w:date="2021-03-17T12:33:00Z">
        <w:r w:rsidR="00B652C0">
          <w:rPr>
            <w:color w:val="000000" w:themeColor="text1"/>
            <w:lang w:val="nl-NL"/>
          </w:rPr>
          <w:t>M</w:t>
        </w:r>
      </w:ins>
      <w:del w:id="238" w:author="Charlotte Leemans" w:date="2021-03-17T12:33:00Z">
        <w:r w:rsidRPr="00B652C0" w:rsidDel="00B652C0">
          <w:rPr>
            <w:color w:val="000000" w:themeColor="text1"/>
            <w:lang w:val="nl-NL"/>
          </w:rPr>
          <w:delText>m</w:delText>
        </w:r>
      </w:del>
      <w:r w:rsidRPr="00B652C0">
        <w:rPr>
          <w:color w:val="000000" w:themeColor="text1"/>
          <w:lang w:val="nl-NL"/>
        </w:rPr>
        <w:t>eta informatie</w:t>
      </w:r>
      <w:r w:rsidR="00946737" w:rsidRPr="00B652C0">
        <w:rPr>
          <w:color w:val="000000" w:themeColor="text1"/>
          <w:lang w:val="nl-NL"/>
        </w:rPr>
        <w:t xml:space="preserve"> </w:t>
      </w:r>
      <w:proofErr w:type="gramStart"/>
      <w:r w:rsidR="00946737" w:rsidRPr="00B652C0">
        <w:rPr>
          <w:color w:val="000000" w:themeColor="text1"/>
          <w:lang w:val="nl-NL"/>
        </w:rPr>
        <w:t>nl.denederlandseggz</w:t>
      </w:r>
      <w:proofErr w:type="gramEnd"/>
      <w:r w:rsidR="00946737" w:rsidRPr="00B652C0">
        <w:rPr>
          <w:color w:val="000000" w:themeColor="text1"/>
          <w:lang w:val="nl-NL"/>
        </w:rPr>
        <w:t>.PositieveGezondheidv0.</w:t>
      </w:r>
      <w:r w:rsidR="00FB4858" w:rsidRPr="00B652C0">
        <w:rPr>
          <w:color w:val="000000" w:themeColor="text1"/>
          <w:lang w:val="nl-NL"/>
        </w:rPr>
        <w:t>7</w:t>
      </w:r>
      <w:bookmarkEnd w:id="236"/>
    </w:p>
    <w:p w14:paraId="70BD9AAD" w14:textId="77777777" w:rsidR="00946737" w:rsidRPr="00946737" w:rsidRDefault="00946737" w:rsidP="00946737">
      <w:pPr>
        <w:rPr>
          <w:lang w:val="nl-NL"/>
        </w:rPr>
      </w:pPr>
    </w:p>
    <w:tbl>
      <w:tblPr>
        <w:tblW w:w="9437" w:type="dxa"/>
        <w:tblInd w:w="60" w:type="dxa"/>
        <w:tblLayout w:type="fixed"/>
        <w:tblCellMar>
          <w:left w:w="60" w:type="dxa"/>
          <w:right w:w="60" w:type="dxa"/>
        </w:tblCellMar>
        <w:tblLook w:val="04A0" w:firstRow="1" w:lastRow="0" w:firstColumn="1" w:lastColumn="0" w:noHBand="0" w:noVBand="1"/>
      </w:tblPr>
      <w:tblGrid>
        <w:gridCol w:w="3150"/>
        <w:gridCol w:w="6287"/>
      </w:tblGrid>
      <w:tr w:rsidR="00C97076" w:rsidRPr="00C97076" w14:paraId="5BCAC39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E3DD5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CoderList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AEAA5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2C4FD32"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BE8A32"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C849D4"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63B95E4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21CF7"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DF33D"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3D2928E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619716"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EE1F08" w14:textId="77777777" w:rsidR="00C97076" w:rsidRPr="00C97076" w:rsidRDefault="00C97076" w:rsidP="00A36316">
            <w:pPr>
              <w:rPr>
                <w:rFonts w:eastAsia="Times New Roman"/>
                <w:sz w:val="22"/>
                <w:szCs w:val="22"/>
              </w:rPr>
            </w:pPr>
          </w:p>
        </w:tc>
      </w:tr>
      <w:tr w:rsidR="00C97076" w:rsidRPr="00C97076" w14:paraId="504BB95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14270C"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ContentAuthorList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2AE979" w14:textId="77777777" w:rsidR="00C97076" w:rsidRPr="00C97076" w:rsidRDefault="004B0AE3" w:rsidP="00A36316">
            <w:pPr>
              <w:rPr>
                <w:rFonts w:eastAsia="Times New Roman"/>
                <w:sz w:val="22"/>
                <w:szCs w:val="22"/>
              </w:rPr>
            </w:pPr>
            <w:proofErr w:type="spellStart"/>
            <w:r>
              <w:rPr>
                <w:rFonts w:eastAsia="Times New Roman"/>
                <w:sz w:val="22"/>
                <w:szCs w:val="22"/>
              </w:rPr>
              <w:t>Redactieraad</w:t>
            </w:r>
            <w:proofErr w:type="spellEnd"/>
            <w:r>
              <w:rPr>
                <w:rFonts w:eastAsia="Times New Roman"/>
                <w:sz w:val="22"/>
                <w:szCs w:val="22"/>
              </w:rPr>
              <w:t xml:space="preserve"> </w:t>
            </w:r>
            <w:proofErr w:type="spellStart"/>
            <w:r>
              <w:rPr>
                <w:rFonts w:eastAsia="Times New Roman"/>
                <w:sz w:val="22"/>
                <w:szCs w:val="22"/>
              </w:rPr>
              <w:t>zibs</w:t>
            </w:r>
            <w:proofErr w:type="spellEnd"/>
            <w:r>
              <w:rPr>
                <w:rFonts w:eastAsia="Times New Roman"/>
                <w:sz w:val="22"/>
                <w:szCs w:val="22"/>
              </w:rPr>
              <w:t xml:space="preserve"> </w:t>
            </w:r>
            <w:proofErr w:type="spellStart"/>
            <w:r>
              <w:rPr>
                <w:rFonts w:eastAsia="Times New Roman"/>
                <w:sz w:val="22"/>
                <w:szCs w:val="22"/>
              </w:rPr>
              <w:t>ggz</w:t>
            </w:r>
            <w:proofErr w:type="spellEnd"/>
          </w:p>
        </w:tc>
      </w:tr>
      <w:tr w:rsidR="00C97076" w:rsidRPr="00C97076" w14:paraId="3D77EBF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135971"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CreationDate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5AF50D" w14:textId="77777777" w:rsidR="00C97076" w:rsidRPr="00C97076" w:rsidRDefault="00C97076" w:rsidP="00A36316">
            <w:pPr>
              <w:rPr>
                <w:rFonts w:eastAsia="Times New Roman"/>
                <w:sz w:val="22"/>
                <w:szCs w:val="22"/>
              </w:rPr>
            </w:pPr>
          </w:p>
        </w:tc>
      </w:tr>
      <w:tr w:rsidR="00C97076" w:rsidRPr="00C97076" w14:paraId="791A5BA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A4EA8E"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DeprecatedDate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C7126B" w14:textId="77777777" w:rsidR="00C97076" w:rsidRPr="00C97076" w:rsidRDefault="00C97076" w:rsidP="00A36316">
            <w:pPr>
              <w:rPr>
                <w:rFonts w:eastAsia="Times New Roman"/>
                <w:sz w:val="22"/>
                <w:szCs w:val="22"/>
              </w:rPr>
            </w:pPr>
          </w:p>
        </w:tc>
      </w:tr>
      <w:tr w:rsidR="00C97076" w:rsidRPr="00C97076" w14:paraId="0AAFDCA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39F148"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DescriptionLanguage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E9F6D9" w14:textId="77777777" w:rsidR="00C97076" w:rsidRPr="00C97076" w:rsidRDefault="00C97076" w:rsidP="00A36316">
            <w:pPr>
              <w:rPr>
                <w:rFonts w:eastAsia="Times New Roman"/>
                <w:sz w:val="22"/>
                <w:szCs w:val="22"/>
              </w:rPr>
            </w:pPr>
            <w:r w:rsidRPr="00C97076">
              <w:rPr>
                <w:rFonts w:eastAsia="Times New Roman"/>
                <w:sz w:val="22"/>
                <w:szCs w:val="22"/>
              </w:rPr>
              <w:t>nl</w:t>
            </w:r>
          </w:p>
        </w:tc>
      </w:tr>
      <w:tr w:rsidR="00C97076" w:rsidRPr="00C97076" w14:paraId="27810DF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163F1"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3C389" w14:textId="77777777" w:rsidR="00C97076" w:rsidRPr="00C97076" w:rsidRDefault="00C97076" w:rsidP="00A36316">
            <w:pPr>
              <w:rPr>
                <w:rFonts w:eastAsia="Times New Roman"/>
                <w:sz w:val="22"/>
                <w:szCs w:val="22"/>
              </w:rPr>
            </w:pPr>
          </w:p>
        </w:tc>
      </w:tr>
      <w:tr w:rsidR="00C97076" w:rsidRPr="00C97076" w14:paraId="33E2F34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01F3EF"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7CF91"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BA3A1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9B992D"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501789" w14:textId="77777777" w:rsidR="00C97076" w:rsidRPr="00C97076" w:rsidRDefault="00C97076" w:rsidP="00A36316">
            <w:pPr>
              <w:rPr>
                <w:rFonts w:eastAsia="Times New Roman"/>
                <w:sz w:val="22"/>
                <w:szCs w:val="22"/>
              </w:rPr>
            </w:pPr>
          </w:p>
        </w:tc>
      </w:tr>
      <w:tr w:rsidR="00C97076" w:rsidRPr="00C97076" w14:paraId="688C48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76ED29"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Id</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52153" w14:textId="77777777" w:rsidR="00C97076" w:rsidRPr="00C97076" w:rsidRDefault="00946737" w:rsidP="00A36316">
            <w:pPr>
              <w:rPr>
                <w:rFonts w:eastAsia="Times New Roman"/>
                <w:sz w:val="22"/>
                <w:szCs w:val="22"/>
              </w:rPr>
            </w:pPr>
            <w:r w:rsidRPr="00946737">
              <w:rPr>
                <w:rFonts w:eastAsia="Times New Roman"/>
                <w:sz w:val="22"/>
                <w:szCs w:val="22"/>
              </w:rPr>
              <w:t>2.16.840.1.113883.3.3210.14.1.12</w:t>
            </w:r>
          </w:p>
        </w:tc>
      </w:tr>
      <w:tr w:rsidR="00C97076" w:rsidRPr="00C97076" w14:paraId="25B1529E"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C5CD5B"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KeywordList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64161F" w14:textId="77777777" w:rsidR="00C97076" w:rsidRPr="00C97076" w:rsidRDefault="00C97076" w:rsidP="00A36316">
            <w:pPr>
              <w:rPr>
                <w:rFonts w:eastAsia="Times New Roman"/>
                <w:sz w:val="22"/>
                <w:szCs w:val="22"/>
              </w:rPr>
            </w:pPr>
          </w:p>
        </w:tc>
      </w:tr>
      <w:tr w:rsidR="00C97076" w:rsidRPr="00C97076" w14:paraId="42C95A24"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BB4973"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LifecycleStatus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FD7049" w14:textId="77777777" w:rsidR="00C97076" w:rsidRPr="00C97076" w:rsidRDefault="00C97076" w:rsidP="00A36316">
            <w:pPr>
              <w:rPr>
                <w:rFonts w:eastAsia="Times New Roman"/>
                <w:sz w:val="22"/>
                <w:szCs w:val="22"/>
              </w:rPr>
            </w:pPr>
            <w:r w:rsidRPr="00C97076">
              <w:rPr>
                <w:rFonts w:eastAsia="Times New Roman"/>
                <w:sz w:val="22"/>
                <w:szCs w:val="22"/>
              </w:rPr>
              <w:t>Draft</w:t>
            </w:r>
          </w:p>
        </w:tc>
      </w:tr>
      <w:tr w:rsidR="00C97076" w:rsidRPr="00C97076" w14:paraId="2B59C83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93E4B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ModelerList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9AE1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09DBF8D1"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62772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816A69" w14:textId="77777777" w:rsidR="00C97076" w:rsidRPr="00C97076" w:rsidRDefault="00C97076" w:rsidP="008E7128">
            <w:pPr>
              <w:rPr>
                <w:rFonts w:eastAsia="Times New Roman"/>
                <w:sz w:val="22"/>
                <w:szCs w:val="22"/>
              </w:rPr>
            </w:pPr>
            <w:proofErr w:type="spellStart"/>
            <w:proofErr w:type="gramStart"/>
            <w:r w:rsidRPr="00C97076">
              <w:rPr>
                <w:rFonts w:eastAsia="Times New Roman"/>
                <w:sz w:val="22"/>
                <w:szCs w:val="22"/>
              </w:rPr>
              <w:t>nl.ggznederland</w:t>
            </w:r>
            <w:proofErr w:type="gramEnd"/>
            <w:r w:rsidRPr="00C97076">
              <w:rPr>
                <w:rFonts w:eastAsia="Times New Roman"/>
                <w:sz w:val="22"/>
                <w:szCs w:val="22"/>
              </w:rPr>
              <w:t>.</w:t>
            </w:r>
            <w:r w:rsidR="008E7128">
              <w:rPr>
                <w:rFonts w:eastAsia="Times New Roman"/>
                <w:sz w:val="22"/>
                <w:szCs w:val="22"/>
              </w:rPr>
              <w:t>PositieveGezondheid</w:t>
            </w:r>
            <w:proofErr w:type="spellEnd"/>
          </w:p>
        </w:tc>
      </w:tr>
      <w:tr w:rsidR="00C97076" w:rsidRPr="00C97076" w14:paraId="32E83F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E5260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F05B38" w14:textId="77777777" w:rsidR="00C97076" w:rsidRPr="00C97076" w:rsidRDefault="00C97076" w:rsidP="00A36316">
            <w:pPr>
              <w:rPr>
                <w:rFonts w:eastAsia="Times New Roman"/>
                <w:sz w:val="22"/>
                <w:szCs w:val="22"/>
              </w:rPr>
            </w:pPr>
          </w:p>
        </w:tc>
      </w:tr>
      <w:tr w:rsidR="00C97076" w:rsidRPr="00C97076" w14:paraId="3A01DF9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CC4DEF"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68039" w14:textId="77777777" w:rsidR="00C97076" w:rsidRPr="00C97076" w:rsidRDefault="00C97076" w:rsidP="00A36316">
            <w:pPr>
              <w:rPr>
                <w:rFonts w:eastAsia="Times New Roman"/>
                <w:sz w:val="22"/>
                <w:szCs w:val="22"/>
              </w:rPr>
            </w:pPr>
            <w:r w:rsidRPr="00C97076">
              <w:rPr>
                <w:rFonts w:eastAsia="Times New Roman"/>
                <w:sz w:val="22"/>
                <w:szCs w:val="22"/>
              </w:rPr>
              <w:t>Unpublished</w:t>
            </w:r>
          </w:p>
        </w:tc>
      </w:tr>
      <w:tr w:rsidR="00C97076" w:rsidRPr="00C97076" w14:paraId="087B650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EBE910"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ReviewerList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590E04" w14:textId="77777777" w:rsidR="00C97076" w:rsidRPr="00C97076" w:rsidRDefault="00C97076" w:rsidP="00A36316">
            <w:pPr>
              <w:rPr>
                <w:rFonts w:eastAsia="Times New Roman"/>
                <w:sz w:val="22"/>
                <w:szCs w:val="22"/>
              </w:rPr>
            </w:pPr>
          </w:p>
        </w:tc>
      </w:tr>
      <w:tr w:rsidR="00C97076" w:rsidRPr="00C97076" w14:paraId="7462DFE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DF928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RevisionDate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484AF" w14:textId="77777777" w:rsidR="00C97076" w:rsidRPr="00C97076" w:rsidRDefault="00C97076" w:rsidP="00A36316">
            <w:pPr>
              <w:rPr>
                <w:rFonts w:eastAsia="Times New Roman"/>
                <w:sz w:val="22"/>
                <w:szCs w:val="22"/>
              </w:rPr>
            </w:pPr>
          </w:p>
        </w:tc>
      </w:tr>
      <w:tr w:rsidR="00C97076" w:rsidRPr="00C97076" w14:paraId="6368E3D5"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56ED7"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Superseeds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E9E0FB"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41AE85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5CE3"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Version</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6D49A0" w14:textId="7C46B174" w:rsidR="00C97076" w:rsidRPr="00C97076" w:rsidRDefault="00D678E1" w:rsidP="00A36316">
            <w:pPr>
              <w:rPr>
                <w:rFonts w:eastAsia="Times New Roman"/>
                <w:sz w:val="22"/>
                <w:szCs w:val="22"/>
              </w:rPr>
            </w:pPr>
            <w:r>
              <w:rPr>
                <w:rFonts w:eastAsia="Times New Roman"/>
                <w:sz w:val="22"/>
                <w:szCs w:val="22"/>
              </w:rPr>
              <w:t>0.</w:t>
            </w:r>
            <w:r w:rsidR="00FB4858">
              <w:rPr>
                <w:rFonts w:eastAsia="Times New Roman"/>
                <w:sz w:val="22"/>
                <w:szCs w:val="22"/>
              </w:rPr>
              <w:t>7</w:t>
            </w:r>
          </w:p>
        </w:tc>
      </w:tr>
    </w:tbl>
    <w:p w14:paraId="5F37C12C" w14:textId="77777777" w:rsidR="00C97076" w:rsidRPr="005E0E63" w:rsidRDefault="00C97076" w:rsidP="007379A3">
      <w:pPr>
        <w:pStyle w:val="Kop2"/>
        <w:rPr>
          <w:color w:val="000000" w:themeColor="text1"/>
          <w:sz w:val="24"/>
          <w:szCs w:val="24"/>
          <w:rPrChange w:id="239" w:author="Charlotte Leemans" w:date="2021-03-17T12:34:00Z">
            <w:rPr/>
          </w:rPrChange>
        </w:rPr>
      </w:pPr>
      <w:bookmarkStart w:id="240" w:name="_Toc66696383"/>
      <w:bookmarkStart w:id="241" w:name="REVISION_HISTORY"/>
      <w:bookmarkStart w:id="242" w:name="BKM_439B8C7B_9AF3_42AF_A5AC_94B27EE7913A"/>
      <w:commentRangeStart w:id="243"/>
      <w:proofErr w:type="spellStart"/>
      <w:r w:rsidRPr="005E0E63">
        <w:rPr>
          <w:color w:val="000000" w:themeColor="text1"/>
          <w:sz w:val="24"/>
          <w:szCs w:val="24"/>
          <w:rPrChange w:id="244" w:author="Charlotte Leemans" w:date="2021-03-17T12:34:00Z">
            <w:rPr/>
          </w:rPrChange>
        </w:rPr>
        <w:t>Revision</w:t>
      </w:r>
      <w:proofErr w:type="spellEnd"/>
      <w:r w:rsidRPr="005E0E63">
        <w:rPr>
          <w:color w:val="000000" w:themeColor="text1"/>
          <w:sz w:val="24"/>
          <w:szCs w:val="24"/>
          <w:rPrChange w:id="245" w:author="Charlotte Leemans" w:date="2021-03-17T12:34:00Z">
            <w:rPr/>
          </w:rPrChange>
        </w:rPr>
        <w:t xml:space="preserve"> </w:t>
      </w:r>
      <w:proofErr w:type="spellStart"/>
      <w:r w:rsidRPr="005E0E63">
        <w:rPr>
          <w:color w:val="000000" w:themeColor="text1"/>
          <w:sz w:val="24"/>
          <w:szCs w:val="24"/>
          <w:rPrChange w:id="246" w:author="Charlotte Leemans" w:date="2021-03-17T12:34:00Z">
            <w:rPr/>
          </w:rPrChange>
        </w:rPr>
        <w:t>History</w:t>
      </w:r>
      <w:bookmarkEnd w:id="240"/>
      <w:commentRangeEnd w:id="243"/>
      <w:proofErr w:type="spellEnd"/>
      <w:r w:rsidR="005E0E63">
        <w:rPr>
          <w:rStyle w:val="Verwijzingopmerking"/>
          <w:b w:val="0"/>
          <w:color w:val="000000"/>
          <w:lang w:val="en-US"/>
        </w:rPr>
        <w:commentReference w:id="243"/>
      </w:r>
    </w:p>
    <w:p w14:paraId="78FAAD2B" w14:textId="12E51353" w:rsidR="006D4212" w:rsidRDefault="006D4212" w:rsidP="004B0AE3">
      <w:pPr>
        <w:jc w:val="both"/>
        <w:rPr>
          <w:rFonts w:eastAsia="Times New Roman"/>
          <w:sz w:val="22"/>
          <w:szCs w:val="22"/>
          <w:lang w:val="nl-NL"/>
        </w:rPr>
      </w:pPr>
      <w:r>
        <w:rPr>
          <w:rFonts w:eastAsia="Times New Roman" w:cs="Arial"/>
          <w:sz w:val="22"/>
          <w:szCs w:val="22"/>
          <w:lang w:val="nl-NL"/>
        </w:rPr>
        <w:t xml:space="preserve">Versie 01: </w:t>
      </w:r>
      <w:ins w:id="247" w:author="Charlotte Leemans" w:date="2021-03-17T12:54:00Z">
        <w:r w:rsidR="00EF3020">
          <w:rPr>
            <w:rFonts w:eastAsia="Times New Roman" w:cs="Arial"/>
            <w:sz w:val="22"/>
            <w:szCs w:val="22"/>
            <w:lang w:val="nl-NL"/>
          </w:rPr>
          <w:t>E</w:t>
        </w:r>
      </w:ins>
      <w:del w:id="248" w:author="Charlotte Leemans" w:date="2021-03-17T12:54:00Z">
        <w:r w:rsidDel="00EF3020">
          <w:rPr>
            <w:rFonts w:eastAsia="Times New Roman" w:cs="Arial"/>
            <w:sz w:val="22"/>
            <w:szCs w:val="22"/>
            <w:lang w:val="nl-NL"/>
          </w:rPr>
          <w:delText>e</w:delText>
        </w:r>
      </w:del>
      <w:r>
        <w:rPr>
          <w:rFonts w:eastAsia="Times New Roman" w:cs="Arial"/>
          <w:sz w:val="22"/>
          <w:szCs w:val="22"/>
          <w:lang w:val="nl-NL"/>
        </w:rPr>
        <w:t>erste uitwerking door een werkgroep uit de ggz.</w:t>
      </w:r>
    </w:p>
    <w:p w14:paraId="43D231F3" w14:textId="77777777" w:rsidR="001B3B63" w:rsidRPr="001B3B63" w:rsidRDefault="001B3B63" w:rsidP="004B0AE3">
      <w:pPr>
        <w:jc w:val="both"/>
        <w:rPr>
          <w:rFonts w:eastAsia="Times New Roman"/>
          <w:sz w:val="22"/>
          <w:szCs w:val="22"/>
          <w:lang w:val="nl-NL"/>
        </w:rPr>
      </w:pPr>
      <w:r w:rsidRPr="001B3B63">
        <w:rPr>
          <w:rFonts w:eastAsia="Times New Roman"/>
          <w:sz w:val="22"/>
          <w:szCs w:val="22"/>
          <w:lang w:val="nl-NL"/>
        </w:rPr>
        <w:t>Versie 02: Tweede versie: besproken met Redactieraad Zibs in GGZ</w:t>
      </w:r>
    </w:p>
    <w:p w14:paraId="71D2FD55" w14:textId="77777777" w:rsidR="001B3B63" w:rsidRDefault="001B3B63" w:rsidP="004B0AE3">
      <w:pPr>
        <w:jc w:val="both"/>
        <w:rPr>
          <w:rFonts w:eastAsia="Times New Roman"/>
          <w:sz w:val="22"/>
          <w:szCs w:val="22"/>
          <w:lang w:val="nl-NL"/>
        </w:rPr>
      </w:pPr>
      <w:r>
        <w:rPr>
          <w:rFonts w:eastAsia="Times New Roman"/>
          <w:sz w:val="22"/>
          <w:szCs w:val="22"/>
          <w:lang w:val="nl-NL"/>
        </w:rPr>
        <w:t>Versie 03: Derde versie: aanpassingen na overleg Redactieraad Zibs in GGZ</w:t>
      </w:r>
    </w:p>
    <w:p w14:paraId="464D9FB6" w14:textId="77777777" w:rsidR="00C97076" w:rsidRDefault="00301C4A" w:rsidP="004B0AE3">
      <w:pPr>
        <w:jc w:val="both"/>
        <w:rPr>
          <w:rFonts w:eastAsia="Times New Roman"/>
          <w:sz w:val="22"/>
          <w:szCs w:val="22"/>
          <w:lang w:val="nl-NL"/>
        </w:rPr>
      </w:pPr>
      <w:r>
        <w:rPr>
          <w:rFonts w:eastAsia="Times New Roman"/>
          <w:sz w:val="22"/>
          <w:szCs w:val="22"/>
          <w:lang w:val="nl-NL"/>
        </w:rPr>
        <w:t>Versie 0</w:t>
      </w:r>
      <w:r w:rsidR="001B3B63">
        <w:rPr>
          <w:rFonts w:eastAsia="Times New Roman"/>
          <w:sz w:val="22"/>
          <w:szCs w:val="22"/>
          <w:lang w:val="nl-NL"/>
        </w:rPr>
        <w:t>4</w:t>
      </w:r>
      <w:r w:rsidR="00C97076" w:rsidRPr="004B0AE3">
        <w:rPr>
          <w:rFonts w:eastAsia="Times New Roman"/>
          <w:sz w:val="22"/>
          <w:szCs w:val="22"/>
          <w:lang w:val="nl-NL"/>
        </w:rPr>
        <w:t xml:space="preserve">. </w:t>
      </w:r>
      <w:r w:rsidR="001B3B63">
        <w:rPr>
          <w:rFonts w:eastAsia="Times New Roman"/>
          <w:sz w:val="22"/>
          <w:szCs w:val="22"/>
          <w:lang w:val="nl-NL"/>
        </w:rPr>
        <w:t xml:space="preserve">Vierde </w:t>
      </w:r>
      <w:r>
        <w:rPr>
          <w:rFonts w:eastAsia="Times New Roman"/>
          <w:sz w:val="22"/>
          <w:szCs w:val="22"/>
          <w:lang w:val="nl-NL"/>
        </w:rPr>
        <w:t>versie</w:t>
      </w:r>
      <w:r w:rsidR="00445596">
        <w:rPr>
          <w:rFonts w:eastAsia="Times New Roman"/>
          <w:sz w:val="22"/>
          <w:szCs w:val="22"/>
          <w:lang w:val="nl-NL"/>
        </w:rPr>
        <w:t>:</w:t>
      </w:r>
      <w:r w:rsidR="001B3B63">
        <w:rPr>
          <w:rFonts w:eastAsia="Times New Roman"/>
          <w:sz w:val="22"/>
          <w:szCs w:val="22"/>
          <w:lang w:val="nl-NL"/>
        </w:rPr>
        <w:t xml:space="preserve"> aanpassingen na overleg met IPH</w:t>
      </w:r>
    </w:p>
    <w:p w14:paraId="2AF4F072" w14:textId="3645128A" w:rsidR="007D22C5" w:rsidRDefault="007D22C5" w:rsidP="004B0AE3">
      <w:pPr>
        <w:jc w:val="both"/>
        <w:rPr>
          <w:rFonts w:eastAsia="Times New Roman"/>
          <w:sz w:val="22"/>
          <w:szCs w:val="22"/>
          <w:lang w:val="nl-NL"/>
        </w:rPr>
      </w:pPr>
      <w:r>
        <w:rPr>
          <w:rFonts w:eastAsia="Times New Roman"/>
          <w:sz w:val="22"/>
          <w:szCs w:val="22"/>
          <w:lang w:val="nl-NL"/>
        </w:rPr>
        <w:t xml:space="preserve">Versie 05: </w:t>
      </w:r>
      <w:ins w:id="249" w:author="Charlotte Leemans" w:date="2021-03-17T12:53:00Z">
        <w:r w:rsidR="00EF3020">
          <w:rPr>
            <w:rFonts w:eastAsia="Times New Roman"/>
            <w:sz w:val="22"/>
            <w:szCs w:val="22"/>
            <w:lang w:val="nl-NL"/>
          </w:rPr>
          <w:t>U</w:t>
        </w:r>
      </w:ins>
      <w:del w:id="250" w:author="Charlotte Leemans" w:date="2021-03-17T12:53:00Z">
        <w:r w:rsidDel="00EF3020">
          <w:rPr>
            <w:rFonts w:eastAsia="Times New Roman"/>
            <w:sz w:val="22"/>
            <w:szCs w:val="22"/>
            <w:lang w:val="nl-NL"/>
          </w:rPr>
          <w:delText>u</w:delText>
        </w:r>
      </w:del>
      <w:r>
        <w:rPr>
          <w:rFonts w:eastAsia="Times New Roman"/>
          <w:sz w:val="22"/>
          <w:szCs w:val="22"/>
          <w:lang w:val="nl-NL"/>
        </w:rPr>
        <w:t xml:space="preserve">itgewerkt in EA op basis standaard </w:t>
      </w:r>
      <w:proofErr w:type="gramStart"/>
      <w:r>
        <w:rPr>
          <w:rFonts w:eastAsia="Times New Roman"/>
          <w:sz w:val="22"/>
          <w:szCs w:val="22"/>
          <w:lang w:val="nl-NL"/>
        </w:rPr>
        <w:t>DCM tool</w:t>
      </w:r>
      <w:proofErr w:type="gramEnd"/>
      <w:r>
        <w:rPr>
          <w:rFonts w:eastAsia="Times New Roman"/>
          <w:sz w:val="22"/>
          <w:szCs w:val="22"/>
          <w:lang w:val="nl-NL"/>
        </w:rPr>
        <w:t xml:space="preserve">. Suggestie IPH om alle vragen afzonderlijk te rapporteren is verwerkt via een zestal </w:t>
      </w:r>
      <w:proofErr w:type="spellStart"/>
      <w:r>
        <w:rPr>
          <w:rFonts w:eastAsia="Times New Roman"/>
          <w:sz w:val="22"/>
          <w:szCs w:val="22"/>
          <w:lang w:val="nl-NL"/>
        </w:rPr>
        <w:t>submodellen</w:t>
      </w:r>
      <w:proofErr w:type="spellEnd"/>
      <w:r>
        <w:rPr>
          <w:rFonts w:eastAsia="Times New Roman"/>
          <w:sz w:val="22"/>
          <w:szCs w:val="22"/>
          <w:lang w:val="nl-NL"/>
        </w:rPr>
        <w:t xml:space="preserve">, een </w:t>
      </w:r>
      <w:r w:rsidR="00E01312">
        <w:rPr>
          <w:rFonts w:eastAsia="Times New Roman"/>
          <w:sz w:val="22"/>
          <w:szCs w:val="22"/>
          <w:lang w:val="nl-NL"/>
        </w:rPr>
        <w:t xml:space="preserve">(1) </w:t>
      </w:r>
      <w:r>
        <w:rPr>
          <w:rFonts w:eastAsia="Times New Roman"/>
          <w:sz w:val="22"/>
          <w:szCs w:val="22"/>
          <w:lang w:val="nl-NL"/>
        </w:rPr>
        <w:t xml:space="preserve">per dimensie. </w:t>
      </w:r>
    </w:p>
    <w:p w14:paraId="11B90B66" w14:textId="790F657D" w:rsidR="007D22C5" w:rsidRDefault="007D22C5" w:rsidP="004B0AE3">
      <w:pPr>
        <w:jc w:val="both"/>
        <w:rPr>
          <w:rFonts w:eastAsia="Times New Roman"/>
          <w:sz w:val="22"/>
          <w:szCs w:val="22"/>
          <w:lang w:val="nl-NL"/>
        </w:rPr>
      </w:pPr>
      <w:r>
        <w:rPr>
          <w:rFonts w:eastAsia="Times New Roman"/>
          <w:sz w:val="22"/>
          <w:szCs w:val="22"/>
          <w:lang w:val="nl-NL"/>
        </w:rPr>
        <w:t xml:space="preserve">Codelijsten uitgewerkt, </w:t>
      </w:r>
      <w:proofErr w:type="spellStart"/>
      <w:r>
        <w:rPr>
          <w:rFonts w:eastAsia="Times New Roman"/>
          <w:sz w:val="22"/>
          <w:szCs w:val="22"/>
          <w:lang w:val="nl-NL"/>
        </w:rPr>
        <w:t>OIDs</w:t>
      </w:r>
      <w:proofErr w:type="spellEnd"/>
      <w:r>
        <w:rPr>
          <w:rFonts w:eastAsia="Times New Roman"/>
          <w:sz w:val="22"/>
          <w:szCs w:val="22"/>
          <w:lang w:val="nl-NL"/>
        </w:rPr>
        <w:t xml:space="preserve"> toegewezen. </w:t>
      </w:r>
      <w:r>
        <w:rPr>
          <w:rFonts w:eastAsia="Times New Roman"/>
          <w:sz w:val="22"/>
          <w:szCs w:val="22"/>
          <w:lang w:val="nl-NL"/>
        </w:rPr>
        <w:tab/>
      </w:r>
    </w:p>
    <w:p w14:paraId="5EB5633F" w14:textId="65E250DD" w:rsidR="00A36316" w:rsidRDefault="00A36316" w:rsidP="004B0AE3">
      <w:pPr>
        <w:jc w:val="both"/>
        <w:rPr>
          <w:rFonts w:eastAsia="Times New Roman"/>
          <w:sz w:val="22"/>
          <w:szCs w:val="22"/>
          <w:lang w:val="nl-NL"/>
        </w:rPr>
      </w:pPr>
      <w:r>
        <w:rPr>
          <w:rFonts w:eastAsia="Times New Roman"/>
          <w:sz w:val="22"/>
          <w:szCs w:val="22"/>
          <w:lang w:val="nl-NL"/>
        </w:rPr>
        <w:t xml:space="preserve">Versie 06: </w:t>
      </w:r>
      <w:proofErr w:type="spellStart"/>
      <w:ins w:id="251" w:author="Charlotte Leemans" w:date="2021-03-17T12:53:00Z">
        <w:r w:rsidR="00EF3020">
          <w:rPr>
            <w:rFonts w:eastAsia="Times New Roman"/>
            <w:sz w:val="22"/>
            <w:szCs w:val="22"/>
            <w:lang w:val="nl-NL"/>
          </w:rPr>
          <w:t>D</w:t>
        </w:r>
      </w:ins>
      <w:del w:id="252" w:author="Charlotte Leemans" w:date="2021-03-17T12:53:00Z">
        <w:r w:rsidDel="00EF3020">
          <w:rPr>
            <w:rFonts w:eastAsia="Times New Roman"/>
            <w:sz w:val="22"/>
            <w:szCs w:val="22"/>
            <w:lang w:val="nl-NL"/>
          </w:rPr>
          <w:delText>d</w:delText>
        </w:r>
      </w:del>
      <w:r>
        <w:rPr>
          <w:rFonts w:eastAsia="Times New Roman"/>
          <w:sz w:val="22"/>
          <w:szCs w:val="22"/>
          <w:lang w:val="nl-NL"/>
        </w:rPr>
        <w:t>efinites</w:t>
      </w:r>
      <w:proofErr w:type="spellEnd"/>
      <w:r>
        <w:rPr>
          <w:rFonts w:eastAsia="Times New Roman"/>
          <w:sz w:val="22"/>
          <w:szCs w:val="22"/>
          <w:lang w:val="nl-NL"/>
        </w:rPr>
        <w:t xml:space="preserve"> van dataelementen en containers gecontroleerd en waar nodig aangevuld. </w:t>
      </w:r>
    </w:p>
    <w:p w14:paraId="61EA0000" w14:textId="59ACB0D5" w:rsidR="00FB4858" w:rsidRPr="004B0AE3" w:rsidRDefault="00FB4858" w:rsidP="004B0AE3">
      <w:pPr>
        <w:jc w:val="both"/>
        <w:rPr>
          <w:rFonts w:eastAsia="Times New Roman"/>
          <w:sz w:val="22"/>
          <w:szCs w:val="22"/>
          <w:lang w:val="nl-NL"/>
        </w:rPr>
      </w:pPr>
      <w:r>
        <w:rPr>
          <w:rFonts w:eastAsia="Times New Roman"/>
          <w:sz w:val="22"/>
          <w:szCs w:val="22"/>
          <w:lang w:val="nl-NL"/>
        </w:rPr>
        <w:t xml:space="preserve">V07: </w:t>
      </w:r>
      <w:proofErr w:type="spellStart"/>
      <w:r>
        <w:rPr>
          <w:rFonts w:eastAsia="Times New Roman"/>
          <w:sz w:val="22"/>
          <w:szCs w:val="22"/>
          <w:lang w:val="nl-NL"/>
        </w:rPr>
        <w:t>Kardinaliteiten</w:t>
      </w:r>
      <w:proofErr w:type="spellEnd"/>
      <w:r>
        <w:rPr>
          <w:rFonts w:eastAsia="Times New Roman"/>
          <w:sz w:val="22"/>
          <w:szCs w:val="22"/>
          <w:lang w:val="nl-NL"/>
        </w:rPr>
        <w:t xml:space="preserve"> toegevoegd. </w:t>
      </w:r>
    </w:p>
    <w:bookmarkEnd w:id="241"/>
    <w:bookmarkEnd w:id="242"/>
    <w:p w14:paraId="02F7148F" w14:textId="77777777" w:rsidR="005D11F9" w:rsidRPr="00C97076" w:rsidRDefault="005D11F9">
      <w:pPr>
        <w:rPr>
          <w:lang w:val="nl-NL"/>
        </w:rPr>
      </w:pPr>
    </w:p>
    <w:sectPr w:rsidR="005D11F9" w:rsidRPr="00C97076" w:rsidSect="002116EF">
      <w:headerReference w:type="default" r:id="rId28"/>
      <w:footerReference w:type="default" r:id="rId29"/>
      <w:pgSz w:w="11908" w:h="16833"/>
      <w:pgMar w:top="2269"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arlotte Leemans" w:date="2021-03-17T12:26:00Z" w:initials="CL">
    <w:p w14:paraId="3696C29D" w14:textId="4385C8D5" w:rsidR="005E0E63" w:rsidRDefault="005E0E63">
      <w:pPr>
        <w:pStyle w:val="Tekstopmerking"/>
      </w:pPr>
      <w:r>
        <w:rPr>
          <w:rStyle w:val="Verwijzingopmerking"/>
        </w:rPr>
        <w:annotationRef/>
      </w:r>
      <w:r>
        <w:t>?</w:t>
      </w:r>
    </w:p>
  </w:comment>
  <w:comment w:id="31" w:author="Charlotte Leemans" w:date="2021-03-17T12:30:00Z" w:initials="CL">
    <w:p w14:paraId="231A3BE6" w14:textId="152AE2B7" w:rsidR="005E0E63" w:rsidRPr="00B652C0" w:rsidRDefault="005E0E63">
      <w:pPr>
        <w:pStyle w:val="Tekstopmerking"/>
        <w:rPr>
          <w:lang w:val="nl-NL"/>
        </w:rPr>
      </w:pPr>
      <w:r>
        <w:rPr>
          <w:rStyle w:val="Verwijzingopmerking"/>
        </w:rPr>
        <w:annotationRef/>
      </w:r>
      <w:r w:rsidRPr="00B652C0">
        <w:rPr>
          <w:lang w:val="nl-NL"/>
        </w:rPr>
        <w:t xml:space="preserve">Bij andere </w:t>
      </w:r>
      <w:proofErr w:type="spellStart"/>
      <w:r w:rsidRPr="00B652C0">
        <w:rPr>
          <w:lang w:val="nl-NL"/>
        </w:rPr>
        <w:t>doc</w:t>
      </w:r>
      <w:proofErr w:type="spellEnd"/>
      <w:r w:rsidRPr="00B652C0">
        <w:rPr>
          <w:lang w:val="nl-NL"/>
        </w:rPr>
        <w:t xml:space="preserve"> is dit 1.1</w:t>
      </w:r>
      <w:r>
        <w:rPr>
          <w:lang w:val="nl-NL"/>
        </w:rPr>
        <w:t xml:space="preserve"> </w:t>
      </w:r>
      <w:proofErr w:type="spellStart"/>
      <w:r>
        <w:rPr>
          <w:lang w:val="nl-NL"/>
        </w:rPr>
        <w:t>etc</w:t>
      </w:r>
      <w:proofErr w:type="spellEnd"/>
      <w:r>
        <w:rPr>
          <w:lang w:val="nl-NL"/>
        </w:rPr>
        <w:t>, dit lijkt me verwarrend</w:t>
      </w:r>
    </w:p>
  </w:comment>
  <w:comment w:id="75" w:author="Charlotte Leemans" w:date="2021-03-17T12:48:00Z" w:initials="CL">
    <w:p w14:paraId="4897710C" w14:textId="4C7E0BB1" w:rsidR="00EF3020" w:rsidRPr="00EF3020" w:rsidRDefault="00EF3020">
      <w:pPr>
        <w:pStyle w:val="Tekstopmerking"/>
        <w:rPr>
          <w:lang w:val="nl-NL"/>
        </w:rPr>
      </w:pPr>
      <w:r>
        <w:rPr>
          <w:rStyle w:val="Verwijzingopmerking"/>
        </w:rPr>
        <w:annotationRef/>
      </w:r>
      <w:r w:rsidRPr="00EF3020">
        <w:rPr>
          <w:lang w:val="nl-NL"/>
        </w:rPr>
        <w:t>Of</w:t>
      </w:r>
      <w:r>
        <w:rPr>
          <w:lang w:val="nl-NL"/>
        </w:rPr>
        <w:t>: als patiënten juist?</w:t>
      </w:r>
    </w:p>
  </w:comment>
  <w:comment w:id="157" w:author="Charlotte Leemans" w:date="2021-03-17T12:50:00Z" w:initials="CL">
    <w:p w14:paraId="63D56AA4" w14:textId="31D3254F" w:rsidR="00EF3020" w:rsidRPr="00EF3020" w:rsidRDefault="00EF3020">
      <w:pPr>
        <w:pStyle w:val="Tekstopmerking"/>
        <w:rPr>
          <w:lang w:val="nl-NL"/>
        </w:rPr>
      </w:pPr>
      <w:r>
        <w:rPr>
          <w:rStyle w:val="Verwijzingopmerking"/>
        </w:rPr>
        <w:annotationRef/>
      </w:r>
      <w:r w:rsidRPr="00EF3020">
        <w:rPr>
          <w:lang w:val="nl-NL"/>
        </w:rPr>
        <w:t>Verder nergens a</w:t>
      </w:r>
      <w:r>
        <w:rPr>
          <w:lang w:val="nl-NL"/>
        </w:rPr>
        <w:t>fgekort</w:t>
      </w:r>
    </w:p>
  </w:comment>
  <w:comment w:id="158" w:author="Charlotte Leemans" w:date="2021-03-17T12:50:00Z" w:initials="CL">
    <w:p w14:paraId="0C4B110F" w14:textId="3412137D" w:rsidR="00EF3020" w:rsidRPr="00EF3020" w:rsidRDefault="00EF3020">
      <w:pPr>
        <w:pStyle w:val="Tekstopmerking"/>
        <w:rPr>
          <w:lang w:val="nl-NL"/>
        </w:rPr>
      </w:pPr>
      <w:r>
        <w:rPr>
          <w:rStyle w:val="Verwijzingopmerking"/>
        </w:rPr>
        <w:annotationRef/>
      </w:r>
      <w:r w:rsidRPr="00EF3020">
        <w:rPr>
          <w:lang w:val="nl-NL"/>
        </w:rPr>
        <w:t>Elders niet</w:t>
      </w:r>
      <w:r>
        <w:rPr>
          <w:lang w:val="nl-NL"/>
        </w:rPr>
        <w:t xml:space="preserve"> genuanceerd</w:t>
      </w:r>
    </w:p>
  </w:comment>
  <w:comment w:id="243" w:author="Charlotte Leemans" w:date="2021-03-17T12:34:00Z" w:initials="CL">
    <w:p w14:paraId="6B27EE85" w14:textId="4B258AA8" w:rsidR="005E0E63" w:rsidRPr="005E0E63" w:rsidRDefault="005E0E63">
      <w:pPr>
        <w:pStyle w:val="Tekstopmerking"/>
        <w:rPr>
          <w:lang w:val="nl-NL"/>
        </w:rPr>
      </w:pPr>
      <w:r>
        <w:rPr>
          <w:rStyle w:val="Verwijzingopmerking"/>
        </w:rPr>
        <w:annotationRef/>
      </w:r>
      <w:r w:rsidRPr="005E0E63">
        <w:rPr>
          <w:lang w:val="nl-NL"/>
        </w:rPr>
        <w:t xml:space="preserve">Klopt dit doortellen van </w:t>
      </w:r>
      <w:r>
        <w:rPr>
          <w:lang w:val="nl-NL"/>
        </w:rPr>
        <w:t>paragrafen?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96C29D" w15:done="0"/>
  <w15:commentEx w15:paraId="231A3BE6" w15:done="0"/>
  <w15:commentEx w15:paraId="4897710C" w15:done="0"/>
  <w15:commentEx w15:paraId="63D56AA4" w15:done="0"/>
  <w15:commentEx w15:paraId="0C4B110F" w15:done="0"/>
  <w15:commentEx w15:paraId="6B27EE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73E6" w16cex:dateUtc="2021-03-17T11:26:00Z"/>
  <w16cex:commentExtensible w16cex:durableId="23FC74FF" w16cex:dateUtc="2021-03-17T11:30:00Z"/>
  <w16cex:commentExtensible w16cex:durableId="23FC790B" w16cex:dateUtc="2021-03-17T11:48:00Z"/>
  <w16cex:commentExtensible w16cex:durableId="23FC799B" w16cex:dateUtc="2021-03-17T11:50:00Z"/>
  <w16cex:commentExtensible w16cex:durableId="23FC79B2" w16cex:dateUtc="2021-03-17T11:50:00Z"/>
  <w16cex:commentExtensible w16cex:durableId="23FC75C6" w16cex:dateUtc="2021-03-17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96C29D" w16cid:durableId="23FC73E6"/>
  <w16cid:commentId w16cid:paraId="231A3BE6" w16cid:durableId="23FC74FF"/>
  <w16cid:commentId w16cid:paraId="4897710C" w16cid:durableId="23FC790B"/>
  <w16cid:commentId w16cid:paraId="63D56AA4" w16cid:durableId="23FC799B"/>
  <w16cid:commentId w16cid:paraId="0C4B110F" w16cid:durableId="23FC79B2"/>
  <w16cid:commentId w16cid:paraId="6B27EE85" w16cid:durableId="23FC75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254B8" w14:textId="77777777" w:rsidR="00550FEA" w:rsidRDefault="00550FEA">
      <w:r>
        <w:separator/>
      </w:r>
    </w:p>
  </w:endnote>
  <w:endnote w:type="continuationSeparator" w:id="0">
    <w:p w14:paraId="1BE9C302" w14:textId="77777777" w:rsidR="00550FEA" w:rsidRDefault="00550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554A" w14:textId="7E394114" w:rsidR="005E0E63" w:rsidRDefault="005E0E63">
    <w:r>
      <w:t xml:space="preserve"> </w:t>
    </w:r>
  </w:p>
  <w:p w14:paraId="4A5E0523" w14:textId="50A233BA" w:rsidR="005E0E63" w:rsidRPr="0096669E" w:rsidRDefault="005E0E63" w:rsidP="0096669E">
    <w:pPr>
      <w:pStyle w:val="Voettekst"/>
      <w:rPr>
        <w:rFonts w:cs="Arial"/>
        <w:lang w:val="nl-NL"/>
      </w:rPr>
    </w:pPr>
    <w:r w:rsidRPr="0096669E">
      <w:rPr>
        <w:lang w:val="nl-NL"/>
      </w:rPr>
      <w:tab/>
    </w:r>
    <w:r w:rsidRPr="004337AC">
      <w:rPr>
        <w:rFonts w:cs="Arial"/>
      </w:rPr>
      <w:fldChar w:fldCharType="begin"/>
    </w:r>
    <w:r w:rsidRPr="0096669E">
      <w:rPr>
        <w:rFonts w:cs="Arial"/>
        <w:lang w:val="nl-NL"/>
      </w:rPr>
      <w:instrText xml:space="preserve"> FILENAME \* MERGEFORMAT </w:instrText>
    </w:r>
    <w:r w:rsidRPr="004337AC">
      <w:rPr>
        <w:rFonts w:cs="Arial"/>
      </w:rPr>
      <w:fldChar w:fldCharType="separate"/>
    </w:r>
    <w:r w:rsidRPr="0096669E">
      <w:rPr>
        <w:rFonts w:cs="Arial"/>
        <w:noProof/>
        <w:lang w:val="nl-NL"/>
      </w:rPr>
      <w:t>nl.</w:t>
    </w:r>
    <w:r>
      <w:rPr>
        <w:rFonts w:cs="Arial"/>
        <w:noProof/>
        <w:lang w:val="nl-NL"/>
      </w:rPr>
      <w:t>denederlandseggz.Positieve_gezondheid-</w:t>
    </w:r>
    <w:r w:rsidRPr="0096669E">
      <w:rPr>
        <w:rFonts w:cs="Arial"/>
        <w:noProof/>
        <w:lang w:val="nl-NL"/>
      </w:rPr>
      <w:t>v</w:t>
    </w:r>
    <w:r>
      <w:rPr>
        <w:rFonts w:cs="Arial"/>
        <w:noProof/>
        <w:lang w:val="nl-NL"/>
      </w:rPr>
      <w:t>0.7.do</w:t>
    </w:r>
    <w:r w:rsidRPr="0096669E">
      <w:rPr>
        <w:rFonts w:cs="Arial"/>
        <w:noProof/>
        <w:lang w:val="nl-NL"/>
      </w:rPr>
      <w:t>cx</w:t>
    </w:r>
    <w:r w:rsidRPr="004337AC">
      <w:rPr>
        <w:rFonts w:cs="Arial"/>
      </w:rPr>
      <w:fldChar w:fldCharType="end"/>
    </w:r>
    <w:r w:rsidRPr="0096669E">
      <w:rPr>
        <w:rFonts w:cs="Arial"/>
        <w:lang w:val="nl-NL"/>
      </w:rPr>
      <w:tab/>
    </w:r>
    <w:r w:rsidRPr="0096669E">
      <w:rPr>
        <w:rFonts w:cs="Arial"/>
        <w:lang w:val="nl-NL"/>
      </w:rPr>
      <w:tab/>
    </w:r>
    <w:r w:rsidRPr="0096669E">
      <w:rPr>
        <w:rFonts w:cs="Arial"/>
        <w:lang w:val="nl-NL"/>
      </w:rPr>
      <w:tab/>
    </w:r>
    <w:r w:rsidRPr="0096669E">
      <w:rPr>
        <w:rFonts w:cs="Arial"/>
        <w:lang w:val="nl-NL"/>
      </w:rPr>
      <w:tab/>
      <w:t xml:space="preserve">Pagina </w:t>
    </w:r>
    <w:r w:rsidRPr="004337AC">
      <w:rPr>
        <w:rFonts w:cs="Arial"/>
      </w:rPr>
      <w:fldChar w:fldCharType="begin"/>
    </w:r>
    <w:r w:rsidRPr="0096669E">
      <w:rPr>
        <w:rFonts w:cs="Arial"/>
        <w:lang w:val="nl-NL"/>
      </w:rPr>
      <w:instrText>PAGE   \* MERGEFORMAT</w:instrText>
    </w:r>
    <w:r w:rsidRPr="004337AC">
      <w:rPr>
        <w:rFonts w:cs="Arial"/>
      </w:rPr>
      <w:fldChar w:fldCharType="separate"/>
    </w:r>
    <w:r w:rsidRPr="0096669E">
      <w:rPr>
        <w:rFonts w:cs="Arial"/>
        <w:lang w:val="nl-NL"/>
      </w:rPr>
      <w:t>4</w:t>
    </w:r>
    <w:r w:rsidRPr="004337AC">
      <w:rPr>
        <w:rFonts w:cs="Arial"/>
      </w:rPr>
      <w:fldChar w:fldCharType="end"/>
    </w:r>
  </w:p>
  <w:p w14:paraId="2B9E28C8" w14:textId="13F7F8EB" w:rsidR="005E0E63" w:rsidRPr="0096669E" w:rsidRDefault="005E0E63" w:rsidP="0096669E">
    <w:pPr>
      <w:tabs>
        <w:tab w:val="left" w:pos="1768"/>
      </w:tabs>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17DD1" w14:textId="77777777" w:rsidR="00550FEA" w:rsidRDefault="00550FEA">
      <w:r>
        <w:separator/>
      </w:r>
    </w:p>
  </w:footnote>
  <w:footnote w:type="continuationSeparator" w:id="0">
    <w:p w14:paraId="1CA013F9" w14:textId="77777777" w:rsidR="00550FEA" w:rsidRDefault="00550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1910" w14:textId="77777777" w:rsidR="005E0E63" w:rsidRDefault="005E0E63">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B7421A6"/>
    <w:multiLevelType w:val="hybridMultilevel"/>
    <w:tmpl w:val="CCF6A88A"/>
    <w:lvl w:ilvl="0" w:tplc="206AC258">
      <w:start w:val="1"/>
      <w:numFmt w:val="decimal"/>
      <w:pStyle w:val="Kop2"/>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190449A"/>
    <w:multiLevelType w:val="hybridMultilevel"/>
    <w:tmpl w:val="237A85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80C184D"/>
    <w:multiLevelType w:val="hybridMultilevel"/>
    <w:tmpl w:val="7A5A6794"/>
    <w:lvl w:ilvl="0" w:tplc="D42C1212">
      <w:numFmt w:val="bullet"/>
      <w:lvlText w:val=""/>
      <w:lvlJc w:val="left"/>
      <w:pPr>
        <w:ind w:left="720" w:hanging="360"/>
      </w:pPr>
      <w:rPr>
        <w:rFonts w:ascii="Wingdings" w:eastAsia="Arial"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lotte Leemans">
    <w15:presenceInfo w15:providerId="AD" w15:userId="S::charlotteleemans@lezenenschrijven.nl::d943c964-5296-4aa9-9ea7-75aa5c480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9"/>
    <w:rsid w:val="000402D6"/>
    <w:rsid w:val="000534F9"/>
    <w:rsid w:val="00065DF4"/>
    <w:rsid w:val="000819FA"/>
    <w:rsid w:val="000C7D8B"/>
    <w:rsid w:val="000D0F37"/>
    <w:rsid w:val="000E2683"/>
    <w:rsid w:val="001068FB"/>
    <w:rsid w:val="00121ED9"/>
    <w:rsid w:val="001379E4"/>
    <w:rsid w:val="001455A0"/>
    <w:rsid w:val="001B3B63"/>
    <w:rsid w:val="001B4892"/>
    <w:rsid w:val="001B7EA3"/>
    <w:rsid w:val="001C5032"/>
    <w:rsid w:val="001F023B"/>
    <w:rsid w:val="002116EF"/>
    <w:rsid w:val="00215D7F"/>
    <w:rsid w:val="00220917"/>
    <w:rsid w:val="00227568"/>
    <w:rsid w:val="00256B46"/>
    <w:rsid w:val="002603D4"/>
    <w:rsid w:val="00287D6C"/>
    <w:rsid w:val="002A657E"/>
    <w:rsid w:val="002B2375"/>
    <w:rsid w:val="002F77AA"/>
    <w:rsid w:val="00301C4A"/>
    <w:rsid w:val="00314C40"/>
    <w:rsid w:val="00373226"/>
    <w:rsid w:val="0039551E"/>
    <w:rsid w:val="00397EA1"/>
    <w:rsid w:val="003A6E23"/>
    <w:rsid w:val="003B0109"/>
    <w:rsid w:val="003B0EB9"/>
    <w:rsid w:val="003F25F8"/>
    <w:rsid w:val="003F30F3"/>
    <w:rsid w:val="00404029"/>
    <w:rsid w:val="004227CC"/>
    <w:rsid w:val="004321B2"/>
    <w:rsid w:val="004338D8"/>
    <w:rsid w:val="00444968"/>
    <w:rsid w:val="00445596"/>
    <w:rsid w:val="00460E17"/>
    <w:rsid w:val="0048536E"/>
    <w:rsid w:val="004947F6"/>
    <w:rsid w:val="004B0AE3"/>
    <w:rsid w:val="004E1AA6"/>
    <w:rsid w:val="004F0EA2"/>
    <w:rsid w:val="00501A93"/>
    <w:rsid w:val="005058A0"/>
    <w:rsid w:val="00545729"/>
    <w:rsid w:val="00550FEA"/>
    <w:rsid w:val="00551F1F"/>
    <w:rsid w:val="005776FB"/>
    <w:rsid w:val="00590472"/>
    <w:rsid w:val="005D11F9"/>
    <w:rsid w:val="005E0E63"/>
    <w:rsid w:val="00606B8A"/>
    <w:rsid w:val="0063130D"/>
    <w:rsid w:val="006316E0"/>
    <w:rsid w:val="0064412B"/>
    <w:rsid w:val="0068101A"/>
    <w:rsid w:val="006B7CE1"/>
    <w:rsid w:val="006D4212"/>
    <w:rsid w:val="006E0F99"/>
    <w:rsid w:val="006E7806"/>
    <w:rsid w:val="00716044"/>
    <w:rsid w:val="007379A3"/>
    <w:rsid w:val="00767241"/>
    <w:rsid w:val="00772697"/>
    <w:rsid w:val="00780A63"/>
    <w:rsid w:val="007859D8"/>
    <w:rsid w:val="007B6298"/>
    <w:rsid w:val="007D22C5"/>
    <w:rsid w:val="007E3270"/>
    <w:rsid w:val="00842A14"/>
    <w:rsid w:val="008551F3"/>
    <w:rsid w:val="00861EEA"/>
    <w:rsid w:val="008810F7"/>
    <w:rsid w:val="008E7128"/>
    <w:rsid w:val="00904614"/>
    <w:rsid w:val="00935721"/>
    <w:rsid w:val="00944D9E"/>
    <w:rsid w:val="00946737"/>
    <w:rsid w:val="00947D7F"/>
    <w:rsid w:val="009550D4"/>
    <w:rsid w:val="0096669E"/>
    <w:rsid w:val="00995D8A"/>
    <w:rsid w:val="009C1A52"/>
    <w:rsid w:val="00A36316"/>
    <w:rsid w:val="00A506EC"/>
    <w:rsid w:val="00A51126"/>
    <w:rsid w:val="00A54B33"/>
    <w:rsid w:val="00A56C2E"/>
    <w:rsid w:val="00AA2469"/>
    <w:rsid w:val="00AB46D9"/>
    <w:rsid w:val="00AD23B4"/>
    <w:rsid w:val="00AF0D44"/>
    <w:rsid w:val="00AF6C51"/>
    <w:rsid w:val="00AF7D54"/>
    <w:rsid w:val="00B17A15"/>
    <w:rsid w:val="00B266AD"/>
    <w:rsid w:val="00B652C0"/>
    <w:rsid w:val="00BC5377"/>
    <w:rsid w:val="00C04506"/>
    <w:rsid w:val="00C81C86"/>
    <w:rsid w:val="00C82FDD"/>
    <w:rsid w:val="00C95974"/>
    <w:rsid w:val="00C97076"/>
    <w:rsid w:val="00CB7D48"/>
    <w:rsid w:val="00CC5EE4"/>
    <w:rsid w:val="00CD4592"/>
    <w:rsid w:val="00CF27DA"/>
    <w:rsid w:val="00D03020"/>
    <w:rsid w:val="00D678E1"/>
    <w:rsid w:val="00DA7D18"/>
    <w:rsid w:val="00DD3F6F"/>
    <w:rsid w:val="00DF3916"/>
    <w:rsid w:val="00DF3FA8"/>
    <w:rsid w:val="00E01312"/>
    <w:rsid w:val="00E2255E"/>
    <w:rsid w:val="00E31BCA"/>
    <w:rsid w:val="00E536B1"/>
    <w:rsid w:val="00E5427F"/>
    <w:rsid w:val="00E56C3A"/>
    <w:rsid w:val="00E60AB3"/>
    <w:rsid w:val="00E6217C"/>
    <w:rsid w:val="00E77BB9"/>
    <w:rsid w:val="00E85139"/>
    <w:rsid w:val="00EF3020"/>
    <w:rsid w:val="00EF5147"/>
    <w:rsid w:val="00F1176E"/>
    <w:rsid w:val="00F647F7"/>
    <w:rsid w:val="00F65707"/>
    <w:rsid w:val="00FA2FC6"/>
    <w:rsid w:val="00FA4014"/>
    <w:rsid w:val="00FB4858"/>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82E2"/>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7379A3"/>
    <w:pPr>
      <w:numPr>
        <w:numId w:val="4"/>
      </w:numPr>
      <w:spacing w:before="12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basedOn w:val="Standaard"/>
    <w:rsid w:val="00A51126"/>
    <w:rPr>
      <w:rFonts w:ascii="Calibri" w:eastAsia="Calibri" w:hAnsi="Calibri" w:cs="Calibri"/>
      <w:color w:val="auto"/>
      <w:sz w:val="22"/>
      <w:szCs w:val="22"/>
    </w:rPr>
  </w:style>
  <w:style w:type="character" w:styleId="Verwijzingopmerking">
    <w:name w:val="annotation reference"/>
    <w:basedOn w:val="Standaardalinea-lettertype"/>
    <w:uiPriority w:val="99"/>
    <w:semiHidden/>
    <w:unhideWhenUsed/>
    <w:rsid w:val="001C5032"/>
    <w:rPr>
      <w:sz w:val="16"/>
      <w:szCs w:val="16"/>
    </w:rPr>
  </w:style>
  <w:style w:type="paragraph" w:styleId="Tekstopmerking">
    <w:name w:val="annotation text"/>
    <w:basedOn w:val="Standaard"/>
    <w:link w:val="TekstopmerkingChar"/>
    <w:uiPriority w:val="99"/>
    <w:semiHidden/>
    <w:unhideWhenUsed/>
    <w:rsid w:val="001C5032"/>
    <w:rPr>
      <w:sz w:val="20"/>
      <w:szCs w:val="20"/>
    </w:rPr>
  </w:style>
  <w:style w:type="character" w:customStyle="1" w:styleId="TekstopmerkingChar">
    <w:name w:val="Tekst opmerking Char"/>
    <w:basedOn w:val="Standaardalinea-lettertype"/>
    <w:link w:val="Tekstopmerking"/>
    <w:uiPriority w:val="99"/>
    <w:semiHidden/>
    <w:rsid w:val="001C5032"/>
    <w:rPr>
      <w:sz w:val="20"/>
      <w:szCs w:val="20"/>
    </w:rPr>
  </w:style>
  <w:style w:type="paragraph" w:styleId="Onderwerpvanopmerking">
    <w:name w:val="annotation subject"/>
    <w:basedOn w:val="Tekstopmerking"/>
    <w:next w:val="Tekstopmerking"/>
    <w:link w:val="OnderwerpvanopmerkingChar"/>
    <w:uiPriority w:val="99"/>
    <w:semiHidden/>
    <w:unhideWhenUsed/>
    <w:rsid w:val="001C5032"/>
    <w:rPr>
      <w:b/>
      <w:bCs/>
    </w:rPr>
  </w:style>
  <w:style w:type="character" w:customStyle="1" w:styleId="OnderwerpvanopmerkingChar">
    <w:name w:val="Onderwerp van opmerking Char"/>
    <w:basedOn w:val="TekstopmerkingChar"/>
    <w:link w:val="Onderwerpvanopmerking"/>
    <w:uiPriority w:val="99"/>
    <w:semiHidden/>
    <w:rsid w:val="001C50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hyperlink" Target="https://iph.nl/wp-content/uploads/2018/09/iph-positieve-gezondheid-in-perspectief-.pdf" TargetMode="Externa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hyperlink" Target="https://iph.nl/positieve-gezondheid/wat-is-h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image" Target="media/image10.emf"/><Relationship Id="rId28"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image" Target="media/image9.emf"/><Relationship Id="rId27" Type="http://schemas.openxmlformats.org/officeDocument/2006/relationships/hyperlink" Target="https://iph.nl/wp-content/uploads/2019/07/iph-aanbevelingen-voor-het-meten-van-pg-v4.pdf"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extLst>
            <c:ext xmlns:c16="http://schemas.microsoft.com/office/drawing/2014/chart" uri="{C3380CC4-5D6E-409C-BE32-E72D297353CC}">
              <c16:uniqueId val="{00000000-078A-495B-A680-4E17AAFFE55B}"/>
            </c:ext>
          </c:extLst>
        </c:ser>
        <c:dLbls>
          <c:showLegendKey val="0"/>
          <c:showVal val="0"/>
          <c:showCatName val="0"/>
          <c:showSerName val="0"/>
          <c:showPercent val="0"/>
          <c:showBubbleSize val="0"/>
        </c:dLbls>
        <c:axId val="264329984"/>
        <c:axId val="264331552"/>
      </c:radarChart>
      <c:catAx>
        <c:axId val="2643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64331552"/>
        <c:crosses val="autoZero"/>
        <c:auto val="1"/>
        <c:lblAlgn val="ctr"/>
        <c:lblOffset val="100"/>
        <c:noMultiLvlLbl val="0"/>
      </c:catAx>
      <c:valAx>
        <c:axId val="2643315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6432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90924-B72A-472A-B3CA-AFB109859F26}">
  <ds:schemaRefs>
    <ds:schemaRef ds:uri="http://schemas.microsoft.com/sharepoint/v3/contenttype/forms"/>
  </ds:schemaRefs>
</ds:datastoreItem>
</file>

<file path=customXml/itemProps2.xml><?xml version="1.0" encoding="utf-8"?>
<ds:datastoreItem xmlns:ds="http://schemas.openxmlformats.org/officeDocument/2006/customXml" ds:itemID="{A4A54389-5F14-4A17-A662-E7C340587F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99307B-FF81-4969-9190-18899F23D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23</Pages>
  <Words>3956</Words>
  <Characters>21762</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Charlotte Leemans</cp:lastModifiedBy>
  <cp:revision>13</cp:revision>
  <cp:lastPrinted>2021-03-09T15:57:00Z</cp:lastPrinted>
  <dcterms:created xsi:type="dcterms:W3CDTF">2021-03-15T09:19:00Z</dcterms:created>
  <dcterms:modified xsi:type="dcterms:W3CDTF">2021-03-17T11:54:00Z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