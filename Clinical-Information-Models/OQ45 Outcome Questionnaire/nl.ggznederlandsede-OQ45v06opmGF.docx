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4E42BF" w:rsidRDefault="00E52F10" w:rsidP="00E52F10">
      <w:pPr>
        <w:pStyle w:val="Titel"/>
        <w:spacing w:before="0" w:after="0"/>
        <w:rPr>
          <w:color w:val="auto"/>
          <w:lang w:val="nl-NL"/>
        </w:rPr>
      </w:pPr>
    </w:p>
    <w:p w14:paraId="48AC4263" w14:textId="77777777" w:rsidR="00E52F10" w:rsidRPr="004E42BF" w:rsidRDefault="00E52F10" w:rsidP="00E52F10">
      <w:pPr>
        <w:pStyle w:val="Titel"/>
        <w:spacing w:before="0" w:after="0"/>
        <w:rPr>
          <w:color w:val="auto"/>
          <w:lang w:val="nl-NL"/>
        </w:rPr>
      </w:pPr>
    </w:p>
    <w:p w14:paraId="0B420919" w14:textId="77777777" w:rsidR="00E52F10" w:rsidRPr="004E42BF" w:rsidRDefault="00E52F10" w:rsidP="00E52F10">
      <w:pPr>
        <w:pStyle w:val="Titel"/>
        <w:spacing w:before="0" w:after="0"/>
        <w:rPr>
          <w:color w:val="auto"/>
          <w:lang w:val="nl-NL"/>
        </w:rPr>
      </w:pPr>
    </w:p>
    <w:p w14:paraId="2DA89017" w14:textId="77777777" w:rsidR="00E52F10" w:rsidRPr="004E42BF" w:rsidRDefault="00E52F10" w:rsidP="00E52F10">
      <w:pPr>
        <w:pStyle w:val="Titel"/>
        <w:spacing w:before="0" w:after="0"/>
        <w:rPr>
          <w:color w:val="auto"/>
          <w:lang w:val="nl-NL"/>
        </w:rPr>
      </w:pPr>
    </w:p>
    <w:p w14:paraId="15E887BD" w14:textId="77777777" w:rsidR="00E52F10" w:rsidRPr="004E42BF" w:rsidRDefault="00E52F10" w:rsidP="00E52F10">
      <w:pPr>
        <w:pStyle w:val="Titel"/>
        <w:spacing w:before="0" w:after="0"/>
        <w:rPr>
          <w:color w:val="auto"/>
          <w:lang w:val="nl-NL"/>
        </w:rPr>
      </w:pPr>
    </w:p>
    <w:p w14:paraId="275C85ED" w14:textId="77777777" w:rsidR="00E52F10" w:rsidRPr="004E42BF" w:rsidRDefault="00E52F10" w:rsidP="00E52F10">
      <w:pPr>
        <w:pStyle w:val="Titel"/>
        <w:spacing w:before="0" w:after="0"/>
        <w:rPr>
          <w:color w:val="auto"/>
          <w:lang w:val="nl-NL"/>
        </w:rPr>
      </w:pPr>
    </w:p>
    <w:p w14:paraId="15193BE7" w14:textId="77777777" w:rsidR="00E52F10" w:rsidRPr="004E42BF" w:rsidRDefault="00E52F10" w:rsidP="00E52F10">
      <w:pPr>
        <w:pStyle w:val="Titel"/>
        <w:spacing w:before="0" w:after="0"/>
        <w:rPr>
          <w:color w:val="auto"/>
          <w:lang w:val="nl-NL"/>
        </w:rPr>
      </w:pPr>
    </w:p>
    <w:p w14:paraId="3BAA4695" w14:textId="77777777" w:rsidR="00E52F10" w:rsidRPr="004E42BF" w:rsidRDefault="00E52F10" w:rsidP="00E52F10">
      <w:pPr>
        <w:pStyle w:val="Titel"/>
        <w:spacing w:before="0" w:after="0"/>
        <w:rPr>
          <w:color w:val="auto"/>
          <w:lang w:val="nl-NL"/>
        </w:rPr>
      </w:pPr>
    </w:p>
    <w:p w14:paraId="77CCCD59" w14:textId="77777777" w:rsidR="00E52F10" w:rsidRPr="004E42BF" w:rsidRDefault="00E52F10" w:rsidP="00E52F10">
      <w:pPr>
        <w:pStyle w:val="Titel"/>
        <w:spacing w:before="0" w:after="0"/>
        <w:rPr>
          <w:color w:val="auto"/>
          <w:lang w:val="nl-NL"/>
        </w:rPr>
      </w:pPr>
    </w:p>
    <w:p w14:paraId="1365C377" w14:textId="77777777" w:rsidR="00E52F10" w:rsidRPr="004E42BF" w:rsidRDefault="00E52F10" w:rsidP="00E52F10">
      <w:pPr>
        <w:pStyle w:val="Titel"/>
        <w:spacing w:before="0" w:after="0"/>
        <w:rPr>
          <w:color w:val="auto"/>
          <w:lang w:val="nl-NL"/>
        </w:rPr>
      </w:pPr>
    </w:p>
    <w:p w14:paraId="5A09A95C" w14:textId="77777777" w:rsidR="00E52F10" w:rsidRPr="004E42BF" w:rsidRDefault="00E52F10" w:rsidP="00E52F10">
      <w:pPr>
        <w:pStyle w:val="Titel"/>
        <w:spacing w:before="0" w:after="0"/>
        <w:rPr>
          <w:color w:val="auto"/>
          <w:lang w:val="nl-NL"/>
        </w:rPr>
      </w:pPr>
    </w:p>
    <w:p w14:paraId="4610F900" w14:textId="420878A8" w:rsidR="00A9112F" w:rsidRPr="004E42BF" w:rsidRDefault="00E52F10" w:rsidP="00E52F10">
      <w:pPr>
        <w:pStyle w:val="Titel"/>
        <w:spacing w:before="0" w:after="0"/>
        <w:rPr>
          <w:color w:val="auto"/>
          <w:lang w:val="nl-NL"/>
        </w:rPr>
      </w:pPr>
      <w:r w:rsidRPr="004E42BF">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4E42BF" w:rsidRDefault="00A9112F">
      <w:pPr>
        <w:pStyle w:val="Voettekst"/>
        <w:jc w:val="left"/>
        <w:rPr>
          <w:rFonts w:ascii="Arial" w:hAnsi="Arial" w:cs="Arial"/>
          <w:sz w:val="20"/>
          <w:szCs w:val="20"/>
          <w:lang w:val="nl-NL"/>
        </w:rPr>
      </w:pPr>
    </w:p>
    <w:p w14:paraId="27257793" w14:textId="77777777" w:rsidR="00A9112F" w:rsidRPr="004E42BF" w:rsidRDefault="00A9112F">
      <w:pPr>
        <w:pStyle w:val="Titel"/>
        <w:spacing w:before="0" w:after="0"/>
        <w:jc w:val="left"/>
        <w:rPr>
          <w:lang w:val="nl-NL"/>
        </w:rPr>
      </w:pPr>
    </w:p>
    <w:p w14:paraId="636912CC" w14:textId="77777777" w:rsidR="00A9112F" w:rsidRPr="004E42BF" w:rsidRDefault="002C6131">
      <w:pPr>
        <w:rPr>
          <w:color w:val="000000"/>
          <w:sz w:val="22"/>
          <w:szCs w:val="22"/>
          <w:lang w:val="nl-NL"/>
        </w:rPr>
      </w:pP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p>
    <w:p w14:paraId="5103187D" w14:textId="07748C04" w:rsidR="00A9112F" w:rsidRPr="004E42BF" w:rsidRDefault="00E52F10" w:rsidP="00E52F10">
      <w:pPr>
        <w:jc w:val="center"/>
        <w:rPr>
          <w:sz w:val="22"/>
          <w:szCs w:val="22"/>
          <w:lang w:val="nl-NL"/>
        </w:rPr>
      </w:pPr>
      <w:r w:rsidRPr="004E42BF">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4E42BF" w:rsidRDefault="00A9112F">
      <w:pPr>
        <w:rPr>
          <w:sz w:val="22"/>
          <w:szCs w:val="22"/>
          <w:lang w:val="nl-NL"/>
        </w:rPr>
      </w:pPr>
    </w:p>
    <w:p w14:paraId="74D5BF42" w14:textId="77777777" w:rsidR="00A9112F" w:rsidRPr="004E42BF" w:rsidRDefault="00A9112F">
      <w:pPr>
        <w:rPr>
          <w:sz w:val="22"/>
          <w:szCs w:val="22"/>
          <w:lang w:val="nl-NL"/>
        </w:rPr>
      </w:pPr>
    </w:p>
    <w:p w14:paraId="47174EF9" w14:textId="77777777" w:rsidR="00A9112F" w:rsidRPr="004E42BF" w:rsidRDefault="00A9112F">
      <w:pPr>
        <w:rPr>
          <w:sz w:val="22"/>
          <w:szCs w:val="22"/>
          <w:lang w:val="nl-NL"/>
        </w:rPr>
      </w:pPr>
    </w:p>
    <w:p w14:paraId="643D7402" w14:textId="77777777" w:rsidR="00A9112F" w:rsidRPr="004E42BF" w:rsidRDefault="002C6131">
      <w:pPr>
        <w:pStyle w:val="Titel"/>
        <w:rPr>
          <w:color w:val="004080"/>
          <w:sz w:val="60"/>
          <w:szCs w:val="60"/>
          <w:lang w:val="nl-NL"/>
        </w:rPr>
      </w:pPr>
      <w:r w:rsidRPr="004E42BF">
        <w:rPr>
          <w:rFonts w:eastAsia="Calibri"/>
          <w:color w:val="004080"/>
          <w:sz w:val="60"/>
          <w:szCs w:val="60"/>
          <w:lang w:val="nl-NL"/>
        </w:rPr>
        <w:t>Zorginformatiebouwsteen:</w:t>
      </w:r>
    </w:p>
    <w:p w14:paraId="24984A7E" w14:textId="07A25188" w:rsidR="00A9112F" w:rsidRPr="004E42BF" w:rsidRDefault="002C6131">
      <w:pPr>
        <w:pStyle w:val="Titel"/>
        <w:rPr>
          <w:color w:val="004080"/>
          <w:sz w:val="56"/>
          <w:szCs w:val="56"/>
          <w:lang w:val="nl-NL"/>
        </w:rPr>
      </w:pPr>
      <w:r w:rsidRPr="004E42BF">
        <w:rPr>
          <w:rFonts w:eastAsia="Calibri"/>
          <w:color w:val="004080"/>
          <w:sz w:val="56"/>
          <w:szCs w:val="56"/>
          <w:lang w:val="nl-NL"/>
        </w:rPr>
        <w:t>nl.ggznederlandsede-</w:t>
      </w:r>
      <w:r w:rsidR="00E52F10" w:rsidRPr="004E42BF">
        <w:rPr>
          <w:rFonts w:eastAsia="Calibri"/>
          <w:color w:val="004080"/>
          <w:sz w:val="56"/>
          <w:szCs w:val="56"/>
          <w:lang w:val="nl-NL"/>
        </w:rPr>
        <w:t>OQ45</w:t>
      </w:r>
    </w:p>
    <w:p w14:paraId="016E8E7B" w14:textId="77777777" w:rsidR="00A9112F" w:rsidRPr="004E42BF" w:rsidRDefault="00A9112F">
      <w:pPr>
        <w:jc w:val="center"/>
        <w:rPr>
          <w:color w:val="000000"/>
          <w:sz w:val="20"/>
          <w:szCs w:val="20"/>
          <w:lang w:val="nl-NL"/>
        </w:rPr>
      </w:pPr>
    </w:p>
    <w:p w14:paraId="095CBBD6" w14:textId="77777777" w:rsidR="00A9112F" w:rsidRPr="004E42BF" w:rsidRDefault="00A9112F">
      <w:pPr>
        <w:jc w:val="center"/>
        <w:rPr>
          <w:color w:val="000000"/>
          <w:sz w:val="20"/>
          <w:szCs w:val="20"/>
          <w:lang w:val="nl-NL"/>
        </w:rPr>
      </w:pPr>
    </w:p>
    <w:p w14:paraId="459EA83B" w14:textId="5408ADC3" w:rsidR="00A9112F" w:rsidRPr="004E42BF" w:rsidRDefault="002C6131">
      <w:pPr>
        <w:jc w:val="center"/>
        <w:rPr>
          <w:color w:val="000000"/>
          <w:sz w:val="32"/>
          <w:szCs w:val="32"/>
          <w:lang w:val="nl-NL"/>
        </w:rPr>
      </w:pPr>
      <w:r w:rsidRPr="004E42BF">
        <w:rPr>
          <w:rFonts w:eastAsia="Calibri"/>
          <w:color w:val="000000"/>
          <w:sz w:val="32"/>
          <w:szCs w:val="32"/>
          <w:lang w:val="nl-NL"/>
        </w:rPr>
        <w:t>Status:</w:t>
      </w:r>
      <w:r w:rsidR="00E52F10" w:rsidRPr="004E42BF">
        <w:rPr>
          <w:rFonts w:eastAsia="Calibri"/>
          <w:color w:val="000000"/>
          <w:sz w:val="32"/>
          <w:szCs w:val="32"/>
          <w:lang w:val="nl-NL"/>
        </w:rPr>
        <w:t xml:space="preserve"> </w:t>
      </w:r>
      <w:r w:rsidRPr="004E42BF">
        <w:rPr>
          <w:rFonts w:eastAsia="Calibri"/>
          <w:color w:val="000000"/>
          <w:sz w:val="32"/>
          <w:szCs w:val="32"/>
          <w:lang w:val="nl-NL"/>
        </w:rPr>
        <w:t>Draft</w:t>
      </w:r>
      <w:r w:rsidR="00E52F10" w:rsidRPr="004E42BF">
        <w:rPr>
          <w:rFonts w:eastAsia="Calibri"/>
          <w:color w:val="000000"/>
          <w:sz w:val="32"/>
          <w:szCs w:val="32"/>
          <w:lang w:val="nl-NL"/>
        </w:rPr>
        <w:t xml:space="preserve"> 0</w:t>
      </w:r>
      <w:r w:rsidR="007E2F63" w:rsidRPr="004E42BF">
        <w:rPr>
          <w:rFonts w:eastAsia="Calibri"/>
          <w:color w:val="000000"/>
          <w:sz w:val="32"/>
          <w:szCs w:val="32"/>
          <w:lang w:val="nl-NL"/>
        </w:rPr>
        <w:t>6</w:t>
      </w:r>
    </w:p>
    <w:p w14:paraId="72A8BA35" w14:textId="77777777" w:rsidR="00A9112F" w:rsidRPr="004E42BF" w:rsidRDefault="002C6131">
      <w:pPr>
        <w:jc w:val="center"/>
        <w:rPr>
          <w:color w:val="000000"/>
          <w:sz w:val="32"/>
          <w:szCs w:val="32"/>
          <w:lang w:val="nl-NL"/>
        </w:rPr>
      </w:pPr>
      <w:r w:rsidRPr="004E42BF">
        <w:rPr>
          <w:rFonts w:eastAsia="Calibri"/>
          <w:color w:val="000000"/>
          <w:sz w:val="32"/>
          <w:szCs w:val="32"/>
          <w:lang w:val="nl-NL"/>
        </w:rPr>
        <w:t xml:space="preserve">Publicatie status: </w:t>
      </w:r>
      <w:r w:rsidRPr="004E42BF">
        <w:rPr>
          <w:rFonts w:eastAsia="Calibri"/>
          <w:color w:val="000000"/>
          <w:sz w:val="32"/>
          <w:szCs w:val="32"/>
          <w:lang w:val="nl-NL"/>
        </w:rPr>
        <w:fldChar w:fldCharType="begin" w:fldLock="1"/>
      </w:r>
      <w:r w:rsidRPr="004E42BF">
        <w:rPr>
          <w:rFonts w:eastAsia="Calibri"/>
          <w:color w:val="000000"/>
          <w:sz w:val="32"/>
          <w:szCs w:val="32"/>
          <w:lang w:val="nl-NL"/>
        </w:rPr>
        <w:instrText>MERGEFIELD DCM_PublicationStatus</w:instrText>
      </w:r>
      <w:r w:rsidRPr="004E42BF">
        <w:rPr>
          <w:rFonts w:eastAsia="Calibri"/>
          <w:color w:val="000000"/>
          <w:sz w:val="32"/>
          <w:szCs w:val="32"/>
          <w:lang w:val="nl-NL"/>
        </w:rPr>
        <w:fldChar w:fldCharType="separate"/>
      </w:r>
      <w:r w:rsidRPr="004E42BF">
        <w:rPr>
          <w:rFonts w:eastAsia="Calibri"/>
          <w:color w:val="000000"/>
          <w:sz w:val="32"/>
          <w:szCs w:val="32"/>
          <w:lang w:val="nl-NL"/>
        </w:rPr>
        <w:t>Default</w:t>
      </w:r>
      <w:r w:rsidRPr="004E42BF">
        <w:rPr>
          <w:lang w:val="nl-NL"/>
        </w:rPr>
        <w:fldChar w:fldCharType="end"/>
      </w:r>
    </w:p>
    <w:p w14:paraId="4DFC7272" w14:textId="77777777" w:rsidR="00A9112F" w:rsidRPr="004E42BF" w:rsidRDefault="00A9112F">
      <w:pPr>
        <w:pStyle w:val="Titel"/>
        <w:rPr>
          <w:color w:val="auto"/>
          <w:lang w:val="nl-NL"/>
        </w:rPr>
      </w:pPr>
    </w:p>
    <w:p w14:paraId="68BF6E88" w14:textId="77777777" w:rsidR="00A9112F" w:rsidRPr="004E42BF" w:rsidRDefault="00A9112F">
      <w:pPr>
        <w:rPr>
          <w:sz w:val="20"/>
          <w:szCs w:val="20"/>
          <w:lang w:val="nl-NL"/>
        </w:rPr>
      </w:pPr>
    </w:p>
    <w:p w14:paraId="13003F8F" w14:textId="77777777" w:rsidR="00A9112F" w:rsidRPr="004E42BF" w:rsidRDefault="00A9112F">
      <w:pPr>
        <w:rPr>
          <w:sz w:val="20"/>
          <w:szCs w:val="20"/>
          <w:lang w:val="nl-NL"/>
        </w:rPr>
      </w:pPr>
    </w:p>
    <w:p w14:paraId="0B9316DC" w14:textId="77777777" w:rsidR="00A9112F" w:rsidRPr="004E42BF" w:rsidRDefault="00A9112F">
      <w:pPr>
        <w:rPr>
          <w:sz w:val="20"/>
          <w:szCs w:val="20"/>
          <w:lang w:val="nl-NL"/>
        </w:rPr>
      </w:pPr>
    </w:p>
    <w:p w14:paraId="24E0BB75" w14:textId="77777777" w:rsidR="00A9112F" w:rsidRPr="004E42BF" w:rsidRDefault="00A9112F">
      <w:pPr>
        <w:rPr>
          <w:sz w:val="20"/>
          <w:szCs w:val="20"/>
          <w:lang w:val="nl-NL"/>
        </w:rPr>
      </w:pPr>
    </w:p>
    <w:p w14:paraId="5C84408F" w14:textId="77777777" w:rsidR="00A9112F" w:rsidRPr="004E42BF" w:rsidRDefault="00A9112F">
      <w:pPr>
        <w:rPr>
          <w:sz w:val="32"/>
          <w:szCs w:val="32"/>
          <w:lang w:val="nl-NL"/>
        </w:rPr>
      </w:pPr>
    </w:p>
    <w:p w14:paraId="58AD8B9C" w14:textId="77777777" w:rsidR="00A9112F" w:rsidRPr="004E42BF" w:rsidRDefault="00A9112F">
      <w:pPr>
        <w:rPr>
          <w:sz w:val="32"/>
          <w:szCs w:val="32"/>
          <w:lang w:val="nl-NL"/>
        </w:rPr>
      </w:pPr>
    </w:p>
    <w:p w14:paraId="14D1BB76" w14:textId="5EDF3F8A" w:rsidR="00A9112F" w:rsidRPr="004E42BF" w:rsidRDefault="00BE141D" w:rsidP="00BE141D">
      <w:pPr>
        <w:tabs>
          <w:tab w:val="left" w:pos="2608"/>
        </w:tabs>
        <w:rPr>
          <w:sz w:val="32"/>
          <w:szCs w:val="32"/>
          <w:lang w:val="nl-NL"/>
        </w:rPr>
      </w:pPr>
      <w:r w:rsidRPr="004E42BF">
        <w:rPr>
          <w:sz w:val="32"/>
          <w:szCs w:val="32"/>
          <w:lang w:val="nl-NL"/>
        </w:rPr>
        <w:tab/>
      </w:r>
    </w:p>
    <w:p w14:paraId="4D1164E6" w14:textId="77777777" w:rsidR="00A9112F" w:rsidRPr="004E42BF" w:rsidRDefault="00A9112F">
      <w:pPr>
        <w:rPr>
          <w:sz w:val="32"/>
          <w:szCs w:val="32"/>
          <w:lang w:val="nl-NL"/>
        </w:rPr>
      </w:pPr>
    </w:p>
    <w:p w14:paraId="2F58ACE3" w14:textId="77777777" w:rsidR="00A9112F" w:rsidRPr="004E42BF" w:rsidRDefault="00A9112F">
      <w:pPr>
        <w:rPr>
          <w:sz w:val="32"/>
          <w:szCs w:val="32"/>
          <w:lang w:val="nl-NL"/>
        </w:rPr>
      </w:pPr>
    </w:p>
    <w:p w14:paraId="0FA2AEB1" w14:textId="77777777" w:rsidR="00A9112F" w:rsidRPr="004E42BF" w:rsidRDefault="002C6131">
      <w:pPr>
        <w:pStyle w:val="Titel"/>
        <w:jc w:val="left"/>
        <w:rPr>
          <w:color w:val="004080"/>
          <w:lang w:val="nl-NL"/>
        </w:rPr>
      </w:pPr>
      <w:r w:rsidRPr="004E42BF">
        <w:rPr>
          <w:rFonts w:eastAsia="Calibri"/>
          <w:color w:val="004080"/>
          <w:lang w:val="nl-NL"/>
        </w:rPr>
        <w:t>Inhoudsopgave</w:t>
      </w:r>
    </w:p>
    <w:p w14:paraId="696178C2" w14:textId="73E645D2" w:rsidR="007B7833" w:rsidRPr="007B7833" w:rsidRDefault="002C6131">
      <w:pPr>
        <w:pStyle w:val="Inhopg1"/>
        <w:tabs>
          <w:tab w:val="left" w:pos="540"/>
          <w:tab w:val="right" w:leader="dot" w:pos="9732"/>
        </w:tabs>
        <w:rPr>
          <w:rFonts w:ascii="Arial" w:eastAsiaTheme="minorEastAsia" w:hAnsi="Arial" w:cs="Arial"/>
          <w:b w:val="0"/>
          <w:noProof/>
          <w:sz w:val="22"/>
          <w:szCs w:val="22"/>
          <w:lang w:val="nl-NL"/>
        </w:rPr>
      </w:pPr>
      <w:r w:rsidRPr="007B7833">
        <w:rPr>
          <w:rFonts w:ascii="Arial" w:hAnsi="Arial" w:cs="Arial"/>
          <w:lang w:val="nl-NL"/>
        </w:rPr>
        <w:fldChar w:fldCharType="begin"/>
      </w:r>
      <w:r w:rsidRPr="007B7833">
        <w:rPr>
          <w:rFonts w:ascii="Arial" w:hAnsi="Arial" w:cs="Arial"/>
          <w:lang w:val="nl-NL"/>
        </w:rPr>
        <w:instrText>TOC \o "1-9"</w:instrText>
      </w:r>
      <w:r w:rsidRPr="007B7833">
        <w:rPr>
          <w:rFonts w:ascii="Arial" w:hAnsi="Arial" w:cs="Arial"/>
          <w:lang w:val="nl-NL"/>
        </w:rPr>
        <w:fldChar w:fldCharType="separate"/>
      </w:r>
      <w:r w:rsidR="007B7833" w:rsidRPr="007B7833">
        <w:rPr>
          <w:rFonts w:ascii="Arial" w:hAnsi="Arial" w:cs="Arial"/>
          <w:noProof/>
          <w:lang w:val="nl-NL"/>
        </w:rPr>
        <w:t>1.</w:t>
      </w:r>
      <w:r w:rsidR="007B7833" w:rsidRPr="007B7833">
        <w:rPr>
          <w:rFonts w:ascii="Arial" w:eastAsiaTheme="minorEastAsia" w:hAnsi="Arial" w:cs="Arial"/>
          <w:b w:val="0"/>
          <w:noProof/>
          <w:sz w:val="22"/>
          <w:szCs w:val="22"/>
          <w:lang w:val="nl-NL"/>
        </w:rPr>
        <w:tab/>
      </w:r>
      <w:r w:rsidR="007B7833" w:rsidRPr="007B7833">
        <w:rPr>
          <w:rFonts w:ascii="Arial" w:eastAsia="Arial" w:hAnsi="Arial" w:cs="Arial"/>
          <w:noProof/>
          <w:lang w:val="nl-NL"/>
        </w:rPr>
        <w:t>nl.ggznederlandsedezorg.OQ45v0.6</w:t>
      </w:r>
      <w:r w:rsidR="007B7833" w:rsidRPr="007B7833">
        <w:rPr>
          <w:rFonts w:ascii="Arial" w:hAnsi="Arial" w:cs="Arial"/>
          <w:noProof/>
          <w:lang w:val="nl-NL"/>
        </w:rPr>
        <w:tab/>
      </w:r>
      <w:r w:rsidR="007B7833" w:rsidRPr="007B7833">
        <w:rPr>
          <w:rFonts w:ascii="Arial" w:hAnsi="Arial" w:cs="Arial"/>
          <w:noProof/>
        </w:rPr>
        <w:fldChar w:fldCharType="begin"/>
      </w:r>
      <w:r w:rsidR="007B7833" w:rsidRPr="007B7833">
        <w:rPr>
          <w:rFonts w:ascii="Arial" w:hAnsi="Arial" w:cs="Arial"/>
          <w:noProof/>
          <w:lang w:val="nl-NL"/>
        </w:rPr>
        <w:instrText xml:space="preserve"> PAGEREF _Toc92281461 \h </w:instrText>
      </w:r>
      <w:r w:rsidR="007B7833" w:rsidRPr="007B7833">
        <w:rPr>
          <w:rFonts w:ascii="Arial" w:hAnsi="Arial" w:cs="Arial"/>
          <w:noProof/>
        </w:rPr>
      </w:r>
      <w:r w:rsidR="007B7833" w:rsidRPr="007B7833">
        <w:rPr>
          <w:rFonts w:ascii="Arial" w:hAnsi="Arial" w:cs="Arial"/>
          <w:noProof/>
        </w:rPr>
        <w:fldChar w:fldCharType="separate"/>
      </w:r>
      <w:r w:rsidR="007B7833" w:rsidRPr="007B7833">
        <w:rPr>
          <w:rFonts w:ascii="Arial" w:hAnsi="Arial" w:cs="Arial"/>
          <w:noProof/>
          <w:lang w:val="nl-NL"/>
        </w:rPr>
        <w:t>3</w:t>
      </w:r>
      <w:r w:rsidR="007B7833" w:rsidRPr="007B7833">
        <w:rPr>
          <w:rFonts w:ascii="Arial" w:hAnsi="Arial" w:cs="Arial"/>
          <w:noProof/>
        </w:rPr>
        <w:fldChar w:fldCharType="end"/>
      </w:r>
    </w:p>
    <w:p w14:paraId="5B629EC4" w14:textId="6B8FC181" w:rsidR="007B7833" w:rsidRPr="003F39AA" w:rsidRDefault="007B7833">
      <w:pPr>
        <w:pStyle w:val="Inhopg2"/>
        <w:tabs>
          <w:tab w:val="left" w:pos="720"/>
          <w:tab w:val="right" w:leader="dot" w:pos="9732"/>
        </w:tabs>
        <w:rPr>
          <w:rFonts w:ascii="Arial" w:eastAsiaTheme="minorEastAsia" w:hAnsi="Arial" w:cs="Arial"/>
          <w:noProof/>
          <w:sz w:val="22"/>
          <w:szCs w:val="22"/>
          <w:rPrChange w:id="0" w:author="Gerard Flens" w:date="2022-01-18T09:17:00Z">
            <w:rPr>
              <w:rFonts w:ascii="Arial" w:eastAsiaTheme="minorEastAsia" w:hAnsi="Arial" w:cs="Arial"/>
              <w:noProof/>
              <w:sz w:val="22"/>
              <w:szCs w:val="22"/>
              <w:lang w:val="nl-NL"/>
            </w:rPr>
          </w:rPrChange>
        </w:rPr>
      </w:pPr>
      <w:r w:rsidRPr="003F39AA">
        <w:rPr>
          <w:rFonts w:ascii="Arial" w:hAnsi="Arial" w:cs="Arial"/>
          <w:noProof/>
          <w:rPrChange w:id="1" w:author="Gerard Flens" w:date="2022-01-18T09:17:00Z">
            <w:rPr>
              <w:rFonts w:ascii="Arial" w:hAnsi="Arial" w:cs="Arial"/>
              <w:noProof/>
              <w:lang w:val="nl-NL"/>
            </w:rPr>
          </w:rPrChange>
        </w:rPr>
        <w:t>1.1</w:t>
      </w:r>
      <w:r w:rsidRPr="003F39AA">
        <w:rPr>
          <w:rFonts w:ascii="Arial" w:eastAsiaTheme="minorEastAsia" w:hAnsi="Arial" w:cs="Arial"/>
          <w:noProof/>
          <w:sz w:val="22"/>
          <w:szCs w:val="22"/>
          <w:rPrChange w:id="2" w:author="Gerard Flens" w:date="2022-01-18T09:17:00Z">
            <w:rPr>
              <w:rFonts w:ascii="Arial" w:eastAsiaTheme="minorEastAsia" w:hAnsi="Arial" w:cs="Arial"/>
              <w:noProof/>
              <w:sz w:val="22"/>
              <w:szCs w:val="22"/>
              <w:lang w:val="nl-NL"/>
            </w:rPr>
          </w:rPrChange>
        </w:rPr>
        <w:tab/>
      </w:r>
      <w:r w:rsidRPr="003F39AA">
        <w:rPr>
          <w:rFonts w:ascii="Arial" w:hAnsi="Arial" w:cs="Arial"/>
          <w:noProof/>
          <w:rPrChange w:id="3" w:author="Gerard Flens" w:date="2022-01-18T09:17:00Z">
            <w:rPr>
              <w:rFonts w:ascii="Arial" w:hAnsi="Arial" w:cs="Arial"/>
              <w:noProof/>
              <w:lang w:val="nl-NL"/>
            </w:rPr>
          </w:rPrChange>
        </w:rPr>
        <w:t>Concept</w:t>
      </w:r>
      <w:r w:rsidRPr="003F39AA">
        <w:rPr>
          <w:rFonts w:ascii="Arial" w:hAnsi="Arial" w:cs="Arial"/>
          <w:noProof/>
          <w:rPrChange w:id="4" w:author="Gerard Flens" w:date="2022-01-18T09:17:00Z">
            <w:rPr>
              <w:rFonts w:ascii="Arial" w:hAnsi="Arial" w:cs="Arial"/>
              <w:noProof/>
              <w:lang w:val="nl-NL"/>
            </w:rPr>
          </w:rPrChange>
        </w:rPr>
        <w:tab/>
      </w:r>
      <w:r w:rsidRPr="007B7833">
        <w:rPr>
          <w:rFonts w:ascii="Arial" w:hAnsi="Arial" w:cs="Arial"/>
          <w:noProof/>
        </w:rPr>
        <w:fldChar w:fldCharType="begin"/>
      </w:r>
      <w:r w:rsidRPr="009B5A48">
        <w:rPr>
          <w:rFonts w:ascii="Arial" w:hAnsi="Arial" w:cs="Arial"/>
          <w:noProof/>
          <w:rPrChange w:id="5" w:author="Gerard Flens" w:date="2022-01-18T08:33:00Z">
            <w:rPr>
              <w:rFonts w:ascii="Arial" w:hAnsi="Arial" w:cs="Arial"/>
              <w:noProof/>
              <w:lang w:val="nl-NL"/>
            </w:rPr>
          </w:rPrChange>
        </w:rPr>
        <w:instrText xml:space="preserve"> PAGEREF _Toc92281462 \h </w:instrText>
      </w:r>
      <w:r w:rsidRPr="007B7833">
        <w:rPr>
          <w:rFonts w:ascii="Arial" w:hAnsi="Arial" w:cs="Arial"/>
          <w:noProof/>
        </w:rPr>
      </w:r>
      <w:r w:rsidRPr="007B7833">
        <w:rPr>
          <w:rFonts w:ascii="Arial" w:hAnsi="Arial" w:cs="Arial"/>
          <w:noProof/>
        </w:rPr>
        <w:fldChar w:fldCharType="separate"/>
      </w:r>
      <w:r w:rsidRPr="003F39AA">
        <w:rPr>
          <w:rFonts w:ascii="Arial" w:hAnsi="Arial" w:cs="Arial"/>
          <w:noProof/>
          <w:rPrChange w:id="6" w:author="Gerard Flens" w:date="2022-01-18T09:17:00Z">
            <w:rPr>
              <w:rFonts w:ascii="Arial" w:hAnsi="Arial" w:cs="Arial"/>
              <w:noProof/>
              <w:lang w:val="nl-NL"/>
            </w:rPr>
          </w:rPrChange>
        </w:rPr>
        <w:t>3</w:t>
      </w:r>
      <w:r w:rsidRPr="007B7833">
        <w:rPr>
          <w:rFonts w:ascii="Arial" w:hAnsi="Arial" w:cs="Arial"/>
          <w:noProof/>
        </w:rPr>
        <w:fldChar w:fldCharType="end"/>
      </w:r>
    </w:p>
    <w:p w14:paraId="71719B71" w14:textId="1A32CA47" w:rsidR="007B7833" w:rsidRPr="003F39AA" w:rsidRDefault="007B7833">
      <w:pPr>
        <w:pStyle w:val="Inhopg2"/>
        <w:tabs>
          <w:tab w:val="left" w:pos="720"/>
          <w:tab w:val="right" w:leader="dot" w:pos="9732"/>
        </w:tabs>
        <w:rPr>
          <w:rFonts w:ascii="Arial" w:eastAsiaTheme="minorEastAsia" w:hAnsi="Arial" w:cs="Arial"/>
          <w:noProof/>
          <w:sz w:val="22"/>
          <w:szCs w:val="22"/>
          <w:rPrChange w:id="7" w:author="Gerard Flens" w:date="2022-01-18T09:17:00Z">
            <w:rPr>
              <w:rFonts w:ascii="Arial" w:eastAsiaTheme="minorEastAsia" w:hAnsi="Arial" w:cs="Arial"/>
              <w:noProof/>
              <w:sz w:val="22"/>
              <w:szCs w:val="22"/>
              <w:lang w:val="nl-NL"/>
            </w:rPr>
          </w:rPrChange>
        </w:rPr>
      </w:pPr>
      <w:r w:rsidRPr="003F39AA">
        <w:rPr>
          <w:rFonts w:ascii="Arial" w:hAnsi="Arial" w:cs="Arial"/>
          <w:noProof/>
          <w:rPrChange w:id="8" w:author="Gerard Flens" w:date="2022-01-18T09:17:00Z">
            <w:rPr>
              <w:rFonts w:ascii="Arial" w:hAnsi="Arial" w:cs="Arial"/>
              <w:noProof/>
              <w:lang w:val="nl-NL"/>
            </w:rPr>
          </w:rPrChange>
        </w:rPr>
        <w:t>1.2</w:t>
      </w:r>
      <w:r w:rsidRPr="003F39AA">
        <w:rPr>
          <w:rFonts w:ascii="Arial" w:eastAsiaTheme="minorEastAsia" w:hAnsi="Arial" w:cs="Arial"/>
          <w:noProof/>
          <w:sz w:val="22"/>
          <w:szCs w:val="22"/>
          <w:rPrChange w:id="9" w:author="Gerard Flens" w:date="2022-01-18T09:17:00Z">
            <w:rPr>
              <w:rFonts w:ascii="Arial" w:eastAsiaTheme="minorEastAsia" w:hAnsi="Arial" w:cs="Arial"/>
              <w:noProof/>
              <w:sz w:val="22"/>
              <w:szCs w:val="22"/>
              <w:lang w:val="nl-NL"/>
            </w:rPr>
          </w:rPrChange>
        </w:rPr>
        <w:tab/>
      </w:r>
      <w:r w:rsidRPr="003F39AA">
        <w:rPr>
          <w:rFonts w:ascii="Arial" w:hAnsi="Arial" w:cs="Arial"/>
          <w:noProof/>
          <w:rPrChange w:id="10" w:author="Gerard Flens" w:date="2022-01-18T09:17:00Z">
            <w:rPr>
              <w:rFonts w:ascii="Arial" w:hAnsi="Arial" w:cs="Arial"/>
              <w:noProof/>
              <w:lang w:val="nl-NL"/>
            </w:rPr>
          </w:rPrChange>
        </w:rPr>
        <w:t>Mindmap</w:t>
      </w:r>
      <w:r w:rsidRPr="003F39AA">
        <w:rPr>
          <w:rFonts w:ascii="Arial" w:hAnsi="Arial" w:cs="Arial"/>
          <w:noProof/>
          <w:rPrChange w:id="11" w:author="Gerard Flens" w:date="2022-01-18T09:17:00Z">
            <w:rPr>
              <w:rFonts w:ascii="Arial" w:hAnsi="Arial" w:cs="Arial"/>
              <w:noProof/>
              <w:lang w:val="nl-NL"/>
            </w:rPr>
          </w:rPrChange>
        </w:rPr>
        <w:tab/>
      </w:r>
      <w:r w:rsidRPr="007B7833">
        <w:rPr>
          <w:rFonts w:ascii="Arial" w:hAnsi="Arial" w:cs="Arial"/>
          <w:noProof/>
        </w:rPr>
        <w:fldChar w:fldCharType="begin"/>
      </w:r>
      <w:r w:rsidRPr="009B5A48">
        <w:rPr>
          <w:rFonts w:ascii="Arial" w:hAnsi="Arial" w:cs="Arial"/>
          <w:noProof/>
          <w:rPrChange w:id="12" w:author="Gerard Flens" w:date="2022-01-18T08:33:00Z">
            <w:rPr>
              <w:rFonts w:ascii="Arial" w:hAnsi="Arial" w:cs="Arial"/>
              <w:noProof/>
              <w:lang w:val="nl-NL"/>
            </w:rPr>
          </w:rPrChange>
        </w:rPr>
        <w:instrText xml:space="preserve"> PAGEREF _Toc92281463 \h </w:instrText>
      </w:r>
      <w:r w:rsidRPr="007B7833">
        <w:rPr>
          <w:rFonts w:ascii="Arial" w:hAnsi="Arial" w:cs="Arial"/>
          <w:noProof/>
        </w:rPr>
      </w:r>
      <w:r w:rsidRPr="007B7833">
        <w:rPr>
          <w:rFonts w:ascii="Arial" w:hAnsi="Arial" w:cs="Arial"/>
          <w:noProof/>
        </w:rPr>
        <w:fldChar w:fldCharType="separate"/>
      </w:r>
      <w:r w:rsidRPr="003F39AA">
        <w:rPr>
          <w:rFonts w:ascii="Arial" w:hAnsi="Arial" w:cs="Arial"/>
          <w:noProof/>
          <w:rPrChange w:id="13" w:author="Gerard Flens" w:date="2022-01-18T09:17:00Z">
            <w:rPr>
              <w:rFonts w:ascii="Arial" w:hAnsi="Arial" w:cs="Arial"/>
              <w:noProof/>
              <w:lang w:val="nl-NL"/>
            </w:rPr>
          </w:rPrChange>
        </w:rPr>
        <w:t>3</w:t>
      </w:r>
      <w:r w:rsidRPr="007B7833">
        <w:rPr>
          <w:rFonts w:ascii="Arial" w:hAnsi="Arial" w:cs="Arial"/>
          <w:noProof/>
        </w:rPr>
        <w:fldChar w:fldCharType="end"/>
      </w:r>
    </w:p>
    <w:p w14:paraId="2E6540E1" w14:textId="333DEDF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1.3</w:t>
      </w:r>
      <w:r w:rsidRPr="007B7833">
        <w:rPr>
          <w:rFonts w:ascii="Arial" w:eastAsiaTheme="minorEastAsia" w:hAnsi="Arial" w:cs="Arial"/>
          <w:noProof/>
          <w:sz w:val="22"/>
          <w:szCs w:val="22"/>
        </w:rPr>
        <w:tab/>
      </w:r>
      <w:r w:rsidRPr="007B7833">
        <w:rPr>
          <w:rFonts w:ascii="Arial" w:hAnsi="Arial" w:cs="Arial"/>
          <w:noProof/>
        </w:rPr>
        <w:t>Purpose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_Toc92281464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7D76B0E8" w14:textId="1E6D1F06"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1.4</w:t>
      </w:r>
      <w:r w:rsidRPr="007B7833">
        <w:rPr>
          <w:rFonts w:ascii="Arial" w:eastAsiaTheme="minorEastAsia" w:hAnsi="Arial" w:cs="Arial"/>
          <w:noProof/>
          <w:sz w:val="22"/>
          <w:szCs w:val="22"/>
        </w:rPr>
        <w:tab/>
      </w:r>
      <w:r w:rsidRPr="007B7833">
        <w:rPr>
          <w:rFonts w:ascii="Arial" w:hAnsi="Arial" w:cs="Arial"/>
          <w:noProof/>
        </w:rPr>
        <w:t>Patient Population</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_Toc92281465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4D6DA4D3" w14:textId="7B0E2D2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1.5</w:t>
      </w:r>
      <w:r w:rsidRPr="007B7833">
        <w:rPr>
          <w:rFonts w:ascii="Arial" w:eastAsiaTheme="minorEastAsia" w:hAnsi="Arial" w:cs="Arial"/>
          <w:noProof/>
          <w:sz w:val="22"/>
          <w:szCs w:val="22"/>
        </w:rPr>
        <w:tab/>
      </w:r>
      <w:r w:rsidRPr="007B7833">
        <w:rPr>
          <w:rFonts w:ascii="Arial" w:hAnsi="Arial" w:cs="Arial"/>
          <w:noProof/>
        </w:rPr>
        <w:t>Evidence Base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_Toc92281466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025905E7" w14:textId="511B1054"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1.6</w:t>
      </w:r>
      <w:r w:rsidRPr="007B7833">
        <w:rPr>
          <w:rFonts w:ascii="Arial" w:eastAsiaTheme="minorEastAsia" w:hAnsi="Arial" w:cs="Arial"/>
          <w:noProof/>
          <w:sz w:val="22"/>
          <w:szCs w:val="22"/>
        </w:rPr>
        <w:tab/>
      </w:r>
      <w:r w:rsidRPr="007B7833">
        <w:rPr>
          <w:rFonts w:ascii="Arial" w:hAnsi="Arial" w:cs="Arial"/>
          <w:noProof/>
        </w:rPr>
        <w:t>Information Model</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_Toc92281467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4</w:t>
      </w:r>
      <w:r w:rsidRPr="007B7833">
        <w:rPr>
          <w:rFonts w:ascii="Arial" w:hAnsi="Arial" w:cs="Arial"/>
          <w:noProof/>
        </w:rPr>
        <w:fldChar w:fldCharType="end"/>
      </w:r>
    </w:p>
    <w:p w14:paraId="2C441AD4" w14:textId="54450231"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1.7</w:t>
      </w:r>
      <w:r w:rsidRPr="007B7833">
        <w:rPr>
          <w:rFonts w:ascii="Arial" w:eastAsiaTheme="minorEastAsia" w:hAnsi="Arial" w:cs="Arial"/>
          <w:noProof/>
          <w:sz w:val="22"/>
          <w:szCs w:val="22"/>
        </w:rPr>
        <w:tab/>
      </w:r>
      <w:r w:rsidRPr="007B7833">
        <w:rPr>
          <w:rFonts w:ascii="Arial" w:hAnsi="Arial" w:cs="Arial"/>
          <w:noProof/>
        </w:rPr>
        <w:t>Example Instances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_Toc92281468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9</w:t>
      </w:r>
      <w:r w:rsidRPr="007B7833">
        <w:rPr>
          <w:rFonts w:ascii="Arial" w:hAnsi="Arial" w:cs="Arial"/>
          <w:noProof/>
        </w:rPr>
        <w:fldChar w:fldCharType="end"/>
      </w:r>
    </w:p>
    <w:p w14:paraId="4BC5FB6D" w14:textId="5D96D20C"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1.8</w:t>
      </w:r>
      <w:r w:rsidRPr="007B7833">
        <w:rPr>
          <w:rFonts w:ascii="Arial" w:eastAsiaTheme="minorEastAsia" w:hAnsi="Arial" w:cs="Arial"/>
          <w:noProof/>
          <w:sz w:val="22"/>
          <w:szCs w:val="22"/>
        </w:rPr>
        <w:tab/>
      </w:r>
      <w:r w:rsidRPr="007B7833">
        <w:rPr>
          <w:rFonts w:ascii="Arial" w:hAnsi="Arial" w:cs="Arial"/>
          <w:noProof/>
        </w:rPr>
        <w:t>Instructions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_Toc92281469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10</w:t>
      </w:r>
      <w:r w:rsidRPr="007B7833">
        <w:rPr>
          <w:rFonts w:ascii="Arial" w:hAnsi="Arial" w:cs="Arial"/>
          <w:noProof/>
        </w:rPr>
        <w:fldChar w:fldCharType="end"/>
      </w:r>
    </w:p>
    <w:p w14:paraId="054B6F39" w14:textId="7223416D"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1.9</w:t>
      </w:r>
      <w:r w:rsidRPr="007B7833">
        <w:rPr>
          <w:rFonts w:ascii="Arial" w:eastAsiaTheme="minorEastAsia" w:hAnsi="Arial" w:cs="Arial"/>
          <w:noProof/>
          <w:sz w:val="22"/>
          <w:szCs w:val="22"/>
        </w:rPr>
        <w:tab/>
      </w:r>
      <w:r w:rsidRPr="007B7833">
        <w:rPr>
          <w:rFonts w:ascii="Arial" w:hAnsi="Arial" w:cs="Arial"/>
          <w:noProof/>
        </w:rPr>
        <w:t>Interpretation</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_Toc92281470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39F6A364" w14:textId="4D7D0EB6"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1.10</w:t>
      </w:r>
      <w:r w:rsidRPr="007B7833">
        <w:rPr>
          <w:rFonts w:ascii="Arial" w:eastAsiaTheme="minorEastAsia" w:hAnsi="Arial" w:cs="Arial"/>
          <w:noProof/>
          <w:sz w:val="22"/>
          <w:szCs w:val="22"/>
        </w:rPr>
        <w:tab/>
      </w:r>
      <w:r w:rsidRPr="007B7833">
        <w:rPr>
          <w:rFonts w:ascii="Arial" w:hAnsi="Arial" w:cs="Arial"/>
          <w:noProof/>
        </w:rPr>
        <w:t>Care Process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_Toc92281471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45E70A52" w14:textId="2ECE776E"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1.11</w:t>
      </w:r>
      <w:r w:rsidRPr="007B7833">
        <w:rPr>
          <w:rFonts w:ascii="Arial" w:eastAsiaTheme="minorEastAsia" w:hAnsi="Arial" w:cs="Arial"/>
          <w:noProof/>
          <w:sz w:val="22"/>
          <w:szCs w:val="22"/>
        </w:rPr>
        <w:tab/>
      </w:r>
      <w:r w:rsidRPr="007B7833">
        <w:rPr>
          <w:rFonts w:ascii="Arial" w:hAnsi="Arial" w:cs="Arial"/>
          <w:noProof/>
        </w:rPr>
        <w:t>Example of the Instrument</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_Toc92281472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4B83C135" w14:textId="643A0EB7"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1.12</w:t>
      </w:r>
      <w:r w:rsidRPr="007B7833">
        <w:rPr>
          <w:rFonts w:ascii="Arial" w:eastAsiaTheme="minorEastAsia" w:hAnsi="Arial" w:cs="Arial"/>
          <w:noProof/>
          <w:sz w:val="22"/>
          <w:szCs w:val="22"/>
        </w:rPr>
        <w:tab/>
      </w:r>
      <w:r w:rsidRPr="007B7833">
        <w:rPr>
          <w:rFonts w:ascii="Arial" w:hAnsi="Arial" w:cs="Arial"/>
          <w:noProof/>
        </w:rPr>
        <w:t>Constraints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_Toc92281473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14</w:t>
      </w:r>
      <w:r w:rsidRPr="007B7833">
        <w:rPr>
          <w:rFonts w:ascii="Arial" w:hAnsi="Arial" w:cs="Arial"/>
          <w:noProof/>
        </w:rPr>
        <w:fldChar w:fldCharType="end"/>
      </w:r>
    </w:p>
    <w:p w14:paraId="1897EACB" w14:textId="1BFB5DA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1.13</w:t>
      </w:r>
      <w:r w:rsidRPr="007B7833">
        <w:rPr>
          <w:rFonts w:ascii="Arial" w:eastAsiaTheme="minorEastAsia" w:hAnsi="Arial" w:cs="Arial"/>
          <w:noProof/>
          <w:sz w:val="22"/>
          <w:szCs w:val="22"/>
        </w:rPr>
        <w:tab/>
      </w:r>
      <w:r w:rsidRPr="007B7833">
        <w:rPr>
          <w:rFonts w:ascii="Arial" w:hAnsi="Arial" w:cs="Arial"/>
          <w:noProof/>
        </w:rPr>
        <w:t>Issues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_Toc92281474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14</w:t>
      </w:r>
      <w:r w:rsidRPr="007B7833">
        <w:rPr>
          <w:rFonts w:ascii="Arial" w:hAnsi="Arial" w:cs="Arial"/>
          <w:noProof/>
        </w:rPr>
        <w:fldChar w:fldCharType="end"/>
      </w:r>
    </w:p>
    <w:p w14:paraId="17172DBD" w14:textId="09D036EC"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1.14</w:t>
      </w:r>
      <w:r w:rsidRPr="007B7833">
        <w:rPr>
          <w:rFonts w:ascii="Arial" w:eastAsiaTheme="minorEastAsia" w:hAnsi="Arial" w:cs="Arial"/>
          <w:noProof/>
          <w:sz w:val="22"/>
          <w:szCs w:val="22"/>
        </w:rPr>
        <w:tab/>
      </w:r>
      <w:r w:rsidRPr="007B7833">
        <w:rPr>
          <w:rFonts w:ascii="Arial" w:hAnsi="Arial" w:cs="Arial"/>
          <w:noProof/>
        </w:rPr>
        <w:t>References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_Toc92281475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6F4263C7" w14:textId="6E2F5397"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1.15</w:t>
      </w:r>
      <w:r w:rsidRPr="007B7833">
        <w:rPr>
          <w:rFonts w:ascii="Arial" w:eastAsiaTheme="minorEastAsia" w:hAnsi="Arial" w:cs="Arial"/>
          <w:noProof/>
          <w:sz w:val="22"/>
          <w:szCs w:val="22"/>
        </w:rPr>
        <w:tab/>
      </w:r>
      <w:r w:rsidRPr="007B7833">
        <w:rPr>
          <w:rFonts w:ascii="Arial" w:hAnsi="Arial" w:cs="Arial"/>
          <w:noProof/>
        </w:rPr>
        <w:t>Functional Model</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_Toc92281476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60FACB5E" w14:textId="4786BB1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1.16</w:t>
      </w:r>
      <w:r w:rsidRPr="007B7833">
        <w:rPr>
          <w:rFonts w:ascii="Arial" w:eastAsiaTheme="minorEastAsia" w:hAnsi="Arial" w:cs="Arial"/>
          <w:noProof/>
          <w:sz w:val="22"/>
          <w:szCs w:val="22"/>
        </w:rPr>
        <w:tab/>
      </w:r>
      <w:r w:rsidRPr="007B7833">
        <w:rPr>
          <w:rFonts w:ascii="Arial" w:hAnsi="Arial" w:cs="Arial"/>
          <w:noProof/>
        </w:rPr>
        <w:t>Traceability to other Standards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_Toc92281477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1058BB94" w14:textId="5029522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1.17</w:t>
      </w:r>
      <w:r w:rsidRPr="007B7833">
        <w:rPr>
          <w:rFonts w:ascii="Arial" w:eastAsiaTheme="minorEastAsia" w:hAnsi="Arial" w:cs="Arial"/>
          <w:noProof/>
          <w:sz w:val="22"/>
          <w:szCs w:val="22"/>
        </w:rPr>
        <w:tab/>
      </w:r>
      <w:r w:rsidRPr="007B7833">
        <w:rPr>
          <w:rFonts w:ascii="Arial" w:hAnsi="Arial" w:cs="Arial"/>
          <w:noProof/>
        </w:rPr>
        <w:t>Disclaimer</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_Toc92281478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3720DBDB" w14:textId="4A8AC436"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1.18</w:t>
      </w:r>
      <w:r w:rsidRPr="007B7833">
        <w:rPr>
          <w:rFonts w:ascii="Arial" w:eastAsiaTheme="minorEastAsia" w:hAnsi="Arial" w:cs="Arial"/>
          <w:noProof/>
          <w:sz w:val="22"/>
          <w:szCs w:val="22"/>
        </w:rPr>
        <w:tab/>
      </w:r>
      <w:r w:rsidRPr="007B7833">
        <w:rPr>
          <w:rFonts w:ascii="Arial" w:hAnsi="Arial" w:cs="Arial"/>
          <w:noProof/>
        </w:rPr>
        <w:t>Terms of Use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_Toc92281479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16</w:t>
      </w:r>
      <w:r w:rsidRPr="007B7833">
        <w:rPr>
          <w:rFonts w:ascii="Arial" w:hAnsi="Arial" w:cs="Arial"/>
          <w:noProof/>
        </w:rPr>
        <w:fldChar w:fldCharType="end"/>
      </w:r>
    </w:p>
    <w:p w14:paraId="029F3827" w14:textId="785DEBAC"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1.19</w:t>
      </w:r>
      <w:r w:rsidRPr="007B7833">
        <w:rPr>
          <w:rFonts w:ascii="Arial" w:eastAsiaTheme="minorEastAsia" w:hAnsi="Arial" w:cs="Arial"/>
          <w:noProof/>
          <w:sz w:val="22"/>
          <w:szCs w:val="22"/>
        </w:rPr>
        <w:tab/>
      </w:r>
      <w:r w:rsidRPr="007B7833">
        <w:rPr>
          <w:rFonts w:ascii="Arial" w:hAnsi="Arial" w:cs="Arial"/>
          <w:noProof/>
        </w:rPr>
        <w:t>Copyrights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_Toc92281480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16</w:t>
      </w:r>
      <w:r w:rsidRPr="007B7833">
        <w:rPr>
          <w:rFonts w:ascii="Arial" w:hAnsi="Arial" w:cs="Arial"/>
          <w:noProof/>
        </w:rPr>
        <w:fldChar w:fldCharType="end"/>
      </w:r>
    </w:p>
    <w:p w14:paraId="3139F09C" w14:textId="6993DFB3" w:rsidR="007B7833" w:rsidRPr="007B7833" w:rsidRDefault="007B7833">
      <w:pPr>
        <w:pStyle w:val="Inhopg1"/>
        <w:tabs>
          <w:tab w:val="left" w:pos="540"/>
          <w:tab w:val="right" w:leader="dot" w:pos="9732"/>
        </w:tabs>
        <w:rPr>
          <w:rFonts w:ascii="Arial" w:eastAsiaTheme="minorEastAsia" w:hAnsi="Arial" w:cs="Arial"/>
          <w:b w:val="0"/>
          <w:noProof/>
          <w:sz w:val="22"/>
          <w:szCs w:val="22"/>
        </w:rPr>
      </w:pPr>
      <w:r w:rsidRPr="007B7833">
        <w:rPr>
          <w:rFonts w:ascii="Arial" w:hAnsi="Arial" w:cs="Arial"/>
          <w:noProof/>
        </w:rPr>
        <w:t>2.</w:t>
      </w:r>
      <w:r w:rsidRPr="007B7833">
        <w:rPr>
          <w:rFonts w:ascii="Arial" w:eastAsiaTheme="minorEastAsia" w:hAnsi="Arial" w:cs="Arial"/>
          <w:b w:val="0"/>
          <w:noProof/>
          <w:sz w:val="22"/>
          <w:szCs w:val="22"/>
        </w:rPr>
        <w:tab/>
      </w:r>
      <w:r w:rsidRPr="007B7833">
        <w:rPr>
          <w:rFonts w:ascii="Arial" w:eastAsia="Arial" w:hAnsi="Arial" w:cs="Arial"/>
          <w:noProof/>
        </w:rPr>
        <w:t>Meta informatie nl.ggznederlandsedezorg.OQ45v0.6</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_Toc92281481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17</w:t>
      </w:r>
      <w:r w:rsidRPr="007B7833">
        <w:rPr>
          <w:rFonts w:ascii="Arial" w:hAnsi="Arial" w:cs="Arial"/>
          <w:noProof/>
        </w:rPr>
        <w:fldChar w:fldCharType="end"/>
      </w:r>
    </w:p>
    <w:p w14:paraId="16D04C3F" w14:textId="1EE92D5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2.1</w:t>
      </w:r>
      <w:r w:rsidRPr="007B7833">
        <w:rPr>
          <w:rFonts w:ascii="Arial" w:eastAsiaTheme="minorEastAsia" w:hAnsi="Arial" w:cs="Arial"/>
          <w:noProof/>
          <w:sz w:val="22"/>
          <w:szCs w:val="22"/>
        </w:rPr>
        <w:tab/>
      </w:r>
      <w:r w:rsidRPr="007B7833">
        <w:rPr>
          <w:rFonts w:ascii="Arial" w:hAnsi="Arial" w:cs="Arial"/>
          <w:noProof/>
        </w:rPr>
        <w:t>Revision History</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_Toc92281482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17</w:t>
      </w:r>
      <w:r w:rsidRPr="007B7833">
        <w:rPr>
          <w:rFonts w:ascii="Arial" w:hAnsi="Arial" w:cs="Arial"/>
          <w:noProof/>
        </w:rPr>
        <w:fldChar w:fldCharType="end"/>
      </w:r>
    </w:p>
    <w:p w14:paraId="5D26D2B7" w14:textId="5009C083" w:rsidR="00A9112F" w:rsidRPr="004632AF" w:rsidRDefault="002C6131">
      <w:pPr>
        <w:pStyle w:val="Inhopg2"/>
        <w:tabs>
          <w:tab w:val="right" w:leader="dot" w:pos="8280"/>
        </w:tabs>
        <w:rPr>
          <w:rFonts w:ascii="Arial" w:hAnsi="Arial" w:cs="Arial"/>
        </w:rPr>
      </w:pPr>
      <w:r w:rsidRPr="007B7833">
        <w:rPr>
          <w:rFonts w:ascii="Arial" w:hAnsi="Arial" w:cs="Arial"/>
          <w:lang w:val="nl-NL"/>
        </w:rPr>
        <w:fldChar w:fldCharType="end"/>
      </w:r>
    </w:p>
    <w:p w14:paraId="356EAE4B" w14:textId="77777777" w:rsidR="00A9112F" w:rsidRPr="004632AF"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4632AF" w:rsidRDefault="002C6131">
      <w:pPr>
        <w:pStyle w:val="Voettekst"/>
        <w:jc w:val="left"/>
        <w:rPr>
          <w:rFonts w:ascii="Arial" w:hAnsi="Arial" w:cs="Arial"/>
        </w:rPr>
      </w:pPr>
      <w:r w:rsidRPr="004632AF">
        <w:rPr>
          <w:rFonts w:ascii="Arial" w:eastAsia="Arial" w:hAnsi="Arial" w:cs="Arial"/>
          <w:sz w:val="20"/>
          <w:szCs w:val="20"/>
        </w:rPr>
        <w:br w:type="page"/>
      </w:r>
    </w:p>
    <w:p w14:paraId="7F63DB85" w14:textId="0806820F" w:rsidR="00A9112F" w:rsidRPr="004E42BF" w:rsidRDefault="002C6131">
      <w:pPr>
        <w:pStyle w:val="Kop1"/>
        <w:numPr>
          <w:ilvl w:val="0"/>
          <w:numId w:val="1"/>
        </w:numPr>
        <w:spacing w:before="240" w:after="60"/>
        <w:ind w:left="360" w:hanging="360"/>
        <w:rPr>
          <w:rFonts w:ascii="Arial" w:hAnsi="Arial" w:cs="Arial"/>
          <w:color w:val="004080"/>
          <w:sz w:val="32"/>
          <w:szCs w:val="32"/>
          <w:lang w:val="nl-NL"/>
        </w:rPr>
      </w:pPr>
      <w:bookmarkStart w:id="14" w:name="_Toc92281461"/>
      <w:bookmarkStart w:id="15" w:name="NL_GGZNEDERLANDSEDEZORG_OQ45V0_4"/>
      <w:bookmarkStart w:id="16" w:name="BKM_2324C8D7_BBBF_4C90_B7FB_D7B0761950FA"/>
      <w:r w:rsidRPr="004E42BF">
        <w:rPr>
          <w:rFonts w:ascii="Arial" w:eastAsia="Arial" w:hAnsi="Arial" w:cs="Arial"/>
          <w:color w:val="004080"/>
          <w:sz w:val="32"/>
          <w:szCs w:val="32"/>
          <w:lang w:val="nl-NL"/>
        </w:rPr>
        <w:lastRenderedPageBreak/>
        <w:t>nl.ggznederlandsedezorg.OQ45v0.</w:t>
      </w:r>
      <w:r w:rsidR="007E2F63" w:rsidRPr="004E42BF">
        <w:rPr>
          <w:rFonts w:ascii="Arial" w:eastAsia="Arial" w:hAnsi="Arial" w:cs="Arial"/>
          <w:color w:val="004080"/>
          <w:sz w:val="32"/>
          <w:szCs w:val="32"/>
          <w:lang w:val="nl-NL"/>
        </w:rPr>
        <w:t>6</w:t>
      </w:r>
      <w:bookmarkEnd w:id="14"/>
    </w:p>
    <w:p w14:paraId="6B9C1D4F" w14:textId="77777777" w:rsidR="00A9112F" w:rsidRPr="004E42BF" w:rsidRDefault="00A9112F">
      <w:pPr>
        <w:rPr>
          <w:color w:val="000000"/>
          <w:sz w:val="22"/>
          <w:szCs w:val="22"/>
          <w:lang w:val="nl-NL"/>
        </w:rPr>
      </w:pPr>
    </w:p>
    <w:p w14:paraId="6692B901" w14:textId="77777777" w:rsidR="00A9112F" w:rsidRPr="004E42BF" w:rsidRDefault="00A9112F">
      <w:pPr>
        <w:rPr>
          <w:color w:val="000000"/>
          <w:sz w:val="22"/>
          <w:szCs w:val="22"/>
          <w:lang w:val="nl-NL"/>
        </w:rPr>
      </w:pPr>
    </w:p>
    <w:p w14:paraId="25D03D5F" w14:textId="77777777" w:rsidR="00A9112F" w:rsidRPr="004E42BF" w:rsidRDefault="002C6131">
      <w:pPr>
        <w:pStyle w:val="Kop2"/>
        <w:numPr>
          <w:ilvl w:val="1"/>
          <w:numId w:val="1"/>
        </w:numPr>
        <w:rPr>
          <w:rFonts w:ascii="Arial" w:hAnsi="Arial" w:cs="Arial"/>
          <w:color w:val="004080"/>
          <w:lang w:val="nl-NL"/>
        </w:rPr>
      </w:pPr>
      <w:bookmarkStart w:id="17" w:name="_Toc92281462"/>
      <w:bookmarkStart w:id="18" w:name="CONCEPT"/>
      <w:bookmarkStart w:id="19" w:name="BKM_18A78FD9_522D_44EE_8196_9E5534B0A235"/>
      <w:r w:rsidRPr="004E42BF">
        <w:rPr>
          <w:rFonts w:ascii="Arial" w:hAnsi="Arial" w:cs="Arial"/>
          <w:color w:val="004080"/>
          <w:lang w:val="nl-NL"/>
        </w:rPr>
        <w:t>Concept</w:t>
      </w:r>
      <w:bookmarkEnd w:id="17"/>
    </w:p>
    <w:p w14:paraId="675CCCC8" w14:textId="7220DC7E"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De </w:t>
      </w:r>
      <w:proofErr w:type="spellStart"/>
      <w:r w:rsidRPr="004E42BF">
        <w:rPr>
          <w:rFonts w:eastAsia="Calibri"/>
          <w:color w:val="000000"/>
          <w:sz w:val="20"/>
          <w:szCs w:val="20"/>
          <w:lang w:val="nl-NL"/>
        </w:rPr>
        <w:t>Outcome</w:t>
      </w:r>
      <w:proofErr w:type="spellEnd"/>
      <w:r w:rsidRPr="004E42BF">
        <w:rPr>
          <w:rFonts w:eastAsia="Calibri"/>
          <w:color w:val="000000"/>
          <w:sz w:val="20"/>
          <w:szCs w:val="20"/>
          <w:lang w:val="nl-NL"/>
        </w:rPr>
        <w:t xml:space="preserve"> Questionnaire </w:t>
      </w:r>
      <w:r w:rsidR="00773D69">
        <w:rPr>
          <w:rFonts w:eastAsia="Calibri"/>
          <w:color w:val="000000"/>
          <w:sz w:val="20"/>
          <w:szCs w:val="20"/>
          <w:lang w:val="nl-NL"/>
        </w:rPr>
        <w:t xml:space="preserve">(OQ45) </w:t>
      </w:r>
      <w:r w:rsidRPr="004E42BF">
        <w:rPr>
          <w:rFonts w:eastAsia="Calibri"/>
          <w:color w:val="000000"/>
          <w:sz w:val="20"/>
          <w:szCs w:val="20"/>
          <w:lang w:val="nl-NL"/>
        </w:rPr>
        <w:t>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OQ45 is gericht op klachten en algemeen functioneren, stoornis overstijgende klachten, stoornis specifieke klachten en aandacht voor suïciderisico en middelengebruik.</w:t>
      </w:r>
    </w:p>
    <w:bookmarkEnd w:id="18"/>
    <w:bookmarkEnd w:id="19"/>
    <w:p w14:paraId="043C4B2A" w14:textId="77777777" w:rsidR="00A9112F" w:rsidRPr="004E42BF" w:rsidRDefault="00A9112F">
      <w:pPr>
        <w:rPr>
          <w:color w:val="000000"/>
          <w:sz w:val="22"/>
          <w:szCs w:val="22"/>
          <w:lang w:val="nl-NL"/>
        </w:rPr>
      </w:pPr>
    </w:p>
    <w:p w14:paraId="181C3771" w14:textId="77777777" w:rsidR="00A9112F" w:rsidRPr="004E42BF" w:rsidRDefault="002C6131">
      <w:pPr>
        <w:pStyle w:val="Kop2"/>
        <w:numPr>
          <w:ilvl w:val="1"/>
          <w:numId w:val="1"/>
        </w:numPr>
        <w:rPr>
          <w:rFonts w:ascii="Arial" w:hAnsi="Arial" w:cs="Arial"/>
          <w:color w:val="004080"/>
          <w:lang w:val="nl-NL"/>
        </w:rPr>
      </w:pPr>
      <w:bookmarkStart w:id="20" w:name="_Toc92281463"/>
      <w:bookmarkStart w:id="21" w:name="MINDMAP"/>
      <w:bookmarkStart w:id="22" w:name="BKM_14700F13_D2EA_42A0_8CBF_171E2DE3EAAD"/>
      <w:proofErr w:type="spellStart"/>
      <w:r w:rsidRPr="004E42BF">
        <w:rPr>
          <w:rFonts w:ascii="Arial" w:hAnsi="Arial" w:cs="Arial"/>
          <w:color w:val="004080"/>
          <w:lang w:val="nl-NL"/>
        </w:rPr>
        <w:t>Mindmap</w:t>
      </w:r>
      <w:bookmarkEnd w:id="20"/>
      <w:proofErr w:type="spellEnd"/>
    </w:p>
    <w:p w14:paraId="0D87B1D6"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21"/>
      <w:bookmarkEnd w:id="22"/>
    </w:p>
    <w:p w14:paraId="29BE12AB" w14:textId="77777777" w:rsidR="00A9112F" w:rsidRPr="004E42BF" w:rsidRDefault="00A9112F">
      <w:pPr>
        <w:rPr>
          <w:color w:val="000000"/>
          <w:sz w:val="22"/>
          <w:szCs w:val="22"/>
          <w:lang w:val="nl-NL"/>
        </w:rPr>
      </w:pPr>
    </w:p>
    <w:p w14:paraId="7BDEFF3C" w14:textId="77777777" w:rsidR="00A9112F" w:rsidRPr="004E42BF" w:rsidRDefault="002C6131">
      <w:pPr>
        <w:pStyle w:val="Kop2"/>
        <w:numPr>
          <w:ilvl w:val="1"/>
          <w:numId w:val="1"/>
        </w:numPr>
        <w:rPr>
          <w:rFonts w:ascii="Arial" w:hAnsi="Arial" w:cs="Arial"/>
          <w:color w:val="004080"/>
          <w:lang w:val="nl-NL"/>
        </w:rPr>
      </w:pPr>
      <w:bookmarkStart w:id="23" w:name="_Toc92281464"/>
      <w:bookmarkStart w:id="24" w:name="PURPOSE"/>
      <w:bookmarkStart w:id="25" w:name="BKM_FD2769F9_7F67_4457_B13B_46507BF230A9"/>
      <w:proofErr w:type="spellStart"/>
      <w:r w:rsidRPr="004E42BF">
        <w:rPr>
          <w:rFonts w:ascii="Arial" w:hAnsi="Arial" w:cs="Arial"/>
          <w:color w:val="004080"/>
          <w:lang w:val="nl-NL"/>
        </w:rPr>
        <w:t>Purpose</w:t>
      </w:r>
      <w:bookmarkEnd w:id="23"/>
      <w:proofErr w:type="spellEnd"/>
    </w:p>
    <w:p w14:paraId="526FEE2D" w14:textId="28142890" w:rsidR="00A9112F" w:rsidRPr="004E42BF" w:rsidRDefault="002C6131" w:rsidP="00B90CB0">
      <w:pPr>
        <w:jc w:val="both"/>
        <w:rPr>
          <w:color w:val="000000"/>
          <w:sz w:val="20"/>
          <w:szCs w:val="20"/>
          <w:lang w:val="nl-NL"/>
        </w:rPr>
      </w:pPr>
      <w:r w:rsidRPr="004E42BF">
        <w:rPr>
          <w:rFonts w:eastAsia="Calibri"/>
          <w:color w:val="000000"/>
          <w:sz w:val="20"/>
          <w:szCs w:val="20"/>
          <w:lang w:val="nl-NL"/>
        </w:rPr>
        <w:t>OQ45 is een efficiënt screening- en uitkomstinstrument om behandeling te monitoren en behandelaars feedback te geven over voortgang behandeling van patiënt</w:t>
      </w:r>
      <w:bookmarkEnd w:id="24"/>
      <w:bookmarkEnd w:id="25"/>
      <w:r w:rsidR="00BE141D" w:rsidRPr="004E42BF">
        <w:rPr>
          <w:rFonts w:eastAsia="Calibri"/>
          <w:color w:val="000000"/>
          <w:sz w:val="20"/>
          <w:szCs w:val="20"/>
          <w:lang w:val="nl-NL"/>
        </w:rPr>
        <w:t>.</w:t>
      </w:r>
    </w:p>
    <w:p w14:paraId="2B1120EC" w14:textId="77777777" w:rsidR="00A9112F" w:rsidRPr="004E42BF" w:rsidRDefault="00A9112F">
      <w:pPr>
        <w:rPr>
          <w:color w:val="000000"/>
          <w:sz w:val="22"/>
          <w:szCs w:val="22"/>
          <w:lang w:val="nl-NL"/>
        </w:rPr>
      </w:pPr>
    </w:p>
    <w:p w14:paraId="4B28B8C7" w14:textId="77777777" w:rsidR="00A9112F" w:rsidRPr="004E42BF" w:rsidRDefault="002C6131">
      <w:pPr>
        <w:pStyle w:val="Kop2"/>
        <w:numPr>
          <w:ilvl w:val="1"/>
          <w:numId w:val="1"/>
        </w:numPr>
        <w:rPr>
          <w:rFonts w:ascii="Arial" w:hAnsi="Arial" w:cs="Arial"/>
          <w:color w:val="004080"/>
          <w:lang w:val="nl-NL"/>
        </w:rPr>
      </w:pPr>
      <w:bookmarkStart w:id="26" w:name="_Toc92281465"/>
      <w:bookmarkStart w:id="27" w:name="PATIENT_POPULATION"/>
      <w:bookmarkStart w:id="28" w:name="BKM_30C74523_A9F3_4E04_8098_709CB6832703"/>
      <w:proofErr w:type="spellStart"/>
      <w:r w:rsidRPr="004E42BF">
        <w:rPr>
          <w:rFonts w:ascii="Arial" w:hAnsi="Arial" w:cs="Arial"/>
          <w:color w:val="004080"/>
          <w:lang w:val="nl-NL"/>
        </w:rPr>
        <w:t>Patient</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Population</w:t>
      </w:r>
      <w:bookmarkEnd w:id="26"/>
      <w:proofErr w:type="spellEnd"/>
    </w:p>
    <w:p w14:paraId="74458939" w14:textId="77777777" w:rsidR="00A9112F" w:rsidRPr="00B31F28" w:rsidRDefault="002C6131">
      <w:pPr>
        <w:rPr>
          <w:color w:val="000000"/>
          <w:sz w:val="20"/>
          <w:szCs w:val="20"/>
          <w:lang w:val="nl-NL"/>
        </w:rPr>
      </w:pPr>
      <w:r w:rsidRPr="00B31F28">
        <w:rPr>
          <w:rFonts w:eastAsia="Calibri"/>
          <w:color w:val="000000"/>
          <w:sz w:val="20"/>
          <w:szCs w:val="20"/>
          <w:lang w:val="nl-NL"/>
        </w:rPr>
        <w:t xml:space="preserve">Volwassenen  </w:t>
      </w:r>
      <w:bookmarkEnd w:id="27"/>
      <w:bookmarkEnd w:id="28"/>
    </w:p>
    <w:p w14:paraId="2AAE553B" w14:textId="77777777" w:rsidR="00A9112F" w:rsidRPr="004E42BF" w:rsidRDefault="00A9112F">
      <w:pPr>
        <w:rPr>
          <w:color w:val="000000"/>
          <w:sz w:val="22"/>
          <w:szCs w:val="22"/>
          <w:lang w:val="nl-NL"/>
        </w:rPr>
      </w:pPr>
    </w:p>
    <w:p w14:paraId="7D088648" w14:textId="77777777" w:rsidR="00A9112F" w:rsidRPr="004E42BF" w:rsidRDefault="002C6131">
      <w:pPr>
        <w:pStyle w:val="Kop2"/>
        <w:numPr>
          <w:ilvl w:val="1"/>
          <w:numId w:val="1"/>
        </w:numPr>
        <w:rPr>
          <w:rFonts w:ascii="Arial" w:hAnsi="Arial" w:cs="Arial"/>
          <w:color w:val="004080"/>
          <w:lang w:val="nl-NL"/>
        </w:rPr>
      </w:pPr>
      <w:bookmarkStart w:id="29" w:name="_Toc92281466"/>
      <w:bookmarkStart w:id="30" w:name="EVIDENCE_BASE"/>
      <w:bookmarkStart w:id="31" w:name="BKM_3B4920F8_7275_4354_B7A9_65DE7511C479"/>
      <w:proofErr w:type="spellStart"/>
      <w:r w:rsidRPr="004E42BF">
        <w:rPr>
          <w:rFonts w:ascii="Arial" w:hAnsi="Arial" w:cs="Arial"/>
          <w:color w:val="004080"/>
          <w:lang w:val="nl-NL"/>
        </w:rPr>
        <w:t>Evidence</w:t>
      </w:r>
      <w:proofErr w:type="spellEnd"/>
      <w:r w:rsidRPr="004E42BF">
        <w:rPr>
          <w:rFonts w:ascii="Arial" w:hAnsi="Arial" w:cs="Arial"/>
          <w:color w:val="004080"/>
          <w:lang w:val="nl-NL"/>
        </w:rPr>
        <w:t xml:space="preserve"> Base</w:t>
      </w:r>
      <w:bookmarkEnd w:id="29"/>
    </w:p>
    <w:p w14:paraId="4B146DCB" w14:textId="71B7D085"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Praktische eigenschappen </w:t>
      </w:r>
      <w:r w:rsidR="00C7070D" w:rsidRPr="004E42BF">
        <w:rPr>
          <w:rFonts w:eastAsia="Calibri"/>
          <w:color w:val="000000"/>
          <w:sz w:val="20"/>
          <w:szCs w:val="20"/>
          <w:lang w:val="nl-NL"/>
        </w:rPr>
        <w:t xml:space="preserve">van de </w:t>
      </w:r>
      <w:r w:rsidRPr="004E42BF">
        <w:rPr>
          <w:rFonts w:eastAsia="Calibri"/>
          <w:color w:val="000000"/>
          <w:sz w:val="20"/>
          <w:szCs w:val="20"/>
          <w:lang w:val="nl-NL"/>
        </w:rPr>
        <w:t>OQ45</w:t>
      </w:r>
      <w:r w:rsidR="00C7070D" w:rsidRPr="004E42BF">
        <w:rPr>
          <w:rFonts w:eastAsia="Calibri"/>
          <w:color w:val="000000"/>
          <w:sz w:val="20"/>
          <w:szCs w:val="20"/>
          <w:lang w:val="nl-NL"/>
        </w:rPr>
        <w:t xml:space="preserve"> zijn </w:t>
      </w:r>
    </w:p>
    <w:p w14:paraId="69C4E57A" w14:textId="5C1932F2" w:rsidR="00A9112F" w:rsidRPr="004E42BF" w:rsidRDefault="00200F1B" w:rsidP="00C7070D">
      <w:pPr>
        <w:pStyle w:val="Lijstalinea"/>
        <w:numPr>
          <w:ilvl w:val="0"/>
          <w:numId w:val="4"/>
        </w:numPr>
        <w:jc w:val="both"/>
        <w:rPr>
          <w:color w:val="000000"/>
          <w:sz w:val="20"/>
          <w:szCs w:val="20"/>
          <w:lang w:val="nl-NL"/>
        </w:rPr>
      </w:pPr>
      <w:r>
        <w:rPr>
          <w:rFonts w:eastAsia="Calibri"/>
          <w:color w:val="000000"/>
          <w:sz w:val="20"/>
          <w:szCs w:val="20"/>
          <w:lang w:val="nl-NL"/>
        </w:rPr>
        <w:t>Redelijke invulduur</w:t>
      </w:r>
      <w:r w:rsidR="002C6131" w:rsidRPr="004E42BF">
        <w:rPr>
          <w:rFonts w:eastAsia="Calibri"/>
          <w:color w:val="000000"/>
          <w:sz w:val="20"/>
          <w:szCs w:val="20"/>
          <w:lang w:val="nl-NL"/>
        </w:rPr>
        <w:t xml:space="preserve"> (ongeveer vijf minuten)</w:t>
      </w:r>
    </w:p>
    <w:p w14:paraId="41A46644" w14:textId="08F347B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Gevoelig voor verandering</w:t>
      </w:r>
    </w:p>
    <w:p w14:paraId="5AF41C96" w14:textId="7812655B"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Goede psychometrische eigenschappen</w:t>
      </w:r>
    </w:p>
    <w:p w14:paraId="61F9972F" w14:textId="74C751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 xml:space="preserve">Meet meerdere domeinen, waaronder sociaal en </w:t>
      </w:r>
      <w:proofErr w:type="spellStart"/>
      <w:r w:rsidRPr="004E42BF">
        <w:rPr>
          <w:rFonts w:eastAsia="Calibri"/>
          <w:color w:val="000000"/>
          <w:sz w:val="20"/>
          <w:szCs w:val="20"/>
          <w:lang w:val="nl-NL"/>
        </w:rPr>
        <w:t>inter-persoonlijk</w:t>
      </w:r>
      <w:proofErr w:type="spellEnd"/>
      <w:r w:rsidRPr="004E42BF">
        <w:rPr>
          <w:rFonts w:eastAsia="Calibri"/>
          <w:color w:val="000000"/>
          <w:sz w:val="20"/>
          <w:szCs w:val="20"/>
          <w:lang w:val="nl-NL"/>
        </w:rPr>
        <w:t xml:space="preserve"> functioneren</w:t>
      </w:r>
    </w:p>
    <w:p w14:paraId="3F29C71B" w14:textId="1D8565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Grafische weergave in EPD</w:t>
      </w:r>
    </w:p>
    <w:p w14:paraId="5C49B31A" w14:textId="77777777" w:rsidR="00A9112F" w:rsidRPr="004E42BF" w:rsidRDefault="00A9112F" w:rsidP="00B90CB0">
      <w:pPr>
        <w:jc w:val="both"/>
        <w:rPr>
          <w:color w:val="000000"/>
          <w:sz w:val="20"/>
          <w:szCs w:val="20"/>
          <w:lang w:val="nl-NL"/>
        </w:rPr>
      </w:pPr>
    </w:p>
    <w:p w14:paraId="1268DEA4" w14:textId="4F1FF97B" w:rsidR="00A9112F" w:rsidRPr="004E42BF" w:rsidRDefault="002C6131" w:rsidP="00B90CB0">
      <w:pPr>
        <w:jc w:val="both"/>
        <w:rPr>
          <w:color w:val="000000"/>
          <w:sz w:val="20"/>
          <w:szCs w:val="20"/>
          <w:lang w:val="nl-NL"/>
        </w:rPr>
      </w:pPr>
      <w:r w:rsidRPr="004E42BF">
        <w:rPr>
          <w:rFonts w:eastAsia="Calibri"/>
          <w:color w:val="000000"/>
          <w:sz w:val="20"/>
          <w:szCs w:val="20"/>
          <w:lang w:val="nl-NL"/>
        </w:rPr>
        <w:t>De meet</w:t>
      </w:r>
      <w:commentRangeStart w:id="32"/>
      <w:ins w:id="33" w:author="Gerard Flens" w:date="2022-01-18T08:55:00Z">
        <w:r w:rsidR="003D1E4A">
          <w:rPr>
            <w:rFonts w:eastAsia="Calibri"/>
            <w:color w:val="000000"/>
            <w:sz w:val="20"/>
            <w:szCs w:val="20"/>
            <w:lang w:val="nl-NL"/>
          </w:rPr>
          <w:t>domeinen</w:t>
        </w:r>
        <w:commentRangeEnd w:id="32"/>
        <w:r w:rsidR="003D1E4A">
          <w:rPr>
            <w:rStyle w:val="Verwijzingopmerking"/>
          </w:rPr>
          <w:commentReference w:id="32"/>
        </w:r>
      </w:ins>
      <w:r w:rsidRPr="004E42BF">
        <w:rPr>
          <w:rFonts w:eastAsia="Calibri"/>
          <w:color w:val="000000"/>
          <w:sz w:val="20"/>
          <w:szCs w:val="20"/>
          <w:lang w:val="nl-NL"/>
        </w:rPr>
        <w:t xml:space="preserve"> </w:t>
      </w:r>
      <w:del w:id="34" w:author="Gerard Flens" w:date="2022-01-18T08:55:00Z">
        <w:r w:rsidRPr="004E42BF" w:rsidDel="003D1E4A">
          <w:rPr>
            <w:rFonts w:eastAsia="Calibri"/>
            <w:color w:val="000000"/>
            <w:sz w:val="20"/>
            <w:szCs w:val="20"/>
            <w:lang w:val="nl-NL"/>
          </w:rPr>
          <w:delText xml:space="preserve">dimensies </w:delText>
        </w:r>
      </w:del>
      <w:r w:rsidRPr="004E42BF">
        <w:rPr>
          <w:rFonts w:eastAsia="Calibri"/>
          <w:color w:val="000000"/>
          <w:sz w:val="20"/>
          <w:szCs w:val="20"/>
          <w:lang w:val="nl-NL"/>
        </w:rPr>
        <w:t xml:space="preserve">zijn: </w:t>
      </w:r>
    </w:p>
    <w:p w14:paraId="5C31E629" w14:textId="6C4A7A88"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SD: Symptomatische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subjectieve klachten en problemen (intrapsychisch functioneren)</w:t>
      </w:r>
    </w:p>
    <w:p w14:paraId="01578FA9" w14:textId="004BAE25"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IR: (dis)functioneren in </w:t>
      </w:r>
      <w:proofErr w:type="spellStart"/>
      <w:r w:rsidRPr="004E42BF">
        <w:rPr>
          <w:rFonts w:eastAsia="Calibri"/>
          <w:color w:val="000000"/>
          <w:sz w:val="20"/>
          <w:szCs w:val="20"/>
          <w:lang w:val="nl-NL"/>
        </w:rPr>
        <w:t>Inter-persoonlijke</w:t>
      </w:r>
      <w:proofErr w:type="spellEnd"/>
      <w:r w:rsidRPr="004E42BF">
        <w:rPr>
          <w:rFonts w:eastAsia="Calibri"/>
          <w:color w:val="000000"/>
          <w:sz w:val="20"/>
          <w:szCs w:val="20"/>
          <w:lang w:val="nl-NL"/>
        </w:rPr>
        <w:t xml:space="preserve"> Relaties</w:t>
      </w:r>
    </w:p>
    <w:p w14:paraId="172EF4EE" w14:textId="726462EE"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SR: (dis)functioneren in de Sociale Rol</w:t>
      </w:r>
    </w:p>
    <w:p w14:paraId="7F76FA37" w14:textId="77777777"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De Jong (2012) voegde ASD-schaal toe: Angst en Somatische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xml:space="preserve"> toe.</w:t>
      </w:r>
    </w:p>
    <w:p w14:paraId="0C27E3D6" w14:textId="77777777" w:rsidR="00A9112F" w:rsidRPr="004E42BF" w:rsidRDefault="00A9112F" w:rsidP="00B90CB0">
      <w:pPr>
        <w:jc w:val="both"/>
        <w:rPr>
          <w:color w:val="000000"/>
          <w:sz w:val="20"/>
          <w:szCs w:val="20"/>
          <w:lang w:val="nl-NL"/>
        </w:rPr>
      </w:pPr>
    </w:p>
    <w:p w14:paraId="7D398296" w14:textId="6C989C2B" w:rsidR="00A9112F" w:rsidRPr="004E42BF" w:rsidRDefault="008E4653" w:rsidP="00B90CB0">
      <w:pPr>
        <w:jc w:val="both"/>
        <w:rPr>
          <w:color w:val="000000"/>
          <w:sz w:val="20"/>
          <w:szCs w:val="20"/>
          <w:lang w:val="nl-NL"/>
        </w:rPr>
      </w:pPr>
      <w:r>
        <w:rPr>
          <w:rFonts w:eastAsia="Calibri"/>
          <w:color w:val="000000"/>
          <w:sz w:val="20"/>
          <w:szCs w:val="20"/>
          <w:lang w:val="nl-NL"/>
        </w:rPr>
        <w:t xml:space="preserve">De OQ45 is bruikbaar om de </w:t>
      </w:r>
      <w:commentRangeStart w:id="35"/>
      <w:r>
        <w:rPr>
          <w:rFonts w:eastAsia="Calibri"/>
          <w:color w:val="000000"/>
          <w:sz w:val="20"/>
          <w:szCs w:val="20"/>
          <w:lang w:val="nl-NL"/>
        </w:rPr>
        <w:t>effectiviteit</w:t>
      </w:r>
      <w:commentRangeEnd w:id="35"/>
      <w:r w:rsidR="002D67F7">
        <w:rPr>
          <w:rStyle w:val="Verwijzingopmerking"/>
        </w:rPr>
        <w:commentReference w:id="35"/>
      </w:r>
      <w:r>
        <w:rPr>
          <w:rFonts w:eastAsia="Calibri"/>
          <w:color w:val="000000"/>
          <w:sz w:val="20"/>
          <w:szCs w:val="20"/>
          <w:lang w:val="nl-NL"/>
        </w:rPr>
        <w:t xml:space="preserve"> van een p</w:t>
      </w:r>
      <w:r w:rsidR="002C6131" w:rsidRPr="004E42BF">
        <w:rPr>
          <w:rFonts w:eastAsia="Calibri"/>
          <w:color w:val="000000"/>
          <w:sz w:val="20"/>
          <w:szCs w:val="20"/>
          <w:lang w:val="nl-NL"/>
        </w:rPr>
        <w:t xml:space="preserve">sychologische behandeling </w:t>
      </w:r>
      <w:r>
        <w:rPr>
          <w:rFonts w:eastAsia="Calibri"/>
          <w:color w:val="000000"/>
          <w:sz w:val="20"/>
          <w:szCs w:val="20"/>
          <w:lang w:val="nl-NL"/>
        </w:rPr>
        <w:t>inzichtelijk te maken</w:t>
      </w:r>
      <w:r w:rsidR="002C6131" w:rsidRPr="004E42BF">
        <w:rPr>
          <w:rFonts w:eastAsia="Calibri"/>
          <w:color w:val="000000"/>
          <w:sz w:val="20"/>
          <w:szCs w:val="20"/>
          <w:lang w:val="nl-NL"/>
        </w:rPr>
        <w:t xml:space="preserve"> (de Jong, 2012)</w:t>
      </w:r>
      <w:r w:rsidR="00C7070D" w:rsidRPr="004E42BF">
        <w:rPr>
          <w:rFonts w:eastAsia="Calibri"/>
          <w:color w:val="000000"/>
          <w:sz w:val="20"/>
          <w:szCs w:val="20"/>
          <w:lang w:val="nl-NL"/>
        </w:rPr>
        <w:t xml:space="preserve">. </w:t>
      </w:r>
      <w:r w:rsidR="002C6131" w:rsidRPr="004E42BF">
        <w:rPr>
          <w:rFonts w:eastAsia="Calibri"/>
          <w:color w:val="000000"/>
          <w:sz w:val="20"/>
          <w:szCs w:val="20"/>
          <w:lang w:val="nl-NL"/>
        </w:rPr>
        <w:t xml:space="preserve">Feedback </w:t>
      </w:r>
      <w:r>
        <w:rPr>
          <w:rFonts w:eastAsia="Calibri"/>
          <w:color w:val="000000"/>
          <w:sz w:val="20"/>
          <w:szCs w:val="20"/>
          <w:lang w:val="nl-NL"/>
        </w:rPr>
        <w:t xml:space="preserve">aan de </w:t>
      </w:r>
      <w:r w:rsidR="002C6131" w:rsidRPr="004E42BF">
        <w:rPr>
          <w:rFonts w:eastAsia="Calibri"/>
          <w:color w:val="000000"/>
          <w:sz w:val="20"/>
          <w:szCs w:val="20"/>
          <w:lang w:val="nl-NL"/>
        </w:rPr>
        <w:t xml:space="preserve">behandelaren vergroot </w:t>
      </w:r>
      <w:r>
        <w:rPr>
          <w:rFonts w:eastAsia="Calibri"/>
          <w:color w:val="000000"/>
          <w:sz w:val="20"/>
          <w:szCs w:val="20"/>
          <w:lang w:val="nl-NL"/>
        </w:rPr>
        <w:t xml:space="preserve">het </w:t>
      </w:r>
      <w:r w:rsidR="002C6131" w:rsidRPr="004E42BF">
        <w:rPr>
          <w:rFonts w:eastAsia="Calibri"/>
          <w:color w:val="000000"/>
          <w:sz w:val="20"/>
          <w:szCs w:val="20"/>
          <w:lang w:val="nl-NL"/>
        </w:rPr>
        <w:t>behandeleffect, vooral bij patiënten met</w:t>
      </w:r>
      <w:r w:rsidR="00C7070D" w:rsidRPr="004E42BF">
        <w:rPr>
          <w:rFonts w:eastAsia="Calibri"/>
          <w:color w:val="000000"/>
          <w:sz w:val="20"/>
          <w:szCs w:val="20"/>
          <w:lang w:val="nl-NL"/>
        </w:rPr>
        <w:t xml:space="preserve">: </w:t>
      </w:r>
    </w:p>
    <w:p w14:paraId="2253B05A" w14:textId="25B18328"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hoge beginscore/lage verwachtingen over uitkomst</w:t>
      </w:r>
    </w:p>
    <w:p w14:paraId="7FA129E8" w14:textId="26015AB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beperkte cognitieve vermogens</w:t>
      </w:r>
    </w:p>
    <w:p w14:paraId="64D1B8D8" w14:textId="1D0104E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 xml:space="preserve">meerdere as I </w:t>
      </w:r>
      <w:commentRangeStart w:id="36"/>
      <w:r w:rsidRPr="004E42BF">
        <w:rPr>
          <w:rFonts w:eastAsia="Calibri"/>
          <w:color w:val="000000"/>
          <w:sz w:val="20"/>
          <w:szCs w:val="20"/>
          <w:lang w:val="nl-NL"/>
        </w:rPr>
        <w:t>stoornissen</w:t>
      </w:r>
      <w:commentRangeEnd w:id="36"/>
      <w:r w:rsidR="005F09DC">
        <w:rPr>
          <w:rStyle w:val="Verwijzingopmerking"/>
        </w:rPr>
        <w:commentReference w:id="36"/>
      </w:r>
    </w:p>
    <w:p w14:paraId="5CAD1135" w14:textId="4B24F7A4"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persoonlijkheidsstoornis als hoofddiagnose</w:t>
      </w:r>
    </w:p>
    <w:p w14:paraId="3FFEA497" w14:textId="77777777" w:rsidR="00A9112F" w:rsidRPr="004E42BF" w:rsidRDefault="00A9112F" w:rsidP="00B90CB0">
      <w:pPr>
        <w:jc w:val="both"/>
        <w:rPr>
          <w:color w:val="000000"/>
          <w:sz w:val="20"/>
          <w:szCs w:val="20"/>
          <w:lang w:val="nl-NL"/>
        </w:rPr>
      </w:pPr>
    </w:p>
    <w:p w14:paraId="26FD07A7" w14:textId="3232E625" w:rsidR="00A9112F" w:rsidRPr="004E42BF" w:rsidRDefault="002C6131" w:rsidP="00B90CB0">
      <w:pPr>
        <w:jc w:val="both"/>
        <w:rPr>
          <w:color w:val="000000"/>
          <w:sz w:val="20"/>
          <w:szCs w:val="20"/>
          <w:lang w:val="nl-NL"/>
        </w:rPr>
      </w:pPr>
      <w:r w:rsidRPr="004E42BF">
        <w:rPr>
          <w:rFonts w:eastAsia="Calibri"/>
          <w:color w:val="000000"/>
          <w:sz w:val="20"/>
          <w:szCs w:val="20"/>
          <w:lang w:val="nl-NL"/>
        </w:rPr>
        <w:t>Er is sprake van een</w:t>
      </w:r>
      <w:r w:rsidR="008E4653">
        <w:rPr>
          <w:rFonts w:eastAsia="Calibri"/>
          <w:color w:val="000000"/>
          <w:sz w:val="20"/>
          <w:szCs w:val="20"/>
          <w:lang w:val="nl-NL"/>
        </w:rPr>
        <w:t xml:space="preserve"> betekenisvol</w:t>
      </w:r>
      <w:r w:rsidRPr="004E42BF">
        <w:rPr>
          <w:rFonts w:eastAsia="Calibri"/>
          <w:color w:val="000000"/>
          <w:sz w:val="20"/>
          <w:szCs w:val="20"/>
          <w:lang w:val="nl-NL"/>
        </w:rPr>
        <w:t xml:space="preserve"> behandeleffect wanneer de RCI (verschil tussen voor-</w:t>
      </w:r>
      <w:ins w:id="37" w:author="Gerard Flens" w:date="2022-01-18T08:58:00Z">
        <w:r w:rsidR="00561217">
          <w:rPr>
            <w:rFonts w:eastAsia="Calibri"/>
            <w:color w:val="000000"/>
            <w:sz w:val="20"/>
            <w:szCs w:val="20"/>
            <w:lang w:val="nl-NL"/>
          </w:rPr>
          <w:t xml:space="preserve"> </w:t>
        </w:r>
      </w:ins>
      <w:r w:rsidRPr="004E42BF">
        <w:rPr>
          <w:rFonts w:eastAsia="Calibri"/>
          <w:color w:val="000000"/>
          <w:sz w:val="20"/>
          <w:szCs w:val="20"/>
          <w:lang w:val="nl-NL"/>
        </w:rPr>
        <w:t xml:space="preserve">en vervolgmeting) </w:t>
      </w:r>
      <w:r w:rsidR="008E4653">
        <w:rPr>
          <w:rFonts w:eastAsia="Calibri"/>
          <w:color w:val="000000"/>
          <w:sz w:val="20"/>
          <w:szCs w:val="20"/>
          <w:lang w:val="nl-NL"/>
        </w:rPr>
        <w:t>e</w:t>
      </w:r>
      <w:ins w:id="38" w:author="Gerard Flens" w:date="2022-01-18T08:43:00Z">
        <w:r w:rsidR="00D81E0B">
          <w:rPr>
            <w:rFonts w:eastAsia="Calibri"/>
            <w:color w:val="000000"/>
            <w:sz w:val="20"/>
            <w:szCs w:val="20"/>
            <w:lang w:val="nl-NL"/>
          </w:rPr>
          <w:t>e</w:t>
        </w:r>
      </w:ins>
      <w:r w:rsidR="008E4653">
        <w:rPr>
          <w:rFonts w:eastAsia="Calibri"/>
          <w:color w:val="000000"/>
          <w:sz w:val="20"/>
          <w:szCs w:val="20"/>
          <w:lang w:val="nl-NL"/>
        </w:rPr>
        <w:t xml:space="preserve">n betrouwbare verandering laat zien </w:t>
      </w:r>
      <w:r w:rsidR="008E4653" w:rsidRPr="004E42BF">
        <w:rPr>
          <w:rFonts w:eastAsia="Calibri"/>
          <w:color w:val="000000"/>
          <w:sz w:val="20"/>
          <w:szCs w:val="20"/>
          <w:lang w:val="nl-NL"/>
        </w:rPr>
        <w:t>(Katinka Franken, no date).</w:t>
      </w:r>
      <w:r w:rsidR="008E4653">
        <w:rPr>
          <w:color w:val="000000"/>
          <w:sz w:val="20"/>
          <w:szCs w:val="20"/>
          <w:lang w:val="nl-NL"/>
        </w:rPr>
        <w:t xml:space="preserve"> Een betrouwbare verandering </w:t>
      </w:r>
      <w:r w:rsidR="008E4653">
        <w:rPr>
          <w:rFonts w:eastAsia="Calibri"/>
          <w:color w:val="000000"/>
          <w:sz w:val="20"/>
          <w:szCs w:val="20"/>
          <w:lang w:val="nl-NL"/>
        </w:rPr>
        <w:t xml:space="preserve">wordt door Franken gesteld als een verschil van </w:t>
      </w:r>
      <w:r w:rsidRPr="004E42BF">
        <w:rPr>
          <w:rFonts w:eastAsia="Calibri"/>
          <w:color w:val="000000"/>
          <w:sz w:val="20"/>
          <w:szCs w:val="20"/>
          <w:lang w:val="nl-NL"/>
        </w:rPr>
        <w:t>minimaal:</w:t>
      </w:r>
    </w:p>
    <w:p w14:paraId="541B607E" w14:textId="27C39875"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Totaalschaal: 14 punten</w:t>
      </w:r>
    </w:p>
    <w:p w14:paraId="39519EE9" w14:textId="15BC7E8C"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SD: 10 punten</w:t>
      </w:r>
    </w:p>
    <w:p w14:paraId="0B4A2205" w14:textId="7B4F839E"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IR: 8 punten</w:t>
      </w:r>
    </w:p>
    <w:p w14:paraId="3607D755" w14:textId="34793E88"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SR: 9 punten</w:t>
      </w:r>
    </w:p>
    <w:p w14:paraId="65DCB696" w14:textId="4781374E"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ASD: 8 punten</w:t>
      </w:r>
      <w:r w:rsidR="008E4653">
        <w:rPr>
          <w:rFonts w:eastAsia="Calibri"/>
          <w:color w:val="000000"/>
          <w:sz w:val="20"/>
          <w:szCs w:val="20"/>
          <w:lang w:val="nl-NL"/>
        </w:rPr>
        <w:t>.</w:t>
      </w:r>
      <w:r w:rsidRPr="004E42BF">
        <w:rPr>
          <w:rFonts w:eastAsia="Calibri"/>
          <w:color w:val="000000"/>
          <w:sz w:val="20"/>
          <w:szCs w:val="20"/>
          <w:lang w:val="nl-NL"/>
        </w:rPr>
        <w:t xml:space="preserve"> </w:t>
      </w:r>
    </w:p>
    <w:bookmarkEnd w:id="30"/>
    <w:bookmarkEnd w:id="31"/>
    <w:p w14:paraId="1D3830DD" w14:textId="77777777" w:rsidR="00A9112F" w:rsidRPr="004E42BF" w:rsidRDefault="00A9112F">
      <w:pPr>
        <w:rPr>
          <w:color w:val="000000"/>
          <w:sz w:val="22"/>
          <w:szCs w:val="22"/>
          <w:lang w:val="nl-NL"/>
        </w:rPr>
      </w:pPr>
    </w:p>
    <w:p w14:paraId="0B874EDD" w14:textId="626540AB" w:rsidR="00D32A2C" w:rsidRPr="004E42BF" w:rsidRDefault="00D32A2C">
      <w:pPr>
        <w:rPr>
          <w:rFonts w:eastAsia="Calibri"/>
          <w:b/>
          <w:color w:val="004080"/>
          <w:sz w:val="32"/>
          <w:szCs w:val="32"/>
          <w:lang w:val="nl-NL"/>
        </w:rPr>
      </w:pPr>
      <w:bookmarkStart w:id="39" w:name="INFORMATION_MODEL"/>
      <w:bookmarkStart w:id="40" w:name="BKM_E5CE55D7_DB28_429E_80B1_FB2D777A9C0B"/>
      <w:r w:rsidRPr="004E42BF">
        <w:rPr>
          <w:color w:val="004080"/>
          <w:lang w:val="nl-NL"/>
        </w:rPr>
        <w:br w:type="page"/>
      </w:r>
    </w:p>
    <w:p w14:paraId="0FB73D7E" w14:textId="2A7CA9B5" w:rsidR="00A9112F" w:rsidRPr="004E42BF" w:rsidRDefault="002C6131">
      <w:pPr>
        <w:pStyle w:val="Kop2"/>
        <w:numPr>
          <w:ilvl w:val="1"/>
          <w:numId w:val="1"/>
        </w:numPr>
        <w:rPr>
          <w:rFonts w:ascii="Arial" w:hAnsi="Arial" w:cs="Arial"/>
          <w:color w:val="004080"/>
          <w:lang w:val="nl-NL"/>
        </w:rPr>
      </w:pPr>
      <w:bookmarkStart w:id="41" w:name="_Toc92281467"/>
      <w:r w:rsidRPr="004E42BF">
        <w:rPr>
          <w:rFonts w:ascii="Arial" w:hAnsi="Arial" w:cs="Arial"/>
          <w:color w:val="004080"/>
          <w:lang w:val="nl-NL"/>
        </w:rPr>
        <w:lastRenderedPageBreak/>
        <w:t>Information Model</w:t>
      </w:r>
      <w:bookmarkEnd w:id="41"/>
    </w:p>
    <w:p w14:paraId="63A0B43F" w14:textId="4EA594A9" w:rsidR="00A9112F" w:rsidRPr="004E42BF" w:rsidRDefault="00A9112F">
      <w:pPr>
        <w:rPr>
          <w:color w:val="000000"/>
          <w:sz w:val="22"/>
          <w:szCs w:val="22"/>
          <w:lang w:val="nl-NL"/>
        </w:rPr>
      </w:pPr>
    </w:p>
    <w:p w14:paraId="4144FD72" w14:textId="40E95344" w:rsidR="00057FC8" w:rsidRPr="004E42BF" w:rsidRDefault="00B31F28" w:rsidP="009C7454">
      <w:pPr>
        <w:ind w:hanging="284"/>
        <w:rPr>
          <w:color w:val="000000"/>
          <w:sz w:val="22"/>
          <w:szCs w:val="22"/>
          <w:lang w:val="nl-NL"/>
        </w:rPr>
      </w:pPr>
      <w:r w:rsidRPr="00B31F28">
        <w:rPr>
          <w:noProof/>
          <w:color w:val="000000"/>
          <w:sz w:val="22"/>
          <w:szCs w:val="22"/>
          <w:lang w:val="nl-NL"/>
        </w:rPr>
        <w:drawing>
          <wp:inline distT="0" distB="0" distL="0" distR="0" wp14:anchorId="3C2DB938" wp14:editId="155978F5">
            <wp:extent cx="6626290" cy="51530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1631" cy="5157179"/>
                    </a:xfrm>
                    <a:prstGeom prst="rect">
                      <a:avLst/>
                    </a:prstGeom>
                    <a:noFill/>
                    <a:ln>
                      <a:noFill/>
                    </a:ln>
                  </pic:spPr>
                </pic:pic>
              </a:graphicData>
            </a:graphic>
          </wp:inline>
        </w:drawing>
      </w:r>
    </w:p>
    <w:p w14:paraId="272FADD4" w14:textId="5D555A62" w:rsidR="00A9112F" w:rsidRPr="004E42BF" w:rsidRDefault="00A9112F" w:rsidP="00D32A2C">
      <w:pPr>
        <w:ind w:hanging="567"/>
        <w:jc w:val="center"/>
        <w:rPr>
          <w:color w:val="000000"/>
          <w:sz w:val="22"/>
          <w:szCs w:val="22"/>
          <w:lang w:val="nl-NL"/>
        </w:rPr>
      </w:pPr>
    </w:p>
    <w:tbl>
      <w:tblPr>
        <w:tblW w:w="9000" w:type="dxa"/>
        <w:tblInd w:w="-36" w:type="dxa"/>
        <w:tblLayout w:type="fixed"/>
        <w:tblCellMar>
          <w:left w:w="60" w:type="dxa"/>
          <w:right w:w="60" w:type="dxa"/>
        </w:tblCellMar>
        <w:tblLook w:val="04A0" w:firstRow="1" w:lastRow="0" w:firstColumn="1" w:lastColumn="0" w:noHBand="0" w:noVBand="1"/>
      </w:tblPr>
      <w:tblGrid>
        <w:gridCol w:w="2446"/>
        <w:gridCol w:w="2061"/>
        <w:gridCol w:w="4493"/>
      </w:tblGrid>
      <w:tr w:rsidR="00057FC8" w:rsidRPr="004E42BF" w14:paraId="68707631" w14:textId="77777777" w:rsidTr="007040FD">
        <w:tc>
          <w:tcPr>
            <w:tcW w:w="4507" w:type="dxa"/>
            <w:gridSpan w:val="2"/>
            <w:tcMar>
              <w:top w:w="0" w:type="dxa"/>
              <w:left w:w="60" w:type="dxa"/>
              <w:bottom w:w="0" w:type="dxa"/>
              <w:right w:w="60" w:type="dxa"/>
            </w:tcMar>
          </w:tcPr>
          <w:p w14:paraId="5F63BD17" w14:textId="77777777" w:rsidR="00057FC8" w:rsidRPr="004E42BF" w:rsidRDefault="00057FC8" w:rsidP="007040FD">
            <w:pPr>
              <w:rPr>
                <w:rFonts w:eastAsia="Calibri"/>
                <w:color w:val="000000"/>
                <w:sz w:val="22"/>
                <w:szCs w:val="22"/>
                <w:lang w:val="nl-NL"/>
              </w:rPr>
            </w:pPr>
            <w:bookmarkStart w:id="42" w:name="BKM_FDF1DD19_9D98_4672_95B9_17276E877B40"/>
          </w:p>
        </w:tc>
        <w:tc>
          <w:tcPr>
            <w:tcW w:w="4493" w:type="dxa"/>
            <w:tcMar>
              <w:top w:w="0" w:type="dxa"/>
              <w:left w:w="60" w:type="dxa"/>
              <w:bottom w:w="0" w:type="dxa"/>
              <w:right w:w="60" w:type="dxa"/>
            </w:tcMar>
          </w:tcPr>
          <w:p w14:paraId="105A04A2" w14:textId="77777777" w:rsidR="00057FC8" w:rsidRPr="004E42BF" w:rsidRDefault="00057FC8" w:rsidP="007040FD">
            <w:pPr>
              <w:rPr>
                <w:rFonts w:eastAsia="Calibri"/>
                <w:color w:val="000000"/>
                <w:sz w:val="22"/>
                <w:szCs w:val="22"/>
                <w:lang w:val="nl-NL"/>
              </w:rPr>
            </w:pPr>
          </w:p>
        </w:tc>
      </w:tr>
      <w:tr w:rsidR="00057FC8" w:rsidRPr="004632AF" w14:paraId="7019E88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309C"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«rootconcept»</w:t>
            </w:r>
          </w:p>
        </w:tc>
        <w:tc>
          <w:tcPr>
            <w:tcW w:w="6554"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C9F5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OQ45  </w:t>
            </w:r>
          </w:p>
        </w:tc>
      </w:tr>
      <w:tr w:rsidR="00057FC8" w:rsidRPr="003F39AA" w14:paraId="04A3133A"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FA830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98DEAA" w14:textId="28E7CD42"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Rootconcept van de bouwsteen OQ45. Dit rootconcept bevat alle gegevenselementen van de bouwsteen OQ45.</w:t>
            </w:r>
          </w:p>
        </w:tc>
      </w:tr>
      <w:tr w:rsidR="00057FC8" w:rsidRPr="004632AF" w14:paraId="7BB032D2"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25481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4BD17B" w14:textId="77777777" w:rsidR="00057FC8" w:rsidRPr="004632AF" w:rsidRDefault="00057FC8" w:rsidP="007040FD">
            <w:pPr>
              <w:rPr>
                <w:rFonts w:eastAsia="Calibri"/>
                <w:color w:val="000000"/>
                <w:sz w:val="20"/>
                <w:szCs w:val="20"/>
                <w:lang w:val="nl-NL"/>
              </w:rPr>
            </w:pPr>
          </w:p>
        </w:tc>
      </w:tr>
      <w:tr w:rsidR="00057FC8" w:rsidRPr="004632AF" w14:paraId="19C8B82D" w14:textId="77777777" w:rsidTr="007040F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37"/>
              <w:gridCol w:w="2422"/>
              <w:gridCol w:w="4131"/>
            </w:tblGrid>
            <w:tr w:rsidR="00057FC8" w:rsidRPr="004632AF" w14:paraId="72677597"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9AAC02"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15C59D2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2B6FA8" w14:textId="77777777" w:rsidR="00057FC8" w:rsidRPr="004632AF" w:rsidRDefault="00057FC8" w:rsidP="007040FD">
                  <w:pPr>
                    <w:rPr>
                      <w:color w:val="000000"/>
                      <w:sz w:val="20"/>
                      <w:szCs w:val="20"/>
                      <w:lang w:val="nl-NL"/>
                    </w:rPr>
                  </w:pPr>
                </w:p>
              </w:tc>
            </w:tr>
            <w:tr w:rsidR="00057FC8" w:rsidRPr="004632AF" w14:paraId="43B4AD49"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1721D6"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4079CB8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811FFB" w14:textId="77777777" w:rsidR="00057FC8" w:rsidRPr="004632AF" w:rsidRDefault="00057FC8" w:rsidP="007040FD">
                  <w:pPr>
                    <w:rPr>
                      <w:color w:val="000000"/>
                      <w:sz w:val="20"/>
                      <w:szCs w:val="20"/>
                      <w:lang w:val="nl-NL"/>
                    </w:rPr>
                  </w:pPr>
                </w:p>
              </w:tc>
            </w:tr>
          </w:tbl>
          <w:p w14:paraId="05689FD7" w14:textId="77777777" w:rsidR="00057FC8" w:rsidRPr="004632AF" w:rsidRDefault="00057FC8" w:rsidP="007040FD">
            <w:pPr>
              <w:rPr>
                <w:color w:val="000000"/>
                <w:sz w:val="20"/>
                <w:szCs w:val="20"/>
                <w:lang w:val="nl-NL"/>
              </w:rPr>
            </w:pPr>
          </w:p>
        </w:tc>
      </w:tr>
      <w:tr w:rsidR="00057FC8" w:rsidRPr="004632AF" w14:paraId="2674267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E4B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A992DF" w14:textId="77777777" w:rsidR="00057FC8" w:rsidRPr="004632AF" w:rsidRDefault="00057FC8" w:rsidP="007040FD">
            <w:pPr>
              <w:rPr>
                <w:rFonts w:eastAsia="Calibri"/>
                <w:color w:val="000000"/>
                <w:sz w:val="20"/>
                <w:szCs w:val="20"/>
                <w:lang w:val="nl-NL"/>
              </w:rPr>
            </w:pPr>
          </w:p>
        </w:tc>
      </w:tr>
      <w:bookmarkEnd w:id="42"/>
    </w:tbl>
    <w:p w14:paraId="50F47893" w14:textId="77777777" w:rsidR="00057FC8" w:rsidRPr="004632AF" w:rsidRDefault="00057FC8" w:rsidP="00057FC8">
      <w:pPr>
        <w:rPr>
          <w:rFonts w:eastAsia="Calibri"/>
          <w:color w:val="000000"/>
          <w:sz w:val="20"/>
          <w:szCs w:val="20"/>
          <w:lang w:val="nl-NL"/>
        </w:rPr>
      </w:pPr>
    </w:p>
    <w:tbl>
      <w:tblPr>
        <w:tblW w:w="9020" w:type="dxa"/>
        <w:tblInd w:w="-56" w:type="dxa"/>
        <w:tblLayout w:type="fixed"/>
        <w:tblCellMar>
          <w:left w:w="40" w:type="dxa"/>
          <w:right w:w="40" w:type="dxa"/>
        </w:tblCellMar>
        <w:tblLook w:val="04A0" w:firstRow="1" w:lastRow="0" w:firstColumn="1" w:lastColumn="0" w:noHBand="0" w:noVBand="1"/>
      </w:tblPr>
      <w:tblGrid>
        <w:gridCol w:w="20"/>
        <w:gridCol w:w="2443"/>
        <w:gridCol w:w="3227"/>
        <w:gridCol w:w="3310"/>
        <w:gridCol w:w="20"/>
      </w:tblGrid>
      <w:tr w:rsidR="00057FC8" w:rsidRPr="004632AF" w14:paraId="149CF0CA"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C274F8" w14:textId="77777777" w:rsidR="00057FC8" w:rsidRPr="004632AF" w:rsidRDefault="00057FC8" w:rsidP="007040FD">
            <w:pPr>
              <w:rPr>
                <w:rFonts w:eastAsia="Calibri"/>
                <w:b/>
                <w:color w:val="FFFFFF"/>
                <w:sz w:val="20"/>
                <w:szCs w:val="20"/>
                <w:lang w:val="nl-NL"/>
              </w:rPr>
            </w:pPr>
            <w:bookmarkStart w:id="43" w:name="BKM_5187E221_17C1_4339_A1E7_99E74C4B83B8"/>
            <w:r w:rsidRPr="004632AF">
              <w:rPr>
                <w:rFonts w:eastAsia="Calibri"/>
                <w:b/>
                <w:color w:val="FFFFFF"/>
                <w:sz w:val="20"/>
                <w:szCs w:val="20"/>
                <w:lang w:val="nl-NL"/>
              </w:rPr>
              <w:t>«data»</w:t>
            </w:r>
          </w:p>
        </w:tc>
        <w:tc>
          <w:tcPr>
            <w:tcW w:w="6537"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0E389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[SessieNummerOQ45]  </w:t>
            </w:r>
          </w:p>
        </w:tc>
      </w:tr>
      <w:tr w:rsidR="00057FC8" w:rsidRPr="003F39AA" w14:paraId="43EA7692"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CE2E4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CED5BD" w14:textId="7FA76CC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Sessie nummer van de ingevulde OQ45</w:t>
            </w:r>
          </w:p>
        </w:tc>
      </w:tr>
      <w:tr w:rsidR="00057FC8" w:rsidRPr="004632AF" w14:paraId="1796210E"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3A0C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A93D5"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II</w:t>
            </w:r>
          </w:p>
        </w:tc>
      </w:tr>
      <w:tr w:rsidR="00057FC8" w:rsidRPr="004632AF" w14:paraId="30C3D873" w14:textId="77777777" w:rsidTr="00A94E56">
        <w:tblPrEx>
          <w:tblCellMar>
            <w:left w:w="1" w:type="dxa"/>
            <w:right w:w="1" w:type="dxa"/>
          </w:tblCellMar>
        </w:tblPrEx>
        <w:trPr>
          <w:gridAfter w:val="1"/>
          <w:wAfter w:w="20"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52"/>
              <w:gridCol w:w="2407"/>
              <w:gridCol w:w="4131"/>
            </w:tblGrid>
            <w:tr w:rsidR="00057FC8" w:rsidRPr="004632AF" w14:paraId="551B966F"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EE54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0..1</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202EFB23"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652A7B" w14:textId="77777777" w:rsidR="00057FC8" w:rsidRPr="004632AF" w:rsidRDefault="00057FC8" w:rsidP="007040FD">
                  <w:pPr>
                    <w:rPr>
                      <w:color w:val="000000"/>
                      <w:sz w:val="20"/>
                      <w:szCs w:val="20"/>
                      <w:lang w:val="nl-NL"/>
                    </w:rPr>
                  </w:pPr>
                </w:p>
              </w:tc>
            </w:tr>
            <w:tr w:rsidR="00057FC8" w:rsidRPr="004632AF" w14:paraId="723213D7"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6713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36F02B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77076" w14:textId="77777777" w:rsidR="00057FC8" w:rsidRPr="004632AF" w:rsidRDefault="00057FC8" w:rsidP="007040FD">
                  <w:pPr>
                    <w:rPr>
                      <w:color w:val="000000"/>
                      <w:sz w:val="20"/>
                      <w:szCs w:val="20"/>
                      <w:lang w:val="nl-NL"/>
                    </w:rPr>
                  </w:pPr>
                </w:p>
              </w:tc>
            </w:tr>
            <w:tr w:rsidR="00057FC8" w:rsidRPr="004632AF" w14:paraId="18B457DB"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30090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BD831ED"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005B1E" w14:textId="77777777" w:rsidR="00057FC8" w:rsidRPr="004632AF" w:rsidRDefault="00057FC8" w:rsidP="007040FD">
                  <w:pPr>
                    <w:rPr>
                      <w:color w:val="000000"/>
                      <w:sz w:val="20"/>
                      <w:szCs w:val="20"/>
                      <w:lang w:val="nl-NL"/>
                    </w:rPr>
                  </w:pPr>
                </w:p>
              </w:tc>
            </w:tr>
          </w:tbl>
          <w:p w14:paraId="599B2ABF" w14:textId="77777777" w:rsidR="00057FC8" w:rsidRPr="004632AF" w:rsidRDefault="00057FC8" w:rsidP="007040FD">
            <w:pPr>
              <w:rPr>
                <w:color w:val="000000"/>
                <w:sz w:val="20"/>
                <w:szCs w:val="20"/>
                <w:lang w:val="nl-NL"/>
              </w:rPr>
            </w:pPr>
          </w:p>
        </w:tc>
      </w:tr>
      <w:tr w:rsidR="00057FC8" w:rsidRPr="004632AF" w14:paraId="435562D0"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37F4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7B0C5" w14:textId="77777777" w:rsidR="00057FC8" w:rsidRPr="004632AF" w:rsidRDefault="00057FC8" w:rsidP="007040FD">
            <w:pPr>
              <w:rPr>
                <w:rFonts w:eastAsia="Calibri"/>
                <w:color w:val="000000"/>
                <w:sz w:val="20"/>
                <w:szCs w:val="20"/>
                <w:lang w:val="nl-NL"/>
              </w:rPr>
            </w:pPr>
          </w:p>
        </w:tc>
      </w:tr>
      <w:tr w:rsidR="00057FC8" w:rsidRPr="004632AF" w14:paraId="070E37CC" w14:textId="77777777" w:rsidTr="00B40BC7">
        <w:tblPrEx>
          <w:tblCellMar>
            <w:left w:w="60" w:type="dxa"/>
            <w:right w:w="60" w:type="dxa"/>
          </w:tblCellMar>
        </w:tblPrEx>
        <w:trPr>
          <w:gridBefore w:val="1"/>
          <w:wBefore w:w="20" w:type="dxa"/>
        </w:trPr>
        <w:tc>
          <w:tcPr>
            <w:tcW w:w="2443"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4A8EF5" w14:textId="77777777" w:rsidR="00057FC8" w:rsidRPr="004632AF" w:rsidRDefault="00057FC8" w:rsidP="007040FD">
            <w:pPr>
              <w:rPr>
                <w:rFonts w:eastAsia="Calibri"/>
                <w:color w:val="000000"/>
                <w:sz w:val="20"/>
                <w:szCs w:val="20"/>
                <w:lang w:val="nl-NL"/>
              </w:rPr>
            </w:pPr>
            <w:proofErr w:type="spellStart"/>
            <w:r w:rsidRPr="004632AF">
              <w:rPr>
                <w:rFonts w:eastAsia="Calibri"/>
                <w:b/>
                <w:color w:val="000000"/>
                <w:sz w:val="20"/>
                <w:szCs w:val="20"/>
                <w:lang w:val="nl-NL"/>
              </w:rPr>
              <w:t>Constraint</w:t>
            </w:r>
            <w:proofErr w:type="spellEnd"/>
          </w:p>
        </w:tc>
        <w:tc>
          <w:tcPr>
            <w:tcW w:w="3227"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B00E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0..1</w:t>
            </w:r>
          </w:p>
        </w:tc>
        <w:tc>
          <w:tcPr>
            <w:tcW w:w="333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F7F95" w14:textId="77777777" w:rsidR="00057FC8" w:rsidRPr="004632AF" w:rsidRDefault="00057FC8" w:rsidP="007040FD">
            <w:pPr>
              <w:rPr>
                <w:rFonts w:eastAsia="Calibri"/>
                <w:i/>
                <w:color w:val="000000"/>
                <w:sz w:val="20"/>
                <w:szCs w:val="20"/>
                <w:lang w:val="nl-NL"/>
              </w:rPr>
            </w:pPr>
          </w:p>
        </w:tc>
      </w:tr>
      <w:bookmarkEnd w:id="43"/>
    </w:tbl>
    <w:p w14:paraId="477F3738" w14:textId="6C29FF5B" w:rsidR="000F5D47" w:rsidRPr="004632AF" w:rsidRDefault="000F5D47" w:rsidP="00057FC8">
      <w:pPr>
        <w:rPr>
          <w:rFonts w:eastAsia="Calibri"/>
          <w:color w:val="000000"/>
          <w:sz w:val="20"/>
          <w:szCs w:val="20"/>
          <w:lang w:val="nl-NL"/>
        </w:rPr>
      </w:pPr>
    </w:p>
    <w:p w14:paraId="22364331" w14:textId="77777777" w:rsidR="000F5D47" w:rsidRPr="004632AF" w:rsidRDefault="000F5D47">
      <w:pPr>
        <w:rPr>
          <w:rFonts w:eastAsia="Calibri"/>
          <w:color w:val="000000"/>
          <w:sz w:val="20"/>
          <w:szCs w:val="20"/>
          <w:lang w:val="nl-NL"/>
        </w:rPr>
      </w:pPr>
      <w:r w:rsidRPr="004632AF">
        <w:rPr>
          <w:rFonts w:eastAsia="Calibri"/>
          <w:color w:val="000000"/>
          <w:sz w:val="20"/>
          <w:szCs w:val="20"/>
          <w:lang w:val="nl-NL"/>
        </w:rPr>
        <w:br w:type="page"/>
      </w:r>
    </w:p>
    <w:p w14:paraId="3A51B8C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7D852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763C54" w14:textId="77777777" w:rsidR="00057FC8" w:rsidRPr="004632AF" w:rsidRDefault="00057FC8" w:rsidP="007040FD">
            <w:pPr>
              <w:rPr>
                <w:rFonts w:eastAsia="Calibri"/>
                <w:b/>
                <w:color w:val="FFFFFF"/>
                <w:sz w:val="20"/>
                <w:szCs w:val="20"/>
                <w:lang w:val="nl-NL"/>
              </w:rPr>
            </w:pPr>
            <w:bookmarkStart w:id="44" w:name="BKM_B14A4192_2349_4FB0_B7E4_06DDE2D0DA55"/>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54C5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w:t>
            </w:r>
            <w:proofErr w:type="spellStart"/>
            <w:r w:rsidRPr="004632AF">
              <w:rPr>
                <w:rFonts w:eastAsia="Calibri"/>
                <w:color w:val="FFFFFF"/>
                <w:sz w:val="20"/>
                <w:szCs w:val="20"/>
                <w:lang w:val="nl-NL"/>
              </w:rPr>
              <w:t>DatumTijd</w:t>
            </w:r>
            <w:proofErr w:type="spellEnd"/>
            <w:r w:rsidRPr="004632AF">
              <w:rPr>
                <w:rFonts w:eastAsia="Calibri"/>
                <w:color w:val="FFFFFF"/>
                <w:sz w:val="20"/>
                <w:szCs w:val="20"/>
                <w:lang w:val="nl-NL"/>
              </w:rPr>
              <w:t xml:space="preserve">]  </w:t>
            </w:r>
          </w:p>
        </w:tc>
      </w:tr>
      <w:tr w:rsidR="00057FC8" w:rsidRPr="003F39AA" w14:paraId="26A754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6B3A0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66397" w14:textId="2D145256"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Datum en eventueel tijdstip wanneer de OQ45 vragenlijst is afgenomen</w:t>
            </w:r>
          </w:p>
        </w:tc>
      </w:tr>
      <w:tr w:rsidR="00057FC8" w:rsidRPr="004632AF" w14:paraId="6920B4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ABE0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9167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TS</w:t>
            </w:r>
          </w:p>
        </w:tc>
      </w:tr>
      <w:tr w:rsidR="00057FC8" w:rsidRPr="004632AF" w14:paraId="1AE8417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3627C8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FD63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1</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8AE55D"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8DD648" w14:textId="77777777" w:rsidR="00057FC8" w:rsidRPr="004632AF" w:rsidRDefault="00057FC8" w:rsidP="007040FD">
                  <w:pPr>
                    <w:rPr>
                      <w:color w:val="000000"/>
                      <w:sz w:val="20"/>
                      <w:szCs w:val="20"/>
                      <w:lang w:val="nl-NL"/>
                    </w:rPr>
                  </w:pPr>
                </w:p>
              </w:tc>
            </w:tr>
            <w:tr w:rsidR="00057FC8" w:rsidRPr="004632AF" w14:paraId="6E2A09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FD79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0F0E4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A2AF41" w14:textId="77777777" w:rsidR="00057FC8" w:rsidRPr="004632AF" w:rsidRDefault="00057FC8" w:rsidP="007040FD">
                  <w:pPr>
                    <w:rPr>
                      <w:color w:val="000000"/>
                      <w:sz w:val="20"/>
                      <w:szCs w:val="20"/>
                      <w:lang w:val="nl-NL"/>
                    </w:rPr>
                  </w:pPr>
                </w:p>
              </w:tc>
            </w:tr>
            <w:tr w:rsidR="00057FC8" w:rsidRPr="004632AF" w14:paraId="0E0C690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34E5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A0C3C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84A721" w14:textId="77777777" w:rsidR="00057FC8" w:rsidRPr="004632AF" w:rsidRDefault="00057FC8" w:rsidP="007040FD">
                  <w:pPr>
                    <w:rPr>
                      <w:color w:val="000000"/>
                      <w:sz w:val="20"/>
                      <w:szCs w:val="20"/>
                      <w:lang w:val="nl-NL"/>
                    </w:rPr>
                  </w:pPr>
                </w:p>
              </w:tc>
            </w:tr>
          </w:tbl>
          <w:p w14:paraId="0D268C7D" w14:textId="77777777" w:rsidR="00057FC8" w:rsidRPr="004632AF" w:rsidRDefault="00057FC8" w:rsidP="007040FD">
            <w:pPr>
              <w:rPr>
                <w:color w:val="000000"/>
                <w:sz w:val="20"/>
                <w:szCs w:val="20"/>
                <w:lang w:val="nl-NL"/>
              </w:rPr>
            </w:pPr>
          </w:p>
        </w:tc>
      </w:tr>
      <w:tr w:rsidR="00057FC8" w:rsidRPr="004632AF" w14:paraId="14C1907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3886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1E1" w14:textId="77777777" w:rsidR="00057FC8" w:rsidRPr="004632AF" w:rsidRDefault="00057FC8" w:rsidP="007040FD">
            <w:pPr>
              <w:rPr>
                <w:rFonts w:eastAsia="Calibri"/>
                <w:color w:val="000000"/>
                <w:sz w:val="20"/>
                <w:szCs w:val="20"/>
                <w:lang w:val="nl-NL"/>
              </w:rPr>
            </w:pPr>
          </w:p>
        </w:tc>
      </w:tr>
      <w:bookmarkEnd w:id="44"/>
    </w:tbl>
    <w:p w14:paraId="60D0C6AD"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F7BE32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2CEB0" w14:textId="77777777" w:rsidR="00057FC8" w:rsidRPr="004632AF" w:rsidRDefault="00057FC8" w:rsidP="007040FD">
            <w:pPr>
              <w:rPr>
                <w:rFonts w:eastAsia="Calibri"/>
                <w:b/>
                <w:color w:val="FFFFFF"/>
                <w:sz w:val="20"/>
                <w:szCs w:val="20"/>
                <w:lang w:val="nl-NL"/>
              </w:rPr>
            </w:pPr>
            <w:bookmarkStart w:id="45" w:name="BKM_AC63433F_FBCD_4C8F_BF2F_4AC4D68080A1"/>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008BC"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Totaal (score)  </w:t>
            </w:r>
          </w:p>
        </w:tc>
      </w:tr>
      <w:tr w:rsidR="00057FC8" w:rsidRPr="004632AF" w14:paraId="6647035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4F96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787F2" w14:textId="0B2532A3" w:rsidR="00057FC8" w:rsidRPr="004632AF" w:rsidRDefault="00057FC8" w:rsidP="00A94E56">
            <w:pPr>
              <w:rPr>
                <w:rFonts w:eastAsia="Calibri"/>
                <w:color w:val="000000"/>
                <w:sz w:val="20"/>
                <w:szCs w:val="20"/>
                <w:lang w:val="nl-NL"/>
              </w:rPr>
            </w:pPr>
            <w:r w:rsidRPr="004632AF">
              <w:rPr>
                <w:rFonts w:eastAsia="Calibri"/>
                <w:color w:val="000000"/>
                <w:sz w:val="20"/>
                <w:szCs w:val="20"/>
                <w:lang w:val="nl-NL"/>
              </w:rPr>
              <w:t>Totaalscore van de gehele OQ45</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Let wel het gaat dan om vragen 1 tot en met 45. </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In de </w:t>
            </w:r>
            <w:proofErr w:type="spellStart"/>
            <w:r w:rsidRPr="004632AF">
              <w:rPr>
                <w:rFonts w:eastAsia="Calibri"/>
                <w:color w:val="000000"/>
                <w:sz w:val="20"/>
                <w:szCs w:val="20"/>
                <w:lang w:val="nl-NL"/>
              </w:rPr>
              <w:t>subschalen</w:t>
            </w:r>
            <w:proofErr w:type="spellEnd"/>
            <w:r w:rsidRPr="004632AF">
              <w:rPr>
                <w:rFonts w:eastAsia="Calibri"/>
                <w:color w:val="000000"/>
                <w:sz w:val="20"/>
                <w:szCs w:val="20"/>
                <w:lang w:val="nl-NL"/>
              </w:rPr>
              <w:t xml:space="preserve"> komen niet alle vragen voor. </w:t>
            </w:r>
          </w:p>
        </w:tc>
      </w:tr>
      <w:tr w:rsidR="00057FC8" w:rsidRPr="004632AF" w14:paraId="41F468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8F1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41DE27"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INT</w:t>
            </w:r>
          </w:p>
        </w:tc>
      </w:tr>
      <w:tr w:rsidR="00057FC8" w:rsidRPr="004632AF" w14:paraId="32B557E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1E705CC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53BA3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B4C9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56CFD7" w14:textId="77777777" w:rsidR="00057FC8" w:rsidRPr="004632AF" w:rsidRDefault="00057FC8" w:rsidP="007040FD">
                  <w:pPr>
                    <w:rPr>
                      <w:color w:val="000000"/>
                      <w:sz w:val="20"/>
                      <w:szCs w:val="20"/>
                      <w:lang w:val="nl-NL"/>
                    </w:rPr>
                  </w:pPr>
                </w:p>
              </w:tc>
            </w:tr>
            <w:tr w:rsidR="00057FC8" w:rsidRPr="004632AF" w14:paraId="2C11CDD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3E08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E9C1F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C3AEB2" w14:textId="77777777" w:rsidR="00057FC8" w:rsidRPr="004632AF" w:rsidRDefault="00057FC8" w:rsidP="007040FD">
                  <w:pPr>
                    <w:rPr>
                      <w:color w:val="000000"/>
                      <w:sz w:val="20"/>
                      <w:szCs w:val="20"/>
                      <w:lang w:val="nl-NL"/>
                    </w:rPr>
                  </w:pPr>
                </w:p>
              </w:tc>
            </w:tr>
          </w:tbl>
          <w:p w14:paraId="421174A9" w14:textId="77777777" w:rsidR="00057FC8" w:rsidRPr="004632AF" w:rsidRDefault="00057FC8" w:rsidP="007040FD">
            <w:pPr>
              <w:rPr>
                <w:color w:val="000000"/>
                <w:sz w:val="20"/>
                <w:szCs w:val="20"/>
                <w:lang w:val="nl-NL"/>
              </w:rPr>
            </w:pPr>
          </w:p>
        </w:tc>
      </w:tr>
      <w:tr w:rsidR="00057FC8" w:rsidRPr="004632AF" w14:paraId="652A93F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FA10F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97141" w14:textId="77777777" w:rsidR="00057FC8" w:rsidRPr="004632AF" w:rsidRDefault="00057FC8" w:rsidP="007040FD">
            <w:pPr>
              <w:rPr>
                <w:rFonts w:eastAsia="Calibri"/>
                <w:color w:val="000000"/>
                <w:sz w:val="20"/>
                <w:szCs w:val="20"/>
                <w:lang w:val="nl-NL"/>
              </w:rPr>
            </w:pPr>
          </w:p>
        </w:tc>
      </w:tr>
      <w:bookmarkEnd w:id="45"/>
    </w:tbl>
    <w:p w14:paraId="2D7B644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5696283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25001" w14:textId="77777777" w:rsidR="00057FC8" w:rsidRPr="004632AF" w:rsidRDefault="00057FC8" w:rsidP="007040FD">
            <w:pPr>
              <w:rPr>
                <w:rFonts w:eastAsia="Calibri"/>
                <w:b/>
                <w:color w:val="FFFFFF"/>
                <w:sz w:val="20"/>
                <w:szCs w:val="20"/>
                <w:lang w:val="nl-NL"/>
              </w:rPr>
            </w:pPr>
            <w:bookmarkStart w:id="46" w:name="BKM_9D39F7C1_2E34_4915_ABBF_828E0E262EDF"/>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842542"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[Invuller]  </w:t>
            </w:r>
          </w:p>
        </w:tc>
      </w:tr>
      <w:tr w:rsidR="00057FC8" w:rsidRPr="003F39AA" w14:paraId="511C95D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1E4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6DBD7" w14:textId="1DFE673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Container van het concept [Invuller]. Deze container bevat alle gegevenselementen van het concept [Invuller]. </w:t>
            </w:r>
          </w:p>
        </w:tc>
      </w:tr>
      <w:tr w:rsidR="00057FC8" w:rsidRPr="004632AF" w14:paraId="60D1125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ADC8B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FA5D10" w14:textId="77777777" w:rsidR="00057FC8" w:rsidRPr="004632AF" w:rsidRDefault="00057FC8" w:rsidP="007040FD">
            <w:pPr>
              <w:rPr>
                <w:rFonts w:eastAsia="Calibri"/>
                <w:color w:val="000000"/>
                <w:sz w:val="20"/>
                <w:szCs w:val="20"/>
                <w:lang w:val="nl-NL"/>
              </w:rPr>
            </w:pPr>
          </w:p>
        </w:tc>
      </w:tr>
      <w:tr w:rsidR="00057FC8" w:rsidRPr="004632AF" w14:paraId="1A3FCA1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CE416B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B88FA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6BFEE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1E4905" w14:textId="77777777" w:rsidR="00057FC8" w:rsidRPr="004632AF" w:rsidRDefault="00057FC8" w:rsidP="007040FD">
                  <w:pPr>
                    <w:rPr>
                      <w:color w:val="000000"/>
                      <w:sz w:val="20"/>
                      <w:szCs w:val="20"/>
                      <w:lang w:val="nl-NL"/>
                    </w:rPr>
                  </w:pPr>
                </w:p>
              </w:tc>
            </w:tr>
            <w:tr w:rsidR="00057FC8" w:rsidRPr="004632AF" w14:paraId="394DC0E4"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8326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C2CE5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3DF64" w14:textId="77777777" w:rsidR="00057FC8" w:rsidRPr="004632AF" w:rsidRDefault="00057FC8" w:rsidP="007040FD">
                  <w:pPr>
                    <w:rPr>
                      <w:color w:val="000000"/>
                      <w:sz w:val="20"/>
                      <w:szCs w:val="20"/>
                      <w:lang w:val="nl-NL"/>
                    </w:rPr>
                  </w:pPr>
                </w:p>
              </w:tc>
            </w:tr>
          </w:tbl>
          <w:p w14:paraId="76EDC231" w14:textId="77777777" w:rsidR="00057FC8" w:rsidRPr="004632AF" w:rsidRDefault="00057FC8" w:rsidP="007040FD">
            <w:pPr>
              <w:rPr>
                <w:color w:val="000000"/>
                <w:sz w:val="20"/>
                <w:szCs w:val="20"/>
                <w:lang w:val="nl-NL"/>
              </w:rPr>
            </w:pPr>
          </w:p>
        </w:tc>
      </w:tr>
      <w:tr w:rsidR="00057FC8" w:rsidRPr="004632AF" w14:paraId="68FD520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8F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5341F" w14:textId="77777777" w:rsidR="00057FC8" w:rsidRPr="004632AF" w:rsidRDefault="00057FC8" w:rsidP="007040FD">
            <w:pPr>
              <w:rPr>
                <w:rFonts w:eastAsia="Calibri"/>
                <w:color w:val="000000"/>
                <w:sz w:val="20"/>
                <w:szCs w:val="20"/>
                <w:lang w:val="nl-NL"/>
              </w:rPr>
            </w:pPr>
          </w:p>
        </w:tc>
      </w:tr>
      <w:bookmarkEnd w:id="46"/>
    </w:tbl>
    <w:p w14:paraId="59404B9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311DCC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A13F38" w14:textId="77777777" w:rsidR="00057FC8" w:rsidRPr="004632AF" w:rsidRDefault="00057FC8" w:rsidP="007040FD">
            <w:pPr>
              <w:rPr>
                <w:rFonts w:eastAsia="Calibri"/>
                <w:b/>
                <w:color w:val="FFFFFF"/>
                <w:sz w:val="20"/>
                <w:szCs w:val="20"/>
                <w:lang w:val="nl-NL"/>
              </w:rPr>
            </w:pPr>
            <w:bookmarkStart w:id="47" w:name="BKM_D005B65C_F120_4875_BD12_CD3841F300C4"/>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030CE0" w14:textId="77777777" w:rsidR="00057FC8" w:rsidRPr="004632AF" w:rsidRDefault="00057FC8" w:rsidP="007040FD">
            <w:pPr>
              <w:rPr>
                <w:rFonts w:eastAsia="Calibri"/>
                <w:color w:val="FFFFFF"/>
                <w:sz w:val="20"/>
                <w:szCs w:val="20"/>
                <w:lang w:val="nl-NL"/>
              </w:rPr>
            </w:pPr>
            <w:proofErr w:type="spellStart"/>
            <w:r w:rsidRPr="004632AF">
              <w:rPr>
                <w:rFonts w:eastAsia="Calibri"/>
                <w:color w:val="FFFFFF"/>
                <w:sz w:val="20"/>
                <w:szCs w:val="20"/>
                <w:lang w:val="nl-NL"/>
              </w:rPr>
              <w:t>Patient</w:t>
            </w:r>
            <w:proofErr w:type="spellEnd"/>
            <w:r w:rsidRPr="004632AF">
              <w:rPr>
                <w:rFonts w:eastAsia="Calibri"/>
                <w:color w:val="FFFFFF"/>
                <w:sz w:val="20"/>
                <w:szCs w:val="20"/>
                <w:lang w:val="nl-NL"/>
              </w:rPr>
              <w:t xml:space="preserve">  </w:t>
            </w:r>
          </w:p>
        </w:tc>
      </w:tr>
      <w:tr w:rsidR="00057FC8" w:rsidRPr="003F39AA" w14:paraId="28515DD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035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85213" w14:textId="6C4E96D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persoon die medische zorg ontvangt. Dit is een verwijzing naar de </w:t>
            </w:r>
            <w:proofErr w:type="spellStart"/>
            <w:r w:rsidRPr="004632AF">
              <w:rPr>
                <w:rFonts w:eastAsia="Calibri"/>
                <w:color w:val="000000"/>
                <w:sz w:val="20"/>
                <w:szCs w:val="20"/>
                <w:lang w:val="nl-NL"/>
              </w:rPr>
              <w:t>zib</w:t>
            </w:r>
            <w:proofErr w:type="spellEnd"/>
            <w:r w:rsidRPr="004632AF">
              <w:rPr>
                <w:rFonts w:eastAsia="Calibri"/>
                <w:color w:val="000000"/>
                <w:sz w:val="20"/>
                <w:szCs w:val="20"/>
                <w:lang w:val="nl-NL"/>
              </w:rPr>
              <w:t xml:space="preserve"> </w:t>
            </w:r>
            <w:proofErr w:type="spellStart"/>
            <w:r w:rsidRPr="004632AF">
              <w:rPr>
                <w:rFonts w:eastAsia="Calibri"/>
                <w:color w:val="000000"/>
                <w:sz w:val="20"/>
                <w:szCs w:val="20"/>
                <w:lang w:val="nl-NL"/>
              </w:rPr>
              <w:t>patient</w:t>
            </w:r>
            <w:proofErr w:type="spellEnd"/>
            <w:r w:rsidRPr="004632AF">
              <w:rPr>
                <w:rFonts w:eastAsia="Calibri"/>
                <w:color w:val="000000"/>
                <w:sz w:val="20"/>
                <w:szCs w:val="20"/>
                <w:lang w:val="nl-NL"/>
              </w:rPr>
              <w:t xml:space="preserve">. </w:t>
            </w:r>
          </w:p>
        </w:tc>
      </w:tr>
      <w:tr w:rsidR="00057FC8" w:rsidRPr="004632AF" w14:paraId="330207C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0B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75919" w14:textId="77777777" w:rsidR="00057FC8" w:rsidRPr="004632AF" w:rsidRDefault="00057FC8" w:rsidP="007040FD">
            <w:pPr>
              <w:rPr>
                <w:rFonts w:eastAsia="Calibri"/>
                <w:color w:val="000000"/>
                <w:sz w:val="20"/>
                <w:szCs w:val="20"/>
                <w:lang w:val="nl-NL"/>
              </w:rPr>
            </w:pPr>
          </w:p>
        </w:tc>
      </w:tr>
      <w:tr w:rsidR="00057FC8" w:rsidRPr="004632AF" w14:paraId="498459B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DE97E6A"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F0FBC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F84B7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735750" w14:textId="77777777" w:rsidR="00057FC8" w:rsidRPr="004632AF" w:rsidRDefault="00057FC8" w:rsidP="007040FD">
                  <w:pPr>
                    <w:rPr>
                      <w:color w:val="000000"/>
                      <w:sz w:val="20"/>
                      <w:szCs w:val="20"/>
                      <w:lang w:val="nl-NL"/>
                    </w:rPr>
                  </w:pPr>
                </w:p>
              </w:tc>
            </w:tr>
          </w:tbl>
          <w:p w14:paraId="11A38725" w14:textId="77777777" w:rsidR="00057FC8" w:rsidRPr="004632AF" w:rsidRDefault="00057FC8" w:rsidP="007040FD">
            <w:pPr>
              <w:rPr>
                <w:color w:val="000000"/>
                <w:sz w:val="20"/>
                <w:szCs w:val="20"/>
                <w:lang w:val="nl-NL"/>
              </w:rPr>
            </w:pPr>
          </w:p>
        </w:tc>
      </w:tr>
      <w:tr w:rsidR="00057FC8" w:rsidRPr="004632AF" w14:paraId="48195FF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731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A35C50" w14:textId="77777777" w:rsidR="00057FC8" w:rsidRPr="004632AF" w:rsidRDefault="00057FC8" w:rsidP="007040FD">
            <w:pPr>
              <w:rPr>
                <w:rFonts w:eastAsia="Calibri"/>
                <w:color w:val="000000"/>
                <w:sz w:val="20"/>
                <w:szCs w:val="20"/>
                <w:lang w:val="nl-NL"/>
              </w:rPr>
            </w:pPr>
          </w:p>
        </w:tc>
      </w:tr>
      <w:bookmarkEnd w:id="47"/>
    </w:tbl>
    <w:p w14:paraId="1083B76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2B054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201CD3" w14:textId="77777777" w:rsidR="00057FC8" w:rsidRPr="004632AF" w:rsidRDefault="00057FC8" w:rsidP="007040FD">
            <w:pPr>
              <w:rPr>
                <w:rFonts w:eastAsia="Calibri"/>
                <w:b/>
                <w:color w:val="FFFFFF"/>
                <w:sz w:val="20"/>
                <w:szCs w:val="20"/>
                <w:lang w:val="nl-NL"/>
              </w:rPr>
            </w:pPr>
            <w:bookmarkStart w:id="48" w:name="BKM_B4448CF4_B7C5_4FCA_84FE_610785919F46"/>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E90C8"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Zorgverlener  </w:t>
            </w:r>
          </w:p>
        </w:tc>
      </w:tr>
      <w:tr w:rsidR="00057FC8" w:rsidRPr="004632AF" w14:paraId="41C85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FF0A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369" w14:textId="3B9F60BA"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zorgverlener is een persoon die bevoegd is tot handelingen op het gebied van de individuele gezondheidszorg. Verwijzing naar de </w:t>
            </w:r>
            <w:proofErr w:type="spellStart"/>
            <w:r w:rsidRPr="004632AF">
              <w:rPr>
                <w:rFonts w:eastAsia="Calibri"/>
                <w:color w:val="000000"/>
                <w:sz w:val="20"/>
                <w:szCs w:val="20"/>
                <w:lang w:val="nl-NL"/>
              </w:rPr>
              <w:t>zib</w:t>
            </w:r>
            <w:proofErr w:type="spellEnd"/>
            <w:r w:rsidRPr="004632AF">
              <w:rPr>
                <w:rFonts w:eastAsia="Calibri"/>
                <w:color w:val="000000"/>
                <w:sz w:val="20"/>
                <w:szCs w:val="20"/>
                <w:lang w:val="nl-NL"/>
              </w:rPr>
              <w:t xml:space="preserve"> zorgverlener</w:t>
            </w:r>
            <w:r w:rsidR="00A94E56" w:rsidRPr="004632AF">
              <w:rPr>
                <w:rFonts w:eastAsia="Calibri"/>
                <w:color w:val="000000"/>
                <w:sz w:val="20"/>
                <w:szCs w:val="20"/>
                <w:lang w:val="nl-NL"/>
              </w:rPr>
              <w:t>.</w:t>
            </w:r>
          </w:p>
        </w:tc>
      </w:tr>
      <w:tr w:rsidR="00057FC8" w:rsidRPr="004632AF" w14:paraId="006D32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1CE74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E229DE" w14:textId="77777777" w:rsidR="00057FC8" w:rsidRPr="004632AF" w:rsidRDefault="00057FC8" w:rsidP="007040FD">
            <w:pPr>
              <w:rPr>
                <w:rFonts w:eastAsia="Calibri"/>
                <w:color w:val="000000"/>
                <w:sz w:val="20"/>
                <w:szCs w:val="20"/>
                <w:lang w:val="nl-NL"/>
              </w:rPr>
            </w:pPr>
          </w:p>
        </w:tc>
      </w:tr>
      <w:tr w:rsidR="00057FC8" w:rsidRPr="004632AF" w14:paraId="4AF1538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B37CEF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4A122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7B19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540B06" w14:textId="77777777" w:rsidR="00057FC8" w:rsidRPr="004632AF" w:rsidRDefault="00057FC8" w:rsidP="007040FD">
                  <w:pPr>
                    <w:rPr>
                      <w:color w:val="000000"/>
                      <w:sz w:val="20"/>
                      <w:szCs w:val="20"/>
                      <w:lang w:val="nl-NL"/>
                    </w:rPr>
                  </w:pPr>
                </w:p>
              </w:tc>
            </w:tr>
          </w:tbl>
          <w:p w14:paraId="170C38F2" w14:textId="77777777" w:rsidR="00057FC8" w:rsidRPr="004632AF" w:rsidRDefault="00057FC8" w:rsidP="007040FD">
            <w:pPr>
              <w:rPr>
                <w:color w:val="000000"/>
                <w:sz w:val="20"/>
                <w:szCs w:val="20"/>
                <w:lang w:val="nl-NL"/>
              </w:rPr>
            </w:pPr>
          </w:p>
        </w:tc>
      </w:tr>
      <w:tr w:rsidR="00057FC8" w:rsidRPr="004632AF" w14:paraId="27BB23B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D99E4"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57660" w14:textId="77777777" w:rsidR="00057FC8" w:rsidRPr="004632AF" w:rsidRDefault="00057FC8" w:rsidP="007040FD">
            <w:pPr>
              <w:rPr>
                <w:rFonts w:eastAsia="Calibri"/>
                <w:color w:val="000000"/>
                <w:sz w:val="20"/>
                <w:szCs w:val="20"/>
                <w:lang w:val="nl-NL"/>
              </w:rPr>
            </w:pPr>
          </w:p>
        </w:tc>
      </w:tr>
      <w:bookmarkEnd w:id="48"/>
    </w:tbl>
    <w:p w14:paraId="5155A0A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99B36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04470" w14:textId="77777777" w:rsidR="00057FC8" w:rsidRPr="004632AF" w:rsidRDefault="00057FC8" w:rsidP="007040FD">
            <w:pPr>
              <w:rPr>
                <w:rFonts w:eastAsia="Calibri"/>
                <w:b/>
                <w:color w:val="FFFFFF"/>
                <w:sz w:val="20"/>
                <w:szCs w:val="20"/>
                <w:lang w:val="nl-NL"/>
              </w:rPr>
            </w:pPr>
            <w:bookmarkStart w:id="49" w:name="BKM_0C9636DF_0378_4119_95C0_A3157E4943A6"/>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4E518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Vragen/antwoordopties 1-45 OQ45  </w:t>
            </w:r>
          </w:p>
        </w:tc>
      </w:tr>
      <w:tr w:rsidR="00057FC8" w:rsidRPr="003F39AA" w14:paraId="2AB8018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3714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75015" w14:textId="195CF6ED"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Container voor alle 45 vragen en alle 45 antwoordopties voor elk van de 45 vragen van de OQ45.</w:t>
            </w:r>
          </w:p>
        </w:tc>
      </w:tr>
      <w:tr w:rsidR="00057FC8" w:rsidRPr="004632AF" w14:paraId="7251034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985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35A6F" w14:textId="77777777" w:rsidR="00057FC8" w:rsidRPr="004632AF" w:rsidRDefault="00057FC8" w:rsidP="007040FD">
            <w:pPr>
              <w:rPr>
                <w:rFonts w:eastAsia="Calibri"/>
                <w:color w:val="000000"/>
                <w:sz w:val="20"/>
                <w:szCs w:val="20"/>
                <w:lang w:val="nl-NL"/>
              </w:rPr>
            </w:pPr>
          </w:p>
        </w:tc>
      </w:tr>
      <w:tr w:rsidR="00057FC8" w:rsidRPr="004632AF" w14:paraId="57B2E41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759981B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F89CE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A8348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F47E2E" w14:textId="77777777" w:rsidR="00057FC8" w:rsidRPr="004632AF" w:rsidRDefault="00057FC8" w:rsidP="007040FD">
                  <w:pPr>
                    <w:rPr>
                      <w:color w:val="000000"/>
                      <w:sz w:val="20"/>
                      <w:szCs w:val="20"/>
                      <w:lang w:val="nl-NL"/>
                    </w:rPr>
                  </w:pPr>
                </w:p>
              </w:tc>
            </w:tr>
            <w:tr w:rsidR="00057FC8" w:rsidRPr="004632AF" w14:paraId="7B3E48C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1ABD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F900B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9E12A5" w14:textId="77777777" w:rsidR="00057FC8" w:rsidRPr="004632AF" w:rsidRDefault="00057FC8" w:rsidP="007040FD">
                  <w:pPr>
                    <w:rPr>
                      <w:color w:val="000000"/>
                      <w:sz w:val="20"/>
                      <w:szCs w:val="20"/>
                      <w:lang w:val="nl-NL"/>
                    </w:rPr>
                  </w:pPr>
                </w:p>
              </w:tc>
            </w:tr>
          </w:tbl>
          <w:p w14:paraId="1F7B492C" w14:textId="77777777" w:rsidR="00057FC8" w:rsidRPr="004632AF" w:rsidRDefault="00057FC8" w:rsidP="007040FD">
            <w:pPr>
              <w:rPr>
                <w:color w:val="000000"/>
                <w:sz w:val="20"/>
                <w:szCs w:val="20"/>
                <w:lang w:val="nl-NL"/>
              </w:rPr>
            </w:pPr>
          </w:p>
        </w:tc>
      </w:tr>
      <w:tr w:rsidR="00057FC8" w:rsidRPr="004632AF" w14:paraId="78E3930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2EA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3BB6E0" w14:textId="77777777" w:rsidR="00057FC8" w:rsidRPr="004632AF" w:rsidRDefault="00057FC8" w:rsidP="007040FD">
            <w:pPr>
              <w:rPr>
                <w:rFonts w:eastAsia="Calibri"/>
                <w:color w:val="000000"/>
                <w:sz w:val="20"/>
                <w:szCs w:val="20"/>
                <w:lang w:val="nl-NL"/>
              </w:rPr>
            </w:pPr>
          </w:p>
        </w:tc>
      </w:tr>
      <w:bookmarkEnd w:id="49"/>
    </w:tbl>
    <w:p w14:paraId="560CF8B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B4114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A13D0" w14:textId="77777777" w:rsidR="00057FC8" w:rsidRPr="004632AF" w:rsidRDefault="00057FC8" w:rsidP="007040FD">
            <w:pPr>
              <w:rPr>
                <w:rFonts w:eastAsia="Calibri"/>
                <w:b/>
                <w:color w:val="FFFFFF"/>
                <w:sz w:val="20"/>
                <w:szCs w:val="20"/>
                <w:lang w:val="nl-NL"/>
              </w:rPr>
            </w:pPr>
            <w:bookmarkStart w:id="50" w:name="BKM_B2EA6F43_B5C3_44F3_B618_73DBC844D08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36CC1B"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3F39AA" w14:paraId="40A7CFA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EDD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E27C1" w14:textId="129B9690"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De tekst van de vragen met voor elke vraag een eigen concept ID om het onderwerp te herkennen. </w:t>
            </w:r>
          </w:p>
        </w:tc>
      </w:tr>
      <w:tr w:rsidR="00057FC8" w:rsidRPr="004632AF" w14:paraId="1E7476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D74BBD"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8138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CD</w:t>
            </w:r>
          </w:p>
        </w:tc>
      </w:tr>
      <w:tr w:rsidR="00057FC8" w:rsidRPr="004632AF" w14:paraId="16656A3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5281227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ECB587"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CF8A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DBD4D6" w14:textId="77777777" w:rsidR="00057FC8" w:rsidRPr="004632AF" w:rsidRDefault="00057FC8" w:rsidP="007040FD">
                  <w:pPr>
                    <w:rPr>
                      <w:color w:val="000000"/>
                      <w:sz w:val="20"/>
                      <w:szCs w:val="20"/>
                      <w:lang w:val="nl-NL"/>
                    </w:rPr>
                  </w:pPr>
                </w:p>
              </w:tc>
            </w:tr>
            <w:tr w:rsidR="00057FC8" w:rsidRPr="004632AF" w14:paraId="2C50B65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13C12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E5455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A2DEF8" w14:textId="77777777" w:rsidR="00057FC8" w:rsidRPr="004632AF" w:rsidRDefault="00057FC8" w:rsidP="007040FD">
                  <w:pPr>
                    <w:rPr>
                      <w:color w:val="000000"/>
                      <w:sz w:val="20"/>
                      <w:szCs w:val="20"/>
                      <w:lang w:val="nl-NL"/>
                    </w:rPr>
                  </w:pPr>
                </w:p>
              </w:tc>
            </w:tr>
            <w:tr w:rsidR="00057FC8" w:rsidRPr="004632AF" w14:paraId="2C39DB1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71320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99166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Vragen 1-14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FC46E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2.16.840.1.113883.3.3210.14.2.2.64</w:t>
                  </w:r>
                </w:p>
              </w:tc>
            </w:tr>
          </w:tbl>
          <w:p w14:paraId="42962DBC" w14:textId="77777777" w:rsidR="00057FC8" w:rsidRPr="004632AF" w:rsidRDefault="00057FC8" w:rsidP="007040FD">
            <w:pPr>
              <w:rPr>
                <w:color w:val="000000"/>
                <w:sz w:val="20"/>
                <w:szCs w:val="20"/>
                <w:lang w:val="nl-NL"/>
              </w:rPr>
            </w:pPr>
          </w:p>
        </w:tc>
      </w:tr>
      <w:tr w:rsidR="00057FC8" w:rsidRPr="004632AF" w14:paraId="6E72CD4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A900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B4E2D" w14:textId="77777777" w:rsidR="00057FC8" w:rsidRPr="004632AF" w:rsidRDefault="00057FC8" w:rsidP="007040FD">
            <w:pPr>
              <w:rPr>
                <w:rFonts w:eastAsia="Calibri"/>
                <w:color w:val="000000"/>
                <w:sz w:val="20"/>
                <w:szCs w:val="20"/>
                <w:lang w:val="nl-NL"/>
              </w:rPr>
            </w:pPr>
          </w:p>
        </w:tc>
      </w:tr>
      <w:bookmarkEnd w:id="50"/>
    </w:tbl>
    <w:p w14:paraId="453A91E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78732AE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B6AA2" w14:textId="77777777" w:rsidR="00057FC8" w:rsidRPr="004632AF" w:rsidRDefault="00057FC8" w:rsidP="007040FD">
            <w:pPr>
              <w:rPr>
                <w:rFonts w:eastAsia="Calibri"/>
                <w:b/>
                <w:color w:val="FFFFFF"/>
                <w:sz w:val="20"/>
                <w:szCs w:val="20"/>
                <w:lang w:val="nl-NL"/>
              </w:rPr>
            </w:pPr>
            <w:bookmarkStart w:id="51" w:name="BKM_C6994367_D210_4BC3_9C7A_3962AF28E010"/>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36B965"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 OQ45  </w:t>
            </w:r>
          </w:p>
        </w:tc>
      </w:tr>
      <w:tr w:rsidR="00057FC8" w:rsidRPr="003F39AA" w14:paraId="64654FE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430B7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8BA71" w14:textId="652D36C8"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Het gekozen antwoord bij de gespecificeerde vraag</w:t>
            </w:r>
          </w:p>
        </w:tc>
      </w:tr>
      <w:tr w:rsidR="00057FC8" w:rsidRPr="004632AF" w14:paraId="3044143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6218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06FF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w:t>
            </w:r>
          </w:p>
        </w:tc>
      </w:tr>
      <w:tr w:rsidR="00057FC8" w:rsidRPr="004632AF" w14:paraId="7E6B812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3C99029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C993AC"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32FEB5"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623BB1" w14:textId="77777777" w:rsidR="00057FC8" w:rsidRPr="004632AF" w:rsidRDefault="00057FC8" w:rsidP="007040FD">
                  <w:pPr>
                    <w:rPr>
                      <w:color w:val="000000"/>
                      <w:sz w:val="20"/>
                      <w:szCs w:val="20"/>
                      <w:lang w:val="nl-NL"/>
                    </w:rPr>
                  </w:pPr>
                </w:p>
              </w:tc>
            </w:tr>
            <w:tr w:rsidR="00057FC8" w:rsidRPr="004632AF" w14:paraId="3B277DF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06310D"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94AEC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017664" w14:textId="77777777" w:rsidR="00057FC8" w:rsidRPr="004632AF" w:rsidRDefault="00057FC8" w:rsidP="007040FD">
                  <w:pPr>
                    <w:rPr>
                      <w:color w:val="000000"/>
                      <w:sz w:val="20"/>
                      <w:szCs w:val="20"/>
                      <w:lang w:val="nl-NL"/>
                    </w:rPr>
                  </w:pPr>
                </w:p>
              </w:tc>
            </w:tr>
            <w:tr w:rsidR="00057FC8" w:rsidRPr="004632AF" w14:paraId="4FE132C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964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3CB2A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Antwoordopties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9FD5F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2.16.840.1.113883.3.3210.14.2.2.65</w:t>
                  </w:r>
                </w:p>
              </w:tc>
            </w:tr>
          </w:tbl>
          <w:p w14:paraId="0D65333E" w14:textId="77777777" w:rsidR="00057FC8" w:rsidRPr="004632AF" w:rsidRDefault="00057FC8" w:rsidP="007040FD">
            <w:pPr>
              <w:rPr>
                <w:color w:val="000000"/>
                <w:sz w:val="20"/>
                <w:szCs w:val="20"/>
                <w:lang w:val="nl-NL"/>
              </w:rPr>
            </w:pPr>
          </w:p>
        </w:tc>
      </w:tr>
      <w:tr w:rsidR="00A94E56" w:rsidRPr="003F39AA" w14:paraId="41B4BD9A" w14:textId="0C686CD1" w:rsidTr="00DE38A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478944" w14:textId="77777777" w:rsidR="00A94E56" w:rsidRPr="004632AF" w:rsidRDefault="00A94E56"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33D35" w14:textId="621BC810" w:rsidR="00A94E56" w:rsidRPr="004632AF" w:rsidRDefault="00A94E56" w:rsidP="00A94E56">
            <w:pPr>
              <w:pBdr>
                <w:bottom w:val="single" w:sz="0" w:space="1" w:color="auto"/>
              </w:pBdr>
              <w:spacing w:after="20"/>
              <w:rPr>
                <w:rFonts w:eastAsia="Calibri"/>
                <w:color w:val="000000"/>
                <w:sz w:val="20"/>
                <w:szCs w:val="20"/>
                <w:lang w:val="nl-NL"/>
              </w:rPr>
            </w:pPr>
            <w:r w:rsidRPr="004632AF">
              <w:rPr>
                <w:rFonts w:eastAsia="Calibri"/>
                <w:color w:val="000000"/>
                <w:sz w:val="20"/>
                <w:szCs w:val="20"/>
                <w:lang w:val="nl-NL"/>
              </w:rPr>
              <w:t xml:space="preserve">Specificeer vraagnummer 1-45 via </w:t>
            </w:r>
            <w:proofErr w:type="spellStart"/>
            <w:r w:rsidRPr="004632AF">
              <w:rPr>
                <w:rFonts w:eastAsia="Calibri"/>
                <w:color w:val="000000"/>
                <w:sz w:val="20"/>
                <w:szCs w:val="20"/>
                <w:lang w:val="nl-NL"/>
              </w:rPr>
              <w:t>conceptID</w:t>
            </w:r>
            <w:proofErr w:type="spellEnd"/>
            <w:r w:rsidRPr="004632AF">
              <w:rPr>
                <w:rFonts w:eastAsia="Calibri"/>
                <w:color w:val="000000"/>
                <w:sz w:val="20"/>
                <w:szCs w:val="20"/>
                <w:lang w:val="nl-NL"/>
              </w:rPr>
              <w:t>:</w:t>
            </w:r>
            <w:r w:rsidR="00FC6574" w:rsidRPr="004632AF">
              <w:rPr>
                <w:rFonts w:eastAsia="Calibri"/>
                <w:color w:val="000000"/>
                <w:sz w:val="20"/>
                <w:szCs w:val="20"/>
                <w:lang w:val="nl-NL"/>
              </w:rPr>
              <w:t xml:space="preserve"> </w:t>
            </w:r>
            <w:r w:rsidRPr="004632AF">
              <w:rPr>
                <w:rFonts w:eastAsia="Calibri"/>
                <w:color w:val="000000"/>
                <w:sz w:val="20"/>
                <w:szCs w:val="20"/>
                <w:lang w:val="nl-NL"/>
              </w:rPr>
              <w:t>NLGGZ: Vragen 1-45 OQ45</w:t>
            </w:r>
          </w:p>
        </w:tc>
      </w:tr>
      <w:bookmarkEnd w:id="51"/>
    </w:tbl>
    <w:p w14:paraId="4DDAA4DF" w14:textId="2B533C1C"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008FD68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37368" w14:textId="77777777" w:rsidR="000F5D47" w:rsidRPr="004632AF" w:rsidRDefault="000F5D47" w:rsidP="007040FD">
            <w:pPr>
              <w:rPr>
                <w:rFonts w:eastAsia="Calibri"/>
                <w:b/>
                <w:color w:val="FFFFFF"/>
                <w:sz w:val="20"/>
                <w:szCs w:val="20"/>
                <w:lang w:val="nl-NL"/>
              </w:rPr>
            </w:pPr>
            <w:bookmarkStart w:id="52" w:name="BKM_860716EC_938A_4819_9C71_C07EF7E3449C"/>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1906"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Symptomatische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SD   </w:t>
            </w:r>
          </w:p>
        </w:tc>
      </w:tr>
      <w:tr w:rsidR="000F5D47" w:rsidRPr="003F39AA" w14:paraId="15E04A5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256FE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D9C41" w14:textId="0045371C"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2, 3, 5, 6, 8, 9, 10, 11, 13, 15, 22, 23, 24, 25, 27, 29, 31, 33, 34, 35, 36, 40, 41, 42, 45.</w:t>
            </w:r>
          </w:p>
        </w:tc>
      </w:tr>
      <w:tr w:rsidR="000F5D47" w:rsidRPr="004632AF" w14:paraId="25C70C5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8F04"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6FE3"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799B918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79CB307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322EC4"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38ED06"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E9AE29" w14:textId="77777777" w:rsidR="000F5D47" w:rsidRPr="004632AF" w:rsidRDefault="000F5D47" w:rsidP="007040FD">
                  <w:pPr>
                    <w:rPr>
                      <w:color w:val="000000"/>
                      <w:sz w:val="20"/>
                      <w:szCs w:val="20"/>
                      <w:lang w:val="nl-NL"/>
                    </w:rPr>
                  </w:pPr>
                </w:p>
              </w:tc>
            </w:tr>
            <w:tr w:rsidR="000F5D47" w:rsidRPr="004632AF" w14:paraId="54A4B40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0F17BB"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0E13F5"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209298" w14:textId="77777777" w:rsidR="000F5D47" w:rsidRPr="004632AF" w:rsidRDefault="000F5D47" w:rsidP="007040FD">
                  <w:pPr>
                    <w:rPr>
                      <w:color w:val="000000"/>
                      <w:sz w:val="20"/>
                      <w:szCs w:val="20"/>
                      <w:lang w:val="nl-NL"/>
                    </w:rPr>
                  </w:pPr>
                </w:p>
              </w:tc>
            </w:tr>
          </w:tbl>
          <w:p w14:paraId="4D9C209A" w14:textId="77777777" w:rsidR="000F5D47" w:rsidRPr="004632AF" w:rsidRDefault="000F5D47" w:rsidP="007040FD">
            <w:pPr>
              <w:rPr>
                <w:color w:val="000000"/>
                <w:sz w:val="20"/>
                <w:szCs w:val="20"/>
                <w:lang w:val="nl-NL"/>
              </w:rPr>
            </w:pPr>
          </w:p>
        </w:tc>
      </w:tr>
      <w:tr w:rsidR="000F5D47" w:rsidRPr="004632AF" w14:paraId="2A8EB2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AE339"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BF339" w14:textId="77777777" w:rsidR="000F5D47" w:rsidRPr="004632AF" w:rsidRDefault="000F5D47" w:rsidP="007040FD">
            <w:pPr>
              <w:rPr>
                <w:rFonts w:eastAsia="Calibri"/>
                <w:color w:val="000000"/>
                <w:sz w:val="20"/>
                <w:szCs w:val="20"/>
                <w:lang w:val="nl-NL"/>
              </w:rPr>
            </w:pPr>
          </w:p>
        </w:tc>
      </w:tr>
      <w:bookmarkEnd w:id="52"/>
    </w:tbl>
    <w:p w14:paraId="3F68FF3F"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13039C0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4E569" w14:textId="77777777" w:rsidR="000F5D47" w:rsidRPr="004632AF" w:rsidRDefault="000F5D47" w:rsidP="007040FD">
            <w:pPr>
              <w:rPr>
                <w:rFonts w:eastAsia="Calibri"/>
                <w:b/>
                <w:color w:val="FFFFFF"/>
                <w:sz w:val="20"/>
                <w:szCs w:val="20"/>
                <w:lang w:val="nl-NL"/>
              </w:rPr>
            </w:pPr>
            <w:bookmarkStart w:id="53" w:name="BKM_D57DD52F_9810_465A_AE14_4A784881D6B8"/>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B1B899"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Interpersoonlijke relaties IR  </w:t>
            </w:r>
          </w:p>
        </w:tc>
      </w:tr>
      <w:tr w:rsidR="000F5D47" w:rsidRPr="003F39AA" w14:paraId="34A80E4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669BB"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59F95" w14:textId="05283AD4"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F6124E" w:rsidRPr="004632AF">
              <w:rPr>
                <w:rFonts w:eastAsia="Calibri"/>
                <w:color w:val="000000"/>
                <w:sz w:val="20"/>
                <w:szCs w:val="20"/>
                <w:lang w:val="nl-NL"/>
              </w:rPr>
              <w:t>1, 7, 16, 17, 18, 19, 20, 26, 30, 37, 43</w:t>
            </w:r>
          </w:p>
        </w:tc>
      </w:tr>
      <w:tr w:rsidR="000F5D47" w:rsidRPr="004632AF" w14:paraId="343A0382"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8195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31529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66EDF28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E2E16F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562D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E09C1"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912AC" w14:textId="77777777" w:rsidR="000F5D47" w:rsidRPr="004632AF" w:rsidRDefault="000F5D47" w:rsidP="007040FD">
                  <w:pPr>
                    <w:rPr>
                      <w:color w:val="000000"/>
                      <w:sz w:val="20"/>
                      <w:szCs w:val="20"/>
                      <w:lang w:val="nl-NL"/>
                    </w:rPr>
                  </w:pPr>
                </w:p>
              </w:tc>
            </w:tr>
            <w:tr w:rsidR="000F5D47" w:rsidRPr="004632AF" w14:paraId="14D3344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34E530"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495740"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OQ45-IR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A512E8" w14:textId="77777777" w:rsidR="000F5D47" w:rsidRPr="004632AF" w:rsidRDefault="000F5D47" w:rsidP="007040FD">
                  <w:pPr>
                    <w:rPr>
                      <w:color w:val="000000"/>
                      <w:sz w:val="20"/>
                      <w:szCs w:val="20"/>
                      <w:lang w:val="nl-NL"/>
                    </w:rPr>
                  </w:pPr>
                </w:p>
              </w:tc>
            </w:tr>
          </w:tbl>
          <w:p w14:paraId="0588A9FD" w14:textId="77777777" w:rsidR="000F5D47" w:rsidRPr="004632AF" w:rsidRDefault="000F5D47" w:rsidP="007040FD">
            <w:pPr>
              <w:rPr>
                <w:color w:val="000000"/>
                <w:sz w:val="20"/>
                <w:szCs w:val="20"/>
                <w:lang w:val="nl-NL"/>
              </w:rPr>
            </w:pPr>
          </w:p>
        </w:tc>
      </w:tr>
      <w:tr w:rsidR="000F5D47" w:rsidRPr="004632AF" w14:paraId="2B17348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CFD0E"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4D2C9" w14:textId="77777777" w:rsidR="000F5D47" w:rsidRPr="004632AF" w:rsidRDefault="000F5D47" w:rsidP="007040FD">
            <w:pPr>
              <w:rPr>
                <w:rFonts w:eastAsia="Calibri"/>
                <w:color w:val="000000"/>
                <w:sz w:val="20"/>
                <w:szCs w:val="20"/>
                <w:lang w:val="nl-NL"/>
              </w:rPr>
            </w:pPr>
          </w:p>
        </w:tc>
      </w:tr>
      <w:bookmarkEnd w:id="53"/>
    </w:tbl>
    <w:p w14:paraId="3447BC4C"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21B7B8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0F767E" w14:textId="77777777" w:rsidR="000F5D47" w:rsidRPr="004632AF" w:rsidRDefault="000F5D47" w:rsidP="007040FD">
            <w:pPr>
              <w:rPr>
                <w:rFonts w:eastAsia="Calibri"/>
                <w:b/>
                <w:color w:val="FFFFFF"/>
                <w:sz w:val="20"/>
                <w:szCs w:val="20"/>
                <w:lang w:val="nl-NL"/>
              </w:rPr>
            </w:pPr>
            <w:bookmarkStart w:id="54" w:name="BKM_288A2A99_604F_40A8_B53D_DF7ECB76E0C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41932B"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Sociale Rol SR  </w:t>
            </w:r>
          </w:p>
        </w:tc>
      </w:tr>
      <w:tr w:rsidR="000F5D47" w:rsidRPr="003F39AA" w14:paraId="5D41FD7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A7F8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88924" w14:textId="7FCD952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4, 12, 14, 21, 28, 32, 38, 39, 44</w:t>
            </w:r>
          </w:p>
        </w:tc>
      </w:tr>
      <w:tr w:rsidR="000F5D47" w:rsidRPr="004632AF" w14:paraId="5E94F5C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5EB2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3B8CCA"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4D6ECE82"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0CBED4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A4B4D3"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B9AF9C"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92CCE9" w14:textId="77777777" w:rsidR="000F5D47" w:rsidRPr="004632AF" w:rsidRDefault="000F5D47" w:rsidP="007040FD">
                  <w:pPr>
                    <w:rPr>
                      <w:color w:val="000000"/>
                      <w:sz w:val="20"/>
                      <w:szCs w:val="20"/>
                      <w:lang w:val="nl-NL"/>
                    </w:rPr>
                  </w:pPr>
                </w:p>
              </w:tc>
            </w:tr>
            <w:tr w:rsidR="000F5D47" w:rsidRPr="004632AF" w14:paraId="6908540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5B509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301589"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B710B1" w14:textId="77777777" w:rsidR="000F5D47" w:rsidRPr="004632AF" w:rsidRDefault="000F5D47" w:rsidP="007040FD">
                  <w:pPr>
                    <w:rPr>
                      <w:color w:val="000000"/>
                      <w:sz w:val="20"/>
                      <w:szCs w:val="20"/>
                      <w:lang w:val="nl-NL"/>
                    </w:rPr>
                  </w:pPr>
                </w:p>
              </w:tc>
            </w:tr>
          </w:tbl>
          <w:p w14:paraId="7F8C88F3" w14:textId="77777777" w:rsidR="000F5D47" w:rsidRPr="004632AF" w:rsidRDefault="000F5D47" w:rsidP="007040FD">
            <w:pPr>
              <w:rPr>
                <w:color w:val="000000"/>
                <w:sz w:val="20"/>
                <w:szCs w:val="20"/>
                <w:lang w:val="nl-NL"/>
              </w:rPr>
            </w:pPr>
          </w:p>
        </w:tc>
      </w:tr>
      <w:tr w:rsidR="000F5D47" w:rsidRPr="004632AF" w14:paraId="5AE8A90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F5315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7371FD" w14:textId="77777777" w:rsidR="000F5D47" w:rsidRPr="004632AF" w:rsidRDefault="000F5D47" w:rsidP="007040FD">
            <w:pPr>
              <w:rPr>
                <w:rFonts w:eastAsia="Calibri"/>
                <w:color w:val="000000"/>
                <w:sz w:val="20"/>
                <w:szCs w:val="20"/>
                <w:lang w:val="nl-NL"/>
              </w:rPr>
            </w:pPr>
          </w:p>
        </w:tc>
      </w:tr>
      <w:bookmarkEnd w:id="54"/>
    </w:tbl>
    <w:p w14:paraId="2AA9ABF7"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3F39AA" w14:paraId="436619E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36F992" w14:textId="77777777" w:rsidR="000F5D47" w:rsidRPr="004632AF" w:rsidRDefault="000F5D47" w:rsidP="007040FD">
            <w:pPr>
              <w:rPr>
                <w:rFonts w:eastAsia="Calibri"/>
                <w:b/>
                <w:color w:val="FFFFFF"/>
                <w:sz w:val="20"/>
                <w:szCs w:val="20"/>
                <w:lang w:val="nl-NL"/>
              </w:rPr>
            </w:pPr>
            <w:bookmarkStart w:id="55" w:name="BKM_53046B6A_9827_4114_8F60_687D02713D5B"/>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143E2" w14:textId="2E734E50"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Angst en Somatische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ASD  </w:t>
            </w:r>
          </w:p>
        </w:tc>
      </w:tr>
      <w:tr w:rsidR="000F5D47" w:rsidRPr="003F39AA" w14:paraId="6D044C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BB25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08BE9" w14:textId="7DA19AB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2, 9, 10, </w:t>
            </w:r>
            <w:r w:rsidR="001734CD" w:rsidRPr="004632AF">
              <w:rPr>
                <w:rFonts w:eastAsia="Calibri"/>
                <w:color w:val="000000"/>
                <w:sz w:val="20"/>
                <w:szCs w:val="20"/>
                <w:lang w:val="nl-NL"/>
              </w:rPr>
              <w:t xml:space="preserve">16, </w:t>
            </w:r>
            <w:r w:rsidRPr="004632AF">
              <w:rPr>
                <w:rFonts w:eastAsia="Calibri"/>
                <w:color w:val="000000"/>
                <w:sz w:val="20"/>
                <w:szCs w:val="20"/>
                <w:lang w:val="nl-NL"/>
              </w:rPr>
              <w:t>25,27, 29, 33, 34, 35, 36, 41, 45.</w:t>
            </w:r>
          </w:p>
        </w:tc>
      </w:tr>
      <w:tr w:rsidR="000F5D47" w:rsidRPr="004632AF" w14:paraId="405C64F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0EE75"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F8E45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16A5F2E9"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F56AF81"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9907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4855C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0EF194" w14:textId="77777777" w:rsidR="000F5D47" w:rsidRPr="004632AF" w:rsidRDefault="000F5D47" w:rsidP="007040FD">
                  <w:pPr>
                    <w:rPr>
                      <w:color w:val="000000"/>
                      <w:sz w:val="20"/>
                      <w:szCs w:val="20"/>
                      <w:lang w:val="nl-NL"/>
                    </w:rPr>
                  </w:pPr>
                </w:p>
              </w:tc>
            </w:tr>
            <w:tr w:rsidR="000F5D47" w:rsidRPr="004632AF" w14:paraId="703C03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7C18D"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E9285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OQ45-ASD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BCB36B" w14:textId="77777777" w:rsidR="000F5D47" w:rsidRPr="004632AF" w:rsidRDefault="000F5D47" w:rsidP="007040FD">
                  <w:pPr>
                    <w:rPr>
                      <w:color w:val="000000"/>
                      <w:sz w:val="20"/>
                      <w:szCs w:val="20"/>
                      <w:lang w:val="nl-NL"/>
                    </w:rPr>
                  </w:pPr>
                </w:p>
              </w:tc>
            </w:tr>
          </w:tbl>
          <w:p w14:paraId="49672FEA" w14:textId="77777777" w:rsidR="000F5D47" w:rsidRPr="004632AF" w:rsidRDefault="000F5D47" w:rsidP="007040FD">
            <w:pPr>
              <w:rPr>
                <w:color w:val="000000"/>
                <w:sz w:val="20"/>
                <w:szCs w:val="20"/>
                <w:lang w:val="nl-NL"/>
              </w:rPr>
            </w:pPr>
          </w:p>
        </w:tc>
      </w:tr>
      <w:tr w:rsidR="000F5D47" w:rsidRPr="004632AF" w14:paraId="7A11FB4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49262"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0AD37" w14:textId="77777777" w:rsidR="000F5D47" w:rsidRPr="004632AF" w:rsidRDefault="000F5D47" w:rsidP="007040FD">
            <w:pPr>
              <w:rPr>
                <w:rFonts w:eastAsia="Calibri"/>
                <w:color w:val="000000"/>
                <w:sz w:val="20"/>
                <w:szCs w:val="20"/>
                <w:lang w:val="nl-NL"/>
              </w:rPr>
            </w:pPr>
          </w:p>
        </w:tc>
      </w:tr>
      <w:bookmarkEnd w:id="55"/>
    </w:tbl>
    <w:p w14:paraId="3335D0E5" w14:textId="77777777" w:rsidR="000F5D47" w:rsidRPr="004632AF" w:rsidRDefault="000F5D47" w:rsidP="00057FC8">
      <w:pPr>
        <w:rPr>
          <w:rFonts w:eastAsia="Calibri"/>
          <w:color w:val="000000"/>
          <w:sz w:val="20"/>
          <w:szCs w:val="20"/>
          <w:lang w:val="nl-NL"/>
        </w:rPr>
      </w:pPr>
    </w:p>
    <w:p w14:paraId="6055E259" w14:textId="77777777" w:rsidR="000F5D47" w:rsidRPr="004632AF" w:rsidRDefault="000F5D47"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0F51BA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F3D661" w14:textId="77777777" w:rsidR="00057FC8" w:rsidRPr="004632AF" w:rsidRDefault="00057FC8" w:rsidP="007040FD">
            <w:pPr>
              <w:rPr>
                <w:rFonts w:eastAsia="Calibri"/>
                <w:b/>
                <w:color w:val="FFFFFF"/>
                <w:sz w:val="20"/>
                <w:szCs w:val="20"/>
                <w:lang w:val="nl-NL"/>
              </w:rPr>
            </w:pPr>
            <w:bookmarkStart w:id="56" w:name="BKM_0D5E9E7D_C9F7_48B3_8256_4138F7409277"/>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41923" w14:textId="77777777" w:rsidR="00057FC8" w:rsidRPr="004632AF" w:rsidRDefault="00057FC8" w:rsidP="007040FD">
            <w:pPr>
              <w:rPr>
                <w:rFonts w:eastAsia="Calibri"/>
                <w:color w:val="FFFFFF"/>
                <w:sz w:val="20"/>
                <w:szCs w:val="20"/>
                <w:lang w:val="nl-NL"/>
              </w:rPr>
            </w:pPr>
            <w:proofErr w:type="spellStart"/>
            <w:r w:rsidRPr="004632AF">
              <w:rPr>
                <w:rFonts w:eastAsia="Calibri"/>
                <w:color w:val="FFFFFF"/>
                <w:sz w:val="20"/>
                <w:szCs w:val="20"/>
                <w:lang w:val="nl-NL"/>
              </w:rPr>
              <w:t>Subschalen</w:t>
            </w:r>
            <w:proofErr w:type="spellEnd"/>
            <w:r w:rsidRPr="004632AF">
              <w:rPr>
                <w:rFonts w:eastAsia="Calibri"/>
                <w:color w:val="FFFFFF"/>
                <w:sz w:val="20"/>
                <w:szCs w:val="20"/>
                <w:lang w:val="nl-NL"/>
              </w:rPr>
              <w:t xml:space="preserve"> OQ45  </w:t>
            </w:r>
          </w:p>
        </w:tc>
      </w:tr>
      <w:tr w:rsidR="00057FC8" w:rsidRPr="003F39AA" w14:paraId="1ADA8D6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2712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8BA235" w14:textId="4F0B5E91"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(totaal) score berekend op basis van antwoorden op de OQ45. </w:t>
            </w:r>
            <w:r w:rsidR="00A94E56" w:rsidRPr="004632AF">
              <w:rPr>
                <w:rFonts w:eastAsia="Calibri"/>
                <w:color w:val="000000"/>
                <w:sz w:val="20"/>
                <w:szCs w:val="20"/>
                <w:lang w:val="nl-NL"/>
              </w:rPr>
              <w:t xml:space="preserve"> </w:t>
            </w:r>
          </w:p>
        </w:tc>
      </w:tr>
      <w:tr w:rsidR="00057FC8" w:rsidRPr="004632AF" w14:paraId="4E0234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0044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02F44" w14:textId="77777777" w:rsidR="00057FC8" w:rsidRPr="004632AF" w:rsidRDefault="00057FC8" w:rsidP="007040FD">
            <w:pPr>
              <w:rPr>
                <w:rFonts w:eastAsia="Calibri"/>
                <w:color w:val="000000"/>
                <w:sz w:val="20"/>
                <w:szCs w:val="20"/>
                <w:lang w:val="nl-NL"/>
              </w:rPr>
            </w:pPr>
          </w:p>
        </w:tc>
      </w:tr>
      <w:tr w:rsidR="00057FC8" w:rsidRPr="004632AF" w14:paraId="5DD9809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378ACAD"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B7E6B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19D5C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2B76C7" w14:textId="77777777" w:rsidR="00057FC8" w:rsidRPr="004632AF" w:rsidRDefault="00057FC8" w:rsidP="007040FD">
                  <w:pPr>
                    <w:rPr>
                      <w:color w:val="000000"/>
                      <w:sz w:val="20"/>
                      <w:szCs w:val="20"/>
                      <w:lang w:val="nl-NL"/>
                    </w:rPr>
                  </w:pPr>
                </w:p>
              </w:tc>
            </w:tr>
            <w:tr w:rsidR="00057FC8" w:rsidRPr="004632AF" w14:paraId="2A34979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85306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9ECB2B"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E4EBBE" w14:textId="77777777" w:rsidR="00057FC8" w:rsidRPr="004632AF" w:rsidRDefault="00057FC8" w:rsidP="007040FD">
                  <w:pPr>
                    <w:rPr>
                      <w:color w:val="000000"/>
                      <w:sz w:val="20"/>
                      <w:szCs w:val="20"/>
                      <w:lang w:val="nl-NL"/>
                    </w:rPr>
                  </w:pPr>
                </w:p>
              </w:tc>
            </w:tr>
            <w:tr w:rsidR="00057FC8" w:rsidRPr="004632AF" w14:paraId="1482249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A74A5A"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C2CC6" w14:textId="77777777" w:rsidR="00057FC8" w:rsidRPr="004632AF" w:rsidRDefault="00057FC8" w:rsidP="007040FD">
                  <w:pPr>
                    <w:rPr>
                      <w:color w:val="000000"/>
                      <w:sz w:val="20"/>
                      <w:szCs w:val="20"/>
                      <w:lang w:val="nl-NL"/>
                    </w:rPr>
                  </w:pPr>
                  <w:proofErr w:type="spellStart"/>
                  <w:r w:rsidRPr="004632AF">
                    <w:rPr>
                      <w:rFonts w:eastAsia="Calibri"/>
                      <w:color w:val="000000"/>
                      <w:sz w:val="20"/>
                      <w:szCs w:val="20"/>
                      <w:lang w:val="nl-NL"/>
                    </w:rPr>
                    <w:t>Subschalen</w:t>
                  </w:r>
                  <w:proofErr w:type="spellEnd"/>
                  <w:r w:rsidRPr="004632AF">
                    <w:rPr>
                      <w:rFonts w:eastAsia="Calibri"/>
                      <w:color w:val="000000"/>
                      <w:sz w:val="20"/>
                      <w:szCs w:val="20"/>
                      <w:lang w:val="nl-NL"/>
                    </w:rPr>
                    <w:t xml:space="preserve">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E65B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2.16.840.1.113883.3.3210.14.2.2.66</w:t>
                  </w:r>
                </w:p>
              </w:tc>
            </w:tr>
          </w:tbl>
          <w:p w14:paraId="5FC32E71" w14:textId="77777777" w:rsidR="00057FC8" w:rsidRPr="004632AF" w:rsidRDefault="00057FC8" w:rsidP="007040FD">
            <w:pPr>
              <w:rPr>
                <w:color w:val="000000"/>
                <w:sz w:val="20"/>
                <w:szCs w:val="20"/>
                <w:lang w:val="nl-NL"/>
              </w:rPr>
            </w:pPr>
          </w:p>
        </w:tc>
      </w:tr>
      <w:tr w:rsidR="00057FC8" w:rsidRPr="004632AF" w14:paraId="28560AB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27DF8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70560" w14:textId="77777777" w:rsidR="00057FC8" w:rsidRPr="004632AF" w:rsidRDefault="00057FC8" w:rsidP="007040FD">
            <w:pPr>
              <w:rPr>
                <w:rFonts w:eastAsia="Calibri"/>
                <w:color w:val="000000"/>
                <w:sz w:val="20"/>
                <w:szCs w:val="20"/>
                <w:lang w:val="nl-NL"/>
              </w:rPr>
            </w:pPr>
          </w:p>
        </w:tc>
      </w:tr>
      <w:bookmarkEnd w:id="56"/>
    </w:tbl>
    <w:p w14:paraId="07E5FC5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6"/>
        <w:gridCol w:w="1207"/>
        <w:gridCol w:w="967"/>
        <w:gridCol w:w="845"/>
        <w:gridCol w:w="1894"/>
        <w:gridCol w:w="4065"/>
        <w:gridCol w:w="16"/>
      </w:tblGrid>
      <w:tr w:rsidR="00057FC8" w:rsidRPr="004632AF" w14:paraId="14EC24C0"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D5184" w14:textId="77777777" w:rsidR="00057FC8" w:rsidRPr="004632AF" w:rsidRDefault="00057FC8" w:rsidP="007040FD">
            <w:pPr>
              <w:rPr>
                <w:rFonts w:eastAsia="Calibri"/>
                <w:b/>
                <w:color w:val="FFFFFF"/>
                <w:sz w:val="20"/>
                <w:szCs w:val="20"/>
                <w:lang w:val="nl-NL"/>
              </w:rPr>
            </w:pPr>
            <w:bookmarkStart w:id="57" w:name="BKM_63B1D920_210B_4104_B8A0_2F46D08D2487"/>
            <w:r w:rsidRPr="004632AF">
              <w:rPr>
                <w:rFonts w:eastAsia="Calibri"/>
                <w:b/>
                <w:color w:val="FFFFFF"/>
                <w:sz w:val="20"/>
                <w:szCs w:val="20"/>
                <w:lang w:val="nl-NL"/>
              </w:rPr>
              <w:t>«document»</w:t>
            </w:r>
          </w:p>
        </w:tc>
        <w:tc>
          <w:tcPr>
            <w:tcW w:w="6804"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3D04C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4632AF" w14:paraId="5AD053FB"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A9BE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2265" w14:textId="77777777" w:rsidR="00057FC8" w:rsidRPr="004632AF" w:rsidRDefault="00057FC8" w:rsidP="007040FD">
            <w:pPr>
              <w:rPr>
                <w:rFonts w:eastAsia="Calibri"/>
                <w:color w:val="000000"/>
                <w:sz w:val="20"/>
                <w:szCs w:val="20"/>
                <w:lang w:val="nl-NL"/>
              </w:rPr>
            </w:pPr>
          </w:p>
        </w:tc>
      </w:tr>
      <w:tr w:rsidR="00057FC8" w:rsidRPr="004632AF" w14:paraId="21CE855D"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2B57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68D560" w14:textId="77777777" w:rsidR="00057FC8" w:rsidRPr="004632AF" w:rsidRDefault="00057FC8" w:rsidP="007040FD">
            <w:pPr>
              <w:rPr>
                <w:rFonts w:eastAsia="Calibri"/>
                <w:color w:val="000000"/>
                <w:sz w:val="20"/>
                <w:szCs w:val="20"/>
                <w:lang w:val="nl-NL"/>
              </w:rPr>
            </w:pPr>
          </w:p>
        </w:tc>
      </w:tr>
      <w:tr w:rsidR="00057FC8" w:rsidRPr="004632AF" w14:paraId="5BE02CEB" w14:textId="77777777" w:rsidTr="00300F57">
        <w:tblPrEx>
          <w:tblCellMar>
            <w:left w:w="1" w:type="dxa"/>
            <w:right w:w="1" w:type="dxa"/>
          </w:tblCellMar>
        </w:tblPrEx>
        <w:trPr>
          <w:gridAfter w:val="1"/>
          <w:wAfter w:w="16" w:type="dxa"/>
        </w:trPr>
        <w:tc>
          <w:tcPr>
            <w:tcW w:w="8984"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2BA6472E"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DF1130"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C607646" w14:textId="2A2223CA"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2.16.840.1.113883.3.3210.14.2.2.64</w:t>
                  </w:r>
                </w:p>
              </w:tc>
            </w:tr>
          </w:tbl>
          <w:p w14:paraId="25056AD5" w14:textId="77777777" w:rsidR="00057FC8" w:rsidRPr="004632AF" w:rsidRDefault="00057FC8" w:rsidP="007040FD">
            <w:pPr>
              <w:rPr>
                <w:color w:val="000000"/>
                <w:sz w:val="20"/>
                <w:szCs w:val="20"/>
                <w:lang w:val="nl-NL"/>
              </w:rPr>
            </w:pPr>
          </w:p>
        </w:tc>
      </w:tr>
      <w:tr w:rsidR="00057FC8" w:rsidRPr="004632AF" w14:paraId="26B86886"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280E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DA039" w14:textId="77777777" w:rsidR="00057FC8" w:rsidRPr="004632AF" w:rsidRDefault="00057FC8" w:rsidP="007040FD">
            <w:pPr>
              <w:rPr>
                <w:rFonts w:eastAsia="Calibri"/>
                <w:color w:val="000000"/>
                <w:sz w:val="20"/>
                <w:szCs w:val="20"/>
                <w:lang w:val="nl-NL"/>
              </w:rPr>
            </w:pPr>
          </w:p>
        </w:tc>
      </w:tr>
      <w:tr w:rsidR="00057FC8" w:rsidRPr="004632AF" w14:paraId="3D3C0680" w14:textId="77777777" w:rsidTr="00A94E56">
        <w:tblPrEx>
          <w:tblCellMar>
            <w:left w:w="30" w:type="dxa"/>
            <w:right w:w="30" w:type="dxa"/>
          </w:tblCellMar>
        </w:tblPrEx>
        <w:trPr>
          <w:gridBefore w:val="1"/>
          <w:wBefore w:w="6" w:type="dxa"/>
          <w:trHeight w:val="290"/>
        </w:trPr>
        <w:tc>
          <w:tcPr>
            <w:tcW w:w="2174"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8EB0E7"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Vragen 1-45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C2547AF"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2.16.840.1.113883.3.3210.14.2.2.64</w:t>
            </w:r>
          </w:p>
        </w:tc>
      </w:tr>
      <w:tr w:rsidR="00057FC8" w:rsidRPr="004632AF" w14:paraId="199DF90C" w14:textId="77777777" w:rsidTr="00A94E56">
        <w:tblPrEx>
          <w:tblCellMar>
            <w:left w:w="30" w:type="dxa"/>
            <w:right w:w="30" w:type="dxa"/>
          </w:tblCellMar>
        </w:tblPrEx>
        <w:trPr>
          <w:gridBefore w:val="1"/>
          <w:wBefore w:w="6" w:type="dxa"/>
        </w:trPr>
        <w:tc>
          <w:tcPr>
            <w:tcW w:w="120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D2352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96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4D7B59"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 per vraag</w:t>
            </w:r>
          </w:p>
        </w:tc>
        <w:tc>
          <w:tcPr>
            <w:tcW w:w="8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81D3EE"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8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AC400F"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CodeSystem</w:t>
            </w:r>
            <w:proofErr w:type="spellEnd"/>
            <w:r w:rsidRPr="004632AF">
              <w:rPr>
                <w:rFonts w:eastAsia="Calibri"/>
                <w:color w:val="000000"/>
                <w:sz w:val="20"/>
                <w:szCs w:val="20"/>
                <w:lang w:val="nl-NL"/>
              </w:rPr>
              <w:t xml:space="preserve"> OID</w:t>
            </w:r>
          </w:p>
        </w:tc>
        <w:tc>
          <w:tcPr>
            <w:tcW w:w="408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62236D1"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Description</w:t>
            </w:r>
            <w:proofErr w:type="spellEnd"/>
            <w:r w:rsidRPr="004632AF">
              <w:rPr>
                <w:rFonts w:eastAsia="Calibri"/>
                <w:color w:val="000000"/>
                <w:sz w:val="20"/>
                <w:szCs w:val="20"/>
                <w:lang w:val="nl-NL"/>
              </w:rPr>
              <w:t xml:space="preserve"> van de vraag:</w:t>
            </w:r>
          </w:p>
        </w:tc>
      </w:tr>
      <w:tr w:rsidR="00057FC8" w:rsidRPr="003F39AA" w14:paraId="53F123A9" w14:textId="77777777" w:rsidTr="00A94E56">
        <w:tblPrEx>
          <w:tblCellMar>
            <w:left w:w="30" w:type="dxa"/>
            <w:right w:w="30" w:type="dxa"/>
          </w:tblCellMar>
        </w:tblPrEx>
        <w:trPr>
          <w:gridBefore w:val="1"/>
          <w:wBefore w:w="6" w:type="dxa"/>
          <w:trHeight w:val="206"/>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68046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Anderen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E6C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15D0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DF5D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24482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goed met anderen overweg</w:t>
            </w:r>
          </w:p>
        </w:tc>
      </w:tr>
      <w:tr w:rsidR="00057FC8" w:rsidRPr="004632AF" w14:paraId="0731CA5A" w14:textId="77777777" w:rsidTr="00A94E56">
        <w:tblPrEx>
          <w:tblCellMar>
            <w:left w:w="30" w:type="dxa"/>
            <w:right w:w="30" w:type="dxa"/>
          </w:tblCellMar>
        </w:tblPrEx>
        <w:trPr>
          <w:gridBefore w:val="1"/>
          <w:wBefore w:w="6" w:type="dxa"/>
          <w:trHeight w:val="271"/>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1F14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CCF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104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140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629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057FC8" w:rsidRPr="003F39AA" w14:paraId="7C0FDD29" w14:textId="77777777" w:rsidTr="00A94E56">
        <w:tblPrEx>
          <w:tblCellMar>
            <w:left w:w="30" w:type="dxa"/>
            <w:right w:w="30" w:type="dxa"/>
          </w:tblCellMar>
        </w:tblPrEx>
        <w:trPr>
          <w:gridBefore w:val="1"/>
          <w:wBefore w:w="6" w:type="dxa"/>
          <w:trHeight w:val="325"/>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C8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Interesse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45C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A6F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83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715D2A" w14:textId="0F2B19A9"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nergens in </w:t>
            </w:r>
            <w:r w:rsidR="00B31F28" w:rsidRPr="004632AF">
              <w:rPr>
                <w:rFonts w:ascii="Arial" w:eastAsia="Arial" w:hAnsi="Arial" w:cs="Arial"/>
                <w:color w:val="000000"/>
                <w:sz w:val="20"/>
                <w:szCs w:val="20"/>
                <w:lang w:val="nl-NL"/>
              </w:rPr>
              <w:t>geïnteresseerd</w:t>
            </w:r>
          </w:p>
        </w:tc>
      </w:tr>
      <w:tr w:rsidR="00057FC8" w:rsidRPr="003F39AA" w14:paraId="3180F5C8"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A463F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Stress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C7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C9C4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39E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CAD4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sta onder stress op het werk/op school</w:t>
            </w:r>
          </w:p>
        </w:tc>
      </w:tr>
      <w:tr w:rsidR="00057FC8" w:rsidRPr="003F39AA" w14:paraId="1216460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1C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Schuld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BB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CEB7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11AB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A3E5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057FC8" w:rsidRPr="004632AF" w14:paraId="078A31A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8874C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Irritatie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417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CA9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2DC4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04E3" w14:textId="706F506B"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w:t>
            </w:r>
            <w:r w:rsidR="00B31F28" w:rsidRPr="004632AF">
              <w:rPr>
                <w:rFonts w:ascii="Arial" w:eastAsia="Arial" w:hAnsi="Arial" w:cs="Arial"/>
                <w:color w:val="000000"/>
                <w:sz w:val="20"/>
                <w:szCs w:val="20"/>
                <w:lang w:val="nl-NL"/>
              </w:rPr>
              <w:t>geïrriteerd</w:t>
            </w:r>
          </w:p>
        </w:tc>
      </w:tr>
      <w:tr w:rsidR="00057FC8" w:rsidRPr="003F39AA" w14:paraId="16660E6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9F04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Ongelukkig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869C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F2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015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57C1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ongelukkig in mijn huwelijk/relatie</w:t>
            </w:r>
          </w:p>
        </w:tc>
      </w:tr>
      <w:tr w:rsidR="00057FC8" w:rsidRPr="003F39AA" w14:paraId="08E356E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2E738" w14:textId="0E3C7A86"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Suïcide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AD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6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1C32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7C4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057FC8" w:rsidRPr="004632AF" w14:paraId="450EE56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8CE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Zwak</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5146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B97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36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DB3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057FC8" w:rsidRPr="004632AF" w14:paraId="6D9EEBD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844B6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Angstig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CBEB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B98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694C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A7B3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057FC8" w:rsidRPr="00E11FFF" w14:paraId="131A15A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AF1A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Drinken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6277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4564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D269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D8668" w14:textId="25DB89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sidR="00B31F28">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057FC8" w:rsidRPr="00E11FFF" w14:paraId="62748C6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7C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school/werk</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D594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7D23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849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4711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bevrediging in mijn school/werk</w:t>
            </w:r>
          </w:p>
        </w:tc>
      </w:tr>
      <w:tr w:rsidR="00057FC8" w:rsidRPr="00E11FFF" w14:paraId="68DED76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3B129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mens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566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788E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C836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CC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057FC8" w:rsidRPr="00E11FFF" w14:paraId="4A1FC03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A70B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teveel</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3A4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A6D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9B5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F814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te veel</w:t>
            </w:r>
          </w:p>
        </w:tc>
      </w:tr>
      <w:tr w:rsidR="00057FC8" w:rsidRPr="00E11FFF" w14:paraId="029A538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E9B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niet waardig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333D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763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9435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83A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057FC8" w:rsidRPr="00E11FFF" w14:paraId="5D35831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28E6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familie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EAA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2F16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29E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896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maak me zorgen over problemen in mijn familie</w:t>
            </w:r>
          </w:p>
        </w:tc>
      </w:tr>
      <w:tr w:rsidR="00057FC8" w:rsidRPr="00E11FFF" w14:paraId="6D3F3D7D"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2220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seksleven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1054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C7F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10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9013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een onbevredigend seksleven</w:t>
            </w:r>
          </w:p>
        </w:tc>
      </w:tr>
      <w:tr w:rsidR="00057FC8" w:rsidRPr="004632AF" w14:paraId="3F62B3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6C9F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eenzaam</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DDA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093F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183C5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0EE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eenzaam</w:t>
            </w:r>
          </w:p>
        </w:tc>
      </w:tr>
      <w:tr w:rsidR="00057FC8" w:rsidRPr="004632AF" w14:paraId="2606F91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AF77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ruzie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75A8D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A20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CB9E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1C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vaak ruzie</w:t>
            </w:r>
          </w:p>
        </w:tc>
      </w:tr>
      <w:tr w:rsidR="00057FC8" w:rsidRPr="00E11FFF" w14:paraId="0054FA4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F2B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bemind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8B151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ED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8219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D07E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bemind en welkom</w:t>
            </w:r>
          </w:p>
        </w:tc>
      </w:tr>
      <w:tr w:rsidR="00057FC8" w:rsidRPr="00E11FFF" w14:paraId="723B42A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2CCC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vrijetijd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63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480D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07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9DDD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geniet van mijn vrije tijd</w:t>
            </w:r>
          </w:p>
        </w:tc>
      </w:tr>
      <w:tr w:rsidR="00057FC8" w:rsidRPr="00E11FFF" w14:paraId="6F8F66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7977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concentreren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F7EF6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7993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D6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C03E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057FC8" w:rsidRPr="00E11FFF" w14:paraId="75335459"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2863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hopeloos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37A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E5C5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EA25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F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057FC8" w:rsidRPr="004632AF" w14:paraId="4D8B8D7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CD5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waardering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CDA24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75A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9CEA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8D6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057FC8" w:rsidRPr="00E11FFF" w14:paraId="5C44911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E77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gedachten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4EE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2E02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513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857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057FC8" w:rsidRPr="00E11FFF" w14:paraId="4FC879D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8001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ergeren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37C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B14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B5B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C49CF" w14:textId="0719C8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erger me aan mensen die kritiek hebben op mijn drinken (of drugsgebruik) (Indien niet van </w:t>
            </w:r>
            <w:r w:rsidR="00773D69" w:rsidRPr="004632AF">
              <w:rPr>
                <w:rFonts w:ascii="Arial" w:eastAsia="Arial" w:hAnsi="Arial" w:cs="Arial"/>
                <w:color w:val="000000"/>
                <w:sz w:val="20"/>
                <w:szCs w:val="20"/>
                <w:lang w:val="nl-NL"/>
              </w:rPr>
              <w:t>toepassing</w:t>
            </w:r>
            <w:r w:rsidRPr="004632AF">
              <w:rPr>
                <w:rFonts w:ascii="Arial" w:eastAsia="Arial" w:hAnsi="Arial" w:cs="Arial"/>
                <w:color w:val="000000"/>
                <w:sz w:val="20"/>
                <w:szCs w:val="20"/>
                <w:lang w:val="nl-NL"/>
              </w:rPr>
              <w:t xml:space="preserve">, "Nooit" aankruisen) </w:t>
            </w:r>
          </w:p>
        </w:tc>
      </w:tr>
      <w:tr w:rsidR="00057FC8" w:rsidRPr="00E11FFF" w14:paraId="21755A2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71F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maag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86D8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C2AC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2D1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1F80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057FC8" w:rsidRPr="00E11FFF" w14:paraId="3624FD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108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vroeger</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D55E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8BE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17FD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96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niet zo hard als vroeger</w:t>
            </w:r>
          </w:p>
        </w:tc>
      </w:tr>
      <w:tr w:rsidR="00057FC8" w:rsidRPr="00E11FFF" w14:paraId="4F4EA571"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BC06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hart bonst</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0CE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5100A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42F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C9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057FC8" w:rsidRPr="00E11FFF" w14:paraId="29A86B1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2DC9E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vrienden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855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F159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308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67D6CF" w14:textId="413747D8"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vind het </w:t>
            </w:r>
            <w:r w:rsidR="00773D69" w:rsidRPr="004632AF">
              <w:rPr>
                <w:rFonts w:ascii="Arial" w:eastAsia="Arial" w:hAnsi="Arial" w:cs="Arial"/>
                <w:color w:val="000000"/>
                <w:sz w:val="20"/>
                <w:szCs w:val="20"/>
                <w:lang w:val="nl-NL"/>
              </w:rPr>
              <w:t>moeilijk</w:t>
            </w:r>
            <w:r w:rsidRPr="004632AF">
              <w:rPr>
                <w:rFonts w:ascii="Arial" w:eastAsia="Arial" w:hAnsi="Arial" w:cs="Arial"/>
                <w:color w:val="000000"/>
                <w:sz w:val="20"/>
                <w:szCs w:val="20"/>
                <w:lang w:val="nl-NL"/>
              </w:rPr>
              <w:t xml:space="preserve"> om met vrienden en goede kennissen om te gaan</w:t>
            </w:r>
          </w:p>
        </w:tc>
      </w:tr>
      <w:tr w:rsidR="00057FC8" w:rsidRPr="00E11FFF" w14:paraId="1C03D73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0109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856A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125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5A66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45C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057FC8" w:rsidRPr="00E11FFF" w14:paraId="5CE83E9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399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moeilijkheden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53C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131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34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B055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moeilijkheden op het werk/op school door mijn drinken of drugsgebruik (Indien niet van toepassing "Nooit" aankruisen)</w:t>
            </w:r>
          </w:p>
        </w:tc>
      </w:tr>
      <w:tr w:rsidR="00057FC8" w:rsidRPr="00E11FFF" w14:paraId="21E2946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5B6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iets ergs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7BE5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02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E265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9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057FC8" w:rsidRPr="004632AF" w14:paraId="2026BE3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A0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spierpijn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67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1F4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C41B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26C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057FC8" w:rsidRPr="00E11FFF" w14:paraId="7D0BAC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B0CD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bang voor</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90A1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5211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628E0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F57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057FC8" w:rsidRPr="004632AF" w14:paraId="3AF42C9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DC1F11" w14:textId="0F918F69"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nerveus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0A6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053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9A03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A2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057FC8" w:rsidRPr="00E11FFF" w14:paraId="509CF93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E6C7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liefde vervuld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447D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F4831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67CA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8BD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ervaar mijn liefdesverhoudingen als geheel vervuld</w:t>
            </w:r>
          </w:p>
        </w:tc>
      </w:tr>
      <w:tr w:rsidR="00057FC8" w:rsidRPr="00E11FFF" w14:paraId="17C3B11F"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15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gaat niet goed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6DC3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B42B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A14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7FB807" w14:textId="7232AC06"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het niet goed gaat met mijn werk/schoolwerk</w:t>
            </w:r>
          </w:p>
        </w:tc>
      </w:tr>
      <w:tr w:rsidR="00057FC8" w:rsidRPr="00E11FFF" w14:paraId="7037243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BE2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meningsverschil</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822B2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F0F9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742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4AEB7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te veel meningsverschillen op het werk/op school</w:t>
            </w:r>
          </w:p>
        </w:tc>
      </w:tr>
      <w:tr w:rsidR="00057FC8" w:rsidRPr="00E11FFF" w14:paraId="52BB3D5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754D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fout</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7EE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EA8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CCA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68D4D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057FC8" w:rsidRPr="00E11FFF" w14:paraId="7560FDF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BF8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slapen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3FE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85B8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0BCF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CA92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057FC8" w:rsidRPr="004632AF" w14:paraId="393560C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B49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neerslachtig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157C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15F5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32B4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2F1B4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057FC8" w:rsidRPr="00E11FFF" w14:paraId="45633DD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DC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relaties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0A324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70C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5AF5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5218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relaties met anderen</w:t>
            </w:r>
          </w:p>
        </w:tc>
      </w:tr>
      <w:tr w:rsidR="00057FC8" w:rsidRPr="00E11FFF" w14:paraId="0426323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80AC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kwaad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1DA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1873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BFFF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DA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zo kwaad op het werk/op school dat ik iets kan doen waarvan ik spijt zou kunnen krijgen</w:t>
            </w:r>
          </w:p>
        </w:tc>
      </w:tr>
      <w:tr w:rsidR="00057FC8" w:rsidRPr="004632AF" w14:paraId="215C2F5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60C6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hoofdpijn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E5B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00D69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37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EE9F2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04803722" w14:textId="48911C38" w:rsidR="00591171" w:rsidRPr="004632AF" w:rsidRDefault="00057FC8">
      <w:pPr>
        <w:rPr>
          <w:color w:val="000000"/>
          <w:sz w:val="20"/>
          <w:szCs w:val="20"/>
          <w:lang w:val="nl-NL"/>
        </w:rPr>
      </w:pPr>
      <w:r w:rsidRPr="004632AF">
        <w:rPr>
          <w:rFonts w:eastAsia="Calibri"/>
          <w:color w:val="000000"/>
          <w:sz w:val="20"/>
          <w:szCs w:val="20"/>
          <w:lang w:val="nl-NL"/>
        </w:rPr>
        <w:t xml:space="preserve"> </w:t>
      </w:r>
      <w:bookmarkEnd w:id="57"/>
    </w:p>
    <w:p w14:paraId="39628888"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755"/>
        <w:gridCol w:w="425"/>
        <w:gridCol w:w="790"/>
        <w:gridCol w:w="174"/>
        <w:gridCol w:w="714"/>
        <w:gridCol w:w="3079"/>
        <w:gridCol w:w="2047"/>
        <w:gridCol w:w="16"/>
      </w:tblGrid>
      <w:tr w:rsidR="00057FC8" w:rsidRPr="004632AF" w14:paraId="2BBEB0DE"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FB811" w14:textId="77777777" w:rsidR="00057FC8" w:rsidRPr="004632AF" w:rsidRDefault="00057FC8" w:rsidP="007040FD">
            <w:pPr>
              <w:rPr>
                <w:rFonts w:eastAsia="Calibri"/>
                <w:b/>
                <w:color w:val="FFFFFF"/>
                <w:sz w:val="20"/>
                <w:szCs w:val="20"/>
                <w:lang w:val="nl-NL"/>
              </w:rPr>
            </w:pPr>
            <w:bookmarkStart w:id="58" w:name="BKM_74261356_7860_49B8_A9F3_B3757E54D147"/>
            <w:r w:rsidRPr="004632AF">
              <w:rPr>
                <w:rFonts w:eastAsia="Calibri"/>
                <w:b/>
                <w:color w:val="FFFFFF"/>
                <w:sz w:val="20"/>
                <w:szCs w:val="20"/>
                <w:lang w:val="nl-NL"/>
              </w:rPr>
              <w:t>«Document»</w:t>
            </w:r>
          </w:p>
        </w:tc>
        <w:tc>
          <w:tcPr>
            <w:tcW w:w="6804"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D53E2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Antwoordopties OQ45  </w:t>
            </w:r>
          </w:p>
        </w:tc>
      </w:tr>
      <w:tr w:rsidR="00057FC8" w:rsidRPr="004632AF" w14:paraId="56213AB3"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9405C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F3215" w14:textId="77777777" w:rsidR="00057FC8" w:rsidRPr="004632AF" w:rsidRDefault="00057FC8" w:rsidP="007040FD">
            <w:pPr>
              <w:rPr>
                <w:rFonts w:eastAsia="Calibri"/>
                <w:color w:val="000000"/>
                <w:sz w:val="20"/>
                <w:szCs w:val="20"/>
                <w:lang w:val="nl-NL"/>
              </w:rPr>
            </w:pPr>
          </w:p>
        </w:tc>
      </w:tr>
      <w:tr w:rsidR="00057FC8" w:rsidRPr="004632AF" w14:paraId="31B0D995"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5D48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46D6F2" w14:textId="77777777" w:rsidR="00057FC8" w:rsidRPr="004632AF" w:rsidRDefault="00057FC8" w:rsidP="007040FD">
            <w:pPr>
              <w:rPr>
                <w:rFonts w:eastAsia="Calibri"/>
                <w:color w:val="000000"/>
                <w:sz w:val="20"/>
                <w:szCs w:val="20"/>
                <w:lang w:val="nl-NL"/>
              </w:rPr>
            </w:pPr>
          </w:p>
        </w:tc>
      </w:tr>
      <w:tr w:rsidR="00057FC8" w:rsidRPr="004632AF" w14:paraId="3E90899D" w14:textId="77777777" w:rsidTr="00300F57">
        <w:tblPrEx>
          <w:tblCellMar>
            <w:left w:w="1" w:type="dxa"/>
            <w:right w:w="1" w:type="dxa"/>
          </w:tblCellMar>
        </w:tblPrEx>
        <w:trPr>
          <w:gridAfter w:val="1"/>
          <w:wAfter w:w="16" w:type="dxa"/>
        </w:trPr>
        <w:tc>
          <w:tcPr>
            <w:tcW w:w="8984"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0A89F891" w14:textId="77777777" w:rsidTr="00300F57">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7F089"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r w:rsidRPr="004632AF">
                    <w:rPr>
                      <w:rFonts w:eastAsia="Calibri"/>
                      <w:b/>
                      <w:color w:val="000000"/>
                      <w:sz w:val="20"/>
                      <w:szCs w:val="20"/>
                      <w:lang w:val="nl-NL"/>
                    </w:rPr>
                    <w:t>:</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6BE387D" w14:textId="2195032C"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2.16.840.1.113883.3.3210.14.2.2.65</w:t>
                  </w:r>
                </w:p>
              </w:tc>
            </w:tr>
          </w:tbl>
          <w:p w14:paraId="6A118E64" w14:textId="77777777" w:rsidR="00057FC8" w:rsidRPr="004632AF" w:rsidRDefault="00057FC8" w:rsidP="007040FD">
            <w:pPr>
              <w:rPr>
                <w:color w:val="000000"/>
                <w:sz w:val="20"/>
                <w:szCs w:val="20"/>
                <w:lang w:val="nl-NL"/>
              </w:rPr>
            </w:pPr>
          </w:p>
        </w:tc>
      </w:tr>
      <w:tr w:rsidR="00057FC8" w:rsidRPr="004632AF" w14:paraId="1F191021"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C2C7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2C8AA" w14:textId="77777777" w:rsidR="00057FC8" w:rsidRPr="004632AF" w:rsidRDefault="00057FC8" w:rsidP="007040FD">
            <w:pPr>
              <w:rPr>
                <w:rFonts w:eastAsia="Calibri"/>
                <w:color w:val="000000"/>
                <w:sz w:val="20"/>
                <w:szCs w:val="20"/>
                <w:lang w:val="nl-NL"/>
              </w:rPr>
            </w:pPr>
          </w:p>
        </w:tc>
      </w:tr>
      <w:tr w:rsidR="00057FC8" w:rsidRPr="004632AF" w14:paraId="09028526" w14:textId="77777777" w:rsidTr="00300F57">
        <w:tblPrEx>
          <w:tblCellMar>
            <w:left w:w="30" w:type="dxa"/>
            <w:right w:w="30" w:type="dxa"/>
          </w:tblCellMar>
        </w:tblPrEx>
        <w:trPr>
          <w:trHeight w:val="290"/>
        </w:trPr>
        <w:tc>
          <w:tcPr>
            <w:tcW w:w="3144"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8C8AD2"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antwoordopties OQ45</w:t>
            </w:r>
          </w:p>
        </w:tc>
        <w:tc>
          <w:tcPr>
            <w:tcW w:w="5856"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DB6630B"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2.16.840.1.113883.3.3210.14.2.2.65</w:t>
            </w:r>
          </w:p>
        </w:tc>
      </w:tr>
      <w:tr w:rsidR="00057FC8" w:rsidRPr="004632AF" w14:paraId="38146676"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BAC8DD"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21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899C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88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EF684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ConceptWaarde</w:t>
            </w:r>
            <w:proofErr w:type="spellEnd"/>
          </w:p>
        </w:tc>
        <w:tc>
          <w:tcPr>
            <w:tcW w:w="30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0BD4B"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CodeSystem</w:t>
            </w:r>
            <w:proofErr w:type="spellEnd"/>
            <w:r w:rsidRPr="004632AF">
              <w:rPr>
                <w:rFonts w:eastAsia="Calibri"/>
                <w:color w:val="000000"/>
                <w:sz w:val="20"/>
                <w:szCs w:val="20"/>
                <w:lang w:val="nl-NL"/>
              </w:rPr>
              <w:t xml:space="preserve"> OID</w:t>
            </w:r>
          </w:p>
        </w:tc>
        <w:tc>
          <w:tcPr>
            <w:tcW w:w="2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0EABAFE"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Description</w:t>
            </w:r>
            <w:proofErr w:type="spellEnd"/>
          </w:p>
        </w:tc>
      </w:tr>
      <w:tr w:rsidR="00057FC8" w:rsidRPr="004632AF" w14:paraId="2DBFC6E0" w14:textId="77777777" w:rsidTr="00300F57">
        <w:tblPrEx>
          <w:tblCellMar>
            <w:left w:w="30" w:type="dxa"/>
            <w:right w:w="30" w:type="dxa"/>
          </w:tblCellMar>
        </w:tblPrEx>
        <w:trPr>
          <w:trHeight w:val="206"/>
        </w:trPr>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B7B9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0DE3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A0OQ45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AC59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0</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A42BC"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F183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r>
      <w:tr w:rsidR="00057FC8" w:rsidRPr="004632AF" w14:paraId="0E00B178"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D46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D256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A1OQ45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F8DB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1</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CAE61"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6D5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r>
      <w:tr w:rsidR="00057FC8" w:rsidRPr="004632AF" w14:paraId="4BB96D07"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A4F16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EE29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A2OQ45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7048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2</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D5BB28"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9E0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r>
      <w:tr w:rsidR="00057FC8" w:rsidRPr="004632AF" w14:paraId="45F99D0E"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88FF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6E7B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A3OQ45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354A9"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3</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8554"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EA8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r>
      <w:tr w:rsidR="00057FC8" w:rsidRPr="004632AF" w14:paraId="376DD5A2"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0AFAF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4A267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A4OQ45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1F26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4</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C3C97"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D666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r>
      <w:bookmarkEnd w:id="58"/>
    </w:tbl>
    <w:p w14:paraId="5930811A" w14:textId="77777777" w:rsidR="00057FC8" w:rsidRPr="004632AF" w:rsidRDefault="00057FC8" w:rsidP="00057FC8">
      <w:pPr>
        <w:rPr>
          <w:rFonts w:eastAsia="Calibri"/>
          <w:color w:val="000000"/>
          <w:sz w:val="20"/>
          <w:szCs w:val="20"/>
          <w:lang w:val="nl-NL"/>
        </w:rPr>
      </w:pPr>
    </w:p>
    <w:tbl>
      <w:tblPr>
        <w:tblW w:w="9551" w:type="dxa"/>
        <w:tblInd w:w="-56" w:type="dxa"/>
        <w:tblLayout w:type="fixed"/>
        <w:tblCellMar>
          <w:left w:w="40" w:type="dxa"/>
          <w:right w:w="40" w:type="dxa"/>
        </w:tblCellMar>
        <w:tblLook w:val="04A0" w:firstRow="1" w:lastRow="0" w:firstColumn="1" w:lastColumn="0" w:noHBand="0" w:noVBand="1"/>
      </w:tblPr>
      <w:tblGrid>
        <w:gridCol w:w="2160"/>
        <w:gridCol w:w="7391"/>
      </w:tblGrid>
      <w:tr w:rsidR="00057FC8" w:rsidRPr="004632AF" w14:paraId="441B7643"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D5AD5E" w14:textId="77777777" w:rsidR="00057FC8" w:rsidRPr="004632AF" w:rsidRDefault="00057FC8" w:rsidP="007040FD">
            <w:pPr>
              <w:rPr>
                <w:rFonts w:eastAsia="Calibri"/>
                <w:b/>
                <w:color w:val="FFFFFF"/>
                <w:sz w:val="20"/>
                <w:szCs w:val="20"/>
                <w:lang w:val="nl-NL"/>
              </w:rPr>
            </w:pPr>
            <w:bookmarkStart w:id="59" w:name="BKM_3FA2AB5C_1BAB_4C62_9935_FB83C7C395D7"/>
            <w:r w:rsidRPr="004632AF">
              <w:rPr>
                <w:rFonts w:eastAsia="Calibri"/>
                <w:b/>
                <w:color w:val="FFFFFF"/>
                <w:sz w:val="20"/>
                <w:szCs w:val="20"/>
                <w:lang w:val="nl-NL"/>
              </w:rPr>
              <w:t>«Document»</w:t>
            </w:r>
          </w:p>
        </w:tc>
        <w:tc>
          <w:tcPr>
            <w:tcW w:w="7391"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8D0B6" w14:textId="77777777" w:rsidR="00057FC8" w:rsidRPr="004632AF" w:rsidRDefault="00057FC8" w:rsidP="007040FD">
            <w:pPr>
              <w:rPr>
                <w:rFonts w:eastAsia="Calibri"/>
                <w:color w:val="FFFFFF"/>
                <w:sz w:val="20"/>
                <w:szCs w:val="20"/>
                <w:lang w:val="nl-NL"/>
              </w:rPr>
            </w:pPr>
            <w:proofErr w:type="spellStart"/>
            <w:r w:rsidRPr="004632AF">
              <w:rPr>
                <w:rFonts w:eastAsia="Calibri"/>
                <w:color w:val="FFFFFF"/>
                <w:sz w:val="20"/>
                <w:szCs w:val="20"/>
                <w:lang w:val="nl-NL"/>
              </w:rPr>
              <w:t>Subschalen</w:t>
            </w:r>
            <w:proofErr w:type="spellEnd"/>
            <w:r w:rsidRPr="004632AF">
              <w:rPr>
                <w:rFonts w:eastAsia="Calibri"/>
                <w:color w:val="FFFFFF"/>
                <w:sz w:val="20"/>
                <w:szCs w:val="20"/>
                <w:lang w:val="nl-NL"/>
              </w:rPr>
              <w:t xml:space="preserve"> OQ45  </w:t>
            </w:r>
          </w:p>
        </w:tc>
      </w:tr>
      <w:tr w:rsidR="00057FC8" w:rsidRPr="00E11FFF" w14:paraId="60159E7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4BF4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A156E" w14:textId="11E6BE1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Waardelijst</w:t>
            </w:r>
            <w:r w:rsidR="00591171" w:rsidRPr="004632AF">
              <w:rPr>
                <w:rFonts w:eastAsia="Calibri"/>
                <w:color w:val="000000"/>
                <w:sz w:val="20"/>
                <w:szCs w:val="20"/>
                <w:lang w:val="nl-NL"/>
              </w:rPr>
              <w:t xml:space="preserve"> om de juiste </w:t>
            </w:r>
            <w:proofErr w:type="spellStart"/>
            <w:r w:rsidR="00591171" w:rsidRPr="004632AF">
              <w:rPr>
                <w:rFonts w:eastAsia="Calibri"/>
                <w:color w:val="000000"/>
                <w:sz w:val="20"/>
                <w:szCs w:val="20"/>
                <w:lang w:val="nl-NL"/>
              </w:rPr>
              <w:t>subschaal</w:t>
            </w:r>
            <w:proofErr w:type="spellEnd"/>
            <w:r w:rsidR="00591171" w:rsidRPr="004632AF">
              <w:rPr>
                <w:rFonts w:eastAsia="Calibri"/>
                <w:color w:val="000000"/>
                <w:sz w:val="20"/>
                <w:szCs w:val="20"/>
                <w:lang w:val="nl-NL"/>
              </w:rPr>
              <w:t xml:space="preserve"> te kiezen</w:t>
            </w:r>
          </w:p>
          <w:p w14:paraId="6394D754" w14:textId="77777777" w:rsidR="00057FC8" w:rsidRPr="004632AF" w:rsidRDefault="00057FC8" w:rsidP="007040FD">
            <w:pPr>
              <w:rPr>
                <w:rFonts w:eastAsia="Calibri"/>
                <w:color w:val="000000"/>
                <w:sz w:val="20"/>
                <w:szCs w:val="20"/>
                <w:lang w:val="nl-NL"/>
              </w:rPr>
            </w:pPr>
          </w:p>
        </w:tc>
      </w:tr>
      <w:tr w:rsidR="00057FC8" w:rsidRPr="004632AF" w14:paraId="747CF014"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CF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9A071" w14:textId="77777777" w:rsidR="00057FC8" w:rsidRPr="004632AF" w:rsidRDefault="00057FC8" w:rsidP="007040FD">
            <w:pPr>
              <w:rPr>
                <w:rFonts w:eastAsia="Calibri"/>
                <w:color w:val="000000"/>
                <w:sz w:val="20"/>
                <w:szCs w:val="20"/>
                <w:lang w:val="nl-NL"/>
              </w:rPr>
            </w:pPr>
          </w:p>
        </w:tc>
      </w:tr>
      <w:tr w:rsidR="00057FC8" w:rsidRPr="004632AF" w14:paraId="3A37216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FBB5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2A3EA" w14:textId="77777777" w:rsidR="00057FC8" w:rsidRPr="004632AF" w:rsidRDefault="00057FC8" w:rsidP="007040FD">
            <w:pPr>
              <w:rPr>
                <w:rFonts w:eastAsia="Calibri"/>
                <w:color w:val="000000"/>
                <w:sz w:val="20"/>
                <w:szCs w:val="20"/>
                <w:lang w:val="nl-NL"/>
              </w:rPr>
            </w:pPr>
          </w:p>
        </w:tc>
      </w:tr>
    </w:tbl>
    <w:p w14:paraId="70091447" w14:textId="77777777" w:rsidR="00057FC8" w:rsidRPr="004632AF" w:rsidRDefault="00057FC8" w:rsidP="00057FC8">
      <w:pPr>
        <w:rPr>
          <w:color w:val="000000"/>
          <w:sz w:val="20"/>
          <w:szCs w:val="20"/>
          <w:lang w:val="nl-NL"/>
        </w:rPr>
      </w:pPr>
      <w:r w:rsidRPr="004632AF">
        <w:rPr>
          <w:rFonts w:eastAsia="Calibri"/>
          <w:b/>
          <w:color w:val="FFFFFF"/>
          <w:sz w:val="20"/>
          <w:szCs w:val="20"/>
          <w:lang w:val="nl-NL"/>
        </w:rPr>
        <w:t>\</w:t>
      </w:r>
    </w:p>
    <w:tbl>
      <w:tblPr>
        <w:tblW w:w="9540" w:type="dxa"/>
        <w:tblInd w:w="30" w:type="dxa"/>
        <w:tblLayout w:type="fixed"/>
        <w:tblCellMar>
          <w:left w:w="30" w:type="dxa"/>
          <w:right w:w="30" w:type="dxa"/>
        </w:tblCellMar>
        <w:tblLook w:val="04A0" w:firstRow="1" w:lastRow="0" w:firstColumn="1" w:lastColumn="0" w:noHBand="0" w:noVBand="1"/>
      </w:tblPr>
      <w:tblGrid>
        <w:gridCol w:w="1890"/>
        <w:gridCol w:w="1080"/>
        <w:gridCol w:w="990"/>
        <w:gridCol w:w="1710"/>
        <w:gridCol w:w="2070"/>
        <w:gridCol w:w="1800"/>
      </w:tblGrid>
      <w:tr w:rsidR="00057FC8" w:rsidRPr="004632AF" w14:paraId="2DD31384" w14:textId="77777777" w:rsidTr="007040FD">
        <w:trPr>
          <w:trHeight w:val="290"/>
        </w:trPr>
        <w:tc>
          <w:tcPr>
            <w:tcW w:w="297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5BD9E9" w14:textId="77777777" w:rsidR="00057FC8" w:rsidRPr="004632AF" w:rsidRDefault="00057FC8" w:rsidP="007040FD">
            <w:pPr>
              <w:rPr>
                <w:rFonts w:eastAsia="Calibri"/>
                <w:b/>
                <w:color w:val="FFFFFF"/>
                <w:sz w:val="20"/>
                <w:szCs w:val="20"/>
                <w:lang w:val="nl-NL"/>
              </w:rPr>
            </w:pPr>
            <w:proofErr w:type="spellStart"/>
            <w:r w:rsidRPr="004632AF">
              <w:rPr>
                <w:rFonts w:eastAsia="Calibri"/>
                <w:b/>
                <w:color w:val="FFFFFF"/>
                <w:sz w:val="20"/>
                <w:szCs w:val="20"/>
                <w:lang w:val="nl-NL"/>
              </w:rPr>
              <w:t>Subschalen</w:t>
            </w:r>
            <w:proofErr w:type="spellEnd"/>
            <w:r w:rsidRPr="004632AF">
              <w:rPr>
                <w:rFonts w:eastAsia="Calibri"/>
                <w:b/>
                <w:color w:val="FFFFFF"/>
                <w:sz w:val="20"/>
                <w:szCs w:val="20"/>
                <w:lang w:val="nl-NL"/>
              </w:rPr>
              <w:t xml:space="preserve"> OQ45 Definitie</w:t>
            </w:r>
          </w:p>
        </w:tc>
        <w:tc>
          <w:tcPr>
            <w:tcW w:w="657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C38BB3"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2.16.840.1.113883.3.3210.14.2.2.66</w:t>
            </w:r>
          </w:p>
        </w:tc>
      </w:tr>
      <w:tr w:rsidR="00057FC8" w:rsidRPr="004632AF" w14:paraId="78E5C09B" w14:textId="77777777" w:rsidTr="007040FD">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07F5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0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4275B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9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AB50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00604"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CodeSystem</w:t>
            </w:r>
            <w:proofErr w:type="spellEnd"/>
            <w:r w:rsidRPr="004632AF">
              <w:rPr>
                <w:rFonts w:eastAsia="Calibri"/>
                <w:color w:val="000000"/>
                <w:sz w:val="20"/>
                <w:szCs w:val="20"/>
                <w:lang w:val="nl-NL"/>
              </w:rPr>
              <w:t xml:space="preserve"> OID</w:t>
            </w:r>
          </w:p>
        </w:tc>
        <w:tc>
          <w:tcPr>
            <w:tcW w:w="20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23A8F0"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Description</w:t>
            </w:r>
            <w:proofErr w:type="spellEnd"/>
          </w:p>
        </w:tc>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14BEB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Questions</w:t>
            </w:r>
            <w:proofErr w:type="spellEnd"/>
          </w:p>
        </w:tc>
      </w:tr>
      <w:tr w:rsidR="00057FC8" w:rsidRPr="004632AF" w14:paraId="72219C99"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EEC0" w14:textId="77777777" w:rsidR="00057FC8" w:rsidRPr="004632AF" w:rsidRDefault="00057FC8" w:rsidP="007040FD">
            <w:pPr>
              <w:rPr>
                <w:color w:val="000000"/>
                <w:sz w:val="20"/>
                <w:szCs w:val="20"/>
                <w:lang w:val="nl-NL"/>
              </w:rPr>
            </w:pPr>
            <w:r w:rsidRPr="004632AF">
              <w:rPr>
                <w:color w:val="000000"/>
                <w:sz w:val="20"/>
                <w:szCs w:val="20"/>
                <w:lang w:val="nl-NL"/>
              </w:rPr>
              <w:t xml:space="preserve">Symptomatische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45F9B8" w14:textId="77777777" w:rsidR="00057FC8" w:rsidRPr="004632AF" w:rsidRDefault="00057FC8" w:rsidP="007040FD">
            <w:pPr>
              <w:rPr>
                <w:color w:val="000000"/>
                <w:sz w:val="20"/>
                <w:szCs w:val="20"/>
                <w:lang w:val="nl-NL"/>
              </w:rPr>
            </w:pPr>
            <w:r w:rsidRPr="004632AF">
              <w:rPr>
                <w:color w:val="000000"/>
                <w:sz w:val="20"/>
                <w:szCs w:val="20"/>
                <w:lang w:val="nl-NL"/>
              </w:rPr>
              <w:t>OQ45-SD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9C3A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31C1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A141F" w14:textId="77777777" w:rsidR="00057FC8" w:rsidRPr="004632AF" w:rsidRDefault="00057FC8" w:rsidP="007040FD">
            <w:pPr>
              <w:rPr>
                <w:color w:val="000000"/>
                <w:sz w:val="20"/>
                <w:szCs w:val="20"/>
                <w:lang w:val="nl-NL"/>
              </w:rPr>
            </w:pPr>
            <w:r w:rsidRPr="004632AF">
              <w:rPr>
                <w:color w:val="000000"/>
                <w:sz w:val="20"/>
                <w:szCs w:val="20"/>
                <w:lang w:val="nl-NL"/>
              </w:rPr>
              <w:t>Subjectieve klachten en problemen (intrapsychisch functioneren)</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2BAB6" w14:textId="3B9AD037"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2, 3, 5, 6, 8, 9, 10, 11, 13, 15, 22, 23, 24, 25, 27, 29, 31, 33, 34, 35, 36, 40, 41, 42, 45.</w:t>
            </w:r>
          </w:p>
        </w:tc>
      </w:tr>
      <w:tr w:rsidR="00057FC8" w:rsidRPr="004632AF" w14:paraId="164D1AB3"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19A8A" w14:textId="77777777" w:rsidR="00057FC8" w:rsidRPr="004632AF" w:rsidRDefault="00057FC8" w:rsidP="007040FD">
            <w:pPr>
              <w:rPr>
                <w:color w:val="000000"/>
                <w:sz w:val="20"/>
                <w:szCs w:val="20"/>
                <w:lang w:val="nl-NL"/>
              </w:rPr>
            </w:pPr>
            <w:r w:rsidRPr="004632AF">
              <w:rPr>
                <w:color w:val="000000"/>
                <w:sz w:val="20"/>
                <w:szCs w:val="20"/>
                <w:lang w:val="nl-NL"/>
              </w:rPr>
              <w:t>Interpersoonlijke Relaties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125B67" w14:textId="77777777" w:rsidR="00057FC8" w:rsidRPr="004632AF" w:rsidRDefault="00057FC8" w:rsidP="007040FD">
            <w:pPr>
              <w:rPr>
                <w:color w:val="000000"/>
                <w:sz w:val="20"/>
                <w:szCs w:val="20"/>
                <w:lang w:val="nl-NL"/>
              </w:rPr>
            </w:pPr>
            <w:r w:rsidRPr="004632AF">
              <w:rPr>
                <w:color w:val="000000"/>
                <w:sz w:val="20"/>
                <w:szCs w:val="20"/>
                <w:lang w:val="nl-NL"/>
              </w:rPr>
              <w:t>OQ45-IR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94BE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162F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52BC" w14:textId="77777777" w:rsidR="00057FC8" w:rsidRPr="004632AF" w:rsidRDefault="00057FC8" w:rsidP="007040FD">
            <w:pPr>
              <w:rPr>
                <w:color w:val="000000"/>
                <w:sz w:val="20"/>
                <w:szCs w:val="20"/>
                <w:lang w:val="nl-NL"/>
              </w:rPr>
            </w:pPr>
            <w:r w:rsidRPr="004632AF">
              <w:rPr>
                <w:color w:val="000000"/>
                <w:sz w:val="20"/>
                <w:szCs w:val="20"/>
                <w:lang w:val="nl-NL"/>
              </w:rPr>
              <w:t xml:space="preserve">(Dis)functioneren in </w:t>
            </w:r>
            <w:proofErr w:type="spellStart"/>
            <w:r w:rsidRPr="004632AF">
              <w:rPr>
                <w:color w:val="000000"/>
                <w:sz w:val="20"/>
                <w:szCs w:val="20"/>
                <w:lang w:val="nl-NL"/>
              </w:rPr>
              <w:t>Inter-persoonlijke</w:t>
            </w:r>
            <w:proofErr w:type="spellEnd"/>
            <w:r w:rsidRPr="004632AF">
              <w:rPr>
                <w:color w:val="000000"/>
                <w:sz w:val="20"/>
                <w:szCs w:val="20"/>
                <w:lang w:val="nl-NL"/>
              </w:rPr>
              <w:t xml:space="preserve"> relaties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C5D36F" w14:textId="32C80E14"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1, 7, 16, 17, 18, 19, 20, 26, 30, 37, 43</w:t>
            </w:r>
          </w:p>
        </w:tc>
      </w:tr>
      <w:tr w:rsidR="00057FC8" w:rsidRPr="004632AF" w14:paraId="2932B18B"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6028C" w14:textId="77777777" w:rsidR="00057FC8" w:rsidRPr="004632AF" w:rsidRDefault="00057FC8" w:rsidP="007040FD">
            <w:pPr>
              <w:rPr>
                <w:color w:val="000000"/>
                <w:sz w:val="20"/>
                <w:szCs w:val="20"/>
                <w:lang w:val="nl-NL"/>
              </w:rPr>
            </w:pPr>
            <w:r w:rsidRPr="004632AF">
              <w:rPr>
                <w:color w:val="000000"/>
                <w:sz w:val="20"/>
                <w:szCs w:val="20"/>
                <w:lang w:val="nl-NL"/>
              </w:rPr>
              <w:t>Aanpassing aan de Sociale Rol</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C6D35" w14:textId="77777777" w:rsidR="00057FC8" w:rsidRPr="004632AF" w:rsidRDefault="00057FC8" w:rsidP="007040FD">
            <w:pPr>
              <w:rPr>
                <w:color w:val="000000"/>
                <w:sz w:val="20"/>
                <w:szCs w:val="20"/>
                <w:lang w:val="nl-NL"/>
              </w:rPr>
            </w:pPr>
            <w:r w:rsidRPr="004632AF">
              <w:rPr>
                <w:color w:val="000000"/>
                <w:sz w:val="20"/>
                <w:szCs w:val="20"/>
                <w:lang w:val="nl-NL"/>
              </w:rPr>
              <w:t>OQ45-SR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16548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B4D94A"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0D276" w14:textId="77777777" w:rsidR="00057FC8" w:rsidRPr="004632AF" w:rsidRDefault="00057FC8" w:rsidP="007040FD">
            <w:pPr>
              <w:rPr>
                <w:color w:val="000000"/>
                <w:sz w:val="20"/>
                <w:szCs w:val="20"/>
                <w:lang w:val="nl-NL"/>
              </w:rPr>
            </w:pPr>
            <w:r w:rsidRPr="004632AF">
              <w:rPr>
                <w:color w:val="000000"/>
                <w:sz w:val="20"/>
                <w:szCs w:val="20"/>
                <w:lang w:val="nl-NL"/>
              </w:rPr>
              <w:t>(Dis)functioneren in de Sociale Rol</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96C5E4" w14:textId="2A32193F"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4, 12, 14, 21, 28, 32, 38, 39, 44</w:t>
            </w:r>
          </w:p>
        </w:tc>
      </w:tr>
      <w:tr w:rsidR="00057FC8" w:rsidRPr="004632AF" w14:paraId="1DA240FC" w14:textId="77777777" w:rsidTr="007040FD">
        <w:trPr>
          <w:trHeight w:val="75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1E2C3"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50E55" w14:textId="77777777" w:rsidR="00057FC8" w:rsidRPr="004632AF" w:rsidRDefault="00057FC8" w:rsidP="007040FD">
            <w:pPr>
              <w:rPr>
                <w:color w:val="000000"/>
                <w:sz w:val="20"/>
                <w:szCs w:val="20"/>
                <w:lang w:val="nl-NL"/>
              </w:rPr>
            </w:pPr>
            <w:r w:rsidRPr="004632AF">
              <w:rPr>
                <w:color w:val="000000"/>
                <w:sz w:val="20"/>
                <w:szCs w:val="20"/>
                <w:lang w:val="nl-NL"/>
              </w:rPr>
              <w:t>OQ45-ASD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B54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D91C6"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E28E2"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3124E" w14:textId="3E6111C6" w:rsidR="00057FC8" w:rsidRPr="004632AF" w:rsidRDefault="00057FC8" w:rsidP="007040FD">
            <w:pPr>
              <w:rPr>
                <w:color w:val="000000"/>
                <w:sz w:val="20"/>
                <w:szCs w:val="20"/>
                <w:lang w:val="nl-NL"/>
              </w:rPr>
            </w:pPr>
            <w:r w:rsidRPr="004632AF">
              <w:rPr>
                <w:color w:val="000000"/>
                <w:sz w:val="20"/>
                <w:szCs w:val="20"/>
                <w:lang w:val="nl-NL"/>
              </w:rPr>
              <w:t xml:space="preserve">vragen 2, 9, 10, </w:t>
            </w:r>
            <w:r w:rsidR="00591171" w:rsidRPr="004632AF">
              <w:rPr>
                <w:color w:val="000000"/>
                <w:sz w:val="20"/>
                <w:szCs w:val="20"/>
                <w:lang w:val="nl-NL"/>
              </w:rPr>
              <w:t>16</w:t>
            </w:r>
            <w:ins w:id="60" w:author="Gerard Flens" w:date="2022-01-18T08:33:00Z">
              <w:r w:rsidR="009B5A48">
                <w:rPr>
                  <w:color w:val="000000"/>
                  <w:sz w:val="20"/>
                  <w:szCs w:val="20"/>
                  <w:lang w:val="nl-NL"/>
                </w:rPr>
                <w:t xml:space="preserve">, </w:t>
              </w:r>
            </w:ins>
            <w:r w:rsidRPr="004632AF">
              <w:rPr>
                <w:color w:val="000000"/>
                <w:sz w:val="20"/>
                <w:szCs w:val="20"/>
                <w:lang w:val="nl-NL"/>
              </w:rPr>
              <w:t>25,</w:t>
            </w:r>
            <w:ins w:id="61" w:author="Gerard Flens" w:date="2022-01-18T08:46:00Z">
              <w:r w:rsidR="00583F46">
                <w:rPr>
                  <w:color w:val="000000"/>
                  <w:sz w:val="20"/>
                  <w:szCs w:val="20"/>
                  <w:lang w:val="nl-NL"/>
                </w:rPr>
                <w:t xml:space="preserve"> </w:t>
              </w:r>
            </w:ins>
            <w:r w:rsidRPr="004632AF">
              <w:rPr>
                <w:color w:val="000000"/>
                <w:sz w:val="20"/>
                <w:szCs w:val="20"/>
                <w:lang w:val="nl-NL"/>
              </w:rPr>
              <w:t>27, 29, 33, 34, 35, 36, 41, 45.</w:t>
            </w:r>
          </w:p>
        </w:tc>
      </w:tr>
    </w:tbl>
    <w:p w14:paraId="47DD39C1" w14:textId="5F829BD4" w:rsidR="00F575D2" w:rsidRPr="004E42BF" w:rsidRDefault="00057FC8">
      <w:pPr>
        <w:rPr>
          <w:color w:val="000000"/>
          <w:sz w:val="20"/>
          <w:szCs w:val="20"/>
          <w:lang w:val="nl-NL"/>
        </w:rPr>
      </w:pPr>
      <w:r w:rsidRPr="004E42BF">
        <w:rPr>
          <w:rFonts w:eastAsia="Calibri"/>
          <w:color w:val="000000"/>
          <w:sz w:val="22"/>
          <w:szCs w:val="22"/>
          <w:lang w:val="nl-NL"/>
        </w:rPr>
        <w:t xml:space="preserve">   </w:t>
      </w:r>
      <w:bookmarkStart w:id="62" w:name="OQ45_VRAGEN"/>
      <w:bookmarkStart w:id="63" w:name="BKM_12C662D7_CD81_4331_81B6_A75146EDB29B"/>
      <w:bookmarkEnd w:id="59"/>
    </w:p>
    <w:bookmarkEnd w:id="39"/>
    <w:bookmarkEnd w:id="40"/>
    <w:bookmarkEnd w:id="62"/>
    <w:bookmarkEnd w:id="63"/>
    <w:p w14:paraId="2685E29D" w14:textId="77777777" w:rsidR="00A9112F" w:rsidRPr="004E42BF" w:rsidRDefault="00A9112F">
      <w:pPr>
        <w:rPr>
          <w:color w:val="000000"/>
          <w:sz w:val="22"/>
          <w:szCs w:val="22"/>
          <w:lang w:val="nl-NL"/>
        </w:rPr>
      </w:pPr>
    </w:p>
    <w:p w14:paraId="2F2369D1" w14:textId="18FC1A5A" w:rsidR="00B40BC7" w:rsidRPr="004E42BF" w:rsidRDefault="00B40BC7">
      <w:pPr>
        <w:rPr>
          <w:rFonts w:eastAsia="Calibri"/>
          <w:b/>
          <w:color w:val="004080"/>
          <w:sz w:val="32"/>
          <w:szCs w:val="32"/>
          <w:lang w:val="nl-NL"/>
        </w:rPr>
      </w:pPr>
      <w:bookmarkStart w:id="64" w:name="EXAMPLE_INSTANCES"/>
      <w:bookmarkStart w:id="65" w:name="BKM_79D96DA4_4967_472E_87C0_732CC3AC5A79"/>
    </w:p>
    <w:p w14:paraId="79536FEE" w14:textId="0237BB91" w:rsidR="00A9112F" w:rsidRPr="004E42BF" w:rsidRDefault="002C6131">
      <w:pPr>
        <w:pStyle w:val="Kop2"/>
        <w:numPr>
          <w:ilvl w:val="1"/>
          <w:numId w:val="1"/>
        </w:numPr>
        <w:rPr>
          <w:rFonts w:ascii="Arial" w:hAnsi="Arial" w:cs="Arial"/>
          <w:color w:val="004080"/>
          <w:lang w:val="nl-NL"/>
        </w:rPr>
      </w:pPr>
      <w:bookmarkStart w:id="66" w:name="_Toc92281468"/>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Instances</w:t>
      </w:r>
      <w:bookmarkEnd w:id="66"/>
      <w:proofErr w:type="spellEnd"/>
    </w:p>
    <w:p w14:paraId="51E7E45F" w14:textId="77777777" w:rsidR="00A9112F" w:rsidRPr="004E42BF" w:rsidRDefault="002C6131">
      <w:pPr>
        <w:jc w:val="center"/>
        <w:rPr>
          <w:color w:val="000000"/>
          <w:sz w:val="22"/>
          <w:szCs w:val="22"/>
          <w:lang w:val="nl-NL"/>
        </w:rPr>
      </w:pPr>
      <w:bookmarkStart w:id="67" w:name="BKM_F45C0B77_B0A4_4568_B760_869AFAF8B8BA"/>
      <w:r w:rsidRPr="004E42BF">
        <w:rPr>
          <w:noProof/>
          <w:lang w:val="nl-NL"/>
        </w:rPr>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5"/>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64"/>
      <w:bookmarkEnd w:id="65"/>
      <w:bookmarkEnd w:id="67"/>
    </w:p>
    <w:p w14:paraId="2C136DBB" w14:textId="77777777" w:rsidR="000F5D47" w:rsidRPr="004E42BF" w:rsidRDefault="000F5D47">
      <w:pPr>
        <w:rPr>
          <w:rFonts w:eastAsia="Calibri"/>
          <w:b/>
          <w:color w:val="004080"/>
          <w:sz w:val="32"/>
          <w:szCs w:val="32"/>
          <w:lang w:val="nl-NL"/>
        </w:rPr>
      </w:pPr>
      <w:bookmarkStart w:id="68" w:name="INSTRUCTIONS"/>
      <w:bookmarkStart w:id="69" w:name="BKM_F25C2F00_E959_4CB1_A1B0_D3A3A9040D2C"/>
      <w:r w:rsidRPr="004E42BF">
        <w:rPr>
          <w:color w:val="004080"/>
          <w:lang w:val="nl-NL"/>
        </w:rPr>
        <w:br w:type="page"/>
      </w:r>
    </w:p>
    <w:p w14:paraId="4830EBB3" w14:textId="30A10396" w:rsidR="00A9112F" w:rsidRPr="004E42BF" w:rsidRDefault="002C6131">
      <w:pPr>
        <w:pStyle w:val="Kop2"/>
        <w:numPr>
          <w:ilvl w:val="1"/>
          <w:numId w:val="1"/>
        </w:numPr>
        <w:rPr>
          <w:rFonts w:ascii="Arial" w:hAnsi="Arial" w:cs="Arial"/>
          <w:color w:val="004080"/>
          <w:lang w:val="nl-NL"/>
        </w:rPr>
      </w:pPr>
      <w:bookmarkStart w:id="70" w:name="_Toc92281469"/>
      <w:proofErr w:type="spellStart"/>
      <w:r w:rsidRPr="004E42BF">
        <w:rPr>
          <w:rFonts w:ascii="Arial" w:hAnsi="Arial" w:cs="Arial"/>
          <w:color w:val="004080"/>
          <w:lang w:val="nl-NL"/>
        </w:rPr>
        <w:lastRenderedPageBreak/>
        <w:t>Instructions</w:t>
      </w:r>
      <w:bookmarkEnd w:id="70"/>
      <w:proofErr w:type="spellEnd"/>
    </w:p>
    <w:p w14:paraId="17CF0E0B" w14:textId="5D9BB96E" w:rsidR="00A9112F" w:rsidRPr="004E42BF" w:rsidRDefault="002C6131">
      <w:pPr>
        <w:rPr>
          <w:rFonts w:eastAsia="Calibri"/>
          <w:color w:val="2F5496"/>
          <w:sz w:val="22"/>
          <w:szCs w:val="22"/>
          <w:lang w:val="nl-NL"/>
        </w:rPr>
      </w:pPr>
      <w:proofErr w:type="spellStart"/>
      <w:r w:rsidRPr="004E42BF">
        <w:rPr>
          <w:rFonts w:eastAsia="Calibri"/>
          <w:color w:val="2F5496"/>
          <w:sz w:val="22"/>
          <w:szCs w:val="22"/>
          <w:lang w:val="nl-NL"/>
        </w:rPr>
        <w:t>Patient</w:t>
      </w:r>
      <w:proofErr w:type="spellEnd"/>
      <w:r w:rsidRPr="004E42BF">
        <w:rPr>
          <w:rFonts w:eastAsia="Calibri"/>
          <w:color w:val="2F5496"/>
          <w:sz w:val="22"/>
          <w:szCs w:val="22"/>
          <w:lang w:val="nl-NL"/>
        </w:rPr>
        <w:t>/</w:t>
      </w:r>
      <w:r w:rsidR="00F6124E" w:rsidRPr="004E42BF">
        <w:rPr>
          <w:rFonts w:eastAsia="Calibri"/>
          <w:color w:val="2F5496"/>
          <w:sz w:val="22"/>
          <w:szCs w:val="22"/>
          <w:lang w:val="nl-NL"/>
        </w:rPr>
        <w:t>Cliënt</w:t>
      </w:r>
      <w:r w:rsidRPr="004E42BF">
        <w:rPr>
          <w:rFonts w:eastAsia="Calibri"/>
          <w:color w:val="2F5496"/>
          <w:sz w:val="22"/>
          <w:szCs w:val="22"/>
          <w:lang w:val="nl-NL"/>
        </w:rPr>
        <w:t xml:space="preserve"> instructies:</w:t>
      </w:r>
    </w:p>
    <w:p w14:paraId="7D5A7191" w14:textId="34F47951" w:rsidR="00A9112F" w:rsidRPr="00F6124E" w:rsidRDefault="002C6131">
      <w:pPr>
        <w:rPr>
          <w:color w:val="000000"/>
          <w:sz w:val="20"/>
          <w:szCs w:val="20"/>
          <w:lang w:val="nl-NL"/>
        </w:rPr>
      </w:pPr>
      <w:r w:rsidRPr="00F6124E">
        <w:rPr>
          <w:rFonts w:eastAsia="Calibri"/>
          <w:color w:val="000000"/>
          <w:sz w:val="20"/>
          <w:szCs w:val="20"/>
          <w:lang w:val="nl-NL"/>
        </w:rPr>
        <w:t xml:space="preserve">Help ons begrijpen hoe u zich de afgelopen week, tot en met vandaag, hebt gevoeld. Lees elke vraag goed door en kruis het vakje aan onder de categorie die uw huidige situatie het best beschrijft. In deze vragenlijst wordt werk </w:t>
      </w:r>
      <w:r w:rsidR="00EA4ED7" w:rsidRPr="00F6124E">
        <w:rPr>
          <w:rFonts w:eastAsia="Calibri"/>
          <w:color w:val="000000"/>
          <w:sz w:val="20"/>
          <w:szCs w:val="20"/>
          <w:lang w:val="nl-NL"/>
        </w:rPr>
        <w:t>gedefinieerd</w:t>
      </w:r>
      <w:r w:rsidRPr="00F6124E">
        <w:rPr>
          <w:rFonts w:eastAsia="Calibri"/>
          <w:color w:val="000000"/>
          <w:sz w:val="20"/>
          <w:szCs w:val="20"/>
          <w:lang w:val="nl-NL"/>
        </w:rPr>
        <w:t xml:space="preserve"> als baan, school, huishoudelijk werk, vrijwilligerswerk enz. </w:t>
      </w:r>
    </w:p>
    <w:p w14:paraId="11C3C303" w14:textId="77777777" w:rsidR="00A9112F" w:rsidRPr="004E42BF" w:rsidRDefault="00A9112F">
      <w:pPr>
        <w:rPr>
          <w:color w:val="000000"/>
          <w:sz w:val="22"/>
          <w:szCs w:val="22"/>
          <w:u w:val="single"/>
          <w:lang w:val="nl-NL"/>
        </w:rPr>
      </w:pPr>
    </w:p>
    <w:p w14:paraId="1E1CFCF8" w14:textId="77777777" w:rsidR="00A9112F" w:rsidRPr="004E42BF" w:rsidRDefault="002C6131">
      <w:pPr>
        <w:rPr>
          <w:rFonts w:eastAsia="Calibri"/>
          <w:color w:val="2F5496"/>
          <w:sz w:val="22"/>
          <w:szCs w:val="22"/>
          <w:lang w:val="nl-NL"/>
        </w:rPr>
      </w:pPr>
      <w:r w:rsidRPr="004E42BF">
        <w:rPr>
          <w:rFonts w:eastAsia="Calibri"/>
          <w:color w:val="2F5496"/>
          <w:sz w:val="22"/>
          <w:szCs w:val="22"/>
          <w:lang w:val="nl-NL"/>
        </w:rPr>
        <w:t xml:space="preserve">Hulpverlener instructies: </w:t>
      </w:r>
    </w:p>
    <w:p w14:paraId="59217662" w14:textId="3CFE90E9" w:rsidR="00A9112F" w:rsidRPr="00F6124E" w:rsidRDefault="002C6131">
      <w:pPr>
        <w:rPr>
          <w:color w:val="000000"/>
          <w:sz w:val="20"/>
          <w:szCs w:val="20"/>
          <w:lang w:val="nl-NL"/>
        </w:rPr>
      </w:pPr>
      <w:r w:rsidRPr="00F6124E">
        <w:rPr>
          <w:rFonts w:eastAsia="Calibri"/>
          <w:color w:val="000000"/>
          <w:sz w:val="20"/>
          <w:szCs w:val="20"/>
          <w:lang w:val="nl-NL"/>
        </w:rPr>
        <w:t>De antwoordcategorieën worden als volgt gescoord</w:t>
      </w:r>
      <w:r w:rsidR="00B40BC7" w:rsidRPr="00F6124E">
        <w:rPr>
          <w:rFonts w:eastAsia="Calibri"/>
          <w:color w:val="000000"/>
          <w:sz w:val="20"/>
          <w:szCs w:val="20"/>
          <w:lang w:val="nl-NL"/>
        </w:rPr>
        <w:t xml:space="preserve"> op de vijfpuntschaal</w:t>
      </w:r>
      <w:r w:rsidRPr="00F6124E">
        <w:rPr>
          <w:rFonts w:eastAsia="Calibri"/>
          <w:color w:val="000000"/>
          <w:sz w:val="20"/>
          <w:szCs w:val="20"/>
          <w:lang w:val="nl-NL"/>
        </w:rPr>
        <w:t>:</w:t>
      </w:r>
    </w:p>
    <w:p w14:paraId="73C76198" w14:textId="77777777" w:rsidR="00A9112F" w:rsidRPr="00F6124E" w:rsidRDefault="002C6131">
      <w:pPr>
        <w:rPr>
          <w:color w:val="000000"/>
          <w:sz w:val="20"/>
          <w:szCs w:val="20"/>
          <w:lang w:val="nl-NL"/>
        </w:rPr>
      </w:pPr>
      <w:r w:rsidRPr="00F6124E">
        <w:rPr>
          <w:rFonts w:eastAsia="Calibri"/>
          <w:color w:val="000000"/>
          <w:sz w:val="20"/>
          <w:szCs w:val="20"/>
          <w:lang w:val="nl-NL"/>
        </w:rPr>
        <w:t>0 = nooit, 1 = zelden, 2 = soms, 3 = vaak, 4 = bijna altijd.</w:t>
      </w:r>
    </w:p>
    <w:p w14:paraId="42F7F5CF" w14:textId="77777777" w:rsidR="00A9112F" w:rsidRPr="00F6124E" w:rsidRDefault="00A9112F">
      <w:pPr>
        <w:rPr>
          <w:color w:val="000000"/>
          <w:sz w:val="20"/>
          <w:szCs w:val="20"/>
          <w:lang w:val="nl-NL"/>
        </w:rPr>
      </w:pPr>
    </w:p>
    <w:p w14:paraId="3D9DEE20" w14:textId="77777777" w:rsidR="00A9112F" w:rsidRPr="00F6124E" w:rsidRDefault="002C6131">
      <w:pPr>
        <w:rPr>
          <w:color w:val="000000"/>
          <w:sz w:val="20"/>
          <w:szCs w:val="20"/>
          <w:lang w:val="nl-NL"/>
        </w:rPr>
      </w:pPr>
      <w:r w:rsidRPr="00F6124E">
        <w:rPr>
          <w:rFonts w:eastAsia="Calibri"/>
          <w:color w:val="000000"/>
          <w:sz w:val="20"/>
          <w:szCs w:val="20"/>
          <w:lang w:val="nl-NL"/>
        </w:rPr>
        <w:t xml:space="preserve">De score per schaal is de sommatie van de relevante items. Let op: sommige items moeten worden </w:t>
      </w:r>
      <w:proofErr w:type="spellStart"/>
      <w:r w:rsidRPr="00F6124E">
        <w:rPr>
          <w:rFonts w:eastAsia="Calibri"/>
          <w:color w:val="000000"/>
          <w:sz w:val="20"/>
          <w:szCs w:val="20"/>
          <w:lang w:val="nl-NL"/>
        </w:rPr>
        <w:t>omgescoord</w:t>
      </w:r>
      <w:proofErr w:type="spellEnd"/>
      <w:r w:rsidRPr="00F6124E">
        <w:rPr>
          <w:rFonts w:eastAsia="Calibri"/>
          <w:color w:val="000000"/>
          <w:sz w:val="20"/>
          <w:szCs w:val="20"/>
          <w:lang w:val="nl-NL"/>
        </w:rPr>
        <w:t xml:space="preserve">! Bij deze vragen wordt de score als volgt: </w:t>
      </w:r>
    </w:p>
    <w:p w14:paraId="6EC518FD" w14:textId="510A3741" w:rsidR="00A9112F" w:rsidRPr="00F6124E" w:rsidRDefault="002C6131">
      <w:pPr>
        <w:rPr>
          <w:rFonts w:eastAsia="Calibri"/>
          <w:color w:val="000000"/>
          <w:sz w:val="20"/>
          <w:szCs w:val="20"/>
          <w:lang w:val="nl-NL"/>
        </w:rPr>
      </w:pPr>
      <w:r w:rsidRPr="00F6124E">
        <w:rPr>
          <w:rFonts w:eastAsia="Calibri"/>
          <w:color w:val="000000"/>
          <w:sz w:val="20"/>
          <w:szCs w:val="20"/>
          <w:lang w:val="nl-NL"/>
        </w:rPr>
        <w:t>4 = nooit, 3 = zelden, 2 = soms, 1 = vaak, 0 = bijna altijd</w:t>
      </w:r>
      <w:r w:rsidR="00D32A2C" w:rsidRPr="00F6124E">
        <w:rPr>
          <w:rFonts w:eastAsia="Calibri"/>
          <w:color w:val="000000"/>
          <w:sz w:val="20"/>
          <w:szCs w:val="20"/>
          <w:lang w:val="nl-NL"/>
        </w:rPr>
        <w:t>.</w:t>
      </w:r>
    </w:p>
    <w:p w14:paraId="0FF6AA22" w14:textId="04E994F3" w:rsidR="00D32A2C" w:rsidRPr="00F6124E" w:rsidRDefault="00D32A2C">
      <w:pPr>
        <w:rPr>
          <w:rFonts w:eastAsia="Calibri"/>
          <w:color w:val="000000"/>
          <w:sz w:val="20"/>
          <w:szCs w:val="20"/>
          <w:lang w:val="nl-NL"/>
        </w:rPr>
      </w:pPr>
    </w:p>
    <w:p w14:paraId="0037B7F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vraag 1:  "Ik kan goed met anderen overweg": Antwoordmogelijkheden: Nooit (4), Zel</w:t>
      </w:r>
      <w:del w:id="71" w:author="Gerard Flens" w:date="2022-01-18T09:00:00Z">
        <w:r w:rsidRPr="00F6124E" w:rsidDel="00257B58">
          <w:rPr>
            <w:rFonts w:eastAsia="Calibri"/>
            <w:color w:val="000000"/>
            <w:sz w:val="20"/>
            <w:szCs w:val="20"/>
            <w:lang w:val="nl-NL"/>
          </w:rPr>
          <w:delText>f</w:delText>
        </w:r>
      </w:del>
      <w:r w:rsidRPr="00F6124E">
        <w:rPr>
          <w:rFonts w:eastAsia="Calibri"/>
          <w:color w:val="000000"/>
          <w:sz w:val="20"/>
          <w:szCs w:val="20"/>
          <w:lang w:val="nl-NL"/>
        </w:rPr>
        <w:t xml:space="preserve">den (3), Soms (2), Regelmatig (1), Bijna altijd (0). </w:t>
      </w:r>
    </w:p>
    <w:p w14:paraId="74986400" w14:textId="4F613E9A" w:rsidR="00D32A2C" w:rsidRDefault="00D32A2C" w:rsidP="00D32A2C">
      <w:pPr>
        <w:rPr>
          <w:rFonts w:eastAsia="Calibri"/>
          <w:color w:val="000000"/>
          <w:sz w:val="20"/>
          <w:szCs w:val="20"/>
          <w:lang w:val="nl-NL"/>
        </w:rPr>
      </w:pPr>
      <w:del w:id="72" w:author="Gerard Flens" w:date="2022-01-18T09:01:00Z">
        <w:r w:rsidRPr="00F6124E" w:rsidDel="004C06D1">
          <w:rPr>
            <w:rFonts w:eastAsia="Calibri"/>
            <w:color w:val="000000"/>
            <w:sz w:val="20"/>
            <w:szCs w:val="20"/>
            <w:lang w:val="nl-NL"/>
          </w:rPr>
          <w:delText xml:space="preserve">Het </w:delText>
        </w:r>
      </w:del>
      <w:ins w:id="73" w:author="Gerard Flens" w:date="2022-01-18T09:01:00Z">
        <w:r w:rsidR="004C06D1">
          <w:rPr>
            <w:rFonts w:eastAsia="Calibri"/>
            <w:color w:val="000000"/>
            <w:sz w:val="20"/>
            <w:szCs w:val="20"/>
            <w:lang w:val="nl-NL"/>
          </w:rPr>
          <w:t xml:space="preserve">De antwoordcategorie die </w:t>
        </w:r>
      </w:ins>
      <w:ins w:id="74" w:author="Gerard Flens" w:date="2022-01-18T09:04:00Z">
        <w:r w:rsidR="00EA72CD">
          <w:rPr>
            <w:rFonts w:eastAsia="Calibri"/>
            <w:color w:val="000000"/>
            <w:sz w:val="20"/>
            <w:szCs w:val="20"/>
            <w:lang w:val="nl-NL"/>
          </w:rPr>
          <w:t>het best</w:t>
        </w:r>
      </w:ins>
      <w:ins w:id="75" w:author="Gerard Flens" w:date="2022-01-18T09:05:00Z">
        <w:r w:rsidR="00EA72CD">
          <w:rPr>
            <w:rFonts w:eastAsia="Calibri"/>
            <w:color w:val="000000"/>
            <w:sz w:val="20"/>
            <w:szCs w:val="20"/>
            <w:lang w:val="nl-NL"/>
          </w:rPr>
          <w:t xml:space="preserve"> </w:t>
        </w:r>
      </w:ins>
      <w:ins w:id="76" w:author="Gerard Flens" w:date="2022-01-18T09:01:00Z">
        <w:r w:rsidR="004C06D1">
          <w:rPr>
            <w:rFonts w:eastAsia="Calibri"/>
            <w:color w:val="000000"/>
            <w:sz w:val="20"/>
            <w:szCs w:val="20"/>
            <w:lang w:val="nl-NL"/>
          </w:rPr>
          <w:t>van toepassing is</w:t>
        </w:r>
      </w:ins>
      <w:ins w:id="77" w:author="Gerard Flens" w:date="2022-01-18T09:05:00Z">
        <w:r w:rsidR="00EA72CD">
          <w:rPr>
            <w:rFonts w:eastAsia="Calibri"/>
            <w:color w:val="000000"/>
            <w:sz w:val="20"/>
            <w:szCs w:val="20"/>
            <w:lang w:val="nl-NL"/>
          </w:rPr>
          <w:t>,</w:t>
        </w:r>
      </w:ins>
      <w:ins w:id="78" w:author="Gerard Flens" w:date="2022-01-18T09:01:00Z">
        <w:r w:rsidR="004C06D1">
          <w:rPr>
            <w:rFonts w:eastAsia="Calibri"/>
            <w:color w:val="000000"/>
            <w:sz w:val="20"/>
            <w:szCs w:val="20"/>
            <w:lang w:val="nl-NL"/>
          </w:rPr>
          <w:t xml:space="preserve"> wordt </w:t>
        </w:r>
      </w:ins>
      <w:ins w:id="79" w:author="Gerard Flens" w:date="2022-01-18T09:04:00Z">
        <w:r w:rsidR="00EA72CD">
          <w:rPr>
            <w:rFonts w:eastAsia="Calibri"/>
            <w:color w:val="000000"/>
            <w:sz w:val="20"/>
            <w:szCs w:val="20"/>
            <w:lang w:val="nl-NL"/>
          </w:rPr>
          <w:t>geselecteerd door de respondent</w:t>
        </w:r>
      </w:ins>
      <w:ins w:id="80" w:author="Gerard Flens" w:date="2022-01-18T09:01:00Z">
        <w:r w:rsidR="004C06D1">
          <w:rPr>
            <w:rFonts w:eastAsia="Calibri"/>
            <w:color w:val="000000"/>
            <w:sz w:val="20"/>
            <w:szCs w:val="20"/>
            <w:lang w:val="nl-NL"/>
          </w:rPr>
          <w:t>.</w:t>
        </w:r>
      </w:ins>
      <w:commentRangeStart w:id="81"/>
      <w:del w:id="82" w:author="Gerard Flens" w:date="2022-01-18T09:02:00Z">
        <w:r w:rsidRPr="00F6124E" w:rsidDel="004C06D1">
          <w:rPr>
            <w:rFonts w:eastAsia="Calibri"/>
            <w:color w:val="000000"/>
            <w:sz w:val="20"/>
            <w:szCs w:val="20"/>
            <w:lang w:val="nl-NL"/>
          </w:rPr>
          <w:delText>toepasselijke vakje wordt ingevuld met een kruisje door de deelnemer.</w:delText>
        </w:r>
      </w:del>
      <w:r w:rsidRPr="00F6124E">
        <w:rPr>
          <w:rFonts w:eastAsia="Calibri"/>
          <w:color w:val="000000"/>
          <w:sz w:val="20"/>
          <w:szCs w:val="20"/>
          <w:lang w:val="nl-NL"/>
        </w:rPr>
        <w:t xml:space="preserve">  </w:t>
      </w:r>
      <w:commentRangeEnd w:id="81"/>
      <w:r w:rsidR="004C06D1">
        <w:rPr>
          <w:rStyle w:val="Verwijzingopmerking"/>
        </w:rPr>
        <w:commentReference w:id="81"/>
      </w:r>
    </w:p>
    <w:p w14:paraId="5FCC4E65" w14:textId="3BE857ED" w:rsidR="00457BE9" w:rsidRDefault="00457BE9" w:rsidP="00D32A2C">
      <w:pPr>
        <w:rPr>
          <w:rFonts w:eastAsia="Calibri"/>
          <w:color w:val="000000"/>
          <w:sz w:val="20"/>
          <w:szCs w:val="20"/>
          <w:lang w:val="nl-NL"/>
        </w:rPr>
      </w:pPr>
    </w:p>
    <w:p w14:paraId="1DDF8D1A" w14:textId="77777777" w:rsidR="00457BE9" w:rsidRPr="00F6124E" w:rsidRDefault="00457BE9" w:rsidP="00457BE9">
      <w:pPr>
        <w:rPr>
          <w:color w:val="000000"/>
          <w:sz w:val="20"/>
          <w:szCs w:val="20"/>
          <w:lang w:val="nl-NL"/>
        </w:rPr>
      </w:pPr>
      <w:r w:rsidRPr="00F6124E">
        <w:rPr>
          <w:rFonts w:eastAsia="Calibri"/>
          <w:color w:val="000000"/>
          <w:sz w:val="20"/>
          <w:szCs w:val="20"/>
          <w:lang w:val="nl-NL"/>
        </w:rPr>
        <w:t>Instructie bij afname</w:t>
      </w:r>
    </w:p>
    <w:p w14:paraId="2434ED46" w14:textId="4DB6BE40"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Gaat over hoe patiënt zich afgelopen week t/m vandaag heeft gevoeld</w:t>
      </w:r>
    </w:p>
    <w:p w14:paraId="1D7F4D34" w14:textId="76AD6D32"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Alle items invullen</w:t>
      </w:r>
    </w:p>
    <w:p w14:paraId="37C19543" w14:textId="76431018"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Belang eerlijk invullen</w:t>
      </w:r>
    </w:p>
    <w:p w14:paraId="18880F39" w14:textId="05CD6F85"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Werk = betaalde baan, school, vrije tijdsbesteding, huishoudelijk werk</w:t>
      </w:r>
    </w:p>
    <w:p w14:paraId="36BCB60E" w14:textId="353BEC1A"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Kliniek: vragen betreffen dagbesteding en taken binnen kliniek</w:t>
      </w:r>
    </w:p>
    <w:p w14:paraId="00A10158" w14:textId="77777777" w:rsidR="00457BE9" w:rsidRPr="00F6124E" w:rsidRDefault="00457BE9" w:rsidP="00457BE9">
      <w:pPr>
        <w:rPr>
          <w:color w:val="000000"/>
          <w:sz w:val="20"/>
          <w:szCs w:val="20"/>
          <w:lang w:val="nl-NL"/>
        </w:rPr>
      </w:pPr>
    </w:p>
    <w:p w14:paraId="3BBD40AB" w14:textId="77777777" w:rsidR="00457BE9" w:rsidRPr="00F6124E" w:rsidRDefault="00457BE9" w:rsidP="00457BE9">
      <w:pPr>
        <w:rPr>
          <w:color w:val="000000"/>
          <w:sz w:val="20"/>
          <w:szCs w:val="20"/>
          <w:lang w:val="nl-NL"/>
        </w:rPr>
      </w:pPr>
      <w:r w:rsidRPr="00F6124E">
        <w:rPr>
          <w:rFonts w:eastAsia="Calibri"/>
          <w:color w:val="000000"/>
          <w:sz w:val="20"/>
          <w:szCs w:val="20"/>
          <w:lang w:val="nl-NL"/>
        </w:rPr>
        <w:t>Risicovragen</w:t>
      </w:r>
    </w:p>
    <w:p w14:paraId="6666C6B2" w14:textId="5AB18755"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Er zijn drie vragen die betreffen middelengebruik (11,</w:t>
      </w:r>
      <w:ins w:id="83" w:author="Gerard Flens" w:date="2022-01-18T08:59:00Z">
        <w:r w:rsidR="004B7BEE">
          <w:rPr>
            <w:rFonts w:eastAsia="Calibri"/>
            <w:color w:val="000000"/>
            <w:sz w:val="20"/>
            <w:szCs w:val="20"/>
            <w:lang w:val="nl-NL"/>
          </w:rPr>
          <w:t xml:space="preserve"> </w:t>
        </w:r>
      </w:ins>
      <w:r w:rsidRPr="00F6124E">
        <w:rPr>
          <w:rFonts w:eastAsia="Calibri"/>
          <w:color w:val="000000"/>
          <w:sz w:val="20"/>
          <w:szCs w:val="20"/>
          <w:lang w:val="nl-NL"/>
        </w:rPr>
        <w:t>26,</w:t>
      </w:r>
      <w:ins w:id="84" w:author="Gerard Flens" w:date="2022-01-18T08:59:00Z">
        <w:r w:rsidR="004B7BEE">
          <w:rPr>
            <w:rFonts w:eastAsia="Calibri"/>
            <w:color w:val="000000"/>
            <w:sz w:val="20"/>
            <w:szCs w:val="20"/>
            <w:lang w:val="nl-NL"/>
          </w:rPr>
          <w:t xml:space="preserve"> </w:t>
        </w:r>
      </w:ins>
      <w:r w:rsidRPr="00F6124E">
        <w:rPr>
          <w:rFonts w:eastAsia="Calibri"/>
          <w:color w:val="000000"/>
          <w:sz w:val="20"/>
          <w:szCs w:val="20"/>
          <w:lang w:val="nl-NL"/>
        </w:rPr>
        <w:t>32), één vraag gaat over suïciderisico (8), en één over geweldgebruik (44)</w:t>
      </w:r>
    </w:p>
    <w:p w14:paraId="0FE19985" w14:textId="5F6A5F7B"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 xml:space="preserve">Bij deze </w:t>
      </w:r>
      <w:r>
        <w:rPr>
          <w:rFonts w:eastAsia="Calibri"/>
          <w:color w:val="000000"/>
          <w:sz w:val="20"/>
          <w:szCs w:val="20"/>
          <w:lang w:val="nl-NL"/>
        </w:rPr>
        <w:t>risico</w:t>
      </w:r>
      <w:r w:rsidRPr="00F6124E">
        <w:rPr>
          <w:rFonts w:eastAsia="Calibri"/>
          <w:color w:val="000000"/>
          <w:sz w:val="20"/>
          <w:szCs w:val="20"/>
          <w:lang w:val="nl-NL"/>
        </w:rPr>
        <w:t>vragen is het belangrijk om bij een score &gt; 0 specifiek door te vragen, waarbij behandelaar een risicotaxatie moet maken.</w:t>
      </w:r>
    </w:p>
    <w:p w14:paraId="6D3F0E2C" w14:textId="77777777" w:rsidR="00457BE9" w:rsidRPr="00F6124E" w:rsidRDefault="00457BE9" w:rsidP="00D32A2C">
      <w:pPr>
        <w:rPr>
          <w:color w:val="000000"/>
          <w:sz w:val="20"/>
          <w:szCs w:val="20"/>
          <w:lang w:val="nl-NL"/>
        </w:rPr>
      </w:pPr>
    </w:p>
    <w:p w14:paraId="154150D6" w14:textId="77777777" w:rsidR="00D32A2C" w:rsidRPr="004E42BF" w:rsidRDefault="00D32A2C" w:rsidP="00D32A2C">
      <w:pPr>
        <w:rPr>
          <w:color w:val="000000"/>
          <w:sz w:val="22"/>
          <w:szCs w:val="22"/>
          <w:lang w:val="nl-NL"/>
        </w:rPr>
      </w:pPr>
    </w:p>
    <w:p w14:paraId="2CAEE869" w14:textId="382609C3" w:rsidR="00D32A2C" w:rsidRPr="004E42BF" w:rsidRDefault="00D32A2C" w:rsidP="00D32A2C">
      <w:pPr>
        <w:rPr>
          <w:rFonts w:eastAsia="Calibri"/>
          <w:color w:val="2F5496"/>
          <w:sz w:val="22"/>
          <w:szCs w:val="22"/>
          <w:lang w:val="nl-NL"/>
        </w:rPr>
      </w:pPr>
      <w:r w:rsidRPr="004E42BF">
        <w:rPr>
          <w:rFonts w:eastAsia="Calibri"/>
          <w:color w:val="2F5496"/>
          <w:sz w:val="22"/>
          <w:szCs w:val="22"/>
          <w:lang w:val="nl-NL"/>
        </w:rPr>
        <w:t>Scoring</w:t>
      </w:r>
      <w:r w:rsidR="00B40BC7" w:rsidRPr="004E42BF">
        <w:rPr>
          <w:rFonts w:eastAsia="Calibri"/>
          <w:color w:val="2F5496"/>
          <w:sz w:val="22"/>
          <w:szCs w:val="22"/>
          <w:lang w:val="nl-NL"/>
        </w:rPr>
        <w:t xml:space="preserve"> van de </w:t>
      </w:r>
      <w:r w:rsidRPr="004E42BF">
        <w:rPr>
          <w:rFonts w:eastAsia="Calibri"/>
          <w:color w:val="2F5496"/>
          <w:sz w:val="22"/>
          <w:szCs w:val="22"/>
          <w:lang w:val="nl-NL"/>
        </w:rPr>
        <w:t>punten</w:t>
      </w:r>
      <w:r w:rsidR="00B40BC7" w:rsidRPr="004E42BF">
        <w:rPr>
          <w:rFonts w:eastAsia="Calibri"/>
          <w:color w:val="2F5496"/>
          <w:sz w:val="22"/>
          <w:szCs w:val="22"/>
          <w:lang w:val="nl-NL"/>
        </w:rPr>
        <w:t xml:space="preserve"> gebeurt als volgt: </w:t>
      </w:r>
    </w:p>
    <w:p w14:paraId="4D16D9C9" w14:textId="1B489F75" w:rsidR="00D32A2C" w:rsidRPr="00F6124E" w:rsidRDefault="00D32A2C" w:rsidP="00D32A2C">
      <w:pPr>
        <w:rPr>
          <w:color w:val="000000"/>
          <w:sz w:val="20"/>
          <w:szCs w:val="20"/>
          <w:lang w:val="nl-NL"/>
        </w:rPr>
      </w:pPr>
      <w:commentRangeStart w:id="85"/>
      <w:r w:rsidRPr="00F6124E">
        <w:rPr>
          <w:rFonts w:eastAsia="Calibri"/>
          <w:color w:val="000000"/>
          <w:sz w:val="20"/>
          <w:szCs w:val="20"/>
          <w:lang w:val="nl-NL"/>
        </w:rPr>
        <w:t>Totaalscore: 0-180 punten</w:t>
      </w:r>
    </w:p>
    <w:p w14:paraId="00ADE577" w14:textId="1E075B5C" w:rsidR="00D32A2C" w:rsidRPr="00F6124E" w:rsidRDefault="00D32A2C" w:rsidP="00D32A2C">
      <w:pPr>
        <w:rPr>
          <w:color w:val="000000"/>
          <w:sz w:val="20"/>
          <w:szCs w:val="20"/>
          <w:lang w:val="nl-NL"/>
        </w:rPr>
      </w:pPr>
      <w:r w:rsidRPr="00F6124E">
        <w:rPr>
          <w:rFonts w:eastAsia="Calibri"/>
          <w:color w:val="000000"/>
          <w:sz w:val="20"/>
          <w:szCs w:val="20"/>
          <w:lang w:val="nl-NL"/>
        </w:rPr>
        <w:t>Domeinscores</w:t>
      </w:r>
    </w:p>
    <w:p w14:paraId="2A48B9DC" w14:textId="77777777" w:rsidR="00D32A2C" w:rsidRPr="00F6124E" w:rsidRDefault="00D32A2C" w:rsidP="00D32A2C">
      <w:pPr>
        <w:rPr>
          <w:color w:val="000000"/>
          <w:sz w:val="20"/>
          <w:szCs w:val="20"/>
          <w:lang w:val="nl-NL"/>
        </w:rPr>
      </w:pPr>
      <w:r w:rsidRPr="00F6124E">
        <w:rPr>
          <w:rFonts w:eastAsia="Calibri"/>
          <w:color w:val="000000"/>
          <w:sz w:val="20"/>
          <w:szCs w:val="20"/>
          <w:lang w:val="nl-NL"/>
        </w:rPr>
        <w:t>–SD: 0-100 punten</w:t>
      </w:r>
    </w:p>
    <w:p w14:paraId="430EE62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–IR: 0-44 punten</w:t>
      </w:r>
    </w:p>
    <w:p w14:paraId="2DA0DC4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–SR: 0-36 punten.</w:t>
      </w:r>
    </w:p>
    <w:p w14:paraId="0F2F20BB" w14:textId="435E4DBF" w:rsidR="00D32A2C" w:rsidRPr="00F6124E" w:rsidRDefault="00D32A2C" w:rsidP="00D32A2C">
      <w:pPr>
        <w:rPr>
          <w:rFonts w:eastAsia="Calibri"/>
          <w:color w:val="000000"/>
          <w:sz w:val="20"/>
          <w:szCs w:val="20"/>
          <w:lang w:val="nl-NL"/>
        </w:rPr>
      </w:pPr>
      <w:r w:rsidRPr="00F6124E">
        <w:rPr>
          <w:rFonts w:eastAsia="Calibri"/>
          <w:color w:val="000000"/>
          <w:sz w:val="20"/>
          <w:szCs w:val="20"/>
          <w:lang w:val="nl-NL"/>
        </w:rPr>
        <w:t>–ASD schaal: 0-52 punten</w:t>
      </w:r>
      <w:commentRangeEnd w:id="85"/>
      <w:r w:rsidR="002E1C8D">
        <w:rPr>
          <w:rStyle w:val="Verwijzingopmerking"/>
        </w:rPr>
        <w:commentReference w:id="85"/>
      </w:r>
    </w:p>
    <w:p w14:paraId="13D97573" w14:textId="187B872F" w:rsidR="00B40BC7" w:rsidRPr="004E42BF" w:rsidRDefault="00B40BC7" w:rsidP="00D32A2C">
      <w:pPr>
        <w:rPr>
          <w:rFonts w:eastAsia="Calibri"/>
          <w:color w:val="000000"/>
          <w:sz w:val="22"/>
          <w:szCs w:val="22"/>
          <w:lang w:val="nl-NL"/>
        </w:rPr>
      </w:pPr>
    </w:p>
    <w:p w14:paraId="465025E4" w14:textId="603869F5" w:rsidR="00B40BC7" w:rsidRPr="004E42BF" w:rsidRDefault="004E42BF" w:rsidP="00B40BC7">
      <w:pPr>
        <w:rPr>
          <w:rFonts w:eastAsia="Calibri"/>
          <w:color w:val="2F5496"/>
          <w:sz w:val="22"/>
          <w:szCs w:val="22"/>
          <w:lang w:val="nl-NL"/>
        </w:rPr>
      </w:pPr>
      <w:r w:rsidRPr="004E42BF">
        <w:rPr>
          <w:rFonts w:eastAsia="Calibri"/>
          <w:color w:val="2F5496"/>
          <w:sz w:val="22"/>
          <w:szCs w:val="22"/>
          <w:lang w:val="nl-NL"/>
        </w:rPr>
        <w:t xml:space="preserve">De om te scoren items worden hierna aangegeven. </w:t>
      </w:r>
    </w:p>
    <w:p w14:paraId="64C1DE92" w14:textId="77777777" w:rsidR="004E42BF" w:rsidRPr="004E42BF" w:rsidRDefault="004E42BF" w:rsidP="00B40BC7">
      <w:pPr>
        <w:rPr>
          <w:rFonts w:eastAsia="Calibri"/>
          <w:b/>
          <w:color w:val="000000"/>
          <w:sz w:val="22"/>
          <w:szCs w:val="22"/>
          <w:lang w:val="nl-NL"/>
        </w:rPr>
      </w:pPr>
    </w:p>
    <w:p w14:paraId="03BB61A4" w14:textId="77777777" w:rsidR="004E42BF" w:rsidRPr="00773D69" w:rsidRDefault="00B40BC7" w:rsidP="00B40BC7">
      <w:pPr>
        <w:rPr>
          <w:rFonts w:eastAsia="Calibri"/>
          <w:b/>
          <w:color w:val="000000"/>
          <w:sz w:val="22"/>
          <w:szCs w:val="22"/>
        </w:rPr>
      </w:pPr>
      <w:proofErr w:type="spellStart"/>
      <w:r w:rsidRPr="00773D69">
        <w:rPr>
          <w:rFonts w:eastAsia="Calibri"/>
          <w:b/>
          <w:color w:val="000000"/>
          <w:sz w:val="22"/>
          <w:szCs w:val="22"/>
        </w:rPr>
        <w:t>Totaalscore</w:t>
      </w:r>
      <w:proofErr w:type="spellEnd"/>
      <w:r w:rsidRPr="00773D69">
        <w:rPr>
          <w:rFonts w:eastAsia="Calibri"/>
          <w:b/>
          <w:color w:val="000000"/>
          <w:sz w:val="22"/>
          <w:szCs w:val="22"/>
        </w:rPr>
        <w:t xml:space="preserve">   </w:t>
      </w:r>
    </w:p>
    <w:p w14:paraId="5C0E3960"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45 items  </w:t>
      </w:r>
    </w:p>
    <w:p w14:paraId="0BCA6C61" w14:textId="2663C1CA" w:rsidR="00B40BC7" w:rsidRPr="00773D69" w:rsidRDefault="00B40BC7" w:rsidP="00B40BC7">
      <w:pPr>
        <w:rPr>
          <w:rFonts w:eastAsia="Calibri"/>
          <w:color w:val="000000"/>
          <w:sz w:val="20"/>
          <w:szCs w:val="20"/>
        </w:rPr>
      </w:pPr>
      <w:r w:rsidRPr="00773D69">
        <w:rPr>
          <w:rFonts w:eastAsia="Calibri"/>
          <w:color w:val="000000"/>
          <w:sz w:val="20"/>
          <w:szCs w:val="20"/>
        </w:rPr>
        <w:t>Range: 0-180</w:t>
      </w:r>
    </w:p>
    <w:p w14:paraId="6FAC82D4"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t/m 45 </w:t>
      </w:r>
    </w:p>
    <w:p w14:paraId="4823E4B1"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12, 13, 20, 21, 24, 31, 37, 44</w:t>
      </w:r>
    </w:p>
    <w:p w14:paraId="240946E0" w14:textId="77777777" w:rsidR="00B40BC7" w:rsidRPr="00773D69" w:rsidRDefault="00B40BC7" w:rsidP="00B40BC7">
      <w:pPr>
        <w:rPr>
          <w:rFonts w:eastAsia="Calibri"/>
          <w:color w:val="000000"/>
          <w:sz w:val="22"/>
          <w:szCs w:val="22"/>
        </w:rPr>
      </w:pPr>
    </w:p>
    <w:p w14:paraId="4C8B32C8"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Symptom distress  </w:t>
      </w:r>
    </w:p>
    <w:p w14:paraId="01EE7037"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25 items  </w:t>
      </w:r>
    </w:p>
    <w:p w14:paraId="12F0BA6C" w14:textId="13280903" w:rsidR="00B40BC7" w:rsidRPr="00773D69" w:rsidRDefault="00B40BC7" w:rsidP="00B40BC7">
      <w:pPr>
        <w:rPr>
          <w:rFonts w:eastAsia="Calibri"/>
          <w:color w:val="000000"/>
          <w:sz w:val="20"/>
          <w:szCs w:val="20"/>
        </w:rPr>
      </w:pPr>
      <w:r w:rsidRPr="00773D69">
        <w:rPr>
          <w:rFonts w:eastAsia="Calibri"/>
          <w:color w:val="000000"/>
          <w:sz w:val="20"/>
          <w:szCs w:val="20"/>
        </w:rPr>
        <w:t>Range: 0-100</w:t>
      </w:r>
    </w:p>
    <w:p w14:paraId="382C79CE"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2, 3, 5, 6, 8, 9, 10, 11, 13, 15, 22, 23, 24, 25, 27, 29, 31, 33, 34, 35, 36, 40, 41, 42, 45.</w:t>
      </w:r>
    </w:p>
    <w:p w14:paraId="1D49B2FF"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13, 24, 31</w:t>
      </w:r>
    </w:p>
    <w:p w14:paraId="2F64AE57" w14:textId="77777777" w:rsidR="00B40BC7" w:rsidRPr="00773D69" w:rsidRDefault="00B40BC7" w:rsidP="00B40BC7">
      <w:pPr>
        <w:rPr>
          <w:rFonts w:eastAsia="Calibri"/>
          <w:color w:val="000000"/>
          <w:sz w:val="22"/>
          <w:szCs w:val="22"/>
        </w:rPr>
      </w:pPr>
    </w:p>
    <w:p w14:paraId="2AADB3F2"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Interpersonal relations  </w:t>
      </w:r>
    </w:p>
    <w:p w14:paraId="12481841"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11 items </w:t>
      </w:r>
    </w:p>
    <w:p w14:paraId="448100F1" w14:textId="64DD2101" w:rsidR="00B40BC7" w:rsidRPr="00773D69" w:rsidRDefault="00B40BC7" w:rsidP="00B40BC7">
      <w:pPr>
        <w:rPr>
          <w:rFonts w:eastAsia="Calibri"/>
          <w:color w:val="000000"/>
          <w:sz w:val="20"/>
          <w:szCs w:val="20"/>
        </w:rPr>
      </w:pPr>
      <w:r w:rsidRPr="00773D69">
        <w:rPr>
          <w:rFonts w:eastAsia="Calibri"/>
          <w:color w:val="000000"/>
          <w:sz w:val="20"/>
          <w:szCs w:val="20"/>
        </w:rPr>
        <w:t xml:space="preserve">Range: 0-44 </w:t>
      </w:r>
    </w:p>
    <w:p w14:paraId="240E0661"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7, 16, 17, 18, 19, 20, 26, 30, 37, 43</w:t>
      </w:r>
    </w:p>
    <w:p w14:paraId="49176F22"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20, 37, 43 </w:t>
      </w:r>
    </w:p>
    <w:p w14:paraId="230F5886" w14:textId="77777777" w:rsidR="00B40BC7" w:rsidRPr="00773D69" w:rsidRDefault="00B40BC7" w:rsidP="00B40BC7">
      <w:pPr>
        <w:rPr>
          <w:rFonts w:eastAsia="Calibri"/>
          <w:color w:val="000000"/>
          <w:sz w:val="22"/>
          <w:szCs w:val="22"/>
        </w:rPr>
      </w:pPr>
    </w:p>
    <w:p w14:paraId="4561113B"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Social Role   </w:t>
      </w:r>
    </w:p>
    <w:p w14:paraId="7D4F6619"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9 items  </w:t>
      </w:r>
    </w:p>
    <w:p w14:paraId="1EC3D91C" w14:textId="37DEE6F7" w:rsidR="00B40BC7" w:rsidRPr="00773D69" w:rsidRDefault="00B40BC7" w:rsidP="00B40BC7">
      <w:pPr>
        <w:rPr>
          <w:rFonts w:eastAsia="Calibri"/>
          <w:color w:val="000000"/>
          <w:sz w:val="20"/>
          <w:szCs w:val="20"/>
        </w:rPr>
      </w:pPr>
      <w:r w:rsidRPr="00773D69">
        <w:rPr>
          <w:rFonts w:eastAsia="Calibri"/>
          <w:color w:val="000000"/>
          <w:sz w:val="20"/>
          <w:szCs w:val="20"/>
        </w:rPr>
        <w:lastRenderedPageBreak/>
        <w:t>Range: 0-36</w:t>
      </w:r>
    </w:p>
    <w:p w14:paraId="5A6CC523"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4, 12, 14, 21, 28, 32, 38, 39, 44</w:t>
      </w:r>
    </w:p>
    <w:p w14:paraId="19D3B1E0" w14:textId="77777777" w:rsidR="00B40BC7" w:rsidRPr="00F6124E" w:rsidRDefault="00B40BC7" w:rsidP="00B40BC7">
      <w:pPr>
        <w:rPr>
          <w:rFonts w:eastAsia="Calibri"/>
          <w:color w:val="000000"/>
          <w:sz w:val="20"/>
          <w:szCs w:val="20"/>
          <w:lang w:val="nl-NL"/>
        </w:rPr>
      </w:pPr>
      <w:r w:rsidRPr="00F6124E">
        <w:rPr>
          <w:rFonts w:eastAsia="Calibri"/>
          <w:color w:val="000000"/>
          <w:sz w:val="20"/>
          <w:szCs w:val="20"/>
          <w:lang w:val="nl-NL"/>
        </w:rPr>
        <w:t>Om te scoren items: 12, 21</w:t>
      </w:r>
    </w:p>
    <w:p w14:paraId="695B8FE7" w14:textId="7C8486CA" w:rsidR="00B40BC7" w:rsidRPr="004E42BF" w:rsidRDefault="00B40BC7" w:rsidP="00B40BC7">
      <w:pPr>
        <w:rPr>
          <w:rFonts w:eastAsia="Calibri"/>
          <w:color w:val="000000"/>
          <w:sz w:val="22"/>
          <w:szCs w:val="22"/>
          <w:lang w:val="nl-NL"/>
        </w:rPr>
      </w:pPr>
    </w:p>
    <w:p w14:paraId="781782B2" w14:textId="6A0CBB26"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 xml:space="preserve">De </w:t>
      </w:r>
      <w:r w:rsidRPr="00F6124E">
        <w:rPr>
          <w:rFonts w:eastAsia="Calibri"/>
          <w:b/>
          <w:bCs/>
          <w:color w:val="000000"/>
          <w:sz w:val="20"/>
          <w:szCs w:val="20"/>
          <w:lang w:val="nl-NL"/>
        </w:rPr>
        <w:t xml:space="preserve">Angst en Somatische </w:t>
      </w:r>
      <w:proofErr w:type="spellStart"/>
      <w:r w:rsidRPr="00F6124E">
        <w:rPr>
          <w:rFonts w:eastAsia="Calibri"/>
          <w:b/>
          <w:bCs/>
          <w:color w:val="000000"/>
          <w:sz w:val="20"/>
          <w:szCs w:val="20"/>
          <w:lang w:val="nl-NL"/>
        </w:rPr>
        <w:t>Distress</w:t>
      </w:r>
      <w:proofErr w:type="spellEnd"/>
      <w:r w:rsidRPr="00F6124E">
        <w:rPr>
          <w:rFonts w:eastAsia="Calibri"/>
          <w:b/>
          <w:bCs/>
          <w:color w:val="000000"/>
          <w:sz w:val="20"/>
          <w:szCs w:val="20"/>
          <w:lang w:val="nl-NL"/>
        </w:rPr>
        <w:t xml:space="preserve"> (ASD)</w:t>
      </w:r>
      <w:r w:rsidRPr="00F6124E">
        <w:rPr>
          <w:rFonts w:eastAsia="Calibri"/>
          <w:color w:val="000000"/>
          <w:sz w:val="20"/>
          <w:szCs w:val="20"/>
          <w:lang w:val="nl-NL"/>
        </w:rPr>
        <w:t xml:space="preserve"> schaal wordt op enkele plaatsen in Nederland gebruikt.</w:t>
      </w:r>
    </w:p>
    <w:p w14:paraId="38FDD87B" w14:textId="77777777"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13 items</w:t>
      </w:r>
    </w:p>
    <w:p w14:paraId="0543AD96" w14:textId="7534426D" w:rsidR="00457BE9" w:rsidRPr="009B5A48" w:rsidRDefault="00457BE9" w:rsidP="00457BE9">
      <w:pPr>
        <w:rPr>
          <w:rFonts w:ascii="Times New Roman" w:eastAsia="Times New Roman" w:hAnsi="Times New Roman" w:cs="Times New Roman"/>
          <w:lang w:val="nl-NL"/>
          <w:rPrChange w:id="86" w:author="Gerard Flens" w:date="2022-01-18T08:34:00Z">
            <w:rPr>
              <w:rFonts w:ascii="Times New Roman" w:eastAsia="Times New Roman" w:hAnsi="Times New Roman" w:cs="Times New Roman"/>
            </w:rPr>
          </w:rPrChange>
        </w:rPr>
      </w:pPr>
      <w:r w:rsidRPr="009B5A48">
        <w:rPr>
          <w:rFonts w:eastAsia="Times New Roman"/>
          <w:sz w:val="20"/>
          <w:szCs w:val="20"/>
          <w:lang w:val="nl-NL"/>
          <w:rPrChange w:id="87" w:author="Gerard Flens" w:date="2022-01-18T08:34:00Z">
            <w:rPr>
              <w:rFonts w:eastAsia="Times New Roman"/>
              <w:sz w:val="20"/>
              <w:szCs w:val="20"/>
            </w:rPr>
          </w:rPrChange>
        </w:rPr>
        <w:t>Range: 0-52</w:t>
      </w:r>
    </w:p>
    <w:p w14:paraId="6D63BEDD" w14:textId="6915FC2A" w:rsidR="00457BE9" w:rsidRDefault="00457BE9" w:rsidP="00457BE9">
      <w:pPr>
        <w:jc w:val="both"/>
        <w:rPr>
          <w:rFonts w:eastAsia="Calibri"/>
          <w:color w:val="000000"/>
          <w:sz w:val="20"/>
          <w:szCs w:val="20"/>
          <w:lang w:val="nl-NL"/>
        </w:rPr>
      </w:pPr>
      <w:r w:rsidRPr="00F6124E">
        <w:rPr>
          <w:rFonts w:eastAsia="Calibri"/>
          <w:color w:val="000000"/>
          <w:sz w:val="20"/>
          <w:szCs w:val="20"/>
          <w:lang w:val="nl-NL"/>
        </w:rPr>
        <w:t>Relevante items: 2, 9, 10, 16, 25, 27, 29, 33</w:t>
      </w:r>
      <w:ins w:id="88" w:author="Gerard Flens" w:date="2022-01-18T08:34:00Z">
        <w:r w:rsidR="009B5A48">
          <w:rPr>
            <w:rFonts w:eastAsia="Calibri"/>
            <w:color w:val="000000"/>
            <w:sz w:val="20"/>
            <w:szCs w:val="20"/>
            <w:lang w:val="nl-NL"/>
          </w:rPr>
          <w:t xml:space="preserve">, 34, 35, </w:t>
        </w:r>
      </w:ins>
      <w:del w:id="89" w:author="Gerard Flens" w:date="2022-01-18T08:34:00Z">
        <w:r w:rsidRPr="00F6124E" w:rsidDel="009B5A48">
          <w:rPr>
            <w:rFonts w:eastAsia="Calibri"/>
            <w:color w:val="000000"/>
            <w:sz w:val="20"/>
            <w:szCs w:val="20"/>
            <w:lang w:val="nl-NL"/>
          </w:rPr>
          <w:delText>:</w:delText>
        </w:r>
      </w:del>
      <w:r w:rsidRPr="00F6124E">
        <w:rPr>
          <w:rFonts w:eastAsia="Calibri"/>
          <w:color w:val="000000"/>
          <w:sz w:val="20"/>
          <w:szCs w:val="20"/>
          <w:lang w:val="nl-NL"/>
        </w:rPr>
        <w:t>36, 41, 45.</w:t>
      </w:r>
    </w:p>
    <w:p w14:paraId="5C2142A7" w14:textId="03F9A6AD" w:rsidR="00457BE9" w:rsidRPr="00457BE9" w:rsidRDefault="00457BE9" w:rsidP="00457BE9">
      <w:pPr>
        <w:rPr>
          <w:rFonts w:ascii="Times New Roman" w:eastAsia="Times New Roman" w:hAnsi="Times New Roman" w:cs="Times New Roman"/>
          <w:lang w:val="nl-NL"/>
        </w:rPr>
      </w:pPr>
      <w:r w:rsidRPr="00457BE9">
        <w:rPr>
          <w:rFonts w:eastAsia="Times New Roman"/>
          <w:sz w:val="20"/>
          <w:szCs w:val="20"/>
          <w:lang w:val="nl-NL"/>
        </w:rPr>
        <w:t>Om te scoren items: geen</w:t>
      </w:r>
    </w:p>
    <w:p w14:paraId="00AF68C2" w14:textId="45E098F2" w:rsidR="00457BE9" w:rsidRPr="00457BE9" w:rsidRDefault="00457BE9" w:rsidP="00457BE9">
      <w:pPr>
        <w:jc w:val="both"/>
        <w:rPr>
          <w:rFonts w:eastAsia="Calibri"/>
          <w:color w:val="000000"/>
          <w:sz w:val="20"/>
          <w:szCs w:val="20"/>
          <w:lang w:val="nl-NL"/>
        </w:rPr>
      </w:pPr>
    </w:p>
    <w:p w14:paraId="4C9E4C83" w14:textId="77777777" w:rsidR="00457BE9" w:rsidRDefault="00457BE9" w:rsidP="00F6124E">
      <w:pPr>
        <w:jc w:val="both"/>
        <w:rPr>
          <w:rFonts w:eastAsia="Calibri"/>
          <w:color w:val="000000"/>
          <w:sz w:val="20"/>
          <w:szCs w:val="20"/>
          <w:lang w:val="nl-NL"/>
        </w:rPr>
      </w:pPr>
    </w:p>
    <w:p w14:paraId="588D8182" w14:textId="77777777" w:rsidR="00457BE9" w:rsidRPr="00F6124E" w:rsidRDefault="00457BE9" w:rsidP="00F6124E">
      <w:pPr>
        <w:jc w:val="both"/>
        <w:rPr>
          <w:rFonts w:eastAsia="Calibri"/>
          <w:color w:val="000000"/>
          <w:sz w:val="20"/>
          <w:szCs w:val="20"/>
          <w:lang w:val="nl-NL"/>
        </w:rPr>
      </w:pPr>
    </w:p>
    <w:p w14:paraId="0333E7FA" w14:textId="77777777" w:rsidR="004E42BF" w:rsidRPr="004E42BF" w:rsidRDefault="004E42BF" w:rsidP="00B40BC7">
      <w:pPr>
        <w:rPr>
          <w:rFonts w:eastAsia="Calibri"/>
          <w:color w:val="000000"/>
          <w:sz w:val="22"/>
          <w:szCs w:val="22"/>
          <w:lang w:val="nl-NL"/>
        </w:rPr>
      </w:pPr>
    </w:p>
    <w:p w14:paraId="78AC6D3A" w14:textId="77777777" w:rsidR="00B40BC7" w:rsidRPr="004E42BF" w:rsidRDefault="00B40BC7" w:rsidP="00B40BC7">
      <w:pPr>
        <w:rPr>
          <w:rFonts w:eastAsia="Calibri"/>
          <w:color w:val="2F5496"/>
          <w:sz w:val="22"/>
          <w:szCs w:val="22"/>
          <w:lang w:val="nl-NL"/>
        </w:rPr>
      </w:pPr>
      <w:r w:rsidRPr="004E42BF">
        <w:rPr>
          <w:rFonts w:eastAsia="Calibri"/>
          <w:color w:val="2F5496"/>
          <w:sz w:val="22"/>
          <w:szCs w:val="22"/>
          <w:lang w:val="nl-NL"/>
        </w:rPr>
        <w:t xml:space="preserve">Missende waarden </w:t>
      </w:r>
    </w:p>
    <w:p w14:paraId="09E741E2"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 xml:space="preserve">Niet ingevulde items worden geïmputeerd met het gemiddelde van de overige items uit de relevante schaal. Maximaal missende items per schaal is 20%. Voor het berekenen van de verschillende schalen betekent dit het volgende: </w:t>
      </w:r>
    </w:p>
    <w:p w14:paraId="07D73FAA"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Totaal: 9 missende waarden toegestaan</w:t>
      </w:r>
    </w:p>
    <w:p w14:paraId="67B217F3"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Symptom</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5 missende waarden toegestaan</w:t>
      </w:r>
    </w:p>
    <w:p w14:paraId="364DB226"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Interpersonal</w:t>
      </w:r>
      <w:proofErr w:type="spellEnd"/>
      <w:r w:rsidRPr="00F6124E">
        <w:rPr>
          <w:rFonts w:eastAsia="Calibri"/>
          <w:color w:val="000000"/>
          <w:sz w:val="20"/>
          <w:szCs w:val="20"/>
          <w:lang w:val="nl-NL"/>
        </w:rPr>
        <w:t xml:space="preserve"> relations: 2 missende waarden toegestaan</w:t>
      </w:r>
    </w:p>
    <w:p w14:paraId="5DB832B8"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Social</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role</w:t>
      </w:r>
      <w:proofErr w:type="spellEnd"/>
      <w:r w:rsidRPr="00F6124E">
        <w:rPr>
          <w:rFonts w:eastAsia="Calibri"/>
          <w:color w:val="000000"/>
          <w:sz w:val="20"/>
          <w:szCs w:val="20"/>
          <w:lang w:val="nl-NL"/>
        </w:rPr>
        <w:t>: 1 missende waarde toegestaan</w:t>
      </w:r>
    </w:p>
    <w:p w14:paraId="1003E368" w14:textId="5B3E5C08" w:rsidR="00D32A2C" w:rsidRPr="004E42BF" w:rsidRDefault="00B40BC7" w:rsidP="00457BE9">
      <w:pPr>
        <w:jc w:val="both"/>
        <w:rPr>
          <w:color w:val="000000"/>
          <w:sz w:val="20"/>
          <w:szCs w:val="20"/>
          <w:lang w:val="nl-NL"/>
        </w:rPr>
      </w:pPr>
      <w:r w:rsidRPr="00F6124E">
        <w:rPr>
          <w:rFonts w:eastAsia="Calibri"/>
          <w:color w:val="000000"/>
          <w:sz w:val="20"/>
          <w:szCs w:val="20"/>
          <w:lang w:val="nl-NL"/>
        </w:rPr>
        <w:t>ASD:</w:t>
      </w:r>
      <w:r w:rsidR="00457BE9" w:rsidRPr="00457BE9">
        <w:rPr>
          <w:rFonts w:eastAsia="Times New Roman"/>
          <w:sz w:val="20"/>
          <w:szCs w:val="20"/>
          <w:lang w:val="nl-NL"/>
        </w:rPr>
        <w:t xml:space="preserve"> </w:t>
      </w:r>
      <w:del w:id="90" w:author="Gerard Flens" w:date="2022-01-18T08:48:00Z">
        <w:r w:rsidR="00457BE9" w:rsidRPr="00457BE9" w:rsidDel="00285115">
          <w:rPr>
            <w:rFonts w:eastAsia="Times New Roman"/>
            <w:sz w:val="20"/>
            <w:szCs w:val="20"/>
            <w:lang w:val="nl-NL"/>
          </w:rPr>
          <w:delText xml:space="preserve">als 20% het criterium is, dan zijn er </w:delText>
        </w:r>
      </w:del>
      <w:r w:rsidR="00457BE9" w:rsidRPr="00457BE9">
        <w:rPr>
          <w:rFonts w:eastAsia="Times New Roman"/>
          <w:sz w:val="20"/>
          <w:szCs w:val="20"/>
          <w:lang w:val="nl-NL"/>
        </w:rPr>
        <w:t>2 missende waarden toegestaan</w:t>
      </w:r>
      <w:del w:id="91" w:author="Gerard Flens" w:date="2022-01-18T08:48:00Z">
        <w:r w:rsidR="00457BE9" w:rsidRPr="00457BE9" w:rsidDel="00285115">
          <w:rPr>
            <w:rFonts w:eastAsia="Times New Roman"/>
            <w:sz w:val="20"/>
            <w:szCs w:val="20"/>
            <w:lang w:val="nl-NL"/>
          </w:rPr>
          <w:delText>.</w:delText>
        </w:r>
      </w:del>
      <w:r w:rsidR="00457BE9" w:rsidRPr="00457BE9">
        <w:rPr>
          <w:rFonts w:eastAsia="Times New Roman"/>
          <w:sz w:val="20"/>
          <w:szCs w:val="20"/>
          <w:lang w:val="nl-NL"/>
        </w:rPr>
        <w:t xml:space="preserve">  </w:t>
      </w:r>
    </w:p>
    <w:p w14:paraId="6D9351FD" w14:textId="4C1A0679"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8"/>
      <w:bookmarkEnd w:id="69"/>
    </w:p>
    <w:p w14:paraId="47BD461B" w14:textId="77777777" w:rsidR="00A9112F" w:rsidRPr="004E42BF" w:rsidRDefault="002C6131">
      <w:pPr>
        <w:pStyle w:val="Kop2"/>
        <w:numPr>
          <w:ilvl w:val="1"/>
          <w:numId w:val="1"/>
        </w:numPr>
        <w:rPr>
          <w:rFonts w:ascii="Arial" w:hAnsi="Arial" w:cs="Arial"/>
          <w:color w:val="004080"/>
          <w:lang w:val="nl-NL"/>
        </w:rPr>
      </w:pPr>
      <w:bookmarkStart w:id="92" w:name="_Toc92281470"/>
      <w:bookmarkStart w:id="93" w:name="INTERPRETATION"/>
      <w:bookmarkStart w:id="94" w:name="BKM_35F1F191_96F2_46A4_AB8B_09A24C6D3F99"/>
      <w:proofErr w:type="spellStart"/>
      <w:r w:rsidRPr="004E42BF">
        <w:rPr>
          <w:rFonts w:ascii="Arial" w:hAnsi="Arial" w:cs="Arial"/>
          <w:color w:val="004080"/>
          <w:lang w:val="nl-NL"/>
        </w:rPr>
        <w:t>Interpretation</w:t>
      </w:r>
      <w:bookmarkEnd w:id="92"/>
      <w:proofErr w:type="spellEnd"/>
    </w:p>
    <w:p w14:paraId="43374290" w14:textId="735E9970" w:rsidR="00A9112F" w:rsidRDefault="002C6131" w:rsidP="00F6124E">
      <w:pPr>
        <w:jc w:val="both"/>
        <w:rPr>
          <w:rFonts w:eastAsia="Calibri"/>
          <w:color w:val="000000"/>
          <w:sz w:val="20"/>
          <w:szCs w:val="20"/>
          <w:lang w:val="nl-NL"/>
        </w:rPr>
      </w:pPr>
      <w:r w:rsidRPr="00F6124E">
        <w:rPr>
          <w:rFonts w:eastAsia="Calibri"/>
          <w:color w:val="000000"/>
          <w:sz w:val="20"/>
          <w:szCs w:val="20"/>
          <w:lang w:val="nl-NL"/>
        </w:rPr>
        <w:t xml:space="preserve">De OQ45 bestaat uit de schalen symptomatische stress, interpersoonlijke relaties en sociale rol, daarbij is de Angst en Somatische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xml:space="preserve"> schaal toegevoegd.</w:t>
      </w:r>
      <w:del w:id="95" w:author="Gerard Flens" w:date="2022-01-18T09:06:00Z">
        <w:r w:rsidRPr="00F6124E" w:rsidDel="00E42DE5">
          <w:rPr>
            <w:rFonts w:eastAsia="Calibri"/>
            <w:color w:val="000000"/>
            <w:sz w:val="20"/>
            <w:szCs w:val="20"/>
            <w:lang w:val="nl-NL"/>
          </w:rPr>
          <w:delText xml:space="preserve"> </w:delText>
        </w:r>
        <w:commentRangeStart w:id="96"/>
        <w:r w:rsidRPr="00F6124E" w:rsidDel="00E42DE5">
          <w:rPr>
            <w:rFonts w:eastAsia="Calibri"/>
            <w:color w:val="000000"/>
            <w:sz w:val="20"/>
            <w:szCs w:val="20"/>
            <w:lang w:val="nl-NL"/>
          </w:rPr>
          <w:delText>De eerste wordt al gebruikt in het GGZ Dataportaal als meetinstrument voor symptomatisch herstel</w:delText>
        </w:r>
      </w:del>
      <w:r w:rsidRPr="00F6124E">
        <w:rPr>
          <w:rFonts w:eastAsia="Calibri"/>
          <w:color w:val="000000"/>
          <w:sz w:val="20"/>
          <w:szCs w:val="20"/>
          <w:lang w:val="nl-NL"/>
        </w:rPr>
        <w:t xml:space="preserve">. </w:t>
      </w:r>
      <w:commentRangeEnd w:id="96"/>
      <w:r w:rsidR="00E42DE5">
        <w:rPr>
          <w:rStyle w:val="Verwijzingopmerking"/>
        </w:rPr>
        <w:commentReference w:id="96"/>
      </w:r>
    </w:p>
    <w:p w14:paraId="4DCDCE28" w14:textId="726C8381" w:rsidR="000B0FA6" w:rsidRPr="00F6124E" w:rsidRDefault="000B0FA6" w:rsidP="000B0FA6">
      <w:pPr>
        <w:rPr>
          <w:color w:val="000000"/>
          <w:sz w:val="20"/>
          <w:szCs w:val="20"/>
          <w:lang w:val="nl-NL"/>
        </w:rPr>
      </w:pPr>
      <w:r>
        <w:rPr>
          <w:rFonts w:eastAsia="Calibri"/>
          <w:color w:val="000000"/>
          <w:sz w:val="20"/>
          <w:szCs w:val="20"/>
          <w:lang w:val="nl-NL"/>
        </w:rPr>
        <w:t>De m</w:t>
      </w:r>
      <w:r w:rsidRPr="00F6124E">
        <w:rPr>
          <w:rFonts w:eastAsia="Calibri"/>
          <w:color w:val="000000"/>
          <w:sz w:val="20"/>
          <w:szCs w:val="20"/>
          <w:lang w:val="nl-NL"/>
        </w:rPr>
        <w:t xml:space="preserve">eeste verandering (symptoomvermindering) </w:t>
      </w:r>
      <w:r>
        <w:rPr>
          <w:rFonts w:eastAsia="Calibri"/>
          <w:color w:val="000000"/>
          <w:sz w:val="20"/>
          <w:szCs w:val="20"/>
          <w:lang w:val="nl-NL"/>
        </w:rPr>
        <w:t xml:space="preserve">vindt </w:t>
      </w:r>
      <w:r w:rsidRPr="00F6124E">
        <w:rPr>
          <w:rFonts w:eastAsia="Calibri"/>
          <w:color w:val="000000"/>
          <w:sz w:val="20"/>
          <w:szCs w:val="20"/>
          <w:lang w:val="nl-NL"/>
        </w:rPr>
        <w:t xml:space="preserve">in </w:t>
      </w:r>
      <w:r>
        <w:rPr>
          <w:rFonts w:eastAsia="Calibri"/>
          <w:color w:val="000000"/>
          <w:sz w:val="20"/>
          <w:szCs w:val="20"/>
          <w:lang w:val="nl-NL"/>
        </w:rPr>
        <w:t xml:space="preserve">het </w:t>
      </w:r>
      <w:r w:rsidRPr="00F6124E">
        <w:rPr>
          <w:rFonts w:eastAsia="Calibri"/>
          <w:color w:val="000000"/>
          <w:sz w:val="20"/>
          <w:szCs w:val="20"/>
          <w:lang w:val="nl-NL"/>
        </w:rPr>
        <w:t>begin</w:t>
      </w:r>
      <w:r>
        <w:rPr>
          <w:rFonts w:eastAsia="Calibri"/>
          <w:color w:val="000000"/>
          <w:sz w:val="20"/>
          <w:szCs w:val="20"/>
          <w:lang w:val="nl-NL"/>
        </w:rPr>
        <w:t xml:space="preserve"> plaats. </w:t>
      </w:r>
      <w:r w:rsidRPr="00F6124E">
        <w:rPr>
          <w:rFonts w:eastAsia="Calibri"/>
          <w:color w:val="000000"/>
          <w:sz w:val="20"/>
          <w:szCs w:val="20"/>
          <w:lang w:val="nl-NL"/>
        </w:rPr>
        <w:t xml:space="preserve">Hoe vaker </w:t>
      </w:r>
      <w:r>
        <w:rPr>
          <w:rFonts w:eastAsia="Calibri"/>
          <w:color w:val="000000"/>
          <w:sz w:val="20"/>
          <w:szCs w:val="20"/>
          <w:lang w:val="nl-NL"/>
        </w:rPr>
        <w:t>wordt ge</w:t>
      </w:r>
      <w:r w:rsidRPr="00F6124E">
        <w:rPr>
          <w:rFonts w:eastAsia="Calibri"/>
          <w:color w:val="000000"/>
          <w:sz w:val="20"/>
          <w:szCs w:val="20"/>
          <w:lang w:val="nl-NL"/>
        </w:rPr>
        <w:t>meten hoe minder ruis</w:t>
      </w:r>
      <w:r>
        <w:rPr>
          <w:rFonts w:eastAsia="Calibri"/>
          <w:color w:val="000000"/>
          <w:sz w:val="20"/>
          <w:szCs w:val="20"/>
          <w:lang w:val="nl-NL"/>
        </w:rPr>
        <w:t xml:space="preserve"> optreedt. </w:t>
      </w:r>
      <w:commentRangeStart w:id="97"/>
      <w:r>
        <w:rPr>
          <w:rFonts w:eastAsia="Calibri"/>
          <w:color w:val="000000"/>
          <w:sz w:val="20"/>
          <w:szCs w:val="20"/>
          <w:lang w:val="nl-NL"/>
        </w:rPr>
        <w:t>Er zijn</w:t>
      </w:r>
      <w:r w:rsidRPr="00F6124E">
        <w:rPr>
          <w:rFonts w:eastAsia="Calibri"/>
          <w:color w:val="000000"/>
          <w:sz w:val="20"/>
          <w:szCs w:val="20"/>
          <w:lang w:val="nl-NL"/>
        </w:rPr>
        <w:t xml:space="preserve"> minimaal drie metingen nodig</w:t>
      </w:r>
      <w:r>
        <w:rPr>
          <w:rFonts w:eastAsia="Calibri"/>
          <w:color w:val="000000"/>
          <w:sz w:val="20"/>
          <w:szCs w:val="20"/>
          <w:lang w:val="nl-NL"/>
        </w:rPr>
        <w:t xml:space="preserve"> om de uitslagen te interpreteren.</w:t>
      </w:r>
      <w:commentRangeEnd w:id="97"/>
      <w:r w:rsidR="00DE4FF3">
        <w:rPr>
          <w:rStyle w:val="Verwijzingopmerking"/>
        </w:rPr>
        <w:commentReference w:id="97"/>
      </w:r>
    </w:p>
    <w:p w14:paraId="6E69A2AE" w14:textId="77777777" w:rsidR="000B0FA6" w:rsidRPr="00F6124E" w:rsidRDefault="000B0FA6" w:rsidP="00F6124E">
      <w:pPr>
        <w:jc w:val="both"/>
        <w:rPr>
          <w:rFonts w:eastAsia="Calibri"/>
          <w:color w:val="000000"/>
          <w:sz w:val="20"/>
          <w:szCs w:val="20"/>
          <w:lang w:val="nl-NL"/>
        </w:rPr>
      </w:pPr>
    </w:p>
    <w:p w14:paraId="56C93847" w14:textId="1183E46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93"/>
      <w:bookmarkEnd w:id="94"/>
    </w:p>
    <w:p w14:paraId="0080E7EB" w14:textId="77777777" w:rsidR="00A9112F" w:rsidRPr="004E42BF" w:rsidRDefault="00A9112F">
      <w:pPr>
        <w:rPr>
          <w:color w:val="000000"/>
          <w:sz w:val="22"/>
          <w:szCs w:val="22"/>
          <w:lang w:val="nl-NL"/>
        </w:rPr>
      </w:pPr>
    </w:p>
    <w:p w14:paraId="6C4DD9F7" w14:textId="77777777" w:rsidR="00A9112F" w:rsidRPr="004E42BF" w:rsidRDefault="002C6131">
      <w:pPr>
        <w:pStyle w:val="Kop2"/>
        <w:numPr>
          <w:ilvl w:val="1"/>
          <w:numId w:val="1"/>
        </w:numPr>
        <w:rPr>
          <w:rFonts w:ascii="Arial" w:hAnsi="Arial" w:cs="Arial"/>
          <w:color w:val="004080"/>
          <w:lang w:val="nl-NL"/>
        </w:rPr>
      </w:pPr>
      <w:bookmarkStart w:id="98" w:name="_Toc92281471"/>
      <w:bookmarkStart w:id="99" w:name="CARE_PROCESS"/>
      <w:bookmarkStart w:id="100" w:name="BKM_095CA5A8_C763_40B5_B818_C42C226009F0"/>
      <w:r w:rsidRPr="004E42BF">
        <w:rPr>
          <w:rFonts w:ascii="Arial" w:hAnsi="Arial" w:cs="Arial"/>
          <w:color w:val="004080"/>
          <w:lang w:val="nl-NL"/>
        </w:rPr>
        <w:t xml:space="preserve">Care </w:t>
      </w:r>
      <w:proofErr w:type="spellStart"/>
      <w:r w:rsidRPr="004E42BF">
        <w:rPr>
          <w:rFonts w:ascii="Arial" w:hAnsi="Arial" w:cs="Arial"/>
          <w:color w:val="004080"/>
          <w:lang w:val="nl-NL"/>
        </w:rPr>
        <w:t>Process</w:t>
      </w:r>
      <w:bookmarkEnd w:id="98"/>
      <w:proofErr w:type="spellEnd"/>
    </w:p>
    <w:p w14:paraId="01AFD065" w14:textId="2C96ABA9" w:rsidR="00A9112F" w:rsidRPr="004E42BF" w:rsidRDefault="002C6131" w:rsidP="00EA4ED7">
      <w:pPr>
        <w:jc w:val="both"/>
        <w:rPr>
          <w:color w:val="000000"/>
          <w:sz w:val="20"/>
          <w:szCs w:val="20"/>
          <w:lang w:val="nl-NL"/>
        </w:rPr>
      </w:pPr>
      <w:commentRangeStart w:id="101"/>
      <w:r w:rsidRPr="004E42BF">
        <w:rPr>
          <w:rFonts w:eastAsia="Calibri"/>
          <w:color w:val="000000"/>
          <w:sz w:val="20"/>
          <w:szCs w:val="20"/>
          <w:lang w:val="nl-NL"/>
        </w:rPr>
        <w:t xml:space="preserve">De </w:t>
      </w:r>
      <w:proofErr w:type="spellStart"/>
      <w:r w:rsidRPr="004E42BF">
        <w:rPr>
          <w:rFonts w:eastAsia="Calibri"/>
          <w:color w:val="000000"/>
          <w:sz w:val="20"/>
          <w:szCs w:val="20"/>
          <w:lang w:val="nl-NL"/>
        </w:rPr>
        <w:t>Outcome</w:t>
      </w:r>
      <w:proofErr w:type="spellEnd"/>
      <w:r w:rsidRPr="004E42BF">
        <w:rPr>
          <w:rFonts w:eastAsia="Calibri"/>
          <w:color w:val="000000"/>
          <w:sz w:val="20"/>
          <w:szCs w:val="20"/>
          <w:lang w:val="nl-NL"/>
        </w:rPr>
        <w:t xml:space="preserve"> Questionnaire (OQ45) meet behandelresultaten in de psychiatrie en de psychotherapie. Met deze vragenlijst (45 vragen) worden behandelresultaten gemeten.   </w:t>
      </w:r>
      <w:commentRangeEnd w:id="101"/>
      <w:r w:rsidR="008B4182">
        <w:rPr>
          <w:rStyle w:val="Verwijzingopmerking"/>
        </w:rPr>
        <w:commentReference w:id="101"/>
      </w:r>
    </w:p>
    <w:p w14:paraId="50DA74DA" w14:textId="77777777" w:rsidR="00A9112F" w:rsidRPr="004E42BF" w:rsidRDefault="00A9112F" w:rsidP="00EA4ED7">
      <w:pPr>
        <w:jc w:val="both"/>
        <w:rPr>
          <w:color w:val="000000"/>
          <w:sz w:val="20"/>
          <w:szCs w:val="20"/>
          <w:lang w:val="nl-NL"/>
        </w:rPr>
      </w:pPr>
    </w:p>
    <w:bookmarkEnd w:id="99"/>
    <w:bookmarkEnd w:id="100"/>
    <w:p w14:paraId="0DBAAD36" w14:textId="77777777" w:rsidR="00A9112F" w:rsidRPr="004E42BF" w:rsidRDefault="00A9112F">
      <w:pPr>
        <w:rPr>
          <w:color w:val="000000"/>
          <w:sz w:val="22"/>
          <w:szCs w:val="22"/>
          <w:lang w:val="nl-NL"/>
        </w:rPr>
      </w:pPr>
    </w:p>
    <w:p w14:paraId="4D93B27B" w14:textId="77777777" w:rsidR="00A9112F" w:rsidRPr="004E42BF" w:rsidRDefault="002C6131">
      <w:pPr>
        <w:pStyle w:val="Kop2"/>
        <w:numPr>
          <w:ilvl w:val="1"/>
          <w:numId w:val="1"/>
        </w:numPr>
        <w:rPr>
          <w:rFonts w:ascii="Arial" w:hAnsi="Arial" w:cs="Arial"/>
          <w:color w:val="004080"/>
          <w:lang w:val="nl-NL"/>
        </w:rPr>
      </w:pPr>
      <w:bookmarkStart w:id="102" w:name="_Toc92281472"/>
      <w:bookmarkStart w:id="103" w:name="EXAMPLE_OF_THE_INSTRUMENT"/>
      <w:bookmarkStart w:id="104" w:name="BKM_003F4CCB_203B_4C3D_8774_919097865937"/>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of </w:t>
      </w:r>
      <w:proofErr w:type="spellStart"/>
      <w:r w:rsidRPr="004E42BF">
        <w:rPr>
          <w:rFonts w:ascii="Arial" w:hAnsi="Arial" w:cs="Arial"/>
          <w:color w:val="004080"/>
          <w:lang w:val="nl-NL"/>
        </w:rPr>
        <w:t>the</w:t>
      </w:r>
      <w:proofErr w:type="spellEnd"/>
      <w:r w:rsidRPr="004E42BF">
        <w:rPr>
          <w:rFonts w:ascii="Arial" w:hAnsi="Arial" w:cs="Arial"/>
          <w:color w:val="004080"/>
          <w:lang w:val="nl-NL"/>
        </w:rPr>
        <w:t xml:space="preserve"> Instrument</w:t>
      </w:r>
      <w:bookmarkEnd w:id="102"/>
    </w:p>
    <w:p w14:paraId="04841782" w14:textId="77777777" w:rsidR="00D32A2C" w:rsidRPr="004E42BF" w:rsidRDefault="00D32A2C" w:rsidP="00D32A2C">
      <w:pPr>
        <w:rPr>
          <w:color w:val="000000"/>
          <w:sz w:val="22"/>
          <w:szCs w:val="22"/>
          <w:lang w:val="nl-NL"/>
        </w:rPr>
      </w:pPr>
    </w:p>
    <w:p w14:paraId="753B3D1F" w14:textId="53956432" w:rsidR="00D32A2C" w:rsidRDefault="00D32A2C" w:rsidP="00D32A2C">
      <w:pPr>
        <w:rPr>
          <w:rFonts w:eastAsia="Calibri"/>
          <w:color w:val="000000"/>
          <w:sz w:val="20"/>
          <w:szCs w:val="20"/>
          <w:lang w:val="nl-NL"/>
        </w:rPr>
      </w:pPr>
      <w:r w:rsidRPr="00F6124E">
        <w:rPr>
          <w:rFonts w:eastAsia="Calibri"/>
          <w:color w:val="000000"/>
          <w:sz w:val="20"/>
          <w:szCs w:val="20"/>
          <w:lang w:val="nl-NL"/>
        </w:rPr>
        <w:t xml:space="preserve">1. SD-schaal: Algemene psychische </w:t>
      </w:r>
      <w:r w:rsidR="00CA6F68" w:rsidRPr="00F6124E">
        <w:rPr>
          <w:rFonts w:eastAsia="Calibri"/>
          <w:color w:val="000000"/>
          <w:sz w:val="20"/>
          <w:szCs w:val="20"/>
          <w:lang w:val="nl-NL"/>
        </w:rPr>
        <w:t>klachten (</w:t>
      </w:r>
      <w:r w:rsidRPr="00F6124E">
        <w:rPr>
          <w:rFonts w:eastAsia="Calibri"/>
          <w:color w:val="000000"/>
          <w:sz w:val="20"/>
          <w:szCs w:val="20"/>
          <w:lang w:val="nl-NL"/>
        </w:rPr>
        <w:t>incl. middelenmisbruik, suïcidaliteit, angst/psychosomatische klachten, stemming, zelfbeeld)</w:t>
      </w:r>
      <w:r w:rsidR="00457BE9">
        <w:rPr>
          <w:rFonts w:eastAsia="Calibri"/>
          <w:color w:val="000000"/>
          <w:sz w:val="20"/>
          <w:szCs w:val="20"/>
          <w:lang w:val="nl-NL"/>
        </w:rPr>
        <w:t>.</w:t>
      </w:r>
    </w:p>
    <w:p w14:paraId="2531A975" w14:textId="15B48A31" w:rsidR="00457BE9" w:rsidRDefault="00457BE9" w:rsidP="00D32A2C">
      <w:pPr>
        <w:rPr>
          <w:color w:val="000000"/>
          <w:sz w:val="20"/>
          <w:szCs w:val="20"/>
          <w:lang w:val="nl-NL"/>
        </w:rPr>
      </w:pPr>
    </w:p>
    <w:tbl>
      <w:tblPr>
        <w:tblStyle w:val="Tabelrasterlicht"/>
        <w:tblW w:w="6857" w:type="dxa"/>
        <w:tblLayout w:type="fixed"/>
        <w:tblLook w:val="04A0" w:firstRow="1" w:lastRow="0" w:firstColumn="1" w:lastColumn="0" w:noHBand="0" w:noVBand="1"/>
      </w:tblPr>
      <w:tblGrid>
        <w:gridCol w:w="6857"/>
      </w:tblGrid>
      <w:tr w:rsidR="00457BE9" w:rsidRPr="004632AF" w14:paraId="1F86653A" w14:textId="77777777" w:rsidTr="00457BE9">
        <w:trPr>
          <w:trHeight w:val="271"/>
        </w:trPr>
        <w:tc>
          <w:tcPr>
            <w:tcW w:w="5650" w:type="dxa"/>
          </w:tcPr>
          <w:p w14:paraId="348CFB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457BE9" w:rsidRPr="00E11FFF" w14:paraId="77253BDE" w14:textId="77777777" w:rsidTr="00457BE9">
        <w:trPr>
          <w:trHeight w:val="325"/>
        </w:trPr>
        <w:tc>
          <w:tcPr>
            <w:tcW w:w="5650" w:type="dxa"/>
          </w:tcPr>
          <w:p w14:paraId="01E6325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nergens in geïnteresseerd</w:t>
            </w:r>
          </w:p>
        </w:tc>
      </w:tr>
      <w:tr w:rsidR="00457BE9" w:rsidRPr="00E11FFF" w14:paraId="655D6C33" w14:textId="77777777" w:rsidTr="00457BE9">
        <w:trPr>
          <w:trHeight w:val="209"/>
        </w:trPr>
        <w:tc>
          <w:tcPr>
            <w:tcW w:w="5650" w:type="dxa"/>
          </w:tcPr>
          <w:p w14:paraId="6A76A9CF"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457BE9" w:rsidRPr="004632AF" w14:paraId="202E1020" w14:textId="77777777" w:rsidTr="00457BE9">
        <w:trPr>
          <w:trHeight w:val="209"/>
        </w:trPr>
        <w:tc>
          <w:tcPr>
            <w:tcW w:w="5650" w:type="dxa"/>
          </w:tcPr>
          <w:p w14:paraId="4C0CBFF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geïrriteerd</w:t>
            </w:r>
          </w:p>
        </w:tc>
      </w:tr>
      <w:tr w:rsidR="00457BE9" w:rsidRPr="00E11FFF" w14:paraId="3EDBCEA5" w14:textId="77777777" w:rsidTr="00457BE9">
        <w:trPr>
          <w:trHeight w:val="209"/>
        </w:trPr>
        <w:tc>
          <w:tcPr>
            <w:tcW w:w="5650" w:type="dxa"/>
          </w:tcPr>
          <w:p w14:paraId="222D4C7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457BE9" w:rsidRPr="004632AF" w14:paraId="5DDB2002" w14:textId="77777777" w:rsidTr="00457BE9">
        <w:trPr>
          <w:trHeight w:val="209"/>
        </w:trPr>
        <w:tc>
          <w:tcPr>
            <w:tcW w:w="5650" w:type="dxa"/>
          </w:tcPr>
          <w:p w14:paraId="1193601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457BE9" w:rsidRPr="004632AF" w14:paraId="3F16225A" w14:textId="77777777" w:rsidTr="00457BE9">
        <w:trPr>
          <w:trHeight w:val="209"/>
        </w:trPr>
        <w:tc>
          <w:tcPr>
            <w:tcW w:w="5650" w:type="dxa"/>
          </w:tcPr>
          <w:p w14:paraId="3A67E7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457BE9" w:rsidRPr="00E11FFF" w14:paraId="16EC0C3C" w14:textId="77777777" w:rsidTr="00457BE9">
        <w:trPr>
          <w:trHeight w:val="209"/>
        </w:trPr>
        <w:tc>
          <w:tcPr>
            <w:tcW w:w="5650" w:type="dxa"/>
          </w:tcPr>
          <w:p w14:paraId="4F309C6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457BE9" w:rsidRPr="00E11FFF" w14:paraId="61C66FBB" w14:textId="77777777" w:rsidTr="00457BE9">
        <w:trPr>
          <w:trHeight w:val="209"/>
        </w:trPr>
        <w:tc>
          <w:tcPr>
            <w:tcW w:w="5650" w:type="dxa"/>
          </w:tcPr>
          <w:p w14:paraId="789E08D9"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457BE9" w:rsidRPr="00E11FFF" w14:paraId="21C091E0" w14:textId="77777777" w:rsidTr="00457BE9">
        <w:trPr>
          <w:trHeight w:val="209"/>
        </w:trPr>
        <w:tc>
          <w:tcPr>
            <w:tcW w:w="5650" w:type="dxa"/>
          </w:tcPr>
          <w:p w14:paraId="14B93F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457BE9" w:rsidRPr="00E11FFF" w14:paraId="38BC8B88" w14:textId="77777777" w:rsidTr="00457BE9">
        <w:trPr>
          <w:trHeight w:val="209"/>
        </w:trPr>
        <w:tc>
          <w:tcPr>
            <w:tcW w:w="5650" w:type="dxa"/>
          </w:tcPr>
          <w:p w14:paraId="73A915F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457BE9" w:rsidRPr="00E11FFF" w14:paraId="59C94697" w14:textId="77777777" w:rsidTr="00457BE9">
        <w:trPr>
          <w:trHeight w:val="209"/>
        </w:trPr>
        <w:tc>
          <w:tcPr>
            <w:tcW w:w="5650" w:type="dxa"/>
          </w:tcPr>
          <w:p w14:paraId="3441C2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457BE9" w:rsidRPr="004632AF" w14:paraId="0F15ECBC" w14:textId="77777777" w:rsidTr="00457BE9">
        <w:trPr>
          <w:trHeight w:val="209"/>
        </w:trPr>
        <w:tc>
          <w:tcPr>
            <w:tcW w:w="5650" w:type="dxa"/>
          </w:tcPr>
          <w:p w14:paraId="19A5F788"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457BE9" w:rsidRPr="00E11FFF" w14:paraId="23F1DF3A" w14:textId="77777777" w:rsidTr="00457BE9">
        <w:trPr>
          <w:trHeight w:val="209"/>
        </w:trPr>
        <w:tc>
          <w:tcPr>
            <w:tcW w:w="5650" w:type="dxa"/>
          </w:tcPr>
          <w:p w14:paraId="572790F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457BE9" w:rsidRPr="00E11FFF" w14:paraId="4CEAD945" w14:textId="77777777" w:rsidTr="00457BE9">
        <w:trPr>
          <w:trHeight w:val="209"/>
        </w:trPr>
        <w:tc>
          <w:tcPr>
            <w:tcW w:w="5650" w:type="dxa"/>
          </w:tcPr>
          <w:p w14:paraId="110D791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457BE9" w:rsidRPr="00E11FFF" w14:paraId="107AF0C9" w14:textId="77777777" w:rsidTr="00457BE9">
        <w:trPr>
          <w:trHeight w:val="209"/>
        </w:trPr>
        <w:tc>
          <w:tcPr>
            <w:tcW w:w="5650" w:type="dxa"/>
          </w:tcPr>
          <w:p w14:paraId="689E003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457BE9" w:rsidRPr="00E11FFF" w14:paraId="1970C9B9" w14:textId="77777777" w:rsidTr="00457BE9">
        <w:trPr>
          <w:trHeight w:val="209"/>
        </w:trPr>
        <w:tc>
          <w:tcPr>
            <w:tcW w:w="5650" w:type="dxa"/>
          </w:tcPr>
          <w:p w14:paraId="577408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457BE9" w:rsidRPr="00E11FFF" w14:paraId="3151EFE6" w14:textId="77777777" w:rsidTr="00457BE9">
        <w:trPr>
          <w:trHeight w:val="209"/>
        </w:trPr>
        <w:tc>
          <w:tcPr>
            <w:tcW w:w="5650" w:type="dxa"/>
          </w:tcPr>
          <w:p w14:paraId="16F78910"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Ik heb het gevoel dat er iets ergs gaat gebeuren</w:t>
            </w:r>
          </w:p>
        </w:tc>
      </w:tr>
      <w:tr w:rsidR="00457BE9" w:rsidRPr="004632AF" w14:paraId="0611EB49" w14:textId="77777777" w:rsidTr="00457BE9">
        <w:trPr>
          <w:trHeight w:val="209"/>
        </w:trPr>
        <w:tc>
          <w:tcPr>
            <w:tcW w:w="5650" w:type="dxa"/>
          </w:tcPr>
          <w:p w14:paraId="2F6D102A"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457BE9" w:rsidRPr="00E11FFF" w14:paraId="488042D3" w14:textId="77777777" w:rsidTr="00457BE9">
        <w:trPr>
          <w:trHeight w:val="209"/>
        </w:trPr>
        <w:tc>
          <w:tcPr>
            <w:tcW w:w="5650" w:type="dxa"/>
          </w:tcPr>
          <w:p w14:paraId="787C02B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457BE9" w:rsidRPr="004632AF" w14:paraId="71F20182" w14:textId="77777777" w:rsidTr="00457BE9">
        <w:trPr>
          <w:trHeight w:val="209"/>
        </w:trPr>
        <w:tc>
          <w:tcPr>
            <w:tcW w:w="5650" w:type="dxa"/>
          </w:tcPr>
          <w:p w14:paraId="7B9082A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457BE9" w:rsidRPr="00E11FFF" w14:paraId="27B553AD" w14:textId="77777777" w:rsidTr="00457BE9">
        <w:trPr>
          <w:trHeight w:val="209"/>
        </w:trPr>
        <w:tc>
          <w:tcPr>
            <w:tcW w:w="5650" w:type="dxa"/>
          </w:tcPr>
          <w:p w14:paraId="6C30D056"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457BE9" w:rsidRPr="00E11FFF" w14:paraId="30F8D99D" w14:textId="77777777" w:rsidTr="00457BE9">
        <w:trPr>
          <w:trHeight w:val="209"/>
        </w:trPr>
        <w:tc>
          <w:tcPr>
            <w:tcW w:w="5650" w:type="dxa"/>
          </w:tcPr>
          <w:p w14:paraId="7257E4F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457BE9" w:rsidRPr="004632AF" w14:paraId="6D17C841" w14:textId="77777777" w:rsidTr="00457BE9">
        <w:trPr>
          <w:trHeight w:val="209"/>
        </w:trPr>
        <w:tc>
          <w:tcPr>
            <w:tcW w:w="5650" w:type="dxa"/>
          </w:tcPr>
          <w:p w14:paraId="55C120E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457BE9" w:rsidRPr="004632AF" w14:paraId="41329047" w14:textId="77777777" w:rsidTr="00457BE9">
        <w:trPr>
          <w:trHeight w:val="209"/>
        </w:trPr>
        <w:tc>
          <w:tcPr>
            <w:tcW w:w="5650" w:type="dxa"/>
          </w:tcPr>
          <w:p w14:paraId="446A68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4A262602" w14:textId="77777777" w:rsidR="00457BE9" w:rsidRPr="00F6124E" w:rsidRDefault="00457BE9" w:rsidP="00D32A2C">
      <w:pPr>
        <w:rPr>
          <w:color w:val="000000"/>
          <w:sz w:val="20"/>
          <w:szCs w:val="20"/>
          <w:lang w:val="nl-NL"/>
        </w:rPr>
      </w:pPr>
    </w:p>
    <w:p w14:paraId="58A2E7A3" w14:textId="77777777" w:rsidR="00D32A2C" w:rsidRPr="00F6124E" w:rsidRDefault="00D32A2C" w:rsidP="00D32A2C">
      <w:pPr>
        <w:rPr>
          <w:color w:val="000000"/>
          <w:sz w:val="20"/>
          <w:szCs w:val="20"/>
          <w:lang w:val="nl-NL"/>
        </w:rPr>
      </w:pPr>
    </w:p>
    <w:p w14:paraId="7C9D2E74" w14:textId="287B0DCE" w:rsidR="00D32A2C" w:rsidRPr="00F6124E" w:rsidRDefault="00457BE9" w:rsidP="00D32A2C">
      <w:pPr>
        <w:rPr>
          <w:color w:val="000000"/>
          <w:sz w:val="20"/>
          <w:szCs w:val="20"/>
          <w:lang w:val="nl-NL"/>
        </w:rPr>
      </w:pPr>
      <w:r>
        <w:rPr>
          <w:rFonts w:eastAsia="Calibri"/>
          <w:color w:val="000000"/>
          <w:sz w:val="20"/>
          <w:szCs w:val="20"/>
          <w:lang w:val="nl-NL"/>
        </w:rPr>
        <w:t xml:space="preserve">Specifiek voor </w:t>
      </w:r>
      <w:r w:rsidR="00D32A2C" w:rsidRPr="00F6124E">
        <w:rPr>
          <w:rFonts w:eastAsia="Calibri"/>
          <w:color w:val="000000"/>
          <w:sz w:val="20"/>
          <w:szCs w:val="20"/>
          <w:lang w:val="nl-NL"/>
        </w:rPr>
        <w:t>Middelen/suïcidaliteit</w:t>
      </w:r>
      <w:r>
        <w:rPr>
          <w:rFonts w:eastAsia="Calibri"/>
          <w:color w:val="000000"/>
          <w:sz w:val="20"/>
          <w:szCs w:val="20"/>
          <w:lang w:val="nl-NL"/>
        </w:rPr>
        <w:t xml:space="preserve"> zijn de volgende vragen</w:t>
      </w:r>
      <w:r w:rsidR="00D32A2C" w:rsidRPr="00F6124E">
        <w:rPr>
          <w:rFonts w:eastAsia="Calibri"/>
          <w:color w:val="000000"/>
          <w:sz w:val="20"/>
          <w:szCs w:val="20"/>
          <w:lang w:val="nl-NL"/>
        </w:rPr>
        <w:t>:</w:t>
      </w:r>
    </w:p>
    <w:p w14:paraId="350C1AF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denk erover een eind aan mijn leven te maken</w:t>
      </w:r>
    </w:p>
    <w:p w14:paraId="2C73554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Na zwaar gedronken te hebben, moet ik de volgende morgen weer drinken om op gang te komen (N.v.t.: nooit)</w:t>
      </w:r>
    </w:p>
    <w:p w14:paraId="52F24032" w14:textId="2D5671ED" w:rsidR="00D32A2C" w:rsidRDefault="00D32A2C" w:rsidP="00D32A2C">
      <w:pPr>
        <w:rPr>
          <w:color w:val="000000"/>
          <w:sz w:val="20"/>
          <w:szCs w:val="20"/>
          <w:lang w:val="nl-NL"/>
        </w:rPr>
      </w:pPr>
    </w:p>
    <w:p w14:paraId="3A4EBD68" w14:textId="47C3F86C" w:rsidR="00457BE9" w:rsidRDefault="00457BE9">
      <w:pPr>
        <w:rPr>
          <w:rFonts w:eastAsia="Calibri"/>
          <w:color w:val="000000"/>
          <w:sz w:val="20"/>
          <w:szCs w:val="20"/>
          <w:lang w:val="nl-NL"/>
        </w:rPr>
      </w:pPr>
    </w:p>
    <w:p w14:paraId="3295A8DD" w14:textId="7E88BA7F" w:rsidR="00D32A2C" w:rsidRPr="00F6124E" w:rsidRDefault="00BC5016" w:rsidP="00D32A2C">
      <w:pPr>
        <w:rPr>
          <w:color w:val="000000"/>
          <w:sz w:val="20"/>
          <w:szCs w:val="20"/>
          <w:lang w:val="nl-NL"/>
        </w:rPr>
      </w:pPr>
      <w:ins w:id="105" w:author="Gerard Flens" w:date="2022-01-18T08:51:00Z">
        <w:r>
          <w:rPr>
            <w:rFonts w:eastAsia="Calibri"/>
            <w:color w:val="000000"/>
            <w:sz w:val="20"/>
            <w:szCs w:val="20"/>
            <w:lang w:val="nl-NL"/>
          </w:rPr>
          <w:t xml:space="preserve">4. </w:t>
        </w:r>
      </w:ins>
      <w:r w:rsidR="00D32A2C" w:rsidRPr="00F6124E">
        <w:rPr>
          <w:rFonts w:eastAsia="Calibri"/>
          <w:color w:val="000000"/>
          <w:sz w:val="20"/>
          <w:szCs w:val="20"/>
          <w:lang w:val="nl-NL"/>
        </w:rPr>
        <w:t>ASD: angst/</w:t>
      </w:r>
      <w:commentRangeStart w:id="106"/>
      <w:r w:rsidR="00D32A2C" w:rsidRPr="00F6124E">
        <w:rPr>
          <w:rFonts w:eastAsia="Calibri"/>
          <w:color w:val="000000"/>
          <w:sz w:val="20"/>
          <w:szCs w:val="20"/>
          <w:lang w:val="nl-NL"/>
        </w:rPr>
        <w:t>psychosomatiek</w:t>
      </w:r>
      <w:commentRangeEnd w:id="106"/>
      <w:r w:rsidR="004B544B">
        <w:rPr>
          <w:rStyle w:val="Verwijzingopmerking"/>
        </w:rPr>
        <w:commentReference w:id="106"/>
      </w:r>
      <w:r w:rsidR="00D32A2C" w:rsidRPr="00F6124E">
        <w:rPr>
          <w:rFonts w:eastAsia="Calibri"/>
          <w:color w:val="000000"/>
          <w:sz w:val="20"/>
          <w:szCs w:val="20"/>
          <w:lang w:val="nl-NL"/>
        </w:rPr>
        <w:t>:</w:t>
      </w:r>
    </w:p>
    <w:p w14:paraId="327BF2F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word gauw moe</w:t>
      </w:r>
    </w:p>
    <w:p w14:paraId="5823B40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zwak</w:t>
      </w:r>
    </w:p>
    <w:p w14:paraId="6CBF793D"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angstig</w:t>
      </w:r>
    </w:p>
    <w:p w14:paraId="089B188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Er komen verontrustende gedachten in mij op die ik niet kwijt kan raken</w:t>
      </w:r>
    </w:p>
    <w:p w14:paraId="410937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last van mijn maag</w:t>
      </w:r>
    </w:p>
    <w:p w14:paraId="19B19319" w14:textId="77777777" w:rsidR="00D32A2C" w:rsidRPr="00F6124E" w:rsidRDefault="00D32A2C" w:rsidP="00D32A2C">
      <w:pPr>
        <w:rPr>
          <w:color w:val="000000"/>
          <w:sz w:val="20"/>
          <w:szCs w:val="20"/>
          <w:lang w:val="nl-NL"/>
        </w:rPr>
      </w:pPr>
      <w:r w:rsidRPr="00F6124E">
        <w:rPr>
          <w:rFonts w:eastAsia="Calibri"/>
          <w:color w:val="000000"/>
          <w:sz w:val="20"/>
          <w:szCs w:val="20"/>
          <w:lang w:val="nl-NL"/>
        </w:rPr>
        <w:t>Mijn hart bonst te veel</w:t>
      </w:r>
    </w:p>
    <w:p w14:paraId="4C64F03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er iets ergs gaat gebeuren</w:t>
      </w:r>
    </w:p>
    <w:p w14:paraId="575F2D9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spierpijn</w:t>
      </w:r>
    </w:p>
    <w:p w14:paraId="7963DC21" w14:textId="793EAB51" w:rsidR="00D32A2C" w:rsidRPr="00F6124E" w:rsidRDefault="00D32A2C" w:rsidP="00D32A2C">
      <w:pPr>
        <w:rPr>
          <w:color w:val="000000"/>
          <w:sz w:val="20"/>
          <w:szCs w:val="20"/>
          <w:lang w:val="nl-NL"/>
        </w:rPr>
      </w:pPr>
      <w:r w:rsidRPr="00F6124E">
        <w:rPr>
          <w:rFonts w:eastAsia="Calibri"/>
          <w:color w:val="000000"/>
          <w:sz w:val="20"/>
          <w:szCs w:val="20"/>
          <w:lang w:val="nl-NL"/>
        </w:rPr>
        <w:t xml:space="preserve">Ik ben bang voor open ruimten, autorijden, of in de </w:t>
      </w:r>
      <w:r w:rsidR="00CA6F68" w:rsidRPr="00F6124E">
        <w:rPr>
          <w:rFonts w:eastAsia="Calibri"/>
          <w:color w:val="000000"/>
          <w:sz w:val="20"/>
          <w:szCs w:val="20"/>
          <w:lang w:val="nl-NL"/>
        </w:rPr>
        <w:t>bus, trein</w:t>
      </w:r>
      <w:r w:rsidRPr="00F6124E">
        <w:rPr>
          <w:rFonts w:eastAsia="Calibri"/>
          <w:color w:val="000000"/>
          <w:sz w:val="20"/>
          <w:szCs w:val="20"/>
          <w:lang w:val="nl-NL"/>
        </w:rPr>
        <w:t>, etc. rijden</w:t>
      </w:r>
    </w:p>
    <w:p w14:paraId="0700D0A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nerveus</w:t>
      </w:r>
    </w:p>
    <w:p w14:paraId="45508708"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kan moeilijk in slaap vallen of doorslapen</w:t>
      </w:r>
    </w:p>
    <w:p w14:paraId="3D590F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lijd aan hoofdpijn</w:t>
      </w:r>
    </w:p>
    <w:p w14:paraId="1CC2F9A4" w14:textId="77777777" w:rsidR="00D32A2C" w:rsidRPr="00F6124E" w:rsidRDefault="00D32A2C" w:rsidP="00D32A2C">
      <w:pPr>
        <w:rPr>
          <w:color w:val="000000"/>
          <w:sz w:val="20"/>
          <w:szCs w:val="20"/>
          <w:lang w:val="nl-NL"/>
        </w:rPr>
      </w:pPr>
    </w:p>
    <w:p w14:paraId="4F98050A" w14:textId="77777777" w:rsidR="00D32A2C" w:rsidRPr="00F6124E" w:rsidRDefault="00D32A2C" w:rsidP="00D32A2C">
      <w:pPr>
        <w:rPr>
          <w:color w:val="000000"/>
          <w:sz w:val="20"/>
          <w:szCs w:val="20"/>
          <w:lang w:val="nl-NL"/>
        </w:rPr>
      </w:pPr>
      <w:commentRangeStart w:id="107"/>
      <w:r w:rsidRPr="00F6124E">
        <w:rPr>
          <w:rFonts w:eastAsia="Calibri"/>
          <w:color w:val="000000"/>
          <w:sz w:val="20"/>
          <w:szCs w:val="20"/>
          <w:lang w:val="nl-NL"/>
        </w:rPr>
        <w:t>Overig</w:t>
      </w:r>
      <w:commentRangeEnd w:id="107"/>
      <w:r w:rsidR="00BC5016">
        <w:rPr>
          <w:rStyle w:val="Verwijzingopmerking"/>
        </w:rPr>
        <w:commentReference w:id="107"/>
      </w:r>
      <w:r w:rsidRPr="00F6124E">
        <w:rPr>
          <w:rFonts w:eastAsia="Calibri"/>
          <w:color w:val="000000"/>
          <w:sz w:val="20"/>
          <w:szCs w:val="20"/>
          <w:lang w:val="nl-NL"/>
        </w:rPr>
        <w:t>:</w:t>
      </w:r>
    </w:p>
    <w:p w14:paraId="160634F7" w14:textId="77777777" w:rsidR="00D32A2C" w:rsidRPr="00F6124E" w:rsidRDefault="00D32A2C" w:rsidP="00D32A2C">
      <w:pPr>
        <w:rPr>
          <w:color w:val="000000"/>
          <w:sz w:val="20"/>
          <w:szCs w:val="20"/>
          <w:lang w:val="nl-NL"/>
        </w:rPr>
      </w:pPr>
    </w:p>
    <w:p w14:paraId="072AA38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nergens in geïnteresseerd</w:t>
      </w:r>
    </w:p>
    <w:p w14:paraId="09D0239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geef mezelf overal de schuld van</w:t>
      </w:r>
    </w:p>
    <w:p w14:paraId="10F1745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geïrriteerd</w:t>
      </w:r>
    </w:p>
    <w:p w14:paraId="1A09722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een tevreden mens</w:t>
      </w:r>
    </w:p>
    <w:p w14:paraId="776CB9EC"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ik waardeloos ben</w:t>
      </w:r>
    </w:p>
    <w:p w14:paraId="212593B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het moeilijk om me te concentreren</w:t>
      </w:r>
    </w:p>
    <w:p w14:paraId="399F91A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hopeloos over de toekomst</w:t>
      </w:r>
    </w:p>
    <w:p w14:paraId="39A31E1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waardeer mezelf</w:t>
      </w:r>
    </w:p>
    <w:p w14:paraId="41C6263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tevreden met mijn leven</w:t>
      </w:r>
    </w:p>
    <w:p w14:paraId="69B48E8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er iets mis is met mijn verstand/geest</w:t>
      </w:r>
    </w:p>
    <w:p w14:paraId="4ECCB1A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neerslachtig</w:t>
      </w:r>
    </w:p>
    <w:p w14:paraId="1DC72623" w14:textId="77777777" w:rsidR="00D32A2C" w:rsidRPr="00F6124E" w:rsidRDefault="00D32A2C" w:rsidP="00D32A2C">
      <w:pPr>
        <w:rPr>
          <w:color w:val="000000"/>
          <w:sz w:val="20"/>
          <w:szCs w:val="20"/>
          <w:lang w:val="nl-NL"/>
        </w:rPr>
      </w:pPr>
    </w:p>
    <w:p w14:paraId="7C0ECC7A" w14:textId="77777777" w:rsidR="00D32A2C" w:rsidRPr="00F6124E" w:rsidRDefault="00D32A2C" w:rsidP="00D32A2C">
      <w:pPr>
        <w:rPr>
          <w:color w:val="000000"/>
          <w:sz w:val="20"/>
          <w:szCs w:val="20"/>
          <w:lang w:val="nl-NL"/>
        </w:rPr>
      </w:pPr>
    </w:p>
    <w:p w14:paraId="5EC7544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2. IR-schaal: Interpersoonlijke problemen:</w:t>
      </w:r>
    </w:p>
    <w:p w14:paraId="1FF8769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kan goed met anderen overweg</w:t>
      </w:r>
    </w:p>
    <w:p w14:paraId="19E9658E"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ongelukkig in mijn huwelijk/relatie</w:t>
      </w:r>
    </w:p>
    <w:p w14:paraId="29E9BA0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maak me zorgen over problemen in mijn familie</w:t>
      </w:r>
    </w:p>
    <w:p w14:paraId="06915B6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een onbevredigd seksleven</w:t>
      </w:r>
    </w:p>
    <w:p w14:paraId="116D651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eenzaam</w:t>
      </w:r>
    </w:p>
    <w:p w14:paraId="2CCC5DA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vaak ruzie</w:t>
      </w:r>
    </w:p>
    <w:p w14:paraId="3730B26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bemind en welkom</w:t>
      </w:r>
    </w:p>
    <w:p w14:paraId="62389C6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het moeilijk om met vrienden en goede kennissen om te gaan</w:t>
      </w:r>
    </w:p>
    <w:p w14:paraId="30D5728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dat de relatie met mijn naasten (ouders, partner, kinderen, vrienden) goed is</w:t>
      </w:r>
    </w:p>
    <w:p w14:paraId="0797DE6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tevreden met mijn relaties met anderen</w:t>
      </w:r>
    </w:p>
    <w:p w14:paraId="683C70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erger me aan mensen die kritiek hebben op mijn drinken (of drugsgebruik) (</w:t>
      </w:r>
      <w:proofErr w:type="spellStart"/>
      <w:r w:rsidRPr="00F6124E">
        <w:rPr>
          <w:rFonts w:eastAsia="Calibri"/>
          <w:color w:val="000000"/>
          <w:sz w:val="20"/>
          <w:szCs w:val="20"/>
          <w:lang w:val="nl-NL"/>
        </w:rPr>
        <w:t>Nvt</w:t>
      </w:r>
      <w:proofErr w:type="spellEnd"/>
      <w:r w:rsidRPr="00F6124E">
        <w:rPr>
          <w:rFonts w:eastAsia="Calibri"/>
          <w:color w:val="000000"/>
          <w:sz w:val="20"/>
          <w:szCs w:val="20"/>
          <w:lang w:val="nl-NL"/>
        </w:rPr>
        <w:t>: Nooit)</w:t>
      </w:r>
    </w:p>
    <w:p w14:paraId="71C368E9" w14:textId="77777777" w:rsidR="00D32A2C" w:rsidRPr="00F6124E" w:rsidRDefault="00D32A2C" w:rsidP="00D32A2C">
      <w:pPr>
        <w:rPr>
          <w:color w:val="000000"/>
          <w:sz w:val="20"/>
          <w:szCs w:val="20"/>
          <w:lang w:val="nl-NL"/>
        </w:rPr>
      </w:pPr>
    </w:p>
    <w:p w14:paraId="709CB88A" w14:textId="1CFE5532" w:rsidR="00D32A2C" w:rsidRPr="00F6124E" w:rsidRDefault="00D32A2C" w:rsidP="00D32A2C">
      <w:pPr>
        <w:rPr>
          <w:color w:val="000000"/>
          <w:sz w:val="20"/>
          <w:szCs w:val="20"/>
          <w:lang w:val="nl-NL"/>
        </w:rPr>
      </w:pPr>
      <w:r w:rsidRPr="00F6124E">
        <w:rPr>
          <w:rFonts w:eastAsia="Calibri"/>
          <w:color w:val="000000"/>
          <w:sz w:val="20"/>
          <w:szCs w:val="20"/>
          <w:lang w:val="nl-NL"/>
        </w:rPr>
        <w:t>3. SR-schaal: Maatschappelijk functioneren</w:t>
      </w:r>
    </w:p>
    <w:p w14:paraId="476076C0" w14:textId="51F7142D" w:rsidR="00D32A2C" w:rsidRPr="00F6124E" w:rsidRDefault="00D32A2C" w:rsidP="00D32A2C">
      <w:pPr>
        <w:rPr>
          <w:color w:val="000000"/>
          <w:sz w:val="20"/>
          <w:szCs w:val="20"/>
          <w:lang w:val="nl-NL"/>
        </w:rPr>
      </w:pPr>
      <w:r w:rsidRPr="00F6124E">
        <w:rPr>
          <w:rFonts w:eastAsia="Calibri"/>
          <w:color w:val="000000"/>
          <w:sz w:val="20"/>
          <w:szCs w:val="20"/>
          <w:lang w:val="nl-NL"/>
        </w:rPr>
        <w:t xml:space="preserve">Ik sta onder stress op het </w:t>
      </w:r>
      <w:r w:rsidR="00CA6F68" w:rsidRPr="00F6124E">
        <w:rPr>
          <w:rFonts w:eastAsia="Calibri"/>
          <w:color w:val="000000"/>
          <w:sz w:val="20"/>
          <w:szCs w:val="20"/>
          <w:lang w:val="nl-NL"/>
        </w:rPr>
        <w:t>werk/</w:t>
      </w:r>
      <w:r w:rsidRPr="00F6124E">
        <w:rPr>
          <w:rFonts w:eastAsia="Calibri"/>
          <w:color w:val="000000"/>
          <w:sz w:val="20"/>
          <w:szCs w:val="20"/>
          <w:lang w:val="nl-NL"/>
        </w:rPr>
        <w:t xml:space="preserve"> op school</w:t>
      </w:r>
    </w:p>
    <w:p w14:paraId="5AB87DE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bevrediging in mijn school/werk</w:t>
      </w:r>
    </w:p>
    <w:p w14:paraId="72C25B0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geniet van mijn vrije tijd</w:t>
      </w:r>
    </w:p>
    <w:p w14:paraId="252A4AF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werk/studeer niet zo hard als vroeger</w:t>
      </w:r>
    </w:p>
    <w:p w14:paraId="628BE86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het niet goed gaat met mijn werk/schoolwerk</w:t>
      </w:r>
    </w:p>
    <w:p w14:paraId="2C60D55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te veel meningsverschillen op het werk/op school</w:t>
      </w:r>
    </w:p>
    <w:p w14:paraId="19E49351" w14:textId="77777777" w:rsidR="00D32A2C" w:rsidRPr="00F6124E" w:rsidRDefault="00D32A2C" w:rsidP="00D32A2C">
      <w:pPr>
        <w:rPr>
          <w:color w:val="000000"/>
          <w:sz w:val="20"/>
          <w:szCs w:val="20"/>
          <w:lang w:val="nl-NL"/>
        </w:rPr>
      </w:pPr>
      <w:r w:rsidRPr="00F6124E">
        <w:rPr>
          <w:rFonts w:eastAsia="Calibri"/>
          <w:color w:val="000000"/>
          <w:sz w:val="20"/>
          <w:szCs w:val="20"/>
          <w:lang w:val="nl-NL"/>
        </w:rPr>
        <w:lastRenderedPageBreak/>
        <w:t>Ik ben zo kwaad op werk/school dat ik iets kan doen waarvan ik spijt zou kunnen krijgen</w:t>
      </w:r>
    </w:p>
    <w:p w14:paraId="70F44CC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moeilijkheden op werk/op school door mijn drinken of drugsgebruik (</w:t>
      </w:r>
      <w:proofErr w:type="spellStart"/>
      <w:r w:rsidRPr="00F6124E">
        <w:rPr>
          <w:rFonts w:eastAsia="Calibri"/>
          <w:color w:val="000000"/>
          <w:sz w:val="20"/>
          <w:szCs w:val="20"/>
          <w:lang w:val="nl-NL"/>
        </w:rPr>
        <w:t>Nvt</w:t>
      </w:r>
      <w:proofErr w:type="spellEnd"/>
      <w:r w:rsidRPr="00F6124E">
        <w:rPr>
          <w:rFonts w:eastAsia="Calibri"/>
          <w:color w:val="000000"/>
          <w:sz w:val="20"/>
          <w:szCs w:val="20"/>
          <w:lang w:val="nl-NL"/>
        </w:rPr>
        <w:t>: nooit)</w:t>
      </w:r>
    </w:p>
    <w:p w14:paraId="67339EDA" w14:textId="77777777" w:rsidR="00D32A2C" w:rsidRPr="00F6124E" w:rsidRDefault="00D32A2C" w:rsidP="00D32A2C">
      <w:pPr>
        <w:rPr>
          <w:color w:val="000000"/>
          <w:sz w:val="20"/>
          <w:szCs w:val="20"/>
          <w:lang w:val="nl-NL"/>
        </w:rPr>
      </w:pPr>
    </w:p>
    <w:p w14:paraId="2E07846C" w14:textId="77777777" w:rsidR="00D32A2C" w:rsidRPr="00F6124E" w:rsidRDefault="00D32A2C" w:rsidP="00D32A2C">
      <w:pPr>
        <w:rPr>
          <w:color w:val="000000"/>
          <w:sz w:val="20"/>
          <w:szCs w:val="20"/>
          <w:lang w:val="nl-NL"/>
        </w:rPr>
      </w:pPr>
    </w:p>
    <w:p w14:paraId="190A53AE" w14:textId="77777777" w:rsidR="00D32A2C" w:rsidRPr="004E42BF" w:rsidRDefault="00D32A2C">
      <w:pPr>
        <w:rPr>
          <w:color w:val="000000"/>
          <w:sz w:val="22"/>
          <w:szCs w:val="22"/>
          <w:lang w:val="nl-NL"/>
        </w:rPr>
      </w:pPr>
    </w:p>
    <w:p w14:paraId="6499AC3E" w14:textId="3534C624" w:rsidR="00A9112F" w:rsidRPr="004E42BF" w:rsidRDefault="009C7454">
      <w:pPr>
        <w:jc w:val="center"/>
        <w:rPr>
          <w:color w:val="000000"/>
          <w:sz w:val="22"/>
          <w:szCs w:val="22"/>
          <w:lang w:val="nl-NL"/>
        </w:rPr>
      </w:pPr>
      <w:bookmarkStart w:id="108" w:name="BKM_5F245CE4_D715_48BD_83BD_2260316D0F87"/>
      <w:commentRangeStart w:id="109"/>
      <w:r w:rsidRPr="004E42BF">
        <w:rPr>
          <w:noProof/>
          <w:lang w:val="nl-NL"/>
        </w:rPr>
        <w:drawing>
          <wp:inline distT="0" distB="0" distL="0" distR="0" wp14:anchorId="1CFF8356" wp14:editId="47697EDD">
            <wp:extent cx="5445309" cy="81343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540" cy="8148140"/>
                    </a:xfrm>
                    <a:prstGeom prst="rect">
                      <a:avLst/>
                    </a:prstGeom>
                    <a:noFill/>
                    <a:ln>
                      <a:noFill/>
                    </a:ln>
                  </pic:spPr>
                </pic:pic>
              </a:graphicData>
            </a:graphic>
          </wp:inline>
        </w:drawing>
      </w:r>
      <w:bookmarkEnd w:id="103"/>
      <w:bookmarkEnd w:id="104"/>
      <w:bookmarkEnd w:id="108"/>
      <w:commentRangeEnd w:id="109"/>
      <w:r w:rsidR="000E404E">
        <w:rPr>
          <w:rStyle w:val="Verwijzingopmerking"/>
        </w:rPr>
        <w:commentReference w:id="109"/>
      </w:r>
    </w:p>
    <w:p w14:paraId="7671BC9C" w14:textId="77777777" w:rsidR="00A9112F" w:rsidRPr="004E42BF" w:rsidRDefault="002C6131">
      <w:pPr>
        <w:pStyle w:val="Kop2"/>
        <w:numPr>
          <w:ilvl w:val="1"/>
          <w:numId w:val="1"/>
        </w:numPr>
        <w:rPr>
          <w:rFonts w:ascii="Arial" w:hAnsi="Arial" w:cs="Arial"/>
          <w:color w:val="004080"/>
          <w:lang w:val="nl-NL"/>
        </w:rPr>
      </w:pPr>
      <w:bookmarkStart w:id="110" w:name="_Toc92281473"/>
      <w:bookmarkStart w:id="111" w:name="CONSTRAINTS"/>
      <w:bookmarkStart w:id="112" w:name="BKM_685E379D_5969_4415_82C3_976DB9AB06FB"/>
      <w:proofErr w:type="spellStart"/>
      <w:r w:rsidRPr="004E42BF">
        <w:rPr>
          <w:rFonts w:ascii="Arial" w:hAnsi="Arial" w:cs="Arial"/>
          <w:color w:val="004080"/>
          <w:lang w:val="nl-NL"/>
        </w:rPr>
        <w:t>Constraints</w:t>
      </w:r>
      <w:bookmarkEnd w:id="110"/>
      <w:proofErr w:type="spellEnd"/>
    </w:p>
    <w:p w14:paraId="045D90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111"/>
      <w:bookmarkEnd w:id="112"/>
    </w:p>
    <w:p w14:paraId="14850FC0" w14:textId="77777777" w:rsidR="00A9112F" w:rsidRPr="004E42BF" w:rsidRDefault="00A9112F">
      <w:pPr>
        <w:rPr>
          <w:color w:val="000000"/>
          <w:sz w:val="22"/>
          <w:szCs w:val="22"/>
          <w:lang w:val="nl-NL"/>
        </w:rPr>
      </w:pPr>
    </w:p>
    <w:p w14:paraId="4FBA01BB" w14:textId="77777777" w:rsidR="00A9112F" w:rsidRPr="004E42BF" w:rsidRDefault="002C6131">
      <w:pPr>
        <w:pStyle w:val="Kop2"/>
        <w:numPr>
          <w:ilvl w:val="1"/>
          <w:numId w:val="1"/>
        </w:numPr>
        <w:rPr>
          <w:rFonts w:ascii="Arial" w:hAnsi="Arial" w:cs="Arial"/>
          <w:color w:val="004080"/>
          <w:lang w:val="nl-NL"/>
        </w:rPr>
      </w:pPr>
      <w:bookmarkStart w:id="113" w:name="_Toc92281474"/>
      <w:bookmarkStart w:id="114" w:name="ISSUES"/>
      <w:bookmarkStart w:id="115" w:name="BKM_E2CF5E4A_4D11_43DE_8CEA_6472643A4E9A"/>
      <w:r w:rsidRPr="004E42BF">
        <w:rPr>
          <w:rFonts w:ascii="Arial" w:hAnsi="Arial" w:cs="Arial"/>
          <w:color w:val="004080"/>
          <w:lang w:val="nl-NL"/>
        </w:rPr>
        <w:lastRenderedPageBreak/>
        <w:t>Issues</w:t>
      </w:r>
      <w:bookmarkEnd w:id="113"/>
    </w:p>
    <w:bookmarkEnd w:id="114"/>
    <w:bookmarkEnd w:id="115"/>
    <w:p w14:paraId="2DE139A1" w14:textId="249E4621" w:rsidR="00A9112F" w:rsidRPr="007B7833" w:rsidRDefault="0087272D" w:rsidP="00906525">
      <w:pPr>
        <w:pStyle w:val="Lijstalinea"/>
        <w:numPr>
          <w:ilvl w:val="0"/>
          <w:numId w:val="2"/>
        </w:numPr>
        <w:rPr>
          <w:color w:val="000000"/>
          <w:sz w:val="20"/>
          <w:szCs w:val="20"/>
          <w:lang w:val="nl-NL"/>
        </w:rPr>
      </w:pPr>
      <w:r w:rsidRPr="007B7833">
        <w:rPr>
          <w:color w:val="000000"/>
          <w:sz w:val="20"/>
          <w:szCs w:val="20"/>
          <w:lang w:val="nl-NL"/>
        </w:rPr>
        <w:t>De manier</w:t>
      </w:r>
      <w:r w:rsidR="00906525" w:rsidRPr="007B7833">
        <w:rPr>
          <w:color w:val="000000"/>
          <w:sz w:val="20"/>
          <w:szCs w:val="20"/>
          <w:lang w:val="nl-NL"/>
        </w:rPr>
        <w:t xml:space="preserve"> waarop vraag, antwoorddefinitie en feitelijke score bij een vraag bij elkaar worden gehouden is nog niet volledig uitgekristalliseerd. Hier zullen nog aanvullende specificaties voor moeten worden opgenomen. </w:t>
      </w:r>
    </w:p>
    <w:p w14:paraId="346C8F09" w14:textId="77777777" w:rsidR="00A9112F" w:rsidRPr="004E42BF" w:rsidRDefault="00A9112F">
      <w:pPr>
        <w:rPr>
          <w:color w:val="000000"/>
          <w:sz w:val="22"/>
          <w:szCs w:val="22"/>
          <w:lang w:val="nl-NL"/>
        </w:rPr>
      </w:pPr>
    </w:p>
    <w:p w14:paraId="43B812ED" w14:textId="77777777" w:rsidR="00A9112F" w:rsidRPr="004E42BF" w:rsidRDefault="002C6131">
      <w:pPr>
        <w:pStyle w:val="Kop2"/>
        <w:numPr>
          <w:ilvl w:val="1"/>
          <w:numId w:val="1"/>
        </w:numPr>
        <w:rPr>
          <w:rFonts w:ascii="Arial" w:hAnsi="Arial" w:cs="Arial"/>
          <w:color w:val="004080"/>
          <w:lang w:val="nl-NL"/>
        </w:rPr>
      </w:pPr>
      <w:bookmarkStart w:id="116" w:name="_Toc92281475"/>
      <w:bookmarkStart w:id="117" w:name="REFERENCES"/>
      <w:bookmarkStart w:id="118" w:name="BKM_8B02AF6C_94C7_4F0F_B55B_EC61A39FD2D8"/>
      <w:proofErr w:type="spellStart"/>
      <w:r w:rsidRPr="004E42BF">
        <w:rPr>
          <w:rFonts w:ascii="Arial" w:hAnsi="Arial" w:cs="Arial"/>
          <w:color w:val="004080"/>
          <w:lang w:val="nl-NL"/>
        </w:rPr>
        <w:t>References</w:t>
      </w:r>
      <w:bookmarkEnd w:id="116"/>
      <w:proofErr w:type="spellEnd"/>
    </w:p>
    <w:p w14:paraId="07BAF2F4" w14:textId="77777777" w:rsidR="00A9112F" w:rsidRPr="004E42BF" w:rsidRDefault="002C6131"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Lambert MJ, Burlingame GM, </w:t>
      </w:r>
      <w:proofErr w:type="spellStart"/>
      <w:r w:rsidRPr="00773D69">
        <w:rPr>
          <w:rFonts w:eastAsia="Calibri"/>
          <w:color w:val="000000"/>
          <w:sz w:val="22"/>
          <w:szCs w:val="22"/>
        </w:rPr>
        <w:t>Umphress</w:t>
      </w:r>
      <w:proofErr w:type="spellEnd"/>
      <w:r w:rsidRPr="00773D69">
        <w:rPr>
          <w:rFonts w:eastAsia="Calibri"/>
          <w:color w:val="000000"/>
          <w:sz w:val="22"/>
          <w:szCs w:val="22"/>
        </w:rPr>
        <w:t xml:space="preserve"> V, Hansen NB, Vermeersch DA, Clouse GC, </w:t>
      </w:r>
      <w:proofErr w:type="spellStart"/>
      <w:r w:rsidRPr="00773D69">
        <w:rPr>
          <w:rFonts w:eastAsia="Calibri"/>
          <w:color w:val="000000"/>
          <w:sz w:val="22"/>
          <w:szCs w:val="22"/>
        </w:rPr>
        <w:t>e.a.</w:t>
      </w:r>
      <w:proofErr w:type="spellEnd"/>
      <w:r w:rsidRPr="00773D69">
        <w:rPr>
          <w:rFonts w:eastAsia="Calibri"/>
          <w:color w:val="000000"/>
          <w:sz w:val="22"/>
          <w:szCs w:val="22"/>
        </w:rPr>
        <w:t xml:space="preserve"> The reliability and validity of the Outcome Questionnaire. </w:t>
      </w:r>
      <w:proofErr w:type="spellStart"/>
      <w:r w:rsidRPr="004E42BF">
        <w:rPr>
          <w:rFonts w:eastAsia="Calibri"/>
          <w:color w:val="000000"/>
          <w:sz w:val="22"/>
          <w:szCs w:val="22"/>
          <w:lang w:val="nl-NL"/>
        </w:rPr>
        <w:t>Clin</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Psychol</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Psychother</w:t>
      </w:r>
      <w:proofErr w:type="spellEnd"/>
      <w:r w:rsidRPr="004E42BF">
        <w:rPr>
          <w:rFonts w:eastAsia="Calibri"/>
          <w:color w:val="000000"/>
          <w:sz w:val="22"/>
          <w:szCs w:val="22"/>
          <w:lang w:val="nl-NL"/>
        </w:rPr>
        <w:t xml:space="preserve"> 1996; 3: 249-58.</w:t>
      </w:r>
    </w:p>
    <w:p w14:paraId="2A0740DA" w14:textId="77777777" w:rsidR="00A9112F" w:rsidRPr="004E42BF" w:rsidRDefault="00A9112F" w:rsidP="00906525">
      <w:pPr>
        <w:rPr>
          <w:color w:val="000000"/>
          <w:sz w:val="22"/>
          <w:szCs w:val="22"/>
          <w:lang w:val="nl-NL"/>
        </w:rPr>
      </w:pPr>
    </w:p>
    <w:p w14:paraId="734FA63C"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M van der </w:t>
      </w:r>
      <w:proofErr w:type="spellStart"/>
      <w:r w:rsidRPr="004E42BF">
        <w:rPr>
          <w:rFonts w:eastAsia="Calibri"/>
          <w:color w:val="000000"/>
          <w:sz w:val="22"/>
          <w:szCs w:val="22"/>
          <w:lang w:val="nl-NL"/>
        </w:rPr>
        <w:t>Mheen</w:t>
      </w:r>
      <w:proofErr w:type="spellEnd"/>
      <w:r w:rsidRPr="004E42BF">
        <w:rPr>
          <w:rFonts w:eastAsia="Calibri"/>
          <w:color w:val="000000"/>
          <w:sz w:val="22"/>
          <w:szCs w:val="22"/>
          <w:lang w:val="nl-NL"/>
        </w:rPr>
        <w:t xml:space="preserve">, L M Ter Mors, M A VAN den Hout, D C </w:t>
      </w:r>
      <w:proofErr w:type="spellStart"/>
      <w:r w:rsidRPr="004E42BF">
        <w:rPr>
          <w:rFonts w:eastAsia="Calibri"/>
          <w:color w:val="000000"/>
          <w:sz w:val="22"/>
          <w:szCs w:val="22"/>
          <w:lang w:val="nl-NL"/>
        </w:rPr>
        <w:t>Cath</w:t>
      </w:r>
      <w:proofErr w:type="spellEnd"/>
      <w:r w:rsidRPr="004E42BF">
        <w:rPr>
          <w:rFonts w:eastAsia="Calibri"/>
          <w:color w:val="000000"/>
          <w:sz w:val="22"/>
          <w:szCs w:val="22"/>
          <w:lang w:val="nl-NL"/>
        </w:rPr>
        <w:t xml:space="preserve">. Routine </w:t>
      </w:r>
      <w:proofErr w:type="spellStart"/>
      <w:r w:rsidRPr="004E42BF">
        <w:rPr>
          <w:rFonts w:eastAsia="Calibri"/>
          <w:color w:val="000000"/>
          <w:sz w:val="22"/>
          <w:szCs w:val="22"/>
          <w:lang w:val="nl-NL"/>
        </w:rPr>
        <w:t>outcome</w:t>
      </w:r>
      <w:proofErr w:type="spellEnd"/>
      <w:r w:rsidRPr="004E42BF">
        <w:rPr>
          <w:rFonts w:eastAsia="Calibri"/>
          <w:color w:val="000000"/>
          <w:sz w:val="22"/>
          <w:szCs w:val="22"/>
          <w:lang w:val="nl-NL"/>
        </w:rPr>
        <w:t xml:space="preserve"> monitoring bij de behandeling van angststoornissen: </w:t>
      </w:r>
      <w:proofErr w:type="spellStart"/>
      <w:r w:rsidRPr="004E42BF">
        <w:rPr>
          <w:rFonts w:eastAsia="Calibri"/>
          <w:color w:val="000000"/>
          <w:sz w:val="22"/>
          <w:szCs w:val="22"/>
          <w:lang w:val="nl-NL"/>
        </w:rPr>
        <w:t>diagnosespecifieke</w:t>
      </w:r>
      <w:proofErr w:type="spellEnd"/>
      <w:r w:rsidRPr="004E42BF">
        <w:rPr>
          <w:rFonts w:eastAsia="Calibri"/>
          <w:color w:val="000000"/>
          <w:sz w:val="22"/>
          <w:szCs w:val="22"/>
          <w:lang w:val="nl-NL"/>
        </w:rPr>
        <w:t xml:space="preserve"> versus generieke meetinstrumenten. </w:t>
      </w:r>
      <w:proofErr w:type="spellStart"/>
      <w:r w:rsidRPr="004E42BF">
        <w:rPr>
          <w:rFonts w:eastAsia="Calibri"/>
          <w:color w:val="000000"/>
          <w:sz w:val="22"/>
          <w:szCs w:val="22"/>
          <w:lang w:val="nl-NL"/>
        </w:rPr>
        <w:t>Tijdschr</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Psychiatr</w:t>
      </w:r>
      <w:proofErr w:type="spellEnd"/>
      <w:r w:rsidRPr="004E42BF">
        <w:rPr>
          <w:rFonts w:eastAsia="Calibri"/>
          <w:color w:val="000000"/>
          <w:sz w:val="22"/>
          <w:szCs w:val="22"/>
          <w:lang w:val="nl-NL"/>
        </w:rPr>
        <w:t>. 2018;60(1):11-19.</w:t>
      </w:r>
    </w:p>
    <w:p w14:paraId="36D71253" w14:textId="77777777" w:rsidR="00EA4ED7" w:rsidRPr="004E42BF" w:rsidRDefault="00EA4ED7" w:rsidP="00906525">
      <w:pPr>
        <w:rPr>
          <w:rFonts w:eastAsia="Calibri"/>
          <w:color w:val="000000"/>
          <w:sz w:val="22"/>
          <w:szCs w:val="22"/>
          <w:lang w:val="nl-NL"/>
        </w:rPr>
      </w:pPr>
    </w:p>
    <w:p w14:paraId="24676F48" w14:textId="27D2C3A9" w:rsidR="00A9112F" w:rsidRPr="004E42BF" w:rsidRDefault="00EA4ED7"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Kim de Jong, M. </w:t>
      </w:r>
      <w:proofErr w:type="spellStart"/>
      <w:r w:rsidRPr="00773D69">
        <w:rPr>
          <w:rFonts w:eastAsia="Calibri"/>
          <w:color w:val="000000"/>
          <w:sz w:val="22"/>
          <w:szCs w:val="22"/>
        </w:rPr>
        <w:t>Annet</w:t>
      </w:r>
      <w:proofErr w:type="spellEnd"/>
      <w:r w:rsidRPr="00773D69">
        <w:rPr>
          <w:rFonts w:eastAsia="Calibri"/>
          <w:color w:val="000000"/>
          <w:sz w:val="22"/>
          <w:szCs w:val="22"/>
        </w:rPr>
        <w:t xml:space="preserve"> Nugter,1 </w:t>
      </w:r>
      <w:proofErr w:type="spellStart"/>
      <w:r w:rsidRPr="00773D69">
        <w:rPr>
          <w:rFonts w:eastAsia="Calibri"/>
          <w:color w:val="000000"/>
          <w:sz w:val="22"/>
          <w:szCs w:val="22"/>
        </w:rPr>
        <w:t>Marike</w:t>
      </w:r>
      <w:proofErr w:type="spellEnd"/>
      <w:r w:rsidRPr="00773D69">
        <w:rPr>
          <w:rFonts w:eastAsia="Calibri"/>
          <w:color w:val="000000"/>
          <w:sz w:val="22"/>
          <w:szCs w:val="22"/>
        </w:rPr>
        <w:t xml:space="preserve"> G. </w:t>
      </w:r>
      <w:proofErr w:type="spellStart"/>
      <w:r w:rsidRPr="00773D69">
        <w:rPr>
          <w:rFonts w:eastAsia="Calibri"/>
          <w:color w:val="000000"/>
          <w:sz w:val="22"/>
          <w:szCs w:val="22"/>
        </w:rPr>
        <w:t>Polak</w:t>
      </w:r>
      <w:proofErr w:type="spellEnd"/>
      <w:r w:rsidRPr="00773D69">
        <w:rPr>
          <w:rFonts w:eastAsia="Calibri"/>
          <w:color w:val="000000"/>
          <w:sz w:val="22"/>
          <w:szCs w:val="22"/>
        </w:rPr>
        <w:t xml:space="preserve">, Johannes E. A. </w:t>
      </w:r>
      <w:proofErr w:type="spellStart"/>
      <w:r w:rsidRPr="00773D69">
        <w:rPr>
          <w:rFonts w:eastAsia="Calibri"/>
          <w:color w:val="000000"/>
          <w:sz w:val="22"/>
          <w:szCs w:val="22"/>
        </w:rPr>
        <w:t>Wagenborg</w:t>
      </w:r>
      <w:proofErr w:type="spellEnd"/>
      <w:r w:rsidRPr="00773D69">
        <w:rPr>
          <w:rFonts w:eastAsia="Calibri"/>
          <w:color w:val="000000"/>
          <w:sz w:val="22"/>
          <w:szCs w:val="22"/>
        </w:rPr>
        <w:t xml:space="preserve">, Philip Spinhoven2, and Willem J. </w:t>
      </w:r>
      <w:proofErr w:type="spellStart"/>
      <w:r w:rsidRPr="00773D69">
        <w:rPr>
          <w:rFonts w:eastAsia="Calibri"/>
          <w:color w:val="000000"/>
          <w:sz w:val="22"/>
          <w:szCs w:val="22"/>
        </w:rPr>
        <w:t>Heiser</w:t>
      </w:r>
      <w:proofErr w:type="spellEnd"/>
      <w:r w:rsidRPr="00773D69">
        <w:rPr>
          <w:rFonts w:eastAsia="Calibri"/>
          <w:color w:val="000000"/>
          <w:sz w:val="22"/>
          <w:szCs w:val="22"/>
        </w:rPr>
        <w:t xml:space="preserve">. The Outcome Questionnaire (OQ-45) in a Dutch Population: </w:t>
      </w:r>
      <w:proofErr w:type="spellStart"/>
      <w:r w:rsidRPr="00773D69">
        <w:rPr>
          <w:rFonts w:eastAsia="Calibri"/>
          <w:color w:val="000000"/>
          <w:sz w:val="22"/>
          <w:szCs w:val="22"/>
        </w:rPr>
        <w:t>ACross</w:t>
      </w:r>
      <w:proofErr w:type="spellEnd"/>
      <w:r w:rsidRPr="00773D69">
        <w:rPr>
          <w:rFonts w:eastAsia="Calibri"/>
          <w:color w:val="000000"/>
          <w:sz w:val="22"/>
          <w:szCs w:val="22"/>
        </w:rPr>
        <w:t xml:space="preserve">-Cultural Validation. </w:t>
      </w:r>
      <w:r w:rsidRPr="00773D69">
        <w:rPr>
          <w:color w:val="000000"/>
          <w:sz w:val="22"/>
          <w:szCs w:val="22"/>
        </w:rPr>
        <w:t xml:space="preserve"> </w:t>
      </w:r>
      <w:proofErr w:type="spellStart"/>
      <w:r w:rsidR="002C6131" w:rsidRPr="004E42BF">
        <w:rPr>
          <w:rFonts w:eastAsia="Calibri"/>
          <w:color w:val="000000"/>
          <w:sz w:val="22"/>
          <w:szCs w:val="22"/>
          <w:lang w:val="nl-NL"/>
        </w:rPr>
        <w:t>Clinical</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Psychology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and</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Psychotherapy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Clin</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Psychol</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Psychother</w:t>
      </w:r>
      <w:proofErr w:type="spellEnd"/>
      <w:r w:rsidR="002C6131" w:rsidRPr="004E42BF">
        <w:rPr>
          <w:rFonts w:eastAsia="Calibri"/>
          <w:color w:val="000000"/>
          <w:sz w:val="22"/>
          <w:szCs w:val="22"/>
          <w:lang w:val="nl-NL"/>
        </w:rPr>
        <w:t xml:space="preserve">. 14, 288–301 (2007) </w:t>
      </w:r>
      <w:proofErr w:type="spellStart"/>
      <w:r w:rsidR="002C6131" w:rsidRPr="004E42BF">
        <w:rPr>
          <w:rFonts w:eastAsia="Calibri"/>
          <w:color w:val="000000"/>
          <w:sz w:val="22"/>
          <w:szCs w:val="22"/>
          <w:lang w:val="nl-NL"/>
        </w:rPr>
        <w:t>Published</w:t>
      </w:r>
      <w:proofErr w:type="spellEnd"/>
      <w:r w:rsidR="002C6131" w:rsidRPr="004E42BF">
        <w:rPr>
          <w:rFonts w:eastAsia="Calibri"/>
          <w:color w:val="000000"/>
          <w:sz w:val="22"/>
          <w:szCs w:val="22"/>
          <w:lang w:val="nl-NL"/>
        </w:rPr>
        <w:t xml:space="preserve"> online in </w:t>
      </w:r>
      <w:proofErr w:type="spellStart"/>
      <w:r w:rsidR="002C6131" w:rsidRPr="004E42BF">
        <w:rPr>
          <w:rFonts w:eastAsia="Calibri"/>
          <w:color w:val="000000"/>
          <w:sz w:val="22"/>
          <w:szCs w:val="22"/>
          <w:lang w:val="nl-NL"/>
        </w:rPr>
        <w:t>Wiley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InterScience</w:t>
      </w:r>
      <w:proofErr w:type="spellEnd"/>
      <w:r w:rsidR="002C6131" w:rsidRPr="004E42BF">
        <w:rPr>
          <w:rFonts w:eastAsia="Calibri"/>
          <w:color w:val="000000"/>
          <w:sz w:val="22"/>
          <w:szCs w:val="22"/>
          <w:lang w:val="nl-NL"/>
        </w:rPr>
        <w:t xml:space="preserve"> (www.interscience.wiley.com). DOI: 10.1002/cpp.529. </w:t>
      </w:r>
    </w:p>
    <w:p w14:paraId="12B60062" w14:textId="77777777" w:rsidR="00EA4ED7" w:rsidRPr="004E42BF" w:rsidRDefault="00EA4ED7" w:rsidP="00906525">
      <w:pPr>
        <w:rPr>
          <w:color w:val="000000"/>
          <w:sz w:val="22"/>
          <w:szCs w:val="22"/>
          <w:lang w:val="nl-NL"/>
        </w:rPr>
      </w:pPr>
    </w:p>
    <w:p w14:paraId="6B3975A8" w14:textId="77777777" w:rsidR="00EA4ED7" w:rsidRPr="004E42BF" w:rsidRDefault="00EA4ED7"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Edwin de Beurs, </w:t>
      </w:r>
      <w:proofErr w:type="spellStart"/>
      <w:r w:rsidRPr="004E42BF">
        <w:rPr>
          <w:rFonts w:eastAsia="Calibri"/>
          <w:color w:val="000000"/>
          <w:sz w:val="22"/>
          <w:szCs w:val="22"/>
          <w:lang w:val="nl-NL"/>
        </w:rPr>
        <w:t>Margien</w:t>
      </w:r>
      <w:proofErr w:type="spellEnd"/>
      <w:r w:rsidRPr="004E42BF">
        <w:rPr>
          <w:rFonts w:eastAsia="Calibri"/>
          <w:color w:val="000000"/>
          <w:sz w:val="22"/>
          <w:szCs w:val="22"/>
          <w:lang w:val="nl-NL"/>
        </w:rPr>
        <w:t xml:space="preserve"> den </w:t>
      </w:r>
      <w:proofErr w:type="spellStart"/>
      <w:r w:rsidRPr="004E42BF">
        <w:rPr>
          <w:rFonts w:eastAsia="Calibri"/>
          <w:color w:val="000000"/>
          <w:sz w:val="22"/>
          <w:szCs w:val="22"/>
          <w:lang w:val="nl-NL"/>
        </w:rPr>
        <w:t>HollanderGijsman</w:t>
      </w:r>
      <w:proofErr w:type="spellEnd"/>
      <w:r w:rsidRPr="004E42BF">
        <w:rPr>
          <w:rFonts w:eastAsia="Calibri"/>
          <w:color w:val="000000"/>
          <w:sz w:val="22"/>
          <w:szCs w:val="22"/>
          <w:lang w:val="nl-NL"/>
        </w:rPr>
        <w:t xml:space="preserve">, Victor Buwalda, Wim Trijsburg en Frans </w:t>
      </w:r>
      <w:proofErr w:type="spellStart"/>
      <w:r w:rsidRPr="004E42BF">
        <w:rPr>
          <w:rFonts w:eastAsia="Calibri"/>
          <w:color w:val="000000"/>
          <w:sz w:val="22"/>
          <w:szCs w:val="22"/>
          <w:lang w:val="nl-NL"/>
        </w:rPr>
        <w:t>Zitman</w:t>
      </w:r>
      <w:proofErr w:type="spellEnd"/>
      <w:r w:rsidRPr="004E42BF">
        <w:rPr>
          <w:rFonts w:eastAsia="Calibri"/>
          <w:color w:val="000000"/>
          <w:sz w:val="22"/>
          <w:szCs w:val="22"/>
          <w:lang w:val="nl-NL"/>
        </w:rPr>
        <w:t xml:space="preserve"> (2005). De </w:t>
      </w:r>
      <w:proofErr w:type="spellStart"/>
      <w:r w:rsidRPr="004E42BF">
        <w:rPr>
          <w:rFonts w:eastAsia="Calibri"/>
          <w:color w:val="000000"/>
          <w:sz w:val="22"/>
          <w:szCs w:val="22"/>
          <w:lang w:val="nl-NL"/>
        </w:rPr>
        <w:t>outcome</w:t>
      </w:r>
      <w:proofErr w:type="spellEnd"/>
      <w:r w:rsidRPr="004E42BF">
        <w:rPr>
          <w:rFonts w:eastAsia="Calibri"/>
          <w:color w:val="000000"/>
          <w:sz w:val="22"/>
          <w:szCs w:val="22"/>
          <w:lang w:val="nl-NL"/>
        </w:rPr>
        <w:t xml:space="preserve"> questionnaire OQ-45. Psychodiagnostisch gereedschap.</w:t>
      </w:r>
    </w:p>
    <w:p w14:paraId="1663A7DE" w14:textId="77777777" w:rsidR="00EA4ED7" w:rsidRPr="004E42BF" w:rsidRDefault="00EA4ED7" w:rsidP="00906525">
      <w:pPr>
        <w:rPr>
          <w:color w:val="000000"/>
          <w:sz w:val="22"/>
          <w:szCs w:val="22"/>
          <w:lang w:val="nl-NL"/>
        </w:rPr>
      </w:pPr>
    </w:p>
    <w:p w14:paraId="6B9A1F77" w14:textId="5BA8F10D" w:rsidR="00EA4ED7" w:rsidRPr="00773D69" w:rsidRDefault="00EA4ED7" w:rsidP="00906525">
      <w:pPr>
        <w:pStyle w:val="Lijstalinea"/>
        <w:numPr>
          <w:ilvl w:val="0"/>
          <w:numId w:val="3"/>
        </w:numPr>
        <w:ind w:left="360"/>
        <w:rPr>
          <w:color w:val="000000"/>
          <w:sz w:val="22"/>
          <w:szCs w:val="22"/>
        </w:rPr>
      </w:pPr>
      <w:r w:rsidRPr="004E42BF">
        <w:rPr>
          <w:rFonts w:eastAsia="Calibri"/>
          <w:color w:val="000000"/>
          <w:sz w:val="22"/>
          <w:szCs w:val="22"/>
          <w:lang w:val="nl-NL"/>
        </w:rPr>
        <w:t xml:space="preserve">Reinier </w:t>
      </w:r>
      <w:proofErr w:type="spellStart"/>
      <w:r w:rsidRPr="004E42BF">
        <w:rPr>
          <w:rFonts w:eastAsia="Calibri"/>
          <w:color w:val="000000"/>
          <w:sz w:val="22"/>
          <w:szCs w:val="22"/>
          <w:lang w:val="nl-NL"/>
        </w:rPr>
        <w:t>Timman</w:t>
      </w:r>
      <w:proofErr w:type="spellEnd"/>
      <w:r w:rsidRPr="004E42BF">
        <w:rPr>
          <w:rFonts w:eastAsia="Calibri"/>
          <w:color w:val="000000"/>
          <w:sz w:val="22"/>
          <w:szCs w:val="22"/>
          <w:lang w:val="nl-NL"/>
        </w:rPr>
        <w:t xml:space="preserve">, Kim de Jon </w:t>
      </w:r>
      <w:proofErr w:type="spellStart"/>
      <w:r w:rsidRPr="004E42BF">
        <w:rPr>
          <w:rFonts w:eastAsia="Calibri"/>
          <w:color w:val="000000"/>
          <w:sz w:val="22"/>
          <w:szCs w:val="22"/>
          <w:lang w:val="nl-NL"/>
        </w:rPr>
        <w:t>and</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Nita</w:t>
      </w:r>
      <w:proofErr w:type="spellEnd"/>
      <w:r w:rsidRPr="004E42BF">
        <w:rPr>
          <w:rFonts w:eastAsia="Calibri"/>
          <w:color w:val="000000"/>
          <w:sz w:val="22"/>
          <w:szCs w:val="22"/>
          <w:lang w:val="nl-NL"/>
        </w:rPr>
        <w:t xml:space="preserve"> de Neve-</w:t>
      </w:r>
      <w:proofErr w:type="spellStart"/>
      <w:r w:rsidRPr="004E42BF">
        <w:rPr>
          <w:rFonts w:eastAsia="Calibri"/>
          <w:color w:val="000000"/>
          <w:sz w:val="22"/>
          <w:szCs w:val="22"/>
          <w:lang w:val="nl-NL"/>
        </w:rPr>
        <w:t>Enthoven</w:t>
      </w:r>
      <w:proofErr w:type="spellEnd"/>
      <w:r w:rsidRPr="004E42BF">
        <w:rPr>
          <w:rFonts w:eastAsia="Calibri"/>
          <w:color w:val="000000"/>
          <w:sz w:val="22"/>
          <w:szCs w:val="22"/>
          <w:lang w:val="nl-NL"/>
        </w:rPr>
        <w:t xml:space="preserve"> (2017). </w:t>
      </w:r>
      <w:r w:rsidRPr="00773D69">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773D69" w:rsidRDefault="00A9112F" w:rsidP="00906525">
      <w:pPr>
        <w:rPr>
          <w:color w:val="000000"/>
          <w:sz w:val="22"/>
          <w:szCs w:val="22"/>
        </w:rPr>
      </w:pPr>
    </w:p>
    <w:p w14:paraId="34B4CDE2"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Katinka Franken (no date). OQ45 in de behandelpraktijk. </w:t>
      </w:r>
      <w:proofErr w:type="spellStart"/>
      <w:r w:rsidRPr="004E42BF">
        <w:rPr>
          <w:rFonts w:eastAsia="Calibri"/>
          <w:color w:val="000000"/>
          <w:sz w:val="22"/>
          <w:szCs w:val="22"/>
          <w:lang w:val="nl-NL"/>
        </w:rPr>
        <w:t>GGNet</w:t>
      </w:r>
      <w:proofErr w:type="spellEnd"/>
      <w:r w:rsidRPr="004E42BF">
        <w:rPr>
          <w:rFonts w:eastAsia="Calibri"/>
          <w:color w:val="000000"/>
          <w:sz w:val="22"/>
          <w:szCs w:val="22"/>
          <w:lang w:val="nl-NL"/>
        </w:rPr>
        <w:t>.</w:t>
      </w:r>
    </w:p>
    <w:p w14:paraId="174B2B8C"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117"/>
      <w:bookmarkEnd w:id="118"/>
    </w:p>
    <w:p w14:paraId="39D26889" w14:textId="77777777" w:rsidR="00A9112F" w:rsidRPr="004E42BF" w:rsidRDefault="00A9112F">
      <w:pPr>
        <w:rPr>
          <w:color w:val="000000"/>
          <w:sz w:val="22"/>
          <w:szCs w:val="22"/>
          <w:lang w:val="nl-NL"/>
        </w:rPr>
      </w:pPr>
    </w:p>
    <w:p w14:paraId="58011EF8" w14:textId="77777777" w:rsidR="00A9112F" w:rsidRPr="004E42BF" w:rsidRDefault="002C6131">
      <w:pPr>
        <w:pStyle w:val="Kop2"/>
        <w:numPr>
          <w:ilvl w:val="1"/>
          <w:numId w:val="1"/>
        </w:numPr>
        <w:rPr>
          <w:rFonts w:ascii="Arial" w:hAnsi="Arial" w:cs="Arial"/>
          <w:color w:val="004080"/>
          <w:lang w:val="nl-NL"/>
        </w:rPr>
      </w:pPr>
      <w:bookmarkStart w:id="119" w:name="_Toc92281476"/>
      <w:bookmarkStart w:id="120" w:name="FUNCTIONAL_MODEL"/>
      <w:bookmarkStart w:id="121" w:name="BKM_ABBCD373_A431_4EC0_BCC0_3F95DC3EB59A"/>
      <w:proofErr w:type="spellStart"/>
      <w:r w:rsidRPr="004E42BF">
        <w:rPr>
          <w:rFonts w:ascii="Arial" w:hAnsi="Arial" w:cs="Arial"/>
          <w:color w:val="004080"/>
          <w:lang w:val="nl-NL"/>
        </w:rPr>
        <w:t>Functional</w:t>
      </w:r>
      <w:proofErr w:type="spellEnd"/>
      <w:r w:rsidRPr="004E42BF">
        <w:rPr>
          <w:rFonts w:ascii="Arial" w:hAnsi="Arial" w:cs="Arial"/>
          <w:color w:val="004080"/>
          <w:lang w:val="nl-NL"/>
        </w:rPr>
        <w:t xml:space="preserve"> Model</w:t>
      </w:r>
      <w:bookmarkEnd w:id="119"/>
    </w:p>
    <w:p w14:paraId="3E0DE9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120"/>
      <w:bookmarkEnd w:id="121"/>
    </w:p>
    <w:p w14:paraId="36CBA7E3" w14:textId="77777777" w:rsidR="00A9112F" w:rsidRPr="004E42BF" w:rsidRDefault="00A9112F">
      <w:pPr>
        <w:rPr>
          <w:color w:val="000000"/>
          <w:sz w:val="22"/>
          <w:szCs w:val="22"/>
          <w:lang w:val="nl-NL"/>
        </w:rPr>
      </w:pPr>
    </w:p>
    <w:p w14:paraId="3DF46EDB" w14:textId="77777777" w:rsidR="00A9112F" w:rsidRPr="004E42BF" w:rsidRDefault="002C6131">
      <w:pPr>
        <w:pStyle w:val="Kop2"/>
        <w:numPr>
          <w:ilvl w:val="1"/>
          <w:numId w:val="1"/>
        </w:numPr>
        <w:rPr>
          <w:rFonts w:ascii="Arial" w:hAnsi="Arial" w:cs="Arial"/>
          <w:color w:val="004080"/>
          <w:lang w:val="nl-NL"/>
        </w:rPr>
      </w:pPr>
      <w:bookmarkStart w:id="122" w:name="_Toc92281477"/>
      <w:bookmarkStart w:id="123" w:name="TRACEABILITY_TO_OTHER_STANDARDS"/>
      <w:bookmarkStart w:id="124" w:name="BKM_8FE7D44C_4E5F_4110_9D4C_34D63F9CC6A5"/>
      <w:proofErr w:type="spellStart"/>
      <w:r w:rsidRPr="004E42BF">
        <w:rPr>
          <w:rFonts w:ascii="Arial" w:hAnsi="Arial" w:cs="Arial"/>
          <w:color w:val="004080"/>
          <w:lang w:val="nl-NL"/>
        </w:rPr>
        <w:t>Traceability</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to</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other</w:t>
      </w:r>
      <w:proofErr w:type="spellEnd"/>
      <w:r w:rsidRPr="004E42BF">
        <w:rPr>
          <w:rFonts w:ascii="Arial" w:hAnsi="Arial" w:cs="Arial"/>
          <w:color w:val="004080"/>
          <w:lang w:val="nl-NL"/>
        </w:rPr>
        <w:t xml:space="preserve"> Standards</w:t>
      </w:r>
      <w:bookmarkEnd w:id="122"/>
    </w:p>
    <w:p w14:paraId="654D94A8"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123"/>
      <w:bookmarkEnd w:id="124"/>
    </w:p>
    <w:p w14:paraId="6C4CEDB6" w14:textId="77777777" w:rsidR="00A9112F" w:rsidRPr="004E42BF" w:rsidRDefault="00A9112F">
      <w:pPr>
        <w:rPr>
          <w:color w:val="000000"/>
          <w:sz w:val="22"/>
          <w:szCs w:val="22"/>
          <w:lang w:val="nl-NL"/>
        </w:rPr>
      </w:pPr>
    </w:p>
    <w:p w14:paraId="5E48428C" w14:textId="77777777" w:rsidR="00A9112F" w:rsidRPr="004E42BF" w:rsidRDefault="002C6131">
      <w:pPr>
        <w:pStyle w:val="Kop2"/>
        <w:numPr>
          <w:ilvl w:val="1"/>
          <w:numId w:val="1"/>
        </w:numPr>
        <w:rPr>
          <w:rFonts w:ascii="Arial" w:hAnsi="Arial" w:cs="Arial"/>
          <w:color w:val="004080"/>
          <w:lang w:val="nl-NL"/>
        </w:rPr>
      </w:pPr>
      <w:bookmarkStart w:id="125" w:name="_Toc92281478"/>
      <w:bookmarkStart w:id="126" w:name="DISCLAIMER"/>
      <w:bookmarkStart w:id="127" w:name="BKM_115FA9CD_517B_449B_8407_D92C0546BE43"/>
      <w:r w:rsidRPr="004E42BF">
        <w:rPr>
          <w:rFonts w:ascii="Arial" w:hAnsi="Arial" w:cs="Arial"/>
          <w:color w:val="004080"/>
          <w:lang w:val="nl-NL"/>
        </w:rPr>
        <w:t>Disclaimer</w:t>
      </w:r>
      <w:bookmarkEnd w:id="125"/>
    </w:p>
    <w:p w14:paraId="1998F81E" w14:textId="789E5156" w:rsidR="00A9112F" w:rsidRPr="004E42BF" w:rsidRDefault="002C6131" w:rsidP="00CA6F68">
      <w:pPr>
        <w:jc w:val="both"/>
        <w:rPr>
          <w:rFonts w:eastAsia="Calibri"/>
          <w:color w:val="000000"/>
          <w:sz w:val="20"/>
          <w:szCs w:val="20"/>
          <w:lang w:val="nl-NL"/>
        </w:rPr>
      </w:pPr>
      <w:r w:rsidRPr="004E42BF">
        <w:rPr>
          <w:rFonts w:eastAsia="Calibri"/>
          <w:color w:val="000000"/>
          <w:sz w:val="20"/>
          <w:szCs w:val="20"/>
          <w:lang w:val="nl-NL"/>
        </w:rPr>
        <w:t xml:space="preserve">De Zorginformatiebouwstenen zijn in samenwerking gemaakt door diverse partijen en zij hebben deze in beheer gegeven bij </w:t>
      </w:r>
      <w:proofErr w:type="spellStart"/>
      <w:r w:rsidRPr="004E42BF">
        <w:rPr>
          <w:rFonts w:eastAsia="Calibri"/>
          <w:color w:val="000000"/>
          <w:sz w:val="20"/>
          <w:szCs w:val="20"/>
          <w:lang w:val="nl-NL"/>
        </w:rPr>
        <w:t>Nictiz</w:t>
      </w:r>
      <w:proofErr w:type="spellEnd"/>
      <w:r w:rsidRPr="004E42BF">
        <w:rPr>
          <w:rFonts w:eastAsia="Calibri"/>
          <w:color w:val="000000"/>
          <w:sz w:val="20"/>
          <w:szCs w:val="20"/>
          <w:lang w:val="nl-NL"/>
        </w:rPr>
        <w:t xml:space="preserve">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w:t>
      </w:r>
      <w:r w:rsidR="00D9576C" w:rsidRPr="004E42BF">
        <w:rPr>
          <w:rFonts w:eastAsia="Calibri"/>
          <w:color w:val="000000"/>
          <w:sz w:val="20"/>
          <w:szCs w:val="20"/>
          <w:lang w:val="nl-NL"/>
        </w:rPr>
        <w:t>de aangeboden</w:t>
      </w:r>
      <w:r w:rsidRPr="004E42BF">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4E42BF">
        <w:rPr>
          <w:rFonts w:eastAsia="Calibri"/>
          <w:color w:val="000000"/>
          <w:sz w:val="20"/>
          <w:szCs w:val="20"/>
          <w:lang w:val="nl-NL"/>
        </w:rPr>
        <w:t>fouten of</w:t>
      </w:r>
      <w:r w:rsidRPr="004E42BF">
        <w:rPr>
          <w:rFonts w:eastAsia="Calibri"/>
          <w:color w:val="000000"/>
          <w:sz w:val="20"/>
          <w:szCs w:val="20"/>
          <w:lang w:val="nl-NL"/>
        </w:rPr>
        <w:t xml:space="preserve">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w:t>
      </w:r>
      <w:r w:rsidR="00D9576C" w:rsidRPr="004E42BF">
        <w:rPr>
          <w:rFonts w:eastAsia="Calibri"/>
          <w:color w:val="000000"/>
          <w:sz w:val="20"/>
          <w:szCs w:val="20"/>
          <w:lang w:val="nl-NL"/>
        </w:rPr>
        <w:t>verwezen. In</w:t>
      </w:r>
      <w:r w:rsidRPr="004E42BF">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 de desbetreffende documenten </w:t>
      </w:r>
      <w:r w:rsidR="00D9576C" w:rsidRPr="004E42BF">
        <w:rPr>
          <w:rFonts w:eastAsia="Calibri"/>
          <w:color w:val="000000"/>
          <w:sz w:val="20"/>
          <w:szCs w:val="20"/>
          <w:lang w:val="nl-NL"/>
        </w:rPr>
        <w:t>weer. Indien</w:t>
      </w:r>
      <w:r w:rsidRPr="004E42BF">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r w:rsidR="00D9576C" w:rsidRPr="004E42BF">
        <w:rPr>
          <w:rFonts w:eastAsia="Calibri"/>
          <w:color w:val="000000"/>
          <w:sz w:val="20"/>
          <w:szCs w:val="20"/>
          <w:lang w:val="nl-NL"/>
        </w:rPr>
        <w:t>.</w:t>
      </w:r>
    </w:p>
    <w:p w14:paraId="4C8FE4D2" w14:textId="77777777" w:rsidR="00D9576C" w:rsidRPr="004E42BF" w:rsidRDefault="00D9576C" w:rsidP="00CA6F68">
      <w:pPr>
        <w:jc w:val="both"/>
        <w:rPr>
          <w:color w:val="000000"/>
          <w:sz w:val="20"/>
          <w:szCs w:val="20"/>
          <w:lang w:val="nl-NL"/>
        </w:rPr>
      </w:pPr>
    </w:p>
    <w:p w14:paraId="0D0D6128" w14:textId="6D2DFE11" w:rsidR="00A9112F" w:rsidRPr="00773D69" w:rsidRDefault="002C6131" w:rsidP="00CA6F68">
      <w:pPr>
        <w:jc w:val="both"/>
        <w:rPr>
          <w:color w:val="000000"/>
          <w:sz w:val="20"/>
          <w:szCs w:val="20"/>
        </w:rPr>
      </w:pPr>
      <w:r w:rsidRPr="00773D69">
        <w:rPr>
          <w:rFonts w:eastAsia="Calibri"/>
          <w:color w:val="000000"/>
          <w:sz w:val="20"/>
          <w:szCs w:val="20"/>
        </w:rPr>
        <w:lastRenderedPageBreak/>
        <w:t>The Health and Care Information Models (</w:t>
      </w:r>
      <w:proofErr w:type="spellStart"/>
      <w:r w:rsidRPr="00773D69">
        <w:rPr>
          <w:rFonts w:eastAsia="Calibri"/>
          <w:color w:val="000000"/>
          <w:sz w:val="20"/>
          <w:szCs w:val="20"/>
        </w:rPr>
        <w:t>a.k.a</w:t>
      </w:r>
      <w:proofErr w:type="spellEnd"/>
      <w:r w:rsidRPr="00773D69">
        <w:rPr>
          <w:rFonts w:eastAsia="Calibri"/>
          <w:color w:val="000000"/>
          <w:sz w:val="20"/>
          <w:szCs w:val="20"/>
        </w:rPr>
        <w:t xml:space="preserve"> Clinical Building Block) has been made in collaboration with several different parties in healthcare. These parties asked </w:t>
      </w:r>
      <w:proofErr w:type="spellStart"/>
      <w:r w:rsidRPr="00773D69">
        <w:rPr>
          <w:rFonts w:eastAsia="Calibri"/>
          <w:color w:val="000000"/>
          <w:sz w:val="20"/>
          <w:szCs w:val="20"/>
        </w:rPr>
        <w:t>Nictiz</w:t>
      </w:r>
      <w:proofErr w:type="spellEnd"/>
      <w:r w:rsidRPr="00773D69">
        <w:rPr>
          <w:rFonts w:eastAsia="Calibri"/>
          <w:color w:val="000000"/>
          <w:sz w:val="20"/>
          <w:szCs w:val="20"/>
        </w:rPr>
        <w:t xml:space="preserve"> to manage good maintenance and development of the information models. Hereafter, these parties and </w:t>
      </w:r>
      <w:proofErr w:type="spellStart"/>
      <w:r w:rsidRPr="00773D69">
        <w:rPr>
          <w:rFonts w:eastAsia="Calibri"/>
          <w:color w:val="000000"/>
          <w:sz w:val="20"/>
          <w:szCs w:val="20"/>
        </w:rPr>
        <w:t>Nictiz</w:t>
      </w:r>
      <w:proofErr w:type="spellEnd"/>
      <w:r w:rsidRPr="00773D69">
        <w:rPr>
          <w:rFonts w:eastAsia="Calibri"/>
          <w:color w:val="000000"/>
          <w:sz w:val="20"/>
          <w:szCs w:val="20"/>
        </w:rPr>
        <w:t xml:space="preserve"> are referred to as the collaborating 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 </w:t>
      </w:r>
      <w:bookmarkEnd w:id="126"/>
      <w:bookmarkEnd w:id="127"/>
    </w:p>
    <w:p w14:paraId="5554E737" w14:textId="77777777" w:rsidR="00A9112F" w:rsidRPr="00773D69" w:rsidRDefault="00A9112F">
      <w:pPr>
        <w:rPr>
          <w:color w:val="000000"/>
          <w:sz w:val="22"/>
          <w:szCs w:val="22"/>
        </w:rPr>
      </w:pPr>
    </w:p>
    <w:p w14:paraId="3536FED9" w14:textId="77777777" w:rsidR="00A9112F" w:rsidRPr="004E42BF" w:rsidRDefault="002C6131">
      <w:pPr>
        <w:pStyle w:val="Kop2"/>
        <w:numPr>
          <w:ilvl w:val="1"/>
          <w:numId w:val="1"/>
        </w:numPr>
        <w:rPr>
          <w:rFonts w:ascii="Arial" w:hAnsi="Arial" w:cs="Arial"/>
          <w:color w:val="004080"/>
          <w:lang w:val="nl-NL"/>
        </w:rPr>
      </w:pPr>
      <w:bookmarkStart w:id="128" w:name="_Toc92281479"/>
      <w:bookmarkStart w:id="129" w:name="TERMS_OF_USE"/>
      <w:bookmarkStart w:id="130" w:name="BKM_F8726270_E66D_4996_A14E_9797B5939FC6"/>
      <w:proofErr w:type="spellStart"/>
      <w:r w:rsidRPr="004E42BF">
        <w:rPr>
          <w:rFonts w:ascii="Arial" w:hAnsi="Arial" w:cs="Arial"/>
          <w:color w:val="004080"/>
          <w:lang w:val="nl-NL"/>
        </w:rPr>
        <w:t>Terms</w:t>
      </w:r>
      <w:proofErr w:type="spellEnd"/>
      <w:r w:rsidRPr="004E42BF">
        <w:rPr>
          <w:rFonts w:ascii="Arial" w:hAnsi="Arial" w:cs="Arial"/>
          <w:color w:val="004080"/>
          <w:lang w:val="nl-NL"/>
        </w:rPr>
        <w:t xml:space="preserve"> of </w:t>
      </w:r>
      <w:proofErr w:type="spellStart"/>
      <w:r w:rsidRPr="004E42BF">
        <w:rPr>
          <w:rFonts w:ascii="Arial" w:hAnsi="Arial" w:cs="Arial"/>
          <w:color w:val="004080"/>
          <w:lang w:val="nl-NL"/>
        </w:rPr>
        <w:t>Use</w:t>
      </w:r>
      <w:bookmarkEnd w:id="128"/>
      <w:proofErr w:type="spellEnd"/>
    </w:p>
    <w:p w14:paraId="48538396" w14:textId="66C1A5E5" w:rsidR="00A9112F" w:rsidRPr="004E42BF" w:rsidRDefault="002C6131" w:rsidP="00D9576C">
      <w:pPr>
        <w:rPr>
          <w:color w:val="000000"/>
          <w:sz w:val="20"/>
          <w:szCs w:val="20"/>
          <w:lang w:val="nl-NL"/>
        </w:rPr>
      </w:pPr>
      <w:r w:rsidRPr="004E42BF">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paragraaf. </w:t>
      </w:r>
      <w:bookmarkEnd w:id="129"/>
      <w:bookmarkEnd w:id="130"/>
    </w:p>
    <w:p w14:paraId="46EBEF61" w14:textId="77777777" w:rsidR="00A9112F" w:rsidRPr="004E42BF" w:rsidRDefault="00A9112F">
      <w:pPr>
        <w:rPr>
          <w:color w:val="000000"/>
          <w:sz w:val="22"/>
          <w:szCs w:val="22"/>
          <w:lang w:val="nl-NL"/>
        </w:rPr>
      </w:pPr>
    </w:p>
    <w:p w14:paraId="644B2691" w14:textId="77777777" w:rsidR="00A9112F" w:rsidRPr="004E42BF" w:rsidRDefault="002C6131">
      <w:pPr>
        <w:pStyle w:val="Kop2"/>
        <w:numPr>
          <w:ilvl w:val="1"/>
          <w:numId w:val="1"/>
        </w:numPr>
        <w:rPr>
          <w:rFonts w:ascii="Arial" w:hAnsi="Arial" w:cs="Arial"/>
          <w:color w:val="004080"/>
          <w:lang w:val="nl-NL"/>
        </w:rPr>
      </w:pPr>
      <w:bookmarkStart w:id="131" w:name="_Toc92281480"/>
      <w:bookmarkStart w:id="132" w:name="COPYRIGHTS"/>
      <w:bookmarkStart w:id="133" w:name="BKM_F06A040F_D1AB_40E7_BCD7_92ECBC6B6CB3"/>
      <w:r w:rsidRPr="004E42BF">
        <w:rPr>
          <w:rFonts w:ascii="Arial" w:hAnsi="Arial" w:cs="Arial"/>
          <w:color w:val="004080"/>
          <w:lang w:val="nl-NL"/>
        </w:rPr>
        <w:t>Copyrights</w:t>
      </w:r>
      <w:bookmarkEnd w:id="131"/>
    </w:p>
    <w:p w14:paraId="321369B6" w14:textId="61A11B49"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licentie voor de Nederlandse OQ45 is in handen van OQ </w:t>
      </w:r>
      <w:proofErr w:type="spellStart"/>
      <w:r w:rsidRPr="004E42BF">
        <w:rPr>
          <w:rFonts w:eastAsia="Calibri"/>
          <w:color w:val="000000"/>
          <w:sz w:val="20"/>
          <w:szCs w:val="20"/>
          <w:lang w:val="nl-NL"/>
        </w:rPr>
        <w:t>Measures</w:t>
      </w:r>
      <w:proofErr w:type="spellEnd"/>
      <w:r w:rsidRPr="004E42BF">
        <w:rPr>
          <w:rFonts w:eastAsia="Calibri"/>
          <w:color w:val="000000"/>
          <w:sz w:val="20"/>
          <w:szCs w:val="20"/>
          <w:lang w:val="nl-NL"/>
        </w:rPr>
        <w:t xml:space="preserve">, in Salt Lake City, UT. Bij de </w:t>
      </w:r>
      <w:r w:rsidR="00773D69" w:rsidRPr="004E42BF">
        <w:rPr>
          <w:rFonts w:eastAsia="Calibri"/>
          <w:color w:val="000000"/>
          <w:sz w:val="20"/>
          <w:szCs w:val="20"/>
          <w:lang w:val="nl-NL"/>
        </w:rPr>
        <w:t>licentie</w:t>
      </w:r>
      <w:r w:rsidRPr="004E42BF">
        <w:rPr>
          <w:rFonts w:eastAsia="Calibri"/>
          <w:color w:val="000000"/>
          <w:sz w:val="20"/>
          <w:szCs w:val="20"/>
          <w:lang w:val="nl-NL"/>
        </w:rPr>
        <w:t xml:space="preserve"> zit één handleiding inbegrepen. Losse handleidingen kunnen bijbesteld worden. Mail met info@oqmeasures.com voor meer informatie (in het Engels).</w:t>
      </w:r>
    </w:p>
    <w:p w14:paraId="2DCB2736" w14:textId="77777777" w:rsidR="00A9112F" w:rsidRPr="004E42BF" w:rsidRDefault="00A9112F" w:rsidP="00CA6F68">
      <w:pPr>
        <w:jc w:val="both"/>
        <w:rPr>
          <w:color w:val="000000"/>
          <w:sz w:val="20"/>
          <w:szCs w:val="20"/>
          <w:lang w:val="nl-NL"/>
        </w:rPr>
      </w:pPr>
    </w:p>
    <w:p w14:paraId="14EF5BA6" w14:textId="05014A8E" w:rsidR="00A9112F" w:rsidRPr="004E42BF" w:rsidRDefault="002C6131" w:rsidP="00CA6F68">
      <w:pPr>
        <w:jc w:val="both"/>
        <w:rPr>
          <w:color w:val="000000"/>
          <w:sz w:val="20"/>
          <w:szCs w:val="20"/>
          <w:lang w:val="nl-NL"/>
        </w:rPr>
      </w:pPr>
      <w:r w:rsidRPr="004E42BF">
        <w:rPr>
          <w:rFonts w:eastAsia="Calibri"/>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D9B9BE3"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gebruiker mag de informatie van de Zorginformatiebouwsteen kopiëren, verspreiden en doorgeven, onder de voorwaarden, die gelden voor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licentie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Nederland (CC BY-NC-SA-3.0).</w:t>
      </w:r>
    </w:p>
    <w:p w14:paraId="15B8303B"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inhoud is beschikbaar onder de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(zie ook http://creativecommons.org/licenses/by-nc-sa/3.0/nl</w:t>
      </w:r>
    </w:p>
    <w:p w14:paraId="561EF5F7" w14:textId="1834D8A8" w:rsidR="00A9112F" w:rsidRPr="004E42BF" w:rsidRDefault="002C6131" w:rsidP="00CA6F68">
      <w:pPr>
        <w:jc w:val="both"/>
        <w:rPr>
          <w:color w:val="000000"/>
          <w:sz w:val="20"/>
          <w:szCs w:val="20"/>
          <w:lang w:val="nl-NL"/>
        </w:rPr>
      </w:pPr>
      <w:r w:rsidRPr="004E42BF">
        <w:rPr>
          <w:rFonts w:eastAsia="Calibri"/>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9576C" w:rsidRPr="004E42BF">
        <w:rPr>
          <w:rFonts w:eastAsia="Calibri"/>
          <w:color w:val="000000"/>
          <w:sz w:val="20"/>
          <w:szCs w:val="20"/>
          <w:lang w:val="nl-NL"/>
        </w:rPr>
        <w:t>.</w:t>
      </w:r>
    </w:p>
    <w:p w14:paraId="716CE4D1" w14:textId="77777777" w:rsidR="00D9576C" w:rsidRPr="004E42BF" w:rsidRDefault="00D9576C" w:rsidP="00CA6F68">
      <w:pPr>
        <w:jc w:val="both"/>
        <w:rPr>
          <w:rFonts w:eastAsia="Calibri"/>
          <w:color w:val="000000"/>
          <w:sz w:val="20"/>
          <w:szCs w:val="20"/>
          <w:lang w:val="nl-NL"/>
        </w:rPr>
      </w:pPr>
    </w:p>
    <w:p w14:paraId="7CCED6D9" w14:textId="481BE6AA" w:rsidR="00A9112F" w:rsidRPr="00773D69" w:rsidRDefault="002C6131" w:rsidP="00CA6F68">
      <w:pPr>
        <w:jc w:val="both"/>
        <w:rPr>
          <w:color w:val="000000"/>
          <w:sz w:val="20"/>
          <w:szCs w:val="20"/>
        </w:rPr>
      </w:pPr>
      <w:r w:rsidRPr="00773D69">
        <w:rPr>
          <w:rFonts w:eastAsia="Calibri"/>
          <w:color w:val="000000"/>
          <w:sz w:val="20"/>
          <w:szCs w:val="20"/>
        </w:rPr>
        <w:t>A Health and Care Information Model qualifies as a work within the meaning of Section 10 of the Copyright Act (</w:t>
      </w:r>
      <w:proofErr w:type="spellStart"/>
      <w:r w:rsidRPr="00773D69">
        <w:rPr>
          <w:rFonts w:eastAsia="Calibri"/>
          <w:color w:val="000000"/>
          <w:sz w:val="20"/>
          <w:szCs w:val="20"/>
        </w:rPr>
        <w:t>Auteurswet</w:t>
      </w:r>
      <w:proofErr w:type="spellEnd"/>
      <w:r w:rsidRPr="00773D69">
        <w:rPr>
          <w:rFonts w:eastAsia="Calibri"/>
          <w:color w:val="000000"/>
          <w:sz w:val="20"/>
          <w:szCs w:val="20"/>
        </w:rPr>
        <w:t xml:space="preserve">). Copyrights protect the Health and Care Information </w:t>
      </w:r>
      <w:proofErr w:type="spellStart"/>
      <w:r w:rsidRPr="00773D69">
        <w:rPr>
          <w:rFonts w:eastAsia="Calibri"/>
          <w:color w:val="000000"/>
          <w:sz w:val="20"/>
          <w:szCs w:val="20"/>
        </w:rPr>
        <w:t>Modesl</w:t>
      </w:r>
      <w:proofErr w:type="spellEnd"/>
      <w:r w:rsidRPr="00773D69">
        <w:rPr>
          <w:rFonts w:eastAsia="Calibri"/>
          <w:color w:val="000000"/>
          <w:sz w:val="20"/>
          <w:szCs w:val="20"/>
        </w:rPr>
        <w:t xml:space="preserve"> and these rights are owned by the cooperating parties.</w:t>
      </w:r>
    </w:p>
    <w:p w14:paraId="26154609" w14:textId="77777777" w:rsidR="00A9112F" w:rsidRPr="00773D69" w:rsidRDefault="002C6131" w:rsidP="00CA6F68">
      <w:pPr>
        <w:jc w:val="both"/>
        <w:rPr>
          <w:color w:val="000000"/>
          <w:sz w:val="20"/>
          <w:szCs w:val="20"/>
        </w:rPr>
      </w:pPr>
      <w:r w:rsidRPr="00773D69">
        <w:rPr>
          <w:rFonts w:eastAsia="Calibri"/>
          <w:color w:val="000000"/>
          <w:sz w:val="20"/>
          <w:szCs w:val="20"/>
        </w:rPr>
        <w:t>The user may copy, distribute and pass on the information in this Health and Care Information Model under the conditions that apply for Creative Commons license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Netherlands (CC BY-NCSA-3.0).</w:t>
      </w:r>
    </w:p>
    <w:p w14:paraId="192C7CD9" w14:textId="77777777" w:rsidR="00A9112F" w:rsidRPr="00773D69" w:rsidRDefault="002C6131" w:rsidP="00CA6F68">
      <w:pPr>
        <w:jc w:val="both"/>
        <w:rPr>
          <w:color w:val="000000"/>
          <w:sz w:val="20"/>
          <w:szCs w:val="20"/>
        </w:rPr>
      </w:pPr>
      <w:r w:rsidRPr="00773D69">
        <w:rPr>
          <w:rFonts w:eastAsia="Calibri"/>
          <w:color w:val="000000"/>
          <w:sz w:val="20"/>
          <w:szCs w:val="20"/>
        </w:rPr>
        <w:t>The content is available under Creative Commons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(see also http://creativecommons.org/licenses/by-nc-sa/3.0/nl/)</w:t>
      </w:r>
    </w:p>
    <w:p w14:paraId="4F9484C7" w14:textId="1E9322B9" w:rsidR="00A9112F" w:rsidRPr="00773D69" w:rsidRDefault="002C6131" w:rsidP="00CA6F68">
      <w:pPr>
        <w:jc w:val="both"/>
        <w:rPr>
          <w:color w:val="000000"/>
          <w:sz w:val="20"/>
          <w:szCs w:val="20"/>
        </w:rPr>
      </w:pPr>
      <w:r w:rsidRPr="00773D69">
        <w:rPr>
          <w:rFonts w:eastAsia="Calibri"/>
          <w:color w:val="000000"/>
          <w:sz w:val="20"/>
          <w:szCs w:val="20"/>
        </w:rPr>
        <w:t xml:space="preserve">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 </w:t>
      </w:r>
      <w:bookmarkEnd w:id="15"/>
      <w:bookmarkEnd w:id="16"/>
      <w:bookmarkEnd w:id="132"/>
      <w:bookmarkEnd w:id="133"/>
    </w:p>
    <w:p w14:paraId="0FB69F03" w14:textId="77777777" w:rsidR="00A9112F" w:rsidRPr="00773D69" w:rsidRDefault="00A9112F">
      <w:pPr>
        <w:rPr>
          <w:color w:val="000000"/>
          <w:sz w:val="22"/>
          <w:szCs w:val="22"/>
        </w:rPr>
      </w:pPr>
    </w:p>
    <w:p w14:paraId="6BFEEBF6" w14:textId="77777777" w:rsidR="00A9112F" w:rsidRPr="00773D69" w:rsidRDefault="00A9112F">
      <w:pPr>
        <w:rPr>
          <w:sz w:val="20"/>
          <w:szCs w:val="20"/>
        </w:rPr>
      </w:pPr>
    </w:p>
    <w:p w14:paraId="2DAF2D36" w14:textId="5947AA81" w:rsidR="00A9112F" w:rsidRPr="00773D69" w:rsidRDefault="00A9112F"/>
    <w:p w14:paraId="305E5B58" w14:textId="77777777" w:rsidR="00CA6F68" w:rsidRPr="00773D69" w:rsidRDefault="00CA6F68">
      <w:pPr>
        <w:rPr>
          <w:b/>
          <w:color w:val="004080"/>
          <w:sz w:val="32"/>
          <w:szCs w:val="32"/>
        </w:rPr>
      </w:pPr>
      <w:r w:rsidRPr="00773D69">
        <w:rPr>
          <w:color w:val="004080"/>
          <w:sz w:val="32"/>
          <w:szCs w:val="32"/>
        </w:rPr>
        <w:br w:type="page"/>
      </w:r>
    </w:p>
    <w:p w14:paraId="18D9C85F" w14:textId="0BDFD576" w:rsidR="00BE141D" w:rsidRPr="004E42BF"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134" w:name="_Toc92281481"/>
      <w:r w:rsidRPr="004E42BF">
        <w:rPr>
          <w:rFonts w:ascii="Arial" w:eastAsia="Arial" w:hAnsi="Arial" w:cs="Arial"/>
          <w:color w:val="004080"/>
          <w:sz w:val="32"/>
          <w:szCs w:val="32"/>
          <w:lang w:val="nl-NL"/>
        </w:rPr>
        <w:lastRenderedPageBreak/>
        <w:t>Meta informatie nl.ggznederlandsedezorg.OQ45v0.</w:t>
      </w:r>
      <w:r w:rsidR="00587943" w:rsidRPr="004E42BF">
        <w:rPr>
          <w:rFonts w:ascii="Arial" w:eastAsia="Arial" w:hAnsi="Arial" w:cs="Arial"/>
          <w:color w:val="004080"/>
          <w:sz w:val="32"/>
          <w:szCs w:val="32"/>
          <w:lang w:val="nl-NL"/>
        </w:rPr>
        <w:t>6</w:t>
      </w:r>
      <w:bookmarkEnd w:id="13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7070D" w:rsidRPr="004E42BF"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65056A71"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47CB37A5"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C7E6CC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19419420"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38767B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1B149B34"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1D0268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2BE690AB" w:rsidR="00C7070D" w:rsidRPr="007B7833" w:rsidRDefault="00C7070D" w:rsidP="00C7070D">
            <w:pPr>
              <w:rPr>
                <w:color w:val="000000"/>
                <w:sz w:val="20"/>
                <w:szCs w:val="20"/>
                <w:lang w:val="nl-NL"/>
              </w:rPr>
            </w:pPr>
            <w:r w:rsidRPr="007B7833">
              <w:rPr>
                <w:rFonts w:eastAsia="Calibri"/>
                <w:color w:val="000000"/>
                <w:sz w:val="20"/>
                <w:szCs w:val="20"/>
                <w:lang w:val="nl-NL"/>
              </w:rPr>
              <w:t>wgoossen@denederlandseggz.nl</w:t>
            </w:r>
          </w:p>
        </w:tc>
      </w:tr>
      <w:tr w:rsidR="00C7070D" w:rsidRPr="004E42BF"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4B7D94C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1F4F0A84" w:rsidR="00C7070D" w:rsidRPr="007B7833" w:rsidRDefault="00C7070D" w:rsidP="00C7070D">
            <w:pPr>
              <w:rPr>
                <w:color w:val="000000"/>
                <w:sz w:val="20"/>
                <w:szCs w:val="20"/>
                <w:lang w:val="nl-NL"/>
              </w:rPr>
            </w:pPr>
            <w:r w:rsidRPr="007B7833">
              <w:rPr>
                <w:rFonts w:eastAsia="Calibri"/>
                <w:color w:val="000000"/>
                <w:sz w:val="20"/>
                <w:szCs w:val="20"/>
                <w:lang w:val="nl-NL"/>
              </w:rPr>
              <w:t>Gwen Moonen</w:t>
            </w:r>
          </w:p>
        </w:tc>
      </w:tr>
      <w:tr w:rsidR="00C7070D" w:rsidRPr="004E42BF"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2F7CE1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C7070D" w:rsidRPr="007B7833" w:rsidRDefault="00C7070D" w:rsidP="00C7070D">
            <w:pPr>
              <w:rPr>
                <w:color w:val="000000"/>
                <w:sz w:val="20"/>
                <w:szCs w:val="20"/>
                <w:lang w:val="nl-NL"/>
              </w:rPr>
            </w:pPr>
          </w:p>
        </w:tc>
      </w:tr>
      <w:tr w:rsidR="00C7070D" w:rsidRPr="004E42BF"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653D109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C7070D" w:rsidRPr="007B7833" w:rsidRDefault="00C7070D" w:rsidP="00C7070D">
            <w:pPr>
              <w:rPr>
                <w:color w:val="000000"/>
                <w:sz w:val="20"/>
                <w:szCs w:val="20"/>
                <w:lang w:val="nl-NL"/>
              </w:rPr>
            </w:pPr>
          </w:p>
        </w:tc>
      </w:tr>
      <w:tr w:rsidR="00C7070D" w:rsidRPr="004E42BF"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5B64A13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41133775" w:rsidR="00C7070D" w:rsidRPr="007B7833" w:rsidRDefault="00C7070D" w:rsidP="00C7070D">
            <w:pPr>
              <w:rPr>
                <w:color w:val="000000"/>
                <w:sz w:val="20"/>
                <w:szCs w:val="20"/>
                <w:lang w:val="nl-NL"/>
              </w:rPr>
            </w:pPr>
            <w:r w:rsidRPr="007B7833">
              <w:rPr>
                <w:rFonts w:eastAsia="Calibri"/>
                <w:color w:val="000000"/>
                <w:sz w:val="20"/>
                <w:szCs w:val="20"/>
                <w:lang w:val="nl-NL"/>
              </w:rPr>
              <w:t>nl</w:t>
            </w:r>
          </w:p>
        </w:tc>
      </w:tr>
      <w:tr w:rsidR="00C7070D" w:rsidRPr="004E42BF"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4A15B6F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C7070D" w:rsidRPr="007B7833" w:rsidRDefault="00C7070D" w:rsidP="00C7070D">
            <w:pPr>
              <w:rPr>
                <w:color w:val="000000"/>
                <w:sz w:val="20"/>
                <w:szCs w:val="20"/>
                <w:lang w:val="nl-NL"/>
              </w:rPr>
            </w:pPr>
          </w:p>
        </w:tc>
      </w:tr>
      <w:tr w:rsidR="00C7070D" w:rsidRPr="004E42BF"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A426D2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FCDB953" w:rsidR="00C7070D" w:rsidRPr="007B7833" w:rsidRDefault="00C7070D" w:rsidP="00C7070D">
            <w:pPr>
              <w:rPr>
                <w:color w:val="000000"/>
                <w:sz w:val="20"/>
                <w:szCs w:val="20"/>
                <w:lang w:val="nl-NL"/>
              </w:rPr>
            </w:pPr>
            <w:r w:rsidRPr="007B7833">
              <w:rPr>
                <w:rFonts w:eastAsia="Calibri"/>
                <w:color w:val="000000"/>
                <w:sz w:val="20"/>
                <w:szCs w:val="20"/>
                <w:lang w:val="nl-NL"/>
              </w:rPr>
              <w:t>De Nederlandse GGZ</w:t>
            </w:r>
          </w:p>
        </w:tc>
      </w:tr>
      <w:tr w:rsidR="00C7070D" w:rsidRPr="004E42BF"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9DA13F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C7070D" w:rsidRPr="007B7833" w:rsidRDefault="00C7070D" w:rsidP="00C7070D">
            <w:pPr>
              <w:rPr>
                <w:color w:val="000000"/>
                <w:sz w:val="20"/>
                <w:szCs w:val="20"/>
                <w:lang w:val="nl-NL"/>
              </w:rPr>
            </w:pPr>
          </w:p>
        </w:tc>
      </w:tr>
      <w:tr w:rsidR="00C7070D" w:rsidRPr="004E42BF"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4DE63C35"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6FF0E3F7" w:rsidR="00C7070D" w:rsidRPr="007B7833" w:rsidRDefault="00C7070D" w:rsidP="00C7070D">
            <w:pPr>
              <w:rPr>
                <w:color w:val="000000"/>
                <w:sz w:val="20"/>
                <w:szCs w:val="20"/>
                <w:lang w:val="nl-NL"/>
              </w:rPr>
            </w:pPr>
            <w:r w:rsidRPr="007B7833">
              <w:rPr>
                <w:rFonts w:eastAsia="Calibri"/>
                <w:color w:val="000000"/>
                <w:sz w:val="20"/>
                <w:szCs w:val="20"/>
                <w:lang w:val="nl-NL"/>
              </w:rPr>
              <w:t>2.16.840.1.113883.3.3210.14.1.20</w:t>
            </w:r>
          </w:p>
        </w:tc>
      </w:tr>
      <w:tr w:rsidR="00C7070D" w:rsidRPr="004E42BF"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006A614E"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7CA0B348" w:rsidR="00C7070D" w:rsidRPr="007B7833" w:rsidRDefault="00C7070D" w:rsidP="00C7070D">
            <w:pPr>
              <w:rPr>
                <w:color w:val="000000"/>
                <w:sz w:val="20"/>
                <w:szCs w:val="20"/>
                <w:lang w:val="nl-NL"/>
              </w:rPr>
            </w:pPr>
            <w:r w:rsidRPr="007B7833">
              <w:rPr>
                <w:rFonts w:eastAsia="Calibri"/>
                <w:color w:val="000000"/>
                <w:sz w:val="20"/>
                <w:szCs w:val="20"/>
                <w:lang w:val="nl-NL"/>
              </w:rPr>
              <w:t>OQ45</w:t>
            </w:r>
          </w:p>
        </w:tc>
      </w:tr>
      <w:tr w:rsidR="00C7070D" w:rsidRPr="004E42BF"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13A196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0112F894" w:rsidR="00C7070D" w:rsidRPr="007B7833" w:rsidRDefault="00C7070D" w:rsidP="00C7070D">
            <w:pPr>
              <w:rPr>
                <w:color w:val="000000"/>
                <w:sz w:val="20"/>
                <w:szCs w:val="20"/>
                <w:lang w:val="nl-NL"/>
              </w:rPr>
            </w:pPr>
            <w:r w:rsidRPr="007B7833">
              <w:rPr>
                <w:rFonts w:eastAsia="Calibri"/>
                <w:color w:val="000000"/>
                <w:sz w:val="20"/>
                <w:szCs w:val="20"/>
                <w:lang w:val="nl-NL"/>
              </w:rPr>
              <w:t>Draft</w:t>
            </w:r>
          </w:p>
        </w:tc>
      </w:tr>
      <w:tr w:rsidR="00C7070D" w:rsidRPr="00E11FFF"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072CD9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04DF0ABB" w:rsidR="00C7070D" w:rsidRPr="007B7833" w:rsidRDefault="00C7070D" w:rsidP="00C7070D">
            <w:pPr>
              <w:rPr>
                <w:color w:val="000000"/>
                <w:sz w:val="20"/>
                <w:szCs w:val="20"/>
                <w:lang w:val="nl-NL"/>
              </w:rPr>
            </w:pPr>
            <w:r w:rsidRPr="007B7833">
              <w:rPr>
                <w:rFonts w:eastAsia="Calibri"/>
                <w:color w:val="000000"/>
                <w:sz w:val="20"/>
                <w:szCs w:val="20"/>
                <w:lang w:val="nl-NL"/>
              </w:rPr>
              <w:t>Gwen Moonen en William Goossen</w:t>
            </w:r>
          </w:p>
        </w:tc>
      </w:tr>
      <w:tr w:rsidR="00C7070D" w:rsidRPr="004E42BF"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577787D" w:rsidR="00C7070D" w:rsidRPr="007B7833" w:rsidRDefault="00C7070D" w:rsidP="00C7070D">
            <w:pPr>
              <w:rPr>
                <w:color w:val="000000"/>
                <w:sz w:val="20"/>
                <w:szCs w:val="20"/>
                <w:lang w:val="nl-NL"/>
              </w:rPr>
            </w:pPr>
            <w:r w:rsidRPr="007B7833">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21B00156" w:rsidR="00C7070D" w:rsidRPr="007B7833" w:rsidRDefault="00C7070D" w:rsidP="00C7070D">
            <w:pPr>
              <w:rPr>
                <w:color w:val="000000"/>
                <w:sz w:val="20"/>
                <w:szCs w:val="20"/>
                <w:lang w:val="nl-NL"/>
              </w:rPr>
            </w:pPr>
            <w:r w:rsidRPr="007B7833">
              <w:rPr>
                <w:rFonts w:eastAsia="Calibri"/>
                <w:color w:val="000000"/>
                <w:sz w:val="20"/>
                <w:szCs w:val="20"/>
                <w:lang w:val="nl-NL"/>
              </w:rPr>
              <w:t>nl.ggznederlandsedezorg.OQ45</w:t>
            </w:r>
          </w:p>
        </w:tc>
      </w:tr>
      <w:tr w:rsidR="00C7070D" w:rsidRPr="004E42BF"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65492D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C7070D" w:rsidRPr="007B7833" w:rsidRDefault="00C7070D" w:rsidP="00C7070D">
            <w:pPr>
              <w:rPr>
                <w:color w:val="000000"/>
                <w:sz w:val="20"/>
                <w:szCs w:val="20"/>
                <w:lang w:val="nl-NL"/>
              </w:rPr>
            </w:pPr>
          </w:p>
        </w:tc>
      </w:tr>
      <w:tr w:rsidR="00C7070D" w:rsidRPr="004E42BF"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2D3D3DB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30F77191" w:rsidR="00C7070D" w:rsidRPr="007B7833" w:rsidRDefault="00C7070D" w:rsidP="00C7070D">
            <w:pPr>
              <w:rPr>
                <w:color w:val="000000"/>
                <w:sz w:val="20"/>
                <w:szCs w:val="20"/>
                <w:lang w:val="nl-NL"/>
              </w:rPr>
            </w:pPr>
            <w:proofErr w:type="spellStart"/>
            <w:r w:rsidRPr="007B7833">
              <w:rPr>
                <w:rFonts w:eastAsia="Calibri"/>
                <w:color w:val="000000"/>
                <w:sz w:val="20"/>
                <w:szCs w:val="20"/>
                <w:lang w:val="nl-NL"/>
              </w:rPr>
              <w:t>Unpublished</w:t>
            </w:r>
            <w:proofErr w:type="spellEnd"/>
          </w:p>
        </w:tc>
      </w:tr>
      <w:tr w:rsidR="00C7070D" w:rsidRPr="00E11FFF"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05DEF35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FA82A91" w:rsidR="00C7070D" w:rsidRPr="007B7833" w:rsidRDefault="009937C6" w:rsidP="00C7070D">
            <w:pPr>
              <w:rPr>
                <w:color w:val="000000"/>
                <w:sz w:val="20"/>
                <w:szCs w:val="20"/>
                <w:lang w:val="nl-NL"/>
              </w:rPr>
            </w:pPr>
            <w:proofErr w:type="spellStart"/>
            <w:r w:rsidRPr="007B7833">
              <w:rPr>
                <w:color w:val="000000"/>
                <w:sz w:val="20"/>
                <w:szCs w:val="20"/>
                <w:lang w:val="nl-NL"/>
              </w:rPr>
              <w:t>drs</w:t>
            </w:r>
            <w:proofErr w:type="spellEnd"/>
            <w:r w:rsidRPr="007B7833">
              <w:rPr>
                <w:color w:val="000000"/>
                <w:sz w:val="20"/>
                <w:szCs w:val="20"/>
                <w:lang w:val="nl-NL"/>
              </w:rPr>
              <w:t xml:space="preserve"> Gerard Flens, Akwa ggz</w:t>
            </w:r>
          </w:p>
        </w:tc>
      </w:tr>
      <w:tr w:rsidR="00C7070D" w:rsidRPr="004E42BF"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46F9F62A"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C7070D" w:rsidRPr="007B7833" w:rsidRDefault="00C7070D" w:rsidP="00C7070D">
            <w:pPr>
              <w:rPr>
                <w:color w:val="000000"/>
                <w:sz w:val="20"/>
                <w:szCs w:val="20"/>
                <w:lang w:val="nl-NL"/>
              </w:rPr>
            </w:pPr>
          </w:p>
        </w:tc>
      </w:tr>
      <w:tr w:rsidR="00C7070D" w:rsidRPr="004E42BF"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177466FB" w:rsidR="00C7070D" w:rsidRPr="007B7833" w:rsidRDefault="00C7070D" w:rsidP="00C7070D">
            <w:pPr>
              <w:rPr>
                <w:color w:val="000000"/>
                <w:sz w:val="20"/>
                <w:szCs w:val="20"/>
                <w:lang w:val="nl-NL"/>
              </w:rPr>
            </w:pPr>
            <w:r w:rsidRPr="007B7833">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69F9344E"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14004097" w:rsidR="00C7070D" w:rsidRPr="007B7833" w:rsidRDefault="00C7070D" w:rsidP="00C7070D">
            <w:pPr>
              <w:rPr>
                <w:color w:val="000000"/>
                <w:sz w:val="20"/>
                <w:szCs w:val="20"/>
                <w:lang w:val="nl-NL"/>
              </w:rPr>
            </w:pPr>
            <w:r w:rsidRPr="007B7833">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77F65E62" w:rsidR="00C7070D" w:rsidRPr="007B7833" w:rsidRDefault="00C7070D" w:rsidP="00C7070D">
            <w:pPr>
              <w:rPr>
                <w:color w:val="000000"/>
                <w:sz w:val="20"/>
                <w:szCs w:val="20"/>
                <w:lang w:val="nl-NL"/>
              </w:rPr>
            </w:pPr>
            <w:r w:rsidRPr="007B7833">
              <w:rPr>
                <w:rFonts w:eastAsia="Calibri"/>
                <w:color w:val="000000"/>
                <w:sz w:val="20"/>
                <w:szCs w:val="20"/>
                <w:lang w:val="nl-NL"/>
              </w:rPr>
              <w:t>0.</w:t>
            </w:r>
            <w:r w:rsidR="00587943" w:rsidRPr="007B7833">
              <w:rPr>
                <w:rFonts w:eastAsia="Calibri"/>
                <w:color w:val="000000"/>
                <w:sz w:val="20"/>
                <w:szCs w:val="20"/>
                <w:lang w:val="nl-NL"/>
              </w:rPr>
              <w:t>6</w:t>
            </w:r>
          </w:p>
        </w:tc>
      </w:tr>
    </w:tbl>
    <w:p w14:paraId="130FDC90" w14:textId="77777777" w:rsidR="00BE141D" w:rsidRPr="004E42BF" w:rsidRDefault="00BE141D" w:rsidP="00BE141D">
      <w:pPr>
        <w:rPr>
          <w:color w:val="000000"/>
          <w:sz w:val="22"/>
          <w:szCs w:val="22"/>
          <w:lang w:val="nl-NL"/>
        </w:rPr>
      </w:pPr>
    </w:p>
    <w:p w14:paraId="628D31FD" w14:textId="77777777" w:rsidR="00BE141D" w:rsidRPr="004E42BF" w:rsidRDefault="00BE141D" w:rsidP="00BE141D">
      <w:pPr>
        <w:rPr>
          <w:color w:val="000000"/>
          <w:sz w:val="22"/>
          <w:szCs w:val="22"/>
          <w:lang w:val="nl-NL"/>
        </w:rPr>
      </w:pPr>
    </w:p>
    <w:p w14:paraId="5DC3A128" w14:textId="77777777" w:rsidR="00BE141D" w:rsidRPr="004E42BF" w:rsidRDefault="00BE141D" w:rsidP="00BE141D">
      <w:pPr>
        <w:pStyle w:val="Kop2"/>
        <w:numPr>
          <w:ilvl w:val="1"/>
          <w:numId w:val="1"/>
        </w:numPr>
        <w:rPr>
          <w:rFonts w:ascii="Arial" w:hAnsi="Arial" w:cs="Arial"/>
          <w:color w:val="004080"/>
          <w:lang w:val="nl-NL"/>
        </w:rPr>
      </w:pPr>
      <w:bookmarkStart w:id="135" w:name="_Toc92281482"/>
      <w:proofErr w:type="spellStart"/>
      <w:r w:rsidRPr="004E42BF">
        <w:rPr>
          <w:rFonts w:ascii="Arial" w:hAnsi="Arial" w:cs="Arial"/>
          <w:color w:val="004080"/>
          <w:lang w:val="nl-NL"/>
        </w:rPr>
        <w:t>Revision</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History</w:t>
      </w:r>
      <w:bookmarkEnd w:id="135"/>
      <w:proofErr w:type="spellEnd"/>
    </w:p>
    <w:p w14:paraId="14CC6A8C" w14:textId="18F5B5DE" w:rsidR="00BE141D" w:rsidRPr="004E42BF" w:rsidRDefault="00BE141D" w:rsidP="00BE141D">
      <w:pPr>
        <w:rPr>
          <w:rFonts w:eastAsia="Calibri"/>
          <w:color w:val="000000"/>
          <w:sz w:val="20"/>
          <w:szCs w:val="20"/>
          <w:lang w:val="nl-NL"/>
        </w:rPr>
      </w:pPr>
      <w:r w:rsidRPr="004E42BF">
        <w:rPr>
          <w:rFonts w:eastAsia="Calibri"/>
          <w:color w:val="000000"/>
          <w:sz w:val="20"/>
          <w:szCs w:val="20"/>
          <w:lang w:val="nl-NL"/>
        </w:rPr>
        <w:t xml:space="preserve">Versies 01 </w:t>
      </w:r>
      <w:proofErr w:type="spellStart"/>
      <w:r w:rsidRPr="004E42BF">
        <w:rPr>
          <w:rFonts w:eastAsia="Calibri"/>
          <w:color w:val="000000"/>
          <w:sz w:val="20"/>
          <w:szCs w:val="20"/>
          <w:lang w:val="nl-NL"/>
        </w:rPr>
        <w:t>tm</w:t>
      </w:r>
      <w:proofErr w:type="spellEnd"/>
      <w:r w:rsidRPr="004E42BF">
        <w:rPr>
          <w:rFonts w:eastAsia="Calibri"/>
          <w:color w:val="000000"/>
          <w:sz w:val="20"/>
          <w:szCs w:val="20"/>
          <w:lang w:val="nl-NL"/>
        </w:rPr>
        <w:t xml:space="preserve"> 03 interne ontwikkelversies bij R4C. </w:t>
      </w:r>
    </w:p>
    <w:p w14:paraId="254ECA96" w14:textId="77777777" w:rsidR="00CA6F68" w:rsidRPr="004E42BF" w:rsidRDefault="00CA6F68" w:rsidP="00BE141D">
      <w:pPr>
        <w:rPr>
          <w:rFonts w:eastAsia="Calibri"/>
          <w:color w:val="000000"/>
          <w:sz w:val="20"/>
          <w:szCs w:val="20"/>
          <w:lang w:val="nl-NL"/>
        </w:rPr>
      </w:pPr>
    </w:p>
    <w:p w14:paraId="3EEFD438" w14:textId="3F5DB1EF" w:rsidR="00CA6F68" w:rsidRPr="004E42BF" w:rsidRDefault="00CA6F68" w:rsidP="00BE141D">
      <w:pPr>
        <w:rPr>
          <w:rFonts w:eastAsia="Calibri"/>
          <w:color w:val="000000"/>
          <w:sz w:val="20"/>
          <w:szCs w:val="20"/>
          <w:lang w:val="nl-NL"/>
        </w:rPr>
      </w:pPr>
      <w:r w:rsidRPr="004E42BF">
        <w:rPr>
          <w:rFonts w:eastAsia="Calibri"/>
          <w:color w:val="000000"/>
          <w:sz w:val="20"/>
          <w:szCs w:val="20"/>
          <w:lang w:val="nl-NL"/>
        </w:rPr>
        <w:t>V</w:t>
      </w:r>
      <w:r w:rsidR="00C7070D" w:rsidRPr="004E42BF">
        <w:rPr>
          <w:rFonts w:eastAsia="Calibri"/>
          <w:color w:val="000000"/>
          <w:sz w:val="20"/>
          <w:szCs w:val="20"/>
          <w:lang w:val="nl-NL"/>
        </w:rPr>
        <w:t>e</w:t>
      </w:r>
      <w:r w:rsidR="00BE141D" w:rsidRPr="004E42BF">
        <w:rPr>
          <w:rFonts w:eastAsia="Calibri"/>
          <w:color w:val="000000"/>
          <w:sz w:val="20"/>
          <w:szCs w:val="20"/>
          <w:lang w:val="nl-NL"/>
        </w:rPr>
        <w:t>rsie 0.4 (02-09-2021)</w:t>
      </w:r>
      <w:r w:rsidRPr="004E42BF">
        <w:rPr>
          <w:rFonts w:eastAsia="Calibri"/>
          <w:color w:val="000000"/>
          <w:sz w:val="20"/>
          <w:szCs w:val="20"/>
          <w:lang w:val="nl-NL"/>
        </w:rPr>
        <w:t xml:space="preserve"> </w:t>
      </w:r>
      <w:r w:rsidR="00BE141D" w:rsidRPr="004E42BF">
        <w:rPr>
          <w:rFonts w:eastAsia="Calibri"/>
          <w:color w:val="000000"/>
          <w:sz w:val="20"/>
          <w:szCs w:val="20"/>
          <w:lang w:val="nl-NL"/>
        </w:rPr>
        <w:t xml:space="preserve">Bevat: </w:t>
      </w:r>
    </w:p>
    <w:p w14:paraId="6BBB89AD" w14:textId="1A014CE6" w:rsidR="00BE141D" w:rsidRPr="004E42BF" w:rsidRDefault="00BE141D" w:rsidP="00BE141D">
      <w:pPr>
        <w:rPr>
          <w:color w:val="000000"/>
          <w:sz w:val="20"/>
          <w:szCs w:val="20"/>
          <w:lang w:val="nl-NL"/>
        </w:rPr>
      </w:pPr>
      <w:r w:rsidRPr="004E42BF">
        <w:rPr>
          <w:rFonts w:eastAsia="Calibri"/>
          <w:color w:val="000000"/>
          <w:sz w:val="20"/>
          <w:szCs w:val="20"/>
          <w:lang w:val="nl-NL"/>
        </w:rPr>
        <w:t xml:space="preserve">OQ45 Vragenlijst + </w:t>
      </w:r>
      <w:proofErr w:type="spellStart"/>
      <w:r w:rsidRPr="004E42BF">
        <w:rPr>
          <w:rFonts w:eastAsia="Calibri"/>
          <w:color w:val="000000"/>
          <w:sz w:val="20"/>
          <w:szCs w:val="20"/>
          <w:lang w:val="nl-NL"/>
        </w:rPr>
        <w:t>subschalen</w:t>
      </w:r>
      <w:proofErr w:type="spellEnd"/>
      <w:r w:rsidRPr="004E42BF">
        <w:rPr>
          <w:rFonts w:eastAsia="Calibri"/>
          <w:color w:val="000000"/>
          <w:sz w:val="20"/>
          <w:szCs w:val="20"/>
          <w:lang w:val="nl-NL"/>
        </w:rPr>
        <w:t xml:space="preserve"> </w:t>
      </w:r>
    </w:p>
    <w:p w14:paraId="149DABC2" w14:textId="70EF3BA3" w:rsidR="00BE141D" w:rsidRPr="004E42BF" w:rsidRDefault="00BE141D" w:rsidP="00BE141D">
      <w:pPr>
        <w:rPr>
          <w:color w:val="000000"/>
          <w:sz w:val="20"/>
          <w:szCs w:val="20"/>
          <w:lang w:val="nl-NL"/>
        </w:rPr>
      </w:pPr>
      <w:r w:rsidRPr="004E42BF">
        <w:rPr>
          <w:rFonts w:eastAsia="Calibri"/>
          <w:color w:val="000000"/>
          <w:sz w:val="20"/>
          <w:szCs w:val="20"/>
          <w:lang w:val="nl-NL"/>
        </w:rPr>
        <w:t xml:space="preserve">Is </w:t>
      </w:r>
      <w:r w:rsidR="00CA6F68" w:rsidRPr="004E42BF">
        <w:rPr>
          <w:rFonts w:eastAsia="Calibri"/>
          <w:color w:val="000000"/>
          <w:sz w:val="20"/>
          <w:szCs w:val="20"/>
          <w:lang w:val="nl-NL"/>
        </w:rPr>
        <w:t xml:space="preserve">zo goed als mogelijk </w:t>
      </w:r>
      <w:r w:rsidRPr="004E42BF">
        <w:rPr>
          <w:rFonts w:eastAsia="Calibri"/>
          <w:color w:val="000000"/>
          <w:sz w:val="20"/>
          <w:szCs w:val="20"/>
          <w:lang w:val="nl-NL"/>
        </w:rPr>
        <w:t xml:space="preserve">uitgewerkt volgens de </w:t>
      </w:r>
      <w:proofErr w:type="spellStart"/>
      <w:r w:rsidRPr="004E42BF">
        <w:rPr>
          <w:rFonts w:eastAsia="Calibri"/>
          <w:color w:val="000000"/>
          <w:sz w:val="20"/>
          <w:szCs w:val="20"/>
          <w:lang w:val="nl-NL"/>
        </w:rPr>
        <w:t>Nictiz</w:t>
      </w:r>
      <w:proofErr w:type="spellEnd"/>
      <w:r w:rsidRPr="004E42BF">
        <w:rPr>
          <w:rFonts w:eastAsia="Calibri"/>
          <w:color w:val="000000"/>
          <w:sz w:val="20"/>
          <w:szCs w:val="20"/>
          <w:lang w:val="nl-NL"/>
        </w:rPr>
        <w:t xml:space="preserve"> blauwdruk </w:t>
      </w:r>
      <w:proofErr w:type="spellStart"/>
      <w:r w:rsidRPr="004E42BF">
        <w:rPr>
          <w:rFonts w:eastAsia="Calibri"/>
          <w:color w:val="000000"/>
          <w:sz w:val="20"/>
          <w:szCs w:val="20"/>
          <w:lang w:val="nl-NL"/>
        </w:rPr>
        <w:t>zib</w:t>
      </w:r>
      <w:proofErr w:type="spellEnd"/>
      <w:r w:rsidRPr="004E42BF">
        <w:rPr>
          <w:rFonts w:eastAsia="Calibri"/>
          <w:color w:val="000000"/>
          <w:sz w:val="20"/>
          <w:szCs w:val="20"/>
          <w:lang w:val="nl-NL"/>
        </w:rPr>
        <w:t xml:space="preserve"> </w:t>
      </w:r>
      <w:proofErr w:type="spellStart"/>
      <w:r w:rsidRPr="004E42BF">
        <w:rPr>
          <w:rFonts w:eastAsia="Calibri"/>
          <w:color w:val="000000"/>
          <w:sz w:val="20"/>
          <w:szCs w:val="20"/>
          <w:lang w:val="nl-NL"/>
        </w:rPr>
        <w:t>Patient</w:t>
      </w:r>
      <w:proofErr w:type="spellEnd"/>
      <w:r w:rsidRPr="004E42BF">
        <w:rPr>
          <w:rFonts w:eastAsia="Calibri"/>
          <w:color w:val="000000"/>
          <w:sz w:val="20"/>
          <w:szCs w:val="20"/>
          <w:lang w:val="nl-NL"/>
        </w:rPr>
        <w:t xml:space="preserve"> vragenlijsten en aangepast naar OQ45. </w:t>
      </w:r>
    </w:p>
    <w:p w14:paraId="7FD2F954" w14:textId="34ACF231" w:rsidR="00BE141D" w:rsidRPr="004E42BF" w:rsidRDefault="00BE141D" w:rsidP="00BE141D">
      <w:pPr>
        <w:rPr>
          <w:color w:val="000000"/>
          <w:sz w:val="20"/>
          <w:szCs w:val="20"/>
          <w:lang w:val="nl-NL"/>
        </w:rPr>
      </w:pPr>
      <w:r w:rsidRPr="004E42BF">
        <w:rPr>
          <w:rFonts w:eastAsia="Calibri"/>
          <w:color w:val="000000"/>
          <w:sz w:val="20"/>
          <w:szCs w:val="20"/>
          <w:lang w:val="nl-NL"/>
        </w:rPr>
        <w:t xml:space="preserve">Vragen zijn niet allemaal </w:t>
      </w:r>
      <w:r w:rsidR="00C7070D" w:rsidRPr="004E42BF">
        <w:rPr>
          <w:rFonts w:eastAsia="Calibri"/>
          <w:color w:val="000000"/>
          <w:sz w:val="20"/>
          <w:szCs w:val="20"/>
          <w:lang w:val="nl-NL"/>
        </w:rPr>
        <w:t>gemodelleerd</w:t>
      </w:r>
      <w:r w:rsidRPr="004E42BF">
        <w:rPr>
          <w:rFonts w:eastAsia="Calibri"/>
          <w:color w:val="000000"/>
          <w:sz w:val="20"/>
          <w:szCs w:val="20"/>
          <w:lang w:val="nl-NL"/>
        </w:rPr>
        <w:t xml:space="preserve"> maar in een lijst gezet, conform de blauwdruk </w:t>
      </w:r>
      <w:proofErr w:type="spellStart"/>
      <w:r w:rsidRPr="004E42BF">
        <w:rPr>
          <w:rFonts w:eastAsia="Calibri"/>
          <w:color w:val="000000"/>
          <w:sz w:val="20"/>
          <w:szCs w:val="20"/>
          <w:lang w:val="nl-NL"/>
        </w:rPr>
        <w:t>zib</w:t>
      </w:r>
      <w:proofErr w:type="spellEnd"/>
      <w:r w:rsidRPr="004E42BF">
        <w:rPr>
          <w:rFonts w:eastAsia="Calibri"/>
          <w:color w:val="000000"/>
          <w:sz w:val="20"/>
          <w:szCs w:val="20"/>
          <w:lang w:val="nl-NL"/>
        </w:rPr>
        <w:t xml:space="preserve">. Daarnaast is </w:t>
      </w:r>
      <w:r w:rsidR="00CA6F68" w:rsidRPr="004E42BF">
        <w:rPr>
          <w:rFonts w:eastAsia="Calibri"/>
          <w:color w:val="000000"/>
          <w:sz w:val="20"/>
          <w:szCs w:val="20"/>
          <w:lang w:val="nl-NL"/>
        </w:rPr>
        <w:t xml:space="preserve">toch ook nog </w:t>
      </w:r>
      <w:r w:rsidRPr="004E42BF">
        <w:rPr>
          <w:rFonts w:eastAsia="Calibri"/>
          <w:color w:val="000000"/>
          <w:sz w:val="20"/>
          <w:szCs w:val="20"/>
          <w:lang w:val="nl-NL"/>
        </w:rPr>
        <w:t xml:space="preserve">een </w:t>
      </w:r>
      <w:proofErr w:type="spellStart"/>
      <w:r w:rsidRPr="004E42BF">
        <w:rPr>
          <w:rFonts w:eastAsia="Calibri"/>
          <w:color w:val="000000"/>
          <w:sz w:val="20"/>
          <w:szCs w:val="20"/>
          <w:lang w:val="nl-NL"/>
        </w:rPr>
        <w:t>submodel</w:t>
      </w:r>
      <w:proofErr w:type="spellEnd"/>
      <w:r w:rsidRPr="004E42BF">
        <w:rPr>
          <w:rFonts w:eastAsia="Calibri"/>
          <w:color w:val="000000"/>
          <w:sz w:val="20"/>
          <w:szCs w:val="20"/>
          <w:lang w:val="nl-NL"/>
        </w:rPr>
        <w:t xml:space="preserve"> gemaakt waarin wel alle vragen zijn gemodelleerd. Het vraagt nog discussie of en hoe dit het beste kan werken.   </w:t>
      </w:r>
    </w:p>
    <w:p w14:paraId="30C2E121" w14:textId="150A01A7" w:rsidR="00C7070D" w:rsidRPr="004E42BF" w:rsidRDefault="00C7070D">
      <w:pPr>
        <w:rPr>
          <w:sz w:val="20"/>
          <w:szCs w:val="20"/>
          <w:lang w:val="nl-NL"/>
        </w:rPr>
      </w:pPr>
      <w:r w:rsidRPr="004E42BF">
        <w:rPr>
          <w:sz w:val="20"/>
          <w:szCs w:val="20"/>
          <w:lang w:val="nl-NL"/>
        </w:rPr>
        <w:t xml:space="preserve">Versie 0.5 integraal uitgewerkt conform de </w:t>
      </w:r>
      <w:proofErr w:type="spellStart"/>
      <w:r w:rsidRPr="004E42BF">
        <w:rPr>
          <w:sz w:val="20"/>
          <w:szCs w:val="20"/>
          <w:lang w:val="nl-NL"/>
        </w:rPr>
        <w:t>blauwdrukzib</w:t>
      </w:r>
      <w:proofErr w:type="spellEnd"/>
      <w:r w:rsidRPr="004E42BF">
        <w:rPr>
          <w:sz w:val="20"/>
          <w:szCs w:val="20"/>
          <w:lang w:val="nl-NL"/>
        </w:rPr>
        <w:t xml:space="preserve"> vragenlijsten. Oplossing voor koppeling vraag en antwoord gezocht via expliciete </w:t>
      </w:r>
      <w:proofErr w:type="spellStart"/>
      <w:r w:rsidRPr="004E42BF">
        <w:rPr>
          <w:sz w:val="20"/>
          <w:szCs w:val="20"/>
          <w:lang w:val="nl-NL"/>
        </w:rPr>
        <w:t>constraints</w:t>
      </w:r>
      <w:proofErr w:type="spellEnd"/>
      <w:r w:rsidRPr="004E42BF">
        <w:rPr>
          <w:sz w:val="20"/>
          <w:szCs w:val="20"/>
          <w:lang w:val="nl-NL"/>
        </w:rPr>
        <w:t xml:space="preserve">. </w:t>
      </w:r>
    </w:p>
    <w:p w14:paraId="3BEE309F" w14:textId="15BD14CD" w:rsidR="00C7070D" w:rsidRPr="004E42BF" w:rsidRDefault="00C7070D">
      <w:pPr>
        <w:rPr>
          <w:sz w:val="20"/>
          <w:szCs w:val="20"/>
          <w:lang w:val="nl-NL"/>
        </w:rPr>
      </w:pPr>
      <w:r w:rsidRPr="004E42BF">
        <w:rPr>
          <w:sz w:val="20"/>
          <w:szCs w:val="20"/>
          <w:lang w:val="nl-NL"/>
        </w:rPr>
        <w:t xml:space="preserve">Oplossing voor de </w:t>
      </w:r>
      <w:proofErr w:type="spellStart"/>
      <w:r w:rsidRPr="004E42BF">
        <w:rPr>
          <w:sz w:val="20"/>
          <w:szCs w:val="20"/>
          <w:lang w:val="nl-NL"/>
        </w:rPr>
        <w:t>subschalen</w:t>
      </w:r>
      <w:proofErr w:type="spellEnd"/>
      <w:r w:rsidRPr="004E42BF">
        <w:rPr>
          <w:sz w:val="20"/>
          <w:szCs w:val="20"/>
          <w:lang w:val="nl-NL"/>
        </w:rPr>
        <w:t xml:space="preserve"> door per schaal apart aan te geven welke vragen daar bij horen. </w:t>
      </w:r>
    </w:p>
    <w:p w14:paraId="470FA43D" w14:textId="655A6685" w:rsidR="00AC40F4" w:rsidRDefault="00AC40F4" w:rsidP="00AC40F4">
      <w:pPr>
        <w:rPr>
          <w:sz w:val="20"/>
          <w:szCs w:val="20"/>
          <w:lang w:val="nl-NL"/>
        </w:rPr>
      </w:pPr>
      <w:r w:rsidRPr="004E42BF">
        <w:rPr>
          <w:sz w:val="20"/>
          <w:szCs w:val="20"/>
          <w:lang w:val="nl-NL"/>
        </w:rPr>
        <w:t xml:space="preserve">v06 commentaar redactieraad plus externe OQ expert Edwin de Beurs verwerkt. </w:t>
      </w:r>
    </w:p>
    <w:p w14:paraId="581BDED9" w14:textId="45A0AC55" w:rsidR="004E42BF" w:rsidRPr="004E42BF" w:rsidRDefault="004E42BF" w:rsidP="004E42BF">
      <w:pPr>
        <w:pStyle w:val="Lijstalinea"/>
        <w:numPr>
          <w:ilvl w:val="0"/>
          <w:numId w:val="8"/>
        </w:numPr>
        <w:rPr>
          <w:sz w:val="20"/>
          <w:szCs w:val="20"/>
          <w:lang w:val="nl-NL"/>
        </w:rPr>
      </w:pPr>
      <w:r w:rsidRPr="004E42BF">
        <w:rPr>
          <w:sz w:val="20"/>
          <w:szCs w:val="20"/>
          <w:lang w:val="nl-NL"/>
        </w:rPr>
        <w:t>Doublures in toelichtingen verwijderd</w:t>
      </w:r>
      <w:r w:rsidR="00B55AA7">
        <w:rPr>
          <w:sz w:val="20"/>
          <w:szCs w:val="20"/>
          <w:lang w:val="nl-NL"/>
        </w:rPr>
        <w:t xml:space="preserve">, </w:t>
      </w:r>
      <w:r w:rsidR="00B55AA7" w:rsidRPr="00B55AA7">
        <w:rPr>
          <w:sz w:val="20"/>
          <w:szCs w:val="20"/>
          <w:lang w:val="nl-NL"/>
        </w:rPr>
        <w:t xml:space="preserve">vooral in </w:t>
      </w:r>
      <w:r w:rsidR="00B55AA7">
        <w:rPr>
          <w:sz w:val="20"/>
          <w:szCs w:val="20"/>
          <w:lang w:val="nl-NL"/>
        </w:rPr>
        <w:t xml:space="preserve">paragrafen </w:t>
      </w:r>
      <w:r w:rsidR="00B55AA7" w:rsidRPr="00B55AA7">
        <w:rPr>
          <w:sz w:val="20"/>
          <w:szCs w:val="20"/>
          <w:lang w:val="nl-NL"/>
        </w:rPr>
        <w:t xml:space="preserve">1.9, 1.10 en 1.11. </w:t>
      </w:r>
      <w:r w:rsidRPr="004E42BF">
        <w:rPr>
          <w:sz w:val="20"/>
          <w:szCs w:val="20"/>
          <w:lang w:val="nl-NL"/>
        </w:rPr>
        <w:t xml:space="preserve"> </w:t>
      </w:r>
    </w:p>
    <w:p w14:paraId="3F13AD5A" w14:textId="77777777" w:rsidR="00200F1B" w:rsidRDefault="00591171" w:rsidP="00AC40F4">
      <w:pPr>
        <w:pStyle w:val="Lijstalinea"/>
        <w:numPr>
          <w:ilvl w:val="0"/>
          <w:numId w:val="8"/>
        </w:numPr>
        <w:rPr>
          <w:sz w:val="20"/>
          <w:szCs w:val="20"/>
          <w:lang w:val="nl-NL"/>
        </w:rPr>
      </w:pPr>
      <w:r>
        <w:rPr>
          <w:sz w:val="20"/>
          <w:szCs w:val="20"/>
          <w:lang w:val="nl-NL"/>
        </w:rPr>
        <w:t>Naamgeving waar onduidelijk aangepast</w:t>
      </w:r>
      <w:r w:rsidR="00773D69">
        <w:rPr>
          <w:sz w:val="20"/>
          <w:szCs w:val="20"/>
          <w:lang w:val="nl-NL"/>
        </w:rPr>
        <w:t xml:space="preserve"> OQ-45 en OQ 45 allen vervangen door OQ45 behalve in titels artikelen.</w:t>
      </w:r>
    </w:p>
    <w:p w14:paraId="391208D6" w14:textId="77777777" w:rsidR="00200F1B" w:rsidRDefault="00200F1B" w:rsidP="00200F1B">
      <w:pPr>
        <w:pStyle w:val="Lijstalinea"/>
        <w:numPr>
          <w:ilvl w:val="0"/>
          <w:numId w:val="8"/>
        </w:numPr>
        <w:rPr>
          <w:sz w:val="20"/>
          <w:szCs w:val="20"/>
          <w:lang w:val="nl-NL"/>
        </w:rPr>
      </w:pPr>
      <w:r>
        <w:rPr>
          <w:sz w:val="20"/>
          <w:szCs w:val="20"/>
          <w:lang w:val="nl-NL"/>
        </w:rPr>
        <w:t xml:space="preserve">Evidentie beschrijving verbeterd: </w:t>
      </w:r>
    </w:p>
    <w:p w14:paraId="4D80AD67" w14:textId="468177D4"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Praktische eigenschappen van de OQ-45 zijn: Kort (ongeveer vijf minuten). Mening: Ik vind 45 vragen tegenwoordig niet meer kort voor een vragenlijst.</w:t>
      </w:r>
      <w:r>
        <w:rPr>
          <w:rFonts w:eastAsia="Times New Roman"/>
          <w:sz w:val="20"/>
          <w:szCs w:val="20"/>
          <w:lang w:val="nl-NL"/>
        </w:rPr>
        <w:t xml:space="preserve"> Woord kort verwijderd</w:t>
      </w:r>
    </w:p>
    <w:p w14:paraId="5C891691" w14:textId="2112DAE9"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Ik begrijp niet wat de alinea “Psychologische behandeling is effectief bij 50% patiënten….” zegt over de OQ45</w:t>
      </w:r>
      <w:r w:rsidR="00BE0AEF">
        <w:rPr>
          <w:rFonts w:eastAsia="Times New Roman"/>
          <w:sz w:val="20"/>
          <w:szCs w:val="20"/>
          <w:lang w:val="nl-NL"/>
        </w:rPr>
        <w:t xml:space="preserve">. Aangepast naar: geschikt om effect te meten bij behandeling. </w:t>
      </w:r>
    </w:p>
    <w:p w14:paraId="765ADADE" w14:textId="285741A1" w:rsidR="00591171" w:rsidRDefault="00200F1B" w:rsidP="00200F1B">
      <w:pPr>
        <w:pStyle w:val="Lijstalinea"/>
        <w:numPr>
          <w:ilvl w:val="1"/>
          <w:numId w:val="8"/>
        </w:numPr>
        <w:rPr>
          <w:sz w:val="20"/>
          <w:szCs w:val="20"/>
          <w:lang w:val="nl-NL"/>
        </w:rPr>
      </w:pPr>
      <w:r w:rsidRPr="00200F1B">
        <w:rPr>
          <w:rFonts w:eastAsia="Times New Roman"/>
          <w:sz w:val="20"/>
          <w:szCs w:val="20"/>
          <w:lang w:val="nl-NL"/>
        </w:rPr>
        <w:t xml:space="preserve">“Er is sprake van een behandeleffect wanneer de RCI…”. Je kan ook een behandeleffect hebben als deze lager is dan de </w:t>
      </w:r>
      <w:proofErr w:type="spellStart"/>
      <w:r w:rsidRPr="00200F1B">
        <w:rPr>
          <w:rFonts w:eastAsia="Times New Roman"/>
          <w:sz w:val="20"/>
          <w:szCs w:val="20"/>
          <w:lang w:val="nl-NL"/>
        </w:rPr>
        <w:t>RCI’s</w:t>
      </w:r>
      <w:proofErr w:type="spellEnd"/>
      <w:r w:rsidRPr="00200F1B">
        <w:rPr>
          <w:rFonts w:eastAsia="Times New Roman"/>
          <w:sz w:val="20"/>
          <w:szCs w:val="20"/>
          <w:lang w:val="nl-NL"/>
        </w:rPr>
        <w:t xml:space="preserve">. Wat belangrijk is bij de RCI, is dat wanneer je behandeleffect hebt die hoger is dan de RCI, dat je dan spreekt over </w:t>
      </w:r>
      <w:r w:rsidRPr="00200F1B">
        <w:rPr>
          <w:rFonts w:eastAsia="Times New Roman"/>
          <w:i/>
          <w:iCs/>
          <w:sz w:val="20"/>
          <w:szCs w:val="20"/>
          <w:lang w:val="nl-NL"/>
        </w:rPr>
        <w:t>betrouwbare</w:t>
      </w:r>
      <w:r w:rsidRPr="00200F1B">
        <w:rPr>
          <w:rFonts w:eastAsia="Times New Roman"/>
          <w:sz w:val="20"/>
          <w:szCs w:val="20"/>
          <w:lang w:val="nl-NL"/>
        </w:rPr>
        <w:t xml:space="preserve"> verandering (</w:t>
      </w:r>
      <w:proofErr w:type="spellStart"/>
      <w:r w:rsidRPr="00200F1B">
        <w:rPr>
          <w:rFonts w:eastAsia="Times New Roman"/>
          <w:sz w:val="20"/>
          <w:szCs w:val="20"/>
          <w:lang w:val="nl-NL"/>
        </w:rPr>
        <w:t>dwz</w:t>
      </w:r>
      <w:proofErr w:type="spellEnd"/>
      <w:r w:rsidRPr="00200F1B">
        <w:rPr>
          <w:rFonts w:eastAsia="Times New Roman"/>
          <w:sz w:val="20"/>
          <w:szCs w:val="20"/>
          <w:lang w:val="nl-NL"/>
        </w:rPr>
        <w:t xml:space="preserve"> je bent er vrij zeker van dat er iets betekenisvols is gebeurd). </w:t>
      </w:r>
      <w:r w:rsidR="00773D69">
        <w:rPr>
          <w:sz w:val="20"/>
          <w:szCs w:val="20"/>
          <w:lang w:val="nl-NL"/>
        </w:rPr>
        <w:t xml:space="preserve"> </w:t>
      </w:r>
      <w:r w:rsidR="00BE0AEF">
        <w:rPr>
          <w:sz w:val="20"/>
          <w:szCs w:val="20"/>
          <w:lang w:val="nl-NL"/>
        </w:rPr>
        <w:t xml:space="preserve">Zin aangepast dat het om veranderingen gaat die betekenis hebben op basis van betrouwbare verschillen. </w:t>
      </w:r>
    </w:p>
    <w:p w14:paraId="00C62D88" w14:textId="7CB07029" w:rsidR="00773D69" w:rsidRDefault="00986763" w:rsidP="00AC40F4">
      <w:pPr>
        <w:pStyle w:val="Lijstalinea"/>
        <w:numPr>
          <w:ilvl w:val="0"/>
          <w:numId w:val="8"/>
        </w:numPr>
        <w:rPr>
          <w:sz w:val="20"/>
          <w:szCs w:val="20"/>
          <w:lang w:val="nl-NL"/>
        </w:rPr>
      </w:pPr>
      <w:r>
        <w:rPr>
          <w:sz w:val="20"/>
          <w:szCs w:val="20"/>
          <w:lang w:val="nl-NL"/>
        </w:rPr>
        <w:t xml:space="preserve">Diverse taalcorrecties doorgevoerd. </w:t>
      </w:r>
    </w:p>
    <w:p w14:paraId="3F0C45FF" w14:textId="3E43EDD5" w:rsidR="00BA4AF8" w:rsidRPr="00BA4AF8" w:rsidRDefault="00BA4AF8" w:rsidP="00BA4AF8">
      <w:pPr>
        <w:pStyle w:val="Lijstalinea"/>
        <w:numPr>
          <w:ilvl w:val="0"/>
          <w:numId w:val="8"/>
        </w:numPr>
        <w:rPr>
          <w:sz w:val="20"/>
          <w:szCs w:val="20"/>
          <w:lang w:val="nl-NL"/>
        </w:rPr>
      </w:pPr>
      <w:r w:rsidRPr="00B55AA7">
        <w:rPr>
          <w:sz w:val="20"/>
          <w:szCs w:val="20"/>
          <w:lang w:val="nl-NL"/>
        </w:rPr>
        <w:t xml:space="preserve">“Angst en Symptomatische </w:t>
      </w:r>
      <w:proofErr w:type="spellStart"/>
      <w:r w:rsidRPr="00B55AA7">
        <w:rPr>
          <w:sz w:val="20"/>
          <w:szCs w:val="20"/>
          <w:lang w:val="nl-NL"/>
        </w:rPr>
        <w:t>Distress</w:t>
      </w:r>
      <w:proofErr w:type="spellEnd"/>
      <w:r w:rsidRPr="00B55AA7">
        <w:rPr>
          <w:sz w:val="20"/>
          <w:szCs w:val="20"/>
          <w:lang w:val="nl-NL"/>
        </w:rPr>
        <w:t xml:space="preserve"> ASD” consistent vervangen door Angst en Somatische </w:t>
      </w:r>
      <w:proofErr w:type="spellStart"/>
      <w:r w:rsidRPr="00B55AA7">
        <w:rPr>
          <w:sz w:val="20"/>
          <w:szCs w:val="20"/>
          <w:lang w:val="nl-NL"/>
        </w:rPr>
        <w:t>Distress</w:t>
      </w:r>
      <w:proofErr w:type="spellEnd"/>
      <w:r w:rsidRPr="00B55AA7">
        <w:rPr>
          <w:sz w:val="20"/>
          <w:szCs w:val="20"/>
          <w:lang w:val="nl-NL"/>
        </w:rPr>
        <w:t>, ook in het model.</w:t>
      </w:r>
    </w:p>
    <w:p w14:paraId="11D3BBF1" w14:textId="6B6C913A" w:rsidR="00AC40F4" w:rsidRDefault="00591171" w:rsidP="00591171">
      <w:pPr>
        <w:pStyle w:val="Lijstalinea"/>
        <w:numPr>
          <w:ilvl w:val="0"/>
          <w:numId w:val="8"/>
        </w:numPr>
        <w:rPr>
          <w:sz w:val="20"/>
          <w:szCs w:val="20"/>
          <w:lang w:val="nl-NL"/>
        </w:rPr>
      </w:pPr>
      <w:r w:rsidRPr="00591171">
        <w:rPr>
          <w:sz w:val="20"/>
          <w:szCs w:val="20"/>
          <w:lang w:val="nl-NL"/>
        </w:rPr>
        <w:t>V</w:t>
      </w:r>
      <w:r w:rsidR="00AC40F4" w:rsidRPr="00591171">
        <w:rPr>
          <w:sz w:val="20"/>
          <w:szCs w:val="20"/>
          <w:lang w:val="nl-NL"/>
        </w:rPr>
        <w:t xml:space="preserve">erbetering van de 4e </w:t>
      </w:r>
      <w:proofErr w:type="spellStart"/>
      <w:r w:rsidR="00AC40F4" w:rsidRPr="00591171">
        <w:rPr>
          <w:sz w:val="20"/>
          <w:szCs w:val="20"/>
          <w:lang w:val="nl-NL"/>
        </w:rPr>
        <w:t>subschaal</w:t>
      </w:r>
      <w:proofErr w:type="spellEnd"/>
      <w:r w:rsidRPr="00591171">
        <w:rPr>
          <w:sz w:val="20"/>
          <w:szCs w:val="20"/>
          <w:lang w:val="nl-NL"/>
        </w:rPr>
        <w:t xml:space="preserve"> doorgevoerd</w:t>
      </w:r>
      <w:r w:rsidR="00AC40F4" w:rsidRPr="00591171">
        <w:rPr>
          <w:sz w:val="20"/>
          <w:szCs w:val="20"/>
          <w:lang w:val="nl-NL"/>
        </w:rPr>
        <w:t>: de ASD schaal. Deze bestaat uit de volgende items:</w:t>
      </w:r>
      <w:r w:rsidRPr="00591171">
        <w:rPr>
          <w:sz w:val="20"/>
          <w:szCs w:val="20"/>
          <w:lang w:val="nl-NL"/>
        </w:rPr>
        <w:t xml:space="preserve"> </w:t>
      </w:r>
      <w:r w:rsidR="00AC40F4" w:rsidRPr="00591171">
        <w:rPr>
          <w:sz w:val="20"/>
          <w:szCs w:val="20"/>
          <w:lang w:val="nl-NL"/>
        </w:rPr>
        <w:t>OQ_ASD = 2, 9, 10, 16, 25, 27, 29, 33:36, 41, 45</w:t>
      </w:r>
      <w:r w:rsidRPr="00591171">
        <w:rPr>
          <w:sz w:val="20"/>
          <w:szCs w:val="20"/>
          <w:lang w:val="nl-NL"/>
        </w:rPr>
        <w:t xml:space="preserve">. </w:t>
      </w:r>
      <w:r w:rsidR="00AC40F4" w:rsidRPr="00591171">
        <w:rPr>
          <w:sz w:val="20"/>
          <w:szCs w:val="20"/>
          <w:lang w:val="nl-NL"/>
        </w:rPr>
        <w:t>De handleiding is niet goed, want item 16 is vergeten “Ik maak me zorgen over problemen in mijn familie”.</w:t>
      </w:r>
    </w:p>
    <w:p w14:paraId="2AE0DB55" w14:textId="36B83CC4" w:rsidR="00BA4AF8" w:rsidRDefault="00BA4AF8" w:rsidP="00BA4AF8">
      <w:pPr>
        <w:pStyle w:val="Lijstalinea"/>
        <w:rPr>
          <w:sz w:val="20"/>
          <w:szCs w:val="20"/>
          <w:lang w:val="nl-NL"/>
        </w:rPr>
      </w:pPr>
      <w:r>
        <w:rPr>
          <w:sz w:val="20"/>
          <w:szCs w:val="20"/>
          <w:lang w:val="nl-NL"/>
        </w:rPr>
        <w:t xml:space="preserve">Klinimetrische kenmerken als range, missing en (niet) </w:t>
      </w:r>
      <w:proofErr w:type="spellStart"/>
      <w:r>
        <w:rPr>
          <w:sz w:val="20"/>
          <w:szCs w:val="20"/>
          <w:lang w:val="nl-NL"/>
        </w:rPr>
        <w:t>omcoderen</w:t>
      </w:r>
      <w:proofErr w:type="spellEnd"/>
      <w:r>
        <w:rPr>
          <w:sz w:val="20"/>
          <w:szCs w:val="20"/>
          <w:lang w:val="nl-NL"/>
        </w:rPr>
        <w:t xml:space="preserve"> gespecificeerd. </w:t>
      </w:r>
    </w:p>
    <w:p w14:paraId="60A0718C" w14:textId="2783519A" w:rsidR="00C238C5" w:rsidRPr="00B55AA7" w:rsidRDefault="00C238C5" w:rsidP="00591171">
      <w:pPr>
        <w:pStyle w:val="Lijstalinea"/>
        <w:numPr>
          <w:ilvl w:val="0"/>
          <w:numId w:val="8"/>
        </w:numPr>
        <w:rPr>
          <w:sz w:val="20"/>
          <w:szCs w:val="20"/>
          <w:lang w:val="nl-NL"/>
        </w:rPr>
      </w:pPr>
      <w:r w:rsidRPr="00C238C5">
        <w:rPr>
          <w:sz w:val="20"/>
          <w:szCs w:val="20"/>
          <w:lang w:val="nl-NL"/>
        </w:rPr>
        <w:t>Bij 1.11 mis</w:t>
      </w:r>
      <w:r>
        <w:rPr>
          <w:sz w:val="20"/>
          <w:szCs w:val="20"/>
          <w:lang w:val="nl-NL"/>
        </w:rPr>
        <w:t>t</w:t>
      </w:r>
      <w:r w:rsidRPr="00C238C5">
        <w:rPr>
          <w:sz w:val="20"/>
          <w:szCs w:val="20"/>
          <w:lang w:val="nl-NL"/>
        </w:rPr>
        <w:t xml:space="preserve">en alle vragen voor de </w:t>
      </w:r>
      <w:proofErr w:type="spellStart"/>
      <w:r w:rsidRPr="00C238C5">
        <w:rPr>
          <w:sz w:val="20"/>
          <w:szCs w:val="20"/>
          <w:lang w:val="nl-NL"/>
        </w:rPr>
        <w:t>Symtomatische</w:t>
      </w:r>
      <w:proofErr w:type="spellEnd"/>
      <w:r w:rsidRPr="00C238C5">
        <w:rPr>
          <w:sz w:val="20"/>
          <w:szCs w:val="20"/>
          <w:lang w:val="nl-NL"/>
        </w:rPr>
        <w:t xml:space="preserve"> </w:t>
      </w:r>
      <w:proofErr w:type="spellStart"/>
      <w:r w:rsidRPr="00C238C5">
        <w:rPr>
          <w:sz w:val="20"/>
          <w:szCs w:val="20"/>
          <w:lang w:val="nl-NL"/>
        </w:rPr>
        <w:t>Distress</w:t>
      </w:r>
      <w:proofErr w:type="spellEnd"/>
      <w:r w:rsidRPr="00C238C5">
        <w:rPr>
          <w:sz w:val="20"/>
          <w:szCs w:val="20"/>
          <w:lang w:val="nl-NL"/>
        </w:rPr>
        <w:t xml:space="preserve"> (SD)</w:t>
      </w:r>
      <w:r>
        <w:rPr>
          <w:sz w:val="20"/>
          <w:szCs w:val="20"/>
          <w:lang w:val="nl-NL"/>
        </w:rPr>
        <w:t>, die zijn toegevoegd, zoals v</w:t>
      </w:r>
      <w:r w:rsidRPr="00C238C5">
        <w:rPr>
          <w:sz w:val="20"/>
          <w:szCs w:val="20"/>
          <w:lang w:val="nl-NL"/>
        </w:rPr>
        <w:t xml:space="preserve">oor de overige schalen allemaal </w:t>
      </w:r>
      <w:r>
        <w:rPr>
          <w:sz w:val="20"/>
          <w:szCs w:val="20"/>
          <w:lang w:val="nl-NL"/>
        </w:rPr>
        <w:t xml:space="preserve">waren </w:t>
      </w:r>
      <w:r w:rsidRPr="00C238C5">
        <w:rPr>
          <w:sz w:val="20"/>
          <w:szCs w:val="20"/>
          <w:lang w:val="nl-NL"/>
        </w:rPr>
        <w:t>uitgeschreven.</w:t>
      </w:r>
    </w:p>
    <w:p w14:paraId="04776F45" w14:textId="77777777" w:rsidR="00591171" w:rsidRPr="00591171" w:rsidRDefault="00591171" w:rsidP="00591171">
      <w:pPr>
        <w:pStyle w:val="Lijstalinea"/>
        <w:rPr>
          <w:sz w:val="20"/>
          <w:szCs w:val="20"/>
          <w:lang w:val="nl-NL"/>
        </w:rPr>
      </w:pPr>
    </w:p>
    <w:sectPr w:rsidR="00591171" w:rsidRPr="00591171" w:rsidSect="00BE141D">
      <w:footerReference w:type="default" r:id="rId17"/>
      <w:pgSz w:w="11902" w:h="16835"/>
      <w:pgMar w:top="720"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Gerard Flens" w:date="2022-01-18T08:55:00Z" w:initials="GF">
    <w:p w14:paraId="6AF83333" w14:textId="547FA348" w:rsidR="003D1E4A" w:rsidRPr="003D1E4A" w:rsidRDefault="003D1E4A">
      <w:pPr>
        <w:pStyle w:val="Tekstopmerking"/>
        <w:rPr>
          <w:lang w:val="nl-NL"/>
        </w:rPr>
      </w:pPr>
      <w:r>
        <w:rPr>
          <w:rStyle w:val="Verwijzingopmerking"/>
        </w:rPr>
        <w:annotationRef/>
      </w:r>
      <w:r w:rsidRPr="003D1E4A">
        <w:rPr>
          <w:lang w:val="nl-NL"/>
        </w:rPr>
        <w:t xml:space="preserve">Hierboven noem je het </w:t>
      </w:r>
      <w:r>
        <w:rPr>
          <w:lang w:val="nl-NL"/>
        </w:rPr>
        <w:t>“meet meerdere domeinen”</w:t>
      </w:r>
    </w:p>
  </w:comment>
  <w:comment w:id="35" w:author="Gerard Flens" w:date="2022-01-18T08:56:00Z" w:initials="GF">
    <w:p w14:paraId="76679279" w14:textId="1B9DC4B5" w:rsidR="002D67F7" w:rsidRPr="002D67F7" w:rsidRDefault="002D67F7">
      <w:pPr>
        <w:pStyle w:val="Tekstopmerking"/>
        <w:rPr>
          <w:lang w:val="nl-NL"/>
        </w:rPr>
      </w:pPr>
      <w:r>
        <w:rPr>
          <w:rStyle w:val="Verwijzingopmerking"/>
        </w:rPr>
        <w:annotationRef/>
      </w:r>
      <w:r w:rsidRPr="002D67F7">
        <w:rPr>
          <w:lang w:val="nl-NL"/>
        </w:rPr>
        <w:t>Ter info, ik weet dat</w:t>
      </w:r>
      <w:r>
        <w:rPr>
          <w:lang w:val="nl-NL"/>
        </w:rPr>
        <w:t xml:space="preserve"> veel behandelaren jeuk krijgen van het woord effectiviteit. Toen ik nog bij SBG werkte hebben we dat overal veranderd naar behandeluitkomst. Mocht je dat willen aanpassen, hieronder staat ook nog een paar keer behandeleffect.</w:t>
      </w:r>
      <w:r w:rsidR="00F60177">
        <w:rPr>
          <w:lang w:val="nl-NL"/>
        </w:rPr>
        <w:t xml:space="preserve"> Bij de eerste </w:t>
      </w:r>
      <w:proofErr w:type="spellStart"/>
      <w:r w:rsidR="00F60177">
        <w:rPr>
          <w:lang w:val="nl-NL"/>
        </w:rPr>
        <w:t>bulletpoint</w:t>
      </w:r>
      <w:proofErr w:type="spellEnd"/>
      <w:r w:rsidR="00F60177">
        <w:rPr>
          <w:lang w:val="nl-NL"/>
        </w:rPr>
        <w:t xml:space="preserve"> gebruik je ook uitkomst. </w:t>
      </w:r>
      <w:r>
        <w:rPr>
          <w:lang w:val="nl-NL"/>
        </w:rPr>
        <w:t xml:space="preserve">  </w:t>
      </w:r>
    </w:p>
  </w:comment>
  <w:comment w:id="36" w:author="Gerard Flens" w:date="2022-01-18T08:42:00Z" w:initials="GF">
    <w:p w14:paraId="0A96F084" w14:textId="404C0CB7" w:rsidR="005F09DC" w:rsidRPr="005F09DC" w:rsidRDefault="005F09DC">
      <w:pPr>
        <w:pStyle w:val="Tekstopmerking"/>
        <w:rPr>
          <w:lang w:val="nl-NL"/>
        </w:rPr>
      </w:pPr>
      <w:r>
        <w:rPr>
          <w:rStyle w:val="Verwijzingopmerking"/>
        </w:rPr>
        <w:annotationRef/>
      </w:r>
      <w:r w:rsidRPr="005F09DC">
        <w:rPr>
          <w:lang w:val="nl-NL"/>
        </w:rPr>
        <w:t xml:space="preserve">Dit is </w:t>
      </w:r>
      <w:r>
        <w:rPr>
          <w:lang w:val="nl-NL"/>
        </w:rPr>
        <w:t>achterhaal</w:t>
      </w:r>
      <w:r w:rsidR="00583F46">
        <w:rPr>
          <w:lang w:val="nl-NL"/>
        </w:rPr>
        <w:t>d</w:t>
      </w:r>
      <w:r>
        <w:rPr>
          <w:lang w:val="nl-NL"/>
        </w:rPr>
        <w:t xml:space="preserve"> omdat het om </w:t>
      </w:r>
      <w:r w:rsidRPr="005F09DC">
        <w:rPr>
          <w:lang w:val="nl-NL"/>
        </w:rPr>
        <w:t>DS</w:t>
      </w:r>
      <w:r>
        <w:rPr>
          <w:lang w:val="nl-NL"/>
        </w:rPr>
        <w:t>M</w:t>
      </w:r>
      <w:r w:rsidRPr="005F09DC">
        <w:rPr>
          <w:lang w:val="nl-NL"/>
        </w:rPr>
        <w:t>-IV informatie</w:t>
      </w:r>
      <w:r>
        <w:rPr>
          <w:lang w:val="nl-NL"/>
        </w:rPr>
        <w:t xml:space="preserve"> gaat</w:t>
      </w:r>
      <w:r w:rsidRPr="005F09DC">
        <w:rPr>
          <w:lang w:val="nl-NL"/>
        </w:rPr>
        <w:t xml:space="preserve">. </w:t>
      </w:r>
      <w:r>
        <w:rPr>
          <w:lang w:val="nl-NL"/>
        </w:rPr>
        <w:t xml:space="preserve">Iedereen gebruikt nu de DSM-5. </w:t>
      </w:r>
    </w:p>
  </w:comment>
  <w:comment w:id="81" w:author="Gerard Flens" w:date="2022-01-18T09:02:00Z" w:initials="GF">
    <w:p w14:paraId="302E186C" w14:textId="77777777" w:rsidR="004C06D1" w:rsidRDefault="004C06D1">
      <w:pPr>
        <w:pStyle w:val="Tekstopmerking"/>
        <w:rPr>
          <w:lang w:val="nl-NL"/>
        </w:rPr>
      </w:pPr>
      <w:r>
        <w:rPr>
          <w:rStyle w:val="Verwijzingopmerking"/>
        </w:rPr>
        <w:annotationRef/>
      </w:r>
      <w:r w:rsidR="005C73D7" w:rsidRPr="005C73D7">
        <w:rPr>
          <w:lang w:val="nl-NL"/>
        </w:rPr>
        <w:t>“ingevuld met een kruisje” l</w:t>
      </w:r>
      <w:r w:rsidR="005C73D7">
        <w:rPr>
          <w:lang w:val="nl-NL"/>
        </w:rPr>
        <w:t xml:space="preserve">ijkt op een instructie voor een papieren versie. Bijna alles is digitaal tegenwoordig. “toepasselijke vakje” lijkt ook een iets te letterlijke vertaling van </w:t>
      </w:r>
      <w:proofErr w:type="spellStart"/>
      <w:r w:rsidR="005C73D7">
        <w:rPr>
          <w:lang w:val="nl-NL"/>
        </w:rPr>
        <w:t>applicable</w:t>
      </w:r>
      <w:proofErr w:type="spellEnd"/>
      <w:r w:rsidR="005C73D7">
        <w:rPr>
          <w:lang w:val="nl-NL"/>
        </w:rPr>
        <w:t xml:space="preserve">. Ik heb een suggestie gedaan. </w:t>
      </w:r>
    </w:p>
    <w:p w14:paraId="6C45B9BB" w14:textId="77777777" w:rsidR="00C72CE7" w:rsidRDefault="00C72CE7">
      <w:pPr>
        <w:pStyle w:val="Tekstopmerking"/>
        <w:rPr>
          <w:lang w:val="nl-NL"/>
        </w:rPr>
      </w:pPr>
    </w:p>
    <w:p w14:paraId="203E8F8E" w14:textId="3492B98D" w:rsidR="00C72CE7" w:rsidRPr="004E42BF" w:rsidRDefault="00C72CE7" w:rsidP="00C72CE7">
      <w:pPr>
        <w:rPr>
          <w:rFonts w:eastAsia="Calibri"/>
          <w:color w:val="2F5496"/>
          <w:sz w:val="22"/>
          <w:szCs w:val="22"/>
          <w:lang w:val="nl-NL"/>
        </w:rPr>
      </w:pPr>
      <w:r>
        <w:rPr>
          <w:lang w:val="nl-NL"/>
        </w:rPr>
        <w:t xml:space="preserve">Let op: dit staat ook nog zo bij </w:t>
      </w:r>
      <w:proofErr w:type="spellStart"/>
      <w:r w:rsidRPr="004E42BF">
        <w:rPr>
          <w:rFonts w:eastAsia="Calibri"/>
          <w:color w:val="2F5496"/>
          <w:sz w:val="22"/>
          <w:szCs w:val="22"/>
          <w:lang w:val="nl-NL"/>
        </w:rPr>
        <w:t>Patient</w:t>
      </w:r>
      <w:proofErr w:type="spellEnd"/>
      <w:r w:rsidRPr="004E42BF">
        <w:rPr>
          <w:rFonts w:eastAsia="Calibri"/>
          <w:color w:val="2F5496"/>
          <w:sz w:val="22"/>
          <w:szCs w:val="22"/>
          <w:lang w:val="nl-NL"/>
        </w:rPr>
        <w:t>/Cliënt instructies</w:t>
      </w:r>
      <w:r>
        <w:rPr>
          <w:rFonts w:eastAsia="Calibri"/>
          <w:color w:val="2F5496"/>
          <w:sz w:val="22"/>
          <w:szCs w:val="22"/>
          <w:lang w:val="nl-NL"/>
        </w:rPr>
        <w:t xml:space="preserve"> </w:t>
      </w:r>
      <w:r w:rsidRPr="00C72CE7">
        <w:rPr>
          <w:rFonts w:eastAsia="Calibri"/>
          <w:sz w:val="22"/>
          <w:szCs w:val="22"/>
          <w:lang w:val="nl-NL"/>
        </w:rPr>
        <w:t xml:space="preserve">hierboven. </w:t>
      </w:r>
    </w:p>
    <w:p w14:paraId="5C6C16DA" w14:textId="1B15FCE6" w:rsidR="00C72CE7" w:rsidRPr="005C73D7" w:rsidRDefault="00C72CE7">
      <w:pPr>
        <w:pStyle w:val="Tekstopmerking"/>
        <w:rPr>
          <w:lang w:val="nl-NL"/>
        </w:rPr>
      </w:pPr>
    </w:p>
  </w:comment>
  <w:comment w:id="85" w:author="Gerard Flens" w:date="2022-01-18T08:48:00Z" w:initials="GF">
    <w:p w14:paraId="08C6AA87" w14:textId="67ACEDF9" w:rsidR="002E1C8D" w:rsidRPr="002E1C8D" w:rsidRDefault="002E1C8D">
      <w:pPr>
        <w:pStyle w:val="Tekstopmerking"/>
        <w:rPr>
          <w:lang w:val="nl-NL"/>
        </w:rPr>
      </w:pPr>
      <w:r>
        <w:rPr>
          <w:rStyle w:val="Verwijzingopmerking"/>
        </w:rPr>
        <w:annotationRef/>
      </w:r>
      <w:r w:rsidRPr="002E1C8D">
        <w:rPr>
          <w:lang w:val="nl-NL"/>
        </w:rPr>
        <w:t>Info staat hieronder ook al</w:t>
      </w:r>
      <w:r>
        <w:rPr>
          <w:lang w:val="nl-NL"/>
        </w:rPr>
        <w:t xml:space="preserve">. </w:t>
      </w:r>
    </w:p>
  </w:comment>
  <w:comment w:id="96" w:author="Gerard Flens" w:date="2022-01-18T09:06:00Z" w:initials="GF">
    <w:p w14:paraId="104FFD3B" w14:textId="2C1E5073" w:rsidR="00E42DE5" w:rsidRPr="00E42DE5" w:rsidRDefault="00E42DE5">
      <w:pPr>
        <w:pStyle w:val="Tekstopmerking"/>
        <w:rPr>
          <w:lang w:val="nl-NL"/>
        </w:rPr>
      </w:pPr>
      <w:r>
        <w:rPr>
          <w:rStyle w:val="Verwijzingopmerking"/>
        </w:rPr>
        <w:annotationRef/>
      </w:r>
      <w:r>
        <w:rPr>
          <w:lang w:val="nl-NL"/>
        </w:rPr>
        <w:t xml:space="preserve">Wil je deze info hier toevoegen? Heeft in principe niets met de interpretatie te maken. Dat vind ik trouwens van de hele alinea. Ik probeer me te verplaatsen in iemand die nog niets van dit instrument weet en dan deze informatie lees. Dan vind ik het lastig om te bepalen hoe deze info me helpt om het instrument beter te interpreteren. </w:t>
      </w:r>
      <w:r w:rsidR="00572B2B">
        <w:rPr>
          <w:lang w:val="nl-NL"/>
        </w:rPr>
        <w:t xml:space="preserve">Misschien kan je hier de info over de RCI plaatsen, wat nu onder 1.5 staat. Die info helpt wel om het instrument beter te interpreteren. </w:t>
      </w:r>
      <w:r>
        <w:rPr>
          <w:lang w:val="nl-NL"/>
        </w:rPr>
        <w:t xml:space="preserve"> </w:t>
      </w:r>
    </w:p>
  </w:comment>
  <w:comment w:id="97" w:author="Gerard Flens" w:date="2022-01-18T08:49:00Z" w:initials="GF">
    <w:p w14:paraId="6B29622F" w14:textId="036B6407" w:rsidR="00DE4FF3" w:rsidRPr="00DE4FF3" w:rsidRDefault="00DE4FF3">
      <w:pPr>
        <w:pStyle w:val="Tekstopmerking"/>
        <w:rPr>
          <w:lang w:val="nl-NL"/>
        </w:rPr>
      </w:pPr>
      <w:r>
        <w:rPr>
          <w:rStyle w:val="Verwijzingopmerking"/>
        </w:rPr>
        <w:annotationRef/>
      </w:r>
      <w:r w:rsidRPr="00DE4FF3">
        <w:rPr>
          <w:lang w:val="nl-NL"/>
        </w:rPr>
        <w:t>Dit h</w:t>
      </w:r>
      <w:r w:rsidR="00D31C5E">
        <w:rPr>
          <w:lang w:val="nl-NL"/>
        </w:rPr>
        <w:t>e</w:t>
      </w:r>
      <w:r w:rsidRPr="00DE4FF3">
        <w:rPr>
          <w:lang w:val="nl-NL"/>
        </w:rPr>
        <w:t>eft misschien</w:t>
      </w:r>
      <w:r>
        <w:rPr>
          <w:lang w:val="nl-NL"/>
        </w:rPr>
        <w:t xml:space="preserve"> nog wat duiding nodig? Je kan met 1 meting in principe al de uitslagen interpreteren…</w:t>
      </w:r>
    </w:p>
  </w:comment>
  <w:comment w:id="101" w:author="Gerard Flens" w:date="2022-01-18T09:11:00Z" w:initials="GF">
    <w:p w14:paraId="65D1074C" w14:textId="5E0F12FC" w:rsidR="008B4182" w:rsidRPr="008B4182" w:rsidRDefault="008B4182">
      <w:pPr>
        <w:pStyle w:val="Tekstopmerking"/>
        <w:rPr>
          <w:lang w:val="nl-NL"/>
        </w:rPr>
      </w:pPr>
      <w:r>
        <w:rPr>
          <w:rStyle w:val="Verwijzingopmerking"/>
        </w:rPr>
        <w:annotationRef/>
      </w:r>
      <w:r w:rsidRPr="008B4182">
        <w:rPr>
          <w:lang w:val="nl-NL"/>
        </w:rPr>
        <w:t>Dit vind ik meer o</w:t>
      </w:r>
      <w:r>
        <w:rPr>
          <w:lang w:val="nl-NL"/>
        </w:rPr>
        <w:t xml:space="preserve">nder het kopje 1.3 </w:t>
      </w:r>
      <w:proofErr w:type="spellStart"/>
      <w:r>
        <w:rPr>
          <w:lang w:val="nl-NL"/>
        </w:rPr>
        <w:t>Purpose</w:t>
      </w:r>
      <w:proofErr w:type="spellEnd"/>
      <w:r>
        <w:rPr>
          <w:lang w:val="nl-NL"/>
        </w:rPr>
        <w:t xml:space="preserve"> vallen.</w:t>
      </w:r>
      <w:r w:rsidR="0084379C">
        <w:rPr>
          <w:lang w:val="nl-NL"/>
        </w:rPr>
        <w:t xml:space="preserve"> (voor zover het daar al nog niet zo staat).</w:t>
      </w:r>
    </w:p>
  </w:comment>
  <w:comment w:id="106" w:author="Gerard Flens" w:date="2022-01-18T08:36:00Z" w:initials="GF">
    <w:p w14:paraId="19298ACB" w14:textId="6C50A588" w:rsidR="004B544B" w:rsidRPr="004B544B" w:rsidRDefault="004B544B">
      <w:pPr>
        <w:pStyle w:val="Tekstopmerking"/>
        <w:rPr>
          <w:lang w:val="nl-NL"/>
        </w:rPr>
      </w:pPr>
      <w:r>
        <w:rPr>
          <w:rStyle w:val="Verwijzingopmerking"/>
        </w:rPr>
        <w:annotationRef/>
      </w:r>
      <w:r w:rsidRPr="004B544B">
        <w:rPr>
          <w:lang w:val="nl-NL"/>
        </w:rPr>
        <w:t>Hier staan nog steeds 12 vrage</w:t>
      </w:r>
      <w:r>
        <w:rPr>
          <w:lang w:val="nl-NL"/>
        </w:rPr>
        <w:t xml:space="preserve">n in plaats van 13. Hier mist een vraag. </w:t>
      </w:r>
      <w:r w:rsidR="00BC5016">
        <w:rPr>
          <w:lang w:val="nl-NL"/>
        </w:rPr>
        <w:t xml:space="preserve">Ik zou deze lijst vragen trouwens onder de SR-schaal zetten met een cijfer 4 ervoor. Eerder in dit stuk wordt de ASD schaal ook steeds als vierde geplaatst. </w:t>
      </w:r>
    </w:p>
  </w:comment>
  <w:comment w:id="107" w:author="Gerard Flens" w:date="2022-01-18T08:51:00Z" w:initials="GF">
    <w:p w14:paraId="02FFA666" w14:textId="77777777" w:rsidR="000E404E" w:rsidRDefault="00BC5016">
      <w:pPr>
        <w:pStyle w:val="Tekstopmerking"/>
        <w:rPr>
          <w:lang w:val="nl-NL"/>
        </w:rPr>
      </w:pPr>
      <w:r>
        <w:rPr>
          <w:rStyle w:val="Verwijzingopmerking"/>
        </w:rPr>
        <w:annotationRef/>
      </w:r>
      <w:r w:rsidRPr="00BC5016">
        <w:rPr>
          <w:lang w:val="nl-NL"/>
        </w:rPr>
        <w:t>En deze lijst dan helemaal o</w:t>
      </w:r>
      <w:r>
        <w:rPr>
          <w:lang w:val="nl-NL"/>
        </w:rPr>
        <w:t xml:space="preserve">nderaan. </w:t>
      </w:r>
    </w:p>
    <w:p w14:paraId="4982EFF0" w14:textId="77777777" w:rsidR="000E404E" w:rsidRDefault="000E404E">
      <w:pPr>
        <w:pStyle w:val="Tekstopmerking"/>
        <w:rPr>
          <w:lang w:val="nl-NL"/>
        </w:rPr>
      </w:pPr>
    </w:p>
    <w:p w14:paraId="2A3FA371" w14:textId="744D0342" w:rsidR="00BC5016" w:rsidRPr="00BC5016" w:rsidRDefault="00BC5016">
      <w:pPr>
        <w:pStyle w:val="Tekstopmerking"/>
        <w:rPr>
          <w:lang w:val="nl-NL"/>
        </w:rPr>
      </w:pPr>
      <w:r>
        <w:rPr>
          <w:lang w:val="nl-NL"/>
        </w:rPr>
        <w:t>Wil je deze lijsten trouwens niet steeds als tabel opmaken zoals hierboven bij de SD-schaal?</w:t>
      </w:r>
    </w:p>
  </w:comment>
  <w:comment w:id="109" w:author="Gerard Flens" w:date="2022-01-18T09:19:00Z" w:initials="GF">
    <w:p w14:paraId="0F46CA7B" w14:textId="59000340" w:rsidR="000E404E" w:rsidRPr="000E404E" w:rsidRDefault="000E404E">
      <w:pPr>
        <w:pStyle w:val="Tekstopmerking"/>
        <w:rPr>
          <w:lang w:val="nl-NL"/>
        </w:rPr>
      </w:pPr>
      <w:r>
        <w:rPr>
          <w:rStyle w:val="Verwijzingopmerking"/>
        </w:rPr>
        <w:annotationRef/>
      </w:r>
      <w:r w:rsidRPr="000E404E">
        <w:rPr>
          <w:lang w:val="nl-NL"/>
        </w:rPr>
        <w:t>Iets om te overwegen: mag je dit wel</w:t>
      </w:r>
      <w:r>
        <w:rPr>
          <w:lang w:val="nl-NL"/>
        </w:rPr>
        <w:t xml:space="preserve"> opnemen gezien de copyright?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83333" w15:done="0"/>
  <w15:commentEx w15:paraId="76679279" w15:done="0"/>
  <w15:commentEx w15:paraId="0A96F084" w15:done="0"/>
  <w15:commentEx w15:paraId="5C6C16DA" w15:done="0"/>
  <w15:commentEx w15:paraId="08C6AA87" w15:done="0"/>
  <w15:commentEx w15:paraId="104FFD3B" w15:done="0"/>
  <w15:commentEx w15:paraId="6B29622F" w15:done="0"/>
  <w15:commentEx w15:paraId="65D1074C" w15:done="0"/>
  <w15:commentEx w15:paraId="19298ACB" w15:done="0"/>
  <w15:commentEx w15:paraId="2A3FA371" w15:done="0"/>
  <w15:commentEx w15:paraId="0F46C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FEF5" w16cex:dateUtc="2022-01-18T07:55:00Z"/>
  <w16cex:commentExtensible w16cex:durableId="2590FF2E" w16cex:dateUtc="2022-01-18T07:56:00Z"/>
  <w16cex:commentExtensible w16cex:durableId="2590FBDE" w16cex:dateUtc="2022-01-18T07:42:00Z"/>
  <w16cex:commentExtensible w16cex:durableId="2591008D" w16cex:dateUtc="2022-01-18T08:02:00Z"/>
  <w16cex:commentExtensible w16cex:durableId="2590FD45" w16cex:dateUtc="2022-01-18T07:48:00Z"/>
  <w16cex:commentExtensible w16cex:durableId="2591018B" w16cex:dateUtc="2022-01-18T08:06:00Z"/>
  <w16cex:commentExtensible w16cex:durableId="2590FDAD" w16cex:dateUtc="2022-01-18T07:49:00Z"/>
  <w16cex:commentExtensible w16cex:durableId="259102A6" w16cex:dateUtc="2022-01-18T08:11:00Z"/>
  <w16cex:commentExtensible w16cex:durableId="2590FA70" w16cex:dateUtc="2022-01-18T07:36:00Z"/>
  <w16cex:commentExtensible w16cex:durableId="2590FE0C" w16cex:dateUtc="2022-01-18T07:51:00Z"/>
  <w16cex:commentExtensible w16cex:durableId="2591049C" w16cex:dateUtc="2022-01-18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83333" w16cid:durableId="2590FEF5"/>
  <w16cid:commentId w16cid:paraId="76679279" w16cid:durableId="2590FF2E"/>
  <w16cid:commentId w16cid:paraId="0A96F084" w16cid:durableId="2590FBDE"/>
  <w16cid:commentId w16cid:paraId="5C6C16DA" w16cid:durableId="2591008D"/>
  <w16cid:commentId w16cid:paraId="08C6AA87" w16cid:durableId="2590FD45"/>
  <w16cid:commentId w16cid:paraId="104FFD3B" w16cid:durableId="2591018B"/>
  <w16cid:commentId w16cid:paraId="6B29622F" w16cid:durableId="2590FDAD"/>
  <w16cid:commentId w16cid:paraId="65D1074C" w16cid:durableId="259102A6"/>
  <w16cid:commentId w16cid:paraId="19298ACB" w16cid:durableId="2590FA70"/>
  <w16cid:commentId w16cid:paraId="2A3FA371" w16cid:durableId="2590FE0C"/>
  <w16cid:commentId w16cid:paraId="0F46CA7B" w16cid:durableId="25910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BFB9" w14:textId="77777777" w:rsidR="00375913" w:rsidRDefault="00375913" w:rsidP="00E52F10">
      <w:r>
        <w:separator/>
      </w:r>
    </w:p>
  </w:endnote>
  <w:endnote w:type="continuationSeparator" w:id="0">
    <w:p w14:paraId="01D5FE0C" w14:textId="77777777" w:rsidR="00375913" w:rsidRDefault="00375913"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1145CFCB"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7E2F63">
      <w:rPr>
        <w:rFonts w:ascii="Arial" w:hAnsi="Arial" w:cs="Arial"/>
        <w:noProof/>
        <w:sz w:val="20"/>
        <w:szCs w:val="20"/>
        <w:lang w:val="nl-NL"/>
      </w:rPr>
      <w:t>nl.ggznederlandsede-OQ45v06.docx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pagina</w:t>
    </w:r>
    <w:proofErr w:type="spellEnd"/>
    <w:r>
      <w:rPr>
        <w:rFonts w:ascii="Arial" w:hAnsi="Arial" w:cs="Arial"/>
        <w:sz w:val="20"/>
        <w:szCs w:val="20"/>
      </w:rPr>
      <w:t xml:space="preserve">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24E9" w14:textId="77777777" w:rsidR="00375913" w:rsidRDefault="00375913" w:rsidP="00E52F10">
      <w:r>
        <w:separator/>
      </w:r>
    </w:p>
  </w:footnote>
  <w:footnote w:type="continuationSeparator" w:id="0">
    <w:p w14:paraId="22F166B0" w14:textId="77777777" w:rsidR="00375913" w:rsidRDefault="00375913"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0344157"/>
    <w:multiLevelType w:val="hybridMultilevel"/>
    <w:tmpl w:val="B390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97B"/>
    <w:multiLevelType w:val="hybridMultilevel"/>
    <w:tmpl w:val="089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841"/>
    <w:multiLevelType w:val="hybridMultilevel"/>
    <w:tmpl w:val="DB8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8681C"/>
    <w:multiLevelType w:val="hybridMultilevel"/>
    <w:tmpl w:val="5AB4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C270F"/>
    <w:multiLevelType w:val="hybridMultilevel"/>
    <w:tmpl w:val="649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7DFA"/>
    <w:multiLevelType w:val="hybridMultilevel"/>
    <w:tmpl w:val="705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D15FD"/>
    <w:multiLevelType w:val="hybridMultilevel"/>
    <w:tmpl w:val="5A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Flens">
    <w15:presenceInfo w15:providerId="None" w15:userId="Gerard Fl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057FC8"/>
    <w:rsid w:val="000B0FA6"/>
    <w:rsid w:val="000E404E"/>
    <w:rsid w:val="000F5D47"/>
    <w:rsid w:val="001734CD"/>
    <w:rsid w:val="00200F1B"/>
    <w:rsid w:val="00257B58"/>
    <w:rsid w:val="00285115"/>
    <w:rsid w:val="002C6131"/>
    <w:rsid w:val="002D67F7"/>
    <w:rsid w:val="002E1C8D"/>
    <w:rsid w:val="00300F57"/>
    <w:rsid w:val="0033274D"/>
    <w:rsid w:val="00375913"/>
    <w:rsid w:val="003D1E4A"/>
    <w:rsid w:val="003F39AA"/>
    <w:rsid w:val="00455C6C"/>
    <w:rsid w:val="00457BE9"/>
    <w:rsid w:val="004632AF"/>
    <w:rsid w:val="004B544B"/>
    <w:rsid w:val="004B7BEE"/>
    <w:rsid w:val="004C06D1"/>
    <w:rsid w:val="004E42BF"/>
    <w:rsid w:val="00561217"/>
    <w:rsid w:val="00572B2B"/>
    <w:rsid w:val="00583F46"/>
    <w:rsid w:val="00587943"/>
    <w:rsid w:val="00591171"/>
    <w:rsid w:val="005B07C8"/>
    <w:rsid w:val="005C73D7"/>
    <w:rsid w:val="005F09DC"/>
    <w:rsid w:val="00773D69"/>
    <w:rsid w:val="007B7833"/>
    <w:rsid w:val="007E2F63"/>
    <w:rsid w:val="0084379C"/>
    <w:rsid w:val="0087272D"/>
    <w:rsid w:val="008A2BB1"/>
    <w:rsid w:val="008B4182"/>
    <w:rsid w:val="008E4653"/>
    <w:rsid w:val="008E6D15"/>
    <w:rsid w:val="00906525"/>
    <w:rsid w:val="00961166"/>
    <w:rsid w:val="00986763"/>
    <w:rsid w:val="009937C6"/>
    <w:rsid w:val="009B5A48"/>
    <w:rsid w:val="009C7454"/>
    <w:rsid w:val="00A9112F"/>
    <w:rsid w:val="00A94E56"/>
    <w:rsid w:val="00AB1036"/>
    <w:rsid w:val="00AC40F4"/>
    <w:rsid w:val="00B31F28"/>
    <w:rsid w:val="00B40BC7"/>
    <w:rsid w:val="00B55AA7"/>
    <w:rsid w:val="00B90CB0"/>
    <w:rsid w:val="00BA2655"/>
    <w:rsid w:val="00BA4AF8"/>
    <w:rsid w:val="00BC5016"/>
    <w:rsid w:val="00BE0AEF"/>
    <w:rsid w:val="00BE141D"/>
    <w:rsid w:val="00C03938"/>
    <w:rsid w:val="00C238C5"/>
    <w:rsid w:val="00C32D5F"/>
    <w:rsid w:val="00C7070D"/>
    <w:rsid w:val="00C72CE7"/>
    <w:rsid w:val="00CA6F68"/>
    <w:rsid w:val="00D306B6"/>
    <w:rsid w:val="00D31C5E"/>
    <w:rsid w:val="00D32A2C"/>
    <w:rsid w:val="00D71769"/>
    <w:rsid w:val="00D81E0B"/>
    <w:rsid w:val="00D9576C"/>
    <w:rsid w:val="00DE4FF3"/>
    <w:rsid w:val="00E11FFF"/>
    <w:rsid w:val="00E42DE5"/>
    <w:rsid w:val="00E52F10"/>
    <w:rsid w:val="00EA4ED7"/>
    <w:rsid w:val="00EA72CD"/>
    <w:rsid w:val="00EE5EB0"/>
    <w:rsid w:val="00F575D2"/>
    <w:rsid w:val="00F60177"/>
    <w:rsid w:val="00F6124E"/>
    <w:rsid w:val="00FB2890"/>
    <w:rsid w:val="00FC1829"/>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 w:type="table" w:styleId="Tabelrasterlicht">
    <w:name w:val="Grid Table Light"/>
    <w:basedOn w:val="Standaardtabel"/>
    <w:uiPriority w:val="40"/>
    <w:rsid w:val="00457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9B5A48"/>
  </w:style>
  <w:style w:type="character" w:styleId="Verwijzingopmerking">
    <w:name w:val="annotation reference"/>
    <w:basedOn w:val="Standaardalinea-lettertype"/>
    <w:uiPriority w:val="99"/>
    <w:semiHidden/>
    <w:unhideWhenUsed/>
    <w:rsid w:val="004B544B"/>
    <w:rPr>
      <w:sz w:val="16"/>
      <w:szCs w:val="16"/>
    </w:rPr>
  </w:style>
  <w:style w:type="paragraph" w:styleId="Tekstopmerking">
    <w:name w:val="annotation text"/>
    <w:basedOn w:val="Standaard"/>
    <w:link w:val="TekstopmerkingChar"/>
    <w:uiPriority w:val="99"/>
    <w:semiHidden/>
    <w:unhideWhenUsed/>
    <w:rsid w:val="004B544B"/>
    <w:rPr>
      <w:sz w:val="20"/>
      <w:szCs w:val="20"/>
    </w:rPr>
  </w:style>
  <w:style w:type="character" w:customStyle="1" w:styleId="TekstopmerkingChar">
    <w:name w:val="Tekst opmerking Char"/>
    <w:basedOn w:val="Standaardalinea-lettertype"/>
    <w:link w:val="Tekstopmerking"/>
    <w:uiPriority w:val="99"/>
    <w:semiHidden/>
    <w:rsid w:val="004B544B"/>
    <w:rPr>
      <w:sz w:val="20"/>
      <w:szCs w:val="20"/>
    </w:rPr>
  </w:style>
  <w:style w:type="paragraph" w:styleId="Onderwerpvanopmerking">
    <w:name w:val="annotation subject"/>
    <w:basedOn w:val="Tekstopmerking"/>
    <w:next w:val="Tekstopmerking"/>
    <w:link w:val="OnderwerpvanopmerkingChar"/>
    <w:uiPriority w:val="99"/>
    <w:semiHidden/>
    <w:unhideWhenUsed/>
    <w:rsid w:val="004B544B"/>
    <w:rPr>
      <w:b/>
      <w:bCs/>
    </w:rPr>
  </w:style>
  <w:style w:type="character" w:customStyle="1" w:styleId="OnderwerpvanopmerkingChar">
    <w:name w:val="Onderwerp van opmerking Char"/>
    <w:basedOn w:val="TekstopmerkingChar"/>
    <w:link w:val="Onderwerpvanopmerking"/>
    <w:uiPriority w:val="99"/>
    <w:semiHidden/>
    <w:rsid w:val="004B54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088">
      <w:bodyDiv w:val="1"/>
      <w:marLeft w:val="0"/>
      <w:marRight w:val="0"/>
      <w:marTop w:val="0"/>
      <w:marBottom w:val="0"/>
      <w:divBdr>
        <w:top w:val="none" w:sz="0" w:space="0" w:color="auto"/>
        <w:left w:val="none" w:sz="0" w:space="0" w:color="auto"/>
        <w:bottom w:val="none" w:sz="0" w:space="0" w:color="auto"/>
        <w:right w:val="none" w:sz="0" w:space="0" w:color="auto"/>
      </w:divBdr>
    </w:div>
    <w:div w:id="20585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936C-CCB4-48EC-8A3D-6780F70E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4818</Words>
  <Characters>26501</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Gerard Flens</cp:lastModifiedBy>
  <cp:revision>35</cp:revision>
  <dcterms:created xsi:type="dcterms:W3CDTF">2022-01-18T07:34:00Z</dcterms:created>
  <dcterms:modified xsi:type="dcterms:W3CDTF">2022-01-18T08:19:00Z</dcterms:modified>
</cp:coreProperties>
</file>