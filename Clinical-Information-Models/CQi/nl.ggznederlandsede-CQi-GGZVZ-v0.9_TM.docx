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6383" w14:textId="77777777" w:rsidR="00FC78C9" w:rsidRPr="00F34D80" w:rsidRDefault="00FC78C9">
      <w:pPr>
        <w:pStyle w:val="Titel"/>
        <w:spacing w:before="0" w:after="0"/>
        <w:jc w:val="left"/>
        <w:rPr>
          <w:color w:val="auto"/>
        </w:rPr>
      </w:pPr>
    </w:p>
    <w:p w14:paraId="6FC28B87" w14:textId="77777777" w:rsidR="00FC78C9" w:rsidRPr="00F34D80" w:rsidRDefault="00FC78C9">
      <w:pPr>
        <w:pStyle w:val="Voettekst"/>
        <w:jc w:val="left"/>
        <w:rPr>
          <w:rFonts w:ascii="Arial" w:hAnsi="Arial" w:cs="Arial"/>
        </w:rPr>
      </w:pPr>
    </w:p>
    <w:p w14:paraId="156FAC50" w14:textId="77777777" w:rsidR="00FC78C9" w:rsidRPr="00F34D80" w:rsidRDefault="00FC78C9">
      <w:pPr>
        <w:pStyle w:val="Titel"/>
        <w:spacing w:before="0" w:after="0"/>
        <w:jc w:val="left"/>
      </w:pPr>
    </w:p>
    <w:p w14:paraId="78322CAF" w14:textId="77777777" w:rsidR="00FC78C9" w:rsidRPr="00F34D80" w:rsidRDefault="00E22941">
      <w:pPr>
        <w:rPr>
          <w:sz w:val="20"/>
          <w:szCs w:val="20"/>
        </w:rPr>
      </w:pP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p>
    <w:p w14:paraId="37E93B8C" w14:textId="77777777" w:rsidR="00FC78C9" w:rsidRPr="00F34D80" w:rsidRDefault="00FC78C9">
      <w:pPr>
        <w:rPr>
          <w:sz w:val="20"/>
          <w:szCs w:val="20"/>
        </w:rPr>
      </w:pPr>
    </w:p>
    <w:p w14:paraId="099E3B03" w14:textId="77777777" w:rsidR="00FC78C9" w:rsidRPr="00F34D80" w:rsidRDefault="00FC78C9">
      <w:pPr>
        <w:rPr>
          <w:sz w:val="20"/>
          <w:szCs w:val="20"/>
        </w:rPr>
      </w:pPr>
    </w:p>
    <w:p w14:paraId="164A8AB4" w14:textId="77777777" w:rsidR="00FC78C9" w:rsidRPr="00F34D80" w:rsidRDefault="00FC78C9">
      <w:pPr>
        <w:rPr>
          <w:sz w:val="20"/>
          <w:szCs w:val="20"/>
        </w:rPr>
      </w:pPr>
    </w:p>
    <w:p w14:paraId="44B7E01A" w14:textId="3D608F3E" w:rsidR="00FC78C9" w:rsidRDefault="00E22941" w:rsidP="00E22941">
      <w:pPr>
        <w:tabs>
          <w:tab w:val="left" w:pos="5466"/>
        </w:tabs>
        <w:jc w:val="center"/>
        <w:rPr>
          <w:sz w:val="20"/>
          <w:szCs w:val="20"/>
        </w:rPr>
      </w:pPr>
      <w:r w:rsidRPr="00F34D80">
        <w:rPr>
          <w:noProof/>
        </w:rPr>
        <w:drawing>
          <wp:inline distT="0" distB="0" distL="0" distR="0" wp14:anchorId="0A9FEEB2" wp14:editId="3494C86E">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3C6423BA" w14:textId="68BB671E" w:rsidR="00891EB9" w:rsidRDefault="00891EB9" w:rsidP="00E22941">
      <w:pPr>
        <w:tabs>
          <w:tab w:val="left" w:pos="5466"/>
        </w:tabs>
        <w:jc w:val="center"/>
        <w:rPr>
          <w:sz w:val="20"/>
          <w:szCs w:val="20"/>
        </w:rPr>
      </w:pPr>
    </w:p>
    <w:p w14:paraId="786FCDDA" w14:textId="743909DF" w:rsidR="00891EB9" w:rsidRDefault="00891EB9" w:rsidP="00E22941">
      <w:pPr>
        <w:tabs>
          <w:tab w:val="left" w:pos="5466"/>
        </w:tabs>
        <w:jc w:val="center"/>
        <w:rPr>
          <w:sz w:val="20"/>
          <w:szCs w:val="20"/>
        </w:rPr>
      </w:pPr>
    </w:p>
    <w:p w14:paraId="4B3C9C95" w14:textId="6F4FE19C" w:rsidR="00891EB9" w:rsidRDefault="00891EB9" w:rsidP="00E22941">
      <w:pPr>
        <w:tabs>
          <w:tab w:val="left" w:pos="5466"/>
        </w:tabs>
        <w:jc w:val="center"/>
        <w:rPr>
          <w:sz w:val="20"/>
          <w:szCs w:val="20"/>
        </w:rPr>
      </w:pPr>
    </w:p>
    <w:p w14:paraId="668F0393" w14:textId="1788F971" w:rsidR="00891EB9" w:rsidRDefault="00891EB9" w:rsidP="00E22941">
      <w:pPr>
        <w:tabs>
          <w:tab w:val="left" w:pos="5466"/>
        </w:tabs>
        <w:jc w:val="center"/>
        <w:rPr>
          <w:sz w:val="20"/>
          <w:szCs w:val="20"/>
        </w:rPr>
      </w:pPr>
    </w:p>
    <w:p w14:paraId="7CD6321F" w14:textId="404DD9CE" w:rsidR="00891EB9" w:rsidRPr="00F34D80" w:rsidRDefault="00891EB9" w:rsidP="00E22941">
      <w:pPr>
        <w:tabs>
          <w:tab w:val="left" w:pos="5466"/>
        </w:tabs>
        <w:jc w:val="center"/>
        <w:rPr>
          <w:sz w:val="20"/>
          <w:szCs w:val="20"/>
        </w:rPr>
      </w:pPr>
      <w:r w:rsidRPr="00262CCE">
        <w:rPr>
          <w:rFonts w:eastAsia="Calibri"/>
          <w:b/>
          <w:bCs/>
          <w:noProof/>
          <w:color w:val="000000" w:themeColor="text1"/>
          <w:sz w:val="56"/>
          <w:szCs w:val="56"/>
        </w:rPr>
        <w:drawing>
          <wp:inline distT="0" distB="0" distL="0" distR="0" wp14:anchorId="05A98822" wp14:editId="53D84117">
            <wp:extent cx="1560668" cy="1648775"/>
            <wp:effectExtent l="0" t="0" r="1905" b="2540"/>
            <wp:docPr id="1" name="Afbeelding 1"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5D1D0E93" w14:textId="497A181B" w:rsidR="00FC78C9" w:rsidRDefault="00E22941">
      <w:pPr>
        <w:pStyle w:val="Titel"/>
        <w:rPr>
          <w:rFonts w:eastAsia="Calibri" w:cs="Times New Roman"/>
          <w:b w:val="0"/>
          <w:bCs/>
          <w:color w:val="000000" w:themeColor="text1"/>
          <w:sz w:val="28"/>
          <w:szCs w:val="28"/>
          <w:lang w:eastAsia="en-US"/>
        </w:rPr>
      </w:pPr>
      <w:r w:rsidRPr="00891EB9">
        <w:rPr>
          <w:rFonts w:eastAsia="Calibri" w:cs="Times New Roman"/>
          <w:b w:val="0"/>
          <w:bCs/>
          <w:color w:val="000000" w:themeColor="text1"/>
          <w:sz w:val="28"/>
          <w:szCs w:val="28"/>
          <w:lang w:eastAsia="en-US"/>
        </w:rPr>
        <w:t>Kandidaat Zorginformatiebouwsteen</w:t>
      </w:r>
    </w:p>
    <w:p w14:paraId="6BFB9EEB" w14:textId="77777777" w:rsidR="00891EB9" w:rsidRPr="00891EB9" w:rsidRDefault="00891EB9" w:rsidP="00891EB9">
      <w:pPr>
        <w:rPr>
          <w:lang w:eastAsia="en-US"/>
        </w:rPr>
      </w:pPr>
    </w:p>
    <w:p w14:paraId="3EC50208" w14:textId="42B806AF" w:rsidR="00FC78C9" w:rsidRPr="00EE0C56" w:rsidRDefault="00EE0C56">
      <w:pPr>
        <w:pStyle w:val="Titel"/>
        <w:rPr>
          <w:color w:val="004080"/>
          <w:sz w:val="36"/>
          <w:szCs w:val="36"/>
          <w:lang w:val="en-US"/>
        </w:rPr>
      </w:pPr>
      <w:r w:rsidRPr="00EE0C56">
        <w:rPr>
          <w:rFonts w:eastAsia="Calibri"/>
          <w:color w:val="004080"/>
          <w:sz w:val="36"/>
          <w:szCs w:val="36"/>
          <w:lang w:val="en-US"/>
        </w:rPr>
        <w:t xml:space="preserve">Consumer Quality index </w:t>
      </w:r>
      <w:r w:rsidR="00E22941" w:rsidRPr="00EE0C56">
        <w:rPr>
          <w:rFonts w:eastAsia="Calibri"/>
          <w:color w:val="004080"/>
          <w:sz w:val="36"/>
          <w:szCs w:val="36"/>
          <w:lang w:val="en-US"/>
        </w:rPr>
        <w:t>CQi-GGZ&amp;VZ</w:t>
      </w:r>
    </w:p>
    <w:p w14:paraId="26EBC493" w14:textId="77777777" w:rsidR="00FC78C9" w:rsidRPr="00EE0C56" w:rsidRDefault="00FC78C9">
      <w:pPr>
        <w:jc w:val="center"/>
        <w:rPr>
          <w:sz w:val="20"/>
          <w:szCs w:val="20"/>
          <w:lang w:val="en-US"/>
        </w:rPr>
      </w:pPr>
    </w:p>
    <w:p w14:paraId="3DE102CF" w14:textId="77777777" w:rsidR="00FC78C9" w:rsidRPr="00EE0C56" w:rsidRDefault="00FC78C9">
      <w:pPr>
        <w:jc w:val="center"/>
        <w:rPr>
          <w:sz w:val="20"/>
          <w:szCs w:val="20"/>
          <w:lang w:val="en-US"/>
        </w:rPr>
      </w:pPr>
    </w:p>
    <w:p w14:paraId="10A36209" w14:textId="77777777" w:rsidR="00891EB9" w:rsidRPr="00EE0C56" w:rsidRDefault="00891EB9" w:rsidP="00891EB9">
      <w:pPr>
        <w:rPr>
          <w:rFonts w:eastAsia="Calibri"/>
          <w:color w:val="000000" w:themeColor="text1"/>
          <w:lang w:val="en-US"/>
        </w:rPr>
      </w:pPr>
    </w:p>
    <w:p w14:paraId="5517C341" w14:textId="77777777" w:rsidR="00891EB9" w:rsidRPr="00EE0C56" w:rsidRDefault="00891EB9" w:rsidP="00891EB9">
      <w:pPr>
        <w:rPr>
          <w:rFonts w:eastAsia="Calibri"/>
          <w:color w:val="000000" w:themeColor="text1"/>
          <w:lang w:val="en-US"/>
        </w:rPr>
      </w:pPr>
    </w:p>
    <w:p w14:paraId="23BE10ED" w14:textId="77777777" w:rsidR="00891EB9" w:rsidRPr="00EE0C56" w:rsidRDefault="00891EB9" w:rsidP="00891EB9">
      <w:pPr>
        <w:rPr>
          <w:rFonts w:eastAsia="Calibri"/>
          <w:color w:val="000000" w:themeColor="text1"/>
          <w:lang w:val="en-US"/>
        </w:rPr>
      </w:pPr>
    </w:p>
    <w:p w14:paraId="7B02C8B6" w14:textId="77777777" w:rsidR="00891EB9" w:rsidRPr="00EE0C56" w:rsidRDefault="00891EB9" w:rsidP="00891EB9">
      <w:pPr>
        <w:rPr>
          <w:rFonts w:eastAsia="Calibri"/>
          <w:color w:val="000000" w:themeColor="text1"/>
          <w:lang w:val="en-US"/>
        </w:rPr>
      </w:pPr>
    </w:p>
    <w:p w14:paraId="4C21068A" w14:textId="77777777" w:rsidR="00891EB9" w:rsidRPr="00EE0C56" w:rsidRDefault="00891EB9" w:rsidP="00891EB9">
      <w:pPr>
        <w:rPr>
          <w:rFonts w:eastAsia="Calibri"/>
          <w:color w:val="000000" w:themeColor="text1"/>
          <w:lang w:val="en-US"/>
        </w:rPr>
      </w:pPr>
    </w:p>
    <w:p w14:paraId="14A2E227" w14:textId="77777777" w:rsidR="00891EB9" w:rsidRPr="00EE0C56" w:rsidRDefault="00891EB9" w:rsidP="00891EB9">
      <w:pPr>
        <w:rPr>
          <w:rFonts w:eastAsia="Calibri"/>
          <w:color w:val="000000" w:themeColor="text1"/>
          <w:lang w:val="en-US"/>
        </w:rPr>
      </w:pPr>
    </w:p>
    <w:p w14:paraId="47AE352B" w14:textId="77777777" w:rsidR="00891EB9" w:rsidRPr="00EE0C56" w:rsidRDefault="00891EB9" w:rsidP="00891EB9">
      <w:pPr>
        <w:rPr>
          <w:rFonts w:eastAsia="Calibri"/>
          <w:color w:val="000000" w:themeColor="text1"/>
          <w:lang w:val="en-US"/>
        </w:rPr>
      </w:pPr>
    </w:p>
    <w:p w14:paraId="3F75EDAB" w14:textId="77777777" w:rsidR="00891EB9" w:rsidRPr="00EE0C56" w:rsidRDefault="00891EB9" w:rsidP="00891EB9">
      <w:pPr>
        <w:rPr>
          <w:rFonts w:eastAsia="Calibri"/>
          <w:color w:val="000000" w:themeColor="text1"/>
          <w:lang w:val="en-US"/>
        </w:rPr>
      </w:pPr>
    </w:p>
    <w:p w14:paraId="62983CAF" w14:textId="77777777" w:rsidR="00891EB9" w:rsidRPr="00EE0C56" w:rsidRDefault="00891EB9" w:rsidP="00891EB9">
      <w:pPr>
        <w:rPr>
          <w:rFonts w:eastAsia="Calibri"/>
          <w:color w:val="000000" w:themeColor="text1"/>
          <w:lang w:val="en-US"/>
        </w:rPr>
      </w:pPr>
    </w:p>
    <w:p w14:paraId="5BEFFDC2" w14:textId="77777777" w:rsidR="00891EB9" w:rsidRPr="00EE0C56" w:rsidRDefault="00891EB9" w:rsidP="00891EB9">
      <w:pPr>
        <w:rPr>
          <w:rFonts w:eastAsia="Calibri"/>
          <w:color w:val="000000" w:themeColor="text1"/>
          <w:lang w:val="en-US"/>
        </w:rPr>
      </w:pPr>
    </w:p>
    <w:p w14:paraId="544182B3" w14:textId="77777777" w:rsidR="00891EB9" w:rsidRPr="00EE0C56" w:rsidRDefault="00891EB9" w:rsidP="00891EB9">
      <w:pPr>
        <w:rPr>
          <w:rFonts w:eastAsia="Calibri"/>
          <w:color w:val="000000" w:themeColor="text1"/>
          <w:lang w:val="en-US"/>
        </w:rPr>
      </w:pPr>
    </w:p>
    <w:p w14:paraId="5DD0AC98" w14:textId="77777777" w:rsidR="00891EB9" w:rsidRPr="00EE0C56" w:rsidRDefault="00891EB9" w:rsidP="00891EB9">
      <w:pPr>
        <w:rPr>
          <w:rFonts w:eastAsia="Calibri"/>
          <w:color w:val="000000" w:themeColor="text1"/>
          <w:lang w:val="en-US"/>
        </w:rPr>
      </w:pPr>
    </w:p>
    <w:p w14:paraId="51B5E0B3" w14:textId="77777777" w:rsidR="00891EB9" w:rsidRPr="00EE0C56" w:rsidRDefault="00891EB9" w:rsidP="00891EB9">
      <w:pPr>
        <w:rPr>
          <w:rFonts w:eastAsia="Calibri"/>
          <w:color w:val="000000" w:themeColor="text1"/>
          <w:lang w:val="en-US"/>
        </w:rPr>
      </w:pPr>
    </w:p>
    <w:p w14:paraId="36B92829" w14:textId="297A3E54" w:rsidR="00891EB9" w:rsidRPr="000B0881" w:rsidRDefault="00891EB9" w:rsidP="00891EB9">
      <w:pPr>
        <w:rPr>
          <w:rFonts w:eastAsia="Calibri"/>
          <w:color w:val="000000" w:themeColor="text1"/>
        </w:rPr>
      </w:pPr>
      <w:r w:rsidRPr="000B0881">
        <w:rPr>
          <w:rFonts w:eastAsia="Calibri"/>
          <w:color w:val="000000" w:themeColor="text1"/>
        </w:rPr>
        <w:t>Versie: v</w:t>
      </w:r>
      <w:r>
        <w:rPr>
          <w:rFonts w:eastAsia="Calibri"/>
          <w:color w:val="000000" w:themeColor="text1"/>
        </w:rPr>
        <w:t>0</w:t>
      </w:r>
      <w:r w:rsidRPr="000B0881">
        <w:rPr>
          <w:rFonts w:eastAsia="Calibri"/>
          <w:color w:val="000000" w:themeColor="text1"/>
        </w:rPr>
        <w:t>.</w:t>
      </w:r>
      <w:r>
        <w:rPr>
          <w:rFonts w:eastAsia="Calibri"/>
          <w:color w:val="000000" w:themeColor="text1"/>
        </w:rPr>
        <w:t>9</w:t>
      </w:r>
      <w:r w:rsidRPr="000B0881">
        <w:rPr>
          <w:rFonts w:eastAsia="Calibri"/>
          <w:color w:val="000000" w:themeColor="text1"/>
        </w:rPr>
        <w:br/>
        <w:t>Status: Finale versie, door de</w:t>
      </w:r>
      <w:r>
        <w:rPr>
          <w:rFonts w:eastAsia="Calibri"/>
          <w:color w:val="000000" w:themeColor="text1"/>
        </w:rPr>
        <w:t xml:space="preserve"> regiegroep informatiebeleid van de Nederlandse ggz vastgesteld.</w:t>
      </w:r>
    </w:p>
    <w:p w14:paraId="78468CF3" w14:textId="77777777" w:rsidR="00891EB9" w:rsidRPr="00D23D37" w:rsidRDefault="00891EB9" w:rsidP="00891EB9">
      <w:pPr>
        <w:rPr>
          <w:rFonts w:eastAsia="Calibri"/>
          <w:color w:val="000000" w:themeColor="text1"/>
        </w:rPr>
      </w:pPr>
      <w:r w:rsidRPr="00D23D37">
        <w:rPr>
          <w:rFonts w:eastAsia="Calibri"/>
          <w:color w:val="000000" w:themeColor="text1"/>
        </w:rPr>
        <w:t>Publicatiestatus: Default</w:t>
      </w:r>
    </w:p>
    <w:p w14:paraId="22F00402" w14:textId="77777777" w:rsidR="00FC78C9" w:rsidRPr="00F34D80" w:rsidRDefault="00FC78C9">
      <w:pPr>
        <w:pStyle w:val="Titel"/>
        <w:rPr>
          <w:color w:val="auto"/>
        </w:rPr>
      </w:pPr>
    </w:p>
    <w:p w14:paraId="6CD68369" w14:textId="77777777" w:rsidR="00FC78C9" w:rsidRPr="00F34D80" w:rsidRDefault="00FC78C9">
      <w:pPr>
        <w:rPr>
          <w:sz w:val="20"/>
          <w:szCs w:val="20"/>
        </w:rPr>
      </w:pPr>
    </w:p>
    <w:p w14:paraId="7C7C464E" w14:textId="77777777" w:rsidR="00FC78C9" w:rsidRPr="00F34D80" w:rsidRDefault="00FC78C9">
      <w:pPr>
        <w:rPr>
          <w:sz w:val="20"/>
          <w:szCs w:val="20"/>
        </w:rPr>
      </w:pPr>
    </w:p>
    <w:p w14:paraId="46A22595" w14:textId="77777777" w:rsidR="00FC78C9" w:rsidRPr="00F34D80" w:rsidRDefault="00FC78C9">
      <w:pPr>
        <w:rPr>
          <w:sz w:val="20"/>
          <w:szCs w:val="20"/>
        </w:rPr>
      </w:pPr>
    </w:p>
    <w:p w14:paraId="558899B9" w14:textId="77777777" w:rsidR="00FC78C9" w:rsidRPr="00F34D80" w:rsidRDefault="00FC78C9">
      <w:pPr>
        <w:rPr>
          <w:sz w:val="20"/>
          <w:szCs w:val="20"/>
        </w:rPr>
      </w:pPr>
    </w:p>
    <w:p w14:paraId="747E2AD1" w14:textId="77777777" w:rsidR="00FC78C9" w:rsidRPr="00F34D80" w:rsidRDefault="00FC78C9">
      <w:pPr>
        <w:rPr>
          <w:sz w:val="20"/>
          <w:szCs w:val="20"/>
        </w:rPr>
      </w:pPr>
    </w:p>
    <w:p w14:paraId="7A33C7C9" w14:textId="2F0C98C8" w:rsidR="00FC78C9" w:rsidRPr="00F34D80" w:rsidRDefault="00FC78C9">
      <w:pPr>
        <w:pStyle w:val="Titel"/>
        <w:jc w:val="left"/>
      </w:pPr>
    </w:p>
    <w:p w14:paraId="2F846DBF" w14:textId="58359F79" w:rsidR="00FC78C9" w:rsidRPr="00EE0C56" w:rsidRDefault="00E22941">
      <w:pPr>
        <w:pStyle w:val="Titel"/>
        <w:jc w:val="left"/>
        <w:rPr>
          <w:color w:val="auto"/>
          <w:sz w:val="28"/>
          <w:szCs w:val="28"/>
        </w:rPr>
      </w:pPr>
      <w:r w:rsidRPr="00EE0C56">
        <w:rPr>
          <w:rFonts w:eastAsia="Calibri"/>
          <w:color w:val="auto"/>
          <w:sz w:val="28"/>
          <w:szCs w:val="28"/>
        </w:rPr>
        <w:t>Inhoud</w:t>
      </w:r>
    </w:p>
    <w:p w14:paraId="79C1FF01" w14:textId="16722BE9" w:rsidR="00891EB9" w:rsidRPr="00891EB9" w:rsidRDefault="00E22941">
      <w:pPr>
        <w:pStyle w:val="Inhopg1"/>
        <w:tabs>
          <w:tab w:val="left" w:pos="320"/>
          <w:tab w:val="right" w:leader="dot" w:pos="9732"/>
        </w:tabs>
        <w:rPr>
          <w:rFonts w:ascii="Arial" w:eastAsiaTheme="minorEastAsia" w:hAnsi="Arial" w:cs="Arial"/>
          <w:b w:val="0"/>
          <w:noProof/>
          <w:sz w:val="22"/>
          <w:szCs w:val="22"/>
          <w:lang w:eastAsia="en-US"/>
        </w:rPr>
      </w:pPr>
      <w:r w:rsidRPr="00891EB9">
        <w:rPr>
          <w:rFonts w:ascii="Arial" w:hAnsi="Arial" w:cs="Arial"/>
        </w:rPr>
        <w:fldChar w:fldCharType="begin"/>
      </w:r>
      <w:r w:rsidRPr="00891EB9">
        <w:rPr>
          <w:rFonts w:ascii="Arial" w:hAnsi="Arial" w:cs="Arial"/>
        </w:rPr>
        <w:instrText>TOC \o "1-9"</w:instrText>
      </w:r>
      <w:r w:rsidRPr="00891EB9">
        <w:rPr>
          <w:rFonts w:ascii="Arial" w:hAnsi="Arial" w:cs="Arial"/>
        </w:rPr>
        <w:fldChar w:fldCharType="separate"/>
      </w:r>
      <w:r w:rsidR="00891EB9" w:rsidRPr="00891EB9">
        <w:rPr>
          <w:rFonts w:ascii="Arial" w:hAnsi="Arial" w:cs="Arial"/>
          <w:noProof/>
        </w:rPr>
        <w:t>1</w:t>
      </w:r>
      <w:r w:rsidR="00891EB9" w:rsidRPr="00891EB9">
        <w:rPr>
          <w:rFonts w:ascii="Arial" w:eastAsiaTheme="minorEastAsia" w:hAnsi="Arial" w:cs="Arial"/>
          <w:b w:val="0"/>
          <w:noProof/>
          <w:sz w:val="22"/>
          <w:szCs w:val="22"/>
          <w:lang w:eastAsia="en-US"/>
        </w:rPr>
        <w:tab/>
      </w:r>
      <w:r w:rsidR="00891EB9" w:rsidRPr="00891EB9">
        <w:rPr>
          <w:rFonts w:ascii="Arial" w:hAnsi="Arial" w:cs="Arial"/>
          <w:noProof/>
        </w:rPr>
        <w:t>nl.ggznederlandsede-CQi-GGZ&amp;VZ-v0.9</w:t>
      </w:r>
      <w:r w:rsidR="00891EB9" w:rsidRPr="00891EB9">
        <w:rPr>
          <w:rFonts w:ascii="Arial" w:hAnsi="Arial" w:cs="Arial"/>
          <w:noProof/>
        </w:rPr>
        <w:tab/>
      </w:r>
      <w:r w:rsidR="00891EB9" w:rsidRPr="00891EB9">
        <w:rPr>
          <w:rFonts w:ascii="Arial" w:hAnsi="Arial" w:cs="Arial"/>
          <w:noProof/>
        </w:rPr>
        <w:fldChar w:fldCharType="begin"/>
      </w:r>
      <w:r w:rsidR="00891EB9" w:rsidRPr="00891EB9">
        <w:rPr>
          <w:rFonts w:ascii="Arial" w:hAnsi="Arial" w:cs="Arial"/>
          <w:noProof/>
        </w:rPr>
        <w:instrText xml:space="preserve"> PAGEREF _Toc80609969 \h </w:instrText>
      </w:r>
      <w:r w:rsidR="00891EB9" w:rsidRPr="00891EB9">
        <w:rPr>
          <w:rFonts w:ascii="Arial" w:hAnsi="Arial" w:cs="Arial"/>
          <w:noProof/>
        </w:rPr>
      </w:r>
      <w:r w:rsidR="00891EB9" w:rsidRPr="00891EB9">
        <w:rPr>
          <w:rFonts w:ascii="Arial" w:hAnsi="Arial" w:cs="Arial"/>
          <w:noProof/>
        </w:rPr>
        <w:fldChar w:fldCharType="separate"/>
      </w:r>
      <w:r w:rsidR="00891EB9" w:rsidRPr="00891EB9">
        <w:rPr>
          <w:rFonts w:ascii="Arial" w:hAnsi="Arial" w:cs="Arial"/>
          <w:noProof/>
        </w:rPr>
        <w:t>3</w:t>
      </w:r>
      <w:r w:rsidR="00891EB9" w:rsidRPr="00891EB9">
        <w:rPr>
          <w:rFonts w:ascii="Arial" w:hAnsi="Arial" w:cs="Arial"/>
          <w:noProof/>
        </w:rPr>
        <w:fldChar w:fldCharType="end"/>
      </w:r>
    </w:p>
    <w:p w14:paraId="2260B470" w14:textId="7840D956"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w:t>
      </w:r>
      <w:r w:rsidRPr="00891EB9">
        <w:rPr>
          <w:rFonts w:ascii="Arial" w:eastAsiaTheme="minorEastAsia" w:hAnsi="Arial" w:cs="Arial"/>
          <w:noProof/>
          <w:sz w:val="22"/>
          <w:szCs w:val="22"/>
          <w:lang w:val="en-US" w:eastAsia="en-US"/>
        </w:rPr>
        <w:tab/>
      </w:r>
      <w:r w:rsidRPr="00891EB9">
        <w:rPr>
          <w:rFonts w:ascii="Arial" w:hAnsi="Arial" w:cs="Arial"/>
          <w:noProof/>
          <w:lang w:val="en-US"/>
        </w:rPr>
        <w:t>Concept</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_Toc80609970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3</w:t>
      </w:r>
      <w:r w:rsidRPr="00891EB9">
        <w:rPr>
          <w:rFonts w:ascii="Arial" w:hAnsi="Arial" w:cs="Arial"/>
          <w:noProof/>
        </w:rPr>
        <w:fldChar w:fldCharType="end"/>
      </w:r>
    </w:p>
    <w:p w14:paraId="72F6F5E4" w14:textId="74B947D0"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1.2</w:t>
      </w:r>
      <w:r w:rsidRPr="00891EB9">
        <w:rPr>
          <w:rFonts w:ascii="Arial" w:eastAsiaTheme="minorEastAsia" w:hAnsi="Arial" w:cs="Arial"/>
          <w:noProof/>
          <w:sz w:val="22"/>
          <w:szCs w:val="22"/>
          <w:lang w:val="en-US" w:eastAsia="en-US"/>
        </w:rPr>
        <w:tab/>
      </w:r>
      <w:r w:rsidRPr="00891EB9">
        <w:rPr>
          <w:rFonts w:ascii="Arial" w:hAnsi="Arial" w:cs="Arial"/>
          <w:noProof/>
          <w:lang w:val="en-US"/>
        </w:rPr>
        <w:t>Mindmap</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_Toc80609971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3</w:t>
      </w:r>
      <w:r w:rsidRPr="00891EB9">
        <w:rPr>
          <w:rFonts w:ascii="Arial" w:hAnsi="Arial" w:cs="Arial"/>
          <w:noProof/>
        </w:rPr>
        <w:fldChar w:fldCharType="end"/>
      </w:r>
    </w:p>
    <w:p w14:paraId="0744176E" w14:textId="31A79AD3"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1.3</w:t>
      </w:r>
      <w:r w:rsidRPr="00891EB9">
        <w:rPr>
          <w:rFonts w:ascii="Arial" w:eastAsiaTheme="minorEastAsia" w:hAnsi="Arial" w:cs="Arial"/>
          <w:noProof/>
          <w:sz w:val="22"/>
          <w:szCs w:val="22"/>
          <w:lang w:val="en-US" w:eastAsia="en-US"/>
        </w:rPr>
        <w:tab/>
      </w:r>
      <w:r w:rsidRPr="00891EB9">
        <w:rPr>
          <w:rFonts w:ascii="Arial" w:hAnsi="Arial" w:cs="Arial"/>
          <w:noProof/>
          <w:lang w:val="en-US"/>
        </w:rPr>
        <w:t>Purpose</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_Toc80609972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3</w:t>
      </w:r>
      <w:r w:rsidRPr="00891EB9">
        <w:rPr>
          <w:rFonts w:ascii="Arial" w:hAnsi="Arial" w:cs="Arial"/>
          <w:noProof/>
        </w:rPr>
        <w:fldChar w:fldCharType="end"/>
      </w:r>
    </w:p>
    <w:p w14:paraId="5A438424" w14:textId="56BF5C05"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1.4</w:t>
      </w:r>
      <w:r w:rsidRPr="00891EB9">
        <w:rPr>
          <w:rFonts w:ascii="Arial" w:eastAsiaTheme="minorEastAsia" w:hAnsi="Arial" w:cs="Arial"/>
          <w:noProof/>
          <w:sz w:val="22"/>
          <w:szCs w:val="22"/>
          <w:lang w:val="en-US" w:eastAsia="en-US"/>
        </w:rPr>
        <w:tab/>
      </w:r>
      <w:r w:rsidRPr="00891EB9">
        <w:rPr>
          <w:rFonts w:ascii="Arial" w:hAnsi="Arial" w:cs="Arial"/>
          <w:noProof/>
          <w:lang w:val="en-US"/>
        </w:rPr>
        <w:t>Patient Population</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_Toc80609973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3</w:t>
      </w:r>
      <w:r w:rsidRPr="00891EB9">
        <w:rPr>
          <w:rFonts w:ascii="Arial" w:hAnsi="Arial" w:cs="Arial"/>
          <w:noProof/>
        </w:rPr>
        <w:fldChar w:fldCharType="end"/>
      </w:r>
    </w:p>
    <w:p w14:paraId="6B314738" w14:textId="09598DD8"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1.5</w:t>
      </w:r>
      <w:r w:rsidRPr="00891EB9">
        <w:rPr>
          <w:rFonts w:ascii="Arial" w:eastAsiaTheme="minorEastAsia" w:hAnsi="Arial" w:cs="Arial"/>
          <w:noProof/>
          <w:sz w:val="22"/>
          <w:szCs w:val="22"/>
          <w:lang w:val="en-US" w:eastAsia="en-US"/>
        </w:rPr>
        <w:tab/>
      </w:r>
      <w:r w:rsidRPr="00891EB9">
        <w:rPr>
          <w:rFonts w:ascii="Arial" w:hAnsi="Arial" w:cs="Arial"/>
          <w:noProof/>
          <w:lang w:val="en-US"/>
        </w:rPr>
        <w:t>Evidence Base</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_Toc80609974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3</w:t>
      </w:r>
      <w:r w:rsidRPr="00891EB9">
        <w:rPr>
          <w:rFonts w:ascii="Arial" w:hAnsi="Arial" w:cs="Arial"/>
          <w:noProof/>
        </w:rPr>
        <w:fldChar w:fldCharType="end"/>
      </w:r>
    </w:p>
    <w:p w14:paraId="5C862FFF" w14:textId="60074212"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1.6</w:t>
      </w:r>
      <w:r w:rsidRPr="00891EB9">
        <w:rPr>
          <w:rFonts w:ascii="Arial" w:eastAsiaTheme="minorEastAsia" w:hAnsi="Arial" w:cs="Arial"/>
          <w:noProof/>
          <w:sz w:val="22"/>
          <w:szCs w:val="22"/>
          <w:lang w:val="en-US" w:eastAsia="en-US"/>
        </w:rPr>
        <w:tab/>
      </w:r>
      <w:r w:rsidRPr="00891EB9">
        <w:rPr>
          <w:rFonts w:ascii="Arial" w:hAnsi="Arial" w:cs="Arial"/>
          <w:noProof/>
          <w:lang w:val="en-US"/>
        </w:rPr>
        <w:t>Information Model</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_Toc80609975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4</w:t>
      </w:r>
      <w:r w:rsidRPr="00891EB9">
        <w:rPr>
          <w:rFonts w:ascii="Arial" w:hAnsi="Arial" w:cs="Arial"/>
          <w:noProof/>
        </w:rPr>
        <w:fldChar w:fldCharType="end"/>
      </w:r>
    </w:p>
    <w:p w14:paraId="22EC1ED5" w14:textId="22A18EEE"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1.7</w:t>
      </w:r>
      <w:r w:rsidRPr="00891EB9">
        <w:rPr>
          <w:rFonts w:ascii="Arial" w:eastAsiaTheme="minorEastAsia" w:hAnsi="Arial" w:cs="Arial"/>
          <w:noProof/>
          <w:sz w:val="22"/>
          <w:szCs w:val="22"/>
          <w:lang w:val="en-US" w:eastAsia="en-US"/>
        </w:rPr>
        <w:tab/>
      </w:r>
      <w:r w:rsidRPr="00891EB9">
        <w:rPr>
          <w:rFonts w:ascii="Arial" w:hAnsi="Arial" w:cs="Arial"/>
          <w:noProof/>
          <w:lang w:val="en-US"/>
        </w:rPr>
        <w:t>Example Instances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_Toc80609976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57679902" w14:textId="531295B9"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1.8</w:t>
      </w:r>
      <w:r w:rsidRPr="00891EB9">
        <w:rPr>
          <w:rFonts w:ascii="Arial" w:eastAsiaTheme="minorEastAsia" w:hAnsi="Arial" w:cs="Arial"/>
          <w:noProof/>
          <w:sz w:val="22"/>
          <w:szCs w:val="22"/>
          <w:lang w:val="en-US" w:eastAsia="en-US"/>
        </w:rPr>
        <w:tab/>
      </w:r>
      <w:r w:rsidRPr="00891EB9">
        <w:rPr>
          <w:rFonts w:ascii="Arial" w:hAnsi="Arial" w:cs="Arial"/>
          <w:noProof/>
          <w:lang w:val="en-US"/>
        </w:rPr>
        <w:t>Instructions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_Toc80609977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3C65D471" w14:textId="564E7849"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1.9</w:t>
      </w:r>
      <w:r w:rsidRPr="00891EB9">
        <w:rPr>
          <w:rFonts w:ascii="Arial" w:eastAsiaTheme="minorEastAsia" w:hAnsi="Arial" w:cs="Arial"/>
          <w:noProof/>
          <w:sz w:val="22"/>
          <w:szCs w:val="22"/>
          <w:lang w:val="en-US" w:eastAsia="en-US"/>
        </w:rPr>
        <w:tab/>
      </w:r>
      <w:r w:rsidRPr="00891EB9">
        <w:rPr>
          <w:rFonts w:ascii="Arial" w:hAnsi="Arial" w:cs="Arial"/>
          <w:noProof/>
          <w:lang w:val="en-US"/>
        </w:rPr>
        <w:t>Interpretation</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_Toc80609978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2993D06A" w14:textId="2C0B47FF"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1.10</w:t>
      </w:r>
      <w:r w:rsidRPr="00891EB9">
        <w:rPr>
          <w:rFonts w:ascii="Arial" w:eastAsiaTheme="minorEastAsia" w:hAnsi="Arial" w:cs="Arial"/>
          <w:noProof/>
          <w:sz w:val="22"/>
          <w:szCs w:val="22"/>
          <w:lang w:val="en-US" w:eastAsia="en-US"/>
        </w:rPr>
        <w:tab/>
      </w:r>
      <w:r w:rsidRPr="00891EB9">
        <w:rPr>
          <w:rFonts w:ascii="Arial" w:hAnsi="Arial" w:cs="Arial"/>
          <w:noProof/>
          <w:lang w:val="en-US"/>
        </w:rPr>
        <w:t>Care Process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_Toc80609979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26AF326C" w14:textId="7BC064F8"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1.11</w:t>
      </w:r>
      <w:r w:rsidRPr="00891EB9">
        <w:rPr>
          <w:rFonts w:ascii="Arial" w:eastAsiaTheme="minorEastAsia" w:hAnsi="Arial" w:cs="Arial"/>
          <w:noProof/>
          <w:sz w:val="22"/>
          <w:szCs w:val="22"/>
          <w:lang w:val="en-US" w:eastAsia="en-US"/>
        </w:rPr>
        <w:tab/>
      </w:r>
      <w:r w:rsidRPr="00891EB9">
        <w:rPr>
          <w:rFonts w:ascii="Arial" w:hAnsi="Arial" w:cs="Arial"/>
          <w:noProof/>
          <w:lang w:val="en-US"/>
        </w:rPr>
        <w:t>Example of the Instrument</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_Toc80609980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2A2E30C1" w14:textId="62D991CC"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1.12</w:t>
      </w:r>
      <w:r w:rsidRPr="00891EB9">
        <w:rPr>
          <w:rFonts w:ascii="Arial" w:eastAsiaTheme="minorEastAsia" w:hAnsi="Arial" w:cs="Arial"/>
          <w:noProof/>
          <w:sz w:val="22"/>
          <w:szCs w:val="22"/>
          <w:lang w:val="en-US" w:eastAsia="en-US"/>
        </w:rPr>
        <w:tab/>
      </w:r>
      <w:r w:rsidRPr="00891EB9">
        <w:rPr>
          <w:rFonts w:ascii="Arial" w:hAnsi="Arial" w:cs="Arial"/>
          <w:noProof/>
          <w:lang w:val="en-US"/>
        </w:rPr>
        <w:t>Constraints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_Toc80609981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49111595" w14:textId="4BE74283"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1.13</w:t>
      </w:r>
      <w:r w:rsidRPr="00891EB9">
        <w:rPr>
          <w:rFonts w:ascii="Arial" w:eastAsiaTheme="minorEastAsia" w:hAnsi="Arial" w:cs="Arial"/>
          <w:noProof/>
          <w:sz w:val="22"/>
          <w:szCs w:val="22"/>
          <w:lang w:val="en-US" w:eastAsia="en-US"/>
        </w:rPr>
        <w:tab/>
      </w:r>
      <w:r w:rsidRPr="00891EB9">
        <w:rPr>
          <w:rFonts w:ascii="Arial" w:hAnsi="Arial" w:cs="Arial"/>
          <w:noProof/>
          <w:lang w:val="en-US"/>
        </w:rPr>
        <w:t>Issues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_Toc80609982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2F75DB2F" w14:textId="7B3C706A"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1.14</w:t>
      </w:r>
      <w:r w:rsidRPr="00891EB9">
        <w:rPr>
          <w:rFonts w:ascii="Arial" w:eastAsiaTheme="minorEastAsia" w:hAnsi="Arial" w:cs="Arial"/>
          <w:noProof/>
          <w:sz w:val="22"/>
          <w:szCs w:val="22"/>
          <w:lang w:val="en-US" w:eastAsia="en-US"/>
        </w:rPr>
        <w:tab/>
      </w:r>
      <w:r w:rsidRPr="00891EB9">
        <w:rPr>
          <w:rFonts w:ascii="Arial" w:hAnsi="Arial" w:cs="Arial"/>
          <w:noProof/>
          <w:lang w:val="en-US"/>
        </w:rPr>
        <w:t>References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_Toc80609983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57665CAF" w14:textId="657E55BD"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1.15</w:t>
      </w:r>
      <w:r w:rsidRPr="00891EB9">
        <w:rPr>
          <w:rFonts w:ascii="Arial" w:eastAsiaTheme="minorEastAsia" w:hAnsi="Arial" w:cs="Arial"/>
          <w:noProof/>
          <w:sz w:val="22"/>
          <w:szCs w:val="22"/>
          <w:lang w:val="en-US" w:eastAsia="en-US"/>
        </w:rPr>
        <w:tab/>
      </w:r>
      <w:r w:rsidRPr="00891EB9">
        <w:rPr>
          <w:rFonts w:ascii="Arial" w:hAnsi="Arial" w:cs="Arial"/>
          <w:noProof/>
          <w:lang w:val="en-US"/>
        </w:rPr>
        <w:t>Functional Model</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_Toc80609984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0CFE91C6" w14:textId="0A8DC48C"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1.16</w:t>
      </w:r>
      <w:r w:rsidRPr="00891EB9">
        <w:rPr>
          <w:rFonts w:ascii="Arial" w:eastAsiaTheme="minorEastAsia" w:hAnsi="Arial" w:cs="Arial"/>
          <w:noProof/>
          <w:sz w:val="22"/>
          <w:szCs w:val="22"/>
          <w:lang w:val="en-US" w:eastAsia="en-US"/>
        </w:rPr>
        <w:tab/>
      </w:r>
      <w:r w:rsidRPr="00891EB9">
        <w:rPr>
          <w:rFonts w:ascii="Arial" w:hAnsi="Arial" w:cs="Arial"/>
          <w:noProof/>
          <w:lang w:val="en-US"/>
        </w:rPr>
        <w:t>Traceability to other Standards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_Toc80609985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1D2B177F" w14:textId="7E0B4C2C"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1.17</w:t>
      </w:r>
      <w:r w:rsidRPr="00891EB9">
        <w:rPr>
          <w:rFonts w:ascii="Arial" w:eastAsiaTheme="minorEastAsia" w:hAnsi="Arial" w:cs="Arial"/>
          <w:noProof/>
          <w:sz w:val="22"/>
          <w:szCs w:val="22"/>
          <w:lang w:val="en-US" w:eastAsia="en-US"/>
        </w:rPr>
        <w:tab/>
      </w:r>
      <w:r w:rsidRPr="00891EB9">
        <w:rPr>
          <w:rFonts w:ascii="Arial" w:hAnsi="Arial" w:cs="Arial"/>
          <w:noProof/>
          <w:lang w:val="en-US"/>
        </w:rPr>
        <w:t>Disclaimer</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_Toc80609986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19313051" w14:textId="6DB67B06"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1.18</w:t>
      </w:r>
      <w:r w:rsidRPr="00891EB9">
        <w:rPr>
          <w:rFonts w:ascii="Arial" w:eastAsiaTheme="minorEastAsia" w:hAnsi="Arial" w:cs="Arial"/>
          <w:noProof/>
          <w:sz w:val="22"/>
          <w:szCs w:val="22"/>
          <w:lang w:val="en-US" w:eastAsia="en-US"/>
        </w:rPr>
        <w:tab/>
      </w:r>
      <w:r w:rsidRPr="00891EB9">
        <w:rPr>
          <w:rFonts w:ascii="Arial" w:hAnsi="Arial" w:cs="Arial"/>
          <w:noProof/>
          <w:lang w:val="en-US"/>
        </w:rPr>
        <w:t>Terms of Use</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_Toc80609987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0F174A5A" w14:textId="00C2A358"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1.19</w:t>
      </w:r>
      <w:r w:rsidRPr="00891EB9">
        <w:rPr>
          <w:rFonts w:ascii="Arial" w:eastAsiaTheme="minorEastAsia" w:hAnsi="Arial" w:cs="Arial"/>
          <w:noProof/>
          <w:sz w:val="22"/>
          <w:szCs w:val="22"/>
          <w:lang w:val="en-US" w:eastAsia="en-US"/>
        </w:rPr>
        <w:tab/>
      </w:r>
      <w:r w:rsidRPr="00891EB9">
        <w:rPr>
          <w:rFonts w:ascii="Arial" w:hAnsi="Arial" w:cs="Arial"/>
          <w:noProof/>
          <w:lang w:val="en-US"/>
        </w:rPr>
        <w:t>Copyrights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_Toc80609988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0B8C17A5" w14:textId="19E2161B" w:rsidR="00891EB9" w:rsidRPr="00891EB9" w:rsidRDefault="00891EB9">
      <w:pPr>
        <w:pStyle w:val="Inhopg1"/>
        <w:tabs>
          <w:tab w:val="left" w:pos="320"/>
          <w:tab w:val="right" w:leader="dot" w:pos="9732"/>
        </w:tabs>
        <w:rPr>
          <w:rFonts w:ascii="Arial" w:eastAsiaTheme="minorEastAsia" w:hAnsi="Arial" w:cs="Arial"/>
          <w:b w:val="0"/>
          <w:noProof/>
          <w:sz w:val="22"/>
          <w:szCs w:val="22"/>
          <w:lang w:val="en-US" w:eastAsia="en-US"/>
        </w:rPr>
      </w:pPr>
      <w:r w:rsidRPr="00891EB9">
        <w:rPr>
          <w:rFonts w:ascii="Arial" w:hAnsi="Arial" w:cs="Arial"/>
          <w:noProof/>
          <w:lang w:val="en-US"/>
        </w:rPr>
        <w:t>2</w:t>
      </w:r>
      <w:r w:rsidRPr="00891EB9">
        <w:rPr>
          <w:rFonts w:ascii="Arial" w:eastAsiaTheme="minorEastAsia" w:hAnsi="Arial" w:cs="Arial"/>
          <w:b w:val="0"/>
          <w:noProof/>
          <w:sz w:val="22"/>
          <w:szCs w:val="22"/>
          <w:lang w:val="en-US" w:eastAsia="en-US"/>
        </w:rPr>
        <w:tab/>
      </w:r>
      <w:r w:rsidRPr="00891EB9">
        <w:rPr>
          <w:rFonts w:ascii="Arial" w:hAnsi="Arial" w:cs="Arial"/>
          <w:noProof/>
          <w:lang w:val="en-US"/>
        </w:rPr>
        <w:t>Meta-informatie nl.ggznederlandsede-CQi-GGZ&amp;VZ-v0.9</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_Toc80609989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15</w:t>
      </w:r>
      <w:r w:rsidRPr="00891EB9">
        <w:rPr>
          <w:rFonts w:ascii="Arial" w:hAnsi="Arial" w:cs="Arial"/>
          <w:noProof/>
        </w:rPr>
        <w:fldChar w:fldCharType="end"/>
      </w:r>
    </w:p>
    <w:p w14:paraId="1873CA38" w14:textId="196ABA19"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2.1</w:t>
      </w:r>
      <w:r w:rsidRPr="00891EB9">
        <w:rPr>
          <w:rFonts w:ascii="Arial" w:eastAsiaTheme="minorEastAsia" w:hAnsi="Arial" w:cs="Arial"/>
          <w:noProof/>
          <w:sz w:val="22"/>
          <w:szCs w:val="22"/>
          <w:lang w:val="en-US" w:eastAsia="en-US"/>
        </w:rPr>
        <w:tab/>
      </w:r>
      <w:r w:rsidRPr="00891EB9">
        <w:rPr>
          <w:rFonts w:ascii="Arial" w:hAnsi="Arial" w:cs="Arial"/>
          <w:noProof/>
          <w:lang w:val="en-US"/>
        </w:rPr>
        <w:t>Revision History</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_Toc80609990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15</w:t>
      </w:r>
      <w:r w:rsidRPr="00891EB9">
        <w:rPr>
          <w:rFonts w:ascii="Arial" w:hAnsi="Arial" w:cs="Arial"/>
          <w:noProof/>
        </w:rPr>
        <w:fldChar w:fldCharType="end"/>
      </w:r>
    </w:p>
    <w:p w14:paraId="4A9FFB5A" w14:textId="2D217F71" w:rsidR="00FC78C9" w:rsidRPr="00891EB9" w:rsidRDefault="00E22941">
      <w:pPr>
        <w:pStyle w:val="Inhopg2"/>
        <w:tabs>
          <w:tab w:val="right" w:leader="dot" w:pos="8280"/>
        </w:tabs>
        <w:rPr>
          <w:rFonts w:ascii="Arial" w:hAnsi="Arial" w:cs="Arial"/>
          <w:lang w:val="en-US"/>
        </w:rPr>
      </w:pPr>
      <w:r w:rsidRPr="00891EB9">
        <w:rPr>
          <w:rFonts w:ascii="Arial" w:hAnsi="Arial" w:cs="Arial"/>
        </w:rPr>
        <w:fldChar w:fldCharType="end"/>
      </w:r>
    </w:p>
    <w:p w14:paraId="767A9411" w14:textId="77777777" w:rsidR="00FC78C9" w:rsidRPr="00891EB9" w:rsidRDefault="00FC78C9">
      <w:pPr>
        <w:pStyle w:val="Inhopg1"/>
        <w:tabs>
          <w:tab w:val="right" w:leader="dot" w:pos="8925"/>
        </w:tabs>
        <w:spacing w:before="0" w:after="0"/>
        <w:ind w:right="0"/>
        <w:rPr>
          <w:rFonts w:ascii="Arial" w:hAnsi="Arial" w:cs="Arial"/>
          <w:lang w:val="en-US"/>
        </w:rPr>
      </w:pPr>
    </w:p>
    <w:p w14:paraId="578F515A" w14:textId="77777777" w:rsidR="00FC78C9" w:rsidRPr="00891EB9" w:rsidRDefault="00E22941">
      <w:pPr>
        <w:pStyle w:val="Voettekst"/>
        <w:jc w:val="left"/>
        <w:rPr>
          <w:rFonts w:ascii="Arial" w:hAnsi="Arial" w:cs="Arial"/>
          <w:lang w:val="en-US"/>
        </w:rPr>
      </w:pPr>
      <w:r w:rsidRPr="00891EB9">
        <w:rPr>
          <w:rFonts w:ascii="Arial" w:hAnsi="Arial" w:cs="Arial"/>
          <w:lang w:val="en-US"/>
        </w:rPr>
        <w:br w:type="page"/>
      </w:r>
    </w:p>
    <w:p w14:paraId="3030C93B" w14:textId="75273328" w:rsidR="00FC78C9" w:rsidRPr="00891EB9" w:rsidRDefault="00E22941" w:rsidP="00891EB9">
      <w:pPr>
        <w:pStyle w:val="Kop1"/>
        <w:numPr>
          <w:ilvl w:val="0"/>
          <w:numId w:val="1"/>
        </w:numPr>
        <w:spacing w:before="240" w:after="60"/>
        <w:rPr>
          <w:rFonts w:ascii="Arial" w:eastAsia="Arial" w:hAnsi="Arial" w:cs="Arial"/>
          <w:color w:val="004080"/>
          <w:sz w:val="32"/>
          <w:szCs w:val="32"/>
          <w:lang w:eastAsia="en-US"/>
        </w:rPr>
      </w:pPr>
      <w:bookmarkStart w:id="0" w:name="_Toc80609969"/>
      <w:bookmarkStart w:id="1" w:name="NL_GGZNEDERLANDSEDE_CQI_GGZ_VZ_V0_4"/>
      <w:bookmarkStart w:id="2" w:name="BKM_A1D754AB_8DA4_482B_9E17_71B8BF7B47C0"/>
      <w:proofErr w:type="gramStart"/>
      <w:r w:rsidRPr="00891EB9">
        <w:rPr>
          <w:rFonts w:ascii="Arial" w:eastAsia="Arial" w:hAnsi="Arial" w:cs="Arial"/>
          <w:color w:val="004080"/>
          <w:sz w:val="32"/>
          <w:szCs w:val="32"/>
          <w:lang w:eastAsia="en-US"/>
        </w:rPr>
        <w:t>nl.ggznederlandsede</w:t>
      </w:r>
      <w:proofErr w:type="gramEnd"/>
      <w:r w:rsidRPr="00891EB9">
        <w:rPr>
          <w:rFonts w:ascii="Arial" w:eastAsia="Arial" w:hAnsi="Arial" w:cs="Arial"/>
          <w:color w:val="004080"/>
          <w:sz w:val="32"/>
          <w:szCs w:val="32"/>
          <w:lang w:eastAsia="en-US"/>
        </w:rPr>
        <w:t>-CQi-GGZ&amp;VZ-v0.</w:t>
      </w:r>
      <w:r w:rsidR="00891EB9" w:rsidRPr="00891EB9">
        <w:rPr>
          <w:rFonts w:ascii="Arial" w:eastAsia="Arial" w:hAnsi="Arial" w:cs="Arial"/>
          <w:color w:val="004080"/>
          <w:sz w:val="32"/>
          <w:szCs w:val="32"/>
          <w:lang w:eastAsia="en-US"/>
        </w:rPr>
        <w:t>9</w:t>
      </w:r>
      <w:bookmarkEnd w:id="0"/>
    </w:p>
    <w:p w14:paraId="26E81BF5" w14:textId="77777777" w:rsidR="00FC78C9" w:rsidRPr="00F34D80" w:rsidRDefault="00FC78C9">
      <w:pPr>
        <w:rPr>
          <w:sz w:val="20"/>
          <w:szCs w:val="20"/>
        </w:rPr>
      </w:pPr>
    </w:p>
    <w:p w14:paraId="31854685" w14:textId="77777777" w:rsidR="00FC78C9" w:rsidRPr="00F34D80" w:rsidRDefault="00FC78C9">
      <w:pPr>
        <w:rPr>
          <w:sz w:val="20"/>
          <w:szCs w:val="20"/>
        </w:rPr>
      </w:pPr>
    </w:p>
    <w:p w14:paraId="60EF35DB" w14:textId="77777777" w:rsidR="00FC78C9" w:rsidRPr="00891EB9" w:rsidRDefault="00E22941" w:rsidP="00891EB9">
      <w:pPr>
        <w:pStyle w:val="Kop2"/>
      </w:pPr>
      <w:bookmarkStart w:id="3" w:name="_Toc80609970"/>
      <w:bookmarkStart w:id="4" w:name="CONCEPT"/>
      <w:bookmarkStart w:id="5" w:name="BKM_EAD26623_F4EB_4F77_B3D1_DDD92117EA39"/>
      <w:r w:rsidRPr="00891EB9">
        <w:t>Concept</w:t>
      </w:r>
      <w:bookmarkEnd w:id="3"/>
    </w:p>
    <w:p w14:paraId="53F1EEB8" w14:textId="77777777" w:rsidR="00FC78C9" w:rsidRPr="00F34D80" w:rsidRDefault="00E22941" w:rsidP="00E22941">
      <w:pPr>
        <w:jc w:val="both"/>
        <w:rPr>
          <w:sz w:val="20"/>
          <w:szCs w:val="20"/>
        </w:rPr>
      </w:pPr>
      <w:r w:rsidRPr="00F34D80">
        <w:rPr>
          <w:rFonts w:eastAsia="Times New Roman"/>
          <w:sz w:val="20"/>
          <w:szCs w:val="20"/>
        </w:rPr>
        <w:t xml:space="preserve">Door de CQ-index,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w:t>
      </w:r>
      <w:proofErr w:type="spellStart"/>
      <w:r w:rsidRPr="00F34D80">
        <w:rPr>
          <w:rFonts w:eastAsia="Times New Roman"/>
          <w:sz w:val="20"/>
          <w:szCs w:val="20"/>
        </w:rPr>
        <w:t>CQi</w:t>
      </w:r>
      <w:proofErr w:type="spellEnd"/>
      <w:r w:rsidRPr="00F34D80">
        <w:rPr>
          <w:rFonts w:eastAsia="Times New Roman"/>
          <w:sz w:val="20"/>
          <w:szCs w:val="20"/>
        </w:rPr>
        <w:t xml:space="preserve">,) worden ervaringen van cliënten met de zorg op een betrouwbare, eenduidige manier gemeten. Er zijn verschillende vragenlijsten voor rond de 25 sectoren. Deze versie is van </w:t>
      </w:r>
      <w:proofErr w:type="spellStart"/>
      <w:r w:rsidRPr="00F34D80">
        <w:rPr>
          <w:rFonts w:eastAsia="Times New Roman"/>
          <w:sz w:val="20"/>
          <w:szCs w:val="20"/>
        </w:rPr>
        <w:t>Akwa</w:t>
      </w:r>
      <w:proofErr w:type="spellEnd"/>
      <w:r w:rsidRPr="00F34D80">
        <w:rPr>
          <w:rFonts w:eastAsia="Times New Roman"/>
          <w:sz w:val="20"/>
          <w:szCs w:val="20"/>
        </w:rPr>
        <w:t xml:space="preserve"> GGZ (v. 5.1) voor de ggz en verslavingszorg.   </w:t>
      </w:r>
      <w:bookmarkEnd w:id="4"/>
      <w:bookmarkEnd w:id="5"/>
    </w:p>
    <w:p w14:paraId="035FF2B9" w14:textId="77777777" w:rsidR="00FC78C9" w:rsidRPr="00F34D80" w:rsidRDefault="00FC78C9">
      <w:pPr>
        <w:rPr>
          <w:sz w:val="20"/>
          <w:szCs w:val="20"/>
        </w:rPr>
      </w:pPr>
    </w:p>
    <w:p w14:paraId="12EF4993" w14:textId="77777777" w:rsidR="00FC78C9" w:rsidRPr="00F34D80" w:rsidRDefault="00E22941" w:rsidP="00891EB9">
      <w:pPr>
        <w:pStyle w:val="Kop2"/>
      </w:pPr>
      <w:bookmarkStart w:id="6" w:name="_Toc80609971"/>
      <w:bookmarkStart w:id="7" w:name="MINDMAP"/>
      <w:bookmarkStart w:id="8" w:name="BKM_1583C3F5_52DD_4589_A98B_0CFB2C83FA4B"/>
      <w:r w:rsidRPr="00F34D80">
        <w:t>Mindmap</w:t>
      </w:r>
      <w:bookmarkEnd w:id="6"/>
    </w:p>
    <w:bookmarkEnd w:id="7"/>
    <w:bookmarkEnd w:id="8"/>
    <w:p w14:paraId="00E63FE2" w14:textId="2D732339" w:rsidR="00FC78C9" w:rsidRPr="00BB58B7" w:rsidRDefault="00EE0C56">
      <w:pPr>
        <w:rPr>
          <w:rFonts w:eastAsia="Times New Roman"/>
          <w:sz w:val="20"/>
          <w:szCs w:val="20"/>
          <w:rPrChange w:id="9" w:author="Moll Tamara" w:date="2021-11-01T09:12:00Z">
            <w:rPr>
              <w:sz w:val="20"/>
              <w:szCs w:val="20"/>
            </w:rPr>
          </w:rPrChange>
        </w:rPr>
      </w:pPr>
      <w:del w:id="10" w:author="Moll Tamara" w:date="2021-11-01T09:12:00Z">
        <w:r w:rsidDel="00BB58B7">
          <w:rPr>
            <w:rFonts w:eastAsia="Times New Roman"/>
            <w:sz w:val="20"/>
            <w:szCs w:val="20"/>
          </w:rPr>
          <w:delText>-</w:delText>
        </w:r>
      </w:del>
      <w:ins w:id="11" w:author="Moll Tamara" w:date="2021-11-01T09:12:00Z">
        <w:r w:rsidR="00BB58B7">
          <w:rPr>
            <w:rFonts w:eastAsia="Times New Roman"/>
            <w:sz w:val="20"/>
            <w:szCs w:val="20"/>
          </w:rPr>
          <w:t>Niet van toepassing.</w:t>
        </w:r>
      </w:ins>
    </w:p>
    <w:p w14:paraId="1C2D6C6A" w14:textId="77777777" w:rsidR="00FC78C9" w:rsidRPr="00F34D80" w:rsidRDefault="00FC78C9">
      <w:pPr>
        <w:rPr>
          <w:sz w:val="20"/>
          <w:szCs w:val="20"/>
        </w:rPr>
      </w:pPr>
    </w:p>
    <w:p w14:paraId="15A4D18A" w14:textId="77777777" w:rsidR="00FC78C9" w:rsidRPr="00F34D80" w:rsidRDefault="00E22941" w:rsidP="00891EB9">
      <w:pPr>
        <w:pStyle w:val="Kop2"/>
      </w:pPr>
      <w:bookmarkStart w:id="12" w:name="_Toc80609972"/>
      <w:bookmarkStart w:id="13" w:name="PURPOSE"/>
      <w:bookmarkStart w:id="14" w:name="BKM_5291A22F_C9E7_4D23_A505_7F6F1756C887"/>
      <w:proofErr w:type="spellStart"/>
      <w:r w:rsidRPr="00F34D80">
        <w:t>Purpose</w:t>
      </w:r>
      <w:bookmarkEnd w:id="12"/>
      <w:proofErr w:type="spellEnd"/>
    </w:p>
    <w:p w14:paraId="6F074E7E" w14:textId="77777777" w:rsidR="00FC78C9" w:rsidRPr="00F34D80" w:rsidRDefault="00E22941" w:rsidP="00E22941">
      <w:pPr>
        <w:jc w:val="both"/>
        <w:rPr>
          <w:sz w:val="20"/>
          <w:szCs w:val="20"/>
        </w:rPr>
      </w:pPr>
      <w:r w:rsidRPr="00F34D80">
        <w:rPr>
          <w:rFonts w:eastAsia="Times New Roman"/>
          <w:sz w:val="20"/>
          <w:szCs w:val="20"/>
        </w:rPr>
        <w:t xml:space="preserve">Deze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w:t>
      </w:r>
      <w:proofErr w:type="spellStart"/>
      <w:r w:rsidRPr="00F34D80">
        <w:rPr>
          <w:rFonts w:eastAsia="Times New Roman"/>
          <w:sz w:val="20"/>
          <w:szCs w:val="20"/>
        </w:rPr>
        <w:t>CQi</w:t>
      </w:r>
      <w:proofErr w:type="spellEnd"/>
      <w:r w:rsidRPr="00F34D80">
        <w:rPr>
          <w:rFonts w:eastAsia="Times New Roman"/>
          <w:sz w:val="20"/>
          <w:szCs w:val="20"/>
        </w:rPr>
        <w:t xml:space="preserve">) GGZ &amp; VZ meet kwaliteitsaspecten van de ambulante geestelijke gezondheidszorg (GGZ) en verslavingszorg (VZ) vanuit het perspectief van de cliënt. De CQi GGZ &amp; VZ wordt gebruikt om binnen een zorgaanbieder in kaart te brengen op welke punten cliënten goede ervaringen hebben en waar nog verbetering mogelijk is. In deze CQ-index komen verschillende onderwerpen aan bod, zoals bejegening door de behandelaar, samen beslissen, informatie over de behandeling, uitvoering van de behandeling en een rapportcijfer voor de behandeling.  </w:t>
      </w:r>
      <w:bookmarkEnd w:id="13"/>
      <w:bookmarkEnd w:id="14"/>
    </w:p>
    <w:p w14:paraId="065B388B" w14:textId="77777777" w:rsidR="00FC78C9" w:rsidRPr="00F34D80" w:rsidRDefault="00FC78C9">
      <w:pPr>
        <w:rPr>
          <w:sz w:val="20"/>
          <w:szCs w:val="20"/>
        </w:rPr>
      </w:pPr>
    </w:p>
    <w:p w14:paraId="7494D2A2" w14:textId="77777777" w:rsidR="00FC78C9" w:rsidRPr="00F34D80" w:rsidRDefault="00E22941" w:rsidP="00891EB9">
      <w:pPr>
        <w:pStyle w:val="Kop2"/>
      </w:pPr>
      <w:bookmarkStart w:id="15" w:name="_Toc80609973"/>
      <w:bookmarkStart w:id="16" w:name="PATIENT_POPULATION"/>
      <w:bookmarkStart w:id="17" w:name="BKM_17044EC1_009A_4059_842E_F0FDA081CF8B"/>
      <w:r w:rsidRPr="00F34D80">
        <w:t xml:space="preserve">Patient </w:t>
      </w:r>
      <w:proofErr w:type="spellStart"/>
      <w:r w:rsidRPr="00F34D80">
        <w:t>Population</w:t>
      </w:r>
      <w:bookmarkEnd w:id="15"/>
      <w:proofErr w:type="spellEnd"/>
    </w:p>
    <w:p w14:paraId="0C617C27" w14:textId="77777777" w:rsidR="00FC78C9" w:rsidRPr="00F34D80" w:rsidRDefault="00E22941" w:rsidP="00E22941">
      <w:pPr>
        <w:jc w:val="both"/>
        <w:rPr>
          <w:sz w:val="20"/>
          <w:szCs w:val="20"/>
        </w:rPr>
      </w:pPr>
      <w:r w:rsidRPr="00F34D80">
        <w:rPr>
          <w:rFonts w:eastAsia="Times New Roman"/>
          <w:sz w:val="20"/>
          <w:szCs w:val="20"/>
        </w:rPr>
        <w:t xml:space="preserve">Er zijn verschillende versies voor verschillende leeftijdsgroepen. Deze versie kan vanaf 16 jaar worden toegepast bij patiënten in de ambulante geestelijke gezondheidszorg (GGZ) en verslavingszorg (VZ).   </w:t>
      </w:r>
      <w:bookmarkEnd w:id="16"/>
      <w:bookmarkEnd w:id="17"/>
    </w:p>
    <w:p w14:paraId="12E49BD8" w14:textId="77777777" w:rsidR="00FC78C9" w:rsidRPr="00F34D80" w:rsidRDefault="00FC78C9">
      <w:pPr>
        <w:rPr>
          <w:sz w:val="20"/>
          <w:szCs w:val="20"/>
        </w:rPr>
      </w:pPr>
    </w:p>
    <w:p w14:paraId="673B5F5E" w14:textId="77777777" w:rsidR="00FC78C9" w:rsidRPr="00F34D80" w:rsidRDefault="00E22941" w:rsidP="00891EB9">
      <w:pPr>
        <w:pStyle w:val="Kop2"/>
      </w:pPr>
      <w:bookmarkStart w:id="18" w:name="_Toc80609974"/>
      <w:bookmarkStart w:id="19" w:name="EVIDENCE_BASE"/>
      <w:bookmarkStart w:id="20" w:name="BKM_CD43306C_3DB8_468F_9E40_EB17D8FCB5AC"/>
      <w:proofErr w:type="spellStart"/>
      <w:r w:rsidRPr="00F34D80">
        <w:t>Evidence</w:t>
      </w:r>
      <w:proofErr w:type="spellEnd"/>
      <w:r w:rsidRPr="00F34D80">
        <w:t xml:space="preserve"> Base</w:t>
      </w:r>
      <w:bookmarkEnd w:id="18"/>
    </w:p>
    <w:p w14:paraId="6BC6984D" w14:textId="19ED66EA" w:rsidR="00FC78C9" w:rsidRPr="00F34D80" w:rsidRDefault="00E22941" w:rsidP="00E22941">
      <w:pPr>
        <w:jc w:val="both"/>
        <w:rPr>
          <w:sz w:val="20"/>
          <w:szCs w:val="20"/>
        </w:rPr>
      </w:pPr>
      <w:r w:rsidRPr="00F34D80">
        <w:rPr>
          <w:rFonts w:eastAsia="Times New Roman"/>
          <w:sz w:val="20"/>
          <w:szCs w:val="20"/>
        </w:rPr>
        <w:t>In 2006-2007 is door het Trimbos-instituut in opdracht van het Ministerie van VWS en in samenwerking met het NIVEL, een eerste versie van een CQ-index (CQi) voor gebruik in de geestelijke gezondheidszorg (ggz) en verslavingszorg (</w:t>
      </w:r>
      <w:proofErr w:type="spellStart"/>
      <w:r w:rsidRPr="00F34D80">
        <w:rPr>
          <w:rFonts w:eastAsia="Times New Roman"/>
          <w:sz w:val="20"/>
          <w:szCs w:val="20"/>
        </w:rPr>
        <w:t>vz</w:t>
      </w:r>
      <w:proofErr w:type="spellEnd"/>
      <w:r w:rsidRPr="00F34D80">
        <w:rPr>
          <w:rFonts w:eastAsia="Times New Roman"/>
          <w:sz w:val="20"/>
          <w:szCs w:val="20"/>
        </w:rPr>
        <w:t xml:space="preserve">) ontwikkeld (versie 1.0; van Wijngaarden, 2008). </w:t>
      </w:r>
    </w:p>
    <w:p w14:paraId="3CCDA52E" w14:textId="77777777" w:rsidR="00FC78C9" w:rsidRPr="00F34D80" w:rsidRDefault="00FC78C9" w:rsidP="00E22941">
      <w:pPr>
        <w:jc w:val="both"/>
        <w:rPr>
          <w:sz w:val="20"/>
          <w:szCs w:val="20"/>
        </w:rPr>
      </w:pPr>
    </w:p>
    <w:p w14:paraId="07DE2786" w14:textId="4FF6662B" w:rsidR="00FC78C9" w:rsidRPr="00F34D80" w:rsidRDefault="00E22941" w:rsidP="00E22941">
      <w:pPr>
        <w:jc w:val="both"/>
        <w:rPr>
          <w:sz w:val="20"/>
          <w:szCs w:val="20"/>
        </w:rPr>
      </w:pPr>
      <w:r w:rsidRPr="00F34D80">
        <w:rPr>
          <w:rFonts w:eastAsia="Times New Roman"/>
          <w:sz w:val="20"/>
          <w:szCs w:val="20"/>
        </w:rPr>
        <w:t xml:space="preserve">De CQi GGZ &amp; VZ is afgelopen jaren steeds verder doorontwikkeld en gewisseld van beheer. Via (voormalig) Stichting </w:t>
      </w:r>
      <w:proofErr w:type="spellStart"/>
      <w:r w:rsidRPr="00F34D80">
        <w:rPr>
          <w:rFonts w:eastAsia="Times New Roman"/>
          <w:sz w:val="20"/>
          <w:szCs w:val="20"/>
        </w:rPr>
        <w:t>Miletus</w:t>
      </w:r>
      <w:proofErr w:type="spellEnd"/>
      <w:r w:rsidRPr="00F34D80">
        <w:rPr>
          <w:rFonts w:eastAsia="Times New Roman"/>
          <w:sz w:val="20"/>
          <w:szCs w:val="20"/>
        </w:rPr>
        <w:t xml:space="preserve"> (verkorte versie 2012) en (voormalig) Stichting Benchmark GGZ (doorontwikkeling 2016; SBG, 2017) ligt het beheer nu bij </w:t>
      </w:r>
      <w:proofErr w:type="spellStart"/>
      <w:r w:rsidRPr="00F34D80">
        <w:rPr>
          <w:rFonts w:eastAsia="Times New Roman"/>
          <w:sz w:val="20"/>
          <w:szCs w:val="20"/>
        </w:rPr>
        <w:t>Akwa</w:t>
      </w:r>
      <w:proofErr w:type="spellEnd"/>
      <w:r w:rsidRPr="00F34D80">
        <w:rPr>
          <w:rFonts w:eastAsia="Times New Roman"/>
          <w:sz w:val="20"/>
          <w:szCs w:val="20"/>
        </w:rPr>
        <w:t xml:space="preserve"> GGZ. </w:t>
      </w:r>
    </w:p>
    <w:p w14:paraId="709EF001" w14:textId="77777777" w:rsidR="00FC78C9" w:rsidRPr="00F34D80" w:rsidRDefault="00FC78C9" w:rsidP="00E22941">
      <w:pPr>
        <w:jc w:val="both"/>
        <w:rPr>
          <w:sz w:val="20"/>
          <w:szCs w:val="20"/>
        </w:rPr>
      </w:pPr>
    </w:p>
    <w:p w14:paraId="1C6A5CA3" w14:textId="77777777" w:rsidR="00FC78C9" w:rsidRPr="00F34D80" w:rsidRDefault="00E22941" w:rsidP="00E22941">
      <w:pPr>
        <w:jc w:val="both"/>
        <w:rPr>
          <w:sz w:val="20"/>
          <w:szCs w:val="20"/>
        </w:rPr>
      </w:pPr>
      <w:r w:rsidRPr="00F34D80">
        <w:rPr>
          <w:rFonts w:eastAsia="Times New Roman"/>
          <w:sz w:val="20"/>
          <w:szCs w:val="20"/>
        </w:rPr>
        <w:t xml:space="preserve">In 2019 is een begeleidingsgroep vastgesteld met daarin vertegenwoordigers van MIND Landelijk Platform Psychische Gezondheid, de Nederlandse ggz (voorheen GGZ Nederland) en Zorgverzekeraars Nederland. Gezamenlijk hebben ze de pilot vragenlijst vastgesteld. De leden van </w:t>
      </w:r>
      <w:proofErr w:type="spellStart"/>
      <w:r w:rsidRPr="00F34D80">
        <w:rPr>
          <w:rFonts w:eastAsia="Times New Roman"/>
          <w:sz w:val="20"/>
          <w:szCs w:val="20"/>
        </w:rPr>
        <w:t>SynQuest</w:t>
      </w:r>
      <w:proofErr w:type="spellEnd"/>
      <w:r w:rsidRPr="00F34D80">
        <w:rPr>
          <w:rFonts w:eastAsia="Times New Roman"/>
          <w:sz w:val="20"/>
          <w:szCs w:val="20"/>
        </w:rPr>
        <w:t xml:space="preserve"> hebben de pilot uitgevoerd. De data zijn geanalyseerd door </w:t>
      </w:r>
      <w:proofErr w:type="spellStart"/>
      <w:r w:rsidRPr="00F34D80">
        <w:rPr>
          <w:rFonts w:eastAsia="Times New Roman"/>
          <w:sz w:val="20"/>
          <w:szCs w:val="20"/>
        </w:rPr>
        <w:t>Akwa</w:t>
      </w:r>
      <w:proofErr w:type="spellEnd"/>
      <w:r w:rsidRPr="00F34D80">
        <w:rPr>
          <w:rFonts w:eastAsia="Times New Roman"/>
          <w:sz w:val="20"/>
          <w:szCs w:val="20"/>
        </w:rPr>
        <w:t xml:space="preserve"> GGZ en in juni 2020 is de </w:t>
      </w:r>
      <w:proofErr w:type="spellStart"/>
      <w:r w:rsidRPr="00F34D80">
        <w:rPr>
          <w:rFonts w:eastAsia="Times New Roman"/>
          <w:sz w:val="20"/>
          <w:szCs w:val="20"/>
        </w:rPr>
        <w:t>CQi</w:t>
      </w:r>
      <w:proofErr w:type="spellEnd"/>
      <w:r w:rsidRPr="00F34D80">
        <w:rPr>
          <w:rFonts w:eastAsia="Times New Roman"/>
          <w:sz w:val="20"/>
          <w:szCs w:val="20"/>
        </w:rPr>
        <w:t xml:space="preserve">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w:t>
      </w:r>
      <w:proofErr w:type="spellStart"/>
      <w:r w:rsidRPr="00F34D80">
        <w:rPr>
          <w:rFonts w:eastAsia="Times New Roman"/>
          <w:sz w:val="20"/>
          <w:szCs w:val="20"/>
        </w:rPr>
        <w:t>CQi</w:t>
      </w:r>
      <w:proofErr w:type="spellEnd"/>
      <w:r w:rsidRPr="00F34D80">
        <w:rPr>
          <w:rFonts w:eastAsia="Times New Roman"/>
          <w:sz w:val="20"/>
          <w:szCs w:val="20"/>
        </w:rPr>
        <w:t>) Geestelijke Gezondheidszorg of verslavingszorg (GGZ &amp; VZ) Versie 5.0 vastgesteld.</w:t>
      </w:r>
    </w:p>
    <w:p w14:paraId="37709FE0" w14:textId="77777777" w:rsidR="00FC78C9" w:rsidRPr="00F34D80" w:rsidRDefault="00FC78C9" w:rsidP="00E22941">
      <w:pPr>
        <w:jc w:val="both"/>
        <w:rPr>
          <w:sz w:val="20"/>
          <w:szCs w:val="20"/>
        </w:rPr>
      </w:pPr>
    </w:p>
    <w:p w14:paraId="76B212DD" w14:textId="77777777" w:rsidR="00FC78C9" w:rsidRPr="00F34D80" w:rsidRDefault="00E22941" w:rsidP="00E22941">
      <w:pPr>
        <w:jc w:val="both"/>
        <w:rPr>
          <w:sz w:val="20"/>
          <w:szCs w:val="20"/>
        </w:rPr>
      </w:pPr>
      <w:r w:rsidRPr="00F34D80">
        <w:rPr>
          <w:rFonts w:eastAsia="Times New Roman"/>
          <w:sz w:val="20"/>
          <w:szCs w:val="20"/>
        </w:rPr>
        <w:t xml:space="preserve">De vragenlijst is gebaseerd op eerdere versies van de CQ-index Kortdurende ambulante GGZ en VZ, waarbij Trimbos Instituut, Stichting </w:t>
      </w:r>
      <w:proofErr w:type="spellStart"/>
      <w:r w:rsidRPr="00F34D80">
        <w:rPr>
          <w:rFonts w:eastAsia="Times New Roman"/>
          <w:sz w:val="20"/>
          <w:szCs w:val="20"/>
        </w:rPr>
        <w:t>Miletus</w:t>
      </w:r>
      <w:proofErr w:type="spellEnd"/>
      <w:r w:rsidRPr="00F34D80">
        <w:rPr>
          <w:rFonts w:eastAsia="Times New Roman"/>
          <w:sz w:val="20"/>
          <w:szCs w:val="20"/>
        </w:rPr>
        <w:t xml:space="preserve"> en Stichting Benchmark GGZ en relevante stakeholders zijn betrokken.</w:t>
      </w:r>
    </w:p>
    <w:p w14:paraId="288A94DC" w14:textId="77777777" w:rsidR="00FC78C9" w:rsidRPr="00F34D80" w:rsidRDefault="00FC78C9" w:rsidP="00E22941">
      <w:pPr>
        <w:jc w:val="both"/>
        <w:rPr>
          <w:sz w:val="20"/>
          <w:szCs w:val="20"/>
        </w:rPr>
      </w:pPr>
    </w:p>
    <w:p w14:paraId="677D770A" w14:textId="1DBE4ABC" w:rsidR="00FC78C9" w:rsidRPr="00F34D80" w:rsidRDefault="00E22941" w:rsidP="00E22941">
      <w:pPr>
        <w:jc w:val="both"/>
        <w:rPr>
          <w:sz w:val="20"/>
          <w:szCs w:val="20"/>
        </w:rPr>
      </w:pPr>
      <w:r w:rsidRPr="00F34D80">
        <w:rPr>
          <w:rFonts w:eastAsia="Times New Roman"/>
          <w:sz w:val="20"/>
          <w:szCs w:val="20"/>
        </w:rPr>
        <w:t xml:space="preserve">De in juni 2020 gelanceerde versie is goed door het veld ontvangen. Tijdens de voorbereidingen van het veld zijn enkele verbeterpunten naar voren gekomen, in de versie 5.1 zijn deze verwerkt. </w:t>
      </w:r>
    </w:p>
    <w:p w14:paraId="534CA089" w14:textId="77777777" w:rsidR="00FC78C9" w:rsidRPr="00F34D80" w:rsidRDefault="00FC78C9" w:rsidP="00E22941">
      <w:pPr>
        <w:jc w:val="both"/>
        <w:rPr>
          <w:sz w:val="20"/>
          <w:szCs w:val="20"/>
        </w:rPr>
      </w:pPr>
    </w:p>
    <w:p w14:paraId="3DB782CF" w14:textId="77777777" w:rsidR="00FC78C9" w:rsidRPr="00F34D80" w:rsidRDefault="00E22941" w:rsidP="00E22941">
      <w:pPr>
        <w:jc w:val="both"/>
        <w:rPr>
          <w:sz w:val="20"/>
          <w:szCs w:val="20"/>
        </w:rPr>
      </w:pPr>
      <w:r w:rsidRPr="00F34D80">
        <w:rPr>
          <w:rFonts w:eastAsia="Times New Roman"/>
          <w:sz w:val="20"/>
          <w:szCs w:val="20"/>
        </w:rPr>
        <w:t xml:space="preserve">De lijst behoort niet tot de bij het zorginstituut Nederland geregistreerde versies (ZIN, 2020).  </w:t>
      </w:r>
      <w:bookmarkEnd w:id="19"/>
      <w:bookmarkEnd w:id="20"/>
    </w:p>
    <w:p w14:paraId="44220D46" w14:textId="77777777" w:rsidR="00FC78C9" w:rsidRPr="00F34D80" w:rsidRDefault="00FC78C9">
      <w:pPr>
        <w:rPr>
          <w:sz w:val="20"/>
          <w:szCs w:val="20"/>
        </w:rPr>
      </w:pPr>
    </w:p>
    <w:p w14:paraId="19A2DE06" w14:textId="77777777" w:rsidR="00E22941" w:rsidRPr="00F34D80" w:rsidRDefault="00E22941">
      <w:pPr>
        <w:rPr>
          <w:rFonts w:eastAsia="Calibri"/>
          <w:b/>
          <w:color w:val="004080"/>
          <w:sz w:val="36"/>
          <w:szCs w:val="36"/>
        </w:rPr>
      </w:pPr>
      <w:bookmarkStart w:id="21" w:name="INFORMATION_MODEL"/>
      <w:bookmarkStart w:id="22" w:name="BKM_1FB64938_9AE2_4938_805C_93F35F02A122"/>
      <w:r w:rsidRPr="00F34D80">
        <w:rPr>
          <w:color w:val="004080"/>
        </w:rPr>
        <w:br w:type="page"/>
      </w:r>
    </w:p>
    <w:p w14:paraId="69641A9B" w14:textId="2845D255" w:rsidR="00FC78C9" w:rsidRPr="00F34D80" w:rsidRDefault="00E22941" w:rsidP="00891EB9">
      <w:pPr>
        <w:pStyle w:val="Kop2"/>
      </w:pPr>
      <w:bookmarkStart w:id="23" w:name="_Toc80609975"/>
      <w:r w:rsidRPr="00F34D80">
        <w:t>Information Model</w:t>
      </w:r>
      <w:bookmarkEnd w:id="23"/>
    </w:p>
    <w:p w14:paraId="405DA6E4" w14:textId="77777777" w:rsidR="00FC78C9" w:rsidRPr="00F34D80" w:rsidRDefault="00FC78C9">
      <w:pPr>
        <w:rPr>
          <w:sz w:val="20"/>
          <w:szCs w:val="20"/>
        </w:rPr>
      </w:pPr>
    </w:p>
    <w:p w14:paraId="63D858F6" w14:textId="77777777" w:rsidR="00FC78C9" w:rsidRPr="00F34D80" w:rsidRDefault="00FC78C9">
      <w:pPr>
        <w:rPr>
          <w:sz w:val="20"/>
          <w:szCs w:val="20"/>
        </w:rPr>
      </w:pPr>
    </w:p>
    <w:p w14:paraId="7DD9B0ED" w14:textId="48DDDA00" w:rsidR="00FC78C9" w:rsidRPr="00F34D80" w:rsidRDefault="00BA0460">
      <w:pPr>
        <w:jc w:val="center"/>
        <w:rPr>
          <w:sz w:val="20"/>
          <w:szCs w:val="20"/>
        </w:rPr>
      </w:pPr>
      <w:bookmarkStart w:id="24" w:name="BKM_0F75632D_EF24_49E4_9004_584A61B8F774"/>
      <w:r>
        <w:rPr>
          <w:noProof/>
        </w:rPr>
        <w:drawing>
          <wp:inline distT="0" distB="0" distL="0" distR="0" wp14:anchorId="73070A8E" wp14:editId="702CD987">
            <wp:extent cx="6186170" cy="8738870"/>
            <wp:effectExtent l="0" t="0" r="508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6170" cy="8738870"/>
                    </a:xfrm>
                    <a:prstGeom prst="rect">
                      <a:avLst/>
                    </a:prstGeom>
                  </pic:spPr>
                </pic:pic>
              </a:graphicData>
            </a:graphic>
          </wp:inline>
        </w:drawing>
      </w:r>
      <w:r w:rsidRPr="00F34D80">
        <w:rPr>
          <w:noProof/>
        </w:rPr>
        <w:t xml:space="preserve"> </w:t>
      </w:r>
      <w:bookmarkEnd w:id="24"/>
    </w:p>
    <w:p w14:paraId="0E290EED" w14:textId="08BD8C8D" w:rsidR="00E22941" w:rsidRPr="00F34D80" w:rsidRDefault="00E22941">
      <w:pPr>
        <w:jc w:val="center"/>
        <w:rPr>
          <w:sz w:val="20"/>
          <w:szCs w:val="20"/>
        </w:rPr>
      </w:pPr>
    </w:p>
    <w:p w14:paraId="146E01B7" w14:textId="77777777" w:rsidR="00E22941" w:rsidRPr="00F34D80" w:rsidRDefault="00E22941" w:rsidP="00E22941">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2347"/>
        <w:gridCol w:w="4493"/>
      </w:tblGrid>
      <w:tr w:rsidR="00E22941" w:rsidRPr="00F34D80" w14:paraId="2B9E5948"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449648" w14:textId="77777777" w:rsidR="00E22941" w:rsidRPr="00F34D80" w:rsidRDefault="00E22941" w:rsidP="00E22941">
            <w:pPr>
              <w:rPr>
                <w:b/>
                <w:color w:val="FFFFFF"/>
                <w:sz w:val="20"/>
                <w:szCs w:val="20"/>
              </w:rPr>
            </w:pPr>
            <w:r w:rsidRPr="00F34D80">
              <w:rPr>
                <w:rFonts w:eastAsia="Times New Roman"/>
                <w:b/>
                <w:color w:val="FFFFFF"/>
                <w:sz w:val="20"/>
                <w:szCs w:val="20"/>
              </w:rPr>
              <w:t>«rootconcept»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4628F6" w14:textId="77777777" w:rsidR="00E22941" w:rsidRPr="00F34D80" w:rsidRDefault="00E22941" w:rsidP="00E22941">
            <w:pPr>
              <w:rPr>
                <w:color w:val="FFFFFF"/>
                <w:sz w:val="20"/>
                <w:szCs w:val="20"/>
              </w:rPr>
            </w:pPr>
            <w:r w:rsidRPr="00F34D80">
              <w:rPr>
                <w:rFonts w:eastAsia="Times New Roman"/>
                <w:color w:val="FFFFFF"/>
                <w:sz w:val="20"/>
                <w:szCs w:val="20"/>
              </w:rPr>
              <w:t xml:space="preserve">CQi-GGZ&amp;VZ  </w:t>
            </w:r>
          </w:p>
        </w:tc>
      </w:tr>
      <w:tr w:rsidR="00E22941" w:rsidRPr="00F34D80" w14:paraId="36D1D5C8"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D3F8FE" w14:textId="77777777" w:rsidR="00E22941" w:rsidRPr="00F34D80" w:rsidRDefault="00E22941" w:rsidP="00E22941">
            <w:pPr>
              <w:rPr>
                <w:b/>
                <w:sz w:val="20"/>
                <w:szCs w:val="20"/>
              </w:rPr>
            </w:pPr>
            <w:r w:rsidRPr="00F34D80">
              <w:rPr>
                <w:rFonts w:eastAsia="Times New Roman"/>
                <w:b/>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7E1AAB" w14:textId="135E4DE1" w:rsidR="00E22941" w:rsidRPr="00F34D80" w:rsidRDefault="00E22941" w:rsidP="00E22941">
            <w:pPr>
              <w:rPr>
                <w:sz w:val="20"/>
                <w:szCs w:val="20"/>
              </w:rPr>
            </w:pPr>
            <w:r w:rsidRPr="00F34D80">
              <w:rPr>
                <w:rFonts w:eastAsia="Times New Roman"/>
                <w:sz w:val="20"/>
                <w:szCs w:val="20"/>
              </w:rPr>
              <w:t>Rootconcept van de bouwsteen CQi-GGZ&amp;VZ. Dit rootconcept bevat alle gegevenselementen van de verkorte versie van de bouwsteen CQi-GGZ&amp;VZ, versie 5.1.</w:t>
            </w:r>
          </w:p>
        </w:tc>
      </w:tr>
      <w:tr w:rsidR="00E22941" w:rsidRPr="00F34D80" w14:paraId="1C244B63"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033452" w14:textId="77777777" w:rsidR="00E22941" w:rsidRPr="00F34D80" w:rsidRDefault="00E22941" w:rsidP="00E22941">
            <w:pPr>
              <w:rPr>
                <w:b/>
                <w:sz w:val="20"/>
                <w:szCs w:val="20"/>
              </w:rPr>
            </w:pPr>
            <w:r w:rsidRPr="00F34D80">
              <w:rPr>
                <w:rFonts w:eastAsia="Times New Roman"/>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FAFF63" w14:textId="2326B315" w:rsidR="00E22941" w:rsidRPr="00EE0C56" w:rsidRDefault="00E22941" w:rsidP="00EE0C56">
            <w:pPr>
              <w:pStyle w:val="Lijstalinea"/>
              <w:numPr>
                <w:ilvl w:val="0"/>
                <w:numId w:val="12"/>
              </w:numPr>
              <w:rPr>
                <w:sz w:val="20"/>
                <w:szCs w:val="20"/>
              </w:rPr>
            </w:pPr>
          </w:p>
        </w:tc>
      </w:tr>
      <w:tr w:rsidR="00E22941" w:rsidRPr="00F34D80" w14:paraId="2909D805" w14:textId="77777777" w:rsidTr="00E22941">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22941" w:rsidRPr="00F34D80" w14:paraId="37D98159" w14:textId="77777777" w:rsidTr="00E22941">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76CE750" w14:textId="77777777" w:rsidR="00E22941" w:rsidRPr="00F34D80" w:rsidRDefault="00E22941" w:rsidP="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7F2B370" w14:textId="77777777" w:rsidR="00E22941" w:rsidRPr="00F34D80" w:rsidRDefault="00E22941" w:rsidP="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0001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4DAC58C" w14:textId="77777777" w:rsidR="00E22941" w:rsidRPr="00F34D80" w:rsidRDefault="00E22941" w:rsidP="00E22941">
                  <w:pPr>
                    <w:rPr>
                      <w:sz w:val="20"/>
                      <w:szCs w:val="20"/>
                    </w:rPr>
                  </w:pPr>
                </w:p>
              </w:tc>
            </w:tr>
            <w:tr w:rsidR="00E22941" w:rsidRPr="00F34D80" w14:paraId="1671CA00" w14:textId="77777777" w:rsidTr="00E22941">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E4405FB" w14:textId="77777777" w:rsidR="00E22941" w:rsidRPr="00F34D80" w:rsidRDefault="00E22941" w:rsidP="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A62F13" w14:textId="77777777" w:rsidR="00E22941" w:rsidRPr="00F34D80" w:rsidRDefault="00E22941" w:rsidP="00E22941">
                  <w:pPr>
                    <w:rPr>
                      <w:sz w:val="20"/>
                      <w:szCs w:val="20"/>
                    </w:rPr>
                  </w:pPr>
                  <w:r w:rsidRPr="00F34D80">
                    <w:rPr>
                      <w:rFonts w:eastAsia="Times New Roman"/>
                      <w:sz w:val="20"/>
                      <w:szCs w:val="20"/>
                    </w:rPr>
                    <w:t>NLGGZ: CQi0001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68AAEB" w14:textId="77777777" w:rsidR="00E22941" w:rsidRPr="00F34D80" w:rsidRDefault="00E22941" w:rsidP="00E22941">
                  <w:pPr>
                    <w:rPr>
                      <w:sz w:val="20"/>
                      <w:szCs w:val="20"/>
                    </w:rPr>
                  </w:pPr>
                </w:p>
              </w:tc>
            </w:tr>
          </w:tbl>
          <w:p w14:paraId="265F1733" w14:textId="77777777" w:rsidR="00E22941" w:rsidRPr="00F34D80" w:rsidRDefault="00E22941" w:rsidP="00E22941">
            <w:pPr>
              <w:rPr>
                <w:sz w:val="20"/>
                <w:szCs w:val="20"/>
              </w:rPr>
            </w:pPr>
          </w:p>
        </w:tc>
      </w:tr>
      <w:tr w:rsidR="00E22941" w:rsidRPr="00F34D80" w14:paraId="2A4C46DD"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B0FF25" w14:textId="77777777" w:rsidR="00E22941" w:rsidRPr="00F34D80" w:rsidRDefault="00E22941" w:rsidP="00E22941">
            <w:pPr>
              <w:rPr>
                <w:b/>
                <w:sz w:val="20"/>
                <w:szCs w:val="20"/>
              </w:rPr>
            </w:pPr>
            <w:r w:rsidRPr="00F34D80">
              <w:rPr>
                <w:rFonts w:eastAsia="Times New Roman"/>
                <w:b/>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392BA6" w14:textId="77777777" w:rsidR="00E22941" w:rsidRPr="00F34D80" w:rsidRDefault="00E22941" w:rsidP="00E22941">
            <w:pPr>
              <w:rPr>
                <w:sz w:val="20"/>
                <w:szCs w:val="20"/>
              </w:rPr>
            </w:pPr>
          </w:p>
        </w:tc>
      </w:tr>
      <w:tr w:rsidR="00FC78C9" w:rsidRPr="00F34D80" w14:paraId="0CDC242C" w14:textId="77777777" w:rsidTr="00E22941">
        <w:tblPrEx>
          <w:tblCellMar>
            <w:left w:w="60" w:type="dxa"/>
            <w:right w:w="60" w:type="dxa"/>
          </w:tblCellMar>
        </w:tblPrEx>
        <w:tc>
          <w:tcPr>
            <w:tcW w:w="4507" w:type="dxa"/>
            <w:gridSpan w:val="2"/>
            <w:tcBorders>
              <w:top w:val="nil"/>
              <w:left w:val="nil"/>
              <w:bottom w:val="nil"/>
              <w:right w:val="nil"/>
            </w:tcBorders>
            <w:tcMar>
              <w:top w:w="0" w:type="dxa"/>
              <w:left w:w="60" w:type="dxa"/>
              <w:bottom w:w="0" w:type="dxa"/>
              <w:right w:w="60" w:type="dxa"/>
            </w:tcMar>
          </w:tcPr>
          <w:p w14:paraId="236572F4" w14:textId="77777777" w:rsidR="00FC78C9" w:rsidRPr="00F34D80" w:rsidRDefault="00FC78C9">
            <w:pPr>
              <w:rPr>
                <w:sz w:val="20"/>
                <w:szCs w:val="20"/>
              </w:rPr>
            </w:pPr>
            <w:bookmarkStart w:id="25" w:name="BKM_8712831F_6111_45C2_9E4E_0C69A1F176F9"/>
          </w:p>
        </w:tc>
        <w:tc>
          <w:tcPr>
            <w:tcW w:w="4493" w:type="dxa"/>
            <w:tcBorders>
              <w:top w:val="nil"/>
              <w:left w:val="nil"/>
              <w:bottom w:val="nil"/>
              <w:right w:val="nil"/>
            </w:tcBorders>
            <w:tcMar>
              <w:top w:w="0" w:type="dxa"/>
              <w:left w:w="60" w:type="dxa"/>
              <w:bottom w:w="0" w:type="dxa"/>
              <w:right w:w="60" w:type="dxa"/>
            </w:tcMar>
          </w:tcPr>
          <w:p w14:paraId="05F7C20D" w14:textId="77777777" w:rsidR="00FC78C9" w:rsidRPr="00F34D80" w:rsidRDefault="00FC78C9">
            <w:pPr>
              <w:rPr>
                <w:sz w:val="20"/>
                <w:szCs w:val="20"/>
              </w:rPr>
            </w:pPr>
          </w:p>
        </w:tc>
      </w:tr>
      <w:tr w:rsidR="00FC78C9" w:rsidRPr="00F34D80" w14:paraId="2C774F7F"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646F58" w14:textId="77777777" w:rsidR="00FC78C9" w:rsidRPr="00F34D80" w:rsidRDefault="00E22941">
            <w:pPr>
              <w:rPr>
                <w:b/>
                <w:color w:val="FFFFFF"/>
                <w:sz w:val="20"/>
                <w:szCs w:val="20"/>
              </w:rPr>
            </w:pPr>
            <w:r w:rsidRPr="00F34D80">
              <w:rPr>
                <w:rFonts w:eastAsia="Times New Roman"/>
                <w:b/>
                <w:color w:val="FFFFFF"/>
                <w:sz w:val="20"/>
                <w:szCs w:val="20"/>
              </w:rPr>
              <w:t>«container»</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10681F" w14:textId="77777777" w:rsidR="00FC78C9" w:rsidRPr="00F34D80" w:rsidRDefault="00E22941">
            <w:pPr>
              <w:rPr>
                <w:color w:val="FFFFFF"/>
                <w:sz w:val="20"/>
                <w:szCs w:val="20"/>
              </w:rPr>
            </w:pPr>
            <w:r w:rsidRPr="00F34D80">
              <w:rPr>
                <w:rFonts w:eastAsia="Times New Roman"/>
                <w:color w:val="FFFFFF"/>
                <w:sz w:val="20"/>
                <w:szCs w:val="20"/>
              </w:rPr>
              <w:t xml:space="preserve">Bejegening  </w:t>
            </w:r>
          </w:p>
        </w:tc>
      </w:tr>
      <w:tr w:rsidR="00FC78C9" w:rsidRPr="00F34D80" w14:paraId="72207B49"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83173A1" w14:textId="77777777" w:rsidR="00FC78C9" w:rsidRPr="00F34D80" w:rsidRDefault="00E22941">
            <w:pPr>
              <w:rPr>
                <w:b/>
                <w:sz w:val="20"/>
                <w:szCs w:val="20"/>
              </w:rPr>
            </w:pPr>
            <w:r w:rsidRPr="00F34D80">
              <w:rPr>
                <w:rFonts w:eastAsia="Times New Roman"/>
                <w:b/>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AF8F7D" w14:textId="3736B875" w:rsidR="00FC78C9" w:rsidRPr="00F34D80" w:rsidRDefault="00E22941">
            <w:pPr>
              <w:rPr>
                <w:sz w:val="20"/>
                <w:szCs w:val="20"/>
              </w:rPr>
            </w:pPr>
            <w:r w:rsidRPr="00F34D80">
              <w:rPr>
                <w:rFonts w:eastAsia="Times New Roman"/>
                <w:sz w:val="20"/>
                <w:szCs w:val="20"/>
              </w:rPr>
              <w:t>Container van het concept bejegening als subschaal</w:t>
            </w:r>
          </w:p>
        </w:tc>
      </w:tr>
      <w:tr w:rsidR="00FC78C9" w:rsidRPr="00F34D80" w14:paraId="0D7291A5"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26874B" w14:textId="77777777" w:rsidR="00FC78C9" w:rsidRPr="00F34D80" w:rsidRDefault="00E22941">
            <w:pPr>
              <w:rPr>
                <w:b/>
                <w:sz w:val="20"/>
                <w:szCs w:val="20"/>
              </w:rPr>
            </w:pPr>
            <w:r w:rsidRPr="00F34D80">
              <w:rPr>
                <w:rFonts w:eastAsia="Times New Roman"/>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21381D" w14:textId="77777777" w:rsidR="00FC78C9" w:rsidRPr="00F34D80" w:rsidRDefault="00FC78C9">
            <w:pPr>
              <w:rPr>
                <w:sz w:val="20"/>
                <w:szCs w:val="20"/>
              </w:rPr>
            </w:pPr>
          </w:p>
        </w:tc>
      </w:tr>
      <w:tr w:rsidR="00FC78C9" w:rsidRPr="00F34D80" w14:paraId="2690BD96"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8F534B" w14:textId="77777777" w:rsidR="00FC78C9" w:rsidRPr="00F34D80" w:rsidRDefault="00E22941">
            <w:pPr>
              <w:rPr>
                <w:b/>
                <w:sz w:val="20"/>
                <w:szCs w:val="20"/>
              </w:rPr>
            </w:pPr>
            <w:r w:rsidRPr="00F34D80">
              <w:rPr>
                <w:rFonts w:eastAsia="Times New Roman"/>
                <w:b/>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7B419C" w14:textId="77777777" w:rsidR="00FC78C9" w:rsidRPr="00F34D80" w:rsidRDefault="00FC78C9">
            <w:pPr>
              <w:rPr>
                <w:sz w:val="20"/>
                <w:szCs w:val="20"/>
              </w:rPr>
            </w:pPr>
          </w:p>
        </w:tc>
      </w:tr>
      <w:bookmarkEnd w:id="25"/>
    </w:tbl>
    <w:p w14:paraId="19C5FB03"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7C6DFF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3B5B8F" w14:textId="77777777" w:rsidR="00FC78C9" w:rsidRPr="00F34D80" w:rsidRDefault="00E22941">
            <w:pPr>
              <w:rPr>
                <w:b/>
                <w:color w:val="FFFFFF"/>
                <w:sz w:val="20"/>
                <w:szCs w:val="20"/>
              </w:rPr>
            </w:pPr>
            <w:bookmarkStart w:id="26" w:name="BKM_83702E77_1991_4C53_849F_778796A8CD7A"/>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346301" w14:textId="77777777" w:rsidR="00FC78C9" w:rsidRPr="00F34D80" w:rsidRDefault="00E22941">
            <w:pPr>
              <w:rPr>
                <w:color w:val="FFFFFF"/>
                <w:sz w:val="20"/>
                <w:szCs w:val="20"/>
              </w:rPr>
            </w:pPr>
            <w:r w:rsidRPr="00F34D80">
              <w:rPr>
                <w:rFonts w:eastAsia="Times New Roman"/>
                <w:color w:val="FFFFFF"/>
                <w:sz w:val="20"/>
                <w:szCs w:val="20"/>
              </w:rPr>
              <w:t xml:space="preserve">Informatie Behandeling  </w:t>
            </w:r>
          </w:p>
        </w:tc>
      </w:tr>
      <w:tr w:rsidR="00FC78C9" w:rsidRPr="00F34D80" w14:paraId="4A019C5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8B3FA7"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9BFB3A" w14:textId="37AED0B1" w:rsidR="00FC78C9" w:rsidRPr="00F34D80" w:rsidRDefault="00E22941" w:rsidP="00E22941">
            <w:pPr>
              <w:rPr>
                <w:sz w:val="20"/>
                <w:szCs w:val="20"/>
              </w:rPr>
            </w:pPr>
            <w:r w:rsidRPr="00F34D80">
              <w:rPr>
                <w:rFonts w:eastAsia="Times New Roman"/>
                <w:sz w:val="20"/>
                <w:szCs w:val="20"/>
              </w:rPr>
              <w:t>Container van het concept informatie over de behandeling als subschaal.</w:t>
            </w:r>
          </w:p>
        </w:tc>
      </w:tr>
      <w:tr w:rsidR="00FC78C9" w:rsidRPr="00F34D80" w14:paraId="31BF250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D6846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A22701" w14:textId="77777777" w:rsidR="00FC78C9" w:rsidRPr="00F34D80" w:rsidRDefault="00FC78C9">
            <w:pPr>
              <w:rPr>
                <w:sz w:val="20"/>
                <w:szCs w:val="20"/>
              </w:rPr>
            </w:pPr>
          </w:p>
        </w:tc>
      </w:tr>
      <w:tr w:rsidR="00FC78C9" w:rsidRPr="00F34D80" w14:paraId="2FAD75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1402FE" w14:textId="77777777" w:rsidR="00FC78C9" w:rsidRPr="00F34D80" w:rsidRDefault="00E22941">
            <w:pPr>
              <w:rPr>
                <w:b/>
                <w:sz w:val="20"/>
                <w:szCs w:val="20"/>
              </w:rPr>
            </w:pPr>
            <w:commentRangeStart w:id="27"/>
            <w:r w:rsidRPr="00F34D80">
              <w:rPr>
                <w:rFonts w:eastAsia="Times New Roman"/>
                <w:b/>
                <w:sz w:val="20"/>
                <w:szCs w:val="20"/>
              </w:rPr>
              <w:t>Opties</w:t>
            </w:r>
            <w:commentRangeEnd w:id="27"/>
            <w:r w:rsidR="00BB58B7">
              <w:rPr>
                <w:rStyle w:val="Verwijzingopmerking"/>
              </w:rPr>
              <w:commentReference w:id="27"/>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C3840A" w14:textId="77777777" w:rsidR="00FC78C9" w:rsidRPr="00F34D80" w:rsidRDefault="00FC78C9">
            <w:pPr>
              <w:rPr>
                <w:sz w:val="20"/>
                <w:szCs w:val="20"/>
              </w:rPr>
            </w:pPr>
          </w:p>
        </w:tc>
      </w:tr>
      <w:bookmarkEnd w:id="26"/>
    </w:tbl>
    <w:p w14:paraId="2C83C771"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4BE53E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870162" w14:textId="77777777" w:rsidR="00FC78C9" w:rsidRPr="00F34D80" w:rsidRDefault="00E22941">
            <w:pPr>
              <w:rPr>
                <w:b/>
                <w:color w:val="FFFFFF"/>
                <w:sz w:val="20"/>
                <w:szCs w:val="20"/>
              </w:rPr>
            </w:pPr>
            <w:bookmarkStart w:id="28" w:name="BKM_C5688881_C49B_4607_A1EE_388960DE98AD"/>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4CE372" w14:textId="77777777" w:rsidR="00FC78C9" w:rsidRPr="00F34D80" w:rsidRDefault="00E22941">
            <w:pPr>
              <w:rPr>
                <w:color w:val="FFFFFF"/>
                <w:sz w:val="20"/>
                <w:szCs w:val="20"/>
              </w:rPr>
            </w:pPr>
            <w:r w:rsidRPr="00F34D80">
              <w:rPr>
                <w:rFonts w:eastAsia="Times New Roman"/>
                <w:color w:val="FFFFFF"/>
                <w:sz w:val="20"/>
                <w:szCs w:val="20"/>
              </w:rPr>
              <w:t xml:space="preserve">Samen Beslissen  </w:t>
            </w:r>
          </w:p>
        </w:tc>
      </w:tr>
      <w:tr w:rsidR="00FC78C9" w:rsidRPr="00F34D80" w14:paraId="5668EE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A55CF8"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08531B" w14:textId="62F3380C" w:rsidR="00FC78C9" w:rsidRPr="00F34D80" w:rsidRDefault="00E22941" w:rsidP="00E22941">
            <w:pPr>
              <w:rPr>
                <w:sz w:val="20"/>
                <w:szCs w:val="20"/>
              </w:rPr>
            </w:pPr>
            <w:r w:rsidRPr="00F34D80">
              <w:rPr>
                <w:rFonts w:eastAsia="Times New Roman"/>
                <w:sz w:val="20"/>
                <w:szCs w:val="20"/>
              </w:rPr>
              <w:t>Container van het concept samen beslissen als subschaal.</w:t>
            </w:r>
          </w:p>
        </w:tc>
      </w:tr>
      <w:tr w:rsidR="00FC78C9" w:rsidRPr="00F34D80" w14:paraId="28FD29F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9C2195"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C0FED7" w14:textId="77777777" w:rsidR="00FC78C9" w:rsidRPr="00F34D80" w:rsidRDefault="00FC78C9">
            <w:pPr>
              <w:rPr>
                <w:sz w:val="20"/>
                <w:szCs w:val="20"/>
              </w:rPr>
            </w:pPr>
          </w:p>
        </w:tc>
      </w:tr>
      <w:tr w:rsidR="00FC78C9" w:rsidRPr="00F34D80" w14:paraId="6FB39F9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42A6D3"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06ECB4" w14:textId="77777777" w:rsidR="00FC78C9" w:rsidRPr="00F34D80" w:rsidRDefault="00FC78C9">
            <w:pPr>
              <w:rPr>
                <w:sz w:val="20"/>
                <w:szCs w:val="20"/>
              </w:rPr>
            </w:pPr>
          </w:p>
        </w:tc>
      </w:tr>
      <w:bookmarkEnd w:id="28"/>
    </w:tbl>
    <w:p w14:paraId="58FD3FE9"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4264614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89BD5E" w14:textId="77777777" w:rsidR="00FC78C9" w:rsidRPr="00F34D80" w:rsidRDefault="00E22941">
            <w:pPr>
              <w:rPr>
                <w:b/>
                <w:color w:val="FFFFFF"/>
                <w:sz w:val="20"/>
                <w:szCs w:val="20"/>
              </w:rPr>
            </w:pPr>
            <w:bookmarkStart w:id="29" w:name="BKM_3E22E2E0_E7AF_41AB_9177_777D6FFB38DB"/>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326BF4" w14:textId="77777777" w:rsidR="00FC78C9" w:rsidRPr="00F34D80" w:rsidRDefault="00E22941">
            <w:pPr>
              <w:rPr>
                <w:color w:val="FFFFFF"/>
                <w:sz w:val="20"/>
                <w:szCs w:val="20"/>
              </w:rPr>
            </w:pPr>
            <w:r w:rsidRPr="00F34D80">
              <w:rPr>
                <w:rFonts w:eastAsia="Times New Roman"/>
                <w:color w:val="FFFFFF"/>
                <w:sz w:val="20"/>
                <w:szCs w:val="20"/>
              </w:rPr>
              <w:t xml:space="preserve">Uitvoering behandeling  </w:t>
            </w:r>
          </w:p>
        </w:tc>
      </w:tr>
      <w:tr w:rsidR="00FC78C9" w:rsidRPr="00F34D80" w14:paraId="0066194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F5DC4F"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6C437F" w14:textId="51DB2C99" w:rsidR="00FC78C9" w:rsidRPr="00F34D80" w:rsidRDefault="00E22941" w:rsidP="00E22941">
            <w:pPr>
              <w:rPr>
                <w:sz w:val="20"/>
                <w:szCs w:val="20"/>
              </w:rPr>
            </w:pPr>
            <w:r w:rsidRPr="00F34D80">
              <w:rPr>
                <w:rFonts w:eastAsia="Times New Roman"/>
                <w:sz w:val="20"/>
                <w:szCs w:val="20"/>
              </w:rPr>
              <w:t>Container van het concept uitvoering behandeling als subschaal.</w:t>
            </w:r>
          </w:p>
        </w:tc>
      </w:tr>
      <w:tr w:rsidR="00FC78C9" w:rsidRPr="00F34D80" w14:paraId="6FA5311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E4B732"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54E36A" w14:textId="77777777" w:rsidR="00FC78C9" w:rsidRPr="00F34D80" w:rsidRDefault="00FC78C9">
            <w:pPr>
              <w:rPr>
                <w:sz w:val="20"/>
                <w:szCs w:val="20"/>
              </w:rPr>
            </w:pPr>
          </w:p>
        </w:tc>
      </w:tr>
      <w:tr w:rsidR="00FC78C9" w:rsidRPr="00F34D80" w14:paraId="0E84033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EE5E42"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A2CC49" w14:textId="77777777" w:rsidR="00FC78C9" w:rsidRPr="00F34D80" w:rsidRDefault="00FC78C9">
            <w:pPr>
              <w:rPr>
                <w:sz w:val="20"/>
                <w:szCs w:val="20"/>
              </w:rPr>
            </w:pPr>
          </w:p>
        </w:tc>
      </w:tr>
      <w:bookmarkEnd w:id="29"/>
    </w:tbl>
    <w:p w14:paraId="4AF9E8EA"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F45D84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69370A" w14:textId="77777777" w:rsidR="00FC78C9" w:rsidRPr="00F34D80" w:rsidRDefault="00E22941">
            <w:pPr>
              <w:rPr>
                <w:b/>
                <w:color w:val="FFFFFF"/>
                <w:sz w:val="20"/>
                <w:szCs w:val="20"/>
              </w:rPr>
            </w:pPr>
            <w:bookmarkStart w:id="30" w:name="BKM_BB978CD3_9DE8_4691_B85B_AF145C1E016B"/>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717944" w14:textId="77777777" w:rsidR="00FC78C9" w:rsidRPr="00F34D80" w:rsidRDefault="00E22941">
            <w:pPr>
              <w:rPr>
                <w:color w:val="FFFFFF"/>
                <w:sz w:val="20"/>
                <w:szCs w:val="20"/>
              </w:rPr>
            </w:pPr>
            <w:r w:rsidRPr="00F34D80">
              <w:rPr>
                <w:rFonts w:eastAsia="Times New Roman"/>
                <w:color w:val="FFFFFF"/>
                <w:sz w:val="20"/>
                <w:szCs w:val="20"/>
              </w:rPr>
              <w:t xml:space="preserve">1. Serieus nemen  </w:t>
            </w:r>
          </w:p>
        </w:tc>
      </w:tr>
      <w:tr w:rsidR="00FC78C9" w:rsidRPr="00F34D80" w14:paraId="22079C0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870CF0"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FCA9B7" w14:textId="545F3BC8" w:rsidR="00FC78C9" w:rsidRPr="00F34D80" w:rsidRDefault="00E22941">
            <w:pPr>
              <w:rPr>
                <w:sz w:val="20"/>
                <w:szCs w:val="20"/>
              </w:rPr>
            </w:pPr>
            <w:r w:rsidRPr="00F34D80">
              <w:rPr>
                <w:rFonts w:eastAsia="Times New Roman"/>
                <w:sz w:val="20"/>
                <w:szCs w:val="20"/>
              </w:rPr>
              <w:t>serieus nemen</w:t>
            </w:r>
          </w:p>
        </w:tc>
      </w:tr>
      <w:tr w:rsidR="00FC78C9" w:rsidRPr="00F34D80" w14:paraId="69F1BA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F9D4D9"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673890" w14:textId="6B2972EC" w:rsidR="00FC78C9" w:rsidRPr="00F34D80" w:rsidRDefault="00123F1B">
            <w:pPr>
              <w:rPr>
                <w:sz w:val="20"/>
                <w:szCs w:val="20"/>
              </w:rPr>
            </w:pPr>
            <w:r w:rsidRPr="00F34D80">
              <w:rPr>
                <w:sz w:val="20"/>
                <w:szCs w:val="20"/>
              </w:rPr>
              <w:t>CD</w:t>
            </w:r>
          </w:p>
        </w:tc>
      </w:tr>
      <w:tr w:rsidR="00FC78C9" w:rsidRPr="00F34D80" w14:paraId="2DC5556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CF77C8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9998B5D"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847702"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w:t>
                  </w:r>
                  <w:proofErr w:type="gramEnd"/>
                  <w:r w:rsidRPr="00F34D80">
                    <w:rPr>
                      <w:rFonts w:eastAsia="Times New Roman"/>
                      <w:sz w:val="20"/>
                      <w:szCs w:val="20"/>
                    </w:rPr>
                    <w:t>1-100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ED643E4" w14:textId="77777777" w:rsidR="00FC78C9" w:rsidRPr="00F34D80" w:rsidRDefault="00FC78C9">
                  <w:pPr>
                    <w:rPr>
                      <w:sz w:val="20"/>
                      <w:szCs w:val="20"/>
                    </w:rPr>
                  </w:pPr>
                </w:p>
              </w:tc>
            </w:tr>
            <w:tr w:rsidR="00FC78C9" w:rsidRPr="00F34D80" w14:paraId="51B84F96"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D72682B"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131AF3" w14:textId="77777777" w:rsidR="00FC78C9" w:rsidRPr="00F34D80" w:rsidRDefault="00E22941">
                  <w:pPr>
                    <w:rPr>
                      <w:sz w:val="20"/>
                      <w:szCs w:val="20"/>
                    </w:rPr>
                  </w:pPr>
                  <w:r w:rsidRPr="00F34D80">
                    <w:rPr>
                      <w:rFonts w:eastAsia="Times New Roman"/>
                      <w:sz w:val="20"/>
                      <w:szCs w:val="20"/>
                    </w:rPr>
                    <w:t>GGZNL CQ1-100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CFDDA9C" w14:textId="77777777" w:rsidR="00FC78C9" w:rsidRPr="00F34D80" w:rsidRDefault="00FC78C9">
                  <w:pPr>
                    <w:rPr>
                      <w:sz w:val="20"/>
                      <w:szCs w:val="20"/>
                    </w:rPr>
                  </w:pPr>
                </w:p>
              </w:tc>
            </w:tr>
            <w:tr w:rsidR="00123F1B" w:rsidRPr="00F34D80" w14:paraId="26E8DE37" w14:textId="77777777" w:rsidTr="003A5A6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6D2212F" w14:textId="77777777" w:rsidR="00123F1B" w:rsidRPr="00F34D80" w:rsidRDefault="00123F1B">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75C3E5" w14:textId="5D641463" w:rsidR="00123F1B" w:rsidRPr="00F34D80" w:rsidRDefault="00123F1B">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4EA1BC65" w14:textId="77777777" w:rsidR="00FC78C9" w:rsidRPr="00F34D80" w:rsidRDefault="00FC78C9">
            <w:pPr>
              <w:rPr>
                <w:sz w:val="20"/>
                <w:szCs w:val="20"/>
              </w:rPr>
            </w:pPr>
          </w:p>
        </w:tc>
      </w:tr>
      <w:tr w:rsidR="00FC78C9" w:rsidRPr="00F34D80" w14:paraId="3B0FC92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6AC4D6"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0E0CD9" w14:textId="77777777" w:rsidR="00FC78C9" w:rsidRPr="00F34D80" w:rsidRDefault="00FC78C9">
            <w:pPr>
              <w:rPr>
                <w:sz w:val="20"/>
                <w:szCs w:val="20"/>
              </w:rPr>
            </w:pPr>
          </w:p>
        </w:tc>
      </w:tr>
      <w:bookmarkEnd w:id="30"/>
    </w:tbl>
    <w:p w14:paraId="67A3F132"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7709475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68EED2" w14:textId="77777777" w:rsidR="00FC78C9" w:rsidRPr="00F34D80" w:rsidRDefault="00E22941">
            <w:pPr>
              <w:rPr>
                <w:b/>
                <w:color w:val="FFFFFF"/>
                <w:sz w:val="20"/>
                <w:szCs w:val="20"/>
              </w:rPr>
            </w:pPr>
            <w:bookmarkStart w:id="31" w:name="BKM_AD25185E_EF59_46C9_86DC_F5D38D9B032D"/>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9EB818" w14:textId="77777777" w:rsidR="00FC78C9" w:rsidRPr="00F34D80" w:rsidRDefault="00E22941">
            <w:pPr>
              <w:rPr>
                <w:color w:val="FFFFFF"/>
                <w:sz w:val="20"/>
                <w:szCs w:val="20"/>
              </w:rPr>
            </w:pPr>
            <w:r w:rsidRPr="00F34D80">
              <w:rPr>
                <w:rFonts w:eastAsia="Times New Roman"/>
                <w:color w:val="FFFFFF"/>
                <w:sz w:val="20"/>
                <w:szCs w:val="20"/>
              </w:rPr>
              <w:t xml:space="preserve">2. Begrijpelijke uitleg  </w:t>
            </w:r>
          </w:p>
        </w:tc>
      </w:tr>
      <w:tr w:rsidR="00FC78C9" w:rsidRPr="00F34D80" w14:paraId="62BF10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02872F"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08129E" w14:textId="175C8B78" w:rsidR="00FC78C9" w:rsidRPr="00F34D80" w:rsidRDefault="00E22941">
            <w:pPr>
              <w:rPr>
                <w:sz w:val="20"/>
                <w:szCs w:val="20"/>
              </w:rPr>
            </w:pPr>
            <w:r w:rsidRPr="00F34D80">
              <w:rPr>
                <w:rFonts w:eastAsia="Times New Roman"/>
                <w:sz w:val="20"/>
                <w:szCs w:val="20"/>
              </w:rPr>
              <w:t xml:space="preserve">begrijpelijke uitleg </w:t>
            </w:r>
          </w:p>
        </w:tc>
      </w:tr>
      <w:tr w:rsidR="00FC78C9" w:rsidRPr="00F34D80" w14:paraId="0D75F8F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F9A359"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FC7735" w14:textId="701AA3D6" w:rsidR="00FC78C9" w:rsidRPr="00F34D80" w:rsidRDefault="00123F1B">
            <w:pPr>
              <w:rPr>
                <w:sz w:val="20"/>
                <w:szCs w:val="20"/>
              </w:rPr>
            </w:pPr>
            <w:r w:rsidRPr="00F34D80">
              <w:rPr>
                <w:sz w:val="20"/>
                <w:szCs w:val="20"/>
              </w:rPr>
              <w:t>CD</w:t>
            </w:r>
          </w:p>
        </w:tc>
      </w:tr>
      <w:tr w:rsidR="00FC78C9" w:rsidRPr="00F34D80" w14:paraId="3AA587A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212FCDB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1DD8F07"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BC4AADA"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w:t>
                  </w:r>
                  <w:proofErr w:type="gramEnd"/>
                  <w:r w:rsidRPr="00F34D80">
                    <w:rPr>
                      <w:rFonts w:eastAsia="Times New Roman"/>
                      <w:sz w:val="20"/>
                      <w:szCs w:val="20"/>
                    </w:rPr>
                    <w:t>1-101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2DB4697" w14:textId="77777777" w:rsidR="00FC78C9" w:rsidRPr="00F34D80" w:rsidRDefault="00FC78C9">
                  <w:pPr>
                    <w:rPr>
                      <w:sz w:val="20"/>
                      <w:szCs w:val="20"/>
                    </w:rPr>
                  </w:pPr>
                </w:p>
              </w:tc>
            </w:tr>
            <w:tr w:rsidR="00FC78C9" w:rsidRPr="00F34D80" w14:paraId="4C22092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1F3F4E5"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06C1FE" w14:textId="77777777" w:rsidR="00FC78C9" w:rsidRPr="00F34D80" w:rsidRDefault="00E22941">
                  <w:pPr>
                    <w:rPr>
                      <w:sz w:val="20"/>
                      <w:szCs w:val="20"/>
                    </w:rPr>
                  </w:pPr>
                  <w:r w:rsidRPr="00F34D80">
                    <w:rPr>
                      <w:rFonts w:eastAsia="Times New Roman"/>
                      <w:sz w:val="20"/>
                      <w:szCs w:val="20"/>
                    </w:rPr>
                    <w:t>GGZNL CQ1-101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4D0E14" w14:textId="77777777" w:rsidR="00FC78C9" w:rsidRPr="00F34D80" w:rsidRDefault="00FC78C9">
                  <w:pPr>
                    <w:rPr>
                      <w:sz w:val="20"/>
                      <w:szCs w:val="20"/>
                    </w:rPr>
                  </w:pPr>
                </w:p>
              </w:tc>
            </w:tr>
            <w:tr w:rsidR="00123F1B" w:rsidRPr="00F34D80" w14:paraId="6AC12526" w14:textId="77777777" w:rsidTr="00BE551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0C70379" w14:textId="77777777" w:rsidR="00123F1B" w:rsidRPr="00F34D80" w:rsidRDefault="00123F1B">
                  <w:pPr>
                    <w:rPr>
                      <w:sz w:val="20"/>
                      <w:szCs w:val="20"/>
                    </w:rPr>
                  </w:pPr>
                  <w:r w:rsidRPr="00F34D80">
                    <w:rPr>
                      <w:rFonts w:eastAsia="Times New Roman"/>
                      <w:b/>
                      <w:sz w:val="20"/>
                      <w:szCs w:val="20"/>
                    </w:rPr>
                    <w:t>DCM::</w:t>
                  </w:r>
                  <w:proofErr w:type="spellStart"/>
                  <w:r w:rsidRPr="00F34D80">
                    <w:rPr>
                      <w:rFonts w:eastAsia="Times New Roman"/>
                      <w:b/>
                      <w:sz w:val="20"/>
                      <w:szCs w:val="20"/>
                    </w:rPr>
                    <w:t>Valueset</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8A205B1" w14:textId="0B685746" w:rsidR="00123F1B" w:rsidRPr="00F34D80" w:rsidRDefault="00123F1B">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0EBB1872" w14:textId="77777777" w:rsidR="00FC78C9" w:rsidRPr="00F34D80" w:rsidRDefault="00FC78C9">
            <w:pPr>
              <w:rPr>
                <w:sz w:val="20"/>
                <w:szCs w:val="20"/>
              </w:rPr>
            </w:pPr>
          </w:p>
        </w:tc>
      </w:tr>
      <w:tr w:rsidR="00FC78C9" w:rsidRPr="00F34D80" w14:paraId="5CDB126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5130DB"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CC4E0C" w14:textId="77777777" w:rsidR="00FC78C9" w:rsidRPr="00F34D80" w:rsidRDefault="00FC78C9">
            <w:pPr>
              <w:rPr>
                <w:sz w:val="20"/>
                <w:szCs w:val="20"/>
              </w:rPr>
            </w:pPr>
          </w:p>
        </w:tc>
      </w:tr>
      <w:bookmarkEnd w:id="31"/>
    </w:tbl>
    <w:p w14:paraId="5B5CDBFE"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1FBA0EC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70876D" w14:textId="77777777" w:rsidR="00FC78C9" w:rsidRPr="00F34D80" w:rsidRDefault="00E22941">
            <w:pPr>
              <w:rPr>
                <w:b/>
                <w:color w:val="FFFFFF"/>
                <w:sz w:val="20"/>
                <w:szCs w:val="20"/>
              </w:rPr>
            </w:pPr>
            <w:bookmarkStart w:id="32" w:name="BKM_3D746012_4769_42C6_8989_D0AC9B810A8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082682" w14:textId="77777777" w:rsidR="00FC78C9" w:rsidRPr="00F34D80" w:rsidRDefault="00E22941">
            <w:pPr>
              <w:rPr>
                <w:color w:val="FFFFFF"/>
                <w:sz w:val="20"/>
                <w:szCs w:val="20"/>
              </w:rPr>
            </w:pPr>
            <w:r w:rsidRPr="00F34D80">
              <w:rPr>
                <w:rFonts w:eastAsia="Times New Roman"/>
                <w:color w:val="FFFFFF"/>
                <w:sz w:val="20"/>
                <w:szCs w:val="20"/>
              </w:rPr>
              <w:t xml:space="preserve">3. Makkelijk Contact  </w:t>
            </w:r>
          </w:p>
        </w:tc>
      </w:tr>
      <w:tr w:rsidR="00FC78C9" w:rsidRPr="00F34D80" w14:paraId="68A244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D517E5"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BEF3F7" w14:textId="13BA7AD8" w:rsidR="00FC78C9" w:rsidRPr="00F34D80" w:rsidRDefault="00E22941">
            <w:pPr>
              <w:rPr>
                <w:sz w:val="20"/>
                <w:szCs w:val="20"/>
              </w:rPr>
            </w:pPr>
            <w:r w:rsidRPr="00F34D80">
              <w:rPr>
                <w:rFonts w:eastAsia="Times New Roman"/>
                <w:sz w:val="20"/>
                <w:szCs w:val="20"/>
              </w:rPr>
              <w:t xml:space="preserve">makkelijk contact leggen </w:t>
            </w:r>
          </w:p>
        </w:tc>
      </w:tr>
      <w:tr w:rsidR="00FC78C9" w:rsidRPr="00F34D80" w14:paraId="094DC3F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3B8EEB"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E69E24" w14:textId="766E6835" w:rsidR="00FC78C9" w:rsidRPr="00F34D80" w:rsidRDefault="00123F1B">
            <w:pPr>
              <w:rPr>
                <w:sz w:val="20"/>
                <w:szCs w:val="20"/>
              </w:rPr>
            </w:pPr>
            <w:r w:rsidRPr="00F34D80">
              <w:rPr>
                <w:sz w:val="20"/>
                <w:szCs w:val="20"/>
              </w:rPr>
              <w:t>CD</w:t>
            </w:r>
          </w:p>
        </w:tc>
      </w:tr>
      <w:tr w:rsidR="00FC78C9" w:rsidRPr="00F34D80" w14:paraId="30F81A2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4C5B1A9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762A795"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EC3A6FD"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-103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2EA2A06" w14:textId="77777777" w:rsidR="00FC78C9" w:rsidRPr="00F34D80" w:rsidRDefault="00FC78C9">
                  <w:pPr>
                    <w:rPr>
                      <w:sz w:val="20"/>
                      <w:szCs w:val="20"/>
                    </w:rPr>
                  </w:pPr>
                </w:p>
              </w:tc>
            </w:tr>
            <w:tr w:rsidR="00FC78C9" w:rsidRPr="00F34D80" w14:paraId="4DA4E8C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182111"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B97FF0" w14:textId="77777777" w:rsidR="00FC78C9" w:rsidRPr="00F34D80" w:rsidRDefault="00E22941">
                  <w:pPr>
                    <w:rPr>
                      <w:sz w:val="20"/>
                      <w:szCs w:val="20"/>
                    </w:rPr>
                  </w:pPr>
                  <w:r w:rsidRPr="00F34D80">
                    <w:rPr>
                      <w:rFonts w:eastAsia="Times New Roman"/>
                      <w:sz w:val="20"/>
                      <w:szCs w:val="20"/>
                    </w:rPr>
                    <w:t>GGZNL: CQi-103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D6DF035" w14:textId="77777777" w:rsidR="00FC78C9" w:rsidRPr="00F34D80" w:rsidRDefault="00FC78C9">
                  <w:pPr>
                    <w:rPr>
                      <w:sz w:val="20"/>
                      <w:szCs w:val="20"/>
                    </w:rPr>
                  </w:pPr>
                </w:p>
              </w:tc>
            </w:tr>
            <w:tr w:rsidR="00FC78C9" w:rsidRPr="00F34D80" w14:paraId="42BEAF4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A8438F2"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D897D65"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E9C7198" w14:textId="77777777" w:rsidR="00FC78C9" w:rsidRPr="00F34D80" w:rsidRDefault="00FC78C9">
                  <w:pPr>
                    <w:rPr>
                      <w:sz w:val="20"/>
                      <w:szCs w:val="20"/>
                    </w:rPr>
                  </w:pPr>
                </w:p>
              </w:tc>
            </w:tr>
            <w:tr w:rsidR="00123F1B" w:rsidRPr="00F34D80" w14:paraId="7175E7D8" w14:textId="77777777" w:rsidTr="007C392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856450E" w14:textId="77777777" w:rsidR="00123F1B" w:rsidRPr="00F34D80" w:rsidRDefault="00123F1B">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B045D22" w14:textId="4E113113" w:rsidR="00123F1B" w:rsidRPr="00F34D80" w:rsidRDefault="00123F1B">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534C4B78" w14:textId="77777777" w:rsidR="00FC78C9" w:rsidRPr="00F34D80" w:rsidRDefault="00FC78C9">
            <w:pPr>
              <w:rPr>
                <w:sz w:val="20"/>
                <w:szCs w:val="20"/>
              </w:rPr>
            </w:pPr>
          </w:p>
        </w:tc>
      </w:tr>
      <w:tr w:rsidR="00FC78C9" w:rsidRPr="00F34D80" w14:paraId="212129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0F2E2B"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6AFAB8" w14:textId="77777777" w:rsidR="00FC78C9" w:rsidRPr="00F34D80" w:rsidRDefault="00FC78C9">
            <w:pPr>
              <w:rPr>
                <w:sz w:val="20"/>
                <w:szCs w:val="20"/>
              </w:rPr>
            </w:pPr>
          </w:p>
        </w:tc>
      </w:tr>
      <w:bookmarkEnd w:id="32"/>
    </w:tbl>
    <w:p w14:paraId="1035965E"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3BF71B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D640A7" w14:textId="77777777" w:rsidR="00FC78C9" w:rsidRPr="00F34D80" w:rsidRDefault="00E22941">
            <w:pPr>
              <w:rPr>
                <w:b/>
                <w:color w:val="FFFFFF"/>
                <w:sz w:val="20"/>
                <w:szCs w:val="20"/>
              </w:rPr>
            </w:pPr>
            <w:bookmarkStart w:id="33" w:name="BKM_203B36E1_E9FF_4DBA_B778_FF4E16C32A99"/>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7B42D4" w14:textId="77777777" w:rsidR="00FC78C9" w:rsidRPr="00F34D80" w:rsidRDefault="00E22941">
            <w:pPr>
              <w:rPr>
                <w:color w:val="FFFFFF"/>
                <w:sz w:val="20"/>
                <w:szCs w:val="20"/>
              </w:rPr>
            </w:pPr>
            <w:r w:rsidRPr="00F34D80">
              <w:rPr>
                <w:rFonts w:eastAsia="Times New Roman"/>
                <w:color w:val="FFFFFF"/>
                <w:sz w:val="20"/>
                <w:szCs w:val="20"/>
              </w:rPr>
              <w:t xml:space="preserve">4. </w:t>
            </w:r>
            <w:proofErr w:type="gramStart"/>
            <w:r w:rsidRPr="00F34D80">
              <w:rPr>
                <w:rFonts w:eastAsia="Times New Roman"/>
                <w:color w:val="FFFFFF"/>
                <w:sz w:val="20"/>
                <w:szCs w:val="20"/>
              </w:rPr>
              <w:t>Voor</w:t>
            </w:r>
            <w:proofErr w:type="gramEnd"/>
            <w:r w:rsidRPr="00F34D80">
              <w:rPr>
                <w:rFonts w:eastAsia="Times New Roman"/>
                <w:color w:val="FFFFFF"/>
                <w:sz w:val="20"/>
                <w:szCs w:val="20"/>
              </w:rPr>
              <w:t xml:space="preserve"> en nadelen behandeling  </w:t>
            </w:r>
          </w:p>
        </w:tc>
      </w:tr>
      <w:tr w:rsidR="00FC78C9" w:rsidRPr="00F34D80" w14:paraId="2B5CC98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7B5EBD"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321502" w14:textId="20FC8D03" w:rsidR="00FC78C9" w:rsidRPr="00F34D80" w:rsidRDefault="00E22941" w:rsidP="00123F1B">
            <w:pPr>
              <w:rPr>
                <w:sz w:val="20"/>
                <w:szCs w:val="20"/>
              </w:rPr>
            </w:pPr>
            <w:r w:rsidRPr="00F34D80">
              <w:rPr>
                <w:rFonts w:eastAsia="Times New Roman"/>
                <w:sz w:val="20"/>
                <w:szCs w:val="20"/>
              </w:rPr>
              <w:t xml:space="preserve">behandelingsmogelijkheden en hun </w:t>
            </w:r>
            <w:r w:rsidR="00EE0C56" w:rsidRPr="00F34D80">
              <w:rPr>
                <w:rFonts w:eastAsia="Times New Roman"/>
                <w:sz w:val="20"/>
                <w:szCs w:val="20"/>
              </w:rPr>
              <w:t>voor-</w:t>
            </w:r>
            <w:r w:rsidRPr="00F34D80">
              <w:rPr>
                <w:rFonts w:eastAsia="Times New Roman"/>
                <w:sz w:val="20"/>
                <w:szCs w:val="20"/>
              </w:rPr>
              <w:t xml:space="preserve"> en nadelen  </w:t>
            </w:r>
          </w:p>
        </w:tc>
      </w:tr>
      <w:tr w:rsidR="00FC78C9" w:rsidRPr="00F34D80" w14:paraId="49298E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AB93FD"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590BE1" w14:textId="6418C819" w:rsidR="00FC78C9" w:rsidRPr="00F34D80" w:rsidRDefault="004C1368">
            <w:pPr>
              <w:rPr>
                <w:sz w:val="20"/>
                <w:szCs w:val="20"/>
              </w:rPr>
            </w:pPr>
            <w:r w:rsidRPr="00F34D80">
              <w:rPr>
                <w:sz w:val="20"/>
                <w:szCs w:val="20"/>
              </w:rPr>
              <w:t>CD</w:t>
            </w:r>
          </w:p>
        </w:tc>
      </w:tr>
      <w:tr w:rsidR="00FC78C9" w:rsidRPr="00F34D80" w14:paraId="754EB67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2B39DB6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A5472AB"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4BFFDCF" w14:textId="77777777" w:rsidR="00FC78C9" w:rsidRPr="00F34D80" w:rsidRDefault="00E22941">
                  <w:pPr>
                    <w:rPr>
                      <w:sz w:val="20"/>
                      <w:szCs w:val="20"/>
                    </w:rPr>
                  </w:pPr>
                  <w:r w:rsidRPr="00F34D80">
                    <w:rPr>
                      <w:rFonts w:eastAsia="Times New Roman"/>
                      <w:sz w:val="20"/>
                      <w:szCs w:val="20"/>
                    </w:rPr>
                    <w:t>NL-CM: CQi-104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478D96D" w14:textId="77777777" w:rsidR="00FC78C9" w:rsidRPr="00F34D80" w:rsidRDefault="00FC78C9">
                  <w:pPr>
                    <w:rPr>
                      <w:sz w:val="20"/>
                      <w:szCs w:val="20"/>
                    </w:rPr>
                  </w:pPr>
                </w:p>
              </w:tc>
            </w:tr>
            <w:tr w:rsidR="00FC78C9" w:rsidRPr="00F34D80" w14:paraId="582DF7E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5A1D53A"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C7E0CBB" w14:textId="77777777" w:rsidR="00FC78C9" w:rsidRPr="00F34D80" w:rsidRDefault="00E22941">
                  <w:pPr>
                    <w:rPr>
                      <w:sz w:val="20"/>
                      <w:szCs w:val="20"/>
                    </w:rPr>
                  </w:pPr>
                  <w:r w:rsidRPr="00F34D80">
                    <w:rPr>
                      <w:rFonts w:eastAsia="Times New Roman"/>
                      <w:sz w:val="20"/>
                      <w:szCs w:val="20"/>
                    </w:rPr>
                    <w:t>GGZNL: CQi-104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BB22AC" w14:textId="77777777" w:rsidR="00FC78C9" w:rsidRPr="00F34D80" w:rsidRDefault="00FC78C9">
                  <w:pPr>
                    <w:rPr>
                      <w:sz w:val="20"/>
                      <w:szCs w:val="20"/>
                    </w:rPr>
                  </w:pPr>
                </w:p>
              </w:tc>
            </w:tr>
            <w:tr w:rsidR="00FC78C9" w:rsidRPr="00F34D80" w14:paraId="055D058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68D17F6"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DDD228B"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82F0CF" w14:textId="77777777" w:rsidR="00FC78C9" w:rsidRPr="00F34D80" w:rsidRDefault="00FC78C9">
                  <w:pPr>
                    <w:rPr>
                      <w:sz w:val="20"/>
                      <w:szCs w:val="20"/>
                    </w:rPr>
                  </w:pPr>
                </w:p>
              </w:tc>
            </w:tr>
            <w:tr w:rsidR="004C1368" w:rsidRPr="00F34D80" w14:paraId="7ECFC412" w14:textId="77777777" w:rsidTr="007C7F0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CA9B4BA" w14:textId="77777777" w:rsidR="004C1368" w:rsidRPr="00F34D80" w:rsidRDefault="004C1368">
                  <w:pPr>
                    <w:rPr>
                      <w:sz w:val="20"/>
                      <w:szCs w:val="20"/>
                    </w:rPr>
                  </w:pPr>
                  <w:r w:rsidRPr="00F34D80">
                    <w:rPr>
                      <w:rFonts w:eastAsia="Times New Roman"/>
                      <w:b/>
                      <w:sz w:val="20"/>
                      <w:szCs w:val="20"/>
                    </w:rPr>
                    <w:t>DCM::</w:t>
                  </w:r>
                  <w:proofErr w:type="spellStart"/>
                  <w:r w:rsidRPr="00F34D80">
                    <w:rPr>
                      <w:rFonts w:eastAsia="Times New Roman"/>
                      <w:b/>
                      <w:sz w:val="20"/>
                      <w:szCs w:val="20"/>
                    </w:rPr>
                    <w:t>Valueset</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F208D0B" w14:textId="3D3744DA"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 xml:space="preserve">-Niet-Helemaal </w:t>
                  </w:r>
                  <w:r w:rsidRPr="00F34D80">
                    <w:rPr>
                      <w:rFonts w:eastAsia="Times New Roman"/>
                      <w:sz w:val="20"/>
                      <w:szCs w:val="20"/>
                    </w:rPr>
                    <w:tab/>
                    <w:t>OID: 2.16.840.1.113883.3.3210.14.2.2.51</w:t>
                  </w:r>
                </w:p>
              </w:tc>
            </w:tr>
          </w:tbl>
          <w:p w14:paraId="03A1E805" w14:textId="77777777" w:rsidR="00FC78C9" w:rsidRPr="00F34D80" w:rsidRDefault="00FC78C9">
            <w:pPr>
              <w:rPr>
                <w:sz w:val="20"/>
                <w:szCs w:val="20"/>
              </w:rPr>
            </w:pPr>
          </w:p>
        </w:tc>
      </w:tr>
      <w:tr w:rsidR="00FC78C9" w:rsidRPr="00F34D80" w14:paraId="32CC2ED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BC0631"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4680E9" w14:textId="77777777" w:rsidR="00FC78C9" w:rsidRPr="00F34D80" w:rsidRDefault="00FC78C9">
            <w:pPr>
              <w:rPr>
                <w:sz w:val="20"/>
                <w:szCs w:val="20"/>
              </w:rPr>
            </w:pPr>
          </w:p>
        </w:tc>
      </w:tr>
      <w:bookmarkEnd w:id="33"/>
    </w:tbl>
    <w:p w14:paraId="5E2D6018"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A92FA4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CC53D6" w14:textId="77777777" w:rsidR="00FC78C9" w:rsidRPr="00F34D80" w:rsidRDefault="00E22941">
            <w:pPr>
              <w:rPr>
                <w:b/>
                <w:color w:val="FFFFFF"/>
                <w:sz w:val="20"/>
                <w:szCs w:val="20"/>
              </w:rPr>
            </w:pPr>
            <w:bookmarkStart w:id="34" w:name="BKM_AD33E8D8_1C75_45BB_AC45_B9799C106D3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B8E76B" w14:textId="77777777" w:rsidR="00FC78C9" w:rsidRPr="00F34D80" w:rsidRDefault="00E22941">
            <w:pPr>
              <w:rPr>
                <w:color w:val="FFFFFF"/>
                <w:sz w:val="20"/>
                <w:szCs w:val="20"/>
              </w:rPr>
            </w:pPr>
            <w:r w:rsidRPr="00F34D80">
              <w:rPr>
                <w:rFonts w:eastAsia="Times New Roman"/>
                <w:color w:val="FFFFFF"/>
                <w:sz w:val="20"/>
                <w:szCs w:val="20"/>
              </w:rPr>
              <w:t xml:space="preserve">5. Informatie gekregen  </w:t>
            </w:r>
          </w:p>
        </w:tc>
      </w:tr>
      <w:tr w:rsidR="00FC78C9" w:rsidRPr="00F34D80" w14:paraId="34E220B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98E3FE"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F93E91" w14:textId="5E12EEB5" w:rsidR="00FC78C9" w:rsidRPr="00F34D80" w:rsidRDefault="00E22941">
            <w:pPr>
              <w:rPr>
                <w:sz w:val="20"/>
                <w:szCs w:val="20"/>
              </w:rPr>
            </w:pPr>
            <w:r w:rsidRPr="00F34D80">
              <w:rPr>
                <w:rFonts w:eastAsia="Times New Roman"/>
                <w:sz w:val="20"/>
                <w:szCs w:val="20"/>
              </w:rPr>
              <w:t xml:space="preserve"> informatie gekregen</w:t>
            </w:r>
          </w:p>
        </w:tc>
      </w:tr>
      <w:tr w:rsidR="00FC78C9" w:rsidRPr="00F34D80" w14:paraId="1FD8E1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0EA0E4"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3F2770" w14:textId="498AB4FD" w:rsidR="00FC78C9" w:rsidRPr="00F34D80" w:rsidRDefault="004C1368">
            <w:pPr>
              <w:rPr>
                <w:sz w:val="20"/>
                <w:szCs w:val="20"/>
              </w:rPr>
            </w:pPr>
            <w:r w:rsidRPr="00F34D80">
              <w:rPr>
                <w:sz w:val="20"/>
                <w:szCs w:val="20"/>
              </w:rPr>
              <w:t>CD</w:t>
            </w:r>
          </w:p>
        </w:tc>
      </w:tr>
      <w:tr w:rsidR="00FC78C9" w:rsidRPr="00F34D80" w14:paraId="65994FF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32C026DA"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3CE41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1072271" w14:textId="77777777" w:rsidR="00FC78C9" w:rsidRPr="00F34D80" w:rsidRDefault="00E22941">
                  <w:pPr>
                    <w:rPr>
                      <w:sz w:val="20"/>
                      <w:szCs w:val="20"/>
                    </w:rPr>
                  </w:pPr>
                  <w:r w:rsidRPr="00F34D80">
                    <w:rPr>
                      <w:rFonts w:eastAsia="Times New Roman"/>
                      <w:sz w:val="20"/>
                      <w:szCs w:val="20"/>
                    </w:rPr>
                    <w:t>NL-CM: CQi 105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C12BF4" w14:textId="77777777" w:rsidR="00FC78C9" w:rsidRPr="00F34D80" w:rsidRDefault="00FC78C9">
                  <w:pPr>
                    <w:rPr>
                      <w:sz w:val="20"/>
                      <w:szCs w:val="20"/>
                    </w:rPr>
                  </w:pPr>
                </w:p>
              </w:tc>
            </w:tr>
            <w:tr w:rsidR="00FC78C9" w:rsidRPr="00F34D80" w14:paraId="6E1651C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09F52AA"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B32F296" w14:textId="77777777" w:rsidR="00FC78C9" w:rsidRPr="00F34D80" w:rsidRDefault="00E22941">
                  <w:pPr>
                    <w:rPr>
                      <w:sz w:val="20"/>
                      <w:szCs w:val="20"/>
                    </w:rPr>
                  </w:pPr>
                  <w:r w:rsidRPr="00F34D80">
                    <w:rPr>
                      <w:rFonts w:eastAsia="Times New Roman"/>
                      <w:sz w:val="20"/>
                      <w:szCs w:val="20"/>
                    </w:rPr>
                    <w:t>NLGGZ: CQi 105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C91527C" w14:textId="77777777" w:rsidR="00FC78C9" w:rsidRPr="00F34D80" w:rsidRDefault="00FC78C9">
                  <w:pPr>
                    <w:rPr>
                      <w:sz w:val="20"/>
                      <w:szCs w:val="20"/>
                    </w:rPr>
                  </w:pPr>
                </w:p>
              </w:tc>
            </w:tr>
            <w:tr w:rsidR="00FC78C9" w:rsidRPr="00F34D80" w14:paraId="51661D9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94B8346"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0F801C1"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567FD1E" w14:textId="77777777" w:rsidR="00FC78C9" w:rsidRPr="00F34D80" w:rsidRDefault="00FC78C9">
                  <w:pPr>
                    <w:rPr>
                      <w:sz w:val="20"/>
                      <w:szCs w:val="20"/>
                    </w:rPr>
                  </w:pPr>
                </w:p>
              </w:tc>
            </w:tr>
            <w:tr w:rsidR="004C1368" w:rsidRPr="00F34D80" w14:paraId="2C39A413" w14:textId="77777777" w:rsidTr="008A5FD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58B3FAB"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C8D8525" w14:textId="41E7C37E"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 xml:space="preserve"> OID: 2.16.840.1.113883.3.3210.14.2.2.51</w:t>
                  </w:r>
                </w:p>
              </w:tc>
            </w:tr>
          </w:tbl>
          <w:p w14:paraId="3A583941" w14:textId="77777777" w:rsidR="00FC78C9" w:rsidRPr="00F34D80" w:rsidRDefault="00FC78C9">
            <w:pPr>
              <w:rPr>
                <w:sz w:val="20"/>
                <w:szCs w:val="20"/>
              </w:rPr>
            </w:pPr>
          </w:p>
        </w:tc>
      </w:tr>
      <w:tr w:rsidR="00FC78C9" w:rsidRPr="00F34D80" w14:paraId="248513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9DE9BC"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1CA8D0" w14:textId="77777777" w:rsidR="00FC78C9" w:rsidRPr="00F34D80" w:rsidRDefault="00FC78C9">
            <w:pPr>
              <w:rPr>
                <w:sz w:val="20"/>
                <w:szCs w:val="20"/>
              </w:rPr>
            </w:pPr>
          </w:p>
        </w:tc>
      </w:tr>
      <w:bookmarkEnd w:id="34"/>
    </w:tbl>
    <w:p w14:paraId="2045EFBF"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13FBFE4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0B3500" w14:textId="77777777" w:rsidR="00FC78C9" w:rsidRPr="00F34D80" w:rsidRDefault="00E22941">
            <w:pPr>
              <w:rPr>
                <w:b/>
                <w:color w:val="FFFFFF"/>
                <w:sz w:val="20"/>
                <w:szCs w:val="20"/>
              </w:rPr>
            </w:pPr>
            <w:bookmarkStart w:id="35" w:name="BKM_BAB2DB8B_9F0E_4147_94A4_8D76C371C7DB"/>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FD06D5" w14:textId="77777777" w:rsidR="00FC78C9" w:rsidRPr="00F34D80" w:rsidRDefault="00E22941">
            <w:pPr>
              <w:rPr>
                <w:color w:val="FFFFFF"/>
                <w:sz w:val="20"/>
                <w:szCs w:val="20"/>
              </w:rPr>
            </w:pPr>
            <w:r w:rsidRPr="00F34D80">
              <w:rPr>
                <w:rFonts w:eastAsia="Times New Roman"/>
                <w:color w:val="FFFFFF"/>
                <w:sz w:val="20"/>
                <w:szCs w:val="20"/>
              </w:rPr>
              <w:t xml:space="preserve">6. Verwachte resultaten  </w:t>
            </w:r>
          </w:p>
        </w:tc>
      </w:tr>
      <w:tr w:rsidR="00FC78C9" w:rsidRPr="00F34D80" w14:paraId="79225F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57E9E0"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67EE00" w14:textId="47C14F7B" w:rsidR="00FC78C9" w:rsidRPr="00F34D80" w:rsidRDefault="00E22941">
            <w:pPr>
              <w:rPr>
                <w:sz w:val="20"/>
                <w:szCs w:val="20"/>
              </w:rPr>
            </w:pPr>
            <w:r w:rsidRPr="00F34D80">
              <w:rPr>
                <w:rFonts w:eastAsia="Times New Roman"/>
                <w:sz w:val="20"/>
                <w:szCs w:val="20"/>
              </w:rPr>
              <w:t xml:space="preserve">verwachte resultaten </w:t>
            </w:r>
          </w:p>
        </w:tc>
      </w:tr>
      <w:tr w:rsidR="00FC78C9" w:rsidRPr="00F34D80" w14:paraId="19078D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B9619F"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E2D4BA" w14:textId="048AD0E4" w:rsidR="00FC78C9" w:rsidRPr="00F34D80" w:rsidRDefault="004C1368">
            <w:pPr>
              <w:rPr>
                <w:sz w:val="20"/>
                <w:szCs w:val="20"/>
              </w:rPr>
            </w:pPr>
            <w:r w:rsidRPr="00F34D80">
              <w:rPr>
                <w:sz w:val="20"/>
                <w:szCs w:val="20"/>
              </w:rPr>
              <w:t>CD</w:t>
            </w:r>
          </w:p>
        </w:tc>
      </w:tr>
      <w:tr w:rsidR="00FC78C9" w:rsidRPr="00F34D80" w14:paraId="04AF88A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6CF6FB5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1C7A9B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C6B0E6" w14:textId="77777777" w:rsidR="00FC78C9" w:rsidRPr="00F34D80" w:rsidRDefault="00E22941">
                  <w:pPr>
                    <w:rPr>
                      <w:sz w:val="20"/>
                      <w:szCs w:val="20"/>
                    </w:rPr>
                  </w:pPr>
                  <w:r w:rsidRPr="00F34D80">
                    <w:rPr>
                      <w:rFonts w:eastAsia="Times New Roman"/>
                      <w:sz w:val="20"/>
                      <w:szCs w:val="20"/>
                    </w:rPr>
                    <w:t>NL-CM: CQi 106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87D60CA" w14:textId="77777777" w:rsidR="00FC78C9" w:rsidRPr="00F34D80" w:rsidRDefault="00FC78C9">
                  <w:pPr>
                    <w:rPr>
                      <w:sz w:val="20"/>
                      <w:szCs w:val="20"/>
                    </w:rPr>
                  </w:pPr>
                </w:p>
              </w:tc>
            </w:tr>
            <w:tr w:rsidR="00FC78C9" w:rsidRPr="00F34D80" w14:paraId="562BAFD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A14861A"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698376" w14:textId="77777777" w:rsidR="00FC78C9" w:rsidRPr="00F34D80" w:rsidRDefault="00E22941">
                  <w:pPr>
                    <w:rPr>
                      <w:sz w:val="20"/>
                      <w:szCs w:val="20"/>
                    </w:rPr>
                  </w:pPr>
                  <w:r w:rsidRPr="00F34D80">
                    <w:rPr>
                      <w:rFonts w:eastAsia="Times New Roman"/>
                      <w:sz w:val="20"/>
                      <w:szCs w:val="20"/>
                    </w:rPr>
                    <w:t>NLGGZ: CQi 106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AE534E9" w14:textId="77777777" w:rsidR="00FC78C9" w:rsidRPr="00F34D80" w:rsidRDefault="00FC78C9">
                  <w:pPr>
                    <w:rPr>
                      <w:sz w:val="20"/>
                      <w:szCs w:val="20"/>
                    </w:rPr>
                  </w:pPr>
                </w:p>
              </w:tc>
            </w:tr>
            <w:tr w:rsidR="00FC78C9" w:rsidRPr="00F34D80" w14:paraId="01D5321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505220B"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0F7EB85"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1319E5" w14:textId="77777777" w:rsidR="00FC78C9" w:rsidRPr="00F34D80" w:rsidRDefault="00FC78C9">
                  <w:pPr>
                    <w:rPr>
                      <w:sz w:val="20"/>
                      <w:szCs w:val="20"/>
                    </w:rPr>
                  </w:pPr>
                </w:p>
              </w:tc>
            </w:tr>
            <w:tr w:rsidR="004C1368" w:rsidRPr="00F34D80" w14:paraId="5C627C3F" w14:textId="77777777" w:rsidTr="000A71C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AEF9CA1"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3C6CAE4" w14:textId="2D58C76F"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49455A8C" w14:textId="77777777" w:rsidR="00FC78C9" w:rsidRPr="00F34D80" w:rsidRDefault="00FC78C9">
            <w:pPr>
              <w:rPr>
                <w:sz w:val="20"/>
                <w:szCs w:val="20"/>
              </w:rPr>
            </w:pPr>
          </w:p>
        </w:tc>
      </w:tr>
      <w:tr w:rsidR="00FC78C9" w:rsidRPr="00F34D80" w14:paraId="4E1FDA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D1A0F56"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CB3793" w14:textId="77777777" w:rsidR="00FC78C9" w:rsidRPr="00F34D80" w:rsidRDefault="00FC78C9">
            <w:pPr>
              <w:rPr>
                <w:sz w:val="20"/>
                <w:szCs w:val="20"/>
              </w:rPr>
            </w:pPr>
          </w:p>
        </w:tc>
      </w:tr>
      <w:bookmarkEnd w:id="35"/>
    </w:tbl>
    <w:p w14:paraId="37092B6E"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AFF072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D3E849" w14:textId="77777777" w:rsidR="00FC78C9" w:rsidRPr="00F34D80" w:rsidRDefault="00E22941">
            <w:pPr>
              <w:rPr>
                <w:b/>
                <w:color w:val="FFFFFF"/>
                <w:sz w:val="20"/>
                <w:szCs w:val="20"/>
              </w:rPr>
            </w:pPr>
            <w:bookmarkStart w:id="36" w:name="BKM_12868D64_01E0_4AD8_8507_54C001B95DC7"/>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8323BE" w14:textId="0A47A700" w:rsidR="00FC78C9" w:rsidRPr="00F34D80" w:rsidRDefault="00E22941">
            <w:pPr>
              <w:rPr>
                <w:color w:val="FFFFFF"/>
                <w:sz w:val="20"/>
                <w:szCs w:val="20"/>
              </w:rPr>
            </w:pPr>
            <w:r w:rsidRPr="00F34D80">
              <w:rPr>
                <w:rFonts w:eastAsia="Times New Roman"/>
                <w:color w:val="FFFFFF"/>
                <w:sz w:val="20"/>
                <w:szCs w:val="20"/>
              </w:rPr>
              <w:t xml:space="preserve">7. </w:t>
            </w:r>
            <w:del w:id="37" w:author="Tamara Moll" w:date="2021-11-01T09:17:00Z">
              <w:r w:rsidRPr="00F34D80" w:rsidDel="00C42013">
                <w:rPr>
                  <w:rFonts w:eastAsia="Times New Roman"/>
                  <w:color w:val="FFFFFF"/>
                  <w:sz w:val="20"/>
                  <w:szCs w:val="20"/>
                </w:rPr>
                <w:delText>Clientenorganisaties</w:delText>
              </w:r>
            </w:del>
            <w:ins w:id="38" w:author="Tamara Moll" w:date="2021-11-01T09:17:00Z">
              <w:r w:rsidR="00C42013" w:rsidRPr="00F34D80">
                <w:rPr>
                  <w:rFonts w:eastAsia="Times New Roman"/>
                  <w:color w:val="FFFFFF"/>
                  <w:sz w:val="20"/>
                  <w:szCs w:val="20"/>
                </w:rPr>
                <w:t>Cliëntenorganisaties</w:t>
              </w:r>
            </w:ins>
            <w:r w:rsidRPr="00F34D80">
              <w:rPr>
                <w:rFonts w:eastAsia="Times New Roman"/>
                <w:color w:val="FFFFFF"/>
                <w:sz w:val="20"/>
                <w:szCs w:val="20"/>
              </w:rPr>
              <w:t xml:space="preserve">  </w:t>
            </w:r>
          </w:p>
        </w:tc>
      </w:tr>
      <w:tr w:rsidR="00FC78C9" w:rsidRPr="00F34D80" w14:paraId="553743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C2B99C"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D443BB" w14:textId="147F6B51" w:rsidR="00FC78C9" w:rsidRPr="00F34D80" w:rsidRDefault="00E22941">
            <w:pPr>
              <w:rPr>
                <w:sz w:val="20"/>
                <w:szCs w:val="20"/>
              </w:rPr>
            </w:pPr>
            <w:r w:rsidRPr="00F34D80">
              <w:rPr>
                <w:rFonts w:eastAsia="Times New Roman"/>
                <w:sz w:val="20"/>
                <w:szCs w:val="20"/>
              </w:rPr>
              <w:t xml:space="preserve">informatie </w:t>
            </w:r>
            <w:r w:rsidR="00EE0C56" w:rsidRPr="00F34D80">
              <w:rPr>
                <w:rFonts w:eastAsia="Times New Roman"/>
                <w:sz w:val="20"/>
                <w:szCs w:val="20"/>
              </w:rPr>
              <w:t>cliëntenorganisaties</w:t>
            </w:r>
            <w:r w:rsidRPr="00F34D80">
              <w:rPr>
                <w:rFonts w:eastAsia="Times New Roman"/>
                <w:sz w:val="20"/>
                <w:szCs w:val="20"/>
              </w:rPr>
              <w:t xml:space="preserve"> en zelfhulpgroepen </w:t>
            </w:r>
          </w:p>
        </w:tc>
      </w:tr>
      <w:tr w:rsidR="00FC78C9" w:rsidRPr="00F34D80" w14:paraId="3A529F8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2005E0"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8E39F8" w14:textId="3981C9EE" w:rsidR="00FC78C9" w:rsidRPr="00F34D80" w:rsidRDefault="004C1368">
            <w:pPr>
              <w:rPr>
                <w:sz w:val="20"/>
                <w:szCs w:val="20"/>
              </w:rPr>
            </w:pPr>
            <w:r w:rsidRPr="00F34D80">
              <w:rPr>
                <w:sz w:val="20"/>
                <w:szCs w:val="20"/>
              </w:rPr>
              <w:t>CD</w:t>
            </w:r>
          </w:p>
        </w:tc>
      </w:tr>
      <w:tr w:rsidR="00FC78C9" w:rsidRPr="00F34D80" w14:paraId="1987DC3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3CA840B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EBF065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162FA97" w14:textId="77777777" w:rsidR="00FC78C9" w:rsidRPr="00F34D80" w:rsidRDefault="00E22941">
                  <w:pPr>
                    <w:rPr>
                      <w:sz w:val="20"/>
                      <w:szCs w:val="20"/>
                    </w:rPr>
                  </w:pPr>
                  <w:r w:rsidRPr="00F34D80">
                    <w:rPr>
                      <w:rFonts w:eastAsia="Times New Roman"/>
                      <w:sz w:val="20"/>
                      <w:szCs w:val="20"/>
                    </w:rPr>
                    <w:t>NL-CM: CQi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345B87" w14:textId="77777777" w:rsidR="00FC78C9" w:rsidRPr="00F34D80" w:rsidRDefault="00FC78C9">
                  <w:pPr>
                    <w:rPr>
                      <w:sz w:val="20"/>
                      <w:szCs w:val="20"/>
                    </w:rPr>
                  </w:pPr>
                </w:p>
              </w:tc>
            </w:tr>
            <w:tr w:rsidR="00FC78C9" w:rsidRPr="00F34D80" w14:paraId="612D6D4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DC814FC"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FD9D33A" w14:textId="77777777" w:rsidR="00FC78C9" w:rsidRPr="00F34D80" w:rsidRDefault="00E22941">
                  <w:pPr>
                    <w:rPr>
                      <w:sz w:val="20"/>
                      <w:szCs w:val="20"/>
                    </w:rPr>
                  </w:pPr>
                  <w:r w:rsidRPr="00F34D80">
                    <w:rPr>
                      <w:rFonts w:eastAsia="Times New Roman"/>
                      <w:sz w:val="20"/>
                      <w:szCs w:val="20"/>
                    </w:rPr>
                    <w:t>NLGGZ: CQi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891D15" w14:textId="77777777" w:rsidR="00FC78C9" w:rsidRPr="00F34D80" w:rsidRDefault="00FC78C9">
                  <w:pPr>
                    <w:rPr>
                      <w:sz w:val="20"/>
                      <w:szCs w:val="20"/>
                    </w:rPr>
                  </w:pPr>
                </w:p>
              </w:tc>
            </w:tr>
            <w:tr w:rsidR="00FC78C9" w:rsidRPr="00F34D80" w14:paraId="2BC89A2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6C5C43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C053BCA"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D364A3" w14:textId="77777777" w:rsidR="00FC78C9" w:rsidRPr="00F34D80" w:rsidRDefault="00FC78C9">
                  <w:pPr>
                    <w:rPr>
                      <w:sz w:val="20"/>
                      <w:szCs w:val="20"/>
                    </w:rPr>
                  </w:pPr>
                </w:p>
              </w:tc>
            </w:tr>
            <w:tr w:rsidR="004C1368" w:rsidRPr="00F34D80" w14:paraId="44AAA617" w14:textId="77777777" w:rsidTr="00FD7851">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9CEBB4F"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EB36EB2" w14:textId="6733127A"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61B28AE8" w14:textId="77777777" w:rsidR="00FC78C9" w:rsidRPr="00F34D80" w:rsidRDefault="00FC78C9">
            <w:pPr>
              <w:rPr>
                <w:sz w:val="20"/>
                <w:szCs w:val="20"/>
              </w:rPr>
            </w:pPr>
          </w:p>
        </w:tc>
      </w:tr>
      <w:tr w:rsidR="00FC78C9" w:rsidRPr="00F34D80" w14:paraId="0642B03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182671"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876537" w14:textId="77777777" w:rsidR="00FC78C9" w:rsidRPr="00F34D80" w:rsidRDefault="00FC78C9">
            <w:pPr>
              <w:rPr>
                <w:sz w:val="20"/>
                <w:szCs w:val="20"/>
              </w:rPr>
            </w:pPr>
          </w:p>
        </w:tc>
      </w:tr>
      <w:bookmarkEnd w:id="36"/>
    </w:tbl>
    <w:p w14:paraId="47701C61"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50D2CF1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FD979F" w14:textId="77777777" w:rsidR="00FC78C9" w:rsidRPr="00F34D80" w:rsidRDefault="00E22941">
            <w:pPr>
              <w:rPr>
                <w:b/>
                <w:color w:val="FFFFFF"/>
                <w:sz w:val="20"/>
                <w:szCs w:val="20"/>
              </w:rPr>
            </w:pPr>
            <w:bookmarkStart w:id="39" w:name="BKM_D261A427_91F9_4FA3_900A_67FEA0D9F91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AE7532" w14:textId="77777777" w:rsidR="00FC78C9" w:rsidRPr="00F34D80" w:rsidRDefault="00E22941">
            <w:pPr>
              <w:rPr>
                <w:color w:val="FFFFFF"/>
                <w:sz w:val="20"/>
                <w:szCs w:val="20"/>
              </w:rPr>
            </w:pPr>
            <w:r w:rsidRPr="00F34D80">
              <w:rPr>
                <w:rFonts w:eastAsia="Times New Roman"/>
                <w:color w:val="FFFFFF"/>
                <w:sz w:val="20"/>
                <w:szCs w:val="20"/>
              </w:rPr>
              <w:t xml:space="preserve">8. Meebeslissen  </w:t>
            </w:r>
          </w:p>
        </w:tc>
      </w:tr>
      <w:tr w:rsidR="00FC78C9" w:rsidRPr="00F34D80" w14:paraId="738CF4F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605E1B"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DF1747" w14:textId="2D291E80" w:rsidR="00FC78C9" w:rsidRPr="00F34D80" w:rsidRDefault="00E22941">
            <w:pPr>
              <w:rPr>
                <w:sz w:val="20"/>
                <w:szCs w:val="20"/>
              </w:rPr>
            </w:pPr>
            <w:r w:rsidRPr="00F34D80">
              <w:rPr>
                <w:rFonts w:eastAsia="Times New Roman"/>
                <w:sz w:val="20"/>
                <w:szCs w:val="20"/>
              </w:rPr>
              <w:t xml:space="preserve">meebeslissen </w:t>
            </w:r>
          </w:p>
        </w:tc>
      </w:tr>
      <w:tr w:rsidR="00FC78C9" w:rsidRPr="00F34D80" w14:paraId="13A9BD2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9E1FB8"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3378B0" w14:textId="0F967CA6" w:rsidR="00FC78C9" w:rsidRPr="00F34D80" w:rsidRDefault="004C1368">
            <w:pPr>
              <w:rPr>
                <w:sz w:val="20"/>
                <w:szCs w:val="20"/>
              </w:rPr>
            </w:pPr>
            <w:r w:rsidRPr="00F34D80">
              <w:rPr>
                <w:sz w:val="20"/>
                <w:szCs w:val="20"/>
              </w:rPr>
              <w:t>CD</w:t>
            </w:r>
          </w:p>
        </w:tc>
      </w:tr>
      <w:tr w:rsidR="00FC78C9" w:rsidRPr="00F34D80" w14:paraId="00F7990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613BCFB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1CB200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898A957" w14:textId="77777777" w:rsidR="00FC78C9" w:rsidRPr="00F34D80" w:rsidRDefault="00E22941">
                  <w:pPr>
                    <w:rPr>
                      <w:sz w:val="20"/>
                      <w:szCs w:val="20"/>
                    </w:rPr>
                  </w:pPr>
                  <w:r w:rsidRPr="00F34D80">
                    <w:rPr>
                      <w:rFonts w:eastAsia="Times New Roman"/>
                      <w:sz w:val="20"/>
                      <w:szCs w:val="20"/>
                    </w:rPr>
                    <w:t>NL-CM: CQi 108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3A522FB" w14:textId="77777777" w:rsidR="00FC78C9" w:rsidRPr="00F34D80" w:rsidRDefault="00FC78C9">
                  <w:pPr>
                    <w:rPr>
                      <w:sz w:val="20"/>
                      <w:szCs w:val="20"/>
                    </w:rPr>
                  </w:pPr>
                </w:p>
              </w:tc>
            </w:tr>
            <w:tr w:rsidR="00FC78C9" w:rsidRPr="00F34D80" w14:paraId="5655115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9DC70D"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5EA1072" w14:textId="77777777" w:rsidR="00FC78C9" w:rsidRPr="00F34D80" w:rsidRDefault="00E22941">
                  <w:pPr>
                    <w:rPr>
                      <w:sz w:val="20"/>
                      <w:szCs w:val="20"/>
                    </w:rPr>
                  </w:pPr>
                  <w:r w:rsidRPr="00F34D80">
                    <w:rPr>
                      <w:rFonts w:eastAsia="Times New Roman"/>
                      <w:sz w:val="20"/>
                      <w:szCs w:val="20"/>
                    </w:rPr>
                    <w:t>NLGGZ: CQi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F85AD45" w14:textId="77777777" w:rsidR="00FC78C9" w:rsidRPr="00F34D80" w:rsidRDefault="00FC78C9">
                  <w:pPr>
                    <w:rPr>
                      <w:sz w:val="20"/>
                      <w:szCs w:val="20"/>
                    </w:rPr>
                  </w:pPr>
                </w:p>
              </w:tc>
            </w:tr>
            <w:tr w:rsidR="00FC78C9" w:rsidRPr="00F34D80" w14:paraId="53F106B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8866E2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3C8F34"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4EB135" w14:textId="77777777" w:rsidR="00FC78C9" w:rsidRPr="00F34D80" w:rsidRDefault="00FC78C9">
                  <w:pPr>
                    <w:rPr>
                      <w:sz w:val="20"/>
                      <w:szCs w:val="20"/>
                    </w:rPr>
                  </w:pPr>
                </w:p>
              </w:tc>
            </w:tr>
            <w:tr w:rsidR="004C1368" w:rsidRPr="00F34D80" w14:paraId="7CE440ED" w14:textId="77777777" w:rsidTr="00150FB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09B4064"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61774AE" w14:textId="783A148B"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5B9BBEE7" w14:textId="77777777" w:rsidR="00FC78C9" w:rsidRPr="00F34D80" w:rsidRDefault="00FC78C9">
            <w:pPr>
              <w:rPr>
                <w:sz w:val="20"/>
                <w:szCs w:val="20"/>
              </w:rPr>
            </w:pPr>
          </w:p>
        </w:tc>
      </w:tr>
      <w:tr w:rsidR="00FC78C9" w:rsidRPr="00F34D80" w14:paraId="24AA55A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B69E13"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DB1466" w14:textId="77777777" w:rsidR="00FC78C9" w:rsidRPr="00F34D80" w:rsidRDefault="00FC78C9">
            <w:pPr>
              <w:rPr>
                <w:sz w:val="20"/>
                <w:szCs w:val="20"/>
              </w:rPr>
            </w:pPr>
          </w:p>
        </w:tc>
      </w:tr>
      <w:bookmarkEnd w:id="39"/>
    </w:tbl>
    <w:p w14:paraId="35A50E9C"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7176F3C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2E44D3" w14:textId="77777777" w:rsidR="00FC78C9" w:rsidRPr="00F34D80" w:rsidRDefault="00E22941">
            <w:pPr>
              <w:rPr>
                <w:b/>
                <w:color w:val="FFFFFF"/>
                <w:sz w:val="20"/>
                <w:szCs w:val="20"/>
              </w:rPr>
            </w:pPr>
            <w:bookmarkStart w:id="40" w:name="BKM_0BC36A85_2ED8_4264_88C3_6266406FAFF6"/>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131770" w14:textId="77777777" w:rsidR="00FC78C9" w:rsidRPr="00F34D80" w:rsidRDefault="00E22941">
            <w:pPr>
              <w:rPr>
                <w:color w:val="FFFFFF"/>
                <w:sz w:val="20"/>
                <w:szCs w:val="20"/>
              </w:rPr>
            </w:pPr>
            <w:r w:rsidRPr="00F34D80">
              <w:rPr>
                <w:rFonts w:eastAsia="Times New Roman"/>
                <w:color w:val="FFFFFF"/>
                <w:sz w:val="20"/>
                <w:szCs w:val="20"/>
              </w:rPr>
              <w:t xml:space="preserve">9. Doel samen bepaald  </w:t>
            </w:r>
          </w:p>
        </w:tc>
      </w:tr>
      <w:tr w:rsidR="00FC78C9" w:rsidRPr="00F34D80" w14:paraId="3C55368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734686"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CE3F0B" w14:textId="338E03D3" w:rsidR="00FC78C9" w:rsidRPr="00F34D80" w:rsidRDefault="00E22941">
            <w:pPr>
              <w:rPr>
                <w:sz w:val="20"/>
                <w:szCs w:val="20"/>
              </w:rPr>
            </w:pPr>
            <w:r w:rsidRPr="00F34D80">
              <w:rPr>
                <w:rFonts w:eastAsia="Times New Roman"/>
                <w:sz w:val="20"/>
                <w:szCs w:val="20"/>
              </w:rPr>
              <w:t>samen met behandelaar doel bepaald</w:t>
            </w:r>
          </w:p>
        </w:tc>
      </w:tr>
      <w:tr w:rsidR="00FC78C9" w:rsidRPr="00F34D80" w14:paraId="1A4431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1AA9D9"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F2AF85" w14:textId="23786A54" w:rsidR="00FC78C9" w:rsidRPr="00F34D80" w:rsidRDefault="004C1368">
            <w:pPr>
              <w:rPr>
                <w:sz w:val="20"/>
                <w:szCs w:val="20"/>
              </w:rPr>
            </w:pPr>
            <w:r w:rsidRPr="00F34D80">
              <w:rPr>
                <w:sz w:val="20"/>
                <w:szCs w:val="20"/>
              </w:rPr>
              <w:t>CD</w:t>
            </w:r>
          </w:p>
        </w:tc>
      </w:tr>
      <w:tr w:rsidR="00FC78C9" w:rsidRPr="00F34D80" w14:paraId="07B8E42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0E411D6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53CE655"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C5D276A" w14:textId="77777777" w:rsidR="00FC78C9" w:rsidRPr="00F34D80" w:rsidRDefault="00E22941">
                  <w:pPr>
                    <w:rPr>
                      <w:sz w:val="20"/>
                      <w:szCs w:val="20"/>
                    </w:rPr>
                  </w:pPr>
                  <w:r w:rsidRPr="00F34D80">
                    <w:rPr>
                      <w:rFonts w:eastAsia="Times New Roman"/>
                      <w:sz w:val="20"/>
                      <w:szCs w:val="20"/>
                    </w:rPr>
                    <w:t>NL-CM: CQi-109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CBDF3DD" w14:textId="77777777" w:rsidR="00FC78C9" w:rsidRPr="00F34D80" w:rsidRDefault="00FC78C9">
                  <w:pPr>
                    <w:rPr>
                      <w:sz w:val="20"/>
                      <w:szCs w:val="20"/>
                    </w:rPr>
                  </w:pPr>
                </w:p>
              </w:tc>
            </w:tr>
            <w:tr w:rsidR="00FC78C9" w:rsidRPr="00F34D80" w14:paraId="514703A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311FA7E"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3C39A34" w14:textId="77777777" w:rsidR="00FC78C9" w:rsidRPr="00F34D80" w:rsidRDefault="00E22941">
                  <w:pPr>
                    <w:rPr>
                      <w:sz w:val="20"/>
                      <w:szCs w:val="20"/>
                    </w:rPr>
                  </w:pPr>
                  <w:r w:rsidRPr="00F34D80">
                    <w:rPr>
                      <w:rFonts w:eastAsia="Times New Roman"/>
                      <w:sz w:val="20"/>
                      <w:szCs w:val="20"/>
                    </w:rPr>
                    <w:t>NLGGZ: CQi-109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1FF7C0E" w14:textId="77777777" w:rsidR="00FC78C9" w:rsidRPr="00F34D80" w:rsidRDefault="00FC78C9">
                  <w:pPr>
                    <w:rPr>
                      <w:sz w:val="20"/>
                      <w:szCs w:val="20"/>
                    </w:rPr>
                  </w:pPr>
                </w:p>
              </w:tc>
            </w:tr>
            <w:tr w:rsidR="00FC78C9" w:rsidRPr="00F34D80" w14:paraId="3990C96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C63B3A0"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7EEBD12"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D81B00" w14:textId="77777777" w:rsidR="00FC78C9" w:rsidRPr="00F34D80" w:rsidRDefault="00FC78C9">
                  <w:pPr>
                    <w:rPr>
                      <w:sz w:val="20"/>
                      <w:szCs w:val="20"/>
                    </w:rPr>
                  </w:pPr>
                </w:p>
              </w:tc>
            </w:tr>
            <w:tr w:rsidR="004C1368" w:rsidRPr="00F34D80" w14:paraId="53DFFF62" w14:textId="77777777" w:rsidTr="00B00FF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28C79AD"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BA35425" w14:textId="124EE87F"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53553AAD" w14:textId="77777777" w:rsidR="00FC78C9" w:rsidRPr="00F34D80" w:rsidRDefault="00FC78C9">
            <w:pPr>
              <w:rPr>
                <w:sz w:val="20"/>
                <w:szCs w:val="20"/>
              </w:rPr>
            </w:pPr>
          </w:p>
        </w:tc>
      </w:tr>
      <w:tr w:rsidR="00FC78C9" w:rsidRPr="00F34D80" w14:paraId="37BEE61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1575D2"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55E855" w14:textId="77777777" w:rsidR="00FC78C9" w:rsidRPr="00F34D80" w:rsidRDefault="00FC78C9">
            <w:pPr>
              <w:rPr>
                <w:sz w:val="20"/>
                <w:szCs w:val="20"/>
              </w:rPr>
            </w:pPr>
          </w:p>
        </w:tc>
      </w:tr>
      <w:bookmarkEnd w:id="40"/>
    </w:tbl>
    <w:p w14:paraId="318CBDD8"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B569D3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5BCCA0" w14:textId="77777777" w:rsidR="00FC78C9" w:rsidRPr="00F34D80" w:rsidRDefault="00E22941">
            <w:pPr>
              <w:rPr>
                <w:b/>
                <w:color w:val="FFFFFF"/>
                <w:sz w:val="20"/>
                <w:szCs w:val="20"/>
              </w:rPr>
            </w:pPr>
            <w:bookmarkStart w:id="41" w:name="BKM_7210C4A5_2B4B_4078_B1ED_1234B8179ECD"/>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C60910" w14:textId="77777777" w:rsidR="00FC78C9" w:rsidRPr="00F34D80" w:rsidRDefault="00E22941">
            <w:pPr>
              <w:rPr>
                <w:color w:val="FFFFFF"/>
                <w:sz w:val="20"/>
                <w:szCs w:val="20"/>
              </w:rPr>
            </w:pPr>
            <w:r w:rsidRPr="00F34D80">
              <w:rPr>
                <w:rFonts w:eastAsia="Times New Roman"/>
                <w:color w:val="FFFFFF"/>
                <w:sz w:val="20"/>
                <w:szCs w:val="20"/>
              </w:rPr>
              <w:t xml:space="preserve">10. Behandeling naar wens  </w:t>
            </w:r>
          </w:p>
        </w:tc>
      </w:tr>
      <w:tr w:rsidR="00FC78C9" w:rsidRPr="00F34D80" w14:paraId="7A2CC1F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DAA1FE"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9AC964" w14:textId="118C031F" w:rsidR="00FC78C9" w:rsidRPr="00F34D80" w:rsidRDefault="00E22941">
            <w:pPr>
              <w:rPr>
                <w:sz w:val="20"/>
                <w:szCs w:val="20"/>
              </w:rPr>
            </w:pPr>
            <w:r w:rsidRPr="00F34D80">
              <w:rPr>
                <w:rFonts w:eastAsia="Times New Roman"/>
                <w:sz w:val="20"/>
                <w:szCs w:val="20"/>
              </w:rPr>
              <w:t>behandeling naar wens</w:t>
            </w:r>
          </w:p>
        </w:tc>
      </w:tr>
      <w:tr w:rsidR="00FC78C9" w:rsidRPr="00F34D80" w14:paraId="1894970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1AFDC0"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856587" w14:textId="6799E116" w:rsidR="00FC78C9" w:rsidRPr="00F34D80" w:rsidRDefault="004C1368">
            <w:pPr>
              <w:rPr>
                <w:sz w:val="20"/>
                <w:szCs w:val="20"/>
              </w:rPr>
            </w:pPr>
            <w:r w:rsidRPr="00F34D80">
              <w:rPr>
                <w:sz w:val="20"/>
                <w:szCs w:val="20"/>
              </w:rPr>
              <w:t>CD</w:t>
            </w:r>
          </w:p>
        </w:tc>
      </w:tr>
      <w:tr w:rsidR="00FC78C9" w:rsidRPr="00F34D80" w14:paraId="33CBDBD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5B327AD6"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73B19B"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C714B28" w14:textId="77777777" w:rsidR="00FC78C9" w:rsidRPr="00F34D80" w:rsidRDefault="00E22941">
                  <w:pPr>
                    <w:rPr>
                      <w:sz w:val="20"/>
                      <w:szCs w:val="20"/>
                    </w:rPr>
                  </w:pPr>
                  <w:r w:rsidRPr="00F34D80">
                    <w:rPr>
                      <w:rFonts w:eastAsia="Times New Roman"/>
                      <w:sz w:val="20"/>
                      <w:szCs w:val="20"/>
                    </w:rPr>
                    <w:t>NL-CM: CQi-110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15D166F" w14:textId="77777777" w:rsidR="00FC78C9" w:rsidRPr="00F34D80" w:rsidRDefault="00FC78C9">
                  <w:pPr>
                    <w:rPr>
                      <w:sz w:val="20"/>
                      <w:szCs w:val="20"/>
                    </w:rPr>
                  </w:pPr>
                </w:p>
              </w:tc>
            </w:tr>
            <w:tr w:rsidR="00FC78C9" w:rsidRPr="00F34D80" w14:paraId="6998834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A9F4DC4"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C7732DF" w14:textId="23DD26E3" w:rsidR="00FC78C9" w:rsidRPr="00F34D80" w:rsidRDefault="00E22941">
                  <w:pPr>
                    <w:rPr>
                      <w:sz w:val="20"/>
                      <w:szCs w:val="20"/>
                    </w:rPr>
                  </w:pPr>
                  <w:r w:rsidRPr="00F34D80">
                    <w:rPr>
                      <w:rFonts w:eastAsia="Times New Roman"/>
                      <w:sz w:val="20"/>
                      <w:szCs w:val="20"/>
                    </w:rPr>
                    <w:t>NLGGZ: CQi-1</w:t>
                  </w:r>
                  <w:r w:rsidR="004C1368" w:rsidRPr="00F34D80">
                    <w:rPr>
                      <w:rFonts w:eastAsia="Times New Roman"/>
                      <w:sz w:val="20"/>
                      <w:szCs w:val="20"/>
                    </w:rPr>
                    <w:t>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3E7403F" w14:textId="77777777" w:rsidR="00FC78C9" w:rsidRPr="00F34D80" w:rsidRDefault="00FC78C9">
                  <w:pPr>
                    <w:rPr>
                      <w:sz w:val="20"/>
                      <w:szCs w:val="20"/>
                    </w:rPr>
                  </w:pPr>
                </w:p>
              </w:tc>
            </w:tr>
            <w:tr w:rsidR="00FC78C9" w:rsidRPr="00F34D80" w14:paraId="49BB1D0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AF2400C"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8FD7BC"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B543D28" w14:textId="77777777" w:rsidR="00FC78C9" w:rsidRPr="00F34D80" w:rsidRDefault="00FC78C9">
                  <w:pPr>
                    <w:rPr>
                      <w:sz w:val="20"/>
                      <w:szCs w:val="20"/>
                    </w:rPr>
                  </w:pPr>
                </w:p>
              </w:tc>
            </w:tr>
            <w:tr w:rsidR="004C1368" w:rsidRPr="00F34D80" w14:paraId="5D766E6E" w14:textId="77777777" w:rsidTr="00A424B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A551B77"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C4156A" w14:textId="3287798D"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23775385" w14:textId="77777777" w:rsidR="00FC78C9" w:rsidRPr="00F34D80" w:rsidRDefault="00FC78C9">
            <w:pPr>
              <w:rPr>
                <w:sz w:val="20"/>
                <w:szCs w:val="20"/>
              </w:rPr>
            </w:pPr>
          </w:p>
        </w:tc>
      </w:tr>
      <w:tr w:rsidR="00FC78C9" w:rsidRPr="00F34D80" w14:paraId="570F531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BD0492"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65237E" w14:textId="77777777" w:rsidR="00FC78C9" w:rsidRPr="00F34D80" w:rsidRDefault="00FC78C9">
            <w:pPr>
              <w:rPr>
                <w:sz w:val="20"/>
                <w:szCs w:val="20"/>
              </w:rPr>
            </w:pPr>
          </w:p>
        </w:tc>
      </w:tr>
      <w:bookmarkEnd w:id="41"/>
    </w:tbl>
    <w:p w14:paraId="01F29928"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5EABF48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EA4F2C" w14:textId="77777777" w:rsidR="00FC78C9" w:rsidRPr="00F34D80" w:rsidRDefault="00E22941">
            <w:pPr>
              <w:rPr>
                <w:b/>
                <w:color w:val="FFFFFF"/>
                <w:sz w:val="20"/>
                <w:szCs w:val="20"/>
              </w:rPr>
            </w:pPr>
            <w:bookmarkStart w:id="42" w:name="BKM_D984EE78_5A92_46E1_9A69_C067E6E2FB3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EC3B4F" w14:textId="77777777" w:rsidR="00FC78C9" w:rsidRPr="00F34D80" w:rsidRDefault="00E22941">
            <w:pPr>
              <w:rPr>
                <w:color w:val="FFFFFF"/>
                <w:sz w:val="20"/>
                <w:szCs w:val="20"/>
              </w:rPr>
            </w:pPr>
            <w:r w:rsidRPr="00F34D80">
              <w:rPr>
                <w:rFonts w:eastAsia="Times New Roman"/>
                <w:color w:val="FFFFFF"/>
                <w:sz w:val="20"/>
                <w:szCs w:val="20"/>
              </w:rPr>
              <w:t xml:space="preserve">11. Keuze naasten betrekken  </w:t>
            </w:r>
          </w:p>
        </w:tc>
      </w:tr>
      <w:tr w:rsidR="00FC78C9" w:rsidRPr="00F34D80" w14:paraId="194FAA5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D0CD0B"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E4A9B8" w14:textId="509632D6" w:rsidR="00FC78C9" w:rsidRPr="00F34D80" w:rsidRDefault="00E22941">
            <w:pPr>
              <w:rPr>
                <w:sz w:val="20"/>
                <w:szCs w:val="20"/>
              </w:rPr>
            </w:pPr>
            <w:r w:rsidRPr="00F34D80">
              <w:rPr>
                <w:rFonts w:eastAsia="Times New Roman"/>
                <w:sz w:val="20"/>
                <w:szCs w:val="20"/>
              </w:rPr>
              <w:t xml:space="preserve">keuze naasten betrekken </w:t>
            </w:r>
          </w:p>
        </w:tc>
      </w:tr>
      <w:tr w:rsidR="00FC78C9" w:rsidRPr="00F34D80" w14:paraId="77BC09D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46DC26"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7850AE" w14:textId="04C4E37A" w:rsidR="00FC78C9" w:rsidRPr="00F34D80" w:rsidRDefault="004C1368">
            <w:pPr>
              <w:rPr>
                <w:sz w:val="20"/>
                <w:szCs w:val="20"/>
              </w:rPr>
            </w:pPr>
            <w:r w:rsidRPr="00F34D80">
              <w:rPr>
                <w:sz w:val="20"/>
                <w:szCs w:val="20"/>
              </w:rPr>
              <w:t>CD</w:t>
            </w:r>
          </w:p>
        </w:tc>
      </w:tr>
      <w:tr w:rsidR="00FC78C9" w:rsidRPr="00F34D80" w14:paraId="08DDD96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3F74674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3D33749"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8FC9075" w14:textId="77777777" w:rsidR="00FC78C9" w:rsidRPr="00F34D80" w:rsidRDefault="00E22941">
                  <w:pPr>
                    <w:rPr>
                      <w:sz w:val="20"/>
                      <w:szCs w:val="20"/>
                    </w:rPr>
                  </w:pPr>
                  <w:r w:rsidRPr="00F34D80">
                    <w:rPr>
                      <w:rFonts w:eastAsia="Times New Roman"/>
                      <w:sz w:val="20"/>
                      <w:szCs w:val="20"/>
                    </w:rPr>
                    <w:t>NL-CM: CQi-111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3EC765" w14:textId="77777777" w:rsidR="00FC78C9" w:rsidRPr="00F34D80" w:rsidRDefault="00FC78C9">
                  <w:pPr>
                    <w:rPr>
                      <w:sz w:val="20"/>
                      <w:szCs w:val="20"/>
                    </w:rPr>
                  </w:pPr>
                </w:p>
              </w:tc>
            </w:tr>
            <w:tr w:rsidR="00FC78C9" w:rsidRPr="00F34D80" w14:paraId="29C1312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FABC751"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C0A602B" w14:textId="77777777" w:rsidR="00FC78C9" w:rsidRPr="00F34D80" w:rsidRDefault="00E22941">
                  <w:pPr>
                    <w:rPr>
                      <w:sz w:val="20"/>
                      <w:szCs w:val="20"/>
                    </w:rPr>
                  </w:pPr>
                  <w:r w:rsidRPr="00F34D80">
                    <w:rPr>
                      <w:rFonts w:eastAsia="Times New Roman"/>
                      <w:sz w:val="20"/>
                      <w:szCs w:val="20"/>
                    </w:rPr>
                    <w:t>NLGGZ: CQi-111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5182146" w14:textId="77777777" w:rsidR="00FC78C9" w:rsidRPr="00F34D80" w:rsidRDefault="00FC78C9">
                  <w:pPr>
                    <w:rPr>
                      <w:sz w:val="20"/>
                      <w:szCs w:val="20"/>
                    </w:rPr>
                  </w:pPr>
                </w:p>
              </w:tc>
            </w:tr>
            <w:tr w:rsidR="00FC78C9" w:rsidRPr="00F34D80" w14:paraId="7E874DF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3868964"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B51A955"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6D9D9D9" w14:textId="77777777" w:rsidR="00FC78C9" w:rsidRPr="00F34D80" w:rsidRDefault="00FC78C9">
                  <w:pPr>
                    <w:rPr>
                      <w:sz w:val="20"/>
                      <w:szCs w:val="20"/>
                    </w:rPr>
                  </w:pPr>
                </w:p>
              </w:tc>
            </w:tr>
            <w:tr w:rsidR="004C1368" w:rsidRPr="00F34D80" w14:paraId="5CE3279A" w14:textId="77777777" w:rsidTr="00424E68">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7C711C4"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2CD6687" w14:textId="4E807EA6"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117321A1" w14:textId="77777777" w:rsidR="00FC78C9" w:rsidRPr="00F34D80" w:rsidRDefault="00FC78C9">
            <w:pPr>
              <w:rPr>
                <w:sz w:val="20"/>
                <w:szCs w:val="20"/>
              </w:rPr>
            </w:pPr>
          </w:p>
        </w:tc>
      </w:tr>
      <w:tr w:rsidR="00FC78C9" w:rsidRPr="00F34D80" w14:paraId="1207AF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EB36CA"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A1B773" w14:textId="77777777" w:rsidR="00FC78C9" w:rsidRPr="00F34D80" w:rsidRDefault="00FC78C9">
            <w:pPr>
              <w:rPr>
                <w:sz w:val="20"/>
                <w:szCs w:val="20"/>
              </w:rPr>
            </w:pPr>
          </w:p>
        </w:tc>
      </w:tr>
      <w:bookmarkEnd w:id="42"/>
    </w:tbl>
    <w:p w14:paraId="4BDE5A1F"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7562F2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3435F9" w14:textId="77777777" w:rsidR="00FC78C9" w:rsidRPr="00F34D80" w:rsidRDefault="00E22941">
            <w:pPr>
              <w:rPr>
                <w:b/>
                <w:color w:val="FFFFFF"/>
                <w:sz w:val="20"/>
                <w:szCs w:val="20"/>
              </w:rPr>
            </w:pPr>
            <w:bookmarkStart w:id="43" w:name="BKM_FB55DB0E_8034_46B2_822A_A2E6B64EC5E9"/>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075BB5" w14:textId="77777777" w:rsidR="00FC78C9" w:rsidRPr="00F34D80" w:rsidRDefault="00E22941">
            <w:pPr>
              <w:rPr>
                <w:color w:val="FFFFFF"/>
                <w:sz w:val="20"/>
                <w:szCs w:val="20"/>
              </w:rPr>
            </w:pPr>
            <w:r w:rsidRPr="00F34D80">
              <w:rPr>
                <w:rFonts w:eastAsia="Times New Roman"/>
                <w:color w:val="FFFFFF"/>
                <w:sz w:val="20"/>
                <w:szCs w:val="20"/>
              </w:rPr>
              <w:t xml:space="preserve">12. Juiste aanpak  </w:t>
            </w:r>
          </w:p>
        </w:tc>
      </w:tr>
      <w:tr w:rsidR="00FC78C9" w:rsidRPr="00F34D80" w14:paraId="4C1247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5CDE4B"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817FD7" w14:textId="04BFE3E3" w:rsidR="00FC78C9" w:rsidRPr="00F34D80" w:rsidRDefault="00E22941">
            <w:pPr>
              <w:rPr>
                <w:sz w:val="20"/>
                <w:szCs w:val="20"/>
              </w:rPr>
            </w:pPr>
            <w:r w:rsidRPr="00F34D80">
              <w:rPr>
                <w:rFonts w:eastAsia="Times New Roman"/>
                <w:sz w:val="20"/>
                <w:szCs w:val="20"/>
              </w:rPr>
              <w:t xml:space="preserve">juiste aanpak </w:t>
            </w:r>
          </w:p>
        </w:tc>
      </w:tr>
      <w:tr w:rsidR="00FC78C9" w:rsidRPr="00F34D80" w14:paraId="3C9556F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51B962"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41C7A7" w14:textId="0870F00A" w:rsidR="00FC78C9" w:rsidRPr="00F34D80" w:rsidRDefault="004C1368">
            <w:pPr>
              <w:rPr>
                <w:sz w:val="20"/>
                <w:szCs w:val="20"/>
              </w:rPr>
            </w:pPr>
            <w:r w:rsidRPr="00F34D80">
              <w:rPr>
                <w:sz w:val="20"/>
                <w:szCs w:val="20"/>
              </w:rPr>
              <w:t>CD</w:t>
            </w:r>
          </w:p>
        </w:tc>
      </w:tr>
      <w:tr w:rsidR="00FC78C9" w:rsidRPr="00F34D80" w14:paraId="6E5A1E4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0392640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83620F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F9B7866" w14:textId="77777777" w:rsidR="00FC78C9" w:rsidRPr="00F34D80" w:rsidRDefault="00E22941">
                  <w:pPr>
                    <w:rPr>
                      <w:sz w:val="20"/>
                      <w:szCs w:val="20"/>
                    </w:rPr>
                  </w:pPr>
                  <w:r w:rsidRPr="00F34D80">
                    <w:rPr>
                      <w:rFonts w:eastAsia="Times New Roman"/>
                      <w:sz w:val="20"/>
                      <w:szCs w:val="20"/>
                    </w:rPr>
                    <w:t>NL-CM: NLGGZ: CQi-112</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A66C4A2" w14:textId="77777777" w:rsidR="00FC78C9" w:rsidRPr="00F34D80" w:rsidRDefault="00FC78C9">
                  <w:pPr>
                    <w:rPr>
                      <w:sz w:val="20"/>
                      <w:szCs w:val="20"/>
                    </w:rPr>
                  </w:pPr>
                </w:p>
              </w:tc>
            </w:tr>
            <w:tr w:rsidR="00FC78C9" w:rsidRPr="00F34D80" w14:paraId="404B20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2152177"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FB1846F" w14:textId="77777777" w:rsidR="00FC78C9" w:rsidRPr="00F34D80" w:rsidRDefault="00E22941">
                  <w:pPr>
                    <w:rPr>
                      <w:sz w:val="20"/>
                      <w:szCs w:val="20"/>
                    </w:rPr>
                  </w:pPr>
                  <w:r w:rsidRPr="00F34D80">
                    <w:rPr>
                      <w:rFonts w:eastAsia="Times New Roman"/>
                      <w:sz w:val="20"/>
                      <w:szCs w:val="20"/>
                    </w:rPr>
                    <w:t>NLGGZ: CQi-112</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32649F" w14:textId="77777777" w:rsidR="00FC78C9" w:rsidRPr="00F34D80" w:rsidRDefault="00FC78C9">
                  <w:pPr>
                    <w:rPr>
                      <w:sz w:val="20"/>
                      <w:szCs w:val="20"/>
                    </w:rPr>
                  </w:pPr>
                </w:p>
              </w:tc>
            </w:tr>
            <w:tr w:rsidR="00FC78C9" w:rsidRPr="00F34D80" w14:paraId="0774644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D37ECB1"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7FFD33"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A21382A" w14:textId="77777777" w:rsidR="00FC78C9" w:rsidRPr="00F34D80" w:rsidRDefault="00FC78C9">
                  <w:pPr>
                    <w:rPr>
                      <w:sz w:val="20"/>
                      <w:szCs w:val="20"/>
                    </w:rPr>
                  </w:pPr>
                </w:p>
              </w:tc>
            </w:tr>
            <w:tr w:rsidR="004C1368" w:rsidRPr="00F34D80" w14:paraId="13DA7EFE" w14:textId="77777777" w:rsidTr="00E9152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388490"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A6D080D" w14:textId="6C5330B5"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404691F4" w14:textId="77777777" w:rsidR="00FC78C9" w:rsidRPr="00F34D80" w:rsidRDefault="00FC78C9">
            <w:pPr>
              <w:rPr>
                <w:sz w:val="20"/>
                <w:szCs w:val="20"/>
              </w:rPr>
            </w:pPr>
          </w:p>
        </w:tc>
      </w:tr>
      <w:tr w:rsidR="00FC78C9" w:rsidRPr="00F34D80" w14:paraId="3205AE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7BF9E"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8ECAC4" w14:textId="77777777" w:rsidR="00FC78C9" w:rsidRPr="00F34D80" w:rsidRDefault="00FC78C9">
            <w:pPr>
              <w:rPr>
                <w:sz w:val="20"/>
                <w:szCs w:val="20"/>
              </w:rPr>
            </w:pPr>
          </w:p>
        </w:tc>
      </w:tr>
      <w:bookmarkEnd w:id="43"/>
    </w:tbl>
    <w:p w14:paraId="1EF6C5B1"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415FD6D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0AE1A0" w14:textId="77777777" w:rsidR="00FC78C9" w:rsidRPr="00F34D80" w:rsidRDefault="00E22941">
            <w:pPr>
              <w:rPr>
                <w:b/>
                <w:color w:val="FFFFFF"/>
                <w:sz w:val="20"/>
                <w:szCs w:val="20"/>
              </w:rPr>
            </w:pPr>
            <w:bookmarkStart w:id="44" w:name="BKM_81CF2F7E_4381_4984_9A6E_385CDF22D27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7EBE85" w14:textId="77777777" w:rsidR="00FC78C9" w:rsidRPr="00F34D80" w:rsidRDefault="00E22941">
            <w:pPr>
              <w:rPr>
                <w:color w:val="FFFFFF"/>
                <w:sz w:val="20"/>
                <w:szCs w:val="20"/>
              </w:rPr>
            </w:pPr>
            <w:r w:rsidRPr="00F34D80">
              <w:rPr>
                <w:rFonts w:eastAsia="Times New Roman"/>
                <w:color w:val="FFFFFF"/>
                <w:sz w:val="20"/>
                <w:szCs w:val="20"/>
              </w:rPr>
              <w:t xml:space="preserve">13. Resultaat  </w:t>
            </w:r>
          </w:p>
        </w:tc>
      </w:tr>
      <w:tr w:rsidR="00FC78C9" w:rsidRPr="00F34D80" w14:paraId="25DDBC1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C21734"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F9812F" w14:textId="3A0FA1D3" w:rsidR="00FC78C9" w:rsidRPr="00F34D80" w:rsidRDefault="00E22941">
            <w:pPr>
              <w:rPr>
                <w:sz w:val="20"/>
                <w:szCs w:val="20"/>
              </w:rPr>
            </w:pPr>
            <w:r w:rsidRPr="00F34D80">
              <w:rPr>
                <w:rFonts w:eastAsia="Times New Roman"/>
                <w:sz w:val="20"/>
                <w:szCs w:val="20"/>
              </w:rPr>
              <w:t>tevreden met resultaat</w:t>
            </w:r>
          </w:p>
        </w:tc>
      </w:tr>
      <w:tr w:rsidR="00FC78C9" w:rsidRPr="00F34D80" w14:paraId="1D9E65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84C9C4"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3D4C20" w14:textId="3D4A318A" w:rsidR="00FC78C9" w:rsidRPr="00F34D80" w:rsidRDefault="004C1368">
            <w:pPr>
              <w:rPr>
                <w:sz w:val="20"/>
                <w:szCs w:val="20"/>
              </w:rPr>
            </w:pPr>
            <w:r w:rsidRPr="00F34D80">
              <w:rPr>
                <w:sz w:val="20"/>
                <w:szCs w:val="20"/>
              </w:rPr>
              <w:t>CD</w:t>
            </w:r>
          </w:p>
        </w:tc>
      </w:tr>
      <w:tr w:rsidR="00FC78C9" w:rsidRPr="00F34D80" w14:paraId="66DDE5B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ACA3C1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0A3261A"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F9AFAD" w14:textId="77777777" w:rsidR="00FC78C9" w:rsidRPr="00F34D80" w:rsidRDefault="00E22941">
                  <w:pPr>
                    <w:rPr>
                      <w:sz w:val="20"/>
                      <w:szCs w:val="20"/>
                    </w:rPr>
                  </w:pPr>
                  <w:r w:rsidRPr="00F34D80">
                    <w:rPr>
                      <w:rFonts w:eastAsia="Times New Roman"/>
                      <w:sz w:val="20"/>
                      <w:szCs w:val="20"/>
                    </w:rPr>
                    <w:t>NL-CM: CQi-113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D55FD5" w14:textId="77777777" w:rsidR="00FC78C9" w:rsidRPr="00F34D80" w:rsidRDefault="00FC78C9">
                  <w:pPr>
                    <w:rPr>
                      <w:sz w:val="20"/>
                      <w:szCs w:val="20"/>
                    </w:rPr>
                  </w:pPr>
                </w:p>
              </w:tc>
            </w:tr>
            <w:tr w:rsidR="00FC78C9" w:rsidRPr="00F34D80" w14:paraId="73BF82A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B6FB2F8"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31968E" w14:textId="77777777" w:rsidR="00FC78C9" w:rsidRPr="00F34D80" w:rsidRDefault="00E22941">
                  <w:pPr>
                    <w:rPr>
                      <w:sz w:val="20"/>
                      <w:szCs w:val="20"/>
                    </w:rPr>
                  </w:pPr>
                  <w:r w:rsidRPr="00F34D80">
                    <w:rPr>
                      <w:rFonts w:eastAsia="Times New Roman"/>
                      <w:sz w:val="20"/>
                      <w:szCs w:val="20"/>
                    </w:rPr>
                    <w:t>NLGGZ: CQi-113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469A3D8" w14:textId="77777777" w:rsidR="00FC78C9" w:rsidRPr="00F34D80" w:rsidRDefault="00FC78C9">
                  <w:pPr>
                    <w:rPr>
                      <w:sz w:val="20"/>
                      <w:szCs w:val="20"/>
                    </w:rPr>
                  </w:pPr>
                </w:p>
              </w:tc>
            </w:tr>
            <w:tr w:rsidR="00FC78C9" w:rsidRPr="00F34D80" w14:paraId="4CE0046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5039A02"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37FCB1"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E5F474" w14:textId="77777777" w:rsidR="00FC78C9" w:rsidRPr="00F34D80" w:rsidRDefault="00FC78C9">
                  <w:pPr>
                    <w:rPr>
                      <w:sz w:val="20"/>
                      <w:szCs w:val="20"/>
                    </w:rPr>
                  </w:pPr>
                </w:p>
              </w:tc>
            </w:tr>
            <w:tr w:rsidR="004C1368" w:rsidRPr="00F34D80" w14:paraId="13BD5527" w14:textId="77777777" w:rsidTr="0008750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9157314"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905FF0" w14:textId="359C900D"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61788046" w14:textId="77777777" w:rsidR="00FC78C9" w:rsidRPr="00F34D80" w:rsidRDefault="00FC78C9">
            <w:pPr>
              <w:rPr>
                <w:sz w:val="20"/>
                <w:szCs w:val="20"/>
              </w:rPr>
            </w:pPr>
          </w:p>
        </w:tc>
      </w:tr>
      <w:tr w:rsidR="00FC78C9" w:rsidRPr="00F34D80" w14:paraId="4F17CF1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C30AC7"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8157F2" w14:textId="77777777" w:rsidR="00FC78C9" w:rsidRPr="00F34D80" w:rsidRDefault="00FC78C9">
            <w:pPr>
              <w:rPr>
                <w:sz w:val="20"/>
                <w:szCs w:val="20"/>
              </w:rPr>
            </w:pPr>
          </w:p>
        </w:tc>
      </w:tr>
      <w:bookmarkEnd w:id="44"/>
    </w:tbl>
    <w:p w14:paraId="5F702F52"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92ECF8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D43CB2" w14:textId="77777777" w:rsidR="00FC78C9" w:rsidRPr="00F34D80" w:rsidRDefault="00E22941">
            <w:pPr>
              <w:rPr>
                <w:b/>
                <w:color w:val="FFFFFF"/>
                <w:sz w:val="20"/>
                <w:szCs w:val="20"/>
              </w:rPr>
            </w:pPr>
            <w:bookmarkStart w:id="45" w:name="BKM_453645AD_CE8C_408C_B8B7_1F976B117171"/>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2965B0" w14:textId="77777777" w:rsidR="00FC78C9" w:rsidRPr="00F34D80" w:rsidRDefault="00E22941">
            <w:pPr>
              <w:rPr>
                <w:color w:val="FFFFFF"/>
                <w:sz w:val="20"/>
                <w:szCs w:val="20"/>
              </w:rPr>
            </w:pPr>
            <w:r w:rsidRPr="00F34D80">
              <w:rPr>
                <w:rFonts w:eastAsia="Times New Roman"/>
                <w:color w:val="FFFFFF"/>
                <w:sz w:val="20"/>
                <w:szCs w:val="20"/>
              </w:rPr>
              <w:t xml:space="preserve">14. Vragenlijsten besproken  </w:t>
            </w:r>
          </w:p>
        </w:tc>
      </w:tr>
      <w:tr w:rsidR="00FC78C9" w:rsidRPr="00F34D80" w14:paraId="4B2364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DB550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D36DAC" w14:textId="3E255A8D" w:rsidR="00FC78C9" w:rsidRPr="00F34D80" w:rsidRDefault="00E22941">
            <w:pPr>
              <w:rPr>
                <w:sz w:val="20"/>
                <w:szCs w:val="20"/>
              </w:rPr>
            </w:pPr>
            <w:r w:rsidRPr="00F34D80">
              <w:rPr>
                <w:rFonts w:eastAsia="Times New Roman"/>
                <w:sz w:val="20"/>
                <w:szCs w:val="20"/>
              </w:rPr>
              <w:t xml:space="preserve">uitkomsten vragenlijsten besproken </w:t>
            </w:r>
          </w:p>
        </w:tc>
      </w:tr>
      <w:tr w:rsidR="00FC78C9" w:rsidRPr="00F34D80" w14:paraId="56A2B14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D86C2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B9CAB7" w14:textId="65FCD8F0" w:rsidR="00FC78C9" w:rsidRPr="00F34D80" w:rsidRDefault="004C1368">
            <w:pPr>
              <w:rPr>
                <w:sz w:val="20"/>
                <w:szCs w:val="20"/>
              </w:rPr>
            </w:pPr>
            <w:r w:rsidRPr="00F34D80">
              <w:rPr>
                <w:sz w:val="20"/>
                <w:szCs w:val="20"/>
              </w:rPr>
              <w:t>CD</w:t>
            </w:r>
          </w:p>
        </w:tc>
      </w:tr>
      <w:tr w:rsidR="00FC78C9" w:rsidRPr="00F34D80" w14:paraId="48CE0D9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4B7DABE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A7913F1"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1FEE223" w14:textId="77777777" w:rsidR="00FC78C9" w:rsidRPr="00F34D80" w:rsidRDefault="00E22941">
                  <w:pPr>
                    <w:rPr>
                      <w:sz w:val="20"/>
                      <w:szCs w:val="20"/>
                    </w:rPr>
                  </w:pPr>
                  <w:r w:rsidRPr="00F34D80">
                    <w:rPr>
                      <w:rFonts w:eastAsia="Times New Roman"/>
                      <w:sz w:val="20"/>
                      <w:szCs w:val="20"/>
                    </w:rPr>
                    <w:t>NL-CM: CQi-114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A362D89" w14:textId="77777777" w:rsidR="00FC78C9" w:rsidRPr="00F34D80" w:rsidRDefault="00FC78C9">
                  <w:pPr>
                    <w:rPr>
                      <w:sz w:val="20"/>
                      <w:szCs w:val="20"/>
                    </w:rPr>
                  </w:pPr>
                </w:p>
              </w:tc>
            </w:tr>
            <w:tr w:rsidR="00FC78C9" w:rsidRPr="00F34D80" w14:paraId="066987B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F395DB1"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CC2ACA" w14:textId="77777777" w:rsidR="00FC78C9" w:rsidRPr="00F34D80" w:rsidRDefault="00E22941">
                  <w:pPr>
                    <w:rPr>
                      <w:sz w:val="20"/>
                      <w:szCs w:val="20"/>
                    </w:rPr>
                  </w:pPr>
                  <w:r w:rsidRPr="00F34D80">
                    <w:rPr>
                      <w:rFonts w:eastAsia="Times New Roman"/>
                      <w:sz w:val="20"/>
                      <w:szCs w:val="20"/>
                    </w:rPr>
                    <w:t>NLGGZ: CQi-114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19258E8" w14:textId="77777777" w:rsidR="00FC78C9" w:rsidRPr="00F34D80" w:rsidRDefault="00FC78C9">
                  <w:pPr>
                    <w:rPr>
                      <w:sz w:val="20"/>
                      <w:szCs w:val="20"/>
                    </w:rPr>
                  </w:pPr>
                </w:p>
              </w:tc>
            </w:tr>
            <w:tr w:rsidR="00FC78C9" w:rsidRPr="00F34D80" w14:paraId="1AACD02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9890DC4"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9E1E335"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9D63B47" w14:textId="77777777" w:rsidR="00FC78C9" w:rsidRPr="00F34D80" w:rsidRDefault="00FC78C9">
                  <w:pPr>
                    <w:rPr>
                      <w:sz w:val="20"/>
                      <w:szCs w:val="20"/>
                    </w:rPr>
                  </w:pPr>
                </w:p>
              </w:tc>
            </w:tr>
            <w:tr w:rsidR="000D1F6D" w:rsidRPr="00F34D80" w14:paraId="7BD3F84B" w14:textId="77777777" w:rsidTr="006A05C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2BA85AA" w14:textId="77777777" w:rsidR="000D1F6D" w:rsidRPr="00F34D80" w:rsidRDefault="000D1F6D">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939DCAF" w14:textId="7DE8C81C" w:rsidR="000D1F6D" w:rsidRPr="00F34D80" w:rsidRDefault="000D1F6D">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0DE94378" w14:textId="77777777" w:rsidR="00FC78C9" w:rsidRPr="00F34D80" w:rsidRDefault="00FC78C9">
            <w:pPr>
              <w:rPr>
                <w:sz w:val="20"/>
                <w:szCs w:val="20"/>
              </w:rPr>
            </w:pPr>
          </w:p>
        </w:tc>
      </w:tr>
      <w:tr w:rsidR="00FC78C9" w:rsidRPr="00F34D80" w14:paraId="5996BE3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EB2548"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01F814" w14:textId="77777777" w:rsidR="00FC78C9" w:rsidRPr="00F34D80" w:rsidRDefault="00FC78C9">
            <w:pPr>
              <w:rPr>
                <w:sz w:val="20"/>
                <w:szCs w:val="20"/>
              </w:rPr>
            </w:pPr>
          </w:p>
        </w:tc>
      </w:tr>
      <w:bookmarkEnd w:id="45"/>
    </w:tbl>
    <w:p w14:paraId="070CA24C"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23D5C73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BAEE51" w14:textId="77777777" w:rsidR="00FC78C9" w:rsidRPr="00F34D80" w:rsidRDefault="00E22941">
            <w:pPr>
              <w:rPr>
                <w:b/>
                <w:color w:val="FFFFFF"/>
                <w:sz w:val="20"/>
                <w:szCs w:val="20"/>
              </w:rPr>
            </w:pPr>
            <w:bookmarkStart w:id="46" w:name="BKM_C631FEBD_71C4_43A9_A0E9_6726D868766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554F73" w14:textId="77777777" w:rsidR="00FC78C9" w:rsidRPr="00F34D80" w:rsidRDefault="00E22941">
            <w:pPr>
              <w:rPr>
                <w:color w:val="FFFFFF"/>
                <w:sz w:val="20"/>
                <w:szCs w:val="20"/>
              </w:rPr>
            </w:pPr>
            <w:r w:rsidRPr="00F34D80">
              <w:rPr>
                <w:rFonts w:eastAsia="Times New Roman"/>
                <w:color w:val="FFFFFF"/>
                <w:sz w:val="20"/>
                <w:szCs w:val="20"/>
              </w:rPr>
              <w:t xml:space="preserve">15. Informatie Medicijnen en hun Bijwerkingen  </w:t>
            </w:r>
          </w:p>
        </w:tc>
      </w:tr>
      <w:tr w:rsidR="00FC78C9" w:rsidRPr="00F34D80" w14:paraId="5E3FBC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478987"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67C00F" w14:textId="3DCEB5E8" w:rsidR="00FC78C9" w:rsidRPr="00F34D80" w:rsidRDefault="00E22941">
            <w:pPr>
              <w:rPr>
                <w:sz w:val="20"/>
                <w:szCs w:val="20"/>
              </w:rPr>
            </w:pPr>
            <w:r w:rsidRPr="00F34D80">
              <w:rPr>
                <w:rFonts w:eastAsia="Times New Roman"/>
                <w:sz w:val="20"/>
                <w:szCs w:val="20"/>
              </w:rPr>
              <w:t>informatie medicatie en bijwerkingen</w:t>
            </w:r>
          </w:p>
        </w:tc>
      </w:tr>
      <w:tr w:rsidR="00FC78C9" w:rsidRPr="00F34D80" w14:paraId="3698EC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388ED4"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CC31A1" w14:textId="6065E2FD" w:rsidR="00FC78C9" w:rsidRPr="00F34D80" w:rsidRDefault="004C1368">
            <w:pPr>
              <w:rPr>
                <w:sz w:val="20"/>
                <w:szCs w:val="20"/>
              </w:rPr>
            </w:pPr>
            <w:r w:rsidRPr="00F34D80">
              <w:rPr>
                <w:sz w:val="20"/>
                <w:szCs w:val="20"/>
              </w:rPr>
              <w:t>CD</w:t>
            </w:r>
          </w:p>
        </w:tc>
      </w:tr>
      <w:tr w:rsidR="00FC78C9" w:rsidRPr="00F34D80" w14:paraId="5F114CF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532CAF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3C0F29A"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27C308" w14:textId="77777777" w:rsidR="00FC78C9" w:rsidRPr="00F34D80" w:rsidRDefault="00E22941">
                  <w:pPr>
                    <w:rPr>
                      <w:sz w:val="20"/>
                      <w:szCs w:val="20"/>
                    </w:rPr>
                  </w:pPr>
                  <w:r w:rsidRPr="00F34D80">
                    <w:rPr>
                      <w:rFonts w:eastAsia="Times New Roman"/>
                      <w:sz w:val="20"/>
                      <w:szCs w:val="20"/>
                    </w:rPr>
                    <w:t>NL-CM: CQi-115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C71CF83" w14:textId="77777777" w:rsidR="00FC78C9" w:rsidRPr="00F34D80" w:rsidRDefault="00FC78C9">
                  <w:pPr>
                    <w:rPr>
                      <w:sz w:val="20"/>
                      <w:szCs w:val="20"/>
                    </w:rPr>
                  </w:pPr>
                </w:p>
              </w:tc>
            </w:tr>
            <w:tr w:rsidR="00FC78C9" w:rsidRPr="00F34D80" w14:paraId="0503801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8A1B25C"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444F95" w14:textId="77777777" w:rsidR="00FC78C9" w:rsidRPr="00F34D80" w:rsidRDefault="00E22941">
                  <w:pPr>
                    <w:rPr>
                      <w:sz w:val="20"/>
                      <w:szCs w:val="20"/>
                    </w:rPr>
                  </w:pPr>
                  <w:r w:rsidRPr="00F34D80">
                    <w:rPr>
                      <w:rFonts w:eastAsia="Times New Roman"/>
                      <w:sz w:val="20"/>
                      <w:szCs w:val="20"/>
                    </w:rPr>
                    <w:t>NLGGZ: CQi-115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DADF101" w14:textId="77777777" w:rsidR="00FC78C9" w:rsidRPr="00F34D80" w:rsidRDefault="00FC78C9">
                  <w:pPr>
                    <w:rPr>
                      <w:sz w:val="20"/>
                      <w:szCs w:val="20"/>
                    </w:rPr>
                  </w:pPr>
                </w:p>
              </w:tc>
            </w:tr>
            <w:tr w:rsidR="00FC78C9" w:rsidRPr="00F34D80" w14:paraId="3E9D085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255CC31"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876BD6"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40CA48" w14:textId="77777777" w:rsidR="00FC78C9" w:rsidRPr="00F34D80" w:rsidRDefault="00FC78C9">
                  <w:pPr>
                    <w:rPr>
                      <w:sz w:val="20"/>
                      <w:szCs w:val="20"/>
                    </w:rPr>
                  </w:pPr>
                </w:p>
              </w:tc>
            </w:tr>
            <w:tr w:rsidR="000D1F6D" w:rsidRPr="00F34D80" w14:paraId="3BD5E02E" w14:textId="77777777" w:rsidTr="00585D4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954F54D" w14:textId="77777777" w:rsidR="000D1F6D" w:rsidRPr="00F34D80" w:rsidRDefault="000D1F6D">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C9E152" w14:textId="6651D487" w:rsidR="000D1F6D" w:rsidRPr="00F34D80" w:rsidRDefault="000D1F6D">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170612F0" w14:textId="77777777" w:rsidR="00FC78C9" w:rsidRPr="00F34D80" w:rsidRDefault="00FC78C9">
            <w:pPr>
              <w:rPr>
                <w:sz w:val="20"/>
                <w:szCs w:val="20"/>
              </w:rPr>
            </w:pPr>
          </w:p>
        </w:tc>
      </w:tr>
      <w:tr w:rsidR="00FC78C9" w:rsidRPr="00F34D80" w14:paraId="2F5B94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C18587"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2C6CED" w14:textId="77777777" w:rsidR="00FC78C9" w:rsidRPr="00F34D80" w:rsidRDefault="00FC78C9">
            <w:pPr>
              <w:rPr>
                <w:sz w:val="20"/>
                <w:szCs w:val="20"/>
              </w:rPr>
            </w:pPr>
          </w:p>
        </w:tc>
      </w:tr>
      <w:bookmarkEnd w:id="46"/>
    </w:tbl>
    <w:p w14:paraId="6761470A"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470D07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EF3C14" w14:textId="77777777" w:rsidR="00FC78C9" w:rsidRPr="00F34D80" w:rsidRDefault="00E22941">
            <w:pPr>
              <w:rPr>
                <w:b/>
                <w:color w:val="FFFFFF"/>
                <w:sz w:val="20"/>
                <w:szCs w:val="20"/>
              </w:rPr>
            </w:pPr>
            <w:bookmarkStart w:id="47" w:name="BKM_AAB9F61A_F670_4D8F_9529_511FBABD96D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E07EE5" w14:textId="77777777" w:rsidR="00FC78C9" w:rsidRPr="00F34D80" w:rsidRDefault="00E22941">
            <w:pPr>
              <w:rPr>
                <w:color w:val="FFFFFF"/>
                <w:sz w:val="20"/>
                <w:szCs w:val="20"/>
              </w:rPr>
            </w:pPr>
            <w:r w:rsidRPr="00F34D80">
              <w:rPr>
                <w:rFonts w:eastAsia="Times New Roman"/>
                <w:color w:val="FFFFFF"/>
                <w:sz w:val="20"/>
                <w:szCs w:val="20"/>
              </w:rPr>
              <w:t xml:space="preserve">16. Rapportcijfer  </w:t>
            </w:r>
          </w:p>
        </w:tc>
      </w:tr>
      <w:tr w:rsidR="00FC78C9" w:rsidRPr="00F34D80" w14:paraId="5A2F2F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F929D5"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261CE5" w14:textId="3A24423D" w:rsidR="00FC78C9" w:rsidRPr="00F34D80" w:rsidRDefault="00E22941">
            <w:pPr>
              <w:rPr>
                <w:sz w:val="20"/>
                <w:szCs w:val="20"/>
              </w:rPr>
            </w:pPr>
            <w:r w:rsidRPr="00F34D80">
              <w:rPr>
                <w:rFonts w:eastAsia="Times New Roman"/>
                <w:sz w:val="20"/>
                <w:szCs w:val="20"/>
              </w:rPr>
              <w:t>het rapportcijfer dat de patient de zorgverlener geeft</w:t>
            </w:r>
          </w:p>
        </w:tc>
      </w:tr>
      <w:tr w:rsidR="00FC78C9" w:rsidRPr="00F34D80" w14:paraId="5965D3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344440"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2B2636" w14:textId="53C500FF" w:rsidR="00FC78C9" w:rsidRPr="00F34D80" w:rsidRDefault="004C1368">
            <w:pPr>
              <w:rPr>
                <w:sz w:val="20"/>
                <w:szCs w:val="20"/>
              </w:rPr>
            </w:pPr>
            <w:r w:rsidRPr="00F34D80">
              <w:rPr>
                <w:sz w:val="20"/>
                <w:szCs w:val="20"/>
              </w:rPr>
              <w:t>PQ</w:t>
            </w:r>
          </w:p>
        </w:tc>
      </w:tr>
      <w:tr w:rsidR="00FC78C9" w:rsidRPr="00F34D80" w14:paraId="50AF562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9766B1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25FDB5E"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26F7FF7" w14:textId="77777777" w:rsidR="00FC78C9" w:rsidRPr="00F34D80" w:rsidRDefault="00E22941">
                  <w:pPr>
                    <w:rPr>
                      <w:sz w:val="20"/>
                      <w:szCs w:val="20"/>
                    </w:rPr>
                  </w:pPr>
                  <w:r w:rsidRPr="00F34D80">
                    <w:rPr>
                      <w:rFonts w:eastAsia="Times New Roman"/>
                      <w:sz w:val="20"/>
                      <w:szCs w:val="20"/>
                    </w:rPr>
                    <w:t>NL-CM: CQi-116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8CDFE7" w14:textId="77777777" w:rsidR="00FC78C9" w:rsidRPr="00F34D80" w:rsidRDefault="00FC78C9">
                  <w:pPr>
                    <w:rPr>
                      <w:sz w:val="20"/>
                      <w:szCs w:val="20"/>
                    </w:rPr>
                  </w:pPr>
                </w:p>
              </w:tc>
            </w:tr>
            <w:tr w:rsidR="00FC78C9" w:rsidRPr="00F34D80" w14:paraId="63A92A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F7712D"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BDB620" w14:textId="77777777" w:rsidR="00FC78C9" w:rsidRPr="00F34D80" w:rsidRDefault="00E22941">
                  <w:pPr>
                    <w:rPr>
                      <w:sz w:val="20"/>
                      <w:szCs w:val="20"/>
                    </w:rPr>
                  </w:pPr>
                  <w:r w:rsidRPr="00F34D80">
                    <w:rPr>
                      <w:rFonts w:eastAsia="Times New Roman"/>
                      <w:sz w:val="20"/>
                      <w:szCs w:val="20"/>
                    </w:rPr>
                    <w:t>NLGGZ: CQi-116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0096E1" w14:textId="77777777" w:rsidR="00FC78C9" w:rsidRPr="00F34D80" w:rsidRDefault="00FC78C9">
                  <w:pPr>
                    <w:rPr>
                      <w:sz w:val="20"/>
                      <w:szCs w:val="20"/>
                    </w:rPr>
                  </w:pPr>
                </w:p>
              </w:tc>
            </w:tr>
            <w:tr w:rsidR="00FC78C9" w:rsidRPr="00F34D80" w14:paraId="0BD3ACB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BDDC35C"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59C9C48" w14:textId="77777777" w:rsidR="00FC78C9" w:rsidRPr="00F34D80" w:rsidRDefault="00E22941">
                  <w:pPr>
                    <w:rPr>
                      <w:sz w:val="20"/>
                      <w:szCs w:val="20"/>
                    </w:rPr>
                  </w:pPr>
                  <w:r w:rsidRPr="00F34D80">
                    <w:rPr>
                      <w:rFonts w:eastAsia="Times New Roman"/>
                      <w:sz w:val="20"/>
                      <w:szCs w:val="20"/>
                    </w:rPr>
                    <w:t>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424335F" w14:textId="77777777" w:rsidR="00FC78C9" w:rsidRPr="00F34D80" w:rsidRDefault="00FC78C9">
                  <w:pPr>
                    <w:rPr>
                      <w:sz w:val="20"/>
                      <w:szCs w:val="20"/>
                    </w:rPr>
                  </w:pPr>
                </w:p>
              </w:tc>
            </w:tr>
          </w:tbl>
          <w:p w14:paraId="52959CDB" w14:textId="77777777" w:rsidR="00FC78C9" w:rsidRPr="00F34D80" w:rsidRDefault="00FC78C9">
            <w:pPr>
              <w:rPr>
                <w:sz w:val="20"/>
                <w:szCs w:val="20"/>
              </w:rPr>
            </w:pPr>
          </w:p>
        </w:tc>
      </w:tr>
      <w:tr w:rsidR="00FC78C9" w:rsidRPr="00F34D80" w14:paraId="7EE24D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87D7EC"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7371D3" w14:textId="77777777" w:rsidR="00FC78C9" w:rsidRPr="00F34D80" w:rsidRDefault="00FC78C9">
            <w:pPr>
              <w:rPr>
                <w:sz w:val="20"/>
                <w:szCs w:val="20"/>
              </w:rPr>
            </w:pPr>
          </w:p>
        </w:tc>
      </w:tr>
      <w:bookmarkEnd w:id="47"/>
    </w:tbl>
    <w:p w14:paraId="4AB665B3"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7DCD2AD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68552D" w14:textId="77777777" w:rsidR="00FC78C9" w:rsidRPr="00F34D80" w:rsidRDefault="00E22941">
            <w:pPr>
              <w:rPr>
                <w:b/>
                <w:color w:val="FFFFFF"/>
                <w:sz w:val="20"/>
                <w:szCs w:val="20"/>
              </w:rPr>
            </w:pPr>
            <w:bookmarkStart w:id="48" w:name="BKM_329C07AA_B830_4F04_AD15_8EB61684F15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986E53" w14:textId="77777777" w:rsidR="00FC78C9" w:rsidRPr="00F34D80" w:rsidRDefault="00E22941">
            <w:pPr>
              <w:rPr>
                <w:color w:val="FFFFFF"/>
                <w:sz w:val="20"/>
                <w:szCs w:val="20"/>
              </w:rPr>
            </w:pPr>
            <w:r w:rsidRPr="00F34D80">
              <w:rPr>
                <w:rFonts w:eastAsia="Times New Roman"/>
                <w:color w:val="FFFFFF"/>
                <w:sz w:val="20"/>
                <w:szCs w:val="20"/>
              </w:rPr>
              <w:t xml:space="preserve">17. Behandeld voor klachten  </w:t>
            </w:r>
          </w:p>
        </w:tc>
      </w:tr>
      <w:tr w:rsidR="00FC78C9" w:rsidRPr="00F34D80" w14:paraId="4AF6FC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F2296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5D0789" w14:textId="24507614" w:rsidR="00FC78C9" w:rsidRPr="00F34D80" w:rsidRDefault="00E22941">
            <w:pPr>
              <w:rPr>
                <w:sz w:val="20"/>
                <w:szCs w:val="20"/>
              </w:rPr>
            </w:pPr>
            <w:r w:rsidRPr="00F34D80">
              <w:rPr>
                <w:rFonts w:eastAsia="Times New Roman"/>
                <w:sz w:val="20"/>
                <w:szCs w:val="20"/>
              </w:rPr>
              <w:t xml:space="preserve">klachten waarvoor behandeld </w:t>
            </w:r>
          </w:p>
        </w:tc>
      </w:tr>
      <w:tr w:rsidR="00FC78C9" w:rsidRPr="00F34D80" w14:paraId="45A025A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4152EE"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17302D" w14:textId="3707F304" w:rsidR="00FC78C9" w:rsidRPr="00F34D80" w:rsidRDefault="004C1368">
            <w:pPr>
              <w:rPr>
                <w:sz w:val="20"/>
                <w:szCs w:val="20"/>
              </w:rPr>
            </w:pPr>
            <w:r w:rsidRPr="00F34D80">
              <w:rPr>
                <w:sz w:val="20"/>
                <w:szCs w:val="20"/>
              </w:rPr>
              <w:t>CD</w:t>
            </w:r>
          </w:p>
        </w:tc>
      </w:tr>
      <w:tr w:rsidR="00FC78C9" w:rsidRPr="00F34D80" w14:paraId="7EFEC5D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F6D14E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BD0A6AC"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E96E0C2"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-195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D396F3B" w14:textId="77777777" w:rsidR="00FC78C9" w:rsidRPr="00F34D80" w:rsidRDefault="00FC78C9">
                  <w:pPr>
                    <w:rPr>
                      <w:sz w:val="20"/>
                      <w:szCs w:val="20"/>
                    </w:rPr>
                  </w:pPr>
                </w:p>
              </w:tc>
            </w:tr>
            <w:tr w:rsidR="004C1368" w:rsidRPr="00F34D80" w14:paraId="239409F8" w14:textId="77777777" w:rsidTr="00735D9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6C7E678"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6CAF7DF" w14:textId="6F4CD109" w:rsidR="004C1368" w:rsidRPr="00F34D80" w:rsidRDefault="004C1368">
                  <w:pPr>
                    <w:rPr>
                      <w:sz w:val="20"/>
                      <w:szCs w:val="20"/>
                    </w:rPr>
                  </w:pPr>
                  <w:r w:rsidRPr="00F34D80">
                    <w:rPr>
                      <w:rFonts w:eastAsia="Times New Roman"/>
                      <w:sz w:val="20"/>
                      <w:szCs w:val="20"/>
                    </w:rPr>
                    <w:t>SnomedCT: 33962009 | hoofdklacht (bevinding) |</w:t>
                  </w:r>
                </w:p>
              </w:tc>
            </w:tr>
            <w:tr w:rsidR="00FC78C9" w:rsidRPr="00F34D80" w14:paraId="0F2A83F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14F2E6A"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B43847" w14:textId="77777777" w:rsidR="00FC78C9" w:rsidRPr="00F34D80" w:rsidRDefault="00E22941">
                  <w:pPr>
                    <w:rPr>
                      <w:sz w:val="20"/>
                      <w:szCs w:val="20"/>
                    </w:rPr>
                  </w:pPr>
                  <w:r w:rsidRPr="00F34D80">
                    <w:rPr>
                      <w:rFonts w:eastAsia="Times New Roman"/>
                      <w:sz w:val="20"/>
                      <w:szCs w:val="20"/>
                    </w:rPr>
                    <w:t>Depressie</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DDFD63B" w14:textId="77777777" w:rsidR="00FC78C9" w:rsidRPr="00F34D80" w:rsidRDefault="00FC78C9">
                  <w:pPr>
                    <w:rPr>
                      <w:sz w:val="20"/>
                      <w:szCs w:val="20"/>
                    </w:rPr>
                  </w:pPr>
                </w:p>
              </w:tc>
            </w:tr>
            <w:tr w:rsidR="004C1368" w:rsidRPr="00F34D80" w14:paraId="6A5E2E23" w14:textId="77777777" w:rsidTr="00927126">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D14FE7B"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93892A2" w14:textId="73438E44" w:rsidR="004C1368" w:rsidRPr="00F34D80" w:rsidRDefault="004C1368">
                  <w:pPr>
                    <w:rPr>
                      <w:sz w:val="20"/>
                      <w:szCs w:val="20"/>
                    </w:rPr>
                  </w:pPr>
                  <w:r w:rsidRPr="00F34D80">
                    <w:rPr>
                      <w:rFonts w:eastAsia="Times New Roman"/>
                      <w:sz w:val="20"/>
                      <w:szCs w:val="20"/>
                    </w:rPr>
                    <w:t xml:space="preserve">CQi AKWAGGZ Diagnoselijst </w:t>
                  </w:r>
                  <w:r w:rsidRPr="00F34D80">
                    <w:rPr>
                      <w:rFonts w:eastAsia="Times New Roman"/>
                      <w:sz w:val="20"/>
                      <w:szCs w:val="20"/>
                    </w:rPr>
                    <w:tab/>
                    <w:t>OID: 2.16.840.1.113883.3.3210.14.2.2.59</w:t>
                  </w:r>
                </w:p>
              </w:tc>
            </w:tr>
          </w:tbl>
          <w:p w14:paraId="3A1CD406" w14:textId="77777777" w:rsidR="00FC78C9" w:rsidRPr="00F34D80" w:rsidRDefault="00FC78C9">
            <w:pPr>
              <w:rPr>
                <w:sz w:val="20"/>
                <w:szCs w:val="20"/>
              </w:rPr>
            </w:pPr>
          </w:p>
        </w:tc>
      </w:tr>
      <w:tr w:rsidR="00FC78C9" w:rsidRPr="00F34D80" w14:paraId="75973C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F7C263"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E91353" w14:textId="77777777" w:rsidR="00FC78C9" w:rsidRPr="00F34D80" w:rsidRDefault="00FC78C9">
            <w:pPr>
              <w:rPr>
                <w:sz w:val="20"/>
                <w:szCs w:val="20"/>
              </w:rPr>
            </w:pPr>
          </w:p>
        </w:tc>
      </w:tr>
      <w:bookmarkEnd w:id="48"/>
    </w:tbl>
    <w:p w14:paraId="45F15E6B"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B5EF2A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BFFFDE" w14:textId="77777777" w:rsidR="00FC78C9" w:rsidRPr="00F34D80" w:rsidRDefault="00E22941">
            <w:pPr>
              <w:rPr>
                <w:b/>
                <w:color w:val="FFFFFF"/>
                <w:sz w:val="20"/>
                <w:szCs w:val="20"/>
              </w:rPr>
            </w:pPr>
            <w:bookmarkStart w:id="49" w:name="BKM_07D4DABE_572B_4ADA_B083_2FDAD954F7B1"/>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C7CF0C" w14:textId="77777777" w:rsidR="00FC78C9" w:rsidRPr="00F34D80" w:rsidRDefault="00E22941">
            <w:pPr>
              <w:rPr>
                <w:color w:val="FFFFFF"/>
                <w:sz w:val="20"/>
                <w:szCs w:val="20"/>
              </w:rPr>
            </w:pPr>
            <w:r w:rsidRPr="00F34D80">
              <w:rPr>
                <w:rFonts w:eastAsia="Times New Roman"/>
                <w:color w:val="FFFFFF"/>
                <w:sz w:val="20"/>
                <w:szCs w:val="20"/>
              </w:rPr>
              <w:t xml:space="preserve">18. Behandeling gericht op klacht  </w:t>
            </w:r>
          </w:p>
        </w:tc>
      </w:tr>
      <w:tr w:rsidR="00FC78C9" w:rsidRPr="00F34D80" w14:paraId="324A8F8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909F4E"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CB10A6" w14:textId="7744C542" w:rsidR="00FC78C9" w:rsidRPr="00F34D80" w:rsidRDefault="00E22941">
            <w:pPr>
              <w:rPr>
                <w:sz w:val="20"/>
                <w:szCs w:val="20"/>
              </w:rPr>
            </w:pPr>
            <w:r w:rsidRPr="00F34D80">
              <w:rPr>
                <w:rFonts w:eastAsia="Times New Roman"/>
                <w:sz w:val="20"/>
                <w:szCs w:val="20"/>
              </w:rPr>
              <w:t xml:space="preserve">klacht waar behandeling zich op richtte </w:t>
            </w:r>
          </w:p>
        </w:tc>
      </w:tr>
      <w:tr w:rsidR="00FC78C9" w:rsidRPr="00F34D80" w14:paraId="138465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7175CD"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C11D0E" w14:textId="05180228" w:rsidR="00FC78C9" w:rsidRPr="00F34D80" w:rsidRDefault="004C1368">
            <w:pPr>
              <w:rPr>
                <w:sz w:val="20"/>
                <w:szCs w:val="20"/>
              </w:rPr>
            </w:pPr>
            <w:r w:rsidRPr="00F34D80">
              <w:rPr>
                <w:sz w:val="20"/>
                <w:szCs w:val="20"/>
              </w:rPr>
              <w:t>CD</w:t>
            </w:r>
          </w:p>
        </w:tc>
      </w:tr>
      <w:tr w:rsidR="00FC78C9" w:rsidRPr="00F34D80" w14:paraId="5BD9CB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D38674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9236C58"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00406A"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-196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7B3F130" w14:textId="77777777" w:rsidR="00FC78C9" w:rsidRPr="00F34D80" w:rsidRDefault="00FC78C9">
                  <w:pPr>
                    <w:rPr>
                      <w:sz w:val="20"/>
                      <w:szCs w:val="20"/>
                    </w:rPr>
                  </w:pPr>
                </w:p>
              </w:tc>
            </w:tr>
            <w:tr w:rsidR="004C1368" w:rsidRPr="00F34D80" w14:paraId="2646FE57" w14:textId="77777777" w:rsidTr="00904D26">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DEC20C"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8CFC862" w14:textId="765EA19E" w:rsidR="004C1368" w:rsidRPr="00F34D80" w:rsidRDefault="004C1368">
                  <w:pPr>
                    <w:rPr>
                      <w:sz w:val="20"/>
                      <w:szCs w:val="20"/>
                    </w:rPr>
                  </w:pPr>
                  <w:r w:rsidRPr="00F34D80">
                    <w:rPr>
                      <w:rFonts w:eastAsia="Times New Roman"/>
                      <w:sz w:val="20"/>
                      <w:szCs w:val="20"/>
                    </w:rPr>
                    <w:t>SnomedCT: 408767007 | verrichting met focus op klinische bevinding (verrichting) |</w:t>
                  </w:r>
                </w:p>
              </w:tc>
            </w:tr>
            <w:tr w:rsidR="00FC78C9" w:rsidRPr="00F34D80" w14:paraId="5B7A614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C9825ED"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F3B22A" w14:textId="77777777" w:rsidR="00FC78C9" w:rsidRPr="00F34D80" w:rsidRDefault="00E22941">
                  <w:pPr>
                    <w:rPr>
                      <w:sz w:val="20"/>
                      <w:szCs w:val="20"/>
                    </w:rPr>
                  </w:pPr>
                  <w:r w:rsidRPr="00F34D80">
                    <w:rPr>
                      <w:rFonts w:eastAsia="Times New Roman"/>
                      <w:sz w:val="20"/>
                      <w:szCs w:val="20"/>
                    </w:rPr>
                    <w:t>Depressie</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706D084" w14:textId="77777777" w:rsidR="00FC78C9" w:rsidRPr="00F34D80" w:rsidRDefault="00FC78C9">
                  <w:pPr>
                    <w:rPr>
                      <w:sz w:val="20"/>
                      <w:szCs w:val="20"/>
                    </w:rPr>
                  </w:pPr>
                </w:p>
              </w:tc>
            </w:tr>
            <w:tr w:rsidR="004C1368" w:rsidRPr="00F34D80" w14:paraId="02A2E81B" w14:textId="77777777" w:rsidTr="001762F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0F37881"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DA15E14" w14:textId="01B5AA36" w:rsidR="004C1368" w:rsidRPr="00F34D80" w:rsidRDefault="004C1368">
                  <w:pPr>
                    <w:rPr>
                      <w:sz w:val="20"/>
                      <w:szCs w:val="20"/>
                    </w:rPr>
                  </w:pPr>
                  <w:r w:rsidRPr="00F34D80">
                    <w:rPr>
                      <w:rFonts w:eastAsia="Times New Roman"/>
                      <w:sz w:val="20"/>
                      <w:szCs w:val="20"/>
                    </w:rPr>
                    <w:t xml:space="preserve">CQi AKWAGGZ Diagnoselijst </w:t>
                  </w:r>
                  <w:r w:rsidRPr="00F34D80">
                    <w:rPr>
                      <w:rFonts w:eastAsia="Times New Roman"/>
                      <w:sz w:val="20"/>
                      <w:szCs w:val="20"/>
                    </w:rPr>
                    <w:tab/>
                    <w:t>OID: 2.16.840.1.113883.3.3210.14.2.2.59</w:t>
                  </w:r>
                </w:p>
              </w:tc>
            </w:tr>
          </w:tbl>
          <w:p w14:paraId="3EAF082F" w14:textId="77777777" w:rsidR="00FC78C9" w:rsidRPr="00F34D80" w:rsidRDefault="00FC78C9">
            <w:pPr>
              <w:rPr>
                <w:sz w:val="20"/>
                <w:szCs w:val="20"/>
              </w:rPr>
            </w:pPr>
          </w:p>
        </w:tc>
      </w:tr>
      <w:tr w:rsidR="00FC78C9" w:rsidRPr="00F34D80" w14:paraId="2CC2B52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6637E1"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7AA2C1" w14:textId="77777777" w:rsidR="00FC78C9" w:rsidRPr="00F34D80" w:rsidRDefault="00FC78C9">
            <w:pPr>
              <w:rPr>
                <w:sz w:val="20"/>
                <w:szCs w:val="20"/>
              </w:rPr>
            </w:pPr>
          </w:p>
        </w:tc>
      </w:tr>
      <w:bookmarkEnd w:id="49"/>
    </w:tbl>
    <w:p w14:paraId="44ACA0B7"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25E2265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9E5683" w14:textId="77777777" w:rsidR="00FC78C9" w:rsidRPr="00F34D80" w:rsidRDefault="00E22941">
            <w:pPr>
              <w:rPr>
                <w:b/>
                <w:color w:val="FFFFFF"/>
                <w:sz w:val="20"/>
                <w:szCs w:val="20"/>
              </w:rPr>
            </w:pPr>
            <w:bookmarkStart w:id="50" w:name="BKM_891BB3C7_CBAD_4F4E_AEE3_A1DB663FEC3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69A4C0" w14:textId="77777777" w:rsidR="00FC78C9" w:rsidRPr="00F34D80" w:rsidRDefault="00E22941">
            <w:pPr>
              <w:rPr>
                <w:color w:val="FFFFFF"/>
                <w:sz w:val="20"/>
                <w:szCs w:val="20"/>
              </w:rPr>
            </w:pPr>
            <w:r w:rsidRPr="00F34D80">
              <w:rPr>
                <w:rFonts w:eastAsia="Times New Roman"/>
                <w:color w:val="FFFFFF"/>
                <w:sz w:val="20"/>
                <w:szCs w:val="20"/>
              </w:rPr>
              <w:t xml:space="preserve">19. Geslacht  </w:t>
            </w:r>
          </w:p>
        </w:tc>
      </w:tr>
      <w:tr w:rsidR="00FC78C9" w:rsidRPr="00F34D80" w14:paraId="30EEE6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E5306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96595B" w14:textId="552694E8" w:rsidR="00FC78C9" w:rsidRPr="00F34D80" w:rsidRDefault="00E22941">
            <w:pPr>
              <w:rPr>
                <w:sz w:val="20"/>
                <w:szCs w:val="20"/>
              </w:rPr>
            </w:pPr>
            <w:r w:rsidRPr="00F34D80">
              <w:rPr>
                <w:rFonts w:eastAsia="Times New Roman"/>
                <w:sz w:val="20"/>
                <w:szCs w:val="20"/>
              </w:rPr>
              <w:t xml:space="preserve">geslacht </w:t>
            </w:r>
          </w:p>
        </w:tc>
      </w:tr>
      <w:tr w:rsidR="00FC78C9" w:rsidRPr="00F34D80" w14:paraId="38F7CD4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13726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BC2C" w14:textId="65E6D3E3" w:rsidR="00FC78C9" w:rsidRPr="00F34D80" w:rsidRDefault="004C1368">
            <w:pPr>
              <w:rPr>
                <w:sz w:val="20"/>
                <w:szCs w:val="20"/>
              </w:rPr>
            </w:pPr>
            <w:r w:rsidRPr="00F34D80">
              <w:rPr>
                <w:sz w:val="20"/>
                <w:szCs w:val="20"/>
              </w:rPr>
              <w:t>CD</w:t>
            </w:r>
          </w:p>
        </w:tc>
      </w:tr>
      <w:tr w:rsidR="00FC78C9" w:rsidRPr="00F34D80" w14:paraId="565F2D5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48FCB4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58A3EC3"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9673E3"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-197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E8BC61" w14:textId="77777777" w:rsidR="00FC78C9" w:rsidRPr="00F34D80" w:rsidRDefault="00FC78C9">
                  <w:pPr>
                    <w:rPr>
                      <w:sz w:val="20"/>
                      <w:szCs w:val="20"/>
                    </w:rPr>
                  </w:pPr>
                </w:p>
              </w:tc>
            </w:tr>
            <w:tr w:rsidR="004C1368" w:rsidRPr="00F34D80" w14:paraId="4521ACB6" w14:textId="77777777" w:rsidTr="004218B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B753362"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19B7D47" w14:textId="1C8DDD2D" w:rsidR="004C1368" w:rsidRPr="00F34D80" w:rsidRDefault="004C1368">
                  <w:pPr>
                    <w:rPr>
                      <w:sz w:val="20"/>
                      <w:szCs w:val="20"/>
                    </w:rPr>
                  </w:pPr>
                  <w:r w:rsidRPr="00F34D80">
                    <w:rPr>
                      <w:rFonts w:eastAsia="Times New Roman"/>
                      <w:sz w:val="20"/>
                      <w:szCs w:val="20"/>
                    </w:rPr>
                    <w:t>SnomedCT: 263495000 | gender (waarneembare entiteit) |</w:t>
                  </w:r>
                </w:p>
              </w:tc>
            </w:tr>
            <w:tr w:rsidR="00FC78C9" w:rsidRPr="00F34D80" w14:paraId="6E77BFF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7EBAA7F"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6F88A0C" w14:textId="77777777" w:rsidR="00FC78C9" w:rsidRPr="00F34D80" w:rsidRDefault="00E22941">
                  <w:pPr>
                    <w:rPr>
                      <w:sz w:val="20"/>
                      <w:szCs w:val="20"/>
                    </w:rPr>
                  </w:pPr>
                  <w:r w:rsidRPr="00F34D80">
                    <w:rPr>
                      <w:rFonts w:eastAsia="Times New Roman"/>
                      <w:sz w:val="20"/>
                      <w:szCs w:val="20"/>
                    </w:rPr>
                    <w:t>Man</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7D4EC3D" w14:textId="77777777" w:rsidR="00FC78C9" w:rsidRPr="00F34D80" w:rsidRDefault="00FC78C9">
                  <w:pPr>
                    <w:rPr>
                      <w:sz w:val="20"/>
                      <w:szCs w:val="20"/>
                    </w:rPr>
                  </w:pPr>
                </w:p>
              </w:tc>
            </w:tr>
            <w:tr w:rsidR="004C1368" w:rsidRPr="00F34D80" w14:paraId="24CB2839" w14:textId="77777777" w:rsidTr="00B1332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30D5954"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B96101" w14:textId="314F957C"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-Geslacht</w:t>
                  </w:r>
                  <w:r w:rsidRPr="00F34D80">
                    <w:rPr>
                      <w:rFonts w:eastAsia="Times New Roman"/>
                      <w:sz w:val="20"/>
                      <w:szCs w:val="20"/>
                    </w:rPr>
                    <w:tab/>
                    <w:t>OID: 2.16.840.1.113883.3.3210.14.2.2.57</w:t>
                  </w:r>
                </w:p>
              </w:tc>
            </w:tr>
          </w:tbl>
          <w:p w14:paraId="20D2E9C7" w14:textId="77777777" w:rsidR="00FC78C9" w:rsidRPr="00F34D80" w:rsidRDefault="00FC78C9">
            <w:pPr>
              <w:rPr>
                <w:sz w:val="20"/>
                <w:szCs w:val="20"/>
              </w:rPr>
            </w:pPr>
          </w:p>
        </w:tc>
      </w:tr>
      <w:tr w:rsidR="00FC78C9" w:rsidRPr="00F34D80" w14:paraId="4BF4A0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5A54D8"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75A2D5" w14:textId="77777777" w:rsidR="00FC78C9" w:rsidRPr="00F34D80" w:rsidRDefault="00FC78C9">
            <w:pPr>
              <w:rPr>
                <w:sz w:val="20"/>
                <w:szCs w:val="20"/>
              </w:rPr>
            </w:pPr>
          </w:p>
        </w:tc>
      </w:tr>
      <w:bookmarkEnd w:id="50"/>
    </w:tbl>
    <w:p w14:paraId="02B81714"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58688F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5A1C33" w14:textId="77777777" w:rsidR="00FC78C9" w:rsidRPr="00F34D80" w:rsidRDefault="00E22941">
            <w:pPr>
              <w:rPr>
                <w:b/>
                <w:color w:val="FFFFFF"/>
                <w:sz w:val="20"/>
                <w:szCs w:val="20"/>
              </w:rPr>
            </w:pPr>
            <w:bookmarkStart w:id="51" w:name="BKM_3BBEF2C5_B47D_43CA_8869_6FCEE26DAB1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F8CABC" w14:textId="77777777" w:rsidR="00FC78C9" w:rsidRPr="00F34D80" w:rsidRDefault="00E22941">
            <w:pPr>
              <w:rPr>
                <w:color w:val="FFFFFF"/>
                <w:sz w:val="20"/>
                <w:szCs w:val="20"/>
              </w:rPr>
            </w:pPr>
            <w:r w:rsidRPr="00F34D80">
              <w:rPr>
                <w:rFonts w:eastAsia="Times New Roman"/>
                <w:color w:val="FFFFFF"/>
                <w:sz w:val="20"/>
                <w:szCs w:val="20"/>
              </w:rPr>
              <w:t xml:space="preserve">20. Leeftijdscategorie  </w:t>
            </w:r>
          </w:p>
        </w:tc>
      </w:tr>
      <w:tr w:rsidR="00FC78C9" w:rsidRPr="00F34D80" w14:paraId="76AB69F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40DFD2"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A561F3" w14:textId="442B777A" w:rsidR="00FC78C9" w:rsidRPr="00F34D80" w:rsidRDefault="00E22941">
            <w:pPr>
              <w:rPr>
                <w:sz w:val="20"/>
                <w:szCs w:val="20"/>
              </w:rPr>
            </w:pPr>
            <w:r w:rsidRPr="00F34D80">
              <w:rPr>
                <w:rFonts w:eastAsia="Times New Roman"/>
                <w:sz w:val="20"/>
                <w:szCs w:val="20"/>
              </w:rPr>
              <w:t xml:space="preserve">in welke leeftijdscategorie valt u </w:t>
            </w:r>
          </w:p>
        </w:tc>
      </w:tr>
      <w:tr w:rsidR="00FC78C9" w:rsidRPr="00F34D80" w14:paraId="7D0642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0CF589"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344349" w14:textId="3C822211" w:rsidR="00FC78C9" w:rsidRPr="00F34D80" w:rsidRDefault="004C1368">
            <w:pPr>
              <w:rPr>
                <w:sz w:val="20"/>
                <w:szCs w:val="20"/>
              </w:rPr>
            </w:pPr>
            <w:r w:rsidRPr="00F34D80">
              <w:rPr>
                <w:sz w:val="20"/>
                <w:szCs w:val="20"/>
              </w:rPr>
              <w:t>CD</w:t>
            </w:r>
          </w:p>
        </w:tc>
      </w:tr>
      <w:tr w:rsidR="00FC78C9" w:rsidRPr="00F34D80" w14:paraId="5D27369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C9DDA4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42E3F0F"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D3613F8"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-198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EA8CBC4" w14:textId="77777777" w:rsidR="00FC78C9" w:rsidRPr="00F34D80" w:rsidRDefault="00FC78C9">
                  <w:pPr>
                    <w:rPr>
                      <w:sz w:val="20"/>
                      <w:szCs w:val="20"/>
                    </w:rPr>
                  </w:pPr>
                </w:p>
              </w:tc>
            </w:tr>
            <w:tr w:rsidR="004C1368" w:rsidRPr="00891EB9" w14:paraId="21D0A914" w14:textId="77777777" w:rsidTr="00584C8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CC6302"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6C72B31" w14:textId="4F846D3E" w:rsidR="004C1368" w:rsidRPr="00891EB9" w:rsidRDefault="004C1368">
                  <w:pPr>
                    <w:rPr>
                      <w:sz w:val="20"/>
                      <w:szCs w:val="20"/>
                      <w:lang w:val="en-US"/>
                    </w:rPr>
                  </w:pPr>
                  <w:r w:rsidRPr="00891EB9">
                    <w:rPr>
                      <w:rFonts w:eastAsia="Times New Roman"/>
                      <w:sz w:val="20"/>
                      <w:szCs w:val="20"/>
                      <w:lang w:val="en-US"/>
                    </w:rPr>
                    <w:t xml:space="preserve">SnomedCT: 105727008 | Age AND/OR growth period (observable entity) </w:t>
                  </w:r>
                </w:p>
              </w:tc>
            </w:tr>
            <w:tr w:rsidR="004C1368" w:rsidRPr="00F34D80" w14:paraId="5A846DC2" w14:textId="77777777" w:rsidTr="00174C4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CF33988"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C0803BD" w14:textId="038E42AC"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-Leeftijdscategorie</w:t>
                  </w:r>
                  <w:r w:rsidRPr="00F34D80">
                    <w:rPr>
                      <w:rFonts w:eastAsia="Times New Roman"/>
                      <w:sz w:val="20"/>
                      <w:szCs w:val="20"/>
                    </w:rPr>
                    <w:tab/>
                    <w:t>OID: 2.16.840.1.113883.3.3210.14.2.2.55</w:t>
                  </w:r>
                </w:p>
              </w:tc>
            </w:tr>
          </w:tbl>
          <w:p w14:paraId="25738E4F" w14:textId="77777777" w:rsidR="00FC78C9" w:rsidRPr="00F34D80" w:rsidRDefault="00FC78C9">
            <w:pPr>
              <w:rPr>
                <w:sz w:val="20"/>
                <w:szCs w:val="20"/>
              </w:rPr>
            </w:pPr>
          </w:p>
        </w:tc>
      </w:tr>
      <w:tr w:rsidR="00FC78C9" w:rsidRPr="00F34D80" w14:paraId="344CB11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65A95A"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1EB685" w14:textId="77777777" w:rsidR="00FC78C9" w:rsidRPr="00F34D80" w:rsidRDefault="00FC78C9">
            <w:pPr>
              <w:rPr>
                <w:sz w:val="20"/>
                <w:szCs w:val="20"/>
              </w:rPr>
            </w:pPr>
          </w:p>
        </w:tc>
      </w:tr>
      <w:bookmarkEnd w:id="51"/>
    </w:tbl>
    <w:p w14:paraId="7D3339C3"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7E58BF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3BEFB1" w14:textId="77777777" w:rsidR="00FC78C9" w:rsidRPr="00F34D80" w:rsidRDefault="00E22941">
            <w:pPr>
              <w:rPr>
                <w:b/>
                <w:color w:val="FFFFFF"/>
                <w:sz w:val="20"/>
                <w:szCs w:val="20"/>
              </w:rPr>
            </w:pPr>
            <w:bookmarkStart w:id="52" w:name="BKM_000F2860_19CD_4072_BD34_019DD1B7B61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3672AE5" w14:textId="77777777" w:rsidR="00FC78C9" w:rsidRPr="00F34D80" w:rsidRDefault="00E22941">
            <w:pPr>
              <w:rPr>
                <w:color w:val="FFFFFF"/>
                <w:sz w:val="20"/>
                <w:szCs w:val="20"/>
              </w:rPr>
            </w:pPr>
            <w:r w:rsidRPr="00F34D80">
              <w:rPr>
                <w:rFonts w:eastAsia="Times New Roman"/>
                <w:color w:val="FFFFFF"/>
                <w:sz w:val="20"/>
                <w:szCs w:val="20"/>
              </w:rPr>
              <w:t xml:space="preserve">21. Opleiding   </w:t>
            </w:r>
          </w:p>
        </w:tc>
      </w:tr>
      <w:tr w:rsidR="00FC78C9" w:rsidRPr="00F34D80" w14:paraId="09FC70C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37C82C"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FBFD9F" w14:textId="464CB738" w:rsidR="00FC78C9" w:rsidRPr="00F34D80" w:rsidRDefault="00E22941">
            <w:pPr>
              <w:rPr>
                <w:sz w:val="20"/>
                <w:szCs w:val="20"/>
              </w:rPr>
            </w:pPr>
            <w:r w:rsidRPr="00F34D80">
              <w:rPr>
                <w:rFonts w:eastAsia="Times New Roman"/>
                <w:sz w:val="20"/>
                <w:szCs w:val="20"/>
              </w:rPr>
              <w:t xml:space="preserve">Antwoord op vraag 21 hoogste opleiding: </w:t>
            </w:r>
          </w:p>
          <w:p w14:paraId="1C6FD99F" w14:textId="5DCC9818" w:rsidR="00FC78C9" w:rsidRPr="00F34D80" w:rsidRDefault="00E22941">
            <w:pPr>
              <w:rPr>
                <w:sz w:val="20"/>
                <w:szCs w:val="20"/>
              </w:rPr>
            </w:pPr>
            <w:r w:rsidRPr="00F34D80">
              <w:rPr>
                <w:rFonts w:eastAsia="Times New Roman"/>
                <w:sz w:val="20"/>
                <w:szCs w:val="20"/>
              </w:rPr>
              <w:t>Wat is uw hoogst voltooide opleiding? (</w:t>
            </w:r>
            <w:proofErr w:type="gramStart"/>
            <w:r w:rsidRPr="00F34D80">
              <w:rPr>
                <w:rFonts w:eastAsia="Times New Roman"/>
                <w:sz w:val="20"/>
                <w:szCs w:val="20"/>
              </w:rPr>
              <w:t>een</w:t>
            </w:r>
            <w:proofErr w:type="gramEnd"/>
            <w:r w:rsidRPr="00F34D80">
              <w:rPr>
                <w:rFonts w:eastAsia="Times New Roman"/>
                <w:sz w:val="20"/>
                <w:szCs w:val="20"/>
              </w:rPr>
              <w:t xml:space="preserve"> opleiding afgerond met een diploma of voldoende getuigschrift)</w:t>
            </w:r>
            <w:del w:id="53" w:author="Tamara Moll" w:date="2021-11-01T09:17:00Z">
              <w:r w:rsidRPr="00F34D80" w:rsidDel="00C42013">
                <w:rPr>
                  <w:rFonts w:eastAsia="Times New Roman"/>
                  <w:sz w:val="20"/>
                  <w:szCs w:val="20"/>
                </w:rPr>
                <w:delText xml:space="preserve"> </w:delText>
              </w:r>
            </w:del>
            <w:r w:rsidR="004C1368" w:rsidRPr="00F34D80">
              <w:rPr>
                <w:rFonts w:eastAsia="Times New Roman"/>
                <w:sz w:val="20"/>
                <w:szCs w:val="20"/>
              </w:rPr>
              <w:t>.</w:t>
            </w:r>
          </w:p>
        </w:tc>
      </w:tr>
      <w:tr w:rsidR="00FC78C9" w:rsidRPr="00F34D80" w14:paraId="1A1F885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7EFE66"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F257D0" w14:textId="498811C2" w:rsidR="00FC78C9" w:rsidRPr="00F34D80" w:rsidRDefault="004C1368">
            <w:pPr>
              <w:rPr>
                <w:sz w:val="20"/>
                <w:szCs w:val="20"/>
              </w:rPr>
            </w:pPr>
            <w:r w:rsidRPr="00F34D80">
              <w:rPr>
                <w:sz w:val="20"/>
                <w:szCs w:val="20"/>
              </w:rPr>
              <w:t>CD</w:t>
            </w:r>
          </w:p>
        </w:tc>
      </w:tr>
      <w:tr w:rsidR="00FC78C9" w:rsidRPr="00F34D80" w14:paraId="03C29F7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4661A65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6BEAA9A"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BA3C1D8"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w:t>
                  </w:r>
                  <w:proofErr w:type="gramEnd"/>
                  <w:r w:rsidRPr="00F34D80">
                    <w:rPr>
                      <w:rFonts w:eastAsia="Times New Roman"/>
                      <w:sz w:val="20"/>
                      <w:szCs w:val="20"/>
                    </w:rPr>
                    <w:t>1-199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4504485" w14:textId="77777777" w:rsidR="00FC78C9" w:rsidRPr="00F34D80" w:rsidRDefault="00FC78C9">
                  <w:pPr>
                    <w:rPr>
                      <w:sz w:val="20"/>
                      <w:szCs w:val="20"/>
                    </w:rPr>
                  </w:pPr>
                </w:p>
              </w:tc>
            </w:tr>
            <w:tr w:rsidR="004C1368" w:rsidRPr="00F34D80" w14:paraId="42310894" w14:textId="77777777" w:rsidTr="00916B8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B37338B"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16D1E52" w14:textId="0C34710F" w:rsidR="004C1368" w:rsidRPr="00F34D80" w:rsidRDefault="004C1368">
                  <w:pPr>
                    <w:rPr>
                      <w:sz w:val="20"/>
                      <w:szCs w:val="20"/>
                    </w:rPr>
                  </w:pPr>
                  <w:r w:rsidRPr="00F34D80">
                    <w:rPr>
                      <w:rFonts w:eastAsia="Times New Roman"/>
                      <w:sz w:val="20"/>
                      <w:szCs w:val="20"/>
                    </w:rPr>
                    <w:t>105421008 | opleidingsniveau (waarneembare entiteit)</w:t>
                  </w:r>
                </w:p>
              </w:tc>
            </w:tr>
            <w:tr w:rsidR="00FC78C9" w:rsidRPr="00F34D80" w14:paraId="25140A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E22F8F8"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B62ED0" w14:textId="77777777" w:rsidR="00FC78C9" w:rsidRPr="00F34D80" w:rsidRDefault="00E22941">
                  <w:pPr>
                    <w:rPr>
                      <w:sz w:val="20"/>
                      <w:szCs w:val="20"/>
                    </w:rPr>
                  </w:pPr>
                  <w:r w:rsidRPr="00F34D80">
                    <w:rPr>
                      <w:rFonts w:eastAsia="Times New Roman"/>
                      <w:sz w:val="20"/>
                      <w:szCs w:val="20"/>
                    </w:rPr>
                    <w:t>CQi-09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E2ED0FB" w14:textId="77777777" w:rsidR="00FC78C9" w:rsidRPr="00F34D80" w:rsidRDefault="00FC78C9">
                  <w:pPr>
                    <w:rPr>
                      <w:sz w:val="20"/>
                      <w:szCs w:val="20"/>
                    </w:rPr>
                  </w:pPr>
                </w:p>
              </w:tc>
            </w:tr>
            <w:tr w:rsidR="004C1368" w:rsidRPr="00F34D80" w14:paraId="3A4C5C6A" w14:textId="77777777" w:rsidTr="00CA2DED">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CF0DC42"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F34090E" w14:textId="1E155D1E" w:rsidR="004C1368" w:rsidRPr="00F34D80" w:rsidRDefault="004C1368">
                  <w:pPr>
                    <w:rPr>
                      <w:sz w:val="20"/>
                      <w:szCs w:val="20"/>
                    </w:rPr>
                  </w:pPr>
                  <w:r w:rsidRPr="00F34D80">
                    <w:rPr>
                      <w:rFonts w:eastAsia="Times New Roman"/>
                      <w:sz w:val="20"/>
                      <w:szCs w:val="20"/>
                    </w:rPr>
                    <w:t xml:space="preserve">CQi AKWAGGZ opleidingen </w:t>
                  </w:r>
                  <w:proofErr w:type="gramStart"/>
                  <w:r w:rsidRPr="00F34D80">
                    <w:rPr>
                      <w:rFonts w:eastAsia="Times New Roman"/>
                      <w:sz w:val="20"/>
                      <w:szCs w:val="20"/>
                    </w:rPr>
                    <w:t>lijst  OID</w:t>
                  </w:r>
                  <w:proofErr w:type="gramEnd"/>
                  <w:r w:rsidRPr="00F34D80">
                    <w:rPr>
                      <w:rFonts w:eastAsia="Times New Roman"/>
                      <w:sz w:val="20"/>
                      <w:szCs w:val="20"/>
                    </w:rPr>
                    <w:t>: 2.16.840.1.113883.3.3210.14.2.2.60</w:t>
                  </w:r>
                </w:p>
              </w:tc>
            </w:tr>
          </w:tbl>
          <w:p w14:paraId="1E8231F1" w14:textId="77777777" w:rsidR="00FC78C9" w:rsidRPr="00F34D80" w:rsidRDefault="00FC78C9">
            <w:pPr>
              <w:rPr>
                <w:sz w:val="20"/>
                <w:szCs w:val="20"/>
              </w:rPr>
            </w:pPr>
          </w:p>
        </w:tc>
      </w:tr>
      <w:tr w:rsidR="00FC78C9" w:rsidRPr="00F34D80" w14:paraId="46DEBD9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6BE1C2"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C0A74B" w14:textId="77777777" w:rsidR="00FC78C9" w:rsidRPr="00F34D80" w:rsidRDefault="00FC78C9">
            <w:pPr>
              <w:rPr>
                <w:sz w:val="20"/>
                <w:szCs w:val="20"/>
              </w:rPr>
            </w:pPr>
          </w:p>
        </w:tc>
      </w:tr>
      <w:bookmarkEnd w:id="52"/>
    </w:tbl>
    <w:p w14:paraId="6A1C1F6C"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C55228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EE5CB5" w14:textId="77777777" w:rsidR="00FC78C9" w:rsidRPr="00F34D80" w:rsidRDefault="00E22941">
            <w:pPr>
              <w:rPr>
                <w:b/>
                <w:color w:val="FFFFFF"/>
                <w:sz w:val="20"/>
                <w:szCs w:val="20"/>
              </w:rPr>
            </w:pPr>
            <w:bookmarkStart w:id="54" w:name="BKM_123EC4B1_1244_4C8A_9D83_3BC2AB96F6DE"/>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6769DC" w14:textId="77777777" w:rsidR="00FC78C9" w:rsidRPr="00F34D80" w:rsidRDefault="00E22941">
            <w:pPr>
              <w:rPr>
                <w:color w:val="FFFFFF"/>
                <w:sz w:val="20"/>
                <w:szCs w:val="20"/>
              </w:rPr>
            </w:pPr>
            <w:r w:rsidRPr="00F34D80">
              <w:rPr>
                <w:rFonts w:eastAsia="Times New Roman"/>
                <w:color w:val="FFFFFF"/>
                <w:sz w:val="20"/>
                <w:szCs w:val="20"/>
              </w:rPr>
              <w:t xml:space="preserve">22. Tips of opmerkingen  </w:t>
            </w:r>
          </w:p>
        </w:tc>
      </w:tr>
      <w:tr w:rsidR="00FC78C9" w:rsidRPr="00F34D80" w14:paraId="764A05C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1A1D10"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FB6476" w14:textId="52934C13" w:rsidR="00FC78C9" w:rsidRPr="00F34D80" w:rsidRDefault="00E22941">
            <w:pPr>
              <w:rPr>
                <w:sz w:val="20"/>
                <w:szCs w:val="20"/>
              </w:rPr>
            </w:pPr>
            <w:r w:rsidRPr="00F34D80">
              <w:rPr>
                <w:rFonts w:eastAsia="Times New Roman"/>
                <w:sz w:val="20"/>
                <w:szCs w:val="20"/>
              </w:rPr>
              <w:t xml:space="preserve">22. tips </w:t>
            </w:r>
            <w:r w:rsidR="004C1368" w:rsidRPr="00F34D80">
              <w:rPr>
                <w:rFonts w:eastAsia="Times New Roman"/>
                <w:sz w:val="20"/>
                <w:szCs w:val="20"/>
              </w:rPr>
              <w:t>of opmerkingen</w:t>
            </w:r>
          </w:p>
        </w:tc>
      </w:tr>
      <w:tr w:rsidR="00FC78C9" w:rsidRPr="00F34D80" w14:paraId="3CDFEC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CC16A2"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8D0405" w14:textId="0F9EC28B" w:rsidR="00FC78C9" w:rsidRPr="00F34D80" w:rsidRDefault="004C1368">
            <w:pPr>
              <w:rPr>
                <w:sz w:val="20"/>
                <w:szCs w:val="20"/>
              </w:rPr>
            </w:pPr>
            <w:r w:rsidRPr="00F34D80">
              <w:rPr>
                <w:sz w:val="20"/>
                <w:szCs w:val="20"/>
              </w:rPr>
              <w:t>ST</w:t>
            </w:r>
          </w:p>
        </w:tc>
      </w:tr>
      <w:tr w:rsidR="00FC78C9" w:rsidRPr="00F34D80" w14:paraId="6ED4906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09BC795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56E11C5"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AACA057"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w:t>
                  </w:r>
                  <w:proofErr w:type="gramEnd"/>
                  <w:r w:rsidRPr="00F34D80">
                    <w:rPr>
                      <w:rFonts w:eastAsia="Times New Roman"/>
                      <w:sz w:val="20"/>
                      <w:szCs w:val="20"/>
                    </w:rPr>
                    <w:t>1-200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B8FE120" w14:textId="77777777" w:rsidR="00FC78C9" w:rsidRPr="00F34D80" w:rsidRDefault="00FC78C9">
                  <w:pPr>
                    <w:rPr>
                      <w:sz w:val="20"/>
                      <w:szCs w:val="20"/>
                    </w:rPr>
                  </w:pPr>
                </w:p>
              </w:tc>
            </w:tr>
            <w:tr w:rsidR="00FC78C9" w:rsidRPr="00F34D80" w14:paraId="76BF2A6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E86F976"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B1CDFF6" w14:textId="77777777" w:rsidR="00FC78C9" w:rsidRPr="00F34D80" w:rsidRDefault="00E22941">
                  <w:pPr>
                    <w:rPr>
                      <w:sz w:val="20"/>
                      <w:szCs w:val="20"/>
                    </w:rPr>
                  </w:pPr>
                  <w:proofErr w:type="spellStart"/>
                  <w:proofErr w:type="gramStart"/>
                  <w:r w:rsidRPr="00F34D80">
                    <w:rPr>
                      <w:rFonts w:eastAsia="Times New Roman"/>
                      <w:sz w:val="20"/>
                      <w:szCs w:val="20"/>
                    </w:rPr>
                    <w:t>GGZNL:CQi</w:t>
                  </w:r>
                  <w:proofErr w:type="gramEnd"/>
                  <w:r w:rsidRPr="00F34D80">
                    <w:rPr>
                      <w:rFonts w:eastAsia="Times New Roman"/>
                      <w:sz w:val="20"/>
                      <w:szCs w:val="20"/>
                    </w:rPr>
                    <w:t>-tips</w:t>
                  </w:r>
                  <w:proofErr w:type="spellEnd"/>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C8ADC4" w14:textId="77777777" w:rsidR="00FC78C9" w:rsidRPr="00F34D80" w:rsidRDefault="00FC78C9">
                  <w:pPr>
                    <w:rPr>
                      <w:sz w:val="20"/>
                      <w:szCs w:val="20"/>
                    </w:rPr>
                  </w:pPr>
                </w:p>
              </w:tc>
            </w:tr>
            <w:tr w:rsidR="004C1368" w:rsidRPr="00F34D80" w14:paraId="19EC4B7F" w14:textId="77777777" w:rsidTr="00F71A5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ECA37A4" w14:textId="77777777" w:rsidR="004C1368" w:rsidRPr="00F34D80" w:rsidRDefault="004C1368">
                  <w:pPr>
                    <w:rPr>
                      <w:sz w:val="20"/>
                      <w:szCs w:val="20"/>
                    </w:rPr>
                  </w:pPr>
                  <w:r w:rsidRPr="00F34D80">
                    <w:rPr>
                      <w:rFonts w:eastAsia="Times New Roman"/>
                      <w:b/>
                      <w:sz w:val="20"/>
                      <w:szCs w:val="20"/>
                    </w:rPr>
                    <w:t>DCM::</w:t>
                  </w:r>
                  <w:proofErr w:type="spellStart"/>
                  <w:r w:rsidRPr="00F34D80">
                    <w:rPr>
                      <w:rFonts w:eastAsia="Times New Roman"/>
                      <w:b/>
                      <w:sz w:val="20"/>
                      <w:szCs w:val="20"/>
                    </w:rPr>
                    <w:t>ExampleVlue</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0F6DF97" w14:textId="5C1873F6" w:rsidR="004C1368" w:rsidRPr="00F34D80" w:rsidRDefault="004C1368">
                  <w:pPr>
                    <w:rPr>
                      <w:sz w:val="20"/>
                      <w:szCs w:val="20"/>
                    </w:rPr>
                  </w:pPr>
                  <w:r w:rsidRPr="00F34D80">
                    <w:rPr>
                      <w:rFonts w:eastAsia="Times New Roman"/>
                      <w:sz w:val="20"/>
                      <w:szCs w:val="20"/>
                    </w:rPr>
                    <w:t xml:space="preserve">Mijn opleiding past niet meer in dit oude schema. Ik heb een </w:t>
                  </w:r>
                  <w:proofErr w:type="spellStart"/>
                  <w:r w:rsidRPr="00F34D80">
                    <w:rPr>
                      <w:rFonts w:eastAsia="Times New Roman"/>
                      <w:sz w:val="20"/>
                      <w:szCs w:val="20"/>
                    </w:rPr>
                    <w:t>bacherlor</w:t>
                  </w:r>
                  <w:proofErr w:type="spellEnd"/>
                  <w:r w:rsidRPr="00F34D80">
                    <w:rPr>
                      <w:rFonts w:eastAsia="Times New Roman"/>
                      <w:sz w:val="20"/>
                      <w:szCs w:val="20"/>
                    </w:rPr>
                    <w:t xml:space="preserve"> </w:t>
                  </w:r>
                  <w:proofErr w:type="spellStart"/>
                  <w:r w:rsidRPr="00F34D80">
                    <w:rPr>
                      <w:rFonts w:eastAsia="Times New Roman"/>
                      <w:sz w:val="20"/>
                      <w:szCs w:val="20"/>
                    </w:rPr>
                    <w:t>degree</w:t>
                  </w:r>
                  <w:proofErr w:type="spellEnd"/>
                  <w:r w:rsidRPr="00F34D80">
                    <w:rPr>
                      <w:rFonts w:eastAsia="Times New Roman"/>
                      <w:sz w:val="20"/>
                      <w:szCs w:val="20"/>
                    </w:rPr>
                    <w:t>.</w:t>
                  </w:r>
                </w:p>
              </w:tc>
            </w:tr>
          </w:tbl>
          <w:p w14:paraId="1918FDFD" w14:textId="77777777" w:rsidR="00FC78C9" w:rsidRPr="00F34D80" w:rsidRDefault="00FC78C9">
            <w:pPr>
              <w:rPr>
                <w:sz w:val="20"/>
                <w:szCs w:val="20"/>
              </w:rPr>
            </w:pPr>
          </w:p>
        </w:tc>
      </w:tr>
      <w:tr w:rsidR="00FC78C9" w:rsidRPr="00F34D80" w14:paraId="6937769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B4145F"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7E600B" w14:textId="77777777" w:rsidR="00FC78C9" w:rsidRPr="00F34D80" w:rsidRDefault="00FC78C9">
            <w:pPr>
              <w:rPr>
                <w:sz w:val="20"/>
                <w:szCs w:val="20"/>
              </w:rPr>
            </w:pPr>
          </w:p>
        </w:tc>
      </w:tr>
      <w:bookmarkEnd w:id="54"/>
    </w:tbl>
    <w:p w14:paraId="0FCE3F2D"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2624B6D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5A6887" w14:textId="77777777" w:rsidR="00FC78C9" w:rsidRPr="00F34D80" w:rsidRDefault="00E22941">
            <w:pPr>
              <w:rPr>
                <w:b/>
                <w:color w:val="FFFFFF"/>
                <w:sz w:val="20"/>
                <w:szCs w:val="20"/>
              </w:rPr>
            </w:pPr>
            <w:bookmarkStart w:id="55" w:name="BKM_EDE1F89A_EBF4_4E23_99ED_410A610C326A"/>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68F251" w14:textId="77777777" w:rsidR="00FC78C9" w:rsidRPr="00F34D80" w:rsidRDefault="00E22941">
            <w:pPr>
              <w:rPr>
                <w:color w:val="FFFFFF"/>
                <w:sz w:val="20"/>
                <w:szCs w:val="20"/>
              </w:rPr>
            </w:pPr>
            <w:r w:rsidRPr="00F34D80">
              <w:rPr>
                <w:rFonts w:eastAsia="Times New Roman"/>
                <w:color w:val="FFFFFF"/>
                <w:sz w:val="20"/>
                <w:szCs w:val="20"/>
              </w:rPr>
              <w:t xml:space="preserve">Over Uzelf  </w:t>
            </w:r>
          </w:p>
        </w:tc>
      </w:tr>
      <w:tr w:rsidR="00FC78C9" w:rsidRPr="00F34D80" w14:paraId="214BFA1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8800EB"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872967" w14:textId="16E79279" w:rsidR="00FC78C9" w:rsidRPr="00F34D80" w:rsidRDefault="00E22941">
            <w:pPr>
              <w:rPr>
                <w:sz w:val="20"/>
                <w:szCs w:val="20"/>
              </w:rPr>
            </w:pPr>
            <w:r w:rsidRPr="00F34D80">
              <w:rPr>
                <w:rFonts w:eastAsia="Times New Roman"/>
                <w:sz w:val="20"/>
                <w:szCs w:val="20"/>
              </w:rPr>
              <w:t>Container van het concept vragen ambulante zorg (</w:t>
            </w:r>
            <w:proofErr w:type="spellStart"/>
            <w:r w:rsidRPr="00F34D80">
              <w:rPr>
                <w:rFonts w:eastAsia="Times New Roman"/>
                <w:sz w:val="20"/>
                <w:szCs w:val="20"/>
              </w:rPr>
              <w:t>nrs</w:t>
            </w:r>
            <w:proofErr w:type="spellEnd"/>
            <w:r w:rsidRPr="00F34D80">
              <w:rPr>
                <w:rFonts w:eastAsia="Times New Roman"/>
                <w:sz w:val="20"/>
                <w:szCs w:val="20"/>
              </w:rPr>
              <w:t xml:space="preserve"> 12-13-14-15. Deze container bevat alle gegevenselementen van het concept vragen ambulante zorg.</w:t>
            </w:r>
          </w:p>
        </w:tc>
      </w:tr>
      <w:tr w:rsidR="00FC78C9" w:rsidRPr="00F34D80" w14:paraId="41B9A5D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6C5A8"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99B4CB" w14:textId="77777777" w:rsidR="00FC78C9" w:rsidRPr="00F34D80" w:rsidRDefault="00FC78C9">
            <w:pPr>
              <w:rPr>
                <w:sz w:val="20"/>
                <w:szCs w:val="20"/>
              </w:rPr>
            </w:pPr>
          </w:p>
        </w:tc>
      </w:tr>
      <w:tr w:rsidR="00FC78C9" w:rsidRPr="00F34D80" w14:paraId="46F5595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3E790BD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A1BF7A2"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F7C31D"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CM:CGi</w:t>
                  </w:r>
                  <w:proofErr w:type="gramEnd"/>
                  <w:r w:rsidRPr="00F34D80">
                    <w:rPr>
                      <w:rFonts w:eastAsia="Times New Roman"/>
                      <w:sz w:val="20"/>
                      <w:szCs w:val="20"/>
                    </w:rPr>
                    <w:t>-0005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051164" w14:textId="77777777" w:rsidR="00FC78C9" w:rsidRPr="00F34D80" w:rsidRDefault="00FC78C9">
                  <w:pPr>
                    <w:rPr>
                      <w:sz w:val="20"/>
                      <w:szCs w:val="20"/>
                    </w:rPr>
                  </w:pPr>
                </w:p>
              </w:tc>
            </w:tr>
            <w:tr w:rsidR="00FC78C9" w:rsidRPr="00F34D80" w14:paraId="5527C89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4C8CB4B"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62BC3F3" w14:textId="77777777" w:rsidR="00FC78C9" w:rsidRPr="00F34D80" w:rsidRDefault="00E22941">
                  <w:pPr>
                    <w:rPr>
                      <w:sz w:val="20"/>
                      <w:szCs w:val="20"/>
                    </w:rPr>
                  </w:pPr>
                  <w:r w:rsidRPr="00F34D80">
                    <w:rPr>
                      <w:rFonts w:eastAsia="Times New Roman"/>
                      <w:sz w:val="20"/>
                      <w:szCs w:val="20"/>
                    </w:rPr>
                    <w:t>NL GGZ: CGi-0005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8093AF6" w14:textId="77777777" w:rsidR="00FC78C9" w:rsidRPr="00F34D80" w:rsidRDefault="00FC78C9">
                  <w:pPr>
                    <w:rPr>
                      <w:sz w:val="20"/>
                      <w:szCs w:val="20"/>
                    </w:rPr>
                  </w:pPr>
                </w:p>
              </w:tc>
            </w:tr>
          </w:tbl>
          <w:p w14:paraId="7247C8F5" w14:textId="77777777" w:rsidR="00FC78C9" w:rsidRPr="00F34D80" w:rsidRDefault="00FC78C9">
            <w:pPr>
              <w:rPr>
                <w:sz w:val="20"/>
                <w:szCs w:val="20"/>
              </w:rPr>
            </w:pPr>
          </w:p>
        </w:tc>
      </w:tr>
      <w:tr w:rsidR="00FC78C9" w:rsidRPr="00F34D80" w14:paraId="4D0E79B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721016"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E00AE3" w14:textId="77777777" w:rsidR="00FC78C9" w:rsidRPr="00F34D80" w:rsidRDefault="00FC78C9">
            <w:pPr>
              <w:rPr>
                <w:sz w:val="20"/>
                <w:szCs w:val="20"/>
              </w:rPr>
            </w:pPr>
          </w:p>
        </w:tc>
      </w:tr>
      <w:bookmarkEnd w:id="55"/>
    </w:tbl>
    <w:p w14:paraId="3F600D64"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90"/>
        <w:gridCol w:w="1260"/>
        <w:gridCol w:w="2253"/>
        <w:gridCol w:w="2337"/>
        <w:gridCol w:w="27"/>
      </w:tblGrid>
      <w:tr w:rsidR="00FC78C9" w:rsidRPr="00F34D80" w14:paraId="184067E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EE79BC" w14:textId="77777777" w:rsidR="00FC78C9" w:rsidRPr="00F34D80" w:rsidRDefault="00E22941">
            <w:pPr>
              <w:rPr>
                <w:b/>
                <w:color w:val="FFFFFF"/>
                <w:sz w:val="20"/>
                <w:szCs w:val="20"/>
              </w:rPr>
            </w:pPr>
            <w:bookmarkStart w:id="56" w:name="BKM_FAC8C34B_EA26_42AB_A3AE_C5699ABFC338"/>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C11B47" w14:textId="55182272"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i-DSM5 Diagnoselijst </w:t>
            </w:r>
            <w:proofErr w:type="spellStart"/>
            <w:r w:rsidRPr="00F34D80">
              <w:rPr>
                <w:rFonts w:eastAsia="Times New Roman"/>
                <w:color w:val="FFFFFF"/>
                <w:sz w:val="20"/>
                <w:szCs w:val="20"/>
              </w:rPr>
              <w:t>hfd</w:t>
            </w:r>
            <w:proofErr w:type="spellEnd"/>
            <w:r w:rsidRPr="00F34D80">
              <w:rPr>
                <w:rFonts w:eastAsia="Times New Roman"/>
                <w:color w:val="FFFFFF"/>
                <w:sz w:val="20"/>
                <w:szCs w:val="20"/>
              </w:rPr>
              <w:t xml:space="preserve"> </w:t>
            </w:r>
            <w:proofErr w:type="spellStart"/>
            <w:r w:rsidRPr="00F34D80">
              <w:rPr>
                <w:rFonts w:eastAsia="Times New Roman"/>
                <w:color w:val="FFFFFF"/>
                <w:sz w:val="20"/>
                <w:szCs w:val="20"/>
              </w:rPr>
              <w:t>cat</w:t>
            </w:r>
            <w:proofErr w:type="spellEnd"/>
            <w:r w:rsidRPr="00F34D80">
              <w:rPr>
                <w:rFonts w:eastAsia="Times New Roman"/>
                <w:color w:val="FFFFFF"/>
                <w:sz w:val="20"/>
                <w:szCs w:val="20"/>
              </w:rPr>
              <w:t xml:space="preserve">  </w:t>
            </w:r>
          </w:p>
        </w:tc>
      </w:tr>
      <w:tr w:rsidR="00FC78C9" w:rsidRPr="00F34D80" w14:paraId="63910D14"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F0585"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EC574A" w14:textId="0CDC9961" w:rsidR="00F34D80" w:rsidRPr="00F34D80" w:rsidRDefault="00E22941" w:rsidP="00F34D80">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w:t>
            </w:r>
            <w:proofErr w:type="spellStart"/>
            <w:r w:rsidR="00F34D80" w:rsidRPr="00F34D80">
              <w:rPr>
                <w:rFonts w:eastAsia="Times New Roman"/>
                <w:sz w:val="20"/>
                <w:szCs w:val="20"/>
              </w:rPr>
              <w:t>CQi</w:t>
            </w:r>
            <w:proofErr w:type="spellEnd"/>
            <w:r w:rsidR="00F34D80" w:rsidRPr="00F34D80">
              <w:rPr>
                <w:rFonts w:eastAsia="Times New Roman"/>
                <w:sz w:val="20"/>
                <w:szCs w:val="20"/>
              </w:rPr>
              <w:t xml:space="preserve"> diagnoses hoofdcategorieën. </w:t>
            </w:r>
          </w:p>
          <w:p w14:paraId="3B55BF1A" w14:textId="71B86C4F" w:rsidR="00FC78C9" w:rsidRPr="00F34D80" w:rsidRDefault="00FC78C9">
            <w:pPr>
              <w:rPr>
                <w:sz w:val="20"/>
                <w:szCs w:val="20"/>
              </w:rPr>
            </w:pPr>
          </w:p>
        </w:tc>
      </w:tr>
      <w:tr w:rsidR="00FC78C9" w:rsidRPr="00F34D80" w14:paraId="339A45A5"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AFA0CA" w14:textId="77777777" w:rsidR="00FC78C9" w:rsidRPr="00F34D80" w:rsidRDefault="00E22941">
            <w:pPr>
              <w:rPr>
                <w:b/>
                <w:sz w:val="20"/>
                <w:szCs w:val="20"/>
              </w:rPr>
            </w:pPr>
            <w:r w:rsidRPr="00F34D8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B84E22" w14:textId="77777777" w:rsidR="00FC78C9" w:rsidRPr="00F34D80" w:rsidRDefault="00FC78C9">
            <w:pPr>
              <w:rPr>
                <w:sz w:val="20"/>
                <w:szCs w:val="20"/>
              </w:rPr>
            </w:pPr>
          </w:p>
        </w:tc>
      </w:tr>
      <w:tr w:rsidR="00FC78C9" w:rsidRPr="00F34D80" w14:paraId="21CC3390"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29985B4F" w14:textId="77777777" w:rsidTr="00766E2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06E95DF" w14:textId="77777777" w:rsidR="00F34D80" w:rsidRPr="00F34D80" w:rsidRDefault="00F34D80">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D745AA" w14:textId="49C6A838" w:rsidR="00F34D80" w:rsidRPr="00F34D80" w:rsidRDefault="00F34D80">
                  <w:pPr>
                    <w:rPr>
                      <w:sz w:val="20"/>
                      <w:szCs w:val="20"/>
                    </w:rPr>
                  </w:pPr>
                  <w:r w:rsidRPr="00F34D80">
                    <w:rPr>
                      <w:rFonts w:eastAsia="Times New Roman"/>
                      <w:sz w:val="20"/>
                      <w:szCs w:val="20"/>
                    </w:rPr>
                    <w:t xml:space="preserve">CQi AKWAGGZ Diagnoselijst </w:t>
                  </w:r>
                  <w:r w:rsidRPr="00F34D80">
                    <w:rPr>
                      <w:rFonts w:eastAsia="Times New Roman"/>
                      <w:sz w:val="20"/>
                      <w:szCs w:val="20"/>
                    </w:rPr>
                    <w:tab/>
                    <w:t>OID: 2.16.840.1.113883.3.3210.14.2.2.59</w:t>
                  </w:r>
                </w:p>
              </w:tc>
            </w:tr>
          </w:tbl>
          <w:p w14:paraId="54F3A34A" w14:textId="77777777" w:rsidR="00FC78C9" w:rsidRPr="00F34D80" w:rsidRDefault="00FC78C9">
            <w:pPr>
              <w:rPr>
                <w:sz w:val="20"/>
                <w:szCs w:val="20"/>
              </w:rPr>
            </w:pPr>
          </w:p>
        </w:tc>
      </w:tr>
      <w:tr w:rsidR="00FC78C9" w:rsidRPr="00F34D80" w14:paraId="70C70A3F"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E2E172" w14:textId="77777777" w:rsidR="00FC78C9" w:rsidRPr="00F34D80" w:rsidRDefault="00E22941">
            <w:pPr>
              <w:rPr>
                <w:b/>
                <w:sz w:val="20"/>
                <w:szCs w:val="20"/>
              </w:rPr>
            </w:pPr>
            <w:r w:rsidRPr="00F34D8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EFACDA" w14:textId="77777777" w:rsidR="00FC78C9" w:rsidRPr="00F34D80" w:rsidRDefault="00FC78C9">
            <w:pPr>
              <w:rPr>
                <w:sz w:val="20"/>
                <w:szCs w:val="20"/>
              </w:rPr>
            </w:pPr>
          </w:p>
        </w:tc>
      </w:tr>
      <w:tr w:rsidR="00FC78C9" w:rsidRPr="00F34D80" w14:paraId="5EF7B196" w14:textId="77777777" w:rsidTr="00F34D80">
        <w:tblPrEx>
          <w:tblCellMar>
            <w:left w:w="30" w:type="dxa"/>
            <w:right w:w="30" w:type="dxa"/>
          </w:tblCellMar>
        </w:tblPrEx>
        <w:trPr>
          <w:trHeight w:val="38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EE11809" w14:textId="77777777" w:rsidR="00FC78C9" w:rsidRPr="00F34D80" w:rsidRDefault="00E22941">
            <w:pPr>
              <w:rPr>
                <w:b/>
                <w:color w:val="FFFFFF"/>
                <w:sz w:val="20"/>
                <w:szCs w:val="20"/>
              </w:rPr>
            </w:pPr>
            <w:r w:rsidRPr="00F34D80">
              <w:rPr>
                <w:rFonts w:eastAsia="Times New Roman"/>
                <w:b/>
                <w:color w:val="FFFFFF"/>
                <w:sz w:val="20"/>
                <w:szCs w:val="20"/>
              </w:rPr>
              <w:t xml:space="preserve">CQi AKWAGGZ Diagnoselijst </w:t>
            </w:r>
          </w:p>
        </w:tc>
        <w:tc>
          <w:tcPr>
            <w:tcW w:w="587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C63E291" w14:textId="77777777" w:rsidR="00FC78C9" w:rsidRPr="00F34D80" w:rsidRDefault="00E22941">
            <w:pPr>
              <w:rPr>
                <w:b/>
                <w:color w:val="FFFFFF"/>
                <w:sz w:val="20"/>
                <w:szCs w:val="20"/>
              </w:rPr>
            </w:pPr>
            <w:r w:rsidRPr="00F34D80">
              <w:rPr>
                <w:rFonts w:eastAsia="Times New Roman"/>
                <w:b/>
                <w:color w:val="FFFFFF"/>
                <w:sz w:val="20"/>
                <w:szCs w:val="20"/>
              </w:rPr>
              <w:t>OID: 2.16.840.1.113883.3.3210.14.2.2.59</w:t>
            </w:r>
          </w:p>
        </w:tc>
      </w:tr>
      <w:tr w:rsidR="00FC78C9" w:rsidRPr="00F34D80" w14:paraId="40B51978"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F64AA52" w14:textId="77777777" w:rsidR="00FC78C9" w:rsidRPr="00F34D80" w:rsidRDefault="00E22941">
            <w:pPr>
              <w:rPr>
                <w:sz w:val="20"/>
                <w:szCs w:val="20"/>
              </w:rPr>
            </w:pPr>
            <w:r w:rsidRPr="00F34D80">
              <w:rPr>
                <w:rFonts w:eastAsia="Times New Roman"/>
                <w:sz w:val="20"/>
                <w:szCs w:val="20"/>
              </w:rPr>
              <w:t>Concept Name</w:t>
            </w:r>
          </w:p>
        </w:tc>
        <w:tc>
          <w:tcPr>
            <w:tcW w:w="130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3E6FC08" w14:textId="77777777" w:rsidR="00FC78C9" w:rsidRPr="00F34D80" w:rsidRDefault="00E22941">
            <w:pPr>
              <w:rPr>
                <w:sz w:val="20"/>
                <w:szCs w:val="20"/>
              </w:rPr>
            </w:pPr>
            <w:r w:rsidRPr="00F34D80">
              <w:rPr>
                <w:rFonts w:eastAsia="Times New Roman"/>
                <w:sz w:val="20"/>
                <w:szCs w:val="20"/>
              </w:rPr>
              <w:t>Concept Code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F5F9C7E"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2036297" w14:textId="77777777" w:rsidR="00FC78C9" w:rsidRPr="00F34D80" w:rsidRDefault="00E22941">
            <w:pPr>
              <w:rPr>
                <w:sz w:val="20"/>
                <w:szCs w:val="20"/>
              </w:rPr>
            </w:pPr>
            <w:r w:rsidRPr="00F34D80">
              <w:rPr>
                <w:rFonts w:eastAsia="Times New Roman"/>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6EA2C5F" w14:textId="77777777" w:rsidR="00FC78C9" w:rsidRPr="00F34D80" w:rsidRDefault="00E22941">
            <w:pPr>
              <w:rPr>
                <w:sz w:val="20"/>
                <w:szCs w:val="20"/>
              </w:rPr>
            </w:pPr>
            <w:r w:rsidRPr="00F34D80">
              <w:rPr>
                <w:rFonts w:eastAsia="Times New Roman"/>
                <w:sz w:val="20"/>
                <w:szCs w:val="20"/>
              </w:rPr>
              <w:t>Description</w:t>
            </w:r>
          </w:p>
        </w:tc>
      </w:tr>
      <w:tr w:rsidR="00FC78C9" w:rsidRPr="00F34D80" w14:paraId="09E041B6"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9EEC14" w14:textId="77777777" w:rsidR="00FC78C9" w:rsidRPr="00F34D80" w:rsidRDefault="00E22941">
            <w:pPr>
              <w:pStyle w:val="Geenafstand"/>
              <w:rPr>
                <w:rFonts w:ascii="Arial" w:hAnsi="Arial" w:cs="Arial"/>
                <w:color w:val="000000"/>
              </w:rPr>
            </w:pPr>
            <w:r w:rsidRPr="00F34D80">
              <w:rPr>
                <w:rFonts w:ascii="Arial" w:hAnsi="Arial" w:cs="Arial"/>
                <w:color w:val="000000"/>
              </w:rPr>
              <w:t>Depressie of depressieve klachten</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D3B327" w14:textId="77777777" w:rsidR="00FC78C9" w:rsidRPr="00F34D80" w:rsidRDefault="00E22941">
            <w:pPr>
              <w:pStyle w:val="Geenafstand"/>
              <w:rPr>
                <w:rFonts w:ascii="Arial" w:hAnsi="Arial" w:cs="Arial"/>
                <w:color w:val="000000"/>
              </w:rPr>
            </w:pPr>
            <w:r w:rsidRPr="00F34D80">
              <w:rPr>
                <w:rFonts w:ascii="Arial" w:hAnsi="Arial" w:cs="Arial"/>
                <w:color w:val="000000"/>
              </w:rPr>
              <w:t>CQiDiagnose1</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8CAA9F"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7A6C3B"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96DE6F" w14:textId="77777777" w:rsidR="00FC78C9" w:rsidRPr="00F34D80" w:rsidRDefault="00E22941">
            <w:pPr>
              <w:pStyle w:val="Geenafstand"/>
              <w:rPr>
                <w:rFonts w:ascii="Arial" w:hAnsi="Arial" w:cs="Arial"/>
                <w:color w:val="000000"/>
              </w:rPr>
            </w:pPr>
            <w:r w:rsidRPr="00F34D80">
              <w:rPr>
                <w:rFonts w:ascii="Arial" w:hAnsi="Arial" w:cs="Arial"/>
                <w:color w:val="000000"/>
              </w:rPr>
              <w:t>1 = Depressie of depressieve klachten</w:t>
            </w:r>
          </w:p>
        </w:tc>
      </w:tr>
      <w:tr w:rsidR="00FC78C9" w:rsidRPr="00F34D80" w14:paraId="66031FC7"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45A07B" w14:textId="77777777" w:rsidR="00FC78C9" w:rsidRPr="00F34D80" w:rsidRDefault="00E22941">
            <w:pPr>
              <w:pStyle w:val="Geenafstand"/>
              <w:rPr>
                <w:rFonts w:ascii="Arial" w:hAnsi="Arial" w:cs="Arial"/>
                <w:color w:val="000000"/>
              </w:rPr>
            </w:pPr>
            <w:r w:rsidRPr="00F34D80">
              <w:rPr>
                <w:rFonts w:ascii="Arial" w:hAnsi="Arial" w:cs="Arial"/>
                <w:color w:val="000000"/>
              </w:rPr>
              <w:t>Angststoornis of angstklachten</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2A85D2" w14:textId="77777777" w:rsidR="00FC78C9" w:rsidRPr="00F34D80" w:rsidRDefault="00E22941">
            <w:pPr>
              <w:pStyle w:val="Geenafstand"/>
              <w:rPr>
                <w:rFonts w:ascii="Arial" w:hAnsi="Arial" w:cs="Arial"/>
                <w:color w:val="000000"/>
              </w:rPr>
            </w:pPr>
            <w:r w:rsidRPr="00F34D80">
              <w:rPr>
                <w:rFonts w:ascii="Arial" w:hAnsi="Arial" w:cs="Arial"/>
                <w:color w:val="000000"/>
              </w:rPr>
              <w:t>CQiDiagnose2</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5C9BF0"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D70714"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374947" w14:textId="77777777" w:rsidR="00FC78C9" w:rsidRPr="00F34D80" w:rsidRDefault="00E22941">
            <w:pPr>
              <w:pStyle w:val="Geenafstand"/>
              <w:rPr>
                <w:rFonts w:ascii="Arial" w:hAnsi="Arial" w:cs="Arial"/>
                <w:color w:val="000000"/>
              </w:rPr>
            </w:pPr>
            <w:r w:rsidRPr="00F34D80">
              <w:rPr>
                <w:rFonts w:ascii="Arial" w:hAnsi="Arial" w:cs="Arial"/>
                <w:color w:val="000000"/>
              </w:rPr>
              <w:t>2 = Angststoornis of angstklachten</w:t>
            </w:r>
          </w:p>
        </w:tc>
      </w:tr>
      <w:tr w:rsidR="00FC78C9" w:rsidRPr="00F34D80" w14:paraId="10F3E627"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E70038" w14:textId="77777777" w:rsidR="00FC78C9" w:rsidRPr="00F34D80" w:rsidRDefault="00E22941">
            <w:pPr>
              <w:pStyle w:val="Geenafstand"/>
              <w:rPr>
                <w:rFonts w:ascii="Arial" w:hAnsi="Arial" w:cs="Arial"/>
                <w:color w:val="000000"/>
              </w:rPr>
            </w:pPr>
            <w:r w:rsidRPr="00F34D80">
              <w:rPr>
                <w:rFonts w:ascii="Arial" w:hAnsi="Arial" w:cs="Arial"/>
                <w:color w:val="000000"/>
              </w:rPr>
              <w:t>Bipolaire 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001F89" w14:textId="77777777" w:rsidR="00FC78C9" w:rsidRPr="00F34D80" w:rsidRDefault="00E22941">
            <w:pPr>
              <w:pStyle w:val="Geenafstand"/>
              <w:rPr>
                <w:rFonts w:ascii="Arial" w:hAnsi="Arial" w:cs="Arial"/>
                <w:color w:val="000000"/>
              </w:rPr>
            </w:pPr>
            <w:r w:rsidRPr="00F34D80">
              <w:rPr>
                <w:rFonts w:ascii="Arial" w:hAnsi="Arial" w:cs="Arial"/>
                <w:color w:val="000000"/>
              </w:rPr>
              <w:t>CQiDiagnose3</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C6B7A3"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7FE580"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940795" w14:textId="77777777" w:rsidR="00FC78C9" w:rsidRPr="00F34D80" w:rsidRDefault="00E22941">
            <w:pPr>
              <w:pStyle w:val="Geenafstand"/>
              <w:rPr>
                <w:rFonts w:ascii="Arial" w:hAnsi="Arial" w:cs="Arial"/>
                <w:color w:val="000000"/>
              </w:rPr>
            </w:pPr>
            <w:r w:rsidRPr="00F34D80">
              <w:rPr>
                <w:rFonts w:ascii="Arial" w:hAnsi="Arial" w:cs="Arial"/>
                <w:color w:val="000000"/>
              </w:rPr>
              <w:t>3 = Bipolaire stoornis</w:t>
            </w:r>
          </w:p>
        </w:tc>
      </w:tr>
      <w:tr w:rsidR="00FC78C9" w:rsidRPr="00F34D80" w14:paraId="14075BD3"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D125EE" w14:textId="77777777" w:rsidR="00FC78C9" w:rsidRPr="00F34D80" w:rsidRDefault="00E22941">
            <w:pPr>
              <w:pStyle w:val="Geenafstand"/>
              <w:rPr>
                <w:rFonts w:ascii="Arial" w:hAnsi="Arial" w:cs="Arial"/>
                <w:color w:val="000000"/>
              </w:rPr>
            </w:pPr>
            <w:r w:rsidRPr="00F34D80">
              <w:rPr>
                <w:rFonts w:ascii="Arial" w:hAnsi="Arial" w:cs="Arial"/>
                <w:color w:val="000000"/>
              </w:rPr>
              <w:t>Verslaving of problematisch middelengebruik</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A90B68" w14:textId="77777777" w:rsidR="00FC78C9" w:rsidRPr="00F34D80" w:rsidRDefault="00E22941">
            <w:pPr>
              <w:pStyle w:val="Geenafstand"/>
              <w:rPr>
                <w:rFonts w:ascii="Arial" w:hAnsi="Arial" w:cs="Arial"/>
                <w:color w:val="000000"/>
              </w:rPr>
            </w:pPr>
            <w:r w:rsidRPr="00F34D80">
              <w:rPr>
                <w:rFonts w:ascii="Arial" w:hAnsi="Arial" w:cs="Arial"/>
                <w:color w:val="000000"/>
              </w:rPr>
              <w:t>CQiDiagnose4</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2756A5"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33C4D2"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26DB4" w14:textId="77777777" w:rsidR="00FC78C9" w:rsidRPr="00F34D80" w:rsidRDefault="00E22941">
            <w:pPr>
              <w:pStyle w:val="Geenafstand"/>
              <w:rPr>
                <w:rFonts w:ascii="Arial" w:hAnsi="Arial" w:cs="Arial"/>
                <w:color w:val="000000"/>
              </w:rPr>
            </w:pPr>
            <w:r w:rsidRPr="00F34D80">
              <w:rPr>
                <w:rFonts w:ascii="Arial" w:hAnsi="Arial" w:cs="Arial"/>
                <w:color w:val="000000"/>
              </w:rPr>
              <w:t>4 = Verslaving of problematisch middelengebruik</w:t>
            </w:r>
          </w:p>
        </w:tc>
      </w:tr>
      <w:tr w:rsidR="00FC78C9" w:rsidRPr="00F34D80" w14:paraId="22FBC8AA"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5A616D" w14:textId="77777777" w:rsidR="00FC78C9" w:rsidRPr="00F34D80" w:rsidRDefault="00E22941">
            <w:pPr>
              <w:pStyle w:val="Geenafstand"/>
              <w:rPr>
                <w:rFonts w:ascii="Arial" w:hAnsi="Arial" w:cs="Arial"/>
                <w:color w:val="000000"/>
              </w:rPr>
            </w:pPr>
            <w:r w:rsidRPr="00F34D80">
              <w:rPr>
                <w:rFonts w:ascii="Arial" w:hAnsi="Arial" w:cs="Arial"/>
                <w:color w:val="000000"/>
              </w:rPr>
              <w:t>Persoonlijkheidsstoornis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588025" w14:textId="77777777" w:rsidR="00FC78C9" w:rsidRPr="00F34D80" w:rsidRDefault="00E22941">
            <w:pPr>
              <w:pStyle w:val="Geenafstand"/>
              <w:rPr>
                <w:rFonts w:ascii="Arial" w:hAnsi="Arial" w:cs="Arial"/>
                <w:color w:val="000000"/>
              </w:rPr>
            </w:pPr>
            <w:r w:rsidRPr="00F34D80">
              <w:rPr>
                <w:rFonts w:ascii="Arial" w:hAnsi="Arial" w:cs="Arial"/>
                <w:color w:val="000000"/>
              </w:rPr>
              <w:t>CQiDiagnose5</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38D47F"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3CE9CB"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E212E5" w14:textId="77777777" w:rsidR="00FC78C9" w:rsidRPr="00F34D80" w:rsidRDefault="00E22941">
            <w:pPr>
              <w:pStyle w:val="Geenafstand"/>
              <w:rPr>
                <w:rFonts w:ascii="Arial" w:hAnsi="Arial" w:cs="Arial"/>
                <w:color w:val="000000"/>
              </w:rPr>
            </w:pPr>
            <w:r w:rsidRPr="00F34D80">
              <w:rPr>
                <w:rFonts w:ascii="Arial" w:hAnsi="Arial" w:cs="Arial"/>
                <w:color w:val="000000"/>
              </w:rPr>
              <w:t>5 = Persoonlijkheidsstoornis</w:t>
            </w:r>
          </w:p>
        </w:tc>
      </w:tr>
      <w:tr w:rsidR="00FC78C9" w:rsidRPr="00F34D80" w14:paraId="7DE2DE7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4DE3B2" w14:textId="77777777" w:rsidR="00FC78C9" w:rsidRPr="00F34D80" w:rsidRDefault="00E22941">
            <w:pPr>
              <w:pStyle w:val="Geenafstand"/>
              <w:rPr>
                <w:rFonts w:ascii="Arial" w:hAnsi="Arial" w:cs="Arial"/>
                <w:color w:val="000000"/>
              </w:rPr>
            </w:pPr>
            <w:r w:rsidRPr="00F34D80">
              <w:rPr>
                <w:rFonts w:ascii="Arial" w:hAnsi="Arial" w:cs="Arial"/>
                <w:color w:val="000000"/>
              </w:rPr>
              <w:t>Psychotische 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24F782" w14:textId="77777777" w:rsidR="00FC78C9" w:rsidRPr="00F34D80" w:rsidRDefault="00E22941">
            <w:pPr>
              <w:pStyle w:val="Geenafstand"/>
              <w:rPr>
                <w:rFonts w:ascii="Arial" w:hAnsi="Arial" w:cs="Arial"/>
                <w:color w:val="000000"/>
              </w:rPr>
            </w:pPr>
            <w:r w:rsidRPr="00F34D80">
              <w:rPr>
                <w:rFonts w:ascii="Arial" w:hAnsi="Arial" w:cs="Arial"/>
                <w:color w:val="000000"/>
              </w:rPr>
              <w:t>CQiDiagnose6</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3819E2"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45BCE8"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6CE6E6" w14:textId="77777777" w:rsidR="00FC78C9" w:rsidRPr="00F34D80" w:rsidRDefault="00E22941">
            <w:pPr>
              <w:pStyle w:val="Geenafstand"/>
              <w:rPr>
                <w:rFonts w:ascii="Arial" w:hAnsi="Arial" w:cs="Arial"/>
                <w:color w:val="000000"/>
              </w:rPr>
            </w:pPr>
            <w:r w:rsidRPr="00F34D80">
              <w:rPr>
                <w:rFonts w:ascii="Arial" w:hAnsi="Arial" w:cs="Arial"/>
                <w:color w:val="000000"/>
              </w:rPr>
              <w:t>6 = Psychotische stoornis</w:t>
            </w:r>
          </w:p>
        </w:tc>
      </w:tr>
      <w:tr w:rsidR="00FC78C9" w:rsidRPr="00F34D80" w14:paraId="3D2235A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7E78EB" w14:textId="77777777" w:rsidR="00FC78C9" w:rsidRPr="00F34D80" w:rsidRDefault="00E22941">
            <w:pPr>
              <w:pStyle w:val="Geenafstand"/>
              <w:rPr>
                <w:rFonts w:ascii="Arial" w:hAnsi="Arial" w:cs="Arial"/>
                <w:color w:val="000000"/>
              </w:rPr>
            </w:pPr>
            <w:r w:rsidRPr="00F34D80">
              <w:rPr>
                <w:rFonts w:ascii="Arial" w:hAnsi="Arial" w:cs="Arial"/>
                <w:color w:val="000000"/>
              </w:rPr>
              <w:t>Eetstoornis</w:t>
            </w:r>
          </w:p>
          <w:p w14:paraId="25F18DA3" w14:textId="77777777" w:rsidR="00FC78C9" w:rsidRPr="00F34D80" w:rsidRDefault="00FC78C9">
            <w:pPr>
              <w:pStyle w:val="Geenafstand"/>
              <w:rPr>
                <w:rFonts w:ascii="Arial" w:hAnsi="Arial" w:cs="Arial"/>
                <w:color w:val="000000"/>
              </w:rPr>
            </w:pP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D37DE2" w14:textId="77777777" w:rsidR="00FC78C9" w:rsidRPr="00F34D80" w:rsidRDefault="00E22941">
            <w:pPr>
              <w:pStyle w:val="Geenafstand"/>
              <w:rPr>
                <w:rFonts w:ascii="Arial" w:hAnsi="Arial" w:cs="Arial"/>
                <w:color w:val="000000"/>
              </w:rPr>
            </w:pPr>
            <w:r w:rsidRPr="00F34D80">
              <w:rPr>
                <w:rFonts w:ascii="Arial" w:hAnsi="Arial" w:cs="Arial"/>
                <w:color w:val="000000"/>
              </w:rPr>
              <w:t>CQiDiagnose7</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910E82"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66F0A"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3E95FF" w14:textId="77777777" w:rsidR="00FC78C9" w:rsidRPr="00F34D80" w:rsidRDefault="00E22941">
            <w:pPr>
              <w:pStyle w:val="Geenafstand"/>
              <w:rPr>
                <w:rFonts w:ascii="Arial" w:hAnsi="Arial" w:cs="Arial"/>
                <w:color w:val="000000"/>
              </w:rPr>
            </w:pPr>
            <w:r w:rsidRPr="00F34D80">
              <w:rPr>
                <w:rFonts w:ascii="Arial" w:hAnsi="Arial" w:cs="Arial"/>
                <w:color w:val="000000"/>
              </w:rPr>
              <w:t>7 = Eetstoornis</w:t>
            </w:r>
          </w:p>
          <w:p w14:paraId="1C0D166E" w14:textId="77777777" w:rsidR="00FC78C9" w:rsidRPr="00F34D80" w:rsidRDefault="00FC78C9">
            <w:pPr>
              <w:pStyle w:val="Geenafstand"/>
              <w:rPr>
                <w:rFonts w:ascii="Arial" w:hAnsi="Arial" w:cs="Arial"/>
                <w:color w:val="000000"/>
              </w:rPr>
            </w:pPr>
          </w:p>
        </w:tc>
      </w:tr>
      <w:tr w:rsidR="00FC78C9" w:rsidRPr="00F34D80" w14:paraId="272F092D"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722522" w14:textId="77777777" w:rsidR="00FC78C9" w:rsidRPr="00F34D80" w:rsidRDefault="00E22941">
            <w:pPr>
              <w:pStyle w:val="Geenafstand"/>
              <w:rPr>
                <w:rFonts w:ascii="Arial" w:hAnsi="Arial" w:cs="Arial"/>
                <w:color w:val="000000"/>
              </w:rPr>
            </w:pPr>
            <w:r w:rsidRPr="00F34D80">
              <w:rPr>
                <w:rFonts w:ascii="Arial" w:hAnsi="Arial" w:cs="Arial"/>
                <w:color w:val="000000"/>
              </w:rPr>
              <w:t>Anders 8</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0769CA" w14:textId="77777777" w:rsidR="00FC78C9" w:rsidRPr="00F34D80" w:rsidRDefault="00E22941">
            <w:pPr>
              <w:pStyle w:val="Geenafstand"/>
              <w:rPr>
                <w:rFonts w:ascii="Arial" w:hAnsi="Arial" w:cs="Arial"/>
                <w:color w:val="000000"/>
              </w:rPr>
            </w:pPr>
            <w:r w:rsidRPr="00F34D80">
              <w:rPr>
                <w:rFonts w:ascii="Arial" w:hAnsi="Arial" w:cs="Arial"/>
                <w:color w:val="000000"/>
              </w:rPr>
              <w:t>OTH</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721517"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HL7 </w:t>
            </w:r>
            <w:proofErr w:type="spellStart"/>
            <w:r w:rsidRPr="00F34D80">
              <w:rPr>
                <w:rFonts w:ascii="Arial" w:hAnsi="Arial" w:cs="Arial"/>
                <w:color w:val="000000"/>
              </w:rPr>
              <w:t>Null</w:t>
            </w:r>
            <w:proofErr w:type="spellEnd"/>
            <w:r w:rsidRPr="00F34D80">
              <w:rPr>
                <w:rFonts w:ascii="Arial" w:hAnsi="Arial" w:cs="Arial"/>
                <w:color w:val="000000"/>
              </w:rPr>
              <w:t xml:space="preserve"> </w:t>
            </w:r>
            <w:proofErr w:type="spellStart"/>
            <w:r w:rsidRPr="00F34D80">
              <w:rPr>
                <w:rFonts w:ascii="Arial" w:hAnsi="Arial" w:cs="Arial"/>
                <w:color w:val="000000"/>
              </w:rPr>
              <w:t>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A001BB"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2.16.840.1.113883.5.1008 </w:t>
            </w:r>
            <w:r w:rsidRPr="00F34D80">
              <w:rPr>
                <w:rFonts w:ascii="Arial" w:hAnsi="Arial" w:cs="Arial"/>
                <w:color w:val="000000"/>
              </w:rPr>
              <w:tab/>
              <w:t xml:space="preserve">  </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6F0566"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8 = </w:t>
            </w:r>
            <w:proofErr w:type="spellStart"/>
            <w:r w:rsidRPr="00F34D80">
              <w:rPr>
                <w:rFonts w:ascii="Arial" w:hAnsi="Arial" w:cs="Arial"/>
                <w:color w:val="000000"/>
              </w:rPr>
              <w:t>other</w:t>
            </w:r>
            <w:proofErr w:type="spellEnd"/>
            <w:r w:rsidRPr="00F34D80">
              <w:rPr>
                <w:rFonts w:ascii="Arial" w:hAnsi="Arial" w:cs="Arial"/>
                <w:color w:val="000000"/>
              </w:rPr>
              <w:t xml:space="preserve"> of anders</w:t>
            </w:r>
          </w:p>
        </w:tc>
      </w:tr>
      <w:tr w:rsidR="00FC78C9" w:rsidRPr="00F34D80" w14:paraId="2AF75862"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7FC535" w14:textId="77777777" w:rsidR="00FC78C9" w:rsidRPr="00F34D80" w:rsidRDefault="00E22941">
            <w:pPr>
              <w:pStyle w:val="Geenafstand"/>
              <w:rPr>
                <w:rFonts w:ascii="Arial" w:hAnsi="Arial" w:cs="Arial"/>
                <w:color w:val="000000"/>
              </w:rPr>
            </w:pPr>
            <w:r w:rsidRPr="00F34D80">
              <w:rPr>
                <w:rFonts w:ascii="Arial" w:hAnsi="Arial" w:cs="Arial"/>
                <w:color w:val="000000"/>
              </w:rPr>
              <w:t>missing 99</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BD757F" w14:textId="77777777" w:rsidR="00FC78C9" w:rsidRPr="00F34D80" w:rsidRDefault="00E22941">
            <w:pPr>
              <w:pStyle w:val="Geenafstand"/>
              <w:rPr>
                <w:rFonts w:ascii="Arial" w:hAnsi="Arial" w:cs="Arial"/>
                <w:color w:val="000000"/>
              </w:rPr>
            </w:pPr>
            <w:r w:rsidRPr="00F34D80">
              <w:rPr>
                <w:rFonts w:ascii="Arial" w:hAnsi="Arial" w:cs="Arial"/>
                <w:color w:val="000000"/>
              </w:rPr>
              <w:t>UNK</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514A8D"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HL7 </w:t>
            </w:r>
            <w:proofErr w:type="spellStart"/>
            <w:r w:rsidRPr="00F34D80">
              <w:rPr>
                <w:rFonts w:ascii="Arial" w:hAnsi="Arial" w:cs="Arial"/>
                <w:color w:val="000000"/>
              </w:rPr>
              <w:t>Null</w:t>
            </w:r>
            <w:proofErr w:type="spellEnd"/>
            <w:r w:rsidRPr="00F34D80">
              <w:rPr>
                <w:rFonts w:ascii="Arial" w:hAnsi="Arial" w:cs="Arial"/>
                <w:color w:val="000000"/>
              </w:rPr>
              <w:t xml:space="preserve"> </w:t>
            </w:r>
            <w:proofErr w:type="spellStart"/>
            <w:r w:rsidRPr="00F34D80">
              <w:rPr>
                <w:rFonts w:ascii="Arial" w:hAnsi="Arial" w:cs="Arial"/>
                <w:color w:val="000000"/>
              </w:rPr>
              <w:t>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A5CCA7"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2.16.840.1.113883.5.1008 </w:t>
            </w:r>
            <w:r w:rsidRPr="00F34D80">
              <w:rPr>
                <w:rFonts w:ascii="Arial" w:hAnsi="Arial" w:cs="Arial"/>
                <w:color w:val="000000"/>
              </w:rPr>
              <w:tab/>
              <w:t xml:space="preserve">  </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A8FCCE"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99 = </w:t>
            </w:r>
            <w:proofErr w:type="spellStart"/>
            <w:r w:rsidRPr="00F34D80">
              <w:rPr>
                <w:rFonts w:ascii="Arial" w:hAnsi="Arial" w:cs="Arial"/>
                <w:color w:val="000000"/>
              </w:rPr>
              <w:t>unknown</w:t>
            </w:r>
            <w:proofErr w:type="spellEnd"/>
            <w:r w:rsidRPr="00F34D80">
              <w:rPr>
                <w:rFonts w:ascii="Arial" w:hAnsi="Arial" w:cs="Arial"/>
                <w:color w:val="000000"/>
              </w:rPr>
              <w:t xml:space="preserve"> of missing</w:t>
            </w:r>
          </w:p>
        </w:tc>
      </w:tr>
    </w:tbl>
    <w:p w14:paraId="6E067081" w14:textId="77777777" w:rsidR="00FC78C9" w:rsidRPr="00F34D80" w:rsidRDefault="00FC78C9">
      <w:pPr>
        <w:rPr>
          <w:sz w:val="20"/>
          <w:szCs w:val="20"/>
        </w:rPr>
      </w:pPr>
    </w:p>
    <w:p w14:paraId="0816FAF4" w14:textId="77777777" w:rsidR="00FC78C9" w:rsidRPr="00F34D80" w:rsidRDefault="00E22941">
      <w:pPr>
        <w:rPr>
          <w:sz w:val="20"/>
          <w:szCs w:val="20"/>
        </w:rPr>
      </w:pPr>
      <w:r w:rsidRPr="00F34D80">
        <w:rPr>
          <w:rFonts w:eastAsia="Times New Roman"/>
          <w:sz w:val="20"/>
          <w:szCs w:val="20"/>
        </w:rPr>
        <w:t xml:space="preserve"> </w:t>
      </w:r>
      <w:bookmarkEnd w:id="56"/>
    </w:p>
    <w:p w14:paraId="74A6204E"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647"/>
        <w:gridCol w:w="1958"/>
        <w:gridCol w:w="27"/>
      </w:tblGrid>
      <w:tr w:rsidR="00FC78C9" w:rsidRPr="00F34D80" w14:paraId="41FD7581"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323CFC" w14:textId="77777777" w:rsidR="00FC78C9" w:rsidRPr="00F34D80" w:rsidRDefault="00E22941">
            <w:pPr>
              <w:rPr>
                <w:b/>
                <w:color w:val="FFFFFF"/>
                <w:sz w:val="20"/>
                <w:szCs w:val="20"/>
              </w:rPr>
            </w:pPr>
            <w:bookmarkStart w:id="57" w:name="BKM_0255330D_31F2_4B04_B74C_C467597B67F5"/>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5A51B6" w14:textId="516008D3"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i-Geslacht  </w:t>
            </w:r>
          </w:p>
        </w:tc>
      </w:tr>
      <w:tr w:rsidR="00FC78C9" w:rsidRPr="00F34D80" w14:paraId="3D2682E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91AD28"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83A34B" w14:textId="164754B4" w:rsidR="00F34D80" w:rsidRPr="00F34D80" w:rsidRDefault="00E22941" w:rsidP="00F34D80">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w:t>
            </w:r>
            <w:r w:rsidR="00BA0460">
              <w:rPr>
                <w:rFonts w:eastAsia="Times New Roman"/>
                <w:sz w:val="20"/>
                <w:szCs w:val="20"/>
              </w:rPr>
              <w:t>geslacht</w:t>
            </w:r>
            <w:r w:rsidRPr="00F34D80">
              <w:rPr>
                <w:rFonts w:eastAsia="Times New Roman"/>
                <w:sz w:val="20"/>
                <w:szCs w:val="20"/>
              </w:rPr>
              <w:t>.</w:t>
            </w:r>
          </w:p>
          <w:p w14:paraId="2334D6F0" w14:textId="483F3896" w:rsidR="00FC78C9" w:rsidRPr="00F34D80" w:rsidRDefault="00FC78C9">
            <w:pPr>
              <w:rPr>
                <w:sz w:val="20"/>
                <w:szCs w:val="20"/>
              </w:rPr>
            </w:pPr>
          </w:p>
        </w:tc>
      </w:tr>
      <w:tr w:rsidR="00FC78C9" w:rsidRPr="00F34D80" w14:paraId="4825BDE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78262B" w14:textId="77777777" w:rsidR="00FC78C9" w:rsidRPr="00F34D80" w:rsidRDefault="00E22941">
            <w:pPr>
              <w:rPr>
                <w:b/>
                <w:sz w:val="20"/>
                <w:szCs w:val="20"/>
              </w:rPr>
            </w:pPr>
            <w:r w:rsidRPr="00F34D8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5D0215" w14:textId="77777777" w:rsidR="00FC78C9" w:rsidRPr="00F34D80" w:rsidRDefault="00FC78C9">
            <w:pPr>
              <w:rPr>
                <w:sz w:val="20"/>
                <w:szCs w:val="20"/>
              </w:rPr>
            </w:pPr>
          </w:p>
        </w:tc>
      </w:tr>
      <w:tr w:rsidR="00FC78C9" w:rsidRPr="00F34D80" w14:paraId="259D37D7"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66D1A483" w14:textId="77777777" w:rsidTr="0036641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AF29AA2" w14:textId="77777777" w:rsidR="00F34D80" w:rsidRPr="00F34D80" w:rsidRDefault="00F34D80">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4E16E7" w14:textId="2E0A26DE" w:rsidR="00F34D80" w:rsidRPr="00F34D80" w:rsidRDefault="00F34D80">
                  <w:pPr>
                    <w:rPr>
                      <w:sz w:val="20"/>
                      <w:szCs w:val="20"/>
                    </w:rPr>
                  </w:pPr>
                  <w:r w:rsidRPr="00F34D80">
                    <w:rPr>
                      <w:rFonts w:eastAsia="Times New Roman"/>
                      <w:sz w:val="20"/>
                      <w:szCs w:val="20"/>
                    </w:rPr>
                    <w:t>C</w:t>
                  </w:r>
                  <w:r w:rsidR="00BA0460">
                    <w:rPr>
                      <w:rFonts w:eastAsia="Times New Roman"/>
                      <w:sz w:val="20"/>
                      <w:szCs w:val="20"/>
                    </w:rPr>
                    <w:t>Q</w:t>
                  </w:r>
                  <w:r w:rsidRPr="00F34D80">
                    <w:rPr>
                      <w:rFonts w:eastAsia="Times New Roman"/>
                      <w:sz w:val="20"/>
                      <w:szCs w:val="20"/>
                    </w:rPr>
                    <w:t>i-Geslacht</w:t>
                  </w:r>
                  <w:r w:rsidRPr="00F34D80">
                    <w:rPr>
                      <w:rFonts w:eastAsia="Times New Roman"/>
                      <w:sz w:val="20"/>
                      <w:szCs w:val="20"/>
                    </w:rPr>
                    <w:tab/>
                    <w:t>OID: 2.16.840.1.113883.3.3210.14.2.2.57</w:t>
                  </w:r>
                </w:p>
              </w:tc>
            </w:tr>
          </w:tbl>
          <w:p w14:paraId="13A11487" w14:textId="77777777" w:rsidR="00FC78C9" w:rsidRPr="00F34D80" w:rsidRDefault="00FC78C9">
            <w:pPr>
              <w:rPr>
                <w:sz w:val="20"/>
                <w:szCs w:val="20"/>
              </w:rPr>
            </w:pPr>
          </w:p>
        </w:tc>
      </w:tr>
      <w:tr w:rsidR="00FC78C9" w:rsidRPr="00F34D80" w14:paraId="2B805E9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7400CF" w14:textId="77777777" w:rsidR="00FC78C9" w:rsidRPr="00F34D80" w:rsidRDefault="00E22941">
            <w:pPr>
              <w:rPr>
                <w:b/>
                <w:sz w:val="20"/>
                <w:szCs w:val="20"/>
              </w:rPr>
            </w:pPr>
            <w:r w:rsidRPr="00F34D8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4FC689" w14:textId="77777777" w:rsidR="00FC78C9" w:rsidRPr="00F34D80" w:rsidRDefault="00FC78C9">
            <w:pPr>
              <w:rPr>
                <w:sz w:val="20"/>
                <w:szCs w:val="20"/>
              </w:rPr>
            </w:pPr>
          </w:p>
        </w:tc>
      </w:tr>
      <w:tr w:rsidR="00FC78C9" w:rsidRPr="00F34D80" w14:paraId="6F135246" w14:textId="77777777" w:rsidTr="00F34D80">
        <w:tblPrEx>
          <w:tblCellMar>
            <w:left w:w="30" w:type="dxa"/>
            <w:right w:w="30" w:type="dxa"/>
          </w:tblCellMar>
        </w:tblPrEx>
        <w:trPr>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6B9CB7A" w14:textId="2625B291" w:rsidR="00FC78C9" w:rsidRPr="00F34D80" w:rsidRDefault="00E22941">
            <w:pPr>
              <w:rPr>
                <w:b/>
                <w:color w:val="FFFFFF"/>
                <w:sz w:val="20"/>
                <w:szCs w:val="20"/>
              </w:rPr>
            </w:pPr>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i-Geslacht</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0BFF47D" w14:textId="77777777" w:rsidR="00FC78C9" w:rsidRPr="00F34D80" w:rsidRDefault="00E22941">
            <w:pPr>
              <w:rPr>
                <w:b/>
                <w:color w:val="FFFFFF"/>
                <w:sz w:val="20"/>
                <w:szCs w:val="20"/>
              </w:rPr>
            </w:pPr>
            <w:r w:rsidRPr="00F34D80">
              <w:rPr>
                <w:rFonts w:eastAsia="Times New Roman"/>
                <w:b/>
                <w:color w:val="FFFFFF"/>
                <w:sz w:val="20"/>
                <w:szCs w:val="20"/>
              </w:rPr>
              <w:t>OID: 2.16.840.1.113883.3.3210.14.2.2.57</w:t>
            </w:r>
          </w:p>
        </w:tc>
      </w:tr>
      <w:tr w:rsidR="00FC78C9" w:rsidRPr="00F34D80" w14:paraId="768A5315"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4832BA" w14:textId="77777777" w:rsidR="00FC78C9" w:rsidRPr="00F34D80" w:rsidRDefault="00E22941">
            <w:pPr>
              <w:rPr>
                <w:sz w:val="20"/>
                <w:szCs w:val="20"/>
              </w:rPr>
            </w:pPr>
            <w:r w:rsidRPr="00F34D80">
              <w:rPr>
                <w:rFonts w:eastAsia="Times New Roman"/>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3CEE79C" w14:textId="77777777" w:rsidR="00FC78C9" w:rsidRPr="00F34D80" w:rsidRDefault="00E22941">
            <w:pPr>
              <w:rPr>
                <w:sz w:val="20"/>
                <w:szCs w:val="20"/>
              </w:rPr>
            </w:pPr>
            <w:r w:rsidRPr="00F34D80">
              <w:rPr>
                <w:rFonts w:eastAsia="Times New Roman"/>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397FD94"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64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E7C930" w14:textId="77777777" w:rsidR="00FC78C9" w:rsidRPr="00F34D80" w:rsidRDefault="00E22941">
            <w:pPr>
              <w:rPr>
                <w:sz w:val="20"/>
                <w:szCs w:val="20"/>
              </w:rPr>
            </w:pPr>
            <w:r w:rsidRPr="00F34D80">
              <w:rPr>
                <w:rFonts w:eastAsia="Times New Roman"/>
                <w:sz w:val="20"/>
                <w:szCs w:val="20"/>
              </w:rPr>
              <w:t>CodeSystem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F1E4001" w14:textId="77777777" w:rsidR="00FC78C9" w:rsidRPr="00F34D80" w:rsidRDefault="00E22941">
            <w:pPr>
              <w:rPr>
                <w:sz w:val="20"/>
                <w:szCs w:val="20"/>
              </w:rPr>
            </w:pPr>
            <w:r w:rsidRPr="00F34D80">
              <w:rPr>
                <w:rFonts w:eastAsia="Times New Roman"/>
                <w:sz w:val="20"/>
                <w:szCs w:val="20"/>
              </w:rPr>
              <w:t>Description</w:t>
            </w:r>
          </w:p>
        </w:tc>
      </w:tr>
      <w:tr w:rsidR="00FC78C9" w:rsidRPr="00F34D80" w14:paraId="3282A274"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A23C0C"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Man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E67618" w14:textId="77777777" w:rsidR="00FC78C9" w:rsidRPr="00F34D80" w:rsidRDefault="00E22941">
            <w:pPr>
              <w:pStyle w:val="Geenafstand"/>
              <w:rPr>
                <w:rFonts w:ascii="Arial" w:hAnsi="Arial" w:cs="Arial"/>
                <w:color w:val="000000"/>
              </w:rPr>
            </w:pPr>
            <w:r w:rsidRPr="00F34D80">
              <w:rPr>
                <w:rFonts w:ascii="Arial" w:hAnsi="Arial" w:cs="Arial"/>
                <w:color w:val="000000"/>
              </w:rPr>
              <w:t>339947000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4D597A" w14:textId="77777777" w:rsidR="00FC78C9" w:rsidRPr="00F34D80" w:rsidRDefault="00E22941">
            <w:pPr>
              <w:pStyle w:val="Geenafstand"/>
              <w:rPr>
                <w:rFonts w:ascii="Arial" w:hAnsi="Arial" w:cs="Arial"/>
                <w:color w:val="000000"/>
              </w:rPr>
            </w:pPr>
            <w:r w:rsidRPr="00F34D80">
              <w:rPr>
                <w:rFonts w:ascii="Arial" w:hAnsi="Arial" w:cs="Arial"/>
                <w:color w:val="00000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6E6061"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7458E2"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Man </w:t>
            </w:r>
          </w:p>
        </w:tc>
      </w:tr>
      <w:tr w:rsidR="00FC78C9" w:rsidRPr="00F34D80" w14:paraId="3327EAFB"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9F1980"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Vrouw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A229C6" w14:textId="77777777" w:rsidR="00FC78C9" w:rsidRPr="00F34D80" w:rsidRDefault="00E22941">
            <w:pPr>
              <w:pStyle w:val="Geenafstand"/>
              <w:rPr>
                <w:rFonts w:ascii="Arial" w:hAnsi="Arial" w:cs="Arial"/>
                <w:color w:val="000000"/>
              </w:rPr>
            </w:pPr>
            <w:r w:rsidRPr="00F34D80">
              <w:rPr>
                <w:rFonts w:ascii="Arial" w:hAnsi="Arial" w:cs="Arial"/>
                <w:color w:val="000000"/>
              </w:rPr>
              <w:t>224526002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298ECF" w14:textId="77777777" w:rsidR="00FC78C9" w:rsidRPr="00F34D80" w:rsidRDefault="00E22941">
            <w:pPr>
              <w:pStyle w:val="Geenafstand"/>
              <w:rPr>
                <w:rFonts w:ascii="Arial" w:hAnsi="Arial" w:cs="Arial"/>
                <w:color w:val="000000"/>
              </w:rPr>
            </w:pPr>
            <w:r w:rsidRPr="00F34D80">
              <w:rPr>
                <w:rFonts w:ascii="Arial" w:hAnsi="Arial" w:cs="Arial"/>
                <w:color w:val="00000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587B08"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74C7F5"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Vrouw </w:t>
            </w:r>
          </w:p>
        </w:tc>
      </w:tr>
      <w:tr w:rsidR="00FC78C9" w:rsidRPr="00F34D80" w14:paraId="4B54E272"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6E6518" w14:textId="77777777" w:rsidR="00FC78C9" w:rsidRPr="00F34D80" w:rsidRDefault="00E22941">
            <w:pPr>
              <w:pStyle w:val="Geenafstand"/>
              <w:rPr>
                <w:rFonts w:ascii="Arial" w:hAnsi="Arial" w:cs="Arial"/>
                <w:color w:val="000000"/>
                <w:sz w:val="24"/>
                <w:szCs w:val="24"/>
              </w:rPr>
            </w:pPr>
            <w:r w:rsidRPr="00F34D80">
              <w:rPr>
                <w:rFonts w:ascii="Arial" w:eastAsia="Arial" w:hAnsi="Arial" w:cs="Arial"/>
                <w:sz w:val="20"/>
                <w:szCs w:val="20"/>
              </w:rPr>
              <w:t xml:space="preserve">Genderneutraal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290F41" w14:textId="77777777" w:rsidR="00FC78C9" w:rsidRPr="00F34D80" w:rsidRDefault="00E22941">
            <w:pPr>
              <w:pStyle w:val="Geenafstand"/>
              <w:rPr>
                <w:rFonts w:ascii="Arial" w:hAnsi="Arial" w:cs="Arial"/>
                <w:color w:val="000000"/>
              </w:rPr>
            </w:pPr>
            <w:r w:rsidRPr="00F34D80">
              <w:rPr>
                <w:rFonts w:ascii="Arial" w:hAnsi="Arial" w:cs="Arial"/>
                <w:color w:val="000000"/>
              </w:rPr>
              <w:t>394744001</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3AF9AB" w14:textId="77777777" w:rsidR="00FC78C9" w:rsidRPr="00F34D80" w:rsidRDefault="00E22941">
            <w:pPr>
              <w:pStyle w:val="Geenafstand"/>
              <w:rPr>
                <w:rFonts w:ascii="Arial" w:hAnsi="Arial" w:cs="Arial"/>
                <w:color w:val="000000"/>
              </w:rPr>
            </w:pPr>
            <w:r w:rsidRPr="00F34D80">
              <w:rPr>
                <w:rFonts w:ascii="Arial" w:hAnsi="Arial" w:cs="Arial"/>
                <w:color w:val="00000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88F2C8"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D6BE71" w14:textId="77777777" w:rsidR="00FC78C9" w:rsidRPr="00F34D80" w:rsidRDefault="00E22941">
            <w:pPr>
              <w:pStyle w:val="Geenafstand"/>
              <w:rPr>
                <w:rFonts w:ascii="Arial" w:hAnsi="Arial" w:cs="Arial"/>
                <w:color w:val="000000"/>
              </w:rPr>
            </w:pPr>
            <w:r w:rsidRPr="00F34D80">
              <w:rPr>
                <w:rFonts w:ascii="Arial" w:hAnsi="Arial" w:cs="Arial"/>
                <w:color w:val="000000"/>
              </w:rPr>
              <w:t>niet gespecificeerd gender</w:t>
            </w:r>
          </w:p>
        </w:tc>
      </w:tr>
    </w:tbl>
    <w:p w14:paraId="128010C0" w14:textId="77777777" w:rsidR="00FC78C9" w:rsidRPr="00F34D80" w:rsidRDefault="00FC78C9">
      <w:pPr>
        <w:rPr>
          <w:sz w:val="20"/>
          <w:szCs w:val="20"/>
        </w:rPr>
      </w:pPr>
    </w:p>
    <w:p w14:paraId="23312AFA" w14:textId="00D4C66D" w:rsidR="00FC78C9" w:rsidRPr="00F34D80" w:rsidRDefault="00E22941">
      <w:pPr>
        <w:rPr>
          <w:sz w:val="20"/>
          <w:szCs w:val="20"/>
        </w:rPr>
      </w:pPr>
      <w:r w:rsidRPr="00F34D80">
        <w:rPr>
          <w:rFonts w:eastAsia="Times New Roman"/>
          <w:sz w:val="20"/>
          <w:szCs w:val="20"/>
        </w:rPr>
        <w:t xml:space="preserve"> </w:t>
      </w:r>
      <w:bookmarkEnd w:id="57"/>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31"/>
        <w:gridCol w:w="1245"/>
        <w:gridCol w:w="2931"/>
        <w:gridCol w:w="1674"/>
        <w:gridCol w:w="27"/>
      </w:tblGrid>
      <w:tr w:rsidR="00FC78C9" w:rsidRPr="00F34D80" w14:paraId="17D064D4"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4A8626" w14:textId="77777777" w:rsidR="00FC78C9" w:rsidRPr="00F34D80" w:rsidRDefault="00E22941">
            <w:pPr>
              <w:rPr>
                <w:b/>
                <w:color w:val="FFFFFF"/>
                <w:sz w:val="20"/>
                <w:szCs w:val="20"/>
              </w:rPr>
            </w:pPr>
            <w:bookmarkStart w:id="58" w:name="BKM_C00DF13A_D6DE_4B4B_B58B_C5EAAAED54A7"/>
            <w:r w:rsidRPr="00F34D80">
              <w:rPr>
                <w:rFonts w:eastAsia="Times New Roman"/>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0924AA" w14:textId="3CF2FE56"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i-Leeftijdscategorie  </w:t>
            </w:r>
          </w:p>
        </w:tc>
      </w:tr>
      <w:tr w:rsidR="00FC78C9" w:rsidRPr="00F34D80" w14:paraId="14F234CC"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B8CF0A" w14:textId="77777777" w:rsidR="00FC78C9" w:rsidRPr="00F34D80" w:rsidRDefault="00E22941">
            <w:pPr>
              <w:rPr>
                <w:b/>
                <w:sz w:val="20"/>
                <w:szCs w:val="20"/>
              </w:rPr>
            </w:pPr>
            <w:r w:rsidRPr="00F34D80">
              <w:rPr>
                <w:rFonts w:eastAsia="Times New Roman"/>
                <w:b/>
                <w:sz w:val="20"/>
                <w:szCs w:val="20"/>
              </w:rPr>
              <w:t>Definitie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48CD21" w14:textId="063023ED" w:rsidR="00FC78C9" w:rsidRPr="00F34D80" w:rsidRDefault="00BA0460" w:rsidP="00F34D80">
            <w:pPr>
              <w:rPr>
                <w:sz w:val="20"/>
                <w:szCs w:val="20"/>
              </w:rPr>
            </w:pPr>
            <w:proofErr w:type="spellStart"/>
            <w:r>
              <w:rPr>
                <w:rFonts w:eastAsia="Times New Roman"/>
                <w:sz w:val="20"/>
                <w:szCs w:val="20"/>
              </w:rPr>
              <w:t>Valueset</w:t>
            </w:r>
            <w:proofErr w:type="spellEnd"/>
            <w:r>
              <w:rPr>
                <w:rFonts w:eastAsia="Times New Roman"/>
                <w:sz w:val="20"/>
                <w:szCs w:val="20"/>
              </w:rPr>
              <w:t xml:space="preserve"> </w:t>
            </w:r>
            <w:proofErr w:type="spellStart"/>
            <w:r>
              <w:rPr>
                <w:rFonts w:eastAsia="Times New Roman"/>
                <w:sz w:val="20"/>
                <w:szCs w:val="20"/>
              </w:rPr>
              <w:t>CQi</w:t>
            </w:r>
            <w:proofErr w:type="spellEnd"/>
            <w:r>
              <w:rPr>
                <w:rFonts w:eastAsia="Times New Roman"/>
                <w:sz w:val="20"/>
                <w:szCs w:val="20"/>
              </w:rPr>
              <w:t xml:space="preserve"> leeftijdscategorie</w:t>
            </w:r>
          </w:p>
        </w:tc>
      </w:tr>
      <w:tr w:rsidR="00FC78C9" w:rsidRPr="00F34D80" w14:paraId="6D9F285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E0265D" w14:textId="77777777" w:rsidR="00FC78C9" w:rsidRPr="00F34D80" w:rsidRDefault="00E22941">
            <w:pPr>
              <w:rPr>
                <w:b/>
                <w:sz w:val="20"/>
                <w:szCs w:val="20"/>
              </w:rPr>
            </w:pPr>
            <w:r w:rsidRPr="00F34D80">
              <w:rPr>
                <w:rFonts w:eastAsia="Times New Roman"/>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2C96B9" w14:textId="77777777" w:rsidR="00FC78C9" w:rsidRPr="00F34D80" w:rsidRDefault="00FC78C9">
            <w:pPr>
              <w:rPr>
                <w:sz w:val="20"/>
                <w:szCs w:val="20"/>
              </w:rPr>
            </w:pPr>
          </w:p>
        </w:tc>
      </w:tr>
      <w:tr w:rsidR="00FC78C9" w:rsidRPr="00F34D80" w14:paraId="27143FA3" w14:textId="77777777" w:rsidTr="00F34D80">
        <w:tblPrEx>
          <w:tblCellMar>
            <w:left w:w="1" w:type="dxa"/>
            <w:right w:w="1" w:type="dxa"/>
          </w:tblCellMar>
        </w:tblPrEx>
        <w:trPr>
          <w:gridAfter w:val="1"/>
          <w:wAfter w:w="27" w:type="dxa"/>
        </w:trPr>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68D1BB8C" w14:textId="77777777" w:rsidTr="000C2DF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DDBC2F7" w14:textId="77777777" w:rsidR="00F34D80" w:rsidRPr="00F34D80" w:rsidRDefault="00F34D80">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AC3138C" w14:textId="09B29831" w:rsidR="00F34D80" w:rsidRPr="00F34D80" w:rsidRDefault="00F34D80">
                  <w:pPr>
                    <w:rPr>
                      <w:sz w:val="20"/>
                      <w:szCs w:val="20"/>
                    </w:rPr>
                  </w:pPr>
                  <w:r w:rsidRPr="00F34D80">
                    <w:rPr>
                      <w:rFonts w:eastAsia="Times New Roman"/>
                      <w:sz w:val="20"/>
                      <w:szCs w:val="20"/>
                    </w:rPr>
                    <w:t>C</w:t>
                  </w:r>
                  <w:r w:rsidR="00BA0460">
                    <w:rPr>
                      <w:rFonts w:eastAsia="Times New Roman"/>
                      <w:sz w:val="20"/>
                      <w:szCs w:val="20"/>
                    </w:rPr>
                    <w:t>Q</w:t>
                  </w:r>
                  <w:r w:rsidRPr="00F34D80">
                    <w:rPr>
                      <w:rFonts w:eastAsia="Times New Roman"/>
                      <w:sz w:val="20"/>
                      <w:szCs w:val="20"/>
                    </w:rPr>
                    <w:t>i-Leeftijdscategorie</w:t>
                  </w:r>
                  <w:r w:rsidRPr="00F34D80">
                    <w:rPr>
                      <w:rFonts w:eastAsia="Times New Roman"/>
                      <w:sz w:val="20"/>
                      <w:szCs w:val="20"/>
                    </w:rPr>
                    <w:tab/>
                    <w:t>OID: 2.16.840.1.113883.3.3210.14.2.2.55</w:t>
                  </w:r>
                </w:p>
              </w:tc>
            </w:tr>
          </w:tbl>
          <w:p w14:paraId="5114D3F5" w14:textId="77777777" w:rsidR="00FC78C9" w:rsidRPr="00F34D80" w:rsidRDefault="00FC78C9">
            <w:pPr>
              <w:rPr>
                <w:sz w:val="20"/>
                <w:szCs w:val="20"/>
              </w:rPr>
            </w:pPr>
          </w:p>
        </w:tc>
      </w:tr>
      <w:tr w:rsidR="00FC78C9" w:rsidRPr="00F34D80" w14:paraId="633BA7E8"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DA1DB1" w14:textId="77777777" w:rsidR="00FC78C9" w:rsidRPr="00F34D80" w:rsidRDefault="00E22941">
            <w:pPr>
              <w:rPr>
                <w:b/>
                <w:sz w:val="20"/>
                <w:szCs w:val="20"/>
              </w:rPr>
            </w:pPr>
            <w:r w:rsidRPr="00F34D80">
              <w:rPr>
                <w:rFonts w:eastAsia="Times New Roman"/>
                <w:b/>
                <w:sz w:val="20"/>
                <w:szCs w:val="20"/>
              </w:rPr>
              <w:t>Opties</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B1E219" w14:textId="77777777" w:rsidR="00FC78C9" w:rsidRPr="00F34D80" w:rsidRDefault="00FC78C9">
            <w:pPr>
              <w:rPr>
                <w:sz w:val="20"/>
                <w:szCs w:val="20"/>
              </w:rPr>
            </w:pPr>
          </w:p>
        </w:tc>
      </w:tr>
      <w:tr w:rsidR="00FC78C9" w:rsidRPr="00F34D80" w14:paraId="0DD20C69" w14:textId="77777777" w:rsidTr="00F34D80">
        <w:tblPrEx>
          <w:tblCellMar>
            <w:left w:w="30" w:type="dxa"/>
            <w:right w:w="30" w:type="dxa"/>
          </w:tblCellMar>
        </w:tblPrEx>
        <w:trPr>
          <w:trHeight w:val="380"/>
        </w:trPr>
        <w:tc>
          <w:tcPr>
            <w:tcW w:w="315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2A54C6C" w14:textId="6817F648" w:rsidR="00FC78C9" w:rsidRPr="00F34D80" w:rsidRDefault="00E22941">
            <w:pPr>
              <w:rPr>
                <w:b/>
                <w:color w:val="FFFFFF"/>
                <w:sz w:val="20"/>
                <w:szCs w:val="20"/>
              </w:rPr>
            </w:pPr>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i-Leeftijdscategorie</w:t>
            </w:r>
          </w:p>
        </w:tc>
        <w:tc>
          <w:tcPr>
            <w:tcW w:w="587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A71763F" w14:textId="77777777" w:rsidR="00FC78C9" w:rsidRPr="00F34D80" w:rsidRDefault="00E22941">
            <w:pPr>
              <w:rPr>
                <w:b/>
                <w:color w:val="FFFFFF"/>
                <w:sz w:val="20"/>
                <w:szCs w:val="20"/>
              </w:rPr>
            </w:pPr>
            <w:r w:rsidRPr="00F34D80">
              <w:rPr>
                <w:rFonts w:eastAsia="Times New Roman"/>
                <w:b/>
                <w:color w:val="FFFFFF"/>
                <w:sz w:val="20"/>
                <w:szCs w:val="20"/>
              </w:rPr>
              <w:t>OID: 2.16.840.1.113883.3.3210.14.2.2.55</w:t>
            </w:r>
          </w:p>
        </w:tc>
      </w:tr>
      <w:tr w:rsidR="00FC78C9" w:rsidRPr="00F34D80" w14:paraId="3D10A44D"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E32C121" w14:textId="77777777" w:rsidR="00FC78C9" w:rsidRPr="00F34D80" w:rsidRDefault="00E22941">
            <w:pPr>
              <w:rPr>
                <w:sz w:val="20"/>
                <w:szCs w:val="20"/>
              </w:rPr>
            </w:pPr>
            <w:r w:rsidRPr="00F34D80">
              <w:rPr>
                <w:rFonts w:eastAsia="Times New Roman"/>
                <w:sz w:val="20"/>
                <w:szCs w:val="20"/>
              </w:rPr>
              <w:t>Concept Name</w:t>
            </w:r>
          </w:p>
        </w:tc>
        <w:tc>
          <w:tcPr>
            <w:tcW w:w="1307" w:type="dxa"/>
            <w:gridSpan w:val="3"/>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C27F68B" w14:textId="77777777" w:rsidR="00FC78C9" w:rsidRPr="00F34D80" w:rsidRDefault="00E22941">
            <w:pPr>
              <w:rPr>
                <w:sz w:val="20"/>
                <w:szCs w:val="20"/>
              </w:rPr>
            </w:pPr>
            <w:r w:rsidRPr="00F34D80">
              <w:rPr>
                <w:rFonts w:eastAsia="Times New Roman"/>
                <w:sz w:val="20"/>
                <w:szCs w:val="20"/>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429E705"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93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6909152" w14:textId="77777777" w:rsidR="00FC78C9" w:rsidRPr="00F34D80" w:rsidRDefault="00E22941">
            <w:pPr>
              <w:rPr>
                <w:sz w:val="20"/>
                <w:szCs w:val="20"/>
              </w:rPr>
            </w:pPr>
            <w:r w:rsidRPr="00F34D80">
              <w:rPr>
                <w:rFonts w:eastAsia="Times New Roman"/>
                <w:sz w:val="20"/>
                <w:szCs w:val="20"/>
              </w:rPr>
              <w:t>CodeSystem OID</w:t>
            </w:r>
          </w:p>
        </w:tc>
        <w:tc>
          <w:tcPr>
            <w:tcW w:w="1701"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23BCD8" w14:textId="77777777" w:rsidR="00FC78C9" w:rsidRPr="00F34D80" w:rsidRDefault="00E22941">
            <w:pPr>
              <w:rPr>
                <w:sz w:val="20"/>
                <w:szCs w:val="20"/>
              </w:rPr>
            </w:pPr>
            <w:r w:rsidRPr="00F34D80">
              <w:rPr>
                <w:rFonts w:eastAsia="Times New Roman"/>
                <w:sz w:val="20"/>
                <w:szCs w:val="20"/>
              </w:rPr>
              <w:t>Description</w:t>
            </w:r>
          </w:p>
        </w:tc>
      </w:tr>
      <w:tr w:rsidR="00FC78C9" w:rsidRPr="00F34D80" w14:paraId="1B642BBB"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7C054D"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16 t/m 24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E420F5"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CQi-1624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D1238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BF72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55BDEE"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16 t/m 24 jaar</w:t>
            </w:r>
          </w:p>
        </w:tc>
      </w:tr>
      <w:tr w:rsidR="00FC78C9" w:rsidRPr="00F34D80" w14:paraId="09B74186"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EE575C"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25 t/m 34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9A47A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CQi-2534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BAB1D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459AD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50F44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25 t/m 34 jaar</w:t>
            </w:r>
          </w:p>
        </w:tc>
      </w:tr>
      <w:tr w:rsidR="00FC78C9" w:rsidRPr="00F34D80" w14:paraId="43DAE316"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597856"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35 t/m 44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6A601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CQi-3544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5654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3BA94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DA5AD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35 t/m 44 jaar</w:t>
            </w:r>
          </w:p>
        </w:tc>
      </w:tr>
      <w:tr w:rsidR="00FC78C9" w:rsidRPr="00F34D80" w14:paraId="29F73B5B"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4690B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45 t/m 54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29BE0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CQi-4554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6AEED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58F2E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6BC1D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45 t/m 54 jaar</w:t>
            </w:r>
          </w:p>
        </w:tc>
      </w:tr>
      <w:tr w:rsidR="00FC78C9" w:rsidRPr="00F34D80" w14:paraId="1E6A07BE"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ACD007"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55 t/m 64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B5585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CQi-5564</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0AB32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86FBA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717A34"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55 t/m 64 jaar</w:t>
            </w:r>
          </w:p>
        </w:tc>
      </w:tr>
      <w:tr w:rsidR="00FC78C9" w:rsidRPr="00F34D80" w14:paraId="0177DD77"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B7B83F"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65 t/m 74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2439E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CQi-6574</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CD434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9AF33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70E7C2"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65 t/m 74 jaar</w:t>
            </w:r>
          </w:p>
        </w:tc>
      </w:tr>
      <w:tr w:rsidR="00FC78C9" w:rsidRPr="00F34D80" w14:paraId="0467FB41"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77C57E"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75 t/m 79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E0538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CQi-7579</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F0746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AF370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DF526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75 t/m 79 jaar</w:t>
            </w:r>
          </w:p>
        </w:tc>
      </w:tr>
      <w:tr w:rsidR="00FC78C9" w:rsidRPr="00F34D80" w14:paraId="611C888F"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1E9FF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80 jaar en ouder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EAA44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CQi-80plus</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AD662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34B3A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DC93BD"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80 jaar en ouder</w:t>
            </w:r>
          </w:p>
        </w:tc>
      </w:tr>
      <w:bookmarkEnd w:id="58"/>
    </w:tbl>
    <w:p w14:paraId="76F9C487" w14:textId="77DA5D0D" w:rsidR="00F34D80" w:rsidRDefault="00F34D80">
      <w:pPr>
        <w:rPr>
          <w:sz w:val="20"/>
          <w:szCs w:val="20"/>
        </w:rPr>
      </w:pPr>
    </w:p>
    <w:p w14:paraId="51339778"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647"/>
        <w:gridCol w:w="1958"/>
        <w:gridCol w:w="27"/>
      </w:tblGrid>
      <w:tr w:rsidR="00FC78C9" w:rsidRPr="00F34D80" w14:paraId="076B255C"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F55E02" w14:textId="77777777" w:rsidR="00FC78C9" w:rsidRPr="00F34D80" w:rsidRDefault="00E22941">
            <w:pPr>
              <w:rPr>
                <w:b/>
                <w:color w:val="FFFFFF"/>
                <w:sz w:val="20"/>
                <w:szCs w:val="20"/>
              </w:rPr>
            </w:pPr>
            <w:bookmarkStart w:id="59" w:name="BKM_3ACE1B12_2CBB_4AA6_BD88_B7D71B1FCDED"/>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247360" w14:textId="6ACB20E9"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i-Niet-Helemaal  </w:t>
            </w:r>
          </w:p>
        </w:tc>
      </w:tr>
      <w:tr w:rsidR="00FC78C9" w:rsidRPr="00F34D80" w14:paraId="2A1CDFA6"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84FB16"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1A618A" w14:textId="01C4964A" w:rsidR="00FC78C9" w:rsidRPr="00F34D80" w:rsidRDefault="00E22941">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niet-helemaal </w:t>
            </w:r>
          </w:p>
        </w:tc>
      </w:tr>
      <w:tr w:rsidR="00FC78C9" w:rsidRPr="00F34D80" w14:paraId="3DFA24A6"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BCA817" w14:textId="77777777" w:rsidR="00FC78C9" w:rsidRPr="00F34D80" w:rsidRDefault="00E22941">
            <w:pPr>
              <w:rPr>
                <w:b/>
                <w:sz w:val="20"/>
                <w:szCs w:val="20"/>
              </w:rPr>
            </w:pPr>
            <w:r w:rsidRPr="00F34D8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894A74" w14:textId="77777777" w:rsidR="00FC78C9" w:rsidRPr="00F34D80" w:rsidRDefault="00FC78C9">
            <w:pPr>
              <w:rPr>
                <w:sz w:val="20"/>
                <w:szCs w:val="20"/>
              </w:rPr>
            </w:pPr>
          </w:p>
        </w:tc>
      </w:tr>
      <w:tr w:rsidR="00FC78C9" w:rsidRPr="00F34D80" w14:paraId="5339B394"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6E61A57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05CCC59"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183638"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E4CB8D" w14:textId="77777777" w:rsidR="00FC78C9" w:rsidRPr="00F34D80" w:rsidRDefault="00FC78C9">
                  <w:pPr>
                    <w:rPr>
                      <w:sz w:val="20"/>
                      <w:szCs w:val="20"/>
                    </w:rPr>
                  </w:pPr>
                </w:p>
              </w:tc>
            </w:tr>
          </w:tbl>
          <w:p w14:paraId="33154D0D" w14:textId="77777777" w:rsidR="00FC78C9" w:rsidRPr="00F34D80" w:rsidRDefault="00FC78C9">
            <w:pPr>
              <w:rPr>
                <w:sz w:val="20"/>
                <w:szCs w:val="20"/>
              </w:rPr>
            </w:pPr>
          </w:p>
        </w:tc>
      </w:tr>
      <w:tr w:rsidR="00FC78C9" w:rsidRPr="00F34D80" w14:paraId="16CB66C0"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AB1605" w14:textId="77777777" w:rsidR="00FC78C9" w:rsidRPr="00F34D80" w:rsidRDefault="00E22941">
            <w:pPr>
              <w:rPr>
                <w:b/>
                <w:sz w:val="20"/>
                <w:szCs w:val="20"/>
              </w:rPr>
            </w:pPr>
            <w:r w:rsidRPr="00F34D8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78B52E" w14:textId="77777777" w:rsidR="00FC78C9" w:rsidRPr="00F34D80" w:rsidRDefault="00FC78C9">
            <w:pPr>
              <w:rPr>
                <w:sz w:val="20"/>
                <w:szCs w:val="20"/>
              </w:rPr>
            </w:pPr>
          </w:p>
        </w:tc>
      </w:tr>
      <w:tr w:rsidR="00FC78C9" w:rsidRPr="00F34D80" w14:paraId="3D582E3D" w14:textId="77777777" w:rsidTr="00F34D80">
        <w:tblPrEx>
          <w:tblCellMar>
            <w:left w:w="30" w:type="dxa"/>
            <w:right w:w="30" w:type="dxa"/>
          </w:tblCellMar>
        </w:tblPrEx>
        <w:trPr>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431A0B4" w14:textId="449C248D" w:rsidR="00FC78C9" w:rsidRPr="00F34D80" w:rsidRDefault="00E22941">
            <w:pPr>
              <w:rPr>
                <w:b/>
                <w:color w:val="FFFFFF"/>
                <w:sz w:val="20"/>
                <w:szCs w:val="20"/>
              </w:rPr>
            </w:pPr>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i-Niet-Helemaal</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EEEE1C5" w14:textId="77777777" w:rsidR="00FC78C9" w:rsidRPr="00F34D80" w:rsidRDefault="00E22941">
            <w:pPr>
              <w:rPr>
                <w:b/>
                <w:color w:val="FFFFFF"/>
                <w:sz w:val="20"/>
                <w:szCs w:val="20"/>
              </w:rPr>
            </w:pPr>
            <w:r w:rsidRPr="00F34D80">
              <w:rPr>
                <w:rFonts w:eastAsia="Times New Roman"/>
                <w:b/>
                <w:color w:val="FFFFFF"/>
                <w:sz w:val="20"/>
                <w:szCs w:val="20"/>
              </w:rPr>
              <w:t>OID: 2.16.840.1.113883.3.3210.14.2.2.51</w:t>
            </w:r>
          </w:p>
        </w:tc>
      </w:tr>
      <w:tr w:rsidR="00FC78C9" w:rsidRPr="00F34D80" w14:paraId="5321435D"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F2B4AC" w14:textId="77777777" w:rsidR="00FC78C9" w:rsidRPr="00F34D80" w:rsidRDefault="00E22941">
            <w:pPr>
              <w:rPr>
                <w:sz w:val="20"/>
                <w:szCs w:val="20"/>
              </w:rPr>
            </w:pPr>
            <w:r w:rsidRPr="00F34D80">
              <w:rPr>
                <w:rFonts w:eastAsia="Times New Roman"/>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C0A1482" w14:textId="77777777" w:rsidR="00FC78C9" w:rsidRPr="00F34D80" w:rsidRDefault="00E22941">
            <w:pPr>
              <w:rPr>
                <w:sz w:val="20"/>
                <w:szCs w:val="20"/>
              </w:rPr>
            </w:pPr>
            <w:r w:rsidRPr="00F34D80">
              <w:rPr>
                <w:rFonts w:eastAsia="Times New Roman"/>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9C199F7"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64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3C714B" w14:textId="77777777" w:rsidR="00FC78C9" w:rsidRPr="00F34D80" w:rsidRDefault="00E22941">
            <w:pPr>
              <w:rPr>
                <w:sz w:val="20"/>
                <w:szCs w:val="20"/>
              </w:rPr>
            </w:pPr>
            <w:r w:rsidRPr="00F34D80">
              <w:rPr>
                <w:rFonts w:eastAsia="Times New Roman"/>
                <w:sz w:val="20"/>
                <w:szCs w:val="20"/>
              </w:rPr>
              <w:t xml:space="preserve">CodeSystem </w:t>
            </w:r>
            <w:proofErr w:type="gramStart"/>
            <w:r w:rsidRPr="00F34D80">
              <w:rPr>
                <w:rFonts w:eastAsia="Times New Roman"/>
                <w:sz w:val="20"/>
                <w:szCs w:val="20"/>
              </w:rPr>
              <w:t>URL /</w:t>
            </w:r>
            <w:proofErr w:type="gramEnd"/>
            <w:r w:rsidRPr="00F34D80">
              <w:rPr>
                <w:rFonts w:eastAsia="Times New Roman"/>
                <w:sz w:val="20"/>
                <w:szCs w:val="20"/>
              </w:rPr>
              <w:t xml:space="preserve">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D33EE9" w14:textId="77777777" w:rsidR="00FC78C9" w:rsidRPr="00F34D80" w:rsidRDefault="00E22941">
            <w:pPr>
              <w:rPr>
                <w:sz w:val="20"/>
                <w:szCs w:val="20"/>
              </w:rPr>
            </w:pPr>
            <w:r w:rsidRPr="00F34D80">
              <w:rPr>
                <w:rFonts w:eastAsia="Times New Roman"/>
                <w:sz w:val="20"/>
                <w:szCs w:val="20"/>
              </w:rPr>
              <w:t>Description</w:t>
            </w:r>
          </w:p>
        </w:tc>
      </w:tr>
      <w:tr w:rsidR="00FC78C9" w:rsidRPr="00F34D80" w14:paraId="675C720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22350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nee, helemaal niet</w:t>
            </w:r>
          </w:p>
          <w:p w14:paraId="4158489F"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1E942736" wp14:editId="34B0F9C4">
                  <wp:extent cx="447675" cy="41910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17"/>
                          <a:stretch>
                            <a:fillRect/>
                          </a:stretch>
                        </pic:blipFill>
                        <pic:spPr bwMode="auto">
                          <a:xfrm>
                            <a:off x="0" y="0"/>
                            <a:ext cx="447675" cy="41910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E6CCC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9785</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4A15E1"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3625B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50BFA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nee, helemaal niet</w:t>
            </w:r>
          </w:p>
          <w:p w14:paraId="30D661E2" w14:textId="77777777" w:rsidR="00FC78C9" w:rsidRPr="00BA0460" w:rsidRDefault="00FC78C9">
            <w:pPr>
              <w:pStyle w:val="Geenafstand"/>
              <w:rPr>
                <w:rFonts w:ascii="Arial" w:hAnsi="Arial" w:cs="Arial"/>
                <w:color w:val="000000"/>
                <w:sz w:val="20"/>
                <w:szCs w:val="20"/>
              </w:rPr>
            </w:pPr>
          </w:p>
          <w:p w14:paraId="2B75F59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b/>
            </w:r>
          </w:p>
        </w:tc>
      </w:tr>
      <w:tr w:rsidR="00FC78C9" w:rsidRPr="00F34D80" w14:paraId="6A3B85E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90841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 </w:t>
            </w:r>
            <w:r w:rsidRPr="00BA0460">
              <w:rPr>
                <w:rFonts w:ascii="Arial" w:hAnsi="Arial" w:cs="Arial"/>
                <w:noProof/>
                <w:sz w:val="20"/>
                <w:szCs w:val="20"/>
              </w:rPr>
              <w:drawing>
                <wp:inline distT="0" distB="0" distL="0" distR="0" wp14:anchorId="046AA20F" wp14:editId="09D7C25D">
                  <wp:extent cx="371475" cy="419100"/>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18"/>
                          <a:stretch>
                            <a:fillRect/>
                          </a:stretch>
                        </pic:blipFill>
                        <pic:spPr bwMode="auto">
                          <a:xfrm>
                            <a:off x="0" y="0"/>
                            <a:ext cx="371475" cy="41910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291E2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128578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75D0C5"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D70E4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4B853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een beetje</w:t>
            </w:r>
            <w:r w:rsidRPr="00BA0460">
              <w:rPr>
                <w:rFonts w:ascii="Arial" w:hAnsi="Arial" w:cs="Arial"/>
                <w:color w:val="000000"/>
                <w:sz w:val="20"/>
                <w:szCs w:val="20"/>
              </w:rPr>
              <w:tab/>
            </w:r>
          </w:p>
          <w:p w14:paraId="0643986F" w14:textId="77777777" w:rsidR="00FC78C9" w:rsidRPr="00BA0460" w:rsidRDefault="00FC78C9">
            <w:pPr>
              <w:pStyle w:val="Geenafstand"/>
              <w:rPr>
                <w:rFonts w:ascii="Arial" w:hAnsi="Arial" w:cs="Arial"/>
                <w:color w:val="000000"/>
                <w:sz w:val="20"/>
                <w:szCs w:val="20"/>
              </w:rPr>
            </w:pPr>
          </w:p>
        </w:tc>
      </w:tr>
      <w:tr w:rsidR="00FC78C9" w:rsidRPr="00F34D80" w14:paraId="7AD8A11E"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8DF0BA"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35482401" wp14:editId="2B9A1960">
                  <wp:extent cx="447675" cy="371475"/>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19"/>
                          <a:stretch>
                            <a:fillRect/>
                          </a:stretch>
                        </pic:blipFill>
                        <pic:spPr bwMode="auto">
                          <a:xfrm>
                            <a:off x="0" y="0"/>
                            <a:ext cx="447675" cy="371475"/>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58CD5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128528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C94351"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28385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05569D"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deels</w:t>
            </w:r>
            <w:r w:rsidRPr="00BA0460">
              <w:rPr>
                <w:rFonts w:ascii="Arial" w:hAnsi="Arial" w:cs="Arial"/>
                <w:color w:val="000000"/>
                <w:sz w:val="20"/>
                <w:szCs w:val="20"/>
              </w:rPr>
              <w:tab/>
            </w:r>
          </w:p>
        </w:tc>
      </w:tr>
      <w:tr w:rsidR="00FC78C9" w:rsidRPr="00F34D80" w14:paraId="22DF10C2" w14:textId="77777777" w:rsidTr="00F34D80">
        <w:tblPrEx>
          <w:tblCellMar>
            <w:left w:w="30" w:type="dxa"/>
            <w:right w:w="30" w:type="dxa"/>
          </w:tblCellMar>
        </w:tblPrEx>
        <w:trPr>
          <w:trHeight w:val="86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AA052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 </w:t>
            </w:r>
            <w:r w:rsidRPr="00BA0460">
              <w:rPr>
                <w:rFonts w:ascii="Arial" w:hAnsi="Arial" w:cs="Arial"/>
                <w:noProof/>
                <w:sz w:val="20"/>
                <w:szCs w:val="20"/>
              </w:rPr>
              <w:drawing>
                <wp:inline distT="0" distB="0" distL="0" distR="0" wp14:anchorId="51CC37A3" wp14:editId="227F5829">
                  <wp:extent cx="371475" cy="36195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20"/>
                          <a:stretch>
                            <a:fillRect/>
                          </a:stretch>
                        </pic:blipFill>
                        <pic:spPr bwMode="auto">
                          <a:xfrm>
                            <a:off x="0" y="0"/>
                            <a:ext cx="371475" cy="36195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95137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128577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18BC0F"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F360A5"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CF619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grotendeels</w:t>
            </w:r>
          </w:p>
        </w:tc>
      </w:tr>
      <w:tr w:rsidR="00FC78C9" w:rsidRPr="00F34D80" w14:paraId="5692F413"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92997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ja, helemaal</w:t>
            </w:r>
          </w:p>
          <w:p w14:paraId="2D169D3C"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0A65DE9C" wp14:editId="0119C59E">
                  <wp:extent cx="447675" cy="400050"/>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21"/>
                          <a:stretch>
                            <a:fillRect/>
                          </a:stretch>
                        </pic:blipFill>
                        <pic:spPr bwMode="auto">
                          <a:xfrm>
                            <a:off x="0" y="0"/>
                            <a:ext cx="447675" cy="40005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9ADE5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128522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4F82E5"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5D713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CE40A5"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ja, helemaal</w:t>
            </w:r>
          </w:p>
        </w:tc>
      </w:tr>
      <w:tr w:rsidR="00FC78C9" w:rsidRPr="00F34D80" w14:paraId="1BE03F2A"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AA59BD"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Niet bekend, overgeslagen</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41838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UNK</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5F79A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HL7 </w:t>
            </w:r>
            <w:proofErr w:type="spellStart"/>
            <w:r w:rsidRPr="00BA0460">
              <w:rPr>
                <w:rFonts w:ascii="Arial" w:hAnsi="Arial" w:cs="Arial"/>
                <w:color w:val="000000"/>
                <w:sz w:val="20"/>
                <w:szCs w:val="20"/>
              </w:rPr>
              <w:t>Null</w:t>
            </w:r>
            <w:proofErr w:type="spellEnd"/>
            <w:r w:rsidRPr="00BA0460">
              <w:rPr>
                <w:rFonts w:ascii="Arial" w:hAnsi="Arial" w:cs="Arial"/>
                <w:color w:val="000000"/>
                <w:sz w:val="20"/>
                <w:szCs w:val="20"/>
              </w:rPr>
              <w:t xml:space="preserve"> </w:t>
            </w:r>
            <w:proofErr w:type="spellStart"/>
            <w:r w:rsidRPr="00BA0460">
              <w:rPr>
                <w:rFonts w:ascii="Arial" w:hAnsi="Arial" w:cs="Arial"/>
                <w:color w:val="000000"/>
                <w:sz w:val="20"/>
                <w:szCs w:val="20"/>
              </w:rPr>
              <w:t>Flavor</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CBE56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2.16.840.1.113883.5.1008</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2D389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onbekend</w:t>
            </w:r>
          </w:p>
        </w:tc>
      </w:tr>
      <w:tr w:rsidR="00FC78C9" w:rsidRPr="00F34D80" w14:paraId="26BA91C9"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E3E6F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niet van toepassing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2108EB"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color w:val="000000"/>
                <w:sz w:val="20"/>
                <w:szCs w:val="20"/>
              </w:rPr>
              <w:t>CQi-NVT2020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60022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color w:val="000000"/>
                <w:sz w:val="20"/>
                <w:szCs w:val="20"/>
              </w:rPr>
              <w:t>NLGGZ concept codes</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3E6EE5"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color w:val="000000"/>
                <w:sz w:val="20"/>
                <w:szCs w:val="20"/>
              </w:rPr>
              <w:t>2.16.840.1.113883.3.3210.14.3</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14F4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niet van toepassing</w:t>
            </w:r>
          </w:p>
        </w:tc>
      </w:tr>
    </w:tbl>
    <w:p w14:paraId="5E779AB1" w14:textId="77777777" w:rsidR="00FC78C9" w:rsidRPr="00F34D80" w:rsidRDefault="00E22941">
      <w:pPr>
        <w:rPr>
          <w:sz w:val="20"/>
          <w:szCs w:val="20"/>
        </w:rPr>
      </w:pPr>
      <w:r w:rsidRPr="00F34D80">
        <w:rPr>
          <w:rFonts w:eastAsia="Times New Roman"/>
          <w:sz w:val="20"/>
          <w:szCs w:val="20"/>
        </w:rPr>
        <w:t xml:space="preserve"> </w:t>
      </w:r>
      <w:bookmarkEnd w:id="59"/>
    </w:p>
    <w:p w14:paraId="2D766DDD"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720"/>
        <w:gridCol w:w="1530"/>
        <w:gridCol w:w="2349"/>
        <w:gridCol w:w="2241"/>
        <w:gridCol w:w="27"/>
      </w:tblGrid>
      <w:tr w:rsidR="00FC78C9" w:rsidRPr="00BA0460" w14:paraId="51A0E15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6190E7" w14:textId="77777777" w:rsidR="00FC78C9" w:rsidRPr="00BA0460" w:rsidRDefault="00E22941">
            <w:pPr>
              <w:rPr>
                <w:b/>
                <w:color w:val="FFFFFF"/>
                <w:sz w:val="20"/>
                <w:szCs w:val="20"/>
              </w:rPr>
            </w:pPr>
            <w:bookmarkStart w:id="60" w:name="BKM_4FD6EA46_2BD0_48C4_8208_9AE612173F35"/>
            <w:r w:rsidRPr="00BA046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00AAAF" w14:textId="01125ECB" w:rsidR="00FC78C9" w:rsidRPr="00BA0460" w:rsidRDefault="00E22941">
            <w:pPr>
              <w:rPr>
                <w:color w:val="FFFFFF"/>
                <w:sz w:val="20"/>
                <w:szCs w:val="20"/>
              </w:rPr>
            </w:pPr>
            <w:r w:rsidRPr="00BA0460">
              <w:rPr>
                <w:rFonts w:eastAsia="Times New Roman"/>
                <w:color w:val="FFFFFF"/>
                <w:sz w:val="20"/>
                <w:szCs w:val="20"/>
              </w:rPr>
              <w:t>C</w:t>
            </w:r>
            <w:r w:rsidR="00BA0460" w:rsidRPr="00BA0460">
              <w:rPr>
                <w:rFonts w:eastAsia="Times New Roman"/>
                <w:color w:val="FFFFFF"/>
                <w:sz w:val="20"/>
                <w:szCs w:val="20"/>
              </w:rPr>
              <w:t>Q</w:t>
            </w:r>
            <w:r w:rsidRPr="00BA0460">
              <w:rPr>
                <w:rFonts w:eastAsia="Times New Roman"/>
                <w:color w:val="FFFFFF"/>
                <w:sz w:val="20"/>
                <w:szCs w:val="20"/>
              </w:rPr>
              <w:t xml:space="preserve">i-Opleiding  </w:t>
            </w:r>
          </w:p>
        </w:tc>
      </w:tr>
      <w:tr w:rsidR="00FC78C9" w:rsidRPr="00BA0460" w14:paraId="4E83673B"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F1209E" w14:textId="77777777" w:rsidR="00FC78C9" w:rsidRPr="00BA0460" w:rsidRDefault="00E22941">
            <w:pPr>
              <w:rPr>
                <w:b/>
                <w:sz w:val="20"/>
                <w:szCs w:val="20"/>
              </w:rPr>
            </w:pPr>
            <w:r w:rsidRPr="00BA046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C20D42" w14:textId="53A3A08E" w:rsidR="00FC78C9" w:rsidRPr="00BA0460" w:rsidRDefault="00E22941">
            <w:pPr>
              <w:rPr>
                <w:sz w:val="20"/>
                <w:szCs w:val="20"/>
              </w:rPr>
            </w:pPr>
            <w:proofErr w:type="spellStart"/>
            <w:r w:rsidRPr="00BA0460">
              <w:rPr>
                <w:rFonts w:eastAsia="Times New Roman"/>
                <w:sz w:val="20"/>
                <w:szCs w:val="20"/>
              </w:rPr>
              <w:t>Valueset</w:t>
            </w:r>
            <w:proofErr w:type="spellEnd"/>
            <w:r w:rsidRPr="00BA0460">
              <w:rPr>
                <w:rFonts w:eastAsia="Times New Roman"/>
                <w:sz w:val="20"/>
                <w:szCs w:val="20"/>
              </w:rPr>
              <w:t xml:space="preserve"> slecht-uitstekend</w:t>
            </w:r>
          </w:p>
        </w:tc>
      </w:tr>
      <w:tr w:rsidR="00FC78C9" w:rsidRPr="00BA0460" w14:paraId="1FD3AB82"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1C1C80" w14:textId="77777777" w:rsidR="00FC78C9" w:rsidRPr="00BA0460" w:rsidRDefault="00E22941">
            <w:pPr>
              <w:rPr>
                <w:b/>
                <w:sz w:val="20"/>
                <w:szCs w:val="20"/>
              </w:rPr>
            </w:pPr>
            <w:r w:rsidRPr="00BA046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7E1AB7" w14:textId="77777777" w:rsidR="00FC78C9" w:rsidRPr="00BA0460" w:rsidRDefault="00FC78C9">
            <w:pPr>
              <w:rPr>
                <w:sz w:val="20"/>
                <w:szCs w:val="20"/>
              </w:rPr>
            </w:pPr>
          </w:p>
        </w:tc>
      </w:tr>
      <w:tr w:rsidR="00FC78C9" w:rsidRPr="00BA0460" w14:paraId="31004DD8"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BA0460" w14:paraId="4126EB8C" w14:textId="77777777" w:rsidTr="00862B1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6676994" w14:textId="77777777" w:rsidR="00F34D80" w:rsidRPr="00BA0460" w:rsidRDefault="00F34D80">
                  <w:pPr>
                    <w:rPr>
                      <w:sz w:val="20"/>
                      <w:szCs w:val="20"/>
                    </w:rPr>
                  </w:pPr>
                  <w:r w:rsidRPr="00BA0460">
                    <w:rPr>
                      <w:rFonts w:eastAsia="Times New Roman"/>
                      <w:b/>
                      <w:sz w:val="20"/>
                      <w:szCs w:val="20"/>
                    </w:rPr>
                    <w:t>DCM::</w:t>
                  </w:r>
                  <w:proofErr w:type="spellStart"/>
                  <w:r w:rsidRPr="00BA046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EC5287" w14:textId="30572205" w:rsidR="00F34D80" w:rsidRPr="00BA0460" w:rsidRDefault="00F34D80">
                  <w:pPr>
                    <w:rPr>
                      <w:sz w:val="20"/>
                      <w:szCs w:val="20"/>
                    </w:rPr>
                  </w:pPr>
                  <w:r w:rsidRPr="00BA0460">
                    <w:rPr>
                      <w:rFonts w:eastAsia="Times New Roman"/>
                      <w:sz w:val="20"/>
                      <w:szCs w:val="20"/>
                    </w:rPr>
                    <w:t xml:space="preserve">CQi AKWAGGZ opleidingen </w:t>
                  </w:r>
                  <w:proofErr w:type="gramStart"/>
                  <w:r w:rsidRPr="00BA0460">
                    <w:rPr>
                      <w:rFonts w:eastAsia="Times New Roman"/>
                      <w:sz w:val="20"/>
                      <w:szCs w:val="20"/>
                    </w:rPr>
                    <w:t>lijst  OID</w:t>
                  </w:r>
                  <w:proofErr w:type="gramEnd"/>
                  <w:r w:rsidRPr="00BA0460">
                    <w:rPr>
                      <w:rFonts w:eastAsia="Times New Roman"/>
                      <w:sz w:val="20"/>
                      <w:szCs w:val="20"/>
                    </w:rPr>
                    <w:t>: 2.16.840.1.113883.3.3210.14.2.2.60</w:t>
                  </w:r>
                </w:p>
              </w:tc>
            </w:tr>
          </w:tbl>
          <w:p w14:paraId="0D271FEC" w14:textId="77777777" w:rsidR="00FC78C9" w:rsidRPr="00BA0460" w:rsidRDefault="00FC78C9">
            <w:pPr>
              <w:rPr>
                <w:sz w:val="20"/>
                <w:szCs w:val="20"/>
              </w:rPr>
            </w:pPr>
          </w:p>
        </w:tc>
      </w:tr>
      <w:tr w:rsidR="00FC78C9" w:rsidRPr="00BA0460" w14:paraId="65246F6B"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B71847" w14:textId="77777777" w:rsidR="00FC78C9" w:rsidRPr="00BA0460" w:rsidRDefault="00E22941">
            <w:pPr>
              <w:rPr>
                <w:b/>
                <w:sz w:val="20"/>
                <w:szCs w:val="20"/>
              </w:rPr>
            </w:pPr>
            <w:r w:rsidRPr="00BA046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2B6091" w14:textId="77777777" w:rsidR="00FC78C9" w:rsidRPr="00BA0460" w:rsidRDefault="00FC78C9">
            <w:pPr>
              <w:rPr>
                <w:sz w:val="20"/>
                <w:szCs w:val="20"/>
              </w:rPr>
            </w:pPr>
          </w:p>
        </w:tc>
      </w:tr>
      <w:tr w:rsidR="00FC78C9" w:rsidRPr="00F34D80" w14:paraId="23715464" w14:textId="77777777" w:rsidTr="00F34D80">
        <w:tblPrEx>
          <w:tblCellMar>
            <w:left w:w="30" w:type="dxa"/>
            <w:right w:w="30" w:type="dxa"/>
          </w:tblCellMar>
        </w:tblPrEx>
        <w:trPr>
          <w:trHeight w:val="380"/>
        </w:trPr>
        <w:tc>
          <w:tcPr>
            <w:tcW w:w="288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1D3466B" w14:textId="77777777" w:rsidR="00FC78C9" w:rsidRPr="00BA0460" w:rsidRDefault="00E22941">
            <w:pPr>
              <w:rPr>
                <w:b/>
                <w:color w:val="FFFFFF"/>
                <w:sz w:val="20"/>
                <w:szCs w:val="20"/>
              </w:rPr>
            </w:pPr>
            <w:r w:rsidRPr="00BA0460">
              <w:rPr>
                <w:rFonts w:eastAsia="Times New Roman"/>
                <w:b/>
                <w:color w:val="FFFFFF"/>
                <w:sz w:val="20"/>
                <w:szCs w:val="20"/>
              </w:rPr>
              <w:t xml:space="preserve">CQi AKWAGGZ opleidingen lijst </w:t>
            </w:r>
          </w:p>
        </w:tc>
        <w:tc>
          <w:tcPr>
            <w:tcW w:w="614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1415BF3" w14:textId="77777777" w:rsidR="00FC78C9" w:rsidRPr="00BA0460" w:rsidRDefault="00E22941">
            <w:pPr>
              <w:rPr>
                <w:b/>
                <w:color w:val="FFFFFF"/>
                <w:sz w:val="20"/>
                <w:szCs w:val="20"/>
              </w:rPr>
            </w:pPr>
            <w:r w:rsidRPr="00BA0460">
              <w:rPr>
                <w:rFonts w:eastAsia="Times New Roman"/>
                <w:b/>
                <w:color w:val="FFFFFF"/>
                <w:sz w:val="20"/>
                <w:szCs w:val="20"/>
              </w:rPr>
              <w:t>OID: 2.16.840.1.113883.3.3210.14.2.2.60</w:t>
            </w:r>
          </w:p>
        </w:tc>
      </w:tr>
      <w:tr w:rsidR="00FC78C9" w:rsidRPr="00F34D80" w14:paraId="786348CC"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DBF555F" w14:textId="77777777" w:rsidR="00FC78C9" w:rsidRPr="00BA0460" w:rsidRDefault="00E22941">
            <w:pPr>
              <w:rPr>
                <w:sz w:val="20"/>
                <w:szCs w:val="20"/>
              </w:rPr>
            </w:pPr>
            <w:r w:rsidRPr="00BA0460">
              <w:rPr>
                <w:rFonts w:eastAsia="Times New Roman"/>
                <w:sz w:val="20"/>
                <w:szCs w:val="20"/>
              </w:rPr>
              <w:t>Concept Name</w:t>
            </w:r>
          </w:p>
        </w:tc>
        <w:tc>
          <w:tcPr>
            <w:tcW w:w="103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03AFD92" w14:textId="77777777" w:rsidR="00FC78C9" w:rsidRPr="00BA0460" w:rsidRDefault="00E22941">
            <w:pPr>
              <w:rPr>
                <w:sz w:val="20"/>
                <w:szCs w:val="20"/>
              </w:rPr>
            </w:pPr>
            <w:r w:rsidRPr="00BA0460">
              <w:rPr>
                <w:rFonts w:eastAsia="Times New Roman"/>
                <w:sz w:val="20"/>
                <w:szCs w:val="20"/>
              </w:rPr>
              <w:t>Concept Code</w:t>
            </w:r>
          </w:p>
        </w:tc>
        <w:tc>
          <w:tcPr>
            <w:tcW w:w="153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21E9EA2" w14:textId="77777777" w:rsidR="00FC78C9" w:rsidRPr="00BA0460" w:rsidRDefault="00E22941">
            <w:pPr>
              <w:rPr>
                <w:sz w:val="20"/>
                <w:szCs w:val="20"/>
              </w:rPr>
            </w:pPr>
            <w:proofErr w:type="spellStart"/>
            <w:r w:rsidRPr="00BA0460">
              <w:rPr>
                <w:rFonts w:eastAsia="Times New Roman"/>
                <w:sz w:val="20"/>
                <w:szCs w:val="20"/>
              </w:rPr>
              <w:t>CodeSys</w:t>
            </w:r>
            <w:proofErr w:type="spellEnd"/>
            <w:r w:rsidRPr="00BA0460">
              <w:rPr>
                <w:rFonts w:eastAsia="Times New Roman"/>
                <w:sz w:val="20"/>
                <w:szCs w:val="20"/>
              </w:rPr>
              <w:t>. Name</w:t>
            </w:r>
          </w:p>
        </w:tc>
        <w:tc>
          <w:tcPr>
            <w:tcW w:w="234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BB88976" w14:textId="77777777" w:rsidR="00FC78C9" w:rsidRPr="00BA0460" w:rsidRDefault="00E22941">
            <w:pPr>
              <w:rPr>
                <w:sz w:val="20"/>
                <w:szCs w:val="20"/>
              </w:rPr>
            </w:pPr>
            <w:r w:rsidRPr="00BA0460">
              <w:rPr>
                <w:rFonts w:eastAsia="Times New Roman"/>
                <w:sz w:val="20"/>
                <w:szCs w:val="20"/>
              </w:rPr>
              <w:t>CodeSystem OID</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17E6130" w14:textId="77777777" w:rsidR="00FC78C9" w:rsidRPr="00BA0460" w:rsidRDefault="00E22941">
            <w:pPr>
              <w:rPr>
                <w:sz w:val="20"/>
                <w:szCs w:val="20"/>
              </w:rPr>
            </w:pPr>
            <w:r w:rsidRPr="00BA0460">
              <w:rPr>
                <w:rFonts w:eastAsia="Times New Roman"/>
                <w:sz w:val="20"/>
                <w:szCs w:val="20"/>
              </w:rPr>
              <w:t>Description</w:t>
            </w:r>
          </w:p>
        </w:tc>
      </w:tr>
      <w:tr w:rsidR="00FC78C9" w:rsidRPr="00F34D80" w14:paraId="1D53DFA2"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ECBC9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Geen opleiding</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0A9CED"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CQi-01 </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332E4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832F2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B4274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Geen opleiding</w:t>
            </w:r>
          </w:p>
        </w:tc>
      </w:tr>
      <w:tr w:rsidR="00FC78C9" w:rsidRPr="00F34D80" w14:paraId="1BAB1171"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B7019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Lager onderwijs</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C529D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CQi-02</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E20B9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E3A9C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F5E04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Lager onderwijs</w:t>
            </w:r>
          </w:p>
        </w:tc>
      </w:tr>
      <w:tr w:rsidR="00FC78C9" w:rsidRPr="00F34D80" w14:paraId="31A2C794"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C8CE4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Lager of voorbereidend beroepsonderwijs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9D61E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CQi-03</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C220B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6E6DC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76BFA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Lager of voorbereidend beroepsonderwijs </w:t>
            </w:r>
          </w:p>
        </w:tc>
      </w:tr>
      <w:tr w:rsidR="00FC78C9" w:rsidRPr="00F34D80" w14:paraId="1E16C079"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CF39C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Middelbaar algemeen voortgezet 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E960C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CQi-04</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2EDC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D83D8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BCA51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Middelbaar algemeen voortgezet onderwijs </w:t>
            </w:r>
          </w:p>
        </w:tc>
      </w:tr>
      <w:tr w:rsidR="00FC78C9" w:rsidRPr="00F34D80" w14:paraId="26B4B0E4"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E2964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Middelbaar beroepsonderwijs en beroepsbegeleidend onderwijs</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AB339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CQi-05</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E660D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1D50F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B9386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Middelbaar beroepsonderwijs en beroepsbegeleidend onderwijs</w:t>
            </w:r>
          </w:p>
        </w:tc>
      </w:tr>
      <w:tr w:rsidR="00FC78C9" w:rsidRPr="00F34D80" w14:paraId="0D23C866"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F2D186"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Hoger algemeen en voorbereidend wetenschappelijk 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5CF27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CQi-08</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CDE77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368BB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9AB523"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Hoger algemeen en voorbereidend wetenschappelijk onderwijs </w:t>
            </w:r>
          </w:p>
        </w:tc>
      </w:tr>
      <w:tr w:rsidR="00FC78C9" w:rsidRPr="00F34D80" w14:paraId="2A4CC3BE"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CBABE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Hoger beroepsonderwijs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8D7A6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CQi-09</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9DACF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00662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5ACBE5"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Hoger beroepsonderwijs</w:t>
            </w:r>
          </w:p>
        </w:tc>
      </w:tr>
      <w:tr w:rsidR="00FC78C9" w:rsidRPr="00F34D80" w14:paraId="01821DDD"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FE28A9"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Wetenschappelijk 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6AD70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CQi-10</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C7F62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3AB1B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C1D12B"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Wetenschappelijk onderwijs </w:t>
            </w:r>
          </w:p>
        </w:tc>
      </w:tr>
      <w:tr w:rsidR="00FC78C9" w:rsidRPr="00F34D80" w14:paraId="4ADA343D"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C0667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Anders, namelijk: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27285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OTH</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43597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HL7 </w:t>
            </w:r>
            <w:proofErr w:type="spellStart"/>
            <w:r w:rsidRPr="00BA0460">
              <w:rPr>
                <w:rFonts w:ascii="Arial" w:hAnsi="Arial" w:cs="Arial"/>
                <w:color w:val="000000"/>
                <w:sz w:val="20"/>
                <w:szCs w:val="20"/>
              </w:rPr>
              <w:t>Null</w:t>
            </w:r>
            <w:proofErr w:type="spellEnd"/>
            <w:r w:rsidRPr="00BA0460">
              <w:rPr>
                <w:rFonts w:ascii="Arial" w:hAnsi="Arial" w:cs="Arial"/>
                <w:color w:val="000000"/>
                <w:sz w:val="20"/>
                <w:szCs w:val="20"/>
              </w:rPr>
              <w:t xml:space="preserve"> </w:t>
            </w:r>
            <w:proofErr w:type="spellStart"/>
            <w:r w:rsidRPr="00BA0460">
              <w:rPr>
                <w:rFonts w:ascii="Arial" w:hAnsi="Arial" w:cs="Arial"/>
                <w:color w:val="000000"/>
                <w:sz w:val="20"/>
                <w:szCs w:val="20"/>
              </w:rPr>
              <w:t>Flavor</w:t>
            </w:r>
            <w:proofErr w:type="spellEnd"/>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CBE51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2.16.840.1.113883.5.1008 </w:t>
            </w:r>
            <w:r w:rsidRPr="00BA0460">
              <w:rPr>
                <w:rFonts w:ascii="Arial" w:hAnsi="Arial" w:cs="Arial"/>
                <w:color w:val="000000"/>
                <w:sz w:val="20"/>
                <w:szCs w:val="20"/>
              </w:rPr>
              <w:tab/>
              <w:t xml:space="preserve">  </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21CDA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8 = </w:t>
            </w:r>
            <w:proofErr w:type="spellStart"/>
            <w:r w:rsidRPr="00BA0460">
              <w:rPr>
                <w:rFonts w:ascii="Arial" w:hAnsi="Arial" w:cs="Arial"/>
                <w:color w:val="000000"/>
                <w:sz w:val="20"/>
                <w:szCs w:val="20"/>
              </w:rPr>
              <w:t>other</w:t>
            </w:r>
            <w:proofErr w:type="spellEnd"/>
            <w:r w:rsidRPr="00BA0460">
              <w:rPr>
                <w:rFonts w:ascii="Arial" w:hAnsi="Arial" w:cs="Arial"/>
                <w:color w:val="000000"/>
                <w:sz w:val="20"/>
                <w:szCs w:val="20"/>
              </w:rPr>
              <w:t xml:space="preserve"> of anders</w:t>
            </w:r>
          </w:p>
        </w:tc>
      </w:tr>
    </w:tbl>
    <w:p w14:paraId="3012DC15" w14:textId="77777777" w:rsidR="00FC78C9" w:rsidRPr="00F34D80" w:rsidRDefault="00E22941">
      <w:pPr>
        <w:rPr>
          <w:sz w:val="20"/>
          <w:szCs w:val="20"/>
        </w:rPr>
      </w:pPr>
      <w:r w:rsidRPr="00F34D80">
        <w:rPr>
          <w:rFonts w:eastAsia="Times New Roman"/>
          <w:sz w:val="20"/>
          <w:szCs w:val="20"/>
        </w:rPr>
        <w:t xml:space="preserve"> </w:t>
      </w:r>
      <w:bookmarkEnd w:id="60"/>
    </w:p>
    <w:p w14:paraId="5E91D5E3" w14:textId="77777777" w:rsidR="00FC78C9" w:rsidRPr="00F34D80" w:rsidRDefault="00FC78C9">
      <w:pPr>
        <w:rPr>
          <w:sz w:val="20"/>
          <w:szCs w:val="20"/>
        </w:rPr>
      </w:pPr>
    </w:p>
    <w:bookmarkEnd w:id="21"/>
    <w:bookmarkEnd w:id="22"/>
    <w:p w14:paraId="7A3C7412" w14:textId="77777777" w:rsidR="00FC78C9" w:rsidRPr="00F34D80" w:rsidRDefault="00FC78C9">
      <w:pPr>
        <w:rPr>
          <w:sz w:val="20"/>
          <w:szCs w:val="20"/>
        </w:rPr>
      </w:pPr>
    </w:p>
    <w:p w14:paraId="7C3DBDDD" w14:textId="77777777" w:rsidR="00FC78C9" w:rsidRPr="00F34D80" w:rsidRDefault="00E22941" w:rsidP="00891EB9">
      <w:pPr>
        <w:pStyle w:val="Kop2"/>
      </w:pPr>
      <w:bookmarkStart w:id="61" w:name="_Toc80609976"/>
      <w:bookmarkStart w:id="62" w:name="EXAMPLE_INSTANCES"/>
      <w:bookmarkStart w:id="63" w:name="BKM_99619863_982B_49FE_9317_FB2458ECD7B9"/>
      <w:proofErr w:type="spellStart"/>
      <w:r w:rsidRPr="00F34D80">
        <w:t>Example</w:t>
      </w:r>
      <w:proofErr w:type="spellEnd"/>
      <w:r w:rsidRPr="00F34D80">
        <w:t xml:space="preserve"> </w:t>
      </w:r>
      <w:proofErr w:type="spellStart"/>
      <w:r w:rsidRPr="00F34D80">
        <w:t>Instances</w:t>
      </w:r>
      <w:bookmarkEnd w:id="61"/>
      <w:proofErr w:type="spellEnd"/>
    </w:p>
    <w:bookmarkEnd w:id="62"/>
    <w:bookmarkEnd w:id="63"/>
    <w:p w14:paraId="211223C2" w14:textId="3DE60857" w:rsidR="00FC78C9" w:rsidRPr="00F34D80" w:rsidRDefault="00FC78C9">
      <w:pPr>
        <w:jc w:val="center"/>
        <w:rPr>
          <w:sz w:val="20"/>
          <w:szCs w:val="20"/>
        </w:rPr>
      </w:pPr>
    </w:p>
    <w:p w14:paraId="4FF27D8D" w14:textId="77777777" w:rsidR="00FC78C9" w:rsidRPr="00F34D80" w:rsidRDefault="00E22941" w:rsidP="00891EB9">
      <w:pPr>
        <w:pStyle w:val="Kop2"/>
      </w:pPr>
      <w:bookmarkStart w:id="64" w:name="_Toc80609977"/>
      <w:bookmarkStart w:id="65" w:name="INSTRUCTIONS"/>
      <w:bookmarkStart w:id="66" w:name="BKM_B067A073_9F7F_4677_AAA1_AAFFE13C4E0E"/>
      <w:proofErr w:type="spellStart"/>
      <w:r w:rsidRPr="00F34D80">
        <w:t>Instructions</w:t>
      </w:r>
      <w:bookmarkEnd w:id="64"/>
      <w:proofErr w:type="spellEnd"/>
    </w:p>
    <w:p w14:paraId="24C76D48" w14:textId="77777777" w:rsidR="00FC78C9" w:rsidRPr="00F34D80" w:rsidRDefault="00E22941" w:rsidP="000D1F6D">
      <w:pPr>
        <w:jc w:val="both"/>
        <w:rPr>
          <w:sz w:val="20"/>
          <w:szCs w:val="20"/>
        </w:rPr>
      </w:pPr>
      <w:r w:rsidRPr="00F34D80">
        <w:rPr>
          <w:rFonts w:eastAsia="Times New Roman"/>
          <w:sz w:val="20"/>
          <w:szCs w:val="20"/>
        </w:rPr>
        <w:t>Het zijn vragenlijsten om door cliënten en hun naasten te laten invullen. Zorgaanbieders kunnen de resultaten gebruiken om de kwaliteit van zorg te evalueren en te verbeteren (Zorginstituut, 2020).</w:t>
      </w:r>
    </w:p>
    <w:p w14:paraId="11B81B95" w14:textId="77777777" w:rsidR="00FC78C9" w:rsidRPr="00F34D80" w:rsidRDefault="00FC78C9" w:rsidP="000D1F6D">
      <w:pPr>
        <w:jc w:val="both"/>
        <w:rPr>
          <w:sz w:val="20"/>
          <w:szCs w:val="20"/>
        </w:rPr>
      </w:pPr>
    </w:p>
    <w:p w14:paraId="5F06CDFC" w14:textId="77777777" w:rsidR="00FC78C9" w:rsidRPr="00F34D80" w:rsidRDefault="00E22941" w:rsidP="000D1F6D">
      <w:pPr>
        <w:jc w:val="both"/>
        <w:rPr>
          <w:sz w:val="20"/>
          <w:szCs w:val="20"/>
        </w:rPr>
      </w:pPr>
      <w:r w:rsidRPr="00F34D80">
        <w:rPr>
          <w:rFonts w:eastAsia="Times New Roman"/>
          <w:sz w:val="20"/>
          <w:szCs w:val="20"/>
        </w:rPr>
        <w:t>De vragen hebben de volgende opbouw t.a.v. subschalen:</w:t>
      </w:r>
    </w:p>
    <w:p w14:paraId="231938DB" w14:textId="77777777" w:rsidR="00FC78C9" w:rsidRPr="00F34D80" w:rsidRDefault="00FC78C9" w:rsidP="000D1F6D">
      <w:pPr>
        <w:jc w:val="both"/>
        <w:rPr>
          <w:sz w:val="20"/>
          <w:szCs w:val="20"/>
        </w:rPr>
      </w:pPr>
    </w:p>
    <w:p w14:paraId="19A6EA26" w14:textId="77777777" w:rsidR="00FC78C9" w:rsidRPr="00F34D80" w:rsidRDefault="00E22941" w:rsidP="000D1F6D">
      <w:pPr>
        <w:jc w:val="both"/>
        <w:rPr>
          <w:sz w:val="20"/>
          <w:szCs w:val="20"/>
        </w:rPr>
      </w:pPr>
      <w:r w:rsidRPr="00F34D80">
        <w:rPr>
          <w:rFonts w:eastAsia="Times New Roman"/>
          <w:sz w:val="20"/>
          <w:szCs w:val="20"/>
        </w:rPr>
        <w:t>1. Vraag 1 t/m 16 heeft 5 antwoord categorieën die lopen van 1 (“Nee, helemaal niet”) tot 5 (“Ja, helemaal”). Elke antwoordcategorie (1, 2, 3, 4, 5) wordt gerepresenteerd met een smiley.</w:t>
      </w:r>
    </w:p>
    <w:p w14:paraId="33717D4F" w14:textId="77777777" w:rsidR="00FC78C9" w:rsidRPr="00F34D80" w:rsidRDefault="00FC78C9" w:rsidP="000D1F6D">
      <w:pPr>
        <w:jc w:val="both"/>
        <w:rPr>
          <w:sz w:val="20"/>
          <w:szCs w:val="20"/>
        </w:rPr>
      </w:pPr>
    </w:p>
    <w:p w14:paraId="23E120CF" w14:textId="77777777" w:rsidR="00FC78C9" w:rsidRPr="00F34D80" w:rsidRDefault="00E22941" w:rsidP="000D1F6D">
      <w:pPr>
        <w:jc w:val="both"/>
        <w:rPr>
          <w:sz w:val="20"/>
          <w:szCs w:val="20"/>
        </w:rPr>
      </w:pPr>
      <w:r w:rsidRPr="00F34D80">
        <w:rPr>
          <w:rFonts w:eastAsia="Times New Roman"/>
          <w:sz w:val="20"/>
          <w:szCs w:val="20"/>
        </w:rPr>
        <w:t>2.  In het model is via de containers duidelijk gemaakt onder welke schaal de vragen horen.</w:t>
      </w:r>
    </w:p>
    <w:p w14:paraId="0EB46843" w14:textId="77777777" w:rsidR="00FC78C9" w:rsidRPr="00F34D80" w:rsidRDefault="00E22941" w:rsidP="000D1F6D">
      <w:pPr>
        <w:jc w:val="both"/>
        <w:rPr>
          <w:sz w:val="20"/>
          <w:szCs w:val="20"/>
        </w:rPr>
      </w:pPr>
      <w:r w:rsidRPr="00F34D80">
        <w:rPr>
          <w:rFonts w:eastAsia="Times New Roman"/>
          <w:sz w:val="20"/>
          <w:szCs w:val="20"/>
        </w:rPr>
        <w:t>Schaal Bejegening: 1 en 2</w:t>
      </w:r>
    </w:p>
    <w:p w14:paraId="3A109B9F" w14:textId="77777777" w:rsidR="00FC78C9" w:rsidRPr="00F34D80" w:rsidRDefault="00E22941" w:rsidP="000D1F6D">
      <w:pPr>
        <w:jc w:val="both"/>
        <w:rPr>
          <w:sz w:val="20"/>
          <w:szCs w:val="20"/>
        </w:rPr>
      </w:pPr>
      <w:r w:rsidRPr="00F34D80">
        <w:rPr>
          <w:rFonts w:eastAsia="Times New Roman"/>
          <w:sz w:val="20"/>
          <w:szCs w:val="20"/>
        </w:rPr>
        <w:t>Schaal Samen beslissen: 8, 9 en 10</w:t>
      </w:r>
    </w:p>
    <w:p w14:paraId="2A2EEEF7" w14:textId="77777777" w:rsidR="00FC78C9" w:rsidRPr="00F34D80" w:rsidRDefault="00E22941" w:rsidP="000D1F6D">
      <w:pPr>
        <w:jc w:val="both"/>
        <w:rPr>
          <w:sz w:val="20"/>
          <w:szCs w:val="20"/>
        </w:rPr>
      </w:pPr>
      <w:r w:rsidRPr="00F34D80">
        <w:rPr>
          <w:rFonts w:eastAsia="Times New Roman"/>
          <w:sz w:val="20"/>
          <w:szCs w:val="20"/>
        </w:rPr>
        <w:t xml:space="preserve">Schaal Informatie behandeling: 4, 5 en 6 </w:t>
      </w:r>
    </w:p>
    <w:p w14:paraId="65924927" w14:textId="77777777" w:rsidR="00FC78C9" w:rsidRPr="00F34D80" w:rsidRDefault="00E22941" w:rsidP="000D1F6D">
      <w:pPr>
        <w:jc w:val="both"/>
        <w:rPr>
          <w:sz w:val="20"/>
          <w:szCs w:val="20"/>
        </w:rPr>
      </w:pPr>
      <w:r w:rsidRPr="00F34D80">
        <w:rPr>
          <w:rFonts w:eastAsia="Times New Roman"/>
          <w:sz w:val="20"/>
          <w:szCs w:val="20"/>
        </w:rPr>
        <w:t>Schaal Uitvoering behandeling: 12 en 13</w:t>
      </w:r>
    </w:p>
    <w:p w14:paraId="380D4BB0" w14:textId="77777777" w:rsidR="00FC78C9" w:rsidRPr="00F34D80" w:rsidRDefault="00FC78C9" w:rsidP="000D1F6D">
      <w:pPr>
        <w:jc w:val="both"/>
        <w:rPr>
          <w:sz w:val="20"/>
          <w:szCs w:val="20"/>
        </w:rPr>
      </w:pPr>
    </w:p>
    <w:p w14:paraId="711D75B4" w14:textId="77777777" w:rsidR="00FC78C9" w:rsidRPr="00F34D80" w:rsidRDefault="00E22941" w:rsidP="000D1F6D">
      <w:pPr>
        <w:jc w:val="both"/>
        <w:rPr>
          <w:sz w:val="20"/>
          <w:szCs w:val="20"/>
        </w:rPr>
      </w:pPr>
      <w:r w:rsidRPr="00F34D80">
        <w:rPr>
          <w:rFonts w:eastAsia="Times New Roman"/>
          <w:sz w:val="20"/>
          <w:szCs w:val="20"/>
        </w:rPr>
        <w:t>3. De rest (vraag 3, 7, 11, 14, 15 en 16) zijn losse ervaringsvragen.</w:t>
      </w:r>
    </w:p>
    <w:p w14:paraId="12396145" w14:textId="77777777" w:rsidR="00FC78C9" w:rsidRPr="00F34D80" w:rsidRDefault="00FC78C9" w:rsidP="000D1F6D">
      <w:pPr>
        <w:jc w:val="both"/>
        <w:rPr>
          <w:sz w:val="20"/>
          <w:szCs w:val="20"/>
        </w:rPr>
      </w:pPr>
    </w:p>
    <w:p w14:paraId="3E5556AE" w14:textId="77777777" w:rsidR="00FC78C9" w:rsidRPr="00F34D80" w:rsidRDefault="00E22941" w:rsidP="000D1F6D">
      <w:pPr>
        <w:jc w:val="both"/>
        <w:rPr>
          <w:sz w:val="20"/>
          <w:szCs w:val="20"/>
        </w:rPr>
      </w:pPr>
      <w:r w:rsidRPr="00F34D80">
        <w:rPr>
          <w:rFonts w:eastAsia="Times New Roman"/>
          <w:sz w:val="20"/>
          <w:szCs w:val="20"/>
        </w:rPr>
        <w:t xml:space="preserve">4.  Alle ervaringsvragen (vraag 1 t/m 16) zijn verplicht, de overige vragen (17 t/m 21) niet. Als een overige vraag mist, wordt deze gecodeerd met code 99.   </w:t>
      </w:r>
      <w:bookmarkEnd w:id="65"/>
      <w:bookmarkEnd w:id="66"/>
    </w:p>
    <w:p w14:paraId="6AEB170B" w14:textId="77777777" w:rsidR="00FC78C9" w:rsidRPr="00F34D80" w:rsidRDefault="00FC78C9">
      <w:pPr>
        <w:rPr>
          <w:sz w:val="20"/>
          <w:szCs w:val="20"/>
        </w:rPr>
      </w:pPr>
    </w:p>
    <w:p w14:paraId="57DFE5EC" w14:textId="77777777" w:rsidR="00FC78C9" w:rsidRPr="00F34D80" w:rsidRDefault="00E22941" w:rsidP="00891EB9">
      <w:pPr>
        <w:pStyle w:val="Kop2"/>
      </w:pPr>
      <w:bookmarkStart w:id="67" w:name="_Toc80609978"/>
      <w:bookmarkStart w:id="68" w:name="INTERPRETATION"/>
      <w:bookmarkStart w:id="69" w:name="BKM_8F8CDF90_B6BB_4409_BAD3_6E3626719D48"/>
      <w:proofErr w:type="spellStart"/>
      <w:r w:rsidRPr="00F34D80">
        <w:t>Interpretation</w:t>
      </w:r>
      <w:bookmarkEnd w:id="67"/>
      <w:proofErr w:type="spellEnd"/>
    </w:p>
    <w:p w14:paraId="43848259" w14:textId="77777777" w:rsidR="00FC78C9" w:rsidRPr="00F34D80" w:rsidRDefault="00E22941">
      <w:pPr>
        <w:rPr>
          <w:sz w:val="20"/>
          <w:szCs w:val="20"/>
        </w:rPr>
      </w:pPr>
      <w:r w:rsidRPr="00F34D80">
        <w:rPr>
          <w:rFonts w:eastAsia="Times New Roman"/>
          <w:sz w:val="20"/>
          <w:szCs w:val="20"/>
        </w:rPr>
        <w:t xml:space="preserve">  </w:t>
      </w:r>
      <w:bookmarkEnd w:id="68"/>
      <w:bookmarkEnd w:id="69"/>
    </w:p>
    <w:p w14:paraId="4D897496" w14:textId="77777777" w:rsidR="00FC78C9" w:rsidRPr="00F34D80" w:rsidRDefault="00FC78C9">
      <w:pPr>
        <w:rPr>
          <w:sz w:val="20"/>
          <w:szCs w:val="20"/>
        </w:rPr>
      </w:pPr>
    </w:p>
    <w:p w14:paraId="2D4A79AE" w14:textId="77777777" w:rsidR="00FC78C9" w:rsidRPr="00F34D80" w:rsidRDefault="00E22941" w:rsidP="00891EB9">
      <w:pPr>
        <w:pStyle w:val="Kop2"/>
      </w:pPr>
      <w:bookmarkStart w:id="70" w:name="_Toc80609979"/>
      <w:bookmarkStart w:id="71" w:name="CARE_PROCESS"/>
      <w:bookmarkStart w:id="72" w:name="BKM_F71C84D4_B923_4E94_988F_CBDDCB392FE0"/>
      <w:r w:rsidRPr="00F34D80">
        <w:t xml:space="preserve">Care </w:t>
      </w:r>
      <w:proofErr w:type="spellStart"/>
      <w:r w:rsidRPr="00F34D80">
        <w:t>Process</w:t>
      </w:r>
      <w:bookmarkEnd w:id="70"/>
      <w:proofErr w:type="spellEnd"/>
    </w:p>
    <w:p w14:paraId="1D2AE43A" w14:textId="77777777" w:rsidR="00FC78C9" w:rsidRPr="00F34D80" w:rsidRDefault="00E22941">
      <w:pPr>
        <w:rPr>
          <w:sz w:val="20"/>
          <w:szCs w:val="20"/>
        </w:rPr>
      </w:pPr>
      <w:r w:rsidRPr="00F34D80">
        <w:rPr>
          <w:rFonts w:eastAsia="Times New Roman"/>
          <w:sz w:val="20"/>
          <w:szCs w:val="20"/>
        </w:rPr>
        <w:t xml:space="preserve">  </w:t>
      </w:r>
      <w:bookmarkEnd w:id="71"/>
      <w:bookmarkEnd w:id="72"/>
    </w:p>
    <w:p w14:paraId="11823AA6" w14:textId="77777777" w:rsidR="00FC78C9" w:rsidRPr="00F34D80" w:rsidRDefault="00FC78C9">
      <w:pPr>
        <w:rPr>
          <w:sz w:val="20"/>
          <w:szCs w:val="20"/>
        </w:rPr>
      </w:pPr>
    </w:p>
    <w:p w14:paraId="4C10A0E9" w14:textId="77777777" w:rsidR="00FC78C9" w:rsidRPr="00F34D80" w:rsidRDefault="00E22941" w:rsidP="00891EB9">
      <w:pPr>
        <w:pStyle w:val="Kop2"/>
      </w:pPr>
      <w:bookmarkStart w:id="73" w:name="_Toc80609980"/>
      <w:bookmarkStart w:id="74" w:name="EXAMPLE_OF_THE_INSTRUMENT"/>
      <w:bookmarkStart w:id="75" w:name="BKM_B3159FB5_0B73_4251_9541_476343CD8751"/>
      <w:proofErr w:type="spellStart"/>
      <w:r w:rsidRPr="00F34D80">
        <w:t>Example</w:t>
      </w:r>
      <w:proofErr w:type="spellEnd"/>
      <w:r w:rsidRPr="00F34D80">
        <w:t xml:space="preserve"> of </w:t>
      </w:r>
      <w:proofErr w:type="spellStart"/>
      <w:r w:rsidRPr="00F34D80">
        <w:t>the</w:t>
      </w:r>
      <w:proofErr w:type="spellEnd"/>
      <w:r w:rsidRPr="00F34D80">
        <w:t xml:space="preserve"> Instrument</w:t>
      </w:r>
      <w:bookmarkEnd w:id="73"/>
    </w:p>
    <w:p w14:paraId="34F9E3BC" w14:textId="77777777" w:rsidR="00FC78C9" w:rsidRPr="00F34D80" w:rsidRDefault="00E22941">
      <w:pPr>
        <w:rPr>
          <w:sz w:val="20"/>
          <w:szCs w:val="20"/>
        </w:rPr>
      </w:pPr>
      <w:r w:rsidRPr="00F34D80">
        <w:rPr>
          <w:rFonts w:eastAsia="Times New Roman"/>
          <w:sz w:val="20"/>
          <w:szCs w:val="20"/>
        </w:rPr>
        <w:t xml:space="preserve">Dit is een fragment van de AKWA 2020 versie van het instrument voor de ggz. </w:t>
      </w:r>
    </w:p>
    <w:p w14:paraId="71A27C02" w14:textId="77777777" w:rsidR="00FC78C9" w:rsidRPr="00F34D80" w:rsidRDefault="00FC78C9">
      <w:pPr>
        <w:rPr>
          <w:sz w:val="20"/>
          <w:szCs w:val="20"/>
        </w:rPr>
      </w:pPr>
    </w:p>
    <w:p w14:paraId="017C5B55" w14:textId="77777777" w:rsidR="00FC78C9" w:rsidRPr="00F34D80" w:rsidRDefault="00E22941">
      <w:pPr>
        <w:jc w:val="center"/>
        <w:rPr>
          <w:sz w:val="20"/>
          <w:szCs w:val="20"/>
        </w:rPr>
      </w:pPr>
      <w:bookmarkStart w:id="76" w:name="BKM_D6AE2590_990D_49E9_979F_57E5D85801F5"/>
      <w:r w:rsidRPr="00F34D80">
        <w:rPr>
          <w:noProof/>
        </w:rPr>
        <w:drawing>
          <wp:inline distT="0" distB="0" distL="0" distR="0" wp14:anchorId="230988D5" wp14:editId="5F0038D7">
            <wp:extent cx="2976771" cy="2164080"/>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22"/>
                    <a:stretch>
                      <a:fillRect/>
                    </a:stretch>
                  </pic:blipFill>
                  <pic:spPr bwMode="auto">
                    <a:xfrm>
                      <a:off x="0" y="0"/>
                      <a:ext cx="2976771" cy="2164080"/>
                    </a:xfrm>
                    <a:prstGeom prst="rect">
                      <a:avLst/>
                    </a:prstGeom>
                    <a:noFill/>
                    <a:ln w="9525">
                      <a:noFill/>
                      <a:miter lim="800000"/>
                      <a:headEnd/>
                      <a:tailEnd/>
                    </a:ln>
                  </pic:spPr>
                </pic:pic>
              </a:graphicData>
            </a:graphic>
          </wp:inline>
        </w:drawing>
      </w:r>
      <w:bookmarkEnd w:id="74"/>
      <w:bookmarkEnd w:id="75"/>
      <w:bookmarkEnd w:id="76"/>
    </w:p>
    <w:p w14:paraId="1AC87012" w14:textId="77777777" w:rsidR="00FC78C9" w:rsidRPr="00F34D80" w:rsidRDefault="00E22941" w:rsidP="00891EB9">
      <w:pPr>
        <w:pStyle w:val="Kop2"/>
      </w:pPr>
      <w:bookmarkStart w:id="77" w:name="_Toc80609981"/>
      <w:bookmarkStart w:id="78" w:name="CONSTRAINTS"/>
      <w:bookmarkStart w:id="79" w:name="BKM_6BED18DC_5F6A_4E3F_8E5C_1221AEAC9BA8"/>
      <w:proofErr w:type="spellStart"/>
      <w:r w:rsidRPr="00F34D80">
        <w:t>Constraints</w:t>
      </w:r>
      <w:bookmarkEnd w:id="77"/>
      <w:proofErr w:type="spellEnd"/>
    </w:p>
    <w:p w14:paraId="1680321E" w14:textId="77777777" w:rsidR="00FC78C9" w:rsidRPr="00F34D80" w:rsidRDefault="00E22941">
      <w:pPr>
        <w:rPr>
          <w:sz w:val="20"/>
          <w:szCs w:val="20"/>
        </w:rPr>
      </w:pPr>
      <w:r w:rsidRPr="00F34D80">
        <w:rPr>
          <w:rFonts w:eastAsia="Times New Roman"/>
          <w:sz w:val="20"/>
          <w:szCs w:val="20"/>
        </w:rPr>
        <w:t xml:space="preserve">  </w:t>
      </w:r>
      <w:bookmarkEnd w:id="78"/>
      <w:bookmarkEnd w:id="79"/>
    </w:p>
    <w:p w14:paraId="4F0F6421" w14:textId="77777777" w:rsidR="00FC78C9" w:rsidRPr="00F34D80" w:rsidRDefault="00FC78C9">
      <w:pPr>
        <w:rPr>
          <w:sz w:val="20"/>
          <w:szCs w:val="20"/>
        </w:rPr>
      </w:pPr>
    </w:p>
    <w:p w14:paraId="035CDE99" w14:textId="3A17B2A3" w:rsidR="00FC78C9" w:rsidRPr="00F34D80" w:rsidRDefault="00E22941" w:rsidP="00891EB9">
      <w:pPr>
        <w:pStyle w:val="Kop2"/>
      </w:pPr>
      <w:bookmarkStart w:id="80" w:name="_Toc80609982"/>
      <w:bookmarkStart w:id="81" w:name="ISSUES"/>
      <w:bookmarkStart w:id="82" w:name="BKM_E78781E3_82B1_4734_8CB0_652403F0C84B"/>
      <w:r w:rsidRPr="00F34D80">
        <w:t>Issues</w:t>
      </w:r>
      <w:bookmarkEnd w:id="80"/>
    </w:p>
    <w:p w14:paraId="1CD451ED" w14:textId="77777777" w:rsidR="00FC78C9" w:rsidRPr="00F34D80" w:rsidRDefault="00FC78C9">
      <w:pPr>
        <w:rPr>
          <w:sz w:val="20"/>
          <w:szCs w:val="20"/>
        </w:rPr>
      </w:pPr>
    </w:p>
    <w:bookmarkEnd w:id="81"/>
    <w:bookmarkEnd w:id="82"/>
    <w:p w14:paraId="1CD0DA4B" w14:textId="54FB8229" w:rsidR="00FC78C9" w:rsidRDefault="00F34D80">
      <w:pPr>
        <w:rPr>
          <w:rFonts w:eastAsia="Times New Roman"/>
          <w:sz w:val="20"/>
          <w:szCs w:val="20"/>
        </w:rPr>
      </w:pPr>
      <w:r>
        <w:rPr>
          <w:rFonts w:eastAsia="Times New Roman"/>
          <w:sz w:val="20"/>
          <w:szCs w:val="20"/>
        </w:rPr>
        <w:t>Datatypes van Nictiz zijn gebruikt, maar deze komen niet mee in de documentatie</w:t>
      </w:r>
      <w:r w:rsidR="000D1F6D">
        <w:rPr>
          <w:rFonts w:eastAsia="Times New Roman"/>
          <w:sz w:val="20"/>
          <w:szCs w:val="20"/>
        </w:rPr>
        <w:t xml:space="preserve"> en zijn handmatig toegevoegd</w:t>
      </w:r>
      <w:r>
        <w:rPr>
          <w:rFonts w:eastAsia="Times New Roman"/>
          <w:sz w:val="20"/>
          <w:szCs w:val="20"/>
        </w:rPr>
        <w:t xml:space="preserve">. </w:t>
      </w:r>
    </w:p>
    <w:p w14:paraId="4FBD4C97" w14:textId="1E52A470" w:rsidR="000D1F6D" w:rsidRPr="00F34D80" w:rsidRDefault="000D1F6D">
      <w:pPr>
        <w:rPr>
          <w:sz w:val="20"/>
          <w:szCs w:val="20"/>
        </w:rPr>
      </w:pPr>
      <w:r>
        <w:rPr>
          <w:rFonts w:eastAsia="Times New Roman"/>
          <w:sz w:val="20"/>
          <w:szCs w:val="20"/>
        </w:rPr>
        <w:t xml:space="preserve">Hoewel er voor de smileys een alt code is toegevoegd, wordt daarmee alleen de afbeelding weergegeven, niet de kleur. </w:t>
      </w:r>
    </w:p>
    <w:p w14:paraId="13532D4A" w14:textId="77777777" w:rsidR="00FC78C9" w:rsidRPr="00F34D80" w:rsidRDefault="00FC78C9">
      <w:pPr>
        <w:rPr>
          <w:sz w:val="20"/>
          <w:szCs w:val="20"/>
        </w:rPr>
      </w:pPr>
    </w:p>
    <w:p w14:paraId="78FD32A4" w14:textId="77777777" w:rsidR="00FC78C9" w:rsidRPr="00F34D80" w:rsidRDefault="00E22941" w:rsidP="00891EB9">
      <w:pPr>
        <w:pStyle w:val="Kop2"/>
      </w:pPr>
      <w:bookmarkStart w:id="83" w:name="_Toc80609983"/>
      <w:bookmarkStart w:id="84" w:name="REFERENCES"/>
      <w:bookmarkStart w:id="85" w:name="BKM_B9D472AF_A4D3_4FA7_98F8_8B4590F1788C"/>
      <w:proofErr w:type="spellStart"/>
      <w:r w:rsidRPr="00F34D80">
        <w:t>References</w:t>
      </w:r>
      <w:bookmarkEnd w:id="83"/>
      <w:proofErr w:type="spellEnd"/>
    </w:p>
    <w:p w14:paraId="248CB7B7" w14:textId="77777777" w:rsidR="00FC78C9" w:rsidRPr="00F34D80" w:rsidRDefault="00E22941" w:rsidP="00F34D80">
      <w:pPr>
        <w:jc w:val="both"/>
        <w:rPr>
          <w:sz w:val="20"/>
          <w:szCs w:val="20"/>
        </w:rPr>
      </w:pPr>
      <w:r w:rsidRPr="00F34D80">
        <w:rPr>
          <w:rFonts w:eastAsia="Times New Roman"/>
          <w:sz w:val="20"/>
          <w:szCs w:val="20"/>
        </w:rPr>
        <w:t>https://www.ggzstandaarden.nl/zorgstandaarden/persoonlijkheidsstoornissen/kwaliteitsindicatoren/uitkomstindicatoren/generieke-instrumenten</w:t>
      </w:r>
    </w:p>
    <w:p w14:paraId="45709DF4" w14:textId="77777777" w:rsidR="00FC78C9" w:rsidRPr="00F34D80" w:rsidRDefault="00FC78C9" w:rsidP="00F34D80">
      <w:pPr>
        <w:jc w:val="both"/>
        <w:rPr>
          <w:sz w:val="20"/>
          <w:szCs w:val="20"/>
        </w:rPr>
      </w:pPr>
    </w:p>
    <w:p w14:paraId="0C687582" w14:textId="77777777" w:rsidR="00FC78C9" w:rsidRPr="00F34D80" w:rsidRDefault="00E22941" w:rsidP="00F34D80">
      <w:pPr>
        <w:jc w:val="both"/>
        <w:rPr>
          <w:sz w:val="20"/>
          <w:szCs w:val="20"/>
        </w:rPr>
      </w:pPr>
      <w:r w:rsidRPr="00F34D80">
        <w:rPr>
          <w:rFonts w:eastAsia="Times New Roman"/>
          <w:sz w:val="20"/>
          <w:szCs w:val="20"/>
        </w:rPr>
        <w:t xml:space="preserve">Stichting Benchmark GGZ. </w:t>
      </w:r>
      <w:r w:rsidRPr="00F34D80">
        <w:rPr>
          <w:rFonts w:eastAsia="Times New Roman"/>
          <w:color w:val="000000"/>
          <w:sz w:val="20"/>
          <w:szCs w:val="20"/>
        </w:rPr>
        <w:t xml:space="preserve">CQI GGZ &amp; VZ Werkinstructie voor de verkorte CQI ambulant en klinisch. Bilthoven, 2017. </w:t>
      </w:r>
    </w:p>
    <w:p w14:paraId="1E70A3DE" w14:textId="77777777" w:rsidR="00FC78C9" w:rsidRPr="00F34D80" w:rsidRDefault="00FC78C9" w:rsidP="00F34D80">
      <w:pPr>
        <w:jc w:val="both"/>
        <w:rPr>
          <w:sz w:val="20"/>
          <w:szCs w:val="20"/>
        </w:rPr>
      </w:pPr>
    </w:p>
    <w:p w14:paraId="624B327F" w14:textId="77777777" w:rsidR="00FC78C9" w:rsidRPr="00F34D80" w:rsidRDefault="00E22941" w:rsidP="00F34D80">
      <w:pPr>
        <w:jc w:val="both"/>
        <w:rPr>
          <w:sz w:val="20"/>
          <w:szCs w:val="20"/>
        </w:rPr>
      </w:pPr>
      <w:r w:rsidRPr="00F34D80">
        <w:rPr>
          <w:rFonts w:eastAsia="Times New Roman"/>
          <w:sz w:val="20"/>
          <w:szCs w:val="20"/>
        </w:rPr>
        <w:t xml:space="preserve">Wijngaarden, B van, Kok, I, Meije, D, </w:t>
      </w:r>
      <w:proofErr w:type="spellStart"/>
      <w:r w:rsidRPr="00F34D80">
        <w:rPr>
          <w:rFonts w:eastAsia="Times New Roman"/>
          <w:sz w:val="20"/>
          <w:szCs w:val="20"/>
        </w:rPr>
        <w:t>Fotiadis</w:t>
      </w:r>
      <w:proofErr w:type="spellEnd"/>
      <w:r w:rsidRPr="00F34D80">
        <w:rPr>
          <w:rFonts w:eastAsia="Times New Roman"/>
          <w:sz w:val="20"/>
          <w:szCs w:val="20"/>
        </w:rPr>
        <w:t xml:space="preserve">, L (2008). Een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voor De langdurende en klinische ggz. De haalbaarheid van het afnemen van CQ-Index vragenlijsten bij </w:t>
      </w:r>
      <w:proofErr w:type="spellStart"/>
      <w:r w:rsidRPr="00F34D80">
        <w:rPr>
          <w:rFonts w:eastAsia="Times New Roman"/>
          <w:sz w:val="20"/>
          <w:szCs w:val="20"/>
        </w:rPr>
        <w:t>lza</w:t>
      </w:r>
      <w:proofErr w:type="spellEnd"/>
      <w:r w:rsidRPr="00F34D80">
        <w:rPr>
          <w:rFonts w:eastAsia="Times New Roman"/>
          <w:sz w:val="20"/>
          <w:szCs w:val="20"/>
        </w:rPr>
        <w:t xml:space="preserve">- en klinisch opgenomen cliënten: verslag van een kwalitatieve pre-pilotstudie. Utrecht: Trimbos-instituut. </w:t>
      </w:r>
    </w:p>
    <w:p w14:paraId="79DD0A79" w14:textId="77777777" w:rsidR="00FC78C9" w:rsidRPr="00F34D80" w:rsidRDefault="00FC78C9" w:rsidP="00F34D80">
      <w:pPr>
        <w:jc w:val="both"/>
        <w:rPr>
          <w:sz w:val="20"/>
          <w:szCs w:val="20"/>
        </w:rPr>
      </w:pPr>
    </w:p>
    <w:p w14:paraId="2FE7CA14" w14:textId="77777777" w:rsidR="00FC78C9" w:rsidRPr="00F34D80" w:rsidRDefault="00E22941" w:rsidP="00F34D80">
      <w:pPr>
        <w:jc w:val="both"/>
        <w:rPr>
          <w:sz w:val="20"/>
          <w:szCs w:val="20"/>
        </w:rPr>
      </w:pPr>
      <w:r w:rsidRPr="00F34D80">
        <w:rPr>
          <w:rFonts w:eastAsia="Times New Roman"/>
          <w:sz w:val="20"/>
          <w:szCs w:val="20"/>
        </w:rPr>
        <w:t xml:space="preserve">Zorginstituut Nederland. </w:t>
      </w:r>
      <w:proofErr w:type="gramStart"/>
      <w:r w:rsidRPr="00F34D80">
        <w:rPr>
          <w:rFonts w:eastAsia="Times New Roman"/>
          <w:sz w:val="20"/>
          <w:szCs w:val="20"/>
        </w:rPr>
        <w:t>https://www.zorginzicht.nl/ontwikkeltools/ontwikkelen/overzicht-van-alle-cqi-vragenlijsten .</w:t>
      </w:r>
      <w:proofErr w:type="gramEnd"/>
      <w:r w:rsidRPr="00F34D80">
        <w:rPr>
          <w:rFonts w:eastAsia="Times New Roman"/>
          <w:sz w:val="20"/>
          <w:szCs w:val="20"/>
        </w:rPr>
        <w:t xml:space="preserve"> Website, bezocht 5 november 2020.   </w:t>
      </w:r>
      <w:bookmarkEnd w:id="84"/>
      <w:bookmarkEnd w:id="85"/>
    </w:p>
    <w:p w14:paraId="6A40407F" w14:textId="77777777" w:rsidR="00FC78C9" w:rsidRPr="00F34D80" w:rsidRDefault="00FC78C9">
      <w:pPr>
        <w:rPr>
          <w:sz w:val="20"/>
          <w:szCs w:val="20"/>
        </w:rPr>
      </w:pPr>
    </w:p>
    <w:p w14:paraId="3DF7432B" w14:textId="77777777" w:rsidR="00FC78C9" w:rsidRPr="00F34D80" w:rsidRDefault="00E22941" w:rsidP="00891EB9">
      <w:pPr>
        <w:pStyle w:val="Kop2"/>
      </w:pPr>
      <w:bookmarkStart w:id="86" w:name="_Toc80609984"/>
      <w:bookmarkStart w:id="87" w:name="FUNCTIONAL_MODEL"/>
      <w:bookmarkStart w:id="88" w:name="BKM_B9D6AB1D_E6C5_4EB2_899E_E2EDC8D7D578"/>
      <w:proofErr w:type="spellStart"/>
      <w:r w:rsidRPr="00F34D80">
        <w:t>Functional</w:t>
      </w:r>
      <w:proofErr w:type="spellEnd"/>
      <w:r w:rsidRPr="00F34D80">
        <w:t xml:space="preserve"> Model</w:t>
      </w:r>
      <w:bookmarkEnd w:id="86"/>
    </w:p>
    <w:p w14:paraId="51D8AC33" w14:textId="77777777" w:rsidR="00FC78C9" w:rsidRPr="00F34D80" w:rsidRDefault="00E22941">
      <w:pPr>
        <w:rPr>
          <w:sz w:val="20"/>
          <w:szCs w:val="20"/>
        </w:rPr>
      </w:pPr>
      <w:r w:rsidRPr="00F34D80">
        <w:rPr>
          <w:rFonts w:eastAsia="Times New Roman"/>
          <w:sz w:val="20"/>
          <w:szCs w:val="20"/>
        </w:rPr>
        <w:t xml:space="preserve">  </w:t>
      </w:r>
      <w:bookmarkEnd w:id="87"/>
      <w:bookmarkEnd w:id="88"/>
    </w:p>
    <w:p w14:paraId="005309BB" w14:textId="77777777" w:rsidR="00FC78C9" w:rsidRPr="00F34D80" w:rsidRDefault="00FC78C9">
      <w:pPr>
        <w:rPr>
          <w:sz w:val="20"/>
          <w:szCs w:val="20"/>
        </w:rPr>
      </w:pPr>
    </w:p>
    <w:p w14:paraId="0CA8FF50" w14:textId="77777777" w:rsidR="00FC78C9" w:rsidRPr="00F34D80" w:rsidRDefault="00E22941" w:rsidP="00891EB9">
      <w:pPr>
        <w:pStyle w:val="Kop2"/>
      </w:pPr>
      <w:bookmarkStart w:id="89" w:name="_Toc80609985"/>
      <w:bookmarkStart w:id="90" w:name="TRACEABILITY_TO_OTHER_STANDARDS"/>
      <w:bookmarkStart w:id="91" w:name="BKM_13186C3B_A54A_4711_BAD5_3A337F4B754A"/>
      <w:proofErr w:type="spellStart"/>
      <w:r w:rsidRPr="00F34D80">
        <w:t>Traceability</w:t>
      </w:r>
      <w:proofErr w:type="spellEnd"/>
      <w:r w:rsidRPr="00F34D80">
        <w:t xml:space="preserve"> </w:t>
      </w:r>
      <w:proofErr w:type="spellStart"/>
      <w:r w:rsidRPr="00F34D80">
        <w:t>to</w:t>
      </w:r>
      <w:proofErr w:type="spellEnd"/>
      <w:r w:rsidRPr="00F34D80">
        <w:t xml:space="preserve"> </w:t>
      </w:r>
      <w:proofErr w:type="spellStart"/>
      <w:r w:rsidRPr="00F34D80">
        <w:t>other</w:t>
      </w:r>
      <w:proofErr w:type="spellEnd"/>
      <w:r w:rsidRPr="00F34D80">
        <w:t xml:space="preserve"> Standards</w:t>
      </w:r>
      <w:bookmarkEnd w:id="89"/>
    </w:p>
    <w:p w14:paraId="4A575244" w14:textId="77777777" w:rsidR="00FC78C9" w:rsidRPr="00F34D80" w:rsidRDefault="00E22941">
      <w:pPr>
        <w:rPr>
          <w:sz w:val="20"/>
          <w:szCs w:val="20"/>
        </w:rPr>
      </w:pPr>
      <w:r w:rsidRPr="00F34D80">
        <w:rPr>
          <w:rFonts w:eastAsia="Times New Roman"/>
          <w:sz w:val="20"/>
          <w:szCs w:val="20"/>
        </w:rPr>
        <w:t xml:space="preserve">  </w:t>
      </w:r>
      <w:bookmarkEnd w:id="90"/>
      <w:bookmarkEnd w:id="91"/>
    </w:p>
    <w:p w14:paraId="12FBD762" w14:textId="77777777" w:rsidR="00FC78C9" w:rsidRPr="00F34D80" w:rsidRDefault="00FC78C9">
      <w:pPr>
        <w:rPr>
          <w:sz w:val="20"/>
          <w:szCs w:val="20"/>
        </w:rPr>
      </w:pPr>
    </w:p>
    <w:p w14:paraId="6282893D" w14:textId="77777777" w:rsidR="00FC78C9" w:rsidRPr="00F34D80" w:rsidRDefault="00E22941" w:rsidP="00891EB9">
      <w:pPr>
        <w:pStyle w:val="Kop2"/>
      </w:pPr>
      <w:bookmarkStart w:id="92" w:name="_Toc80609986"/>
      <w:bookmarkStart w:id="93" w:name="DISCLAIMER"/>
      <w:bookmarkStart w:id="94" w:name="BKM_3516E454_9F1F_420D_83CC_8718278F788D"/>
      <w:r w:rsidRPr="00F34D80">
        <w:t>Disclaimer</w:t>
      </w:r>
      <w:bookmarkEnd w:id="92"/>
    </w:p>
    <w:p w14:paraId="44D7E3AB" w14:textId="77777777" w:rsidR="00FC78C9" w:rsidRPr="00F34D80" w:rsidRDefault="00E22941" w:rsidP="00F34D80">
      <w:pPr>
        <w:jc w:val="both"/>
        <w:rPr>
          <w:sz w:val="20"/>
          <w:szCs w:val="20"/>
        </w:rPr>
      </w:pPr>
      <w:r w:rsidRPr="00F34D80">
        <w:rPr>
          <w:rFonts w:eastAsia="Times New Roman"/>
          <w:sz w:val="20"/>
          <w:szCs w:val="20"/>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2945F04A" w14:textId="77777777" w:rsidR="00FC78C9" w:rsidRPr="00F34D80" w:rsidRDefault="00FC78C9" w:rsidP="00F34D80">
      <w:pPr>
        <w:jc w:val="both"/>
        <w:rPr>
          <w:sz w:val="20"/>
          <w:szCs w:val="20"/>
        </w:rPr>
      </w:pPr>
    </w:p>
    <w:p w14:paraId="7B200033" w14:textId="77777777" w:rsidR="00FC78C9" w:rsidRPr="00F34D80" w:rsidRDefault="00E22941" w:rsidP="00F34D80">
      <w:pPr>
        <w:jc w:val="both"/>
        <w:rPr>
          <w:sz w:val="20"/>
          <w:szCs w:val="20"/>
        </w:rPr>
      </w:pPr>
      <w:proofErr w:type="gramStart"/>
      <w:r w:rsidRPr="00F34D80">
        <w:rPr>
          <w:rFonts w:eastAsia="Times New Roman"/>
          <w:sz w:val="20"/>
          <w:szCs w:val="20"/>
        </w:rPr>
        <w:t>Tevens</w:t>
      </w:r>
      <w:proofErr w:type="gramEnd"/>
      <w:r w:rsidRPr="00F34D80">
        <w:rPr>
          <w:rFonts w:eastAsia="Times New Roman"/>
          <w:sz w:val="20"/>
          <w:szCs w:val="20"/>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F34D80">
        <w:rPr>
          <w:rFonts w:eastAsia="Times New Roman"/>
          <w:sz w:val="20"/>
          <w:szCs w:val="20"/>
        </w:rPr>
        <w:t>indien</w:t>
      </w:r>
      <w:proofErr w:type="gramEnd"/>
      <w:r w:rsidRPr="00F34D80">
        <w:rPr>
          <w:rFonts w:eastAsia="Times New Roman"/>
          <w:sz w:val="20"/>
          <w:szCs w:val="20"/>
        </w:rPr>
        <w:t xml:space="preserve"> de versieaanduiding en datering van beiden gelijk is. Een definitieve versie heeft prioriteit echter boven een conceptversie. Een gereviseerde versie heeft prioriteit boven een eerdere versie.   </w:t>
      </w:r>
    </w:p>
    <w:p w14:paraId="15B4A302" w14:textId="77777777" w:rsidR="00FC78C9" w:rsidRPr="00F34D80" w:rsidRDefault="00E22941">
      <w:pPr>
        <w:rPr>
          <w:sz w:val="20"/>
          <w:szCs w:val="20"/>
        </w:rPr>
      </w:pPr>
      <w:r w:rsidRPr="00F34D80">
        <w:rPr>
          <w:rFonts w:eastAsia="Times New Roman"/>
          <w:sz w:val="20"/>
          <w:szCs w:val="20"/>
        </w:rPr>
        <w:t xml:space="preserve">  </w:t>
      </w:r>
      <w:bookmarkEnd w:id="93"/>
      <w:bookmarkEnd w:id="94"/>
    </w:p>
    <w:p w14:paraId="4DDE4E94" w14:textId="77777777" w:rsidR="00FC78C9" w:rsidRPr="00F34D80" w:rsidRDefault="00FC78C9">
      <w:pPr>
        <w:rPr>
          <w:sz w:val="20"/>
          <w:szCs w:val="20"/>
        </w:rPr>
      </w:pPr>
    </w:p>
    <w:p w14:paraId="64796F36" w14:textId="77777777" w:rsidR="00FC78C9" w:rsidRPr="00F34D80" w:rsidRDefault="00E22941" w:rsidP="00891EB9">
      <w:pPr>
        <w:pStyle w:val="Kop2"/>
      </w:pPr>
      <w:bookmarkStart w:id="95" w:name="_Toc80609987"/>
      <w:bookmarkStart w:id="96" w:name="TERMS_OF_USE"/>
      <w:bookmarkStart w:id="97" w:name="BKM_524FDFF1_94A6_4AF9_A172_036CD97ACB37"/>
      <w:proofErr w:type="spellStart"/>
      <w:r w:rsidRPr="00F34D80">
        <w:t>Terms</w:t>
      </w:r>
      <w:proofErr w:type="spellEnd"/>
      <w:r w:rsidRPr="00F34D80">
        <w:t xml:space="preserve"> of Use</w:t>
      </w:r>
      <w:bookmarkEnd w:id="95"/>
    </w:p>
    <w:p w14:paraId="21AC5697" w14:textId="77777777" w:rsidR="00FC78C9" w:rsidRPr="00F34D80" w:rsidRDefault="00E22941">
      <w:pPr>
        <w:rPr>
          <w:sz w:val="20"/>
          <w:szCs w:val="20"/>
        </w:rPr>
      </w:pPr>
      <w:r w:rsidRPr="00F34D80">
        <w:rPr>
          <w:rFonts w:eastAsia="Times New Roman"/>
          <w:sz w:val="20"/>
          <w:szCs w:val="20"/>
        </w:rPr>
        <w:t xml:space="preserve">De gebruiker mag de Zorginformatiebouwstenen zonder beperking gebruiken. Voor het kopiëren, verspreiden en doorgeven van de Zorginformatiebouwstenen gelden de copyrightbepalingen uit de betreffende paragraaf..  </w:t>
      </w:r>
      <w:bookmarkEnd w:id="96"/>
      <w:bookmarkEnd w:id="97"/>
    </w:p>
    <w:p w14:paraId="6B82AEE0" w14:textId="77777777" w:rsidR="00FC78C9" w:rsidRPr="00F34D80" w:rsidRDefault="00FC78C9">
      <w:pPr>
        <w:rPr>
          <w:sz w:val="20"/>
          <w:szCs w:val="20"/>
        </w:rPr>
      </w:pPr>
    </w:p>
    <w:p w14:paraId="0F7BC748" w14:textId="77777777" w:rsidR="00FC78C9" w:rsidRPr="00F34D80" w:rsidRDefault="00E22941" w:rsidP="00891EB9">
      <w:pPr>
        <w:pStyle w:val="Kop2"/>
      </w:pPr>
      <w:bookmarkStart w:id="98" w:name="_Toc80609988"/>
      <w:bookmarkStart w:id="99" w:name="COPYRIGHTS"/>
      <w:bookmarkStart w:id="100" w:name="BKM_E160D865_05AA_4231_8767_1A1487216B6A"/>
      <w:r w:rsidRPr="00F34D80">
        <w:t>Copyrights</w:t>
      </w:r>
      <w:bookmarkEnd w:id="98"/>
    </w:p>
    <w:p w14:paraId="1A98CB08" w14:textId="7E84BB74" w:rsidR="00E22941" w:rsidRPr="00F34D80" w:rsidRDefault="00E22941">
      <w:pPr>
        <w:rPr>
          <w:rFonts w:eastAsia="Times New Roman"/>
          <w:sz w:val="20"/>
          <w:szCs w:val="20"/>
        </w:rPr>
      </w:pPr>
      <w:r w:rsidRPr="00F34D80">
        <w:rPr>
          <w:rFonts w:eastAsia="Times New Roman"/>
          <w:sz w:val="20"/>
          <w:szCs w:val="20"/>
        </w:rPr>
        <w:t xml:space="preserve">De CQi GGZ &amp; VZ is (gratis) beschikbaar in het publieke domein (SBG, 2017). </w:t>
      </w:r>
      <w:r w:rsidR="0020616A">
        <w:rPr>
          <w:rFonts w:eastAsia="Times New Roman"/>
          <w:sz w:val="20"/>
          <w:szCs w:val="20"/>
        </w:rPr>
        <w:t xml:space="preserve">Deze is op te vragen bij AKWA ggz. </w:t>
      </w:r>
    </w:p>
    <w:p w14:paraId="6C1B076D" w14:textId="77777777" w:rsidR="00E22941" w:rsidRPr="00F34D80" w:rsidRDefault="00E22941">
      <w:pPr>
        <w:rPr>
          <w:rFonts w:eastAsia="Times New Roman"/>
          <w:sz w:val="20"/>
          <w:szCs w:val="20"/>
        </w:rPr>
      </w:pPr>
      <w:r w:rsidRPr="00F34D80">
        <w:rPr>
          <w:rFonts w:eastAsia="Times New Roman"/>
          <w:sz w:val="20"/>
          <w:szCs w:val="20"/>
        </w:rPr>
        <w:br w:type="page"/>
      </w:r>
    </w:p>
    <w:p w14:paraId="249C4F24" w14:textId="77777777" w:rsidR="000D1F6D" w:rsidRDefault="000D1F6D" w:rsidP="000D1F6D">
      <w:pPr>
        <w:pStyle w:val="Kop1"/>
        <w:spacing w:before="240" w:after="60"/>
        <w:rPr>
          <w:rFonts w:ascii="Arial" w:eastAsia="Arial" w:hAnsi="Arial" w:cs="Arial"/>
          <w:color w:val="004080"/>
          <w:sz w:val="32"/>
          <w:szCs w:val="32"/>
          <w:lang w:eastAsia="en-US"/>
        </w:rPr>
      </w:pPr>
      <w:bookmarkStart w:id="101" w:name="_Toc80609989"/>
    </w:p>
    <w:p w14:paraId="63F8DEED" w14:textId="4C6D9FE7" w:rsidR="00E22941" w:rsidRPr="00891EB9" w:rsidRDefault="00E22941" w:rsidP="00891EB9">
      <w:pPr>
        <w:pStyle w:val="Kop1"/>
        <w:numPr>
          <w:ilvl w:val="0"/>
          <w:numId w:val="1"/>
        </w:numPr>
        <w:spacing w:before="240" w:after="60"/>
        <w:rPr>
          <w:rFonts w:ascii="Arial" w:eastAsia="Arial" w:hAnsi="Arial" w:cs="Arial"/>
          <w:color w:val="004080"/>
          <w:sz w:val="32"/>
          <w:szCs w:val="32"/>
          <w:lang w:eastAsia="en-US"/>
        </w:rPr>
      </w:pPr>
      <w:r w:rsidRPr="00891EB9">
        <w:rPr>
          <w:rFonts w:ascii="Arial" w:eastAsia="Arial" w:hAnsi="Arial" w:cs="Arial"/>
          <w:color w:val="004080"/>
          <w:sz w:val="32"/>
          <w:szCs w:val="32"/>
          <w:lang w:eastAsia="en-US"/>
        </w:rPr>
        <w:t xml:space="preserve">Meta-informatie </w:t>
      </w:r>
      <w:proofErr w:type="gramStart"/>
      <w:r w:rsidRPr="00891EB9">
        <w:rPr>
          <w:rFonts w:ascii="Arial" w:eastAsia="Arial" w:hAnsi="Arial" w:cs="Arial"/>
          <w:color w:val="004080"/>
          <w:sz w:val="32"/>
          <w:szCs w:val="32"/>
          <w:lang w:eastAsia="en-US"/>
        </w:rPr>
        <w:t>nl.ggznederlandsede</w:t>
      </w:r>
      <w:proofErr w:type="gramEnd"/>
      <w:r w:rsidRPr="00891EB9">
        <w:rPr>
          <w:rFonts w:ascii="Arial" w:eastAsia="Arial" w:hAnsi="Arial" w:cs="Arial"/>
          <w:color w:val="004080"/>
          <w:sz w:val="32"/>
          <w:szCs w:val="32"/>
          <w:lang w:eastAsia="en-US"/>
        </w:rPr>
        <w:t>-CQi-GGZ&amp;VZ-v0.</w:t>
      </w:r>
      <w:r w:rsidR="00891EB9" w:rsidRPr="00891EB9">
        <w:rPr>
          <w:rFonts w:ascii="Arial" w:eastAsia="Arial" w:hAnsi="Arial" w:cs="Arial"/>
          <w:color w:val="004080"/>
          <w:sz w:val="32"/>
          <w:szCs w:val="32"/>
          <w:lang w:eastAsia="en-US"/>
        </w:rPr>
        <w:t>9</w:t>
      </w:r>
      <w:bookmarkEnd w:id="101"/>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E22941" w:rsidRPr="00F34D80" w14:paraId="28B9C651"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8D0D87"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4CCF4F"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80E4E4A"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F9E93D"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75C4DF"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F3BF4A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DE5E53"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D57024"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72A59DC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26D516"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C97BF7" w14:textId="77777777" w:rsidR="00E22941" w:rsidRPr="00F34D80" w:rsidRDefault="00E22941" w:rsidP="00E22941">
            <w:pPr>
              <w:rPr>
                <w:sz w:val="20"/>
                <w:szCs w:val="20"/>
              </w:rPr>
            </w:pPr>
            <w:r w:rsidRPr="00F34D80">
              <w:rPr>
                <w:rFonts w:eastAsia="Times New Roman"/>
                <w:sz w:val="20"/>
                <w:szCs w:val="20"/>
              </w:rPr>
              <w:t>wgoossen@denederlandseggz.nl</w:t>
            </w:r>
          </w:p>
        </w:tc>
      </w:tr>
      <w:tr w:rsidR="00E22941" w:rsidRPr="00F34D80" w14:paraId="1421191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A3B0F7"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C8D85C"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4B3060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CC4EC3"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F66CA7" w14:textId="77777777" w:rsidR="00E22941" w:rsidRPr="00F34D80" w:rsidRDefault="00E22941" w:rsidP="00E22941">
            <w:pPr>
              <w:rPr>
                <w:sz w:val="20"/>
                <w:szCs w:val="20"/>
              </w:rPr>
            </w:pPr>
          </w:p>
        </w:tc>
      </w:tr>
      <w:tr w:rsidR="00E22941" w:rsidRPr="00F34D80" w14:paraId="25AA5D63"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FB1FB2"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FBD1BF" w14:textId="77777777" w:rsidR="00E22941" w:rsidRPr="00F34D80" w:rsidRDefault="00E22941" w:rsidP="00E22941">
            <w:pPr>
              <w:rPr>
                <w:sz w:val="20"/>
                <w:szCs w:val="20"/>
              </w:rPr>
            </w:pPr>
          </w:p>
        </w:tc>
      </w:tr>
      <w:tr w:rsidR="00E22941" w:rsidRPr="00F34D80" w14:paraId="26FF92C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CD6001"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E8D350" w14:textId="77777777" w:rsidR="00E22941" w:rsidRPr="00F34D80" w:rsidRDefault="00E22941" w:rsidP="00E22941">
            <w:pPr>
              <w:rPr>
                <w:sz w:val="20"/>
                <w:szCs w:val="20"/>
              </w:rPr>
            </w:pPr>
            <w:r w:rsidRPr="00F34D80">
              <w:rPr>
                <w:rFonts w:eastAsia="Times New Roman"/>
                <w:sz w:val="20"/>
                <w:szCs w:val="20"/>
              </w:rPr>
              <w:t>nl</w:t>
            </w:r>
          </w:p>
        </w:tc>
      </w:tr>
      <w:tr w:rsidR="00E22941" w:rsidRPr="00F34D80" w14:paraId="651791A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AFD482"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7859BE" w14:textId="77777777" w:rsidR="00E22941" w:rsidRPr="00F34D80" w:rsidRDefault="00E22941" w:rsidP="00E22941">
            <w:pPr>
              <w:rPr>
                <w:sz w:val="20"/>
                <w:szCs w:val="20"/>
              </w:rPr>
            </w:pPr>
          </w:p>
        </w:tc>
      </w:tr>
      <w:tr w:rsidR="00E22941" w:rsidRPr="00F34D80" w14:paraId="31B26EE6"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3CC13D"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CE12C2"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4558CF1C"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553FE7"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814C4C" w14:textId="77777777" w:rsidR="00E22941" w:rsidRPr="00F34D80" w:rsidRDefault="00E22941" w:rsidP="00E22941">
            <w:pPr>
              <w:rPr>
                <w:sz w:val="20"/>
                <w:szCs w:val="20"/>
              </w:rPr>
            </w:pPr>
          </w:p>
        </w:tc>
      </w:tr>
      <w:tr w:rsidR="00E22941" w:rsidRPr="00F34D80" w14:paraId="717116F0"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0E344B"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F91A41" w14:textId="77777777" w:rsidR="00E22941" w:rsidRPr="00F34D80" w:rsidRDefault="00E22941" w:rsidP="00E22941">
            <w:pPr>
              <w:rPr>
                <w:sz w:val="20"/>
                <w:szCs w:val="20"/>
              </w:rPr>
            </w:pPr>
            <w:r w:rsidRPr="00F34D80">
              <w:rPr>
                <w:rFonts w:eastAsia="Times New Roman"/>
                <w:sz w:val="20"/>
                <w:szCs w:val="20"/>
              </w:rPr>
              <w:t>2.16.840.1.113883.3.3210.14.1.15</w:t>
            </w:r>
          </w:p>
        </w:tc>
      </w:tr>
      <w:tr w:rsidR="00E22941" w:rsidRPr="00F34D80" w14:paraId="5752B920"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89E19D"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A0F138" w14:textId="77777777" w:rsidR="00E22941" w:rsidRPr="00F34D80" w:rsidRDefault="00E22941" w:rsidP="00E22941">
            <w:pPr>
              <w:rPr>
                <w:sz w:val="20"/>
                <w:szCs w:val="20"/>
              </w:rPr>
            </w:pPr>
          </w:p>
        </w:tc>
      </w:tr>
      <w:tr w:rsidR="00E22941" w:rsidRPr="00F34D80" w14:paraId="4A6D6AA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94DAEB"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9F1821" w14:textId="77777777" w:rsidR="00E22941" w:rsidRPr="00F34D80" w:rsidRDefault="00E22941" w:rsidP="00E22941">
            <w:pPr>
              <w:rPr>
                <w:sz w:val="20"/>
                <w:szCs w:val="20"/>
              </w:rPr>
            </w:pPr>
            <w:r w:rsidRPr="00F34D80">
              <w:rPr>
                <w:rFonts w:eastAsia="Times New Roman"/>
                <w:sz w:val="20"/>
                <w:szCs w:val="20"/>
              </w:rPr>
              <w:t>Draft</w:t>
            </w:r>
          </w:p>
        </w:tc>
      </w:tr>
      <w:tr w:rsidR="00E22941" w:rsidRPr="00F34D80" w14:paraId="1CE12A9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A15924"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E59710"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4D88F40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2C8ECC" w14:textId="77777777" w:rsidR="00E22941" w:rsidRPr="00F34D80" w:rsidRDefault="00E22941" w:rsidP="00E22941">
            <w:pPr>
              <w:rPr>
                <w:sz w:val="20"/>
                <w:szCs w:val="20"/>
              </w:rPr>
            </w:pPr>
            <w:r w:rsidRPr="00F34D80">
              <w:rPr>
                <w:rFonts w:eastAsia="Times New Roman"/>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6EDFB5" w14:textId="77777777" w:rsidR="00E22941" w:rsidRPr="00F34D80" w:rsidRDefault="00E22941" w:rsidP="00E22941">
            <w:pPr>
              <w:rPr>
                <w:sz w:val="20"/>
                <w:szCs w:val="20"/>
              </w:rPr>
            </w:pPr>
            <w:proofErr w:type="spellStart"/>
            <w:proofErr w:type="gramStart"/>
            <w:r w:rsidRPr="00F34D80">
              <w:rPr>
                <w:rFonts w:eastAsia="Times New Roman"/>
                <w:sz w:val="20"/>
                <w:szCs w:val="20"/>
              </w:rPr>
              <w:t>nl.ggznederlandsede</w:t>
            </w:r>
            <w:proofErr w:type="spellEnd"/>
            <w:proofErr w:type="gramEnd"/>
            <w:r w:rsidRPr="00F34D80">
              <w:rPr>
                <w:rFonts w:eastAsia="Times New Roman"/>
                <w:sz w:val="20"/>
                <w:szCs w:val="20"/>
              </w:rPr>
              <w:t>-</w:t>
            </w:r>
            <w:proofErr w:type="spellStart"/>
            <w:r w:rsidRPr="00F34D80">
              <w:rPr>
                <w:rFonts w:eastAsia="Times New Roman"/>
                <w:sz w:val="20"/>
                <w:szCs w:val="20"/>
              </w:rPr>
              <w:t>CQi</w:t>
            </w:r>
            <w:proofErr w:type="spellEnd"/>
            <w:r w:rsidRPr="00F34D80">
              <w:rPr>
                <w:rFonts w:eastAsia="Times New Roman"/>
                <w:sz w:val="20"/>
                <w:szCs w:val="20"/>
              </w:rPr>
              <w:t>-GGZ&amp;VZ</w:t>
            </w:r>
          </w:p>
        </w:tc>
      </w:tr>
      <w:tr w:rsidR="00E22941" w:rsidRPr="00F34D80" w14:paraId="387D3374"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0773A3"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EBF0AF" w14:textId="77777777" w:rsidR="00E22941" w:rsidRPr="00F34D80" w:rsidRDefault="00E22941" w:rsidP="00E22941">
            <w:pPr>
              <w:rPr>
                <w:sz w:val="20"/>
                <w:szCs w:val="20"/>
              </w:rPr>
            </w:pPr>
          </w:p>
        </w:tc>
      </w:tr>
      <w:tr w:rsidR="00E22941" w:rsidRPr="00F34D80" w14:paraId="1729A17C"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2BC6BA"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73A264" w14:textId="77777777" w:rsidR="00E22941" w:rsidRPr="00F34D80" w:rsidRDefault="00E22941" w:rsidP="00E22941">
            <w:pPr>
              <w:rPr>
                <w:sz w:val="20"/>
                <w:szCs w:val="20"/>
              </w:rPr>
            </w:pPr>
            <w:proofErr w:type="spellStart"/>
            <w:r w:rsidRPr="00F34D80">
              <w:rPr>
                <w:rFonts w:eastAsia="Times New Roman"/>
                <w:sz w:val="20"/>
                <w:szCs w:val="20"/>
              </w:rPr>
              <w:t>Unpublished</w:t>
            </w:r>
            <w:proofErr w:type="spellEnd"/>
          </w:p>
        </w:tc>
      </w:tr>
      <w:tr w:rsidR="00E22941" w:rsidRPr="00F34D80" w14:paraId="0CA2DCB4"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24CCA4"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CB8B11" w14:textId="77777777" w:rsidR="00E22941" w:rsidRPr="00F34D80" w:rsidRDefault="00E22941" w:rsidP="00E22941">
            <w:pPr>
              <w:rPr>
                <w:sz w:val="20"/>
                <w:szCs w:val="20"/>
              </w:rPr>
            </w:pPr>
            <w:r w:rsidRPr="00F34D80">
              <w:rPr>
                <w:rFonts w:eastAsia="Times New Roman"/>
                <w:sz w:val="20"/>
                <w:szCs w:val="20"/>
              </w:rPr>
              <w:t xml:space="preserve">Gerard Flens, </w:t>
            </w:r>
            <w:proofErr w:type="spellStart"/>
            <w:r w:rsidRPr="00F34D80">
              <w:rPr>
                <w:rFonts w:eastAsia="Times New Roman"/>
                <w:sz w:val="20"/>
                <w:szCs w:val="20"/>
              </w:rPr>
              <w:t>AKWAggz</w:t>
            </w:r>
            <w:proofErr w:type="spellEnd"/>
          </w:p>
        </w:tc>
      </w:tr>
      <w:tr w:rsidR="00E22941" w:rsidRPr="00F34D80" w14:paraId="5C7C0E2B"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F98A7B"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426727" w14:textId="77777777" w:rsidR="00E22941" w:rsidRPr="00F34D80" w:rsidRDefault="00E22941" w:rsidP="00E22941">
            <w:pPr>
              <w:rPr>
                <w:sz w:val="20"/>
                <w:szCs w:val="20"/>
              </w:rPr>
            </w:pPr>
          </w:p>
        </w:tc>
      </w:tr>
      <w:tr w:rsidR="00E22941" w:rsidRPr="00F34D80" w14:paraId="0EE3547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388102"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B9E717"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600DB2A3"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2D386B" w14:textId="77777777" w:rsidR="00E22941" w:rsidRPr="00F34D80" w:rsidRDefault="00E22941" w:rsidP="00E22941">
            <w:pPr>
              <w:rPr>
                <w:sz w:val="20"/>
                <w:szCs w:val="20"/>
              </w:rPr>
            </w:pPr>
            <w:r w:rsidRPr="00F34D80">
              <w:rPr>
                <w:rFonts w:eastAsia="Times New Roman"/>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DA481F" w14:textId="76F45E61" w:rsidR="00E22941" w:rsidRPr="00F34D80" w:rsidRDefault="00E22941" w:rsidP="00E22941">
            <w:pPr>
              <w:rPr>
                <w:sz w:val="20"/>
                <w:szCs w:val="20"/>
              </w:rPr>
            </w:pPr>
            <w:r w:rsidRPr="00F34D80">
              <w:rPr>
                <w:rFonts w:eastAsia="Times New Roman"/>
                <w:sz w:val="20"/>
                <w:szCs w:val="20"/>
              </w:rPr>
              <w:t>0.</w:t>
            </w:r>
            <w:r w:rsidR="00891EB9">
              <w:rPr>
                <w:rFonts w:eastAsia="Times New Roman"/>
                <w:sz w:val="20"/>
                <w:szCs w:val="20"/>
              </w:rPr>
              <w:t>9</w:t>
            </w:r>
          </w:p>
        </w:tc>
      </w:tr>
    </w:tbl>
    <w:p w14:paraId="70F0C94A" w14:textId="77777777" w:rsidR="00FC78C9" w:rsidRPr="00F34D80" w:rsidRDefault="00FC78C9">
      <w:pPr>
        <w:rPr>
          <w:sz w:val="20"/>
          <w:szCs w:val="20"/>
        </w:rPr>
      </w:pPr>
    </w:p>
    <w:p w14:paraId="72B1BC62" w14:textId="77777777" w:rsidR="00FC78C9" w:rsidRPr="00F34D80" w:rsidRDefault="00FC78C9">
      <w:pPr>
        <w:rPr>
          <w:sz w:val="20"/>
          <w:szCs w:val="20"/>
        </w:rPr>
      </w:pPr>
    </w:p>
    <w:p w14:paraId="2794EA92" w14:textId="77777777" w:rsidR="00FC78C9" w:rsidRPr="00F34D80" w:rsidRDefault="00E22941">
      <w:pPr>
        <w:rPr>
          <w:sz w:val="20"/>
          <w:szCs w:val="20"/>
        </w:rPr>
      </w:pPr>
      <w:r w:rsidRPr="00F34D80">
        <w:rPr>
          <w:rFonts w:eastAsia="Times New Roman"/>
          <w:sz w:val="20"/>
          <w:szCs w:val="20"/>
        </w:rPr>
        <w:t xml:space="preserve">  </w:t>
      </w:r>
      <w:bookmarkEnd w:id="99"/>
      <w:bookmarkEnd w:id="100"/>
    </w:p>
    <w:p w14:paraId="16F7BD55" w14:textId="77777777" w:rsidR="00FC78C9" w:rsidRPr="00F34D80" w:rsidRDefault="00FC78C9">
      <w:pPr>
        <w:rPr>
          <w:sz w:val="20"/>
          <w:szCs w:val="20"/>
        </w:rPr>
      </w:pPr>
    </w:p>
    <w:p w14:paraId="392714A3" w14:textId="77777777" w:rsidR="00FC78C9" w:rsidRPr="00F34D80" w:rsidRDefault="00E22941" w:rsidP="00891EB9">
      <w:pPr>
        <w:pStyle w:val="Kop2"/>
      </w:pPr>
      <w:bookmarkStart w:id="102" w:name="_Toc80609990"/>
      <w:bookmarkStart w:id="103" w:name="REVISION_HISTORY"/>
      <w:bookmarkStart w:id="104" w:name="BKM_7B495C53_DD68_48BD_ABFB_BFE354D272FF"/>
      <w:proofErr w:type="spellStart"/>
      <w:r w:rsidRPr="00F34D80">
        <w:t>Revision</w:t>
      </w:r>
      <w:proofErr w:type="spellEnd"/>
      <w:r w:rsidRPr="00F34D80">
        <w:t xml:space="preserve"> </w:t>
      </w:r>
      <w:proofErr w:type="spellStart"/>
      <w:r w:rsidRPr="00F34D80">
        <w:t>History</w:t>
      </w:r>
      <w:bookmarkEnd w:id="102"/>
      <w:proofErr w:type="spellEnd"/>
    </w:p>
    <w:p w14:paraId="2B4F71E1" w14:textId="77777777" w:rsidR="00FC78C9" w:rsidRPr="00F34D80" w:rsidRDefault="00E22941">
      <w:pPr>
        <w:rPr>
          <w:sz w:val="20"/>
          <w:szCs w:val="20"/>
        </w:rPr>
      </w:pPr>
      <w:r w:rsidRPr="00F34D80">
        <w:rPr>
          <w:rFonts w:eastAsia="Times New Roman"/>
          <w:sz w:val="20"/>
          <w:szCs w:val="20"/>
        </w:rPr>
        <w:t>20200930 v01 op basis van documentatie en voorbeelden.</w:t>
      </w:r>
    </w:p>
    <w:p w14:paraId="21D09537" w14:textId="77777777" w:rsidR="00FC78C9" w:rsidRPr="00F34D80" w:rsidRDefault="00E22941">
      <w:pPr>
        <w:rPr>
          <w:sz w:val="20"/>
          <w:szCs w:val="20"/>
        </w:rPr>
      </w:pPr>
      <w:r w:rsidRPr="00F34D80">
        <w:rPr>
          <w:rFonts w:eastAsia="Times New Roman"/>
          <w:sz w:val="20"/>
          <w:szCs w:val="20"/>
        </w:rPr>
        <w:t xml:space="preserve">v0.2 aangepast op nieuwe versie 5.1 van AKWA ggz. Data elementen hernoemd en herordend. Waardenlijsten aangepast en toegevoegd. Nog niet alle onderdelen klaar. </w:t>
      </w:r>
    </w:p>
    <w:p w14:paraId="59F9159A" w14:textId="77777777" w:rsidR="00FC78C9" w:rsidRPr="00F34D80" w:rsidRDefault="00E22941">
      <w:pPr>
        <w:rPr>
          <w:sz w:val="20"/>
          <w:szCs w:val="20"/>
        </w:rPr>
      </w:pPr>
      <w:r w:rsidRPr="00F34D80">
        <w:rPr>
          <w:rFonts w:eastAsia="Times New Roman"/>
          <w:sz w:val="20"/>
          <w:szCs w:val="20"/>
        </w:rPr>
        <w:t xml:space="preserve">v 0.3 review door G. Flens van AKWA ggz verwerkt. </w:t>
      </w:r>
    </w:p>
    <w:p w14:paraId="43BE9EBF" w14:textId="6614F0FA" w:rsidR="00FC78C9" w:rsidRDefault="00E22941">
      <w:pPr>
        <w:rPr>
          <w:rFonts w:eastAsia="Times New Roman"/>
          <w:sz w:val="20"/>
          <w:szCs w:val="20"/>
        </w:rPr>
      </w:pPr>
      <w:r w:rsidRPr="00F34D80">
        <w:rPr>
          <w:rFonts w:eastAsia="Times New Roman"/>
          <w:sz w:val="20"/>
          <w:szCs w:val="20"/>
        </w:rPr>
        <w:t xml:space="preserve">v0.4 </w:t>
      </w:r>
      <w:proofErr w:type="spellStart"/>
      <w:r w:rsidRPr="00F34D80">
        <w:rPr>
          <w:rFonts w:eastAsia="Times New Roman"/>
          <w:sz w:val="20"/>
          <w:szCs w:val="20"/>
        </w:rPr>
        <w:t>valuesets</w:t>
      </w:r>
      <w:proofErr w:type="spellEnd"/>
      <w:r w:rsidRPr="00F34D80">
        <w:rPr>
          <w:rFonts w:eastAsia="Times New Roman"/>
          <w:sz w:val="20"/>
          <w:szCs w:val="20"/>
        </w:rPr>
        <w:t xml:space="preserve">, </w:t>
      </w:r>
      <w:proofErr w:type="spellStart"/>
      <w:r w:rsidRPr="00F34D80">
        <w:rPr>
          <w:rFonts w:eastAsia="Times New Roman"/>
          <w:sz w:val="20"/>
          <w:szCs w:val="20"/>
        </w:rPr>
        <w:t>OIDs</w:t>
      </w:r>
      <w:proofErr w:type="spellEnd"/>
      <w:r w:rsidRPr="00F34D80">
        <w:rPr>
          <w:rFonts w:eastAsia="Times New Roman"/>
          <w:sz w:val="20"/>
          <w:szCs w:val="20"/>
        </w:rPr>
        <w:t xml:space="preserve"> en concept </w:t>
      </w:r>
      <w:proofErr w:type="spellStart"/>
      <w:r w:rsidRPr="00F34D80">
        <w:rPr>
          <w:rFonts w:eastAsia="Times New Roman"/>
          <w:sz w:val="20"/>
          <w:szCs w:val="20"/>
        </w:rPr>
        <w:t>ID's</w:t>
      </w:r>
      <w:proofErr w:type="spellEnd"/>
      <w:r w:rsidRPr="00F34D80">
        <w:rPr>
          <w:rFonts w:eastAsia="Times New Roman"/>
          <w:sz w:val="20"/>
          <w:szCs w:val="20"/>
        </w:rPr>
        <w:t xml:space="preserve"> toegevoegd waar die nog ontbraken.     </w:t>
      </w:r>
      <w:bookmarkEnd w:id="1"/>
      <w:bookmarkEnd w:id="2"/>
      <w:bookmarkEnd w:id="103"/>
      <w:bookmarkEnd w:id="104"/>
      <w:r w:rsidR="000D1F6D">
        <w:rPr>
          <w:rFonts w:eastAsia="Times New Roman"/>
          <w:sz w:val="20"/>
          <w:szCs w:val="20"/>
        </w:rPr>
        <w:t xml:space="preserve">Alleen is er geen unieke code voor de smileys in kleur. Dat zou later uitgezocht moeten worden. </w:t>
      </w:r>
    </w:p>
    <w:p w14:paraId="5C0A9D18" w14:textId="2E84F9F6" w:rsidR="00891EB9" w:rsidRPr="00F34D80" w:rsidRDefault="00891EB9">
      <w:pPr>
        <w:rPr>
          <w:sz w:val="20"/>
          <w:szCs w:val="20"/>
        </w:rPr>
      </w:pPr>
      <w:r>
        <w:rPr>
          <w:rFonts w:eastAsia="Times New Roman"/>
          <w:sz w:val="20"/>
          <w:szCs w:val="20"/>
        </w:rPr>
        <w:t xml:space="preserve">V0.9 goedgekeurd door regiegroep informatiebeleid de Nederlandse ggz en aangeboden aan communicatie. </w:t>
      </w:r>
    </w:p>
    <w:p w14:paraId="02DCCB26" w14:textId="77777777" w:rsidR="00FC78C9" w:rsidRPr="00F34D80" w:rsidRDefault="00FC78C9">
      <w:pPr>
        <w:rPr>
          <w:sz w:val="20"/>
          <w:szCs w:val="20"/>
        </w:rPr>
      </w:pPr>
    </w:p>
    <w:p w14:paraId="6B6A2866" w14:textId="77777777" w:rsidR="00FC78C9" w:rsidRPr="00F34D80" w:rsidRDefault="00FC78C9">
      <w:pPr>
        <w:rPr>
          <w:sz w:val="20"/>
          <w:szCs w:val="20"/>
        </w:rPr>
      </w:pPr>
    </w:p>
    <w:p w14:paraId="629CC8B7" w14:textId="77777777" w:rsidR="00FC78C9" w:rsidRPr="00F34D80" w:rsidRDefault="00FC78C9"/>
    <w:sectPr w:rsidR="00FC78C9" w:rsidRPr="00F34D80" w:rsidSect="00E22941">
      <w:footerReference w:type="default" r:id="rId23"/>
      <w:pgSz w:w="11902" w:h="16835"/>
      <w:pgMar w:top="720" w:right="1080" w:bottom="720" w:left="108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Moll Tamara" w:date="2021-11-01T09:15:00Z" w:initials="TM">
    <w:p w14:paraId="72F995C1" w14:textId="77777777" w:rsidR="00BB58B7" w:rsidRDefault="00BB58B7">
      <w:pPr>
        <w:pStyle w:val="Tekstopmerking"/>
      </w:pPr>
      <w:r>
        <w:rPr>
          <w:rStyle w:val="Verwijzingopmerking"/>
        </w:rPr>
        <w:annotationRef/>
      </w:r>
      <w:r>
        <w:t xml:space="preserve">Zou het niet logischer zijn om de container en dan de bijbehorende items weer te geven? </w:t>
      </w:r>
      <w:proofErr w:type="spellStart"/>
      <w:r>
        <w:t>Ipv</w:t>
      </w:r>
      <w:proofErr w:type="spellEnd"/>
      <w:r>
        <w:t xml:space="preserve"> alle containers en dan alle items?</w:t>
      </w:r>
    </w:p>
    <w:p w14:paraId="40FAAD08" w14:textId="198A8AC0" w:rsidR="00BB58B7" w:rsidRDefault="00BB58B7">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FAAD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A2EC3" w16cex:dateUtc="2021-11-01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FAAD08" w16cid:durableId="252A2E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33ABC" w14:textId="77777777" w:rsidR="00B83E5D" w:rsidRDefault="00B83E5D" w:rsidP="00E22941">
      <w:r>
        <w:separator/>
      </w:r>
    </w:p>
  </w:endnote>
  <w:endnote w:type="continuationSeparator" w:id="0">
    <w:p w14:paraId="60668D6A" w14:textId="77777777" w:rsidR="00B83E5D" w:rsidRDefault="00B83E5D" w:rsidP="00E2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FBA5" w14:textId="2BE92AA9" w:rsidR="00E22941" w:rsidRPr="00000FDD" w:rsidRDefault="00E22941" w:rsidP="00E22941">
    <w:pPr>
      <w:pStyle w:val="Voettekst"/>
      <w:rPr>
        <w:rFonts w:ascii="Arial" w:hAnsi="Arial" w:cs="Arial"/>
        <w:sz w:val="20"/>
        <w:szCs w:val="20"/>
      </w:rPr>
    </w:pPr>
    <w:r w:rsidRPr="00000FDD">
      <w:rPr>
        <w:rFonts w:ascii="Arial" w:hAnsi="Arial" w:cs="Arial"/>
        <w:sz w:val="20"/>
        <w:szCs w:val="20"/>
      </w:rPr>
      <w:fldChar w:fldCharType="begin"/>
    </w:r>
    <w:r w:rsidRPr="00000FDD">
      <w:rPr>
        <w:rFonts w:ascii="Arial" w:hAnsi="Arial" w:cs="Arial"/>
        <w:sz w:val="20"/>
        <w:szCs w:val="20"/>
      </w:rPr>
      <w:instrText xml:space="preserve"> FILENAME \* MERGEFORMAT </w:instrText>
    </w:r>
    <w:r w:rsidRPr="00000FDD">
      <w:rPr>
        <w:rFonts w:ascii="Arial" w:hAnsi="Arial" w:cs="Arial"/>
        <w:sz w:val="20"/>
        <w:szCs w:val="20"/>
      </w:rPr>
      <w:fldChar w:fldCharType="separate"/>
    </w:r>
    <w:r w:rsidR="00891EB9">
      <w:rPr>
        <w:rFonts w:ascii="Arial" w:hAnsi="Arial" w:cs="Arial"/>
        <w:noProof/>
        <w:sz w:val="20"/>
        <w:szCs w:val="20"/>
      </w:rPr>
      <w:t>nl.ggznederlandsede-CQi-GGZ&amp;VZ-v0.9.docx</w:t>
    </w:r>
    <w:r w:rsidRPr="00000FDD">
      <w:rPr>
        <w:rFonts w:ascii="Arial" w:hAnsi="Arial" w:cs="Arial"/>
        <w:sz w:val="20"/>
        <w:szCs w:val="20"/>
      </w:rPr>
      <w:fldChar w:fldCharType="end"/>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t xml:space="preserve">pagina  </w:t>
    </w:r>
    <w:r w:rsidRPr="00000FDD">
      <w:rPr>
        <w:rFonts w:ascii="Arial" w:hAnsi="Arial" w:cs="Arial"/>
        <w:sz w:val="20"/>
        <w:szCs w:val="20"/>
      </w:rPr>
      <w:fldChar w:fldCharType="begin"/>
    </w:r>
    <w:r w:rsidRPr="00000FDD">
      <w:rPr>
        <w:rFonts w:ascii="Arial" w:hAnsi="Arial" w:cs="Arial"/>
        <w:sz w:val="20"/>
        <w:szCs w:val="20"/>
      </w:rPr>
      <w:instrText>PAGE   \* MERGEFORMAT</w:instrText>
    </w:r>
    <w:r w:rsidRPr="00000FDD">
      <w:rPr>
        <w:rFonts w:ascii="Arial" w:hAnsi="Arial" w:cs="Arial"/>
        <w:sz w:val="20"/>
        <w:szCs w:val="20"/>
      </w:rPr>
      <w:fldChar w:fldCharType="separate"/>
    </w:r>
    <w:r>
      <w:rPr>
        <w:rFonts w:ascii="Arial" w:hAnsi="Arial" w:cs="Arial"/>
        <w:sz w:val="20"/>
        <w:szCs w:val="20"/>
      </w:rPr>
      <w:t>2</w:t>
    </w:r>
    <w:r w:rsidRPr="00000FDD">
      <w:rPr>
        <w:rFonts w:ascii="Arial" w:hAnsi="Arial" w:cs="Arial"/>
        <w:sz w:val="20"/>
        <w:szCs w:val="20"/>
      </w:rPr>
      <w:fldChar w:fldCharType="end"/>
    </w:r>
    <w:r w:rsidRPr="00000FDD">
      <w:rPr>
        <w:rFonts w:ascii="Arial" w:hAnsi="Arial" w:cs="Arial"/>
        <w:sz w:val="20"/>
        <w:szCs w:val="20"/>
      </w:rPr>
      <w:tab/>
    </w:r>
  </w:p>
  <w:p w14:paraId="65A1F36F" w14:textId="77777777" w:rsidR="00E22941" w:rsidRDefault="00E2294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92C36" w14:textId="77777777" w:rsidR="00B83E5D" w:rsidRDefault="00B83E5D" w:rsidP="00E22941">
      <w:r>
        <w:separator/>
      </w:r>
    </w:p>
  </w:footnote>
  <w:footnote w:type="continuationSeparator" w:id="0">
    <w:p w14:paraId="25F610B8" w14:textId="77777777" w:rsidR="00B83E5D" w:rsidRDefault="00B83E5D" w:rsidP="00E22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9EC6B02"/>
    <w:name w:val="Heading"/>
    <w:lvl w:ilvl="0">
      <w:start w:val="1"/>
      <w:numFmt w:val="decimal"/>
      <w:lvlText w:val="%1"/>
      <w:lvlJc w:val="left"/>
    </w:lvl>
    <w:lvl w:ilvl="1">
      <w:start w:val="1"/>
      <w:numFmt w:val="decimal"/>
      <w:pStyle w:val="Kop2"/>
      <w:lvlText w:val="%1.%2"/>
      <w:lvlJc w:val="left"/>
    </w:lvl>
    <w:lvl w:ilvl="2">
      <w:start w:val="1"/>
      <w:numFmt w:val="decimal"/>
      <w:pStyle w:val="Kop3"/>
      <w:lvlText w:val="%1.%2.%3"/>
      <w:lvlJc w:val="left"/>
    </w:lvl>
    <w:lvl w:ilvl="3">
      <w:start w:val="1"/>
      <w:numFmt w:val="decimal"/>
      <w:pStyle w:val="Kop4"/>
      <w:lvlText w:val="%1.%2.%3.%4"/>
      <w:lvlJc w:val="left"/>
    </w:lvl>
    <w:lvl w:ilvl="4">
      <w:start w:val="1"/>
      <w:numFmt w:val="decimal"/>
      <w:pStyle w:val="Kop5"/>
      <w:lvlText w:val="%1.%2.%3.%4.%5"/>
      <w:lvlJc w:val="left"/>
    </w:lvl>
    <w:lvl w:ilvl="5">
      <w:start w:val="1"/>
      <w:numFmt w:val="decimal"/>
      <w:pStyle w:val="Kop6"/>
      <w:lvlText w:val="%1.%2.%3.%4.%5.%6"/>
      <w:lvlJc w:val="left"/>
    </w:lvl>
    <w:lvl w:ilvl="6">
      <w:start w:val="1"/>
      <w:numFmt w:val="decimal"/>
      <w:pStyle w:val="Kop7"/>
      <w:lvlText w:val="%1.%2.%3.%4.%5.%6.%7"/>
      <w:lvlJc w:val="left"/>
    </w:lvl>
    <w:lvl w:ilvl="7">
      <w:start w:val="1"/>
      <w:numFmt w:val="decimal"/>
      <w:pStyle w:val="Kop8"/>
      <w:lvlText w:val="%1.%2.%3.%4.%5.%6.%7.%8"/>
      <w:lvlJc w:val="left"/>
    </w:lvl>
    <w:lvl w:ilvl="8">
      <w:start w:val="1"/>
      <w:numFmt w:val="decimal"/>
      <w:pStyle w:val="Kop9"/>
      <w:lvlText w:val="%1.%2.%3.%4.%5.%6.%7.%8.%9"/>
      <w:lvlJc w:val="left"/>
    </w:lvl>
  </w:abstractNum>
  <w:abstractNum w:abstractNumId="1" w15:restartNumberingAfterBreak="0">
    <w:nsid w:val="0ABCDEF1"/>
    <w:multiLevelType w:val="singleLevel"/>
    <w:tmpl w:val="9F502B86"/>
    <w:name w:val="TerOld1"/>
    <w:lvl w:ilvl="0">
      <w:numFmt w:val="decimal"/>
      <w:lvlText w:val="%1"/>
      <w:lvlJc w:val="left"/>
    </w:lvl>
  </w:abstractNum>
  <w:abstractNum w:abstractNumId="2" w15:restartNumberingAfterBreak="0">
    <w:nsid w:val="0ABCDEF2"/>
    <w:multiLevelType w:val="singleLevel"/>
    <w:tmpl w:val="2814F042"/>
    <w:name w:val="TerOld2"/>
    <w:lvl w:ilvl="0">
      <w:numFmt w:val="decimal"/>
      <w:lvlText w:val="%1"/>
      <w:lvlJc w:val="left"/>
    </w:lvl>
  </w:abstractNum>
  <w:abstractNum w:abstractNumId="3" w15:restartNumberingAfterBreak="0">
    <w:nsid w:val="0ABCDEF3"/>
    <w:multiLevelType w:val="singleLevel"/>
    <w:tmpl w:val="9746010C"/>
    <w:name w:val="TerOld3"/>
    <w:lvl w:ilvl="0">
      <w:numFmt w:val="decimal"/>
      <w:lvlText w:val="%1"/>
      <w:lvlJc w:val="left"/>
    </w:lvl>
  </w:abstractNum>
  <w:abstractNum w:abstractNumId="4" w15:restartNumberingAfterBreak="0">
    <w:nsid w:val="0ABCDEF4"/>
    <w:multiLevelType w:val="singleLevel"/>
    <w:tmpl w:val="A0D21B5A"/>
    <w:name w:val="TerOld4"/>
    <w:lvl w:ilvl="0">
      <w:numFmt w:val="decimal"/>
      <w:lvlText w:val="%1"/>
      <w:lvlJc w:val="left"/>
    </w:lvl>
  </w:abstractNum>
  <w:abstractNum w:abstractNumId="5" w15:restartNumberingAfterBreak="0">
    <w:nsid w:val="0ABCDEF5"/>
    <w:multiLevelType w:val="singleLevel"/>
    <w:tmpl w:val="9B1648AE"/>
    <w:name w:val="TerOld5"/>
    <w:lvl w:ilvl="0">
      <w:numFmt w:val="decimal"/>
      <w:lvlText w:val="%1"/>
      <w:lvlJc w:val="left"/>
    </w:lvl>
  </w:abstractNum>
  <w:abstractNum w:abstractNumId="6" w15:restartNumberingAfterBreak="0">
    <w:nsid w:val="0ABCDEF6"/>
    <w:multiLevelType w:val="singleLevel"/>
    <w:tmpl w:val="A1525116"/>
    <w:name w:val="TerOld6"/>
    <w:lvl w:ilvl="0">
      <w:numFmt w:val="decimal"/>
      <w:lvlText w:val="%1"/>
      <w:lvlJc w:val="left"/>
    </w:lvl>
  </w:abstractNum>
  <w:abstractNum w:abstractNumId="7" w15:restartNumberingAfterBreak="0">
    <w:nsid w:val="0ABCDEF7"/>
    <w:multiLevelType w:val="singleLevel"/>
    <w:tmpl w:val="3A16E0C0"/>
    <w:name w:val="TerOld7"/>
    <w:lvl w:ilvl="0">
      <w:numFmt w:val="decimal"/>
      <w:lvlText w:val="%1"/>
      <w:lvlJc w:val="left"/>
    </w:lvl>
  </w:abstractNum>
  <w:abstractNum w:abstractNumId="8" w15:restartNumberingAfterBreak="0">
    <w:nsid w:val="0ABCDEF8"/>
    <w:multiLevelType w:val="singleLevel"/>
    <w:tmpl w:val="C04C942E"/>
    <w:name w:val="TerOld8"/>
    <w:lvl w:ilvl="0">
      <w:numFmt w:val="decimal"/>
      <w:lvlText w:val="%1"/>
      <w:lvlJc w:val="left"/>
    </w:lvl>
  </w:abstractNum>
  <w:abstractNum w:abstractNumId="9" w15:restartNumberingAfterBreak="0">
    <w:nsid w:val="0ABCDEF9"/>
    <w:multiLevelType w:val="singleLevel"/>
    <w:tmpl w:val="39085658"/>
    <w:name w:val="TerOld9"/>
    <w:lvl w:ilvl="0">
      <w:numFmt w:val="decimal"/>
      <w:lvlText w:val="%1"/>
      <w:lvlJc w:val="left"/>
    </w:lvl>
  </w:abstractNum>
  <w:abstractNum w:abstractNumId="10" w15:restartNumberingAfterBreak="0">
    <w:nsid w:val="1EB007BC"/>
    <w:multiLevelType w:val="hybridMultilevel"/>
    <w:tmpl w:val="F8FC688A"/>
    <w:lvl w:ilvl="0" w:tplc="B590E19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 w:ilvl="0">
        <w:start w:val="1"/>
        <w:numFmt w:val="decimal"/>
        <w:lvlText w:val="%1"/>
        <w:lvlJc w:val="left"/>
        <w:rPr>
          <w:rFonts w:ascii="Arial" w:eastAsia="Calibri" w:hAnsi="Arial" w:cs="Arial" w:hint="default"/>
          <w:b/>
          <w:color w:val="365F91"/>
          <w:sz w:val="32"/>
          <w:szCs w:val="32"/>
        </w:rPr>
      </w:lvl>
    </w:lvlOverride>
    <w:lvlOverride w:ilvl="1">
      <w:startOverride w:val="1"/>
      <w:lvl w:ilvl="1">
        <w:start w:val="1"/>
        <w:numFmt w:val="decimal"/>
        <w:pStyle w:val="Kop2"/>
        <w:lvlText w:val="%1.%2"/>
        <w:lvlJc w:val="left"/>
        <w:rPr>
          <w:rFonts w:ascii="Arial" w:eastAsia="Calibri" w:hAnsi="Arial" w:cs="Arial" w:hint="default"/>
          <w:b/>
          <w:color w:val="004080"/>
          <w:sz w:val="28"/>
          <w:szCs w:val="28"/>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0"/>
    <w:lvlOverride w:ilvl="0">
      <w:startOverride w:val="1"/>
      <w:lvl w:ilvl="0">
        <w:start w:val="1"/>
        <w:numFmt w:val="decimal"/>
        <w:lvlText w:val="%1"/>
        <w:lvlJc w:val="left"/>
        <w:rPr>
          <w:rFonts w:ascii="Arial" w:eastAsia="Calibri" w:hAnsi="Arial" w:cs="Arial" w:hint="default"/>
          <w:b/>
          <w:color w:val="365F91"/>
          <w:sz w:val="32"/>
          <w:szCs w:val="32"/>
        </w:rPr>
      </w:lvl>
    </w:lvlOverride>
    <w:lvlOverride w:ilvl="1">
      <w:startOverride w:val="1"/>
      <w:lvl w:ilvl="1">
        <w:start w:val="1"/>
        <w:numFmt w:val="decimal"/>
        <w:pStyle w:val="Kop2"/>
        <w:lvlText w:val="%1.%2"/>
        <w:lvlJc w:val="left"/>
        <w:rPr>
          <w:rFonts w:ascii="Calibri" w:eastAsia="Calibri" w:hAnsi="Calibri" w:cs="Calibri"/>
          <w:b/>
          <w:color w:val="4F81BC"/>
          <w:sz w:val="36"/>
          <w:szCs w:val="36"/>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 Tamara">
    <w15:presenceInfo w15:providerId="AD" w15:userId="S::tamara.moll@dnagroup.nl::b3683e9f-c2af-40b1-bf7e-b7631151d33d"/>
  </w15:person>
  <w15:person w15:author="Tamara Moll">
    <w15:presenceInfo w15:providerId="AD" w15:userId="S::tamara.moll@dnagroup.nl::b3683e9f-c2af-40b1-bf7e-b7631151d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C9"/>
    <w:rsid w:val="000D1F6D"/>
    <w:rsid w:val="00123F1B"/>
    <w:rsid w:val="0020616A"/>
    <w:rsid w:val="00207E10"/>
    <w:rsid w:val="003E5F50"/>
    <w:rsid w:val="004403FB"/>
    <w:rsid w:val="004C1368"/>
    <w:rsid w:val="007C0322"/>
    <w:rsid w:val="00891EB9"/>
    <w:rsid w:val="00A713A8"/>
    <w:rsid w:val="00B83E5D"/>
    <w:rsid w:val="00BA0460"/>
    <w:rsid w:val="00BB58B7"/>
    <w:rsid w:val="00C42013"/>
    <w:rsid w:val="00E22941"/>
    <w:rsid w:val="00EE0C56"/>
    <w:rsid w:val="00F34D80"/>
    <w:rsid w:val="00FC78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DC9D"/>
  <w15:docId w15:val="{CBA925C2-263F-493F-A5B5-D69D8CFD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44"/>
      <w:szCs w:val="44"/>
    </w:rPr>
  </w:style>
  <w:style w:type="paragraph" w:styleId="Kop2">
    <w:name w:val="heading 2"/>
    <w:basedOn w:val="Standaard"/>
    <w:next w:val="Standaard"/>
    <w:uiPriority w:val="9"/>
    <w:unhideWhenUsed/>
    <w:qFormat/>
    <w:rsid w:val="00891EB9"/>
    <w:pPr>
      <w:numPr>
        <w:ilvl w:val="1"/>
        <w:numId w:val="1"/>
      </w:numPr>
      <w:spacing w:after="80"/>
      <w:outlineLvl w:val="1"/>
    </w:pPr>
    <w:rPr>
      <w:rFonts w:eastAsia="Calibri"/>
      <w:b/>
      <w:color w:val="004080"/>
      <w:sz w:val="28"/>
      <w:szCs w:val="28"/>
    </w:rPr>
  </w:style>
  <w:style w:type="paragraph" w:styleId="Kop3">
    <w:name w:val="heading 3"/>
    <w:basedOn w:val="Standaard"/>
    <w:next w:val="Standaard"/>
    <w:uiPriority w:val="9"/>
    <w:semiHidden/>
    <w:unhideWhenUsed/>
    <w:qFormat/>
    <w:pPr>
      <w:numPr>
        <w:ilvl w:val="2"/>
        <w:numId w:val="1"/>
      </w:numPr>
      <w:spacing w:after="80"/>
      <w:outlineLvl w:val="2"/>
    </w:pPr>
    <w:rPr>
      <w:rFonts w:ascii="Calibri" w:eastAsia="Calibri" w:hAnsi="Calibri" w:cs="Calibri"/>
      <w:b/>
      <w:color w:val="4F81BC"/>
      <w:sz w:val="32"/>
      <w:szCs w:val="32"/>
    </w:rPr>
  </w:style>
  <w:style w:type="paragraph" w:styleId="Kop4">
    <w:name w:val="heading 4"/>
    <w:basedOn w:val="Standaard"/>
    <w:next w:val="Standaard"/>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Kop5">
    <w:name w:val="heading 5"/>
    <w:basedOn w:val="Standaard"/>
    <w:next w:val="Standaard"/>
    <w:uiPriority w:val="9"/>
    <w:semiHidden/>
    <w:unhideWhenUsed/>
    <w:qFormat/>
    <w:pPr>
      <w:numPr>
        <w:ilvl w:val="4"/>
        <w:numId w:val="1"/>
      </w:num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numPr>
        <w:ilvl w:val="5"/>
        <w:numId w:val="1"/>
      </w:numPr>
      <w:spacing w:after="80"/>
      <w:outlineLvl w:val="5"/>
    </w:pPr>
    <w:rPr>
      <w:rFonts w:ascii="Calibri" w:eastAsia="Calibri" w:hAnsi="Calibri" w:cs="Calibri"/>
      <w:b/>
      <w:color w:val="233E5F"/>
    </w:rPr>
  </w:style>
  <w:style w:type="paragraph" w:styleId="Kop7">
    <w:name w:val="heading 7"/>
    <w:basedOn w:val="Standaard"/>
    <w:next w:val="Standaard"/>
    <w:pPr>
      <w:numPr>
        <w:ilvl w:val="6"/>
        <w:numId w:val="1"/>
      </w:numPr>
      <w:spacing w:after="80"/>
      <w:outlineLvl w:val="6"/>
    </w:pPr>
    <w:rPr>
      <w:rFonts w:ascii="Calibri" w:eastAsia="Calibri" w:hAnsi="Calibri" w:cs="Calibri"/>
      <w:b/>
      <w:color w:val="3F3F3F"/>
    </w:rPr>
  </w:style>
  <w:style w:type="paragraph" w:styleId="Kop8">
    <w:name w:val="heading 8"/>
    <w:basedOn w:val="Standaard"/>
    <w:next w:val="Standaard"/>
    <w:pPr>
      <w:numPr>
        <w:ilvl w:val="7"/>
        <w:numId w:val="1"/>
      </w:numPr>
      <w:spacing w:after="80"/>
      <w:outlineLvl w:val="7"/>
    </w:pPr>
    <w:rPr>
      <w:rFonts w:ascii="Calibri" w:eastAsia="Calibri" w:hAnsi="Calibri" w:cs="Calibri"/>
      <w:b/>
      <w:color w:val="3F3F3F"/>
    </w:rPr>
  </w:style>
  <w:style w:type="paragraph" w:styleId="Kop9">
    <w:name w:val="heading 9"/>
    <w:basedOn w:val="Standaard"/>
    <w:next w:val="Standaard"/>
    <w:pPr>
      <w:numPr>
        <w:ilvl w:val="8"/>
        <w:numId w:val="1"/>
      </w:numPr>
      <w:spacing w:after="80"/>
      <w:outlineLvl w:val="8"/>
    </w:pPr>
    <w:rPr>
      <w:rFonts w:ascii="Calibri" w:eastAsia="Calibri" w:hAnsi="Calibri" w:cs="Calibri"/>
      <w:b/>
      <w:color w:val="3F3F3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customStyle="1" w:styleId="Default">
    <w:name w:val="Default"/>
    <w:basedOn w:val="Standaard"/>
    <w:next w:val="Standaard"/>
    <w:rPr>
      <w:color w:val="000000"/>
    </w:rPr>
  </w:style>
  <w:style w:type="paragraph" w:styleId="Lijstalinea">
    <w:name w:val="List Paragraph"/>
    <w:basedOn w:val="Standaard"/>
    <w:uiPriority w:val="34"/>
    <w:qFormat/>
    <w:rsid w:val="00EE0C56"/>
    <w:pPr>
      <w:ind w:left="720"/>
      <w:contextualSpacing/>
    </w:pPr>
  </w:style>
  <w:style w:type="paragraph" w:styleId="Revisie">
    <w:name w:val="Revision"/>
    <w:hidden/>
    <w:uiPriority w:val="99"/>
    <w:semiHidden/>
    <w:rsid w:val="00BB58B7"/>
  </w:style>
  <w:style w:type="character" w:styleId="Verwijzingopmerking">
    <w:name w:val="annotation reference"/>
    <w:basedOn w:val="Standaardalinea-lettertype"/>
    <w:uiPriority w:val="99"/>
    <w:semiHidden/>
    <w:unhideWhenUsed/>
    <w:rsid w:val="00BB58B7"/>
    <w:rPr>
      <w:sz w:val="16"/>
      <w:szCs w:val="16"/>
    </w:rPr>
  </w:style>
  <w:style w:type="paragraph" w:styleId="Tekstopmerking">
    <w:name w:val="annotation text"/>
    <w:basedOn w:val="Standaard"/>
    <w:link w:val="TekstopmerkingChar"/>
    <w:uiPriority w:val="99"/>
    <w:semiHidden/>
    <w:unhideWhenUsed/>
    <w:rsid w:val="00BB58B7"/>
    <w:rPr>
      <w:sz w:val="20"/>
      <w:szCs w:val="20"/>
    </w:rPr>
  </w:style>
  <w:style w:type="character" w:customStyle="1" w:styleId="TekstopmerkingChar">
    <w:name w:val="Tekst opmerking Char"/>
    <w:basedOn w:val="Standaardalinea-lettertype"/>
    <w:link w:val="Tekstopmerking"/>
    <w:uiPriority w:val="99"/>
    <w:semiHidden/>
    <w:rsid w:val="00BB58B7"/>
    <w:rPr>
      <w:sz w:val="20"/>
      <w:szCs w:val="20"/>
    </w:rPr>
  </w:style>
  <w:style w:type="paragraph" w:styleId="Onderwerpvanopmerking">
    <w:name w:val="annotation subject"/>
    <w:basedOn w:val="Tekstopmerking"/>
    <w:next w:val="Tekstopmerking"/>
    <w:link w:val="OnderwerpvanopmerkingChar"/>
    <w:uiPriority w:val="99"/>
    <w:semiHidden/>
    <w:unhideWhenUsed/>
    <w:rsid w:val="00BB58B7"/>
    <w:rPr>
      <w:b/>
      <w:bCs/>
    </w:rPr>
  </w:style>
  <w:style w:type="character" w:customStyle="1" w:styleId="OnderwerpvanopmerkingChar">
    <w:name w:val="Onderwerp van opmerking Char"/>
    <w:basedOn w:val="TekstopmerkingChar"/>
    <w:link w:val="Onderwerpvanopmerking"/>
    <w:uiPriority w:val="99"/>
    <w:semiHidden/>
    <w:rsid w:val="00BB58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4.emf"/><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6.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image" Target="media/image9.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1" ma:contentTypeDescription="Een nieuw document maken." ma:contentTypeScope="" ma:versionID="a02b62e2e8ec89f92eda3b49b94d6a9f">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c2f9aacce1dfc6cc15d39cfd7cff62f9"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2532B0-94AC-45A2-AF8C-99164A2B7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74F036-7F20-4BF9-BB6C-C41EC32C2EBB}">
  <ds:schemaRefs>
    <ds:schemaRef ds:uri="http://schemas.microsoft.com/sharepoint/v3/contenttype/forms"/>
  </ds:schemaRefs>
</ds:datastoreItem>
</file>

<file path=customXml/itemProps3.xml><?xml version="1.0" encoding="utf-8"?>
<ds:datastoreItem xmlns:ds="http://schemas.openxmlformats.org/officeDocument/2006/customXml" ds:itemID="{0FAD6584-8C9E-47E9-B3EB-2BD10EE206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3409</Words>
  <Characters>18755</Characters>
  <Application>Microsoft Office Word</Application>
  <DocSecurity>0</DocSecurity>
  <Lines>156</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Tamara Moll</cp:lastModifiedBy>
  <cp:revision>2</cp:revision>
  <dcterms:created xsi:type="dcterms:W3CDTF">2021-11-01T08:19:00Z</dcterms:created>
  <dcterms:modified xsi:type="dcterms:W3CDTF">2021-11-01T08:19:00Z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