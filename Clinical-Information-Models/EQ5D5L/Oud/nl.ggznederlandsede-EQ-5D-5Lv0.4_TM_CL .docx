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16544" w14:textId="77777777" w:rsidR="00EF0ACE" w:rsidRPr="00262CCE" w:rsidRDefault="00EF0ACE" w:rsidP="00EF0ACE">
      <w:pPr>
        <w:pStyle w:val="Titel"/>
        <w:spacing w:before="0" w:after="0"/>
        <w:jc w:val="left"/>
        <w:rPr>
          <w:color w:val="000000" w:themeColor="text1"/>
        </w:rPr>
      </w:pPr>
    </w:p>
    <w:p w14:paraId="1C96AAFC" w14:textId="77777777" w:rsidR="00EF0ACE" w:rsidRPr="00262CCE" w:rsidRDefault="00EF0ACE" w:rsidP="00EF0ACE">
      <w:pPr>
        <w:pStyle w:val="Voettekst"/>
        <w:jc w:val="left"/>
        <w:rPr>
          <w:rFonts w:ascii="Arial" w:hAnsi="Arial" w:cs="Arial"/>
          <w:color w:val="000000" w:themeColor="text1"/>
        </w:rPr>
      </w:pPr>
    </w:p>
    <w:p w14:paraId="5B2A51BF" w14:textId="77777777" w:rsidR="00EF0ACE" w:rsidRPr="00262CCE" w:rsidRDefault="00EF0ACE" w:rsidP="00EF0ACE">
      <w:pPr>
        <w:pStyle w:val="Titel"/>
        <w:spacing w:before="0" w:after="0"/>
        <w:jc w:val="left"/>
        <w:rPr>
          <w:color w:val="000000" w:themeColor="text1"/>
        </w:rPr>
      </w:pPr>
    </w:p>
    <w:p w14:paraId="018F022E" w14:textId="77777777" w:rsidR="00EF0ACE" w:rsidRPr="00262CCE" w:rsidRDefault="00EF0ACE" w:rsidP="00EF0ACE">
      <w:pPr>
        <w:rPr>
          <w:color w:val="000000" w:themeColor="text1"/>
          <w:sz w:val="20"/>
          <w:szCs w:val="20"/>
        </w:rPr>
      </w:pP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p>
    <w:p w14:paraId="66534080" w14:textId="77777777" w:rsidR="00EF0ACE" w:rsidRPr="00262CCE" w:rsidRDefault="00EF0ACE" w:rsidP="00EF0ACE">
      <w:pPr>
        <w:rPr>
          <w:color w:val="000000" w:themeColor="text1"/>
          <w:sz w:val="20"/>
          <w:szCs w:val="20"/>
        </w:rPr>
      </w:pPr>
    </w:p>
    <w:p w14:paraId="22DE6BA2" w14:textId="77777777" w:rsidR="00EF0ACE" w:rsidRPr="00262CCE" w:rsidRDefault="00EF0ACE" w:rsidP="00EF0ACE">
      <w:pPr>
        <w:rPr>
          <w:color w:val="000000" w:themeColor="text1"/>
          <w:sz w:val="20"/>
          <w:szCs w:val="20"/>
        </w:rPr>
      </w:pPr>
    </w:p>
    <w:p w14:paraId="49D3F1D4" w14:textId="77777777" w:rsidR="00EF0ACE" w:rsidRPr="00262CCE" w:rsidRDefault="00EF0ACE" w:rsidP="00EF0ACE">
      <w:pPr>
        <w:jc w:val="center"/>
        <w:rPr>
          <w:color w:val="000000" w:themeColor="text1"/>
          <w:sz w:val="20"/>
          <w:szCs w:val="20"/>
        </w:rPr>
      </w:pPr>
    </w:p>
    <w:p w14:paraId="62F132E5" w14:textId="77777777" w:rsidR="00EF0ACE" w:rsidRPr="00262CCE" w:rsidRDefault="00EF0ACE" w:rsidP="00EF0ACE">
      <w:pPr>
        <w:jc w:val="center"/>
        <w:rPr>
          <w:color w:val="000000" w:themeColor="text1"/>
          <w:sz w:val="20"/>
          <w:szCs w:val="20"/>
        </w:rPr>
      </w:pPr>
    </w:p>
    <w:p w14:paraId="5A3A7613" w14:textId="77777777" w:rsidR="00EF0ACE" w:rsidRPr="00262CCE" w:rsidRDefault="00EF0ACE" w:rsidP="00EF0ACE">
      <w:pPr>
        <w:jc w:val="center"/>
        <w:rPr>
          <w:rFonts w:eastAsia="Calibri"/>
          <w:color w:val="000000" w:themeColor="text1"/>
          <w:sz w:val="22"/>
          <w:szCs w:val="22"/>
        </w:rPr>
      </w:pPr>
      <w:r w:rsidRPr="00262CCE">
        <w:rPr>
          <w:noProof/>
          <w:color w:val="000000" w:themeColor="text1"/>
        </w:rPr>
        <w:drawing>
          <wp:inline distT="0" distB="0" distL="0" distR="0" wp14:anchorId="1F385B57" wp14:editId="5014DFA3">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0FD08C8C" w14:textId="77777777" w:rsidR="00EF0ACE" w:rsidRPr="00262CCE" w:rsidRDefault="00EF0ACE" w:rsidP="00EF0ACE">
      <w:pPr>
        <w:rPr>
          <w:rFonts w:eastAsia="Calibri"/>
          <w:color w:val="000000" w:themeColor="text1"/>
          <w:sz w:val="22"/>
          <w:szCs w:val="22"/>
        </w:rPr>
      </w:pPr>
    </w:p>
    <w:p w14:paraId="4EACA1F0" w14:textId="77777777" w:rsidR="00EF0ACE" w:rsidRPr="00262CCE" w:rsidRDefault="00EF0ACE" w:rsidP="00EF0ACE">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4BD4518C" wp14:editId="2B493FD4">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4FCD4E2D" w14:textId="77777777" w:rsidR="00EF0ACE" w:rsidRPr="00262CCE" w:rsidRDefault="00EF0ACE" w:rsidP="00EF0ACE">
      <w:pPr>
        <w:rPr>
          <w:color w:val="000000" w:themeColor="text1"/>
        </w:rPr>
      </w:pPr>
    </w:p>
    <w:p w14:paraId="123CF3F6" w14:textId="77777777" w:rsidR="00EF0ACE" w:rsidRPr="00321453" w:rsidRDefault="00EF0ACE" w:rsidP="00EF0ACE">
      <w:pPr>
        <w:pStyle w:val="Titel"/>
        <w:rPr>
          <w:rFonts w:eastAsia="Calibri"/>
          <w:b w:val="0"/>
          <w:bCs/>
          <w:color w:val="000000" w:themeColor="text1"/>
          <w:sz w:val="28"/>
          <w:szCs w:val="28"/>
        </w:rPr>
      </w:pPr>
      <w:proofErr w:type="spellStart"/>
      <w:r w:rsidRPr="00321453">
        <w:rPr>
          <w:rFonts w:eastAsia="Calibri"/>
          <w:b w:val="0"/>
          <w:bCs/>
          <w:color w:val="000000" w:themeColor="text1"/>
          <w:sz w:val="28"/>
          <w:szCs w:val="28"/>
        </w:rPr>
        <w:t>Kandidaat</w:t>
      </w:r>
      <w:proofErr w:type="spellEnd"/>
      <w:r w:rsidRPr="00321453">
        <w:rPr>
          <w:rFonts w:eastAsia="Calibri"/>
          <w:b w:val="0"/>
          <w:bCs/>
          <w:color w:val="000000" w:themeColor="text1"/>
          <w:sz w:val="28"/>
          <w:szCs w:val="28"/>
        </w:rPr>
        <w:t xml:space="preserve"> </w:t>
      </w:r>
      <w:proofErr w:type="spellStart"/>
      <w:r w:rsidRPr="00321453">
        <w:rPr>
          <w:rFonts w:eastAsia="Calibri"/>
          <w:b w:val="0"/>
          <w:bCs/>
          <w:color w:val="000000" w:themeColor="text1"/>
          <w:sz w:val="28"/>
          <w:szCs w:val="28"/>
        </w:rPr>
        <w:t>Zorginformatiebouwsteen</w:t>
      </w:r>
      <w:proofErr w:type="spellEnd"/>
    </w:p>
    <w:p w14:paraId="4767CF27" w14:textId="2FF9E458" w:rsidR="00EF0ACE" w:rsidRPr="00321453" w:rsidRDefault="00EF0ACE" w:rsidP="00EF0ACE">
      <w:pPr>
        <w:pStyle w:val="Titel"/>
        <w:rPr>
          <w:rFonts w:eastAsia="Calibri"/>
          <w:color w:val="000000" w:themeColor="text1"/>
          <w:sz w:val="36"/>
          <w:szCs w:val="36"/>
        </w:rPr>
      </w:pPr>
      <w:r w:rsidRPr="00EF0ACE">
        <w:rPr>
          <w:rFonts w:eastAsia="Calibri"/>
          <w:b w:val="0"/>
          <w:bCs/>
          <w:color w:val="000000" w:themeColor="text1"/>
          <w:sz w:val="36"/>
          <w:szCs w:val="36"/>
        </w:rPr>
        <w:t>EQ-5D-5L</w:t>
      </w:r>
      <w:ins w:id="0" w:author="Charlotte Leemans" w:date="2021-03-04T09:38:00Z">
        <w:r w:rsidRPr="00321453">
          <w:rPr>
            <w:rFonts w:eastAsia="Calibri"/>
            <w:color w:val="000000" w:themeColor="text1"/>
            <w:sz w:val="36"/>
            <w:szCs w:val="36"/>
          </w:rPr>
          <w:br/>
        </w:r>
      </w:ins>
    </w:p>
    <w:p w14:paraId="7482DA24" w14:textId="77777777" w:rsidR="00EF0ACE" w:rsidRPr="00321453" w:rsidRDefault="00EF0ACE" w:rsidP="00EF0ACE">
      <w:pPr>
        <w:rPr>
          <w:color w:val="000000" w:themeColor="text1"/>
        </w:rPr>
      </w:pPr>
    </w:p>
    <w:p w14:paraId="5AF78226" w14:textId="77777777" w:rsidR="00EF0ACE" w:rsidRPr="00321453" w:rsidRDefault="00EF0ACE" w:rsidP="00EF0ACE">
      <w:pPr>
        <w:rPr>
          <w:color w:val="000000" w:themeColor="text1"/>
        </w:rPr>
      </w:pPr>
    </w:p>
    <w:p w14:paraId="6448DB5F" w14:textId="77777777" w:rsidR="00EF0ACE" w:rsidRPr="00321453" w:rsidRDefault="00EF0ACE" w:rsidP="00EF0ACE">
      <w:pPr>
        <w:rPr>
          <w:color w:val="000000" w:themeColor="text1"/>
        </w:rPr>
      </w:pPr>
    </w:p>
    <w:p w14:paraId="5A14B71C" w14:textId="77777777" w:rsidR="00EF0ACE" w:rsidRPr="00321453" w:rsidRDefault="00EF0ACE" w:rsidP="00EF0ACE">
      <w:pPr>
        <w:rPr>
          <w:color w:val="000000" w:themeColor="text1"/>
        </w:rPr>
      </w:pPr>
    </w:p>
    <w:p w14:paraId="67C180B7" w14:textId="77777777" w:rsidR="00EF0ACE" w:rsidRPr="00321453" w:rsidRDefault="00EF0ACE" w:rsidP="00EF0ACE">
      <w:pPr>
        <w:rPr>
          <w:color w:val="000000" w:themeColor="text1"/>
        </w:rPr>
      </w:pPr>
    </w:p>
    <w:p w14:paraId="0573DAA1" w14:textId="77777777" w:rsidR="00EF0ACE" w:rsidRPr="00321453" w:rsidRDefault="00EF0ACE" w:rsidP="00EF0ACE">
      <w:pPr>
        <w:rPr>
          <w:color w:val="000000" w:themeColor="text1"/>
        </w:rPr>
      </w:pPr>
    </w:p>
    <w:p w14:paraId="4897066A" w14:textId="77777777" w:rsidR="00EF0ACE" w:rsidRPr="00321453" w:rsidRDefault="00EF0ACE" w:rsidP="00EF0ACE">
      <w:pPr>
        <w:rPr>
          <w:color w:val="000000" w:themeColor="text1"/>
        </w:rPr>
      </w:pPr>
    </w:p>
    <w:p w14:paraId="64DDE5A0" w14:textId="77777777" w:rsidR="00EF0ACE" w:rsidRPr="00321453" w:rsidRDefault="00EF0ACE" w:rsidP="00EF0ACE">
      <w:pPr>
        <w:rPr>
          <w:color w:val="000000" w:themeColor="text1"/>
        </w:rPr>
      </w:pPr>
    </w:p>
    <w:p w14:paraId="2FBF1227" w14:textId="77777777" w:rsidR="00EF0ACE" w:rsidRPr="00321453" w:rsidRDefault="00EF0ACE" w:rsidP="00EF0ACE">
      <w:pPr>
        <w:rPr>
          <w:color w:val="000000" w:themeColor="text1"/>
        </w:rPr>
      </w:pPr>
    </w:p>
    <w:p w14:paraId="502832A4" w14:textId="77777777" w:rsidR="00EF0ACE" w:rsidRPr="00321453" w:rsidRDefault="00EF0ACE" w:rsidP="00EF0ACE">
      <w:pPr>
        <w:rPr>
          <w:color w:val="000000" w:themeColor="text1"/>
        </w:rPr>
      </w:pPr>
    </w:p>
    <w:p w14:paraId="312B9A91" w14:textId="77777777" w:rsidR="00EF0ACE" w:rsidRPr="00321453" w:rsidRDefault="00EF0ACE" w:rsidP="00EF0ACE">
      <w:pPr>
        <w:rPr>
          <w:color w:val="000000" w:themeColor="text1"/>
        </w:rPr>
      </w:pPr>
    </w:p>
    <w:p w14:paraId="70D5701C" w14:textId="77777777" w:rsidR="00EF0ACE" w:rsidRPr="00321453" w:rsidRDefault="00EF0ACE" w:rsidP="00EF0ACE">
      <w:pPr>
        <w:rPr>
          <w:color w:val="000000" w:themeColor="text1"/>
        </w:rPr>
      </w:pPr>
    </w:p>
    <w:p w14:paraId="473ACE4B" w14:textId="77777777" w:rsidR="00EF0ACE" w:rsidRPr="00321453" w:rsidRDefault="00EF0ACE" w:rsidP="00EF0ACE">
      <w:pPr>
        <w:rPr>
          <w:color w:val="000000" w:themeColor="text1"/>
        </w:rPr>
      </w:pPr>
    </w:p>
    <w:p w14:paraId="3608F148" w14:textId="77777777" w:rsidR="00EF0ACE" w:rsidRPr="00321453" w:rsidRDefault="00EF0ACE" w:rsidP="00EF0ACE">
      <w:pPr>
        <w:rPr>
          <w:color w:val="000000" w:themeColor="text1"/>
        </w:rPr>
      </w:pPr>
    </w:p>
    <w:p w14:paraId="101D2F6D" w14:textId="77777777" w:rsidR="00EF0ACE" w:rsidRPr="00321453" w:rsidRDefault="00EF0ACE" w:rsidP="00EF0ACE">
      <w:pPr>
        <w:rPr>
          <w:color w:val="000000" w:themeColor="text1"/>
        </w:rPr>
      </w:pPr>
    </w:p>
    <w:p w14:paraId="4AB11B06" w14:textId="77777777" w:rsidR="00EF0ACE" w:rsidRPr="00321453" w:rsidRDefault="00EF0ACE" w:rsidP="00EF0ACE">
      <w:pPr>
        <w:rPr>
          <w:color w:val="000000" w:themeColor="text1"/>
        </w:rPr>
      </w:pPr>
    </w:p>
    <w:p w14:paraId="07669863" w14:textId="77777777" w:rsidR="00EF0ACE" w:rsidRPr="00321453" w:rsidRDefault="00EF0ACE" w:rsidP="00EF0ACE">
      <w:pPr>
        <w:rPr>
          <w:color w:val="000000" w:themeColor="text1"/>
        </w:rPr>
      </w:pPr>
    </w:p>
    <w:p w14:paraId="05F0D454" w14:textId="77777777" w:rsidR="00EF0ACE" w:rsidRPr="00321453" w:rsidRDefault="00EF0ACE" w:rsidP="00EF0ACE">
      <w:pPr>
        <w:rPr>
          <w:color w:val="000000" w:themeColor="text1"/>
        </w:rPr>
      </w:pPr>
    </w:p>
    <w:p w14:paraId="030E3D23" w14:textId="77777777" w:rsidR="00EF0ACE" w:rsidRPr="00321453" w:rsidRDefault="00EF0ACE" w:rsidP="00EF0ACE">
      <w:pPr>
        <w:rPr>
          <w:color w:val="000000" w:themeColor="text1"/>
        </w:rPr>
      </w:pPr>
    </w:p>
    <w:p w14:paraId="544C180B" w14:textId="77777777" w:rsidR="00EF0ACE" w:rsidRPr="00321453" w:rsidRDefault="00EF0ACE" w:rsidP="00EF0ACE">
      <w:pPr>
        <w:pStyle w:val="Lijstalinea"/>
      </w:pPr>
    </w:p>
    <w:p w14:paraId="06433DE9" w14:textId="31BEBBA6" w:rsidR="00EF0ACE" w:rsidRPr="00262CCE" w:rsidRDefault="00EF0ACE" w:rsidP="00EF0ACE">
      <w:pPr>
        <w:rPr>
          <w:rFonts w:eastAsia="Calibri"/>
          <w:color w:val="000000" w:themeColor="text1"/>
        </w:rPr>
      </w:pPr>
      <w:r w:rsidRPr="00262CCE">
        <w:rPr>
          <w:rFonts w:eastAsia="Calibri"/>
          <w:color w:val="000000" w:themeColor="text1"/>
        </w:rPr>
        <w:t>Versie: v</w:t>
      </w:r>
      <w:r>
        <w:rPr>
          <w:rFonts w:eastAsia="Calibri"/>
          <w:color w:val="000000" w:themeColor="text1"/>
        </w:rPr>
        <w:t>0.4</w:t>
      </w:r>
      <w:r w:rsidRPr="00262CCE">
        <w:rPr>
          <w:rFonts w:eastAsia="Calibri"/>
          <w:color w:val="000000" w:themeColor="text1"/>
        </w:rPr>
        <w:br/>
        <w:t xml:space="preserve">Status: Draft </w:t>
      </w:r>
    </w:p>
    <w:p w14:paraId="5CAACAF1" w14:textId="77777777" w:rsidR="00EF0ACE" w:rsidRPr="00262CCE" w:rsidRDefault="00EF0ACE" w:rsidP="00EF0ACE">
      <w:pPr>
        <w:rPr>
          <w:rFonts w:eastAsia="Calibri"/>
          <w:color w:val="000000" w:themeColor="text1"/>
        </w:rPr>
      </w:pPr>
      <w:proofErr w:type="spellStart"/>
      <w:r w:rsidRPr="00262CCE">
        <w:rPr>
          <w:rFonts w:eastAsia="Calibri"/>
          <w:color w:val="000000" w:themeColor="text1"/>
        </w:rPr>
        <w:t>Publicatiestatus</w:t>
      </w:r>
      <w:proofErr w:type="spellEnd"/>
      <w:r w:rsidRPr="00262CCE">
        <w:rPr>
          <w:rFonts w:eastAsia="Calibri"/>
          <w:color w:val="000000" w:themeColor="text1"/>
        </w:rPr>
        <w:t>: Default</w:t>
      </w:r>
    </w:p>
    <w:p w14:paraId="6F8873BD" w14:textId="77777777" w:rsidR="006D7F1A" w:rsidRPr="00EC4C9A" w:rsidRDefault="006D7F1A">
      <w:pPr>
        <w:pStyle w:val="Titel"/>
        <w:spacing w:before="0" w:after="0"/>
        <w:jc w:val="left"/>
        <w:rPr>
          <w:rFonts w:eastAsia="Calibri"/>
          <w:color w:val="auto"/>
        </w:rPr>
      </w:pPr>
    </w:p>
    <w:p w14:paraId="60CD1717" w14:textId="77777777" w:rsidR="006D7F1A" w:rsidRPr="00EC4C9A" w:rsidRDefault="006D7F1A">
      <w:pPr>
        <w:pStyle w:val="Voettekst"/>
        <w:jc w:val="left"/>
        <w:rPr>
          <w:rFonts w:ascii="Arial" w:eastAsia="Arial" w:hAnsi="Arial" w:cs="Arial"/>
          <w:sz w:val="20"/>
          <w:szCs w:val="20"/>
        </w:rPr>
      </w:pPr>
    </w:p>
    <w:p w14:paraId="36FBA9E5" w14:textId="77777777" w:rsidR="006D7F1A" w:rsidRPr="00EC4C9A" w:rsidRDefault="006D7F1A">
      <w:pPr>
        <w:pStyle w:val="Titel"/>
        <w:spacing w:before="0" w:after="0"/>
        <w:jc w:val="left"/>
      </w:pPr>
    </w:p>
    <w:p w14:paraId="6FB1762D" w14:textId="1888EA5E" w:rsidR="006D7F1A" w:rsidRPr="00EC4C9A" w:rsidRDefault="000024C1">
      <w:pPr>
        <w:rPr>
          <w:rFonts w:eastAsia="Calibri"/>
          <w:color w:val="000000"/>
          <w:sz w:val="22"/>
          <w:szCs w:val="22"/>
        </w:rPr>
      </w:pP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p>
    <w:p w14:paraId="138A3FE4" w14:textId="77777777" w:rsidR="006D7F1A" w:rsidRPr="00D003D5" w:rsidRDefault="000024C1">
      <w:pPr>
        <w:pStyle w:val="Titel"/>
        <w:jc w:val="left"/>
        <w:rPr>
          <w:rFonts w:eastAsia="Calibri"/>
          <w:color w:val="auto"/>
          <w:lang w:val="nl-NL"/>
        </w:rPr>
      </w:pPr>
      <w:r w:rsidRPr="00D003D5">
        <w:rPr>
          <w:rFonts w:eastAsia="Calibri"/>
          <w:color w:val="auto"/>
          <w:lang w:val="nl-NL"/>
        </w:rPr>
        <w:t>Inhoudsopgave</w:t>
      </w:r>
    </w:p>
    <w:p w14:paraId="3CCF4152" w14:textId="281FB78D" w:rsidR="00D003D5" w:rsidRPr="008039E6" w:rsidRDefault="000024C1">
      <w:pPr>
        <w:pStyle w:val="Inhopg1"/>
        <w:tabs>
          <w:tab w:val="left" w:pos="540"/>
          <w:tab w:val="right" w:leader="dot" w:pos="9732"/>
        </w:tabs>
        <w:rPr>
          <w:rFonts w:ascii="Arial" w:eastAsiaTheme="minorEastAsia" w:hAnsi="Arial" w:cs="Arial"/>
          <w:b w:val="0"/>
          <w:bCs/>
          <w:noProof/>
          <w:sz w:val="22"/>
          <w:szCs w:val="22"/>
          <w:lang w:val="nl-NL"/>
        </w:rPr>
      </w:pPr>
      <w:r w:rsidRPr="008039E6">
        <w:rPr>
          <w:rFonts w:ascii="Arial" w:hAnsi="Arial" w:cs="Arial"/>
          <w:b w:val="0"/>
          <w:bCs/>
        </w:rPr>
        <w:fldChar w:fldCharType="begin"/>
      </w:r>
      <w:r w:rsidRPr="008039E6">
        <w:rPr>
          <w:rFonts w:ascii="Arial" w:hAnsi="Arial" w:cs="Arial"/>
          <w:b w:val="0"/>
          <w:bCs/>
          <w:lang w:val="nl-NL"/>
        </w:rPr>
        <w:instrText>TOC \o "1-9"</w:instrText>
      </w:r>
      <w:r w:rsidRPr="008039E6">
        <w:rPr>
          <w:rFonts w:ascii="Arial" w:hAnsi="Arial" w:cs="Arial"/>
          <w:b w:val="0"/>
          <w:bCs/>
        </w:rPr>
        <w:fldChar w:fldCharType="separate"/>
      </w:r>
      <w:r w:rsidR="00D003D5" w:rsidRPr="008039E6">
        <w:rPr>
          <w:rFonts w:ascii="Arial" w:hAnsi="Arial" w:cs="Arial"/>
          <w:b w:val="0"/>
          <w:bCs/>
          <w:noProof/>
          <w:lang w:val="nl-NL"/>
        </w:rPr>
        <w:t>1.</w:t>
      </w:r>
      <w:r w:rsidR="00D003D5" w:rsidRPr="008039E6">
        <w:rPr>
          <w:rFonts w:ascii="Arial" w:eastAsiaTheme="minorEastAsia" w:hAnsi="Arial" w:cs="Arial"/>
          <w:b w:val="0"/>
          <w:bCs/>
          <w:noProof/>
          <w:sz w:val="22"/>
          <w:szCs w:val="22"/>
          <w:lang w:val="nl-NL"/>
        </w:rPr>
        <w:tab/>
      </w:r>
      <w:r w:rsidR="00D003D5" w:rsidRPr="008039E6">
        <w:rPr>
          <w:rFonts w:ascii="Arial" w:eastAsia="Arial" w:hAnsi="Arial" w:cs="Arial"/>
          <w:b w:val="0"/>
          <w:bCs/>
          <w:noProof/>
          <w:lang w:val="nl-NL"/>
        </w:rPr>
        <w:t>nl.ggznederlandsedeEQ-5D-5L-v0.3</w:t>
      </w:r>
      <w:r w:rsidR="00D003D5" w:rsidRPr="008039E6">
        <w:rPr>
          <w:rFonts w:ascii="Arial" w:hAnsi="Arial" w:cs="Arial"/>
          <w:b w:val="0"/>
          <w:bCs/>
          <w:noProof/>
          <w:lang w:val="nl-NL"/>
        </w:rPr>
        <w:tab/>
      </w:r>
      <w:r w:rsidR="00D003D5" w:rsidRPr="008039E6">
        <w:rPr>
          <w:rFonts w:ascii="Arial" w:hAnsi="Arial" w:cs="Arial"/>
          <w:b w:val="0"/>
          <w:bCs/>
          <w:noProof/>
        </w:rPr>
        <w:fldChar w:fldCharType="begin"/>
      </w:r>
      <w:r w:rsidR="00D003D5" w:rsidRPr="008039E6">
        <w:rPr>
          <w:rFonts w:ascii="Arial" w:hAnsi="Arial" w:cs="Arial"/>
          <w:b w:val="0"/>
          <w:bCs/>
          <w:noProof/>
          <w:lang w:val="nl-NL"/>
        </w:rPr>
        <w:instrText xml:space="preserve"> PAGEREF _Toc62726461 \h </w:instrText>
      </w:r>
      <w:r w:rsidR="00D003D5" w:rsidRPr="008039E6">
        <w:rPr>
          <w:rFonts w:ascii="Arial" w:hAnsi="Arial" w:cs="Arial"/>
          <w:b w:val="0"/>
          <w:bCs/>
          <w:noProof/>
        </w:rPr>
      </w:r>
      <w:r w:rsidR="00D003D5" w:rsidRPr="008039E6">
        <w:rPr>
          <w:rFonts w:ascii="Arial" w:hAnsi="Arial" w:cs="Arial"/>
          <w:b w:val="0"/>
          <w:bCs/>
          <w:noProof/>
        </w:rPr>
        <w:fldChar w:fldCharType="separate"/>
      </w:r>
      <w:r w:rsidR="004E0211" w:rsidRPr="008039E6">
        <w:rPr>
          <w:rFonts w:ascii="Arial" w:hAnsi="Arial" w:cs="Arial"/>
          <w:b w:val="0"/>
          <w:bCs/>
          <w:noProof/>
          <w:lang w:val="nl-NL"/>
        </w:rPr>
        <w:t>3</w:t>
      </w:r>
      <w:r w:rsidR="00D003D5" w:rsidRPr="008039E6">
        <w:rPr>
          <w:rFonts w:ascii="Arial" w:hAnsi="Arial" w:cs="Arial"/>
          <w:b w:val="0"/>
          <w:bCs/>
          <w:noProof/>
        </w:rPr>
        <w:fldChar w:fldCharType="end"/>
      </w:r>
    </w:p>
    <w:p w14:paraId="7609C113" w14:textId="71FF1FC5" w:rsidR="00D003D5" w:rsidRPr="008039E6" w:rsidRDefault="00D003D5">
      <w:pPr>
        <w:pStyle w:val="Inhopg2"/>
        <w:tabs>
          <w:tab w:val="left" w:pos="720"/>
          <w:tab w:val="right" w:leader="dot" w:pos="9732"/>
        </w:tabs>
        <w:rPr>
          <w:rFonts w:ascii="Arial" w:eastAsiaTheme="minorEastAsia" w:hAnsi="Arial" w:cs="Arial"/>
          <w:bCs/>
          <w:noProof/>
          <w:sz w:val="22"/>
          <w:szCs w:val="22"/>
          <w:lang w:val="fr-FR"/>
        </w:rPr>
      </w:pPr>
      <w:r w:rsidRPr="008039E6">
        <w:rPr>
          <w:rFonts w:ascii="Arial" w:hAnsi="Arial" w:cs="Arial"/>
          <w:bCs/>
          <w:noProof/>
          <w:lang w:val="fr-FR"/>
        </w:rPr>
        <w:t>1.1</w:t>
      </w:r>
      <w:r w:rsidRPr="008039E6">
        <w:rPr>
          <w:rFonts w:ascii="Arial" w:eastAsiaTheme="minorEastAsia" w:hAnsi="Arial" w:cs="Arial"/>
          <w:bCs/>
          <w:noProof/>
          <w:sz w:val="22"/>
          <w:szCs w:val="22"/>
          <w:lang w:val="fr-FR"/>
        </w:rPr>
        <w:tab/>
      </w:r>
      <w:r w:rsidRPr="008039E6">
        <w:rPr>
          <w:rFonts w:ascii="Arial" w:hAnsi="Arial" w:cs="Arial"/>
          <w:bCs/>
          <w:noProof/>
          <w:lang w:val="fr-FR"/>
        </w:rPr>
        <w:t>Concept</w:t>
      </w:r>
      <w:r w:rsidRPr="008039E6">
        <w:rPr>
          <w:rFonts w:ascii="Arial" w:hAnsi="Arial" w:cs="Arial"/>
          <w:bCs/>
          <w:noProof/>
          <w:lang w:val="fr-FR"/>
        </w:rPr>
        <w:tab/>
      </w:r>
      <w:r w:rsidRPr="008039E6">
        <w:rPr>
          <w:rFonts w:ascii="Arial" w:hAnsi="Arial" w:cs="Arial"/>
          <w:bCs/>
          <w:noProof/>
        </w:rPr>
        <w:fldChar w:fldCharType="begin"/>
      </w:r>
      <w:r w:rsidRPr="008039E6">
        <w:rPr>
          <w:rFonts w:ascii="Arial" w:hAnsi="Arial" w:cs="Arial"/>
          <w:bCs/>
          <w:noProof/>
          <w:lang w:val="fr-FR"/>
        </w:rPr>
        <w:instrText xml:space="preserve"> PAGEREF _Toc62726462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lang w:val="fr-FR"/>
        </w:rPr>
        <w:t>3</w:t>
      </w:r>
      <w:r w:rsidRPr="008039E6">
        <w:rPr>
          <w:rFonts w:ascii="Arial" w:hAnsi="Arial" w:cs="Arial"/>
          <w:bCs/>
          <w:noProof/>
        </w:rPr>
        <w:fldChar w:fldCharType="end"/>
      </w:r>
    </w:p>
    <w:p w14:paraId="6F40F162" w14:textId="463697C2" w:rsidR="00D003D5" w:rsidRPr="008039E6" w:rsidRDefault="00D003D5">
      <w:pPr>
        <w:pStyle w:val="Inhopg2"/>
        <w:tabs>
          <w:tab w:val="left" w:pos="720"/>
          <w:tab w:val="right" w:leader="dot" w:pos="9732"/>
        </w:tabs>
        <w:rPr>
          <w:rFonts w:ascii="Arial" w:eastAsiaTheme="minorEastAsia" w:hAnsi="Arial" w:cs="Arial"/>
          <w:bCs/>
          <w:noProof/>
          <w:sz w:val="22"/>
          <w:szCs w:val="22"/>
          <w:lang w:val="fr-FR"/>
        </w:rPr>
      </w:pPr>
      <w:r w:rsidRPr="008039E6">
        <w:rPr>
          <w:rFonts w:ascii="Arial" w:hAnsi="Arial" w:cs="Arial"/>
          <w:bCs/>
          <w:noProof/>
          <w:lang w:val="fr-FR"/>
        </w:rPr>
        <w:t>1.2</w:t>
      </w:r>
      <w:r w:rsidRPr="008039E6">
        <w:rPr>
          <w:rFonts w:ascii="Arial" w:eastAsiaTheme="minorEastAsia" w:hAnsi="Arial" w:cs="Arial"/>
          <w:bCs/>
          <w:noProof/>
          <w:sz w:val="22"/>
          <w:szCs w:val="22"/>
          <w:lang w:val="fr-FR"/>
        </w:rPr>
        <w:tab/>
      </w:r>
      <w:r w:rsidRPr="008039E6">
        <w:rPr>
          <w:rFonts w:ascii="Arial" w:hAnsi="Arial" w:cs="Arial"/>
          <w:bCs/>
          <w:noProof/>
          <w:lang w:val="fr-FR"/>
        </w:rPr>
        <w:t>Mindmap</w:t>
      </w:r>
      <w:r w:rsidRPr="008039E6">
        <w:rPr>
          <w:rFonts w:ascii="Arial" w:hAnsi="Arial" w:cs="Arial"/>
          <w:bCs/>
          <w:noProof/>
          <w:lang w:val="fr-FR"/>
        </w:rPr>
        <w:tab/>
      </w:r>
      <w:r w:rsidRPr="008039E6">
        <w:rPr>
          <w:rFonts w:ascii="Arial" w:hAnsi="Arial" w:cs="Arial"/>
          <w:bCs/>
          <w:noProof/>
        </w:rPr>
        <w:fldChar w:fldCharType="begin"/>
      </w:r>
      <w:r w:rsidRPr="008039E6">
        <w:rPr>
          <w:rFonts w:ascii="Arial" w:hAnsi="Arial" w:cs="Arial"/>
          <w:bCs/>
          <w:noProof/>
          <w:lang w:val="fr-FR"/>
        </w:rPr>
        <w:instrText xml:space="preserve"> PAGEREF _Toc62726463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lang w:val="fr-FR"/>
        </w:rPr>
        <w:t>3</w:t>
      </w:r>
      <w:r w:rsidRPr="008039E6">
        <w:rPr>
          <w:rFonts w:ascii="Arial" w:hAnsi="Arial" w:cs="Arial"/>
          <w:bCs/>
          <w:noProof/>
        </w:rPr>
        <w:fldChar w:fldCharType="end"/>
      </w:r>
    </w:p>
    <w:p w14:paraId="297923A1" w14:textId="49C75F31" w:rsidR="00D003D5" w:rsidRPr="008039E6" w:rsidRDefault="00D003D5">
      <w:pPr>
        <w:pStyle w:val="Inhopg2"/>
        <w:tabs>
          <w:tab w:val="left" w:pos="720"/>
          <w:tab w:val="right" w:leader="dot" w:pos="9732"/>
        </w:tabs>
        <w:rPr>
          <w:rFonts w:ascii="Arial" w:eastAsiaTheme="minorEastAsia" w:hAnsi="Arial" w:cs="Arial"/>
          <w:bCs/>
          <w:noProof/>
          <w:sz w:val="22"/>
          <w:szCs w:val="22"/>
          <w:lang w:val="fr-FR"/>
        </w:rPr>
      </w:pPr>
      <w:r w:rsidRPr="008039E6">
        <w:rPr>
          <w:rFonts w:ascii="Arial" w:hAnsi="Arial" w:cs="Arial"/>
          <w:bCs/>
          <w:noProof/>
          <w:lang w:val="fr-FR"/>
        </w:rPr>
        <w:t>1.3</w:t>
      </w:r>
      <w:r w:rsidRPr="008039E6">
        <w:rPr>
          <w:rFonts w:ascii="Arial" w:eastAsiaTheme="minorEastAsia" w:hAnsi="Arial" w:cs="Arial"/>
          <w:bCs/>
          <w:noProof/>
          <w:sz w:val="22"/>
          <w:szCs w:val="22"/>
          <w:lang w:val="fr-FR"/>
        </w:rPr>
        <w:tab/>
      </w:r>
      <w:r w:rsidRPr="008039E6">
        <w:rPr>
          <w:rFonts w:ascii="Arial" w:hAnsi="Arial" w:cs="Arial"/>
          <w:bCs/>
          <w:noProof/>
          <w:lang w:val="fr-FR"/>
        </w:rPr>
        <w:t>Purpose</w:t>
      </w:r>
      <w:r w:rsidRPr="008039E6">
        <w:rPr>
          <w:rFonts w:ascii="Arial" w:hAnsi="Arial" w:cs="Arial"/>
          <w:bCs/>
          <w:noProof/>
          <w:lang w:val="fr-FR"/>
        </w:rPr>
        <w:tab/>
      </w:r>
      <w:r w:rsidRPr="008039E6">
        <w:rPr>
          <w:rFonts w:ascii="Arial" w:hAnsi="Arial" w:cs="Arial"/>
          <w:bCs/>
          <w:noProof/>
        </w:rPr>
        <w:fldChar w:fldCharType="begin"/>
      </w:r>
      <w:r w:rsidRPr="008039E6">
        <w:rPr>
          <w:rFonts w:ascii="Arial" w:hAnsi="Arial" w:cs="Arial"/>
          <w:bCs/>
          <w:noProof/>
          <w:lang w:val="fr-FR"/>
        </w:rPr>
        <w:instrText xml:space="preserve"> PAGEREF _Toc62726464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lang w:val="fr-FR"/>
        </w:rPr>
        <w:t>3</w:t>
      </w:r>
      <w:r w:rsidRPr="008039E6">
        <w:rPr>
          <w:rFonts w:ascii="Arial" w:hAnsi="Arial" w:cs="Arial"/>
          <w:bCs/>
          <w:noProof/>
        </w:rPr>
        <w:fldChar w:fldCharType="end"/>
      </w:r>
    </w:p>
    <w:p w14:paraId="2758A80A" w14:textId="71C99999" w:rsidR="00D003D5" w:rsidRPr="008039E6" w:rsidRDefault="00D003D5">
      <w:pPr>
        <w:pStyle w:val="Inhopg2"/>
        <w:tabs>
          <w:tab w:val="left" w:pos="720"/>
          <w:tab w:val="right" w:leader="dot" w:pos="9732"/>
        </w:tabs>
        <w:rPr>
          <w:rFonts w:ascii="Arial" w:eastAsiaTheme="minorEastAsia" w:hAnsi="Arial" w:cs="Arial"/>
          <w:bCs/>
          <w:noProof/>
          <w:sz w:val="22"/>
          <w:szCs w:val="22"/>
          <w:lang w:val="fr-FR"/>
        </w:rPr>
      </w:pPr>
      <w:r w:rsidRPr="008039E6">
        <w:rPr>
          <w:rFonts w:ascii="Arial" w:hAnsi="Arial" w:cs="Arial"/>
          <w:bCs/>
          <w:noProof/>
          <w:lang w:val="fr-FR"/>
        </w:rPr>
        <w:t>1.4</w:t>
      </w:r>
      <w:r w:rsidRPr="008039E6">
        <w:rPr>
          <w:rFonts w:ascii="Arial" w:eastAsiaTheme="minorEastAsia" w:hAnsi="Arial" w:cs="Arial"/>
          <w:bCs/>
          <w:noProof/>
          <w:sz w:val="22"/>
          <w:szCs w:val="22"/>
          <w:lang w:val="fr-FR"/>
        </w:rPr>
        <w:tab/>
      </w:r>
      <w:r w:rsidRPr="008039E6">
        <w:rPr>
          <w:rFonts w:ascii="Arial" w:hAnsi="Arial" w:cs="Arial"/>
          <w:bCs/>
          <w:noProof/>
          <w:lang w:val="fr-FR"/>
        </w:rPr>
        <w:t>Patient Population</w:t>
      </w:r>
      <w:r w:rsidRPr="008039E6">
        <w:rPr>
          <w:rFonts w:ascii="Arial" w:hAnsi="Arial" w:cs="Arial"/>
          <w:bCs/>
          <w:noProof/>
          <w:lang w:val="fr-FR"/>
        </w:rPr>
        <w:tab/>
      </w:r>
      <w:r w:rsidRPr="008039E6">
        <w:rPr>
          <w:rFonts w:ascii="Arial" w:hAnsi="Arial" w:cs="Arial"/>
          <w:bCs/>
          <w:noProof/>
        </w:rPr>
        <w:fldChar w:fldCharType="begin"/>
      </w:r>
      <w:r w:rsidRPr="008039E6">
        <w:rPr>
          <w:rFonts w:ascii="Arial" w:hAnsi="Arial" w:cs="Arial"/>
          <w:bCs/>
          <w:noProof/>
          <w:lang w:val="fr-FR"/>
        </w:rPr>
        <w:instrText xml:space="preserve"> PAGEREF _Toc62726465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lang w:val="fr-FR"/>
        </w:rPr>
        <w:t>3</w:t>
      </w:r>
      <w:r w:rsidRPr="008039E6">
        <w:rPr>
          <w:rFonts w:ascii="Arial" w:hAnsi="Arial" w:cs="Arial"/>
          <w:bCs/>
          <w:noProof/>
        </w:rPr>
        <w:fldChar w:fldCharType="end"/>
      </w:r>
    </w:p>
    <w:p w14:paraId="0F33453A" w14:textId="2095D6E1" w:rsidR="00D003D5" w:rsidRPr="008039E6" w:rsidRDefault="00D003D5">
      <w:pPr>
        <w:pStyle w:val="Inhopg2"/>
        <w:tabs>
          <w:tab w:val="left" w:pos="720"/>
          <w:tab w:val="right" w:leader="dot" w:pos="9732"/>
        </w:tabs>
        <w:rPr>
          <w:rFonts w:ascii="Arial" w:eastAsiaTheme="minorEastAsia" w:hAnsi="Arial" w:cs="Arial"/>
          <w:bCs/>
          <w:noProof/>
          <w:sz w:val="22"/>
          <w:szCs w:val="22"/>
        </w:rPr>
      </w:pPr>
      <w:r w:rsidRPr="008039E6">
        <w:rPr>
          <w:rFonts w:ascii="Arial" w:hAnsi="Arial" w:cs="Arial"/>
          <w:bCs/>
          <w:noProof/>
        </w:rPr>
        <w:t>1.5</w:t>
      </w:r>
      <w:r w:rsidRPr="008039E6">
        <w:rPr>
          <w:rFonts w:ascii="Arial" w:eastAsiaTheme="minorEastAsia" w:hAnsi="Arial" w:cs="Arial"/>
          <w:bCs/>
          <w:noProof/>
          <w:sz w:val="22"/>
          <w:szCs w:val="22"/>
        </w:rPr>
        <w:tab/>
      </w:r>
      <w:r w:rsidRPr="008039E6">
        <w:rPr>
          <w:rFonts w:ascii="Arial" w:hAnsi="Arial" w:cs="Arial"/>
          <w:bCs/>
          <w:noProof/>
        </w:rPr>
        <w:t>Evidence Base</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_Toc62726466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3</w:t>
      </w:r>
      <w:r w:rsidRPr="008039E6">
        <w:rPr>
          <w:rFonts w:ascii="Arial" w:hAnsi="Arial" w:cs="Arial"/>
          <w:bCs/>
          <w:noProof/>
        </w:rPr>
        <w:fldChar w:fldCharType="end"/>
      </w:r>
    </w:p>
    <w:p w14:paraId="3CF38163" w14:textId="4053F3AD" w:rsidR="00D003D5" w:rsidRPr="008039E6" w:rsidRDefault="00D003D5">
      <w:pPr>
        <w:pStyle w:val="Inhopg2"/>
        <w:tabs>
          <w:tab w:val="left" w:pos="720"/>
          <w:tab w:val="right" w:leader="dot" w:pos="9732"/>
        </w:tabs>
        <w:rPr>
          <w:rFonts w:ascii="Arial" w:eastAsiaTheme="minorEastAsia" w:hAnsi="Arial" w:cs="Arial"/>
          <w:bCs/>
          <w:noProof/>
          <w:sz w:val="22"/>
          <w:szCs w:val="22"/>
        </w:rPr>
      </w:pPr>
      <w:r w:rsidRPr="008039E6">
        <w:rPr>
          <w:rFonts w:ascii="Arial" w:hAnsi="Arial" w:cs="Arial"/>
          <w:bCs/>
          <w:noProof/>
        </w:rPr>
        <w:t>1.6</w:t>
      </w:r>
      <w:r w:rsidRPr="008039E6">
        <w:rPr>
          <w:rFonts w:ascii="Arial" w:eastAsiaTheme="minorEastAsia" w:hAnsi="Arial" w:cs="Arial"/>
          <w:bCs/>
          <w:noProof/>
          <w:sz w:val="22"/>
          <w:szCs w:val="22"/>
        </w:rPr>
        <w:tab/>
      </w:r>
      <w:r w:rsidRPr="008039E6">
        <w:rPr>
          <w:rFonts w:ascii="Arial" w:hAnsi="Arial" w:cs="Arial"/>
          <w:bCs/>
          <w:noProof/>
        </w:rPr>
        <w:t>Information Model</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_Toc62726467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4</w:t>
      </w:r>
      <w:r w:rsidRPr="008039E6">
        <w:rPr>
          <w:rFonts w:ascii="Arial" w:hAnsi="Arial" w:cs="Arial"/>
          <w:bCs/>
          <w:noProof/>
        </w:rPr>
        <w:fldChar w:fldCharType="end"/>
      </w:r>
    </w:p>
    <w:p w14:paraId="64B77919" w14:textId="009EE562" w:rsidR="00D003D5" w:rsidRPr="008039E6" w:rsidRDefault="00D003D5">
      <w:pPr>
        <w:pStyle w:val="Inhopg2"/>
        <w:tabs>
          <w:tab w:val="left" w:pos="720"/>
          <w:tab w:val="right" w:leader="dot" w:pos="9732"/>
        </w:tabs>
        <w:rPr>
          <w:rFonts w:ascii="Arial" w:eastAsiaTheme="minorEastAsia" w:hAnsi="Arial" w:cs="Arial"/>
          <w:bCs/>
          <w:noProof/>
          <w:sz w:val="22"/>
          <w:szCs w:val="22"/>
        </w:rPr>
      </w:pPr>
      <w:r w:rsidRPr="008039E6">
        <w:rPr>
          <w:rFonts w:ascii="Arial" w:hAnsi="Arial" w:cs="Arial"/>
          <w:bCs/>
          <w:noProof/>
        </w:rPr>
        <w:t>1.7</w:t>
      </w:r>
      <w:r w:rsidRPr="008039E6">
        <w:rPr>
          <w:rFonts w:ascii="Arial" w:eastAsiaTheme="minorEastAsia" w:hAnsi="Arial" w:cs="Arial"/>
          <w:bCs/>
          <w:noProof/>
          <w:sz w:val="22"/>
          <w:szCs w:val="22"/>
        </w:rPr>
        <w:tab/>
      </w:r>
      <w:r w:rsidRPr="008039E6">
        <w:rPr>
          <w:rFonts w:ascii="Arial" w:hAnsi="Arial" w:cs="Arial"/>
          <w:bCs/>
          <w:noProof/>
        </w:rPr>
        <w:t>Example Instances</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_Toc62726468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6DAD8E85" w14:textId="2CD505F0" w:rsidR="00D003D5" w:rsidRPr="008039E6" w:rsidRDefault="00D003D5">
      <w:pPr>
        <w:pStyle w:val="Inhopg2"/>
        <w:tabs>
          <w:tab w:val="left" w:pos="720"/>
          <w:tab w:val="right" w:leader="dot" w:pos="9732"/>
        </w:tabs>
        <w:rPr>
          <w:rFonts w:ascii="Arial" w:eastAsiaTheme="minorEastAsia" w:hAnsi="Arial" w:cs="Arial"/>
          <w:bCs/>
          <w:noProof/>
          <w:sz w:val="22"/>
          <w:szCs w:val="22"/>
        </w:rPr>
      </w:pPr>
      <w:r w:rsidRPr="008039E6">
        <w:rPr>
          <w:rFonts w:ascii="Arial" w:hAnsi="Arial" w:cs="Arial"/>
          <w:bCs/>
          <w:noProof/>
        </w:rPr>
        <w:t>1.8</w:t>
      </w:r>
      <w:r w:rsidRPr="008039E6">
        <w:rPr>
          <w:rFonts w:ascii="Arial" w:eastAsiaTheme="minorEastAsia" w:hAnsi="Arial" w:cs="Arial"/>
          <w:bCs/>
          <w:noProof/>
          <w:sz w:val="22"/>
          <w:szCs w:val="22"/>
        </w:rPr>
        <w:tab/>
      </w:r>
      <w:r w:rsidRPr="008039E6">
        <w:rPr>
          <w:rFonts w:ascii="Arial" w:hAnsi="Arial" w:cs="Arial"/>
          <w:bCs/>
          <w:noProof/>
        </w:rPr>
        <w:t>Instructions</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_Toc62726469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3641675F" w14:textId="6CC4C398" w:rsidR="00D003D5" w:rsidRPr="008039E6" w:rsidRDefault="00D003D5">
      <w:pPr>
        <w:pStyle w:val="Inhopg2"/>
        <w:tabs>
          <w:tab w:val="left" w:pos="720"/>
          <w:tab w:val="right" w:leader="dot" w:pos="9732"/>
        </w:tabs>
        <w:rPr>
          <w:rFonts w:ascii="Arial" w:eastAsiaTheme="minorEastAsia" w:hAnsi="Arial" w:cs="Arial"/>
          <w:bCs/>
          <w:noProof/>
          <w:sz w:val="22"/>
          <w:szCs w:val="22"/>
        </w:rPr>
      </w:pPr>
      <w:r w:rsidRPr="008039E6">
        <w:rPr>
          <w:rFonts w:ascii="Arial" w:hAnsi="Arial" w:cs="Arial"/>
          <w:bCs/>
          <w:noProof/>
        </w:rPr>
        <w:t>1.9</w:t>
      </w:r>
      <w:r w:rsidRPr="008039E6">
        <w:rPr>
          <w:rFonts w:ascii="Arial" w:eastAsiaTheme="minorEastAsia" w:hAnsi="Arial" w:cs="Arial"/>
          <w:bCs/>
          <w:noProof/>
          <w:sz w:val="22"/>
          <w:szCs w:val="22"/>
        </w:rPr>
        <w:tab/>
      </w:r>
      <w:r w:rsidRPr="008039E6">
        <w:rPr>
          <w:rFonts w:ascii="Arial" w:hAnsi="Arial" w:cs="Arial"/>
          <w:bCs/>
          <w:noProof/>
        </w:rPr>
        <w:t>Interpretation</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_Toc62726470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06278673" w14:textId="6AE462E5"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1.10</w:t>
      </w:r>
      <w:r w:rsidRPr="008039E6">
        <w:rPr>
          <w:rFonts w:ascii="Arial" w:eastAsiaTheme="minorEastAsia" w:hAnsi="Arial" w:cs="Arial"/>
          <w:bCs/>
          <w:noProof/>
          <w:sz w:val="22"/>
          <w:szCs w:val="22"/>
        </w:rPr>
        <w:tab/>
      </w:r>
      <w:r w:rsidRPr="008039E6">
        <w:rPr>
          <w:rFonts w:ascii="Arial" w:hAnsi="Arial" w:cs="Arial"/>
          <w:bCs/>
          <w:noProof/>
        </w:rPr>
        <w:t>Care Process</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_Toc62726471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355DA293" w14:textId="25F8164E"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1.11</w:t>
      </w:r>
      <w:r w:rsidRPr="008039E6">
        <w:rPr>
          <w:rFonts w:ascii="Arial" w:eastAsiaTheme="minorEastAsia" w:hAnsi="Arial" w:cs="Arial"/>
          <w:bCs/>
          <w:noProof/>
          <w:sz w:val="22"/>
          <w:szCs w:val="22"/>
        </w:rPr>
        <w:tab/>
      </w:r>
      <w:r w:rsidRPr="008039E6">
        <w:rPr>
          <w:rFonts w:ascii="Arial" w:hAnsi="Arial" w:cs="Arial"/>
          <w:bCs/>
          <w:noProof/>
        </w:rPr>
        <w:t>Example of the Instrument</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_Toc62726472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6432AF1A" w14:textId="752E49CF"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1.12</w:t>
      </w:r>
      <w:r w:rsidRPr="008039E6">
        <w:rPr>
          <w:rFonts w:ascii="Arial" w:eastAsiaTheme="minorEastAsia" w:hAnsi="Arial" w:cs="Arial"/>
          <w:bCs/>
          <w:noProof/>
          <w:sz w:val="22"/>
          <w:szCs w:val="22"/>
        </w:rPr>
        <w:tab/>
      </w:r>
      <w:r w:rsidRPr="008039E6">
        <w:rPr>
          <w:rFonts w:ascii="Arial" w:hAnsi="Arial" w:cs="Arial"/>
          <w:bCs/>
          <w:noProof/>
        </w:rPr>
        <w:t>Constraints</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_Toc62726473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07746026" w14:textId="23516E6B"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1.13</w:t>
      </w:r>
      <w:r w:rsidRPr="008039E6">
        <w:rPr>
          <w:rFonts w:ascii="Arial" w:eastAsiaTheme="minorEastAsia" w:hAnsi="Arial" w:cs="Arial"/>
          <w:bCs/>
          <w:noProof/>
          <w:sz w:val="22"/>
          <w:szCs w:val="22"/>
        </w:rPr>
        <w:tab/>
      </w:r>
      <w:r w:rsidRPr="008039E6">
        <w:rPr>
          <w:rFonts w:ascii="Arial" w:hAnsi="Arial" w:cs="Arial"/>
          <w:bCs/>
          <w:noProof/>
        </w:rPr>
        <w:t>Issues</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_Toc62726474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16995445" w14:textId="237273B0"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1.14</w:t>
      </w:r>
      <w:r w:rsidRPr="008039E6">
        <w:rPr>
          <w:rFonts w:ascii="Arial" w:eastAsiaTheme="minorEastAsia" w:hAnsi="Arial" w:cs="Arial"/>
          <w:bCs/>
          <w:noProof/>
          <w:sz w:val="22"/>
          <w:szCs w:val="22"/>
        </w:rPr>
        <w:tab/>
      </w:r>
      <w:r w:rsidRPr="008039E6">
        <w:rPr>
          <w:rFonts w:ascii="Arial" w:hAnsi="Arial" w:cs="Arial"/>
          <w:bCs/>
          <w:noProof/>
        </w:rPr>
        <w:t>References</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_Toc62726475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134292F7" w14:textId="681A2CB3"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1.15</w:t>
      </w:r>
      <w:r w:rsidRPr="008039E6">
        <w:rPr>
          <w:rFonts w:ascii="Arial" w:eastAsiaTheme="minorEastAsia" w:hAnsi="Arial" w:cs="Arial"/>
          <w:bCs/>
          <w:noProof/>
          <w:sz w:val="22"/>
          <w:szCs w:val="22"/>
        </w:rPr>
        <w:tab/>
      </w:r>
      <w:r w:rsidRPr="008039E6">
        <w:rPr>
          <w:rFonts w:ascii="Arial" w:hAnsi="Arial" w:cs="Arial"/>
          <w:bCs/>
          <w:noProof/>
        </w:rPr>
        <w:t>Functional Model</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_Toc62726476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7C0CD489" w14:textId="43EAE77C"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1.16</w:t>
      </w:r>
      <w:r w:rsidRPr="008039E6">
        <w:rPr>
          <w:rFonts w:ascii="Arial" w:eastAsiaTheme="minorEastAsia" w:hAnsi="Arial" w:cs="Arial"/>
          <w:bCs/>
          <w:noProof/>
          <w:sz w:val="22"/>
          <w:szCs w:val="22"/>
        </w:rPr>
        <w:tab/>
      </w:r>
      <w:r w:rsidRPr="008039E6">
        <w:rPr>
          <w:rFonts w:ascii="Arial" w:hAnsi="Arial" w:cs="Arial"/>
          <w:bCs/>
          <w:noProof/>
        </w:rPr>
        <w:t>Traceability to other Standards</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_Toc62726477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13427E90" w14:textId="3B71CDE9"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1.17</w:t>
      </w:r>
      <w:r w:rsidRPr="008039E6">
        <w:rPr>
          <w:rFonts w:ascii="Arial" w:eastAsiaTheme="minorEastAsia" w:hAnsi="Arial" w:cs="Arial"/>
          <w:bCs/>
          <w:noProof/>
          <w:sz w:val="22"/>
          <w:szCs w:val="22"/>
        </w:rPr>
        <w:tab/>
      </w:r>
      <w:r w:rsidRPr="008039E6">
        <w:rPr>
          <w:rFonts w:ascii="Arial" w:hAnsi="Arial" w:cs="Arial"/>
          <w:bCs/>
          <w:noProof/>
        </w:rPr>
        <w:t>Disclaimer</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_Toc62726478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9</w:t>
      </w:r>
      <w:r w:rsidRPr="008039E6">
        <w:rPr>
          <w:rFonts w:ascii="Arial" w:hAnsi="Arial" w:cs="Arial"/>
          <w:bCs/>
          <w:noProof/>
        </w:rPr>
        <w:fldChar w:fldCharType="end"/>
      </w:r>
    </w:p>
    <w:p w14:paraId="78FE1846" w14:textId="349B22DC"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1.18</w:t>
      </w:r>
      <w:r w:rsidRPr="008039E6">
        <w:rPr>
          <w:rFonts w:ascii="Arial" w:eastAsiaTheme="minorEastAsia" w:hAnsi="Arial" w:cs="Arial"/>
          <w:bCs/>
          <w:noProof/>
          <w:sz w:val="22"/>
          <w:szCs w:val="22"/>
        </w:rPr>
        <w:tab/>
      </w:r>
      <w:r w:rsidRPr="008039E6">
        <w:rPr>
          <w:rFonts w:ascii="Arial" w:hAnsi="Arial" w:cs="Arial"/>
          <w:bCs/>
          <w:noProof/>
        </w:rPr>
        <w:t>Terms of Use</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_Toc62726479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10</w:t>
      </w:r>
      <w:r w:rsidRPr="008039E6">
        <w:rPr>
          <w:rFonts w:ascii="Arial" w:hAnsi="Arial" w:cs="Arial"/>
          <w:bCs/>
          <w:noProof/>
        </w:rPr>
        <w:fldChar w:fldCharType="end"/>
      </w:r>
    </w:p>
    <w:p w14:paraId="46F63DF3" w14:textId="7B15F102" w:rsidR="00D003D5" w:rsidRPr="008039E6" w:rsidRDefault="00D003D5">
      <w:pPr>
        <w:pStyle w:val="Inhopg2"/>
        <w:tabs>
          <w:tab w:val="left" w:pos="900"/>
          <w:tab w:val="right" w:leader="dot" w:pos="9732"/>
        </w:tabs>
        <w:rPr>
          <w:rFonts w:ascii="Arial" w:eastAsiaTheme="minorEastAsia" w:hAnsi="Arial" w:cs="Arial"/>
          <w:bCs/>
          <w:noProof/>
          <w:sz w:val="22"/>
          <w:szCs w:val="22"/>
        </w:rPr>
      </w:pPr>
      <w:r w:rsidRPr="008039E6">
        <w:rPr>
          <w:rFonts w:ascii="Arial" w:hAnsi="Arial" w:cs="Arial"/>
          <w:bCs/>
          <w:noProof/>
        </w:rPr>
        <w:t>1.19</w:t>
      </w:r>
      <w:r w:rsidRPr="008039E6">
        <w:rPr>
          <w:rFonts w:ascii="Arial" w:eastAsiaTheme="minorEastAsia" w:hAnsi="Arial" w:cs="Arial"/>
          <w:bCs/>
          <w:noProof/>
          <w:sz w:val="22"/>
          <w:szCs w:val="22"/>
        </w:rPr>
        <w:tab/>
      </w:r>
      <w:r w:rsidRPr="008039E6">
        <w:rPr>
          <w:rFonts w:ascii="Arial" w:hAnsi="Arial" w:cs="Arial"/>
          <w:bCs/>
          <w:noProof/>
        </w:rPr>
        <w:t>Copyrights</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_Toc62726480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10</w:t>
      </w:r>
      <w:r w:rsidRPr="008039E6">
        <w:rPr>
          <w:rFonts w:ascii="Arial" w:hAnsi="Arial" w:cs="Arial"/>
          <w:bCs/>
          <w:noProof/>
        </w:rPr>
        <w:fldChar w:fldCharType="end"/>
      </w:r>
    </w:p>
    <w:p w14:paraId="6FB36B51" w14:textId="0FB642BA" w:rsidR="00D003D5" w:rsidRPr="008039E6" w:rsidRDefault="00D003D5">
      <w:pPr>
        <w:pStyle w:val="Inhopg1"/>
        <w:tabs>
          <w:tab w:val="left" w:pos="540"/>
          <w:tab w:val="right" w:leader="dot" w:pos="9732"/>
        </w:tabs>
        <w:rPr>
          <w:rFonts w:ascii="Arial" w:eastAsiaTheme="minorEastAsia" w:hAnsi="Arial" w:cs="Arial"/>
          <w:b w:val="0"/>
          <w:bCs/>
          <w:noProof/>
          <w:sz w:val="22"/>
          <w:szCs w:val="22"/>
        </w:rPr>
      </w:pPr>
      <w:r w:rsidRPr="008039E6">
        <w:rPr>
          <w:rFonts w:ascii="Arial" w:hAnsi="Arial" w:cs="Arial"/>
          <w:b w:val="0"/>
          <w:bCs/>
          <w:noProof/>
        </w:rPr>
        <w:t>2.</w:t>
      </w:r>
      <w:r w:rsidRPr="008039E6">
        <w:rPr>
          <w:rFonts w:ascii="Arial" w:eastAsiaTheme="minorEastAsia" w:hAnsi="Arial" w:cs="Arial"/>
          <w:b w:val="0"/>
          <w:bCs/>
          <w:noProof/>
          <w:sz w:val="22"/>
          <w:szCs w:val="22"/>
        </w:rPr>
        <w:tab/>
      </w:r>
      <w:r w:rsidRPr="008039E6">
        <w:rPr>
          <w:rFonts w:ascii="Arial" w:eastAsia="Arial" w:hAnsi="Arial" w:cs="Arial"/>
          <w:b w:val="0"/>
          <w:bCs/>
          <w:noProof/>
        </w:rPr>
        <w:t>Metainformatie</w:t>
      </w:r>
      <w:r w:rsidRPr="008039E6">
        <w:rPr>
          <w:rFonts w:ascii="Arial" w:hAnsi="Arial" w:cs="Arial"/>
          <w:b w:val="0"/>
          <w:bCs/>
          <w:noProof/>
        </w:rPr>
        <w:t xml:space="preserve"> </w:t>
      </w:r>
      <w:r w:rsidRPr="008039E6">
        <w:rPr>
          <w:rFonts w:ascii="Arial" w:eastAsia="Arial" w:hAnsi="Arial" w:cs="Arial"/>
          <w:b w:val="0"/>
          <w:bCs/>
          <w:noProof/>
        </w:rPr>
        <w:t>nl.ggznederlandsedeEQ-5D-5L-v0.3</w:t>
      </w:r>
      <w:r w:rsidRPr="008039E6">
        <w:rPr>
          <w:rFonts w:ascii="Arial" w:hAnsi="Arial" w:cs="Arial"/>
          <w:b w:val="0"/>
          <w:bCs/>
          <w:noProof/>
        </w:rPr>
        <w:tab/>
      </w:r>
      <w:r w:rsidRPr="008039E6">
        <w:rPr>
          <w:rFonts w:ascii="Arial" w:hAnsi="Arial" w:cs="Arial"/>
          <w:b w:val="0"/>
          <w:bCs/>
          <w:noProof/>
        </w:rPr>
        <w:fldChar w:fldCharType="begin"/>
      </w:r>
      <w:r w:rsidRPr="008039E6">
        <w:rPr>
          <w:rFonts w:ascii="Arial" w:hAnsi="Arial" w:cs="Arial"/>
          <w:b w:val="0"/>
          <w:bCs/>
          <w:noProof/>
        </w:rPr>
        <w:instrText xml:space="preserve"> PAGEREF _Toc62726481 \h </w:instrText>
      </w:r>
      <w:r w:rsidRPr="008039E6">
        <w:rPr>
          <w:rFonts w:ascii="Arial" w:hAnsi="Arial" w:cs="Arial"/>
          <w:b w:val="0"/>
          <w:bCs/>
          <w:noProof/>
        </w:rPr>
      </w:r>
      <w:r w:rsidRPr="008039E6">
        <w:rPr>
          <w:rFonts w:ascii="Arial" w:hAnsi="Arial" w:cs="Arial"/>
          <w:b w:val="0"/>
          <w:bCs/>
          <w:noProof/>
        </w:rPr>
        <w:fldChar w:fldCharType="separate"/>
      </w:r>
      <w:r w:rsidR="004E0211" w:rsidRPr="008039E6">
        <w:rPr>
          <w:rFonts w:ascii="Arial" w:hAnsi="Arial" w:cs="Arial"/>
          <w:b w:val="0"/>
          <w:bCs/>
          <w:noProof/>
        </w:rPr>
        <w:t>11</w:t>
      </w:r>
      <w:r w:rsidRPr="008039E6">
        <w:rPr>
          <w:rFonts w:ascii="Arial" w:hAnsi="Arial" w:cs="Arial"/>
          <w:b w:val="0"/>
          <w:bCs/>
          <w:noProof/>
        </w:rPr>
        <w:fldChar w:fldCharType="end"/>
      </w:r>
    </w:p>
    <w:p w14:paraId="5128ECAC" w14:textId="223DEDDA" w:rsidR="00D003D5" w:rsidRPr="008039E6" w:rsidRDefault="00D003D5">
      <w:pPr>
        <w:pStyle w:val="Inhopg2"/>
        <w:tabs>
          <w:tab w:val="left" w:pos="720"/>
          <w:tab w:val="right" w:leader="dot" w:pos="9732"/>
        </w:tabs>
        <w:rPr>
          <w:rFonts w:ascii="Arial" w:eastAsiaTheme="minorEastAsia" w:hAnsi="Arial" w:cs="Arial"/>
          <w:bCs/>
          <w:noProof/>
          <w:sz w:val="22"/>
          <w:szCs w:val="22"/>
        </w:rPr>
      </w:pPr>
      <w:r w:rsidRPr="008039E6">
        <w:rPr>
          <w:rFonts w:ascii="Arial" w:hAnsi="Arial" w:cs="Arial"/>
          <w:bCs/>
          <w:noProof/>
        </w:rPr>
        <w:t>2.1</w:t>
      </w:r>
      <w:r w:rsidRPr="008039E6">
        <w:rPr>
          <w:rFonts w:ascii="Arial" w:eastAsiaTheme="minorEastAsia" w:hAnsi="Arial" w:cs="Arial"/>
          <w:bCs/>
          <w:noProof/>
          <w:sz w:val="22"/>
          <w:szCs w:val="22"/>
        </w:rPr>
        <w:tab/>
      </w:r>
      <w:r w:rsidRPr="008039E6">
        <w:rPr>
          <w:rFonts w:ascii="Arial" w:hAnsi="Arial" w:cs="Arial"/>
          <w:bCs/>
          <w:noProof/>
        </w:rPr>
        <w:t>Revision History</w:t>
      </w:r>
      <w:r w:rsidRPr="008039E6">
        <w:rPr>
          <w:rFonts w:ascii="Arial" w:hAnsi="Arial" w:cs="Arial"/>
          <w:bCs/>
          <w:noProof/>
        </w:rPr>
        <w:tab/>
      </w:r>
      <w:r w:rsidRPr="008039E6">
        <w:rPr>
          <w:rFonts w:ascii="Arial" w:hAnsi="Arial" w:cs="Arial"/>
          <w:bCs/>
          <w:noProof/>
        </w:rPr>
        <w:fldChar w:fldCharType="begin"/>
      </w:r>
      <w:r w:rsidRPr="008039E6">
        <w:rPr>
          <w:rFonts w:ascii="Arial" w:hAnsi="Arial" w:cs="Arial"/>
          <w:bCs/>
          <w:noProof/>
        </w:rPr>
        <w:instrText xml:space="preserve"> PAGEREF _Toc62726482 \h </w:instrText>
      </w:r>
      <w:r w:rsidRPr="008039E6">
        <w:rPr>
          <w:rFonts w:ascii="Arial" w:hAnsi="Arial" w:cs="Arial"/>
          <w:bCs/>
          <w:noProof/>
        </w:rPr>
      </w:r>
      <w:r w:rsidRPr="008039E6">
        <w:rPr>
          <w:rFonts w:ascii="Arial" w:hAnsi="Arial" w:cs="Arial"/>
          <w:bCs/>
          <w:noProof/>
        </w:rPr>
        <w:fldChar w:fldCharType="separate"/>
      </w:r>
      <w:r w:rsidR="004E0211" w:rsidRPr="008039E6">
        <w:rPr>
          <w:rFonts w:ascii="Arial" w:hAnsi="Arial" w:cs="Arial"/>
          <w:bCs/>
          <w:noProof/>
        </w:rPr>
        <w:t>11</w:t>
      </w:r>
      <w:r w:rsidRPr="008039E6">
        <w:rPr>
          <w:rFonts w:ascii="Arial" w:hAnsi="Arial" w:cs="Arial"/>
          <w:bCs/>
          <w:noProof/>
        </w:rPr>
        <w:fldChar w:fldCharType="end"/>
      </w:r>
    </w:p>
    <w:p w14:paraId="496CD060" w14:textId="2A0C7234" w:rsidR="006D7F1A" w:rsidRPr="008039E6" w:rsidRDefault="000024C1">
      <w:pPr>
        <w:pStyle w:val="Inhopg2"/>
        <w:tabs>
          <w:tab w:val="right" w:leader="dot" w:pos="8280"/>
        </w:tabs>
        <w:rPr>
          <w:rFonts w:ascii="Arial" w:hAnsi="Arial" w:cs="Arial"/>
          <w:bCs/>
        </w:rPr>
      </w:pPr>
      <w:r w:rsidRPr="008039E6">
        <w:rPr>
          <w:rFonts w:ascii="Arial" w:hAnsi="Arial" w:cs="Arial"/>
          <w:bCs/>
        </w:rPr>
        <w:fldChar w:fldCharType="end"/>
      </w:r>
    </w:p>
    <w:p w14:paraId="6E82C9B7" w14:textId="77777777" w:rsidR="006D7F1A" w:rsidRPr="00EC4C9A" w:rsidRDefault="006D7F1A">
      <w:pPr>
        <w:pStyle w:val="Inhopg1"/>
        <w:tabs>
          <w:tab w:val="right" w:leader="dot" w:pos="8925"/>
        </w:tabs>
        <w:spacing w:before="0" w:after="0"/>
        <w:ind w:right="0"/>
        <w:rPr>
          <w:rFonts w:ascii="Arial" w:eastAsia="Calibri" w:hAnsi="Arial" w:cs="Arial"/>
          <w:sz w:val="22"/>
          <w:szCs w:val="22"/>
        </w:rPr>
      </w:pPr>
    </w:p>
    <w:p w14:paraId="2A815F54" w14:textId="77777777" w:rsidR="006D7F1A" w:rsidRPr="00EC4C9A" w:rsidRDefault="000024C1">
      <w:pPr>
        <w:pStyle w:val="Voettekst"/>
        <w:jc w:val="left"/>
        <w:rPr>
          <w:rFonts w:ascii="Arial" w:hAnsi="Arial" w:cs="Arial"/>
        </w:rPr>
      </w:pPr>
      <w:r w:rsidRPr="00EC4C9A">
        <w:rPr>
          <w:rFonts w:ascii="Arial" w:eastAsia="Arial" w:hAnsi="Arial" w:cs="Arial"/>
          <w:sz w:val="20"/>
          <w:szCs w:val="20"/>
        </w:rPr>
        <w:br w:type="page"/>
      </w:r>
    </w:p>
    <w:p w14:paraId="4032D815" w14:textId="18879632" w:rsidR="006D7F1A" w:rsidRPr="008039E6" w:rsidRDefault="000024C1">
      <w:pPr>
        <w:pStyle w:val="Kop1"/>
        <w:numPr>
          <w:ilvl w:val="0"/>
          <w:numId w:val="1"/>
        </w:numPr>
        <w:spacing w:before="240" w:after="60"/>
        <w:ind w:left="360" w:hanging="360"/>
        <w:rPr>
          <w:rFonts w:ascii="Arial" w:eastAsia="Arial" w:hAnsi="Arial" w:cs="Arial"/>
          <w:color w:val="000000" w:themeColor="text1"/>
          <w:sz w:val="32"/>
          <w:szCs w:val="32"/>
          <w:lang w:val="nl-NL"/>
        </w:rPr>
      </w:pPr>
      <w:bookmarkStart w:id="1" w:name="NL_GGZNEDERLANDSEDEEQ_5D_V0_1"/>
      <w:bookmarkStart w:id="2" w:name="BKM_0402EE36_A2BD_4EDC_A87E_35E891DA54F5"/>
      <w:bookmarkStart w:id="3" w:name="_Toc62726461"/>
      <w:proofErr w:type="gramStart"/>
      <w:r w:rsidRPr="008039E6">
        <w:rPr>
          <w:rFonts w:ascii="Arial" w:eastAsia="Arial" w:hAnsi="Arial" w:cs="Arial"/>
          <w:color w:val="000000" w:themeColor="text1"/>
          <w:sz w:val="32"/>
          <w:szCs w:val="32"/>
          <w:lang w:val="nl-NL"/>
        </w:rPr>
        <w:lastRenderedPageBreak/>
        <w:t>nl.ggznederlandsedeEQ</w:t>
      </w:r>
      <w:proofErr w:type="gramEnd"/>
      <w:r w:rsidRPr="008039E6">
        <w:rPr>
          <w:rFonts w:ascii="Arial" w:eastAsia="Arial" w:hAnsi="Arial" w:cs="Arial"/>
          <w:color w:val="000000" w:themeColor="text1"/>
          <w:sz w:val="32"/>
          <w:szCs w:val="32"/>
          <w:lang w:val="nl-NL"/>
        </w:rPr>
        <w:t>-5D-</w:t>
      </w:r>
      <w:r w:rsidR="00661FE1" w:rsidRPr="008039E6">
        <w:rPr>
          <w:rFonts w:ascii="Arial" w:eastAsia="Arial" w:hAnsi="Arial" w:cs="Arial"/>
          <w:color w:val="000000" w:themeColor="text1"/>
          <w:sz w:val="32"/>
          <w:szCs w:val="32"/>
          <w:lang w:val="nl-NL"/>
        </w:rPr>
        <w:t>5L-</w:t>
      </w:r>
      <w:r w:rsidRPr="008039E6">
        <w:rPr>
          <w:rFonts w:ascii="Arial" w:eastAsia="Arial" w:hAnsi="Arial" w:cs="Arial"/>
          <w:color w:val="000000" w:themeColor="text1"/>
          <w:sz w:val="32"/>
          <w:szCs w:val="32"/>
          <w:lang w:val="nl-NL"/>
        </w:rPr>
        <w:t>v0.</w:t>
      </w:r>
      <w:bookmarkEnd w:id="3"/>
      <w:r w:rsidR="00B17EA0" w:rsidRPr="008039E6">
        <w:rPr>
          <w:rFonts w:ascii="Arial" w:eastAsia="Arial" w:hAnsi="Arial" w:cs="Arial"/>
          <w:color w:val="000000" w:themeColor="text1"/>
          <w:sz w:val="32"/>
          <w:szCs w:val="32"/>
          <w:lang w:val="nl-NL"/>
        </w:rPr>
        <w:t>4</w:t>
      </w:r>
    </w:p>
    <w:p w14:paraId="79986ACD" w14:textId="77777777" w:rsidR="006D7F1A" w:rsidRPr="008039E6" w:rsidRDefault="006D7F1A">
      <w:pPr>
        <w:rPr>
          <w:rFonts w:eastAsia="Calibri"/>
          <w:color w:val="000000"/>
          <w:sz w:val="22"/>
          <w:szCs w:val="22"/>
          <w:lang w:val="nl-NL"/>
        </w:rPr>
      </w:pPr>
    </w:p>
    <w:p w14:paraId="67463E1F" w14:textId="77777777" w:rsidR="006D7F1A" w:rsidRPr="008039E6" w:rsidRDefault="000024C1">
      <w:pPr>
        <w:pStyle w:val="Kop2"/>
        <w:numPr>
          <w:ilvl w:val="1"/>
          <w:numId w:val="1"/>
        </w:numPr>
        <w:rPr>
          <w:rFonts w:ascii="Arial" w:hAnsi="Arial" w:cs="Arial"/>
          <w:color w:val="000000" w:themeColor="text1"/>
          <w:sz w:val="24"/>
          <w:szCs w:val="24"/>
        </w:rPr>
      </w:pPr>
      <w:bookmarkStart w:id="4" w:name="_Toc62726462"/>
      <w:bookmarkStart w:id="5" w:name="CONCEPT"/>
      <w:bookmarkStart w:id="6" w:name="BKM_969806E9_A724_4F0A_AC35_0CF492259728"/>
      <w:r w:rsidRPr="008039E6">
        <w:rPr>
          <w:rFonts w:ascii="Arial" w:hAnsi="Arial" w:cs="Arial"/>
          <w:color w:val="000000" w:themeColor="text1"/>
          <w:sz w:val="24"/>
          <w:szCs w:val="24"/>
        </w:rPr>
        <w:t>Concept</w:t>
      </w:r>
      <w:bookmarkEnd w:id="4"/>
    </w:p>
    <w:p w14:paraId="0CCA0AA6" w14:textId="2F20C51D" w:rsidR="006D7F1A" w:rsidRPr="008039E6" w:rsidRDefault="000024C1" w:rsidP="00EC4C9A">
      <w:pPr>
        <w:jc w:val="both"/>
        <w:rPr>
          <w:rFonts w:eastAsia="Calibri"/>
          <w:color w:val="000000" w:themeColor="text1"/>
          <w:sz w:val="20"/>
          <w:szCs w:val="20"/>
          <w:lang w:val="nl-NL"/>
          <w:rPrChange w:id="7" w:author="Charlotte Leemans" w:date="2021-03-17T13:00:00Z">
            <w:rPr>
              <w:rFonts w:eastAsia="Calibri"/>
              <w:color w:val="000000" w:themeColor="text1"/>
              <w:lang w:val="nl-NL"/>
            </w:rPr>
          </w:rPrChange>
        </w:rPr>
      </w:pPr>
      <w:r w:rsidRPr="008039E6">
        <w:rPr>
          <w:rFonts w:eastAsia="Calibri"/>
          <w:color w:val="000000" w:themeColor="text1"/>
          <w:sz w:val="20"/>
          <w:szCs w:val="20"/>
          <w:lang w:val="nl-NL"/>
          <w:rPrChange w:id="8" w:author="Charlotte Leemans" w:date="2021-03-17T13:00:00Z">
            <w:rPr>
              <w:rFonts w:eastAsia="Calibri"/>
              <w:color w:val="000000" w:themeColor="text1"/>
              <w:lang w:val="nl-NL"/>
            </w:rPr>
          </w:rPrChange>
        </w:rPr>
        <w:t>EQ-5D</w:t>
      </w:r>
      <w:r w:rsidR="00661FE1" w:rsidRPr="008039E6">
        <w:rPr>
          <w:rFonts w:eastAsia="Calibri"/>
          <w:color w:val="000000" w:themeColor="text1"/>
          <w:sz w:val="20"/>
          <w:szCs w:val="20"/>
          <w:lang w:val="nl-NL"/>
          <w:rPrChange w:id="9" w:author="Charlotte Leemans" w:date="2021-03-17T13:00:00Z">
            <w:rPr>
              <w:rFonts w:eastAsia="Calibri"/>
              <w:color w:val="000000" w:themeColor="text1"/>
              <w:lang w:val="nl-NL"/>
            </w:rPr>
          </w:rPrChange>
        </w:rPr>
        <w:t>-5L</w:t>
      </w:r>
      <w:r w:rsidRPr="008039E6">
        <w:rPr>
          <w:rFonts w:eastAsia="Calibri"/>
          <w:color w:val="000000" w:themeColor="text1"/>
          <w:sz w:val="20"/>
          <w:szCs w:val="20"/>
          <w:lang w:val="nl-NL"/>
          <w:rPrChange w:id="10" w:author="Charlotte Leemans" w:date="2021-03-17T13:00:00Z">
            <w:rPr>
              <w:rFonts w:eastAsia="Calibri"/>
              <w:color w:val="000000" w:themeColor="text1"/>
              <w:lang w:val="nl-NL"/>
            </w:rPr>
          </w:rPrChange>
        </w:rPr>
        <w:t xml:space="preserve"> is een gestandaardiseerde vragenlijst die wordt gebruikt om kwaliteit van leven te meten. Deze wordt o</w:t>
      </w:r>
      <w:ins w:id="11" w:author="Charlotte Leemans" w:date="2021-03-17T13:00:00Z">
        <w:r w:rsidR="008039E6" w:rsidRPr="008039E6">
          <w:rPr>
            <w:rFonts w:eastAsia="Calibri"/>
            <w:color w:val="000000" w:themeColor="text1"/>
            <w:sz w:val="20"/>
            <w:szCs w:val="20"/>
            <w:lang w:val="nl-NL"/>
            <w:rPrChange w:id="12" w:author="Charlotte Leemans" w:date="2021-03-17T13:00:00Z">
              <w:rPr>
                <w:rFonts w:eastAsia="Calibri"/>
                <w:color w:val="000000" w:themeColor="text1"/>
                <w:lang w:val="nl-NL"/>
              </w:rPr>
            </w:rPrChange>
          </w:rPr>
          <w:t>nder andere</w:t>
        </w:r>
      </w:ins>
      <w:del w:id="13" w:author="Charlotte Leemans" w:date="2021-03-17T13:00:00Z">
        <w:r w:rsidRPr="008039E6" w:rsidDel="008039E6">
          <w:rPr>
            <w:rFonts w:eastAsia="Calibri"/>
            <w:color w:val="000000" w:themeColor="text1"/>
            <w:sz w:val="20"/>
            <w:szCs w:val="20"/>
            <w:lang w:val="nl-NL"/>
            <w:rPrChange w:id="14" w:author="Charlotte Leemans" w:date="2021-03-17T13:00:00Z">
              <w:rPr>
                <w:rFonts w:eastAsia="Calibri"/>
                <w:color w:val="000000" w:themeColor="text1"/>
                <w:lang w:val="nl-NL"/>
              </w:rPr>
            </w:rPrChange>
          </w:rPr>
          <w:delText>.a.</w:delText>
        </w:r>
      </w:del>
      <w:r w:rsidRPr="008039E6">
        <w:rPr>
          <w:rFonts w:eastAsia="Calibri"/>
          <w:color w:val="000000" w:themeColor="text1"/>
          <w:sz w:val="20"/>
          <w:szCs w:val="20"/>
          <w:lang w:val="nl-NL"/>
          <w:rPrChange w:id="15" w:author="Charlotte Leemans" w:date="2021-03-17T13:00:00Z">
            <w:rPr>
              <w:rFonts w:eastAsia="Calibri"/>
              <w:color w:val="000000" w:themeColor="text1"/>
              <w:lang w:val="nl-NL"/>
            </w:rPr>
          </w:rPrChange>
        </w:rPr>
        <w:t xml:space="preserve"> toegepast in economische evaluaties (Lamers et al, 2005). </w:t>
      </w:r>
      <w:bookmarkEnd w:id="5"/>
      <w:bookmarkEnd w:id="6"/>
    </w:p>
    <w:p w14:paraId="3E073E8C" w14:textId="77777777" w:rsidR="006D7F1A" w:rsidRPr="008039E6" w:rsidRDefault="006D7F1A">
      <w:pPr>
        <w:rPr>
          <w:rFonts w:eastAsia="Calibri"/>
          <w:color w:val="000000" w:themeColor="text1"/>
          <w:sz w:val="20"/>
          <w:szCs w:val="20"/>
          <w:lang w:val="nl-NL"/>
          <w:rPrChange w:id="16" w:author="Charlotte Leemans" w:date="2021-03-17T13:00:00Z">
            <w:rPr>
              <w:rFonts w:eastAsia="Calibri"/>
              <w:color w:val="000000" w:themeColor="text1"/>
              <w:lang w:val="nl-NL"/>
            </w:rPr>
          </w:rPrChange>
        </w:rPr>
      </w:pPr>
    </w:p>
    <w:p w14:paraId="36F75C33" w14:textId="77777777" w:rsidR="006D7F1A" w:rsidRPr="008039E6" w:rsidRDefault="000024C1">
      <w:pPr>
        <w:pStyle w:val="Kop2"/>
        <w:numPr>
          <w:ilvl w:val="1"/>
          <w:numId w:val="1"/>
        </w:numPr>
        <w:rPr>
          <w:rFonts w:ascii="Arial" w:hAnsi="Arial" w:cs="Arial"/>
          <w:color w:val="000000" w:themeColor="text1"/>
          <w:sz w:val="24"/>
          <w:szCs w:val="24"/>
        </w:rPr>
      </w:pPr>
      <w:bookmarkStart w:id="17" w:name="_Toc62726463"/>
      <w:bookmarkStart w:id="18" w:name="MINDMAP"/>
      <w:bookmarkStart w:id="19" w:name="BKM_BE94536F_1451_4108_A6D0_13866D918AA3"/>
      <w:r w:rsidRPr="008039E6">
        <w:rPr>
          <w:rFonts w:ascii="Arial" w:hAnsi="Arial" w:cs="Arial"/>
          <w:color w:val="000000" w:themeColor="text1"/>
          <w:sz w:val="24"/>
          <w:szCs w:val="24"/>
        </w:rPr>
        <w:t>Mindmap</w:t>
      </w:r>
      <w:bookmarkEnd w:id="17"/>
    </w:p>
    <w:p w14:paraId="4A98D41D" w14:textId="77777777" w:rsidR="006D7F1A" w:rsidRPr="008039E6" w:rsidRDefault="000024C1">
      <w:pPr>
        <w:rPr>
          <w:rFonts w:eastAsia="Calibri"/>
          <w:color w:val="000000" w:themeColor="text1"/>
        </w:rPr>
      </w:pPr>
      <w:r w:rsidRPr="008039E6">
        <w:rPr>
          <w:rFonts w:eastAsia="Calibri"/>
          <w:color w:val="000000" w:themeColor="text1"/>
        </w:rPr>
        <w:t xml:space="preserve"> </w:t>
      </w:r>
      <w:bookmarkEnd w:id="18"/>
      <w:bookmarkEnd w:id="19"/>
    </w:p>
    <w:p w14:paraId="640E303A" w14:textId="77777777" w:rsidR="006D7F1A" w:rsidRPr="008039E6" w:rsidRDefault="000024C1">
      <w:pPr>
        <w:pStyle w:val="Kop2"/>
        <w:numPr>
          <w:ilvl w:val="1"/>
          <w:numId w:val="1"/>
        </w:numPr>
        <w:rPr>
          <w:rFonts w:ascii="Arial" w:hAnsi="Arial" w:cs="Arial"/>
          <w:color w:val="000000" w:themeColor="text1"/>
          <w:sz w:val="24"/>
          <w:szCs w:val="24"/>
        </w:rPr>
      </w:pPr>
      <w:bookmarkStart w:id="20" w:name="_Toc62726464"/>
      <w:bookmarkStart w:id="21" w:name="PURPOSE"/>
      <w:bookmarkStart w:id="22" w:name="BKM_D6920598_931A_4B3B_989A_5A759B0FE36A"/>
      <w:r w:rsidRPr="008039E6">
        <w:rPr>
          <w:rFonts w:ascii="Arial" w:hAnsi="Arial" w:cs="Arial"/>
          <w:color w:val="000000" w:themeColor="text1"/>
          <w:sz w:val="24"/>
          <w:szCs w:val="24"/>
        </w:rPr>
        <w:t>Purpose</w:t>
      </w:r>
      <w:bookmarkEnd w:id="20"/>
    </w:p>
    <w:p w14:paraId="0F5D1D28" w14:textId="77777777" w:rsidR="006D7F1A" w:rsidRPr="008039E6" w:rsidRDefault="000024C1" w:rsidP="00EC4C9A">
      <w:pPr>
        <w:jc w:val="both"/>
        <w:rPr>
          <w:rFonts w:eastAsia="Calibri"/>
          <w:color w:val="000000" w:themeColor="text1"/>
          <w:sz w:val="20"/>
          <w:szCs w:val="20"/>
          <w:lang w:val="nl-NL"/>
          <w:rPrChange w:id="23" w:author="Charlotte Leemans" w:date="2021-03-17T13:00:00Z">
            <w:rPr>
              <w:rFonts w:eastAsia="Calibri"/>
              <w:color w:val="000000" w:themeColor="text1"/>
              <w:lang w:val="nl-NL"/>
            </w:rPr>
          </w:rPrChange>
        </w:rPr>
      </w:pPr>
      <w:r w:rsidRPr="008039E6">
        <w:rPr>
          <w:rFonts w:eastAsia="Calibri"/>
          <w:color w:val="000000" w:themeColor="text1"/>
          <w:sz w:val="20"/>
          <w:szCs w:val="20"/>
          <w:lang w:val="nl-NL"/>
          <w:rPrChange w:id="24" w:author="Charlotte Leemans" w:date="2021-03-17T13:00:00Z">
            <w:rPr>
              <w:rFonts w:eastAsia="Calibri"/>
              <w:color w:val="000000" w:themeColor="text1"/>
              <w:lang w:val="nl-NL"/>
            </w:rPr>
          </w:rPrChange>
        </w:rPr>
        <w:t xml:space="preserve">Deze vragenlijst dient om bij </w:t>
      </w:r>
      <w:r w:rsidR="00661FE1" w:rsidRPr="008039E6">
        <w:rPr>
          <w:rFonts w:eastAsia="Calibri"/>
          <w:color w:val="000000" w:themeColor="text1"/>
          <w:sz w:val="20"/>
          <w:szCs w:val="20"/>
          <w:lang w:val="nl-NL"/>
          <w:rPrChange w:id="25" w:author="Charlotte Leemans" w:date="2021-03-17T13:00:00Z">
            <w:rPr>
              <w:rFonts w:eastAsia="Calibri"/>
              <w:color w:val="000000" w:themeColor="text1"/>
              <w:lang w:val="nl-NL"/>
            </w:rPr>
          </w:rPrChange>
        </w:rPr>
        <w:t>patiënten</w:t>
      </w:r>
      <w:r w:rsidRPr="008039E6">
        <w:rPr>
          <w:rFonts w:eastAsia="Calibri"/>
          <w:color w:val="000000" w:themeColor="text1"/>
          <w:sz w:val="20"/>
          <w:szCs w:val="20"/>
          <w:lang w:val="nl-NL"/>
          <w:rPrChange w:id="26" w:author="Charlotte Leemans" w:date="2021-03-17T13:00:00Z">
            <w:rPr>
              <w:rFonts w:eastAsia="Calibri"/>
              <w:color w:val="000000" w:themeColor="text1"/>
              <w:lang w:val="nl-NL"/>
            </w:rPr>
          </w:rPrChange>
        </w:rPr>
        <w:t xml:space="preserve"> de ervaren kwaliteit van leven te bevragen.</w:t>
      </w:r>
      <w:bookmarkEnd w:id="21"/>
      <w:bookmarkEnd w:id="22"/>
    </w:p>
    <w:p w14:paraId="02343338" w14:textId="77777777" w:rsidR="006D7F1A" w:rsidRPr="008039E6" w:rsidRDefault="006D7F1A">
      <w:pPr>
        <w:rPr>
          <w:rFonts w:eastAsia="Calibri"/>
          <w:color w:val="000000" w:themeColor="text1"/>
          <w:lang w:val="nl-NL"/>
        </w:rPr>
      </w:pPr>
    </w:p>
    <w:p w14:paraId="279D9ADA" w14:textId="77777777" w:rsidR="006D7F1A" w:rsidRPr="008039E6" w:rsidRDefault="000024C1">
      <w:pPr>
        <w:pStyle w:val="Kop2"/>
        <w:numPr>
          <w:ilvl w:val="1"/>
          <w:numId w:val="1"/>
        </w:numPr>
        <w:rPr>
          <w:rFonts w:ascii="Arial" w:hAnsi="Arial" w:cs="Arial"/>
          <w:color w:val="000000" w:themeColor="text1"/>
          <w:sz w:val="24"/>
          <w:szCs w:val="24"/>
        </w:rPr>
      </w:pPr>
      <w:bookmarkStart w:id="27" w:name="_Toc62726465"/>
      <w:bookmarkStart w:id="28" w:name="PATIENT_POPULATION"/>
      <w:bookmarkStart w:id="29" w:name="BKM_F7BBF8FD_9F26_4748_B310_8E719358D9EC"/>
      <w:r w:rsidRPr="008039E6">
        <w:rPr>
          <w:rFonts w:ascii="Arial" w:hAnsi="Arial" w:cs="Arial"/>
          <w:color w:val="000000" w:themeColor="text1"/>
          <w:sz w:val="24"/>
          <w:szCs w:val="24"/>
        </w:rPr>
        <w:t>Patient Population</w:t>
      </w:r>
      <w:bookmarkEnd w:id="27"/>
    </w:p>
    <w:p w14:paraId="644A56D1" w14:textId="77777777" w:rsidR="006D7F1A" w:rsidRPr="008039E6" w:rsidRDefault="000024C1" w:rsidP="00EC4C9A">
      <w:pPr>
        <w:jc w:val="both"/>
        <w:rPr>
          <w:rFonts w:eastAsia="Calibri"/>
          <w:color w:val="000000" w:themeColor="text1"/>
          <w:sz w:val="20"/>
          <w:szCs w:val="20"/>
          <w:lang w:val="nl-NL"/>
          <w:rPrChange w:id="30" w:author="Charlotte Leemans" w:date="2021-03-17T13:00:00Z">
            <w:rPr>
              <w:rFonts w:eastAsia="Calibri"/>
              <w:color w:val="000000" w:themeColor="text1"/>
              <w:lang w:val="nl-NL"/>
            </w:rPr>
          </w:rPrChange>
        </w:rPr>
      </w:pPr>
      <w:r w:rsidRPr="008039E6">
        <w:rPr>
          <w:rFonts w:eastAsia="Calibri"/>
          <w:color w:val="000000" w:themeColor="text1"/>
          <w:sz w:val="20"/>
          <w:szCs w:val="20"/>
          <w:lang w:val="nl-NL"/>
          <w:rPrChange w:id="31" w:author="Charlotte Leemans" w:date="2021-03-17T13:00:00Z">
            <w:rPr>
              <w:rFonts w:eastAsia="Calibri"/>
              <w:color w:val="000000" w:themeColor="text1"/>
              <w:lang w:val="nl-NL"/>
            </w:rPr>
          </w:rPrChange>
        </w:rPr>
        <w:t>De EQ-5D</w:t>
      </w:r>
      <w:r w:rsidR="00661FE1" w:rsidRPr="008039E6">
        <w:rPr>
          <w:rFonts w:eastAsia="Calibri"/>
          <w:color w:val="000000" w:themeColor="text1"/>
          <w:sz w:val="20"/>
          <w:szCs w:val="20"/>
          <w:lang w:val="nl-NL"/>
          <w:rPrChange w:id="32" w:author="Charlotte Leemans" w:date="2021-03-17T13:00:00Z">
            <w:rPr>
              <w:rFonts w:eastAsia="Calibri"/>
              <w:color w:val="000000" w:themeColor="text1"/>
              <w:lang w:val="nl-NL"/>
            </w:rPr>
          </w:rPrChange>
        </w:rPr>
        <w:t>-5L</w:t>
      </w:r>
      <w:r w:rsidRPr="008039E6">
        <w:rPr>
          <w:rFonts w:eastAsia="Calibri"/>
          <w:color w:val="000000" w:themeColor="text1"/>
          <w:sz w:val="20"/>
          <w:szCs w:val="20"/>
          <w:lang w:val="nl-NL"/>
          <w:rPrChange w:id="33" w:author="Charlotte Leemans" w:date="2021-03-17T13:00:00Z">
            <w:rPr>
              <w:rFonts w:eastAsia="Calibri"/>
              <w:color w:val="000000" w:themeColor="text1"/>
              <w:lang w:val="nl-NL"/>
            </w:rPr>
          </w:rPrChange>
        </w:rPr>
        <w:t xml:space="preserve"> is voor verschillende doelgroepen te gebruiken (Swinkels-</w:t>
      </w:r>
      <w:proofErr w:type="spellStart"/>
      <w:r w:rsidRPr="008039E6">
        <w:rPr>
          <w:rFonts w:eastAsia="Calibri"/>
          <w:color w:val="000000" w:themeColor="text1"/>
          <w:sz w:val="20"/>
          <w:szCs w:val="20"/>
          <w:lang w:val="nl-NL"/>
          <w:rPrChange w:id="34" w:author="Charlotte Leemans" w:date="2021-03-17T13:00:00Z">
            <w:rPr>
              <w:rFonts w:eastAsia="Calibri"/>
              <w:color w:val="000000" w:themeColor="text1"/>
              <w:lang w:val="nl-NL"/>
            </w:rPr>
          </w:rPrChange>
        </w:rPr>
        <w:t>Meewisse</w:t>
      </w:r>
      <w:proofErr w:type="spellEnd"/>
      <w:r w:rsidRPr="008039E6">
        <w:rPr>
          <w:rFonts w:eastAsia="Calibri"/>
          <w:color w:val="000000" w:themeColor="text1"/>
          <w:sz w:val="20"/>
          <w:szCs w:val="20"/>
          <w:lang w:val="nl-NL"/>
          <w:rPrChange w:id="35" w:author="Charlotte Leemans" w:date="2021-03-17T13:00:00Z">
            <w:rPr>
              <w:rFonts w:eastAsia="Calibri"/>
              <w:color w:val="000000" w:themeColor="text1"/>
              <w:lang w:val="nl-NL"/>
            </w:rPr>
          </w:rPrChange>
        </w:rPr>
        <w:t xml:space="preserve">, 2019). </w:t>
      </w:r>
      <w:bookmarkEnd w:id="28"/>
      <w:bookmarkEnd w:id="29"/>
    </w:p>
    <w:p w14:paraId="12F1748F" w14:textId="77777777" w:rsidR="006D7F1A" w:rsidRPr="008039E6" w:rsidRDefault="006D7F1A">
      <w:pPr>
        <w:rPr>
          <w:rFonts w:eastAsia="Calibri"/>
          <w:color w:val="000000" w:themeColor="text1"/>
          <w:lang w:val="nl-NL"/>
        </w:rPr>
      </w:pPr>
    </w:p>
    <w:p w14:paraId="54114340" w14:textId="77777777" w:rsidR="006D7F1A" w:rsidRPr="008039E6" w:rsidRDefault="000024C1">
      <w:pPr>
        <w:pStyle w:val="Kop2"/>
        <w:numPr>
          <w:ilvl w:val="1"/>
          <w:numId w:val="1"/>
        </w:numPr>
        <w:rPr>
          <w:rFonts w:ascii="Arial" w:hAnsi="Arial" w:cs="Arial"/>
          <w:color w:val="000000" w:themeColor="text1"/>
          <w:sz w:val="24"/>
          <w:szCs w:val="24"/>
        </w:rPr>
      </w:pPr>
      <w:bookmarkStart w:id="36" w:name="_Toc62726466"/>
      <w:bookmarkStart w:id="37" w:name="EVIDENCE_BASE"/>
      <w:bookmarkStart w:id="38" w:name="BKM_EF7F237D_8B4E_4231_A0EA_172019789ABE"/>
      <w:r w:rsidRPr="008039E6">
        <w:rPr>
          <w:rFonts w:ascii="Arial" w:hAnsi="Arial" w:cs="Arial"/>
          <w:color w:val="000000" w:themeColor="text1"/>
          <w:sz w:val="24"/>
          <w:szCs w:val="24"/>
        </w:rPr>
        <w:t>Evidence Base</w:t>
      </w:r>
      <w:bookmarkEnd w:id="36"/>
    </w:p>
    <w:p w14:paraId="354DDC05" w14:textId="1C8EA44B"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EQ-5D wordt sinds 25 jaar gebruikt in </w:t>
      </w:r>
      <w:proofErr w:type="spellStart"/>
      <w:r w:rsidRPr="00EC4C9A">
        <w:rPr>
          <w:rFonts w:eastAsia="Calibri"/>
          <w:color w:val="000000"/>
          <w:sz w:val="20"/>
          <w:szCs w:val="20"/>
          <w:lang w:val="nl-NL"/>
        </w:rPr>
        <w:t>clinical</w:t>
      </w:r>
      <w:proofErr w:type="spellEnd"/>
      <w:r w:rsidRPr="00EC4C9A">
        <w:rPr>
          <w:rFonts w:eastAsia="Calibri"/>
          <w:color w:val="000000"/>
          <w:sz w:val="20"/>
          <w:szCs w:val="20"/>
          <w:lang w:val="nl-NL"/>
        </w:rPr>
        <w:t xml:space="preserve"> trials, populatiestudies en in de klinische praktijk. Op de website van </w:t>
      </w:r>
      <w:proofErr w:type="spellStart"/>
      <w:r w:rsidRPr="00EC4C9A">
        <w:rPr>
          <w:rFonts w:eastAsia="Calibri"/>
          <w:color w:val="000000"/>
          <w:sz w:val="20"/>
          <w:szCs w:val="20"/>
          <w:lang w:val="nl-NL"/>
        </w:rPr>
        <w:t>Euro</w:t>
      </w:r>
      <w:ins w:id="39" w:author="Charlotte Leemans" w:date="2021-03-17T13:06:00Z">
        <w:r w:rsidR="0052373A">
          <w:rPr>
            <w:rFonts w:eastAsia="Calibri"/>
            <w:color w:val="000000"/>
            <w:sz w:val="20"/>
            <w:szCs w:val="20"/>
            <w:lang w:val="nl-NL"/>
          </w:rPr>
          <w:t>Q</w:t>
        </w:r>
      </w:ins>
      <w:del w:id="40" w:author="Charlotte Leemans" w:date="2021-03-17T13:06:00Z">
        <w:r w:rsidRPr="00EC4C9A" w:rsidDel="0052373A">
          <w:rPr>
            <w:rFonts w:eastAsia="Calibri"/>
            <w:color w:val="000000"/>
            <w:sz w:val="20"/>
            <w:szCs w:val="20"/>
            <w:lang w:val="nl-NL"/>
          </w:rPr>
          <w:delText>q</w:delText>
        </w:r>
      </w:del>
      <w:r w:rsidRPr="00EC4C9A">
        <w:rPr>
          <w:rFonts w:eastAsia="Calibri"/>
          <w:color w:val="000000"/>
          <w:sz w:val="20"/>
          <w:szCs w:val="20"/>
          <w:lang w:val="nl-NL"/>
        </w:rPr>
        <w:t>ol</w:t>
      </w:r>
      <w:proofErr w:type="spellEnd"/>
      <w:r w:rsidRPr="00EC4C9A">
        <w:rPr>
          <w:rFonts w:eastAsia="Calibri"/>
          <w:color w:val="000000"/>
          <w:sz w:val="20"/>
          <w:szCs w:val="20"/>
          <w:lang w:val="nl-NL"/>
        </w:rPr>
        <w:t xml:space="preserve"> https://euroqol.org/research/ </w:t>
      </w:r>
      <w:del w:id="41" w:author="Charlotte Leemans" w:date="2021-03-17T13:01:00Z">
        <w:r w:rsidRPr="00EC4C9A" w:rsidDel="008039E6">
          <w:rPr>
            <w:rFonts w:eastAsia="Calibri"/>
            <w:color w:val="000000"/>
            <w:sz w:val="20"/>
            <w:szCs w:val="20"/>
            <w:lang w:val="nl-NL"/>
          </w:rPr>
          <w:delText xml:space="preserve">is </w:delText>
        </w:r>
      </w:del>
      <w:ins w:id="42" w:author="Charlotte Leemans" w:date="2021-03-17T13:01:00Z">
        <w:r w:rsidR="008039E6">
          <w:rPr>
            <w:rFonts w:eastAsia="Calibri"/>
            <w:color w:val="000000"/>
            <w:sz w:val="20"/>
            <w:szCs w:val="20"/>
            <w:lang w:val="nl-NL"/>
          </w:rPr>
          <w:t xml:space="preserve">staat </w:t>
        </w:r>
      </w:ins>
      <w:r w:rsidRPr="00EC4C9A">
        <w:rPr>
          <w:rFonts w:eastAsia="Calibri"/>
          <w:color w:val="000000"/>
          <w:sz w:val="20"/>
          <w:szCs w:val="20"/>
          <w:lang w:val="nl-NL"/>
        </w:rPr>
        <w:t xml:space="preserve">een overzicht van tientallen </w:t>
      </w:r>
      <w:r w:rsidR="00661FE1" w:rsidRPr="00EC4C9A">
        <w:rPr>
          <w:rFonts w:eastAsia="Calibri"/>
          <w:color w:val="000000"/>
          <w:sz w:val="20"/>
          <w:szCs w:val="20"/>
          <w:lang w:val="nl-NL"/>
        </w:rPr>
        <w:t>onderzoek</w:t>
      </w:r>
      <w:del w:id="43" w:author="Charlotte Leemans" w:date="2021-03-17T13:01:00Z">
        <w:r w:rsidR="00661FE1" w:rsidRPr="00EC4C9A" w:rsidDel="008039E6">
          <w:rPr>
            <w:rFonts w:eastAsia="Calibri"/>
            <w:color w:val="000000"/>
            <w:sz w:val="20"/>
            <w:szCs w:val="20"/>
            <w:lang w:val="nl-NL"/>
          </w:rPr>
          <w:delText xml:space="preserve"> </w:delText>
        </w:r>
      </w:del>
      <w:r w:rsidR="00661FE1" w:rsidRPr="00EC4C9A">
        <w:rPr>
          <w:rFonts w:eastAsia="Calibri"/>
          <w:color w:val="000000"/>
          <w:sz w:val="20"/>
          <w:szCs w:val="20"/>
          <w:lang w:val="nl-NL"/>
        </w:rPr>
        <w:t>studies</w:t>
      </w:r>
      <w:del w:id="44" w:author="Charlotte Leemans" w:date="2021-03-17T13:01:00Z">
        <w:r w:rsidRPr="00EC4C9A" w:rsidDel="008039E6">
          <w:rPr>
            <w:rFonts w:eastAsia="Calibri"/>
            <w:color w:val="000000"/>
            <w:sz w:val="20"/>
            <w:szCs w:val="20"/>
            <w:lang w:val="nl-NL"/>
          </w:rPr>
          <w:delText xml:space="preserve"> te vinden</w:delText>
        </w:r>
      </w:del>
      <w:r w:rsidRPr="00EC4C9A">
        <w:rPr>
          <w:rFonts w:eastAsia="Calibri"/>
          <w:color w:val="000000"/>
          <w:sz w:val="20"/>
          <w:szCs w:val="20"/>
          <w:lang w:val="nl-NL"/>
        </w:rPr>
        <w:t xml:space="preserve">. Janssen et al (2013) valideerden de </w:t>
      </w:r>
      <w:r w:rsidR="00661FE1" w:rsidRPr="00EC4C9A">
        <w:rPr>
          <w:rFonts w:eastAsia="Calibri"/>
          <w:color w:val="000000"/>
          <w:sz w:val="20"/>
          <w:szCs w:val="20"/>
          <w:lang w:val="nl-NL"/>
        </w:rPr>
        <w:t>EQ-5D-</w:t>
      </w:r>
      <w:r w:rsidRPr="00EC4C9A">
        <w:rPr>
          <w:rFonts w:eastAsia="Calibri"/>
          <w:color w:val="000000"/>
          <w:sz w:val="20"/>
          <w:szCs w:val="20"/>
          <w:lang w:val="nl-NL"/>
        </w:rPr>
        <w:t>5L versie en geven aan dat het instrument een valide uitbreiding is van de 3L</w:t>
      </w:r>
      <w:ins w:id="45" w:author="Charlotte Leemans" w:date="2021-03-17T13:01:00Z">
        <w:r w:rsidR="008039E6">
          <w:rPr>
            <w:rFonts w:eastAsia="Calibri"/>
            <w:color w:val="000000"/>
            <w:sz w:val="20"/>
            <w:szCs w:val="20"/>
            <w:lang w:val="nl-NL"/>
          </w:rPr>
          <w:t>-</w:t>
        </w:r>
      </w:ins>
      <w:del w:id="46" w:author="Charlotte Leemans" w:date="2021-03-17T13:01:00Z">
        <w:r w:rsidRPr="00EC4C9A" w:rsidDel="008039E6">
          <w:rPr>
            <w:rFonts w:eastAsia="Calibri"/>
            <w:color w:val="000000"/>
            <w:sz w:val="20"/>
            <w:szCs w:val="20"/>
            <w:lang w:val="nl-NL"/>
          </w:rPr>
          <w:delText xml:space="preserve"> </w:delText>
        </w:r>
      </w:del>
      <w:r w:rsidRPr="00EC4C9A">
        <w:rPr>
          <w:rFonts w:eastAsia="Calibri"/>
          <w:color w:val="000000"/>
          <w:sz w:val="20"/>
          <w:szCs w:val="20"/>
          <w:lang w:val="nl-NL"/>
        </w:rPr>
        <w:t xml:space="preserve">versie. Het </w:t>
      </w:r>
      <w:del w:id="47" w:author="Charlotte Leemans" w:date="2021-03-17T13:01:00Z">
        <w:r w:rsidRPr="00EC4C9A" w:rsidDel="008039E6">
          <w:rPr>
            <w:rFonts w:eastAsia="Calibri"/>
            <w:color w:val="000000"/>
            <w:sz w:val="20"/>
            <w:szCs w:val="20"/>
            <w:lang w:val="nl-NL"/>
          </w:rPr>
          <w:delText xml:space="preserve">plafond </w:delText>
        </w:r>
      </w:del>
      <w:ins w:id="48" w:author="Charlotte Leemans" w:date="2021-03-17T13:01:00Z">
        <w:r w:rsidR="008039E6" w:rsidRPr="00EC4C9A">
          <w:rPr>
            <w:rFonts w:eastAsia="Calibri"/>
            <w:color w:val="000000"/>
            <w:sz w:val="20"/>
            <w:szCs w:val="20"/>
            <w:lang w:val="nl-NL"/>
          </w:rPr>
          <w:t>plafond</w:t>
        </w:r>
        <w:r w:rsidR="008039E6">
          <w:rPr>
            <w:rFonts w:eastAsia="Calibri"/>
            <w:color w:val="000000"/>
            <w:sz w:val="20"/>
            <w:szCs w:val="20"/>
            <w:lang w:val="nl-NL"/>
          </w:rPr>
          <w:t>-</w:t>
        </w:r>
      </w:ins>
      <w:r w:rsidRPr="00EC4C9A">
        <w:rPr>
          <w:rFonts w:eastAsia="Calibri"/>
          <w:color w:val="000000"/>
          <w:sz w:val="20"/>
          <w:szCs w:val="20"/>
          <w:lang w:val="nl-NL"/>
        </w:rPr>
        <w:t xml:space="preserve">effect is minder, de discriminatieve kenmerken zijn beter en de validiteit bij bekende groepen is adequaat. Stolk et al (2019) stelden vast dat </w:t>
      </w:r>
      <w:r w:rsidR="00661FE1" w:rsidRPr="00EC4C9A">
        <w:rPr>
          <w:rFonts w:eastAsia="Calibri"/>
          <w:color w:val="000000"/>
          <w:sz w:val="20"/>
          <w:szCs w:val="20"/>
          <w:lang w:val="nl-NL"/>
        </w:rPr>
        <w:t>rigoureuze</w:t>
      </w:r>
      <w:r w:rsidRPr="00EC4C9A">
        <w:rPr>
          <w:rFonts w:eastAsia="Calibri"/>
          <w:color w:val="000000"/>
          <w:sz w:val="20"/>
          <w:szCs w:val="20"/>
          <w:lang w:val="nl-NL"/>
        </w:rPr>
        <w:t xml:space="preserve"> verbeterslagen bij gebruik van de 5L</w:t>
      </w:r>
      <w:ins w:id="49" w:author="Charlotte Leemans" w:date="2021-03-17T13:01:00Z">
        <w:r w:rsidR="008039E6">
          <w:rPr>
            <w:rFonts w:eastAsia="Calibri"/>
            <w:color w:val="000000"/>
            <w:sz w:val="20"/>
            <w:szCs w:val="20"/>
            <w:lang w:val="nl-NL"/>
          </w:rPr>
          <w:t>-</w:t>
        </w:r>
      </w:ins>
      <w:del w:id="50" w:author="Charlotte Leemans" w:date="2021-03-17T13:01:00Z">
        <w:r w:rsidRPr="00EC4C9A" w:rsidDel="008039E6">
          <w:rPr>
            <w:rFonts w:eastAsia="Calibri"/>
            <w:color w:val="000000"/>
            <w:sz w:val="20"/>
            <w:szCs w:val="20"/>
            <w:lang w:val="nl-NL"/>
          </w:rPr>
          <w:delText xml:space="preserve"> </w:delText>
        </w:r>
      </w:del>
      <w:r w:rsidRPr="00EC4C9A">
        <w:rPr>
          <w:rFonts w:eastAsia="Calibri"/>
          <w:color w:val="000000"/>
          <w:sz w:val="20"/>
          <w:szCs w:val="20"/>
          <w:lang w:val="nl-NL"/>
        </w:rPr>
        <w:t xml:space="preserve">versie en in de analyse hebben geleid tot een hoge validiteit van het instrument. </w:t>
      </w:r>
    </w:p>
    <w:p w14:paraId="06FE89A1"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  </w:t>
      </w:r>
      <w:bookmarkEnd w:id="37"/>
      <w:bookmarkEnd w:id="38"/>
    </w:p>
    <w:p w14:paraId="6DF2A8D9" w14:textId="77777777" w:rsidR="006D7F1A" w:rsidRPr="00EC4C9A" w:rsidRDefault="006D7F1A">
      <w:pPr>
        <w:rPr>
          <w:rFonts w:eastAsia="Calibri"/>
          <w:color w:val="000000"/>
          <w:sz w:val="22"/>
          <w:szCs w:val="22"/>
          <w:lang w:val="nl-NL"/>
        </w:rPr>
      </w:pPr>
    </w:p>
    <w:p w14:paraId="114471FD" w14:textId="77777777" w:rsidR="0059193E" w:rsidRPr="00EC4C9A" w:rsidRDefault="0059193E">
      <w:pPr>
        <w:rPr>
          <w:rFonts w:eastAsia="Calibri"/>
          <w:b/>
          <w:color w:val="004080"/>
          <w:sz w:val="32"/>
          <w:szCs w:val="32"/>
          <w:lang w:val="nl-NL"/>
        </w:rPr>
      </w:pPr>
      <w:bookmarkStart w:id="51" w:name="INFORMATION_MODEL"/>
      <w:bookmarkStart w:id="52" w:name="BKM_199C466E_F587_41BC_854B_B9B1598FE984"/>
      <w:r w:rsidRPr="00EC4C9A">
        <w:rPr>
          <w:color w:val="004080"/>
          <w:lang w:val="nl-NL"/>
        </w:rPr>
        <w:br w:type="page"/>
      </w:r>
    </w:p>
    <w:p w14:paraId="09D5B2C8" w14:textId="77777777" w:rsidR="006D7F1A" w:rsidRPr="008039E6" w:rsidRDefault="000024C1">
      <w:pPr>
        <w:pStyle w:val="Kop2"/>
        <w:numPr>
          <w:ilvl w:val="1"/>
          <w:numId w:val="1"/>
        </w:numPr>
        <w:rPr>
          <w:rFonts w:ascii="Arial" w:hAnsi="Arial" w:cs="Arial"/>
          <w:color w:val="000000" w:themeColor="text1"/>
          <w:sz w:val="24"/>
          <w:szCs w:val="24"/>
          <w:rPrChange w:id="53" w:author="Charlotte Leemans" w:date="2021-03-17T13:02:00Z">
            <w:rPr>
              <w:rFonts w:ascii="Arial" w:hAnsi="Arial" w:cs="Arial"/>
              <w:color w:val="004080"/>
            </w:rPr>
          </w:rPrChange>
        </w:rPr>
      </w:pPr>
      <w:bookmarkStart w:id="54" w:name="_Toc62726467"/>
      <w:r w:rsidRPr="008039E6">
        <w:rPr>
          <w:rFonts w:ascii="Arial" w:hAnsi="Arial" w:cs="Arial"/>
          <w:color w:val="000000" w:themeColor="text1"/>
          <w:sz w:val="24"/>
          <w:szCs w:val="24"/>
          <w:rPrChange w:id="55" w:author="Charlotte Leemans" w:date="2021-03-17T13:02:00Z">
            <w:rPr>
              <w:rFonts w:ascii="Arial" w:hAnsi="Arial" w:cs="Arial"/>
              <w:color w:val="004080"/>
            </w:rPr>
          </w:rPrChange>
        </w:rPr>
        <w:lastRenderedPageBreak/>
        <w:t>Information Model</w:t>
      </w:r>
      <w:bookmarkEnd w:id="54"/>
    </w:p>
    <w:p w14:paraId="66385B26" w14:textId="77777777" w:rsidR="006D7F1A" w:rsidRPr="00EC4C9A" w:rsidRDefault="006D7F1A">
      <w:pPr>
        <w:rPr>
          <w:rFonts w:eastAsia="Calibri"/>
          <w:color w:val="000000"/>
          <w:sz w:val="22"/>
          <w:szCs w:val="22"/>
        </w:rPr>
      </w:pPr>
    </w:p>
    <w:p w14:paraId="1B0DBF5C" w14:textId="77777777" w:rsidR="006D7F1A" w:rsidRPr="00EC4C9A" w:rsidRDefault="006D7F1A">
      <w:pPr>
        <w:rPr>
          <w:rFonts w:eastAsia="Calibri"/>
          <w:color w:val="000000"/>
          <w:sz w:val="22"/>
          <w:szCs w:val="22"/>
        </w:rPr>
      </w:pPr>
    </w:p>
    <w:p w14:paraId="7972FE3E" w14:textId="190F1D08" w:rsidR="006D7F1A" w:rsidRPr="00EC4C9A" w:rsidRDefault="00330AD5" w:rsidP="00330AD5">
      <w:pPr>
        <w:ind w:hanging="142"/>
        <w:jc w:val="center"/>
        <w:rPr>
          <w:rFonts w:eastAsia="Calibri"/>
          <w:color w:val="000000"/>
          <w:sz w:val="22"/>
          <w:szCs w:val="22"/>
        </w:rPr>
      </w:pPr>
      <w:r w:rsidRPr="00330AD5">
        <w:rPr>
          <w:rFonts w:eastAsia="Calibri"/>
          <w:noProof/>
          <w:color w:val="000000"/>
          <w:sz w:val="22"/>
          <w:szCs w:val="22"/>
        </w:rPr>
        <w:drawing>
          <wp:inline distT="0" distB="0" distL="0" distR="0" wp14:anchorId="6778A208" wp14:editId="3B0F44E1">
            <wp:extent cx="6659090" cy="6145530"/>
            <wp:effectExtent l="0" t="0" r="889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4860" cy="6160084"/>
                    </a:xfrm>
                    <a:prstGeom prst="rect">
                      <a:avLst/>
                    </a:prstGeom>
                    <a:noFill/>
                    <a:ln>
                      <a:noFill/>
                    </a:ln>
                  </pic:spPr>
                </pic:pic>
              </a:graphicData>
            </a:graphic>
          </wp:inline>
        </w:drawing>
      </w:r>
    </w:p>
    <w:p w14:paraId="2D497731" w14:textId="77777777" w:rsidR="008B6BE5" w:rsidRDefault="008B6BE5">
      <w:bookmarkStart w:id="56" w:name="BKM_02ADFD47_2CDA_4EE0_AB3C_A436903291EF"/>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59193E" w:rsidRPr="00EC4C9A" w14:paraId="6FBE677B" w14:textId="77777777" w:rsidTr="0090677D">
        <w:tc>
          <w:tcPr>
            <w:tcW w:w="4507" w:type="dxa"/>
            <w:gridSpan w:val="2"/>
            <w:tcMar>
              <w:top w:w="0" w:type="dxa"/>
              <w:left w:w="60" w:type="dxa"/>
              <w:bottom w:w="0" w:type="dxa"/>
              <w:right w:w="60" w:type="dxa"/>
            </w:tcMar>
          </w:tcPr>
          <w:p w14:paraId="391362AC" w14:textId="6123964A" w:rsidR="0059193E" w:rsidRPr="00EC4C9A" w:rsidRDefault="0059193E">
            <w:pPr>
              <w:rPr>
                <w:rFonts w:eastAsia="Calibri"/>
                <w:color w:val="000000"/>
                <w:sz w:val="22"/>
                <w:szCs w:val="22"/>
              </w:rPr>
            </w:pPr>
          </w:p>
        </w:tc>
        <w:tc>
          <w:tcPr>
            <w:tcW w:w="4493" w:type="dxa"/>
            <w:tcMar>
              <w:top w:w="0" w:type="dxa"/>
              <w:left w:w="60" w:type="dxa"/>
              <w:bottom w:w="0" w:type="dxa"/>
              <w:right w:w="60" w:type="dxa"/>
            </w:tcMar>
          </w:tcPr>
          <w:p w14:paraId="37BD2EEF" w14:textId="77777777" w:rsidR="0059193E" w:rsidRPr="00EC4C9A" w:rsidRDefault="0059193E">
            <w:pPr>
              <w:rPr>
                <w:rFonts w:eastAsia="Calibri"/>
                <w:color w:val="000000"/>
                <w:sz w:val="22"/>
                <w:szCs w:val="22"/>
              </w:rPr>
            </w:pPr>
          </w:p>
        </w:tc>
      </w:tr>
      <w:bookmarkEnd w:id="56"/>
      <w:tr w:rsidR="0059193E" w:rsidRPr="00EC4C9A" w14:paraId="10AB5152"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94BFA8"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w:t>
            </w:r>
            <w:proofErr w:type="spellStart"/>
            <w:r w:rsidRPr="00EC4C9A">
              <w:rPr>
                <w:rFonts w:eastAsia="Calibri"/>
                <w:b/>
                <w:color w:val="FFFFFF"/>
                <w:sz w:val="20"/>
                <w:szCs w:val="20"/>
              </w:rPr>
              <w:t>rootconcept</w:t>
            </w:r>
            <w:proofErr w:type="spellEnd"/>
            <w:r w:rsidRPr="00EC4C9A">
              <w:rPr>
                <w:rFonts w:eastAsia="Calibri"/>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89987A" w14:textId="77777777" w:rsidR="0059193E" w:rsidRPr="00EC4C9A" w:rsidRDefault="0059193E" w:rsidP="00661FE1">
            <w:pPr>
              <w:rPr>
                <w:rFonts w:eastAsia="Calibri"/>
                <w:color w:val="FFFFFF"/>
                <w:sz w:val="20"/>
                <w:szCs w:val="20"/>
              </w:rPr>
            </w:pPr>
            <w:r w:rsidRPr="00EC4C9A">
              <w:rPr>
                <w:rFonts w:eastAsia="Calibri"/>
                <w:color w:val="FFFFFF"/>
                <w:sz w:val="20"/>
                <w:szCs w:val="20"/>
              </w:rPr>
              <w:t xml:space="preserve">EQ-5D </w:t>
            </w:r>
            <w:r w:rsidR="00661FE1" w:rsidRPr="00EC4C9A">
              <w:rPr>
                <w:rFonts w:eastAsia="Calibri"/>
                <w:color w:val="FFFFFF"/>
                <w:sz w:val="20"/>
                <w:szCs w:val="20"/>
              </w:rPr>
              <w:t>-5L</w:t>
            </w:r>
            <w:r w:rsidRPr="00EC4C9A">
              <w:rPr>
                <w:rFonts w:eastAsia="Calibri"/>
                <w:color w:val="FFFFFF"/>
                <w:sz w:val="20"/>
                <w:szCs w:val="20"/>
              </w:rPr>
              <w:t xml:space="preserve"> </w:t>
            </w:r>
          </w:p>
        </w:tc>
      </w:tr>
      <w:tr w:rsidR="0059193E" w:rsidRPr="00EF0ACE" w14:paraId="4D8C9406"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5B77D4"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EFB200" w14:textId="5D735557" w:rsidR="0059193E" w:rsidRPr="00B17EA0" w:rsidRDefault="0059193E" w:rsidP="00B17EA0">
            <w:pPr>
              <w:rPr>
                <w:rFonts w:eastAsia="Calibri"/>
                <w:color w:val="000000"/>
                <w:sz w:val="20"/>
                <w:szCs w:val="20"/>
                <w:lang w:val="nl-NL"/>
              </w:rPr>
            </w:pPr>
            <w:r w:rsidRPr="00EC4C9A">
              <w:rPr>
                <w:rFonts w:eastAsia="Calibri"/>
                <w:color w:val="000000"/>
                <w:sz w:val="20"/>
                <w:szCs w:val="20"/>
                <w:lang w:val="nl-NL"/>
              </w:rPr>
              <w:t>Rootconcept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Dit rootconcept bevat alle gegevenselementen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de vragenlijst als geheel</w:t>
            </w:r>
            <w:r w:rsidR="00B17EA0">
              <w:rPr>
                <w:rFonts w:eastAsia="Calibri"/>
                <w:color w:val="000000"/>
                <w:sz w:val="20"/>
                <w:szCs w:val="20"/>
                <w:lang w:val="nl-NL"/>
              </w:rPr>
              <w:t>.</w:t>
            </w:r>
          </w:p>
        </w:tc>
      </w:tr>
      <w:tr w:rsidR="0059193E" w:rsidRPr="00EC4C9A" w14:paraId="15CADC7E"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1784EB"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5303F0" w14:textId="77777777" w:rsidR="0059193E" w:rsidRPr="00EC4C9A" w:rsidRDefault="0059193E" w:rsidP="00661FE1">
            <w:pPr>
              <w:rPr>
                <w:rFonts w:eastAsia="Calibri"/>
                <w:color w:val="000000"/>
                <w:sz w:val="20"/>
                <w:szCs w:val="20"/>
              </w:rPr>
            </w:pPr>
          </w:p>
        </w:tc>
      </w:tr>
      <w:tr w:rsidR="0059193E" w:rsidRPr="00A442AA" w14:paraId="1AABDFF8" w14:textId="77777777" w:rsidTr="0090677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9193E" w:rsidRPr="00EC4C9A" w14:paraId="3DF4FE96"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797A22" w14:textId="77777777"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4F3236" w14:textId="77777777" w:rsidR="0059193E" w:rsidRPr="00EC4C9A" w:rsidRDefault="0059193E" w:rsidP="00661FE1">
                  <w:pPr>
                    <w:rPr>
                      <w:color w:val="000000"/>
                      <w:sz w:val="20"/>
                      <w:szCs w:val="20"/>
                    </w:rPr>
                  </w:pPr>
                  <w:r w:rsidRPr="00EC4C9A">
                    <w:rPr>
                      <w:rFonts w:eastAsia="Calibri"/>
                      <w:color w:val="000000"/>
                      <w:sz w:val="20"/>
                      <w:szCs w:val="20"/>
                    </w:rPr>
                    <w:t>NL-CM: EQ-5D000001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45FC82" w14:textId="77777777" w:rsidR="0059193E" w:rsidRPr="00EC4C9A" w:rsidRDefault="0059193E" w:rsidP="00661FE1">
                  <w:pPr>
                    <w:rPr>
                      <w:color w:val="000000"/>
                      <w:sz w:val="20"/>
                      <w:szCs w:val="20"/>
                    </w:rPr>
                  </w:pPr>
                </w:p>
              </w:tc>
            </w:tr>
            <w:tr w:rsidR="0059193E" w:rsidRPr="00A442AA" w14:paraId="31FC3BD5"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7A7E4" w14:textId="77777777"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C4158E6" w14:textId="3771D1C2" w:rsidR="0059193E" w:rsidRPr="00EC4C9A" w:rsidRDefault="0059193E" w:rsidP="00685D9F">
                  <w:pPr>
                    <w:rPr>
                      <w:color w:val="000000"/>
                      <w:sz w:val="20"/>
                      <w:szCs w:val="20"/>
                      <w:lang w:val="fr-FR"/>
                    </w:rPr>
                  </w:pPr>
                  <w:proofErr w:type="spellStart"/>
                  <w:proofErr w:type="gramStart"/>
                  <w:r w:rsidRPr="00EC4C9A">
                    <w:rPr>
                      <w:rFonts w:eastAsia="Calibri"/>
                      <w:color w:val="000000"/>
                      <w:sz w:val="20"/>
                      <w:szCs w:val="20"/>
                      <w:lang w:val="fr-FR"/>
                    </w:rPr>
                    <w:t>SnomedCT</w:t>
                  </w:r>
                  <w:proofErr w:type="spellEnd"/>
                  <w:r w:rsidRPr="00EC4C9A">
                    <w:rPr>
                      <w:rFonts w:eastAsia="Calibri"/>
                      <w:color w:val="000000"/>
                      <w:sz w:val="20"/>
                      <w:szCs w:val="20"/>
                      <w:lang w:val="fr-FR"/>
                    </w:rPr>
                    <w:t>:</w:t>
                  </w:r>
                  <w:proofErr w:type="gramEnd"/>
                  <w:r w:rsidRPr="00EC4C9A">
                    <w:rPr>
                      <w:rFonts w:eastAsia="Calibri"/>
                      <w:color w:val="000000"/>
                      <w:sz w:val="20"/>
                      <w:szCs w:val="20"/>
                      <w:lang w:val="fr-FR"/>
                    </w:rPr>
                    <w:t xml:space="preserve"> </w:t>
                  </w:r>
                  <w:r w:rsidR="00685D9F">
                    <w:rPr>
                      <w:rFonts w:eastAsia="Calibri"/>
                      <w:color w:val="000000"/>
                      <w:sz w:val="20"/>
                      <w:szCs w:val="20"/>
                      <w:lang w:val="fr-FR"/>
                    </w:rPr>
                    <w:t xml:space="preserve"> </w:t>
                  </w:r>
                  <w:r w:rsidRPr="00EC4C9A">
                    <w:rPr>
                      <w:rFonts w:eastAsia="Calibri"/>
                      <w:color w:val="000000"/>
                      <w:sz w:val="20"/>
                      <w:szCs w:val="20"/>
                      <w:lang w:val="fr-FR"/>
                    </w:rPr>
                    <w:t xml:space="preserve">443807003 | </w:t>
                  </w:r>
                  <w:proofErr w:type="spellStart"/>
                  <w:r w:rsidRPr="00EC4C9A">
                    <w:rPr>
                      <w:rFonts w:eastAsia="Calibri"/>
                      <w:color w:val="000000"/>
                      <w:sz w:val="20"/>
                      <w:szCs w:val="20"/>
                      <w:lang w:val="fr-FR"/>
                    </w:rPr>
                    <w:t>EuroQoL</w:t>
                  </w:r>
                  <w:proofErr w:type="spellEnd"/>
                  <w:r w:rsidRPr="00EC4C9A">
                    <w:rPr>
                      <w:rFonts w:eastAsia="Calibri"/>
                      <w:color w:val="000000"/>
                      <w:sz w:val="20"/>
                      <w:szCs w:val="20"/>
                      <w:lang w:val="fr-FR"/>
                    </w:rPr>
                    <w:t xml:space="preserve"> five dimension questionnaire (</w:t>
                  </w:r>
                  <w:proofErr w:type="spellStart"/>
                  <w:r w:rsidRPr="00EC4C9A">
                    <w:rPr>
                      <w:rFonts w:eastAsia="Calibri"/>
                      <w:color w:val="000000"/>
                      <w:sz w:val="20"/>
                      <w:szCs w:val="20"/>
                      <w:lang w:val="fr-FR"/>
                    </w:rPr>
                    <w:t>assessment</w:t>
                  </w:r>
                  <w:proofErr w:type="spellEnd"/>
                  <w:r w:rsidRPr="00EC4C9A">
                    <w:rPr>
                      <w:rFonts w:eastAsia="Calibri"/>
                      <w:color w:val="000000"/>
                      <w:sz w:val="20"/>
                      <w:szCs w:val="20"/>
                      <w:lang w:val="fr-FR"/>
                    </w:rPr>
                    <w:t xml:space="preserve"> </w:t>
                  </w:r>
                  <w:proofErr w:type="spellStart"/>
                  <w:r w:rsidRPr="00EC4C9A">
                    <w:rPr>
                      <w:rFonts w:eastAsia="Calibri"/>
                      <w:color w:val="000000"/>
                      <w:sz w:val="20"/>
                      <w:szCs w:val="20"/>
                      <w:lang w:val="fr-FR"/>
                    </w:rPr>
                    <w:t>scale</w:t>
                  </w:r>
                  <w:proofErr w:type="spellEnd"/>
                  <w:r w:rsidRPr="00EC4C9A">
                    <w:rPr>
                      <w:rFonts w:eastAsia="Calibri"/>
                      <w:color w:val="000000"/>
                      <w:sz w:val="20"/>
                      <w:szCs w:val="20"/>
                      <w:lang w:val="fr-FR"/>
                    </w:rPr>
                    <w:t>) |</w:t>
                  </w:r>
                </w:p>
              </w:tc>
            </w:tr>
          </w:tbl>
          <w:p w14:paraId="349030C6" w14:textId="77777777" w:rsidR="0059193E" w:rsidRPr="00EC4C9A" w:rsidRDefault="0059193E" w:rsidP="00661FE1">
            <w:pPr>
              <w:rPr>
                <w:color w:val="000000"/>
                <w:sz w:val="20"/>
                <w:szCs w:val="20"/>
                <w:lang w:val="fr-FR"/>
              </w:rPr>
            </w:pPr>
          </w:p>
        </w:tc>
      </w:tr>
      <w:tr w:rsidR="0059193E" w:rsidRPr="00EC4C9A" w14:paraId="412AC571"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BDDDF"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3B975F" w14:textId="77777777" w:rsidR="0059193E" w:rsidRPr="00EC4C9A" w:rsidRDefault="0059193E" w:rsidP="00661FE1">
            <w:pPr>
              <w:rPr>
                <w:rFonts w:eastAsia="Calibri"/>
                <w:color w:val="000000"/>
                <w:sz w:val="20"/>
                <w:szCs w:val="20"/>
              </w:rPr>
            </w:pPr>
          </w:p>
        </w:tc>
      </w:tr>
    </w:tbl>
    <w:p w14:paraId="4110AB89" w14:textId="77777777" w:rsidR="0059193E" w:rsidRPr="00EC4C9A" w:rsidRDefault="0059193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4B5FDF8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190F2" w14:textId="77777777" w:rsidR="006D7F1A" w:rsidRPr="00EC4C9A" w:rsidRDefault="000024C1">
            <w:pPr>
              <w:rPr>
                <w:rFonts w:eastAsia="Calibri"/>
                <w:b/>
                <w:color w:val="FFFFFF"/>
                <w:sz w:val="20"/>
                <w:szCs w:val="20"/>
              </w:rPr>
            </w:pPr>
            <w:bookmarkStart w:id="57" w:name="BKM_8F56FB61_761E_4456_95A3_B74928E3BF5D"/>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725626" w14:textId="77777777" w:rsidR="006D7F1A" w:rsidRPr="00EC4C9A" w:rsidRDefault="000024C1">
            <w:pPr>
              <w:rPr>
                <w:rFonts w:eastAsia="Calibri"/>
                <w:color w:val="FFFFFF"/>
                <w:sz w:val="20"/>
                <w:szCs w:val="20"/>
              </w:rPr>
            </w:pPr>
            <w:r w:rsidRPr="00EC4C9A">
              <w:rPr>
                <w:rFonts w:eastAsia="Calibri"/>
                <w:color w:val="FFFFFF"/>
                <w:sz w:val="20"/>
                <w:szCs w:val="20"/>
              </w:rPr>
              <w:t xml:space="preserve">EQ-5D </w:t>
            </w:r>
            <w:proofErr w:type="spellStart"/>
            <w:r w:rsidRPr="00EC4C9A">
              <w:rPr>
                <w:rFonts w:eastAsia="Calibri"/>
                <w:color w:val="FFFFFF"/>
                <w:sz w:val="20"/>
                <w:szCs w:val="20"/>
              </w:rPr>
              <w:t>uitkomst</w:t>
            </w:r>
            <w:proofErr w:type="spellEnd"/>
            <w:r w:rsidRPr="00EC4C9A">
              <w:rPr>
                <w:rFonts w:eastAsia="Calibri"/>
                <w:color w:val="FFFFFF"/>
                <w:sz w:val="20"/>
                <w:szCs w:val="20"/>
              </w:rPr>
              <w:t xml:space="preserve">  </w:t>
            </w:r>
          </w:p>
        </w:tc>
      </w:tr>
      <w:tr w:rsidR="006D7F1A" w:rsidRPr="00EF0ACE" w14:paraId="7E67F6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0EEADA"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E91F71" w14:textId="0F0D9E44" w:rsidR="006D7F1A" w:rsidRPr="00B17EA0" w:rsidRDefault="000024C1">
            <w:pPr>
              <w:rPr>
                <w:rFonts w:eastAsia="Calibri"/>
                <w:color w:val="000000"/>
                <w:sz w:val="20"/>
                <w:szCs w:val="20"/>
                <w:lang w:val="nl-NL"/>
              </w:rPr>
            </w:pPr>
            <w:r w:rsidRPr="00685D9F">
              <w:rPr>
                <w:rFonts w:eastAsia="Calibri"/>
                <w:color w:val="000000"/>
                <w:sz w:val="20"/>
                <w:szCs w:val="20"/>
                <w:lang w:val="nl-NL"/>
              </w:rPr>
              <w:t>De uitkomst of totaalscore</w:t>
            </w:r>
            <w:r w:rsidR="00685D9F" w:rsidRPr="00685D9F">
              <w:rPr>
                <w:rFonts w:eastAsia="Calibri"/>
                <w:color w:val="000000"/>
                <w:sz w:val="20"/>
                <w:szCs w:val="20"/>
                <w:lang w:val="nl-NL"/>
              </w:rPr>
              <w:t xml:space="preserve">. De score op de </w:t>
            </w:r>
            <w:ins w:id="58" w:author="Charlotte Leemans" w:date="2021-03-17T13:02:00Z">
              <w:r w:rsidR="008039E6">
                <w:rPr>
                  <w:rFonts w:eastAsia="Calibri"/>
                  <w:color w:val="000000"/>
                  <w:sz w:val="20"/>
                  <w:szCs w:val="20"/>
                  <w:lang w:val="nl-NL"/>
                </w:rPr>
                <w:t>vijf</w:t>
              </w:r>
            </w:ins>
            <w:del w:id="59" w:author="Charlotte Leemans" w:date="2021-03-17T13:02:00Z">
              <w:r w:rsidR="00685D9F" w:rsidRPr="00685D9F" w:rsidDel="008039E6">
                <w:rPr>
                  <w:rFonts w:eastAsia="Calibri"/>
                  <w:color w:val="000000"/>
                  <w:sz w:val="20"/>
                  <w:szCs w:val="20"/>
                  <w:lang w:val="nl-NL"/>
                </w:rPr>
                <w:delText>5</w:delText>
              </w:r>
            </w:del>
            <w:r w:rsidR="00685D9F" w:rsidRPr="00685D9F">
              <w:rPr>
                <w:rFonts w:eastAsia="Calibri"/>
                <w:color w:val="000000"/>
                <w:sz w:val="20"/>
                <w:szCs w:val="20"/>
                <w:lang w:val="nl-NL"/>
              </w:rPr>
              <w:t xml:space="preserve"> dimensies van een respondent levert een EQ-5D profiel op. Met de EQ-5D-5L </w:t>
            </w:r>
            <w:proofErr w:type="spellStart"/>
            <w:r w:rsidR="00685D9F" w:rsidRPr="00685D9F">
              <w:rPr>
                <w:rFonts w:eastAsia="Calibri"/>
                <w:color w:val="000000"/>
                <w:sz w:val="20"/>
                <w:szCs w:val="20"/>
                <w:lang w:val="nl-NL"/>
              </w:rPr>
              <w:t>value</w:t>
            </w:r>
            <w:proofErr w:type="spellEnd"/>
            <w:r w:rsidR="00685D9F" w:rsidRPr="00685D9F">
              <w:rPr>
                <w:rFonts w:eastAsia="Calibri"/>
                <w:color w:val="000000"/>
                <w:sz w:val="20"/>
                <w:szCs w:val="20"/>
                <w:lang w:val="nl-NL"/>
              </w:rPr>
              <w:t xml:space="preserve"> </w:t>
            </w:r>
            <w:proofErr w:type="gramStart"/>
            <w:r w:rsidR="00685D9F" w:rsidRPr="00685D9F">
              <w:rPr>
                <w:rFonts w:eastAsia="Calibri"/>
                <w:color w:val="000000"/>
                <w:sz w:val="20"/>
                <w:szCs w:val="20"/>
                <w:lang w:val="nl-NL"/>
              </w:rPr>
              <w:t>set /</w:t>
            </w:r>
            <w:proofErr w:type="gramEnd"/>
            <w:r w:rsidR="00685D9F" w:rsidRPr="00685D9F">
              <w:rPr>
                <w:rFonts w:eastAsia="Calibri"/>
                <w:color w:val="000000"/>
                <w:sz w:val="20"/>
                <w:szCs w:val="20"/>
                <w:lang w:val="nl-NL"/>
              </w:rPr>
              <w:t xml:space="preserve"> </w:t>
            </w:r>
            <w:proofErr w:type="spellStart"/>
            <w:r w:rsidR="00685D9F" w:rsidRPr="00685D9F">
              <w:rPr>
                <w:rFonts w:eastAsia="Calibri"/>
                <w:color w:val="000000"/>
                <w:sz w:val="20"/>
                <w:szCs w:val="20"/>
                <w:lang w:val="nl-NL"/>
              </w:rPr>
              <w:t>tariff</w:t>
            </w:r>
            <w:proofErr w:type="spellEnd"/>
            <w:r w:rsidR="00685D9F" w:rsidRPr="00685D9F">
              <w:rPr>
                <w:rFonts w:eastAsia="Calibri"/>
                <w:color w:val="000000"/>
                <w:sz w:val="20"/>
                <w:szCs w:val="20"/>
                <w:lang w:val="nl-NL"/>
              </w:rPr>
              <w:t xml:space="preserve"> (in de betekenis van referentiewaarde) voor Nederland kan hiermee de index </w:t>
            </w:r>
            <w:proofErr w:type="spellStart"/>
            <w:r w:rsidR="00685D9F" w:rsidRPr="00685D9F">
              <w:rPr>
                <w:rFonts w:eastAsia="Calibri"/>
                <w:color w:val="000000"/>
                <w:sz w:val="20"/>
                <w:szCs w:val="20"/>
                <w:lang w:val="nl-NL"/>
              </w:rPr>
              <w:t>value</w:t>
            </w:r>
            <w:proofErr w:type="spellEnd"/>
            <w:r w:rsidR="00685D9F" w:rsidRPr="00685D9F">
              <w:rPr>
                <w:rFonts w:eastAsia="Calibri"/>
                <w:color w:val="000000"/>
                <w:sz w:val="20"/>
                <w:szCs w:val="20"/>
                <w:lang w:val="nl-NL"/>
              </w:rPr>
              <w:t xml:space="preserve"> worden berekend, zie Versteegh et al (2016)     </w:t>
            </w:r>
            <w:hyperlink r:id="rId14" w:history="1">
              <w:r w:rsidR="00B17EA0" w:rsidRPr="006D59A5">
                <w:rPr>
                  <w:rStyle w:val="Hyperlink"/>
                  <w:rFonts w:ascii="Arial" w:eastAsia="Calibri" w:hAnsi="Arial" w:cs="Arial"/>
                  <w:lang w:val="nl-NL"/>
                </w:rPr>
                <w:t>https://pubmed.ncbi.nlm.nih.gov/27325326/</w:t>
              </w:r>
            </w:hyperlink>
            <w:r w:rsidR="00B17EA0">
              <w:rPr>
                <w:rFonts w:eastAsia="Calibri"/>
                <w:color w:val="000000"/>
                <w:sz w:val="20"/>
                <w:szCs w:val="20"/>
                <w:lang w:val="nl-NL"/>
              </w:rPr>
              <w:t>.</w:t>
            </w:r>
          </w:p>
        </w:tc>
      </w:tr>
      <w:tr w:rsidR="006D7F1A" w:rsidRPr="00EC4C9A" w14:paraId="6529FD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66E0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BEEA2A" w14:textId="77777777" w:rsidR="006D7F1A" w:rsidRPr="00EC4C9A" w:rsidRDefault="000024C1">
            <w:pPr>
              <w:rPr>
                <w:rFonts w:eastAsia="Calibri"/>
                <w:color w:val="000000"/>
                <w:sz w:val="20"/>
                <w:szCs w:val="20"/>
              </w:rPr>
            </w:pPr>
            <w:r w:rsidRPr="00EC4C9A">
              <w:rPr>
                <w:rFonts w:eastAsia="Calibri"/>
                <w:color w:val="000000"/>
                <w:sz w:val="20"/>
                <w:szCs w:val="20"/>
              </w:rPr>
              <w:t>INT</w:t>
            </w:r>
          </w:p>
        </w:tc>
      </w:tr>
      <w:tr w:rsidR="006D7F1A" w:rsidRPr="00EC4C9A" w14:paraId="45DB214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5422A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E1042E"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A11BB" w14:textId="77777777" w:rsidR="006D7F1A" w:rsidRPr="00EC4C9A" w:rsidRDefault="000024C1">
                  <w:pPr>
                    <w:rPr>
                      <w:color w:val="000000"/>
                      <w:sz w:val="20"/>
                      <w:szCs w:val="20"/>
                    </w:rPr>
                  </w:pPr>
                  <w:r w:rsidRPr="00EC4C9A">
                    <w:rPr>
                      <w:rFonts w:eastAsia="Calibri"/>
                      <w:color w:val="000000"/>
                      <w:sz w:val="20"/>
                      <w:szCs w:val="20"/>
                    </w:rPr>
                    <w:t>NL-CM: EQ-5D000020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371589" w14:textId="77777777" w:rsidR="006D7F1A" w:rsidRPr="00EC4C9A" w:rsidRDefault="006D7F1A">
                  <w:pPr>
                    <w:rPr>
                      <w:color w:val="000000"/>
                      <w:sz w:val="20"/>
                      <w:szCs w:val="20"/>
                    </w:rPr>
                  </w:pPr>
                </w:p>
              </w:tc>
            </w:tr>
            <w:tr w:rsidR="0090677D" w:rsidRPr="00EC4C9A" w14:paraId="71F51E47"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64279F"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B50B323" w14:textId="77777777" w:rsidR="0090677D" w:rsidRPr="00EC4C9A" w:rsidRDefault="0090677D">
                  <w:pPr>
                    <w:rPr>
                      <w:color w:val="000000"/>
                      <w:sz w:val="20"/>
                      <w:szCs w:val="20"/>
                    </w:rPr>
                  </w:pPr>
                  <w:r w:rsidRPr="00EC4C9A">
                    <w:rPr>
                      <w:rFonts w:eastAsia="Calibri"/>
                      <w:color w:val="000000"/>
                      <w:sz w:val="20"/>
                      <w:szCs w:val="20"/>
                    </w:rPr>
                    <w:t xml:space="preserve">SnomedCT: 736534008 | EuroQol </w:t>
                  </w:r>
                  <w:proofErr w:type="gramStart"/>
                  <w:r w:rsidRPr="00EC4C9A">
                    <w:rPr>
                      <w:rFonts w:eastAsia="Calibri"/>
                      <w:color w:val="000000"/>
                      <w:sz w:val="20"/>
                      <w:szCs w:val="20"/>
                    </w:rPr>
                    <w:t>five dimension</w:t>
                  </w:r>
                  <w:proofErr w:type="gramEnd"/>
                  <w:r w:rsidRPr="00EC4C9A">
                    <w:rPr>
                      <w:rFonts w:eastAsia="Calibri"/>
                      <w:color w:val="000000"/>
                      <w:sz w:val="20"/>
                      <w:szCs w:val="20"/>
                    </w:rPr>
                    <w:t xml:space="preserve"> five level index value (observable entity)</w:t>
                  </w:r>
                </w:p>
              </w:tc>
            </w:tr>
          </w:tbl>
          <w:p w14:paraId="63977E74" w14:textId="77777777" w:rsidR="006D7F1A" w:rsidRPr="00EC4C9A" w:rsidRDefault="006D7F1A">
            <w:pPr>
              <w:rPr>
                <w:color w:val="000000"/>
                <w:sz w:val="20"/>
                <w:szCs w:val="20"/>
              </w:rPr>
            </w:pPr>
          </w:p>
        </w:tc>
      </w:tr>
      <w:tr w:rsidR="006D7F1A" w:rsidRPr="00EC4C9A" w14:paraId="157C52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955C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7D503F" w14:textId="77777777" w:rsidR="006D7F1A" w:rsidRPr="00EC4C9A" w:rsidRDefault="006D7F1A">
            <w:pPr>
              <w:rPr>
                <w:rFonts w:eastAsia="Calibri"/>
                <w:color w:val="000000"/>
                <w:sz w:val="20"/>
                <w:szCs w:val="20"/>
              </w:rPr>
            </w:pPr>
          </w:p>
        </w:tc>
      </w:tr>
      <w:bookmarkEnd w:id="57"/>
    </w:tbl>
    <w:p w14:paraId="5D6CA8DC" w14:textId="73FC3AEA" w:rsidR="006D7F1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54621" w14:paraId="3D037766"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0C970" w14:textId="77777777" w:rsidR="00254621" w:rsidRPr="00254621" w:rsidRDefault="00254621" w:rsidP="00B17EA0">
            <w:pPr>
              <w:rPr>
                <w:rFonts w:eastAsia="Calibri"/>
                <w:b/>
                <w:color w:val="FFFFFF"/>
                <w:sz w:val="20"/>
                <w:szCs w:val="20"/>
              </w:rPr>
            </w:pPr>
            <w:bookmarkStart w:id="60" w:name="BKM_5E47A20C_1BC3_43C0_B035_5314F52B30F4"/>
            <w:r w:rsidRPr="0025462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C952B" w14:textId="77777777" w:rsidR="00254621" w:rsidRPr="00254621" w:rsidRDefault="00254621" w:rsidP="00B17EA0">
            <w:pPr>
              <w:rPr>
                <w:rFonts w:eastAsia="Calibri"/>
                <w:color w:val="FFFFFF"/>
                <w:sz w:val="20"/>
                <w:szCs w:val="20"/>
              </w:rPr>
            </w:pPr>
            <w:proofErr w:type="spellStart"/>
            <w:r w:rsidRPr="00254621">
              <w:rPr>
                <w:rFonts w:eastAsia="Calibri"/>
                <w:color w:val="FFFFFF"/>
                <w:sz w:val="20"/>
                <w:szCs w:val="20"/>
              </w:rPr>
              <w:t>Opleiding</w:t>
            </w:r>
            <w:proofErr w:type="spellEnd"/>
            <w:r w:rsidRPr="00254621">
              <w:rPr>
                <w:rFonts w:eastAsia="Calibri"/>
                <w:color w:val="FFFFFF"/>
                <w:sz w:val="20"/>
                <w:szCs w:val="20"/>
              </w:rPr>
              <w:t xml:space="preserve">  </w:t>
            </w:r>
          </w:p>
        </w:tc>
      </w:tr>
      <w:tr w:rsidR="00254621" w:rsidRPr="00EF0ACE" w14:paraId="02C24783"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869A8" w14:textId="77777777" w:rsidR="00254621" w:rsidRPr="00254621" w:rsidRDefault="00254621" w:rsidP="00B17EA0">
            <w:pPr>
              <w:rPr>
                <w:rFonts w:eastAsia="Calibri"/>
                <w:b/>
                <w:color w:val="000000"/>
                <w:sz w:val="20"/>
                <w:szCs w:val="20"/>
              </w:rPr>
            </w:pPr>
            <w:proofErr w:type="spellStart"/>
            <w:r w:rsidRPr="00254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CA378F" w14:textId="7107E631" w:rsidR="00254621" w:rsidRPr="00B17EA0" w:rsidRDefault="00B17EA0" w:rsidP="00B17EA0">
            <w:pPr>
              <w:rPr>
                <w:rFonts w:eastAsia="Calibri"/>
                <w:color w:val="000000"/>
                <w:sz w:val="20"/>
                <w:szCs w:val="20"/>
                <w:lang w:val="nl-NL"/>
              </w:rPr>
            </w:pPr>
            <w:r w:rsidRPr="00B17EA0">
              <w:rPr>
                <w:rFonts w:eastAsia="Calibri"/>
                <w:color w:val="000000"/>
                <w:sz w:val="20"/>
                <w:szCs w:val="20"/>
                <w:lang w:val="nl-NL"/>
              </w:rPr>
              <w:t xml:space="preserve">Dit dataelement specificeert de </w:t>
            </w:r>
            <w:commentRangeStart w:id="61"/>
            <w:r w:rsidRPr="00B17EA0">
              <w:rPr>
                <w:rFonts w:eastAsia="Calibri"/>
                <w:color w:val="000000"/>
                <w:sz w:val="20"/>
                <w:szCs w:val="20"/>
                <w:lang w:val="nl-NL"/>
              </w:rPr>
              <w:t>dimensie opleiding</w:t>
            </w:r>
            <w:commentRangeEnd w:id="61"/>
            <w:r w:rsidR="008039E6">
              <w:rPr>
                <w:rStyle w:val="Verwijzingopmerking"/>
              </w:rPr>
              <w:commentReference w:id="61"/>
            </w:r>
            <w:r w:rsidRPr="00B17EA0">
              <w:rPr>
                <w:rFonts w:eastAsia="Calibri"/>
                <w:color w:val="000000"/>
                <w:sz w:val="20"/>
                <w:szCs w:val="20"/>
                <w:lang w:val="nl-NL"/>
              </w:rPr>
              <w:t>.</w:t>
            </w:r>
          </w:p>
        </w:tc>
      </w:tr>
      <w:tr w:rsidR="00254621" w14:paraId="7C6C2D65"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3E28E8" w14:textId="77777777" w:rsidR="00254621" w:rsidRPr="00254621" w:rsidRDefault="00254621" w:rsidP="00B17EA0">
            <w:pPr>
              <w:rPr>
                <w:rFonts w:eastAsia="Calibri"/>
                <w:b/>
                <w:color w:val="000000"/>
                <w:sz w:val="20"/>
                <w:szCs w:val="20"/>
              </w:rPr>
            </w:pPr>
            <w:r w:rsidRPr="00254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B42E97" w14:textId="77777777" w:rsidR="00254621" w:rsidRPr="00254621" w:rsidRDefault="00254621" w:rsidP="00B17EA0">
            <w:pPr>
              <w:rPr>
                <w:rFonts w:eastAsia="Calibri"/>
                <w:color w:val="000000"/>
                <w:sz w:val="20"/>
                <w:szCs w:val="20"/>
              </w:rPr>
            </w:pPr>
            <w:r w:rsidRPr="00254621">
              <w:rPr>
                <w:rFonts w:eastAsia="Calibri"/>
                <w:color w:val="000000"/>
                <w:sz w:val="20"/>
                <w:szCs w:val="20"/>
              </w:rPr>
              <w:t>CD</w:t>
            </w:r>
          </w:p>
        </w:tc>
      </w:tr>
      <w:tr w:rsidR="00254621" w14:paraId="60AFD076" w14:textId="77777777" w:rsidTr="00B17EA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54621" w:rsidRPr="00254621" w14:paraId="14677D91"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167406"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gramEnd"/>
                  <w:r w:rsidRPr="00254621">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16DFF98" w14:textId="77777777" w:rsidR="00254621" w:rsidRPr="00254621" w:rsidRDefault="00254621" w:rsidP="00B17EA0">
                  <w:pPr>
                    <w:rPr>
                      <w:color w:val="000000"/>
                      <w:sz w:val="20"/>
                      <w:szCs w:val="20"/>
                    </w:rPr>
                  </w:pPr>
                  <w:r w:rsidRPr="00254621">
                    <w:rPr>
                      <w:rFonts w:eastAsia="Calibri"/>
                      <w:color w:val="000000"/>
                      <w:sz w:val="20"/>
                      <w:szCs w:val="20"/>
                    </w:rPr>
                    <w:t>NL-CM: EQ-5D000040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F335E6" w14:textId="77777777" w:rsidR="00254621" w:rsidRPr="00254621" w:rsidRDefault="00254621" w:rsidP="00B17EA0">
                  <w:pPr>
                    <w:rPr>
                      <w:color w:val="000000"/>
                      <w:sz w:val="20"/>
                      <w:szCs w:val="20"/>
                    </w:rPr>
                  </w:pPr>
                </w:p>
              </w:tc>
            </w:tr>
            <w:tr w:rsidR="00254621" w:rsidRPr="00254621" w14:paraId="393F9593"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48E250"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gramEnd"/>
                  <w:r w:rsidRPr="00254621">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6F1E733" w14:textId="34DC7A93" w:rsidR="00254621" w:rsidRPr="00254621" w:rsidRDefault="00254621" w:rsidP="00B17EA0">
                  <w:pPr>
                    <w:rPr>
                      <w:color w:val="000000"/>
                      <w:sz w:val="20"/>
                      <w:szCs w:val="20"/>
                    </w:rPr>
                  </w:pPr>
                  <w:r w:rsidRPr="00254621">
                    <w:rPr>
                      <w:rFonts w:eastAsia="Calibri"/>
                      <w:color w:val="000000"/>
                      <w:sz w:val="20"/>
                      <w:szCs w:val="20"/>
                    </w:rPr>
                    <w:t>SnomedCT:276031006 | Details of education (observable entity) |</w:t>
                  </w:r>
                </w:p>
              </w:tc>
            </w:tr>
            <w:tr w:rsidR="00254621" w:rsidRPr="00254621" w14:paraId="553AD259"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5A0098"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spellStart"/>
                  <w:proofErr w:type="gramEnd"/>
                  <w:r w:rsidRPr="00254621">
                    <w:rPr>
                      <w:rFonts w:eastAsia="Calibri"/>
                      <w:b/>
                      <w:color w:val="000000"/>
                      <w:sz w:val="20"/>
                      <w:szCs w:val="20"/>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5990B" w14:textId="77777777" w:rsidR="00254621" w:rsidRPr="00254621" w:rsidRDefault="00254621" w:rsidP="00B17EA0">
                  <w:pPr>
                    <w:rPr>
                      <w:color w:val="000000"/>
                      <w:sz w:val="20"/>
                      <w:szCs w:val="20"/>
                    </w:rPr>
                  </w:pPr>
                  <w:r w:rsidRPr="00254621">
                    <w:rPr>
                      <w:rFonts w:eastAsia="Calibri"/>
                      <w:color w:val="000000"/>
                      <w:sz w:val="20"/>
                      <w:szCs w:val="20"/>
                    </w:rPr>
                    <w:t>EQ-5D-Opleiding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5CFBF5" w14:textId="77777777" w:rsidR="00254621" w:rsidRPr="00254621" w:rsidRDefault="00254621" w:rsidP="00B17EA0">
                  <w:pPr>
                    <w:rPr>
                      <w:color w:val="000000"/>
                      <w:sz w:val="20"/>
                      <w:szCs w:val="20"/>
                    </w:rPr>
                  </w:pPr>
                  <w:r w:rsidRPr="00254621">
                    <w:rPr>
                      <w:rFonts w:eastAsia="Calibri"/>
                      <w:color w:val="000000"/>
                      <w:sz w:val="20"/>
                      <w:szCs w:val="20"/>
                    </w:rPr>
                    <w:t>2.16.840.1.113883.3.3210.14.2.2.58</w:t>
                  </w:r>
                </w:p>
              </w:tc>
            </w:tr>
          </w:tbl>
          <w:p w14:paraId="4CA49332" w14:textId="77777777" w:rsidR="00254621" w:rsidRPr="00254621" w:rsidRDefault="00254621" w:rsidP="00B17EA0">
            <w:pPr>
              <w:rPr>
                <w:color w:val="000000"/>
                <w:sz w:val="20"/>
                <w:szCs w:val="20"/>
              </w:rPr>
            </w:pPr>
          </w:p>
        </w:tc>
      </w:tr>
      <w:tr w:rsidR="00254621" w14:paraId="011CBDDE"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D1CE7" w14:textId="77777777" w:rsidR="00254621" w:rsidRPr="00254621" w:rsidRDefault="00254621" w:rsidP="00B17EA0">
            <w:pPr>
              <w:rPr>
                <w:rFonts w:eastAsia="Calibri"/>
                <w:b/>
                <w:color w:val="000000"/>
                <w:sz w:val="20"/>
                <w:szCs w:val="20"/>
              </w:rPr>
            </w:pPr>
            <w:proofErr w:type="spellStart"/>
            <w:r w:rsidRPr="00254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AA22E" w14:textId="77777777" w:rsidR="00254621" w:rsidRPr="00254621" w:rsidRDefault="00254621" w:rsidP="00B17EA0">
            <w:pPr>
              <w:rPr>
                <w:rFonts w:eastAsia="Calibri"/>
                <w:color w:val="000000"/>
                <w:sz w:val="20"/>
                <w:szCs w:val="20"/>
              </w:rPr>
            </w:pPr>
          </w:p>
        </w:tc>
      </w:tr>
      <w:bookmarkEnd w:id="60"/>
    </w:tbl>
    <w:p w14:paraId="460AEC5A" w14:textId="2C1A0DBE" w:rsidR="00F55FF6" w:rsidRDefault="00F55FF6" w:rsidP="00254621">
      <w:pPr>
        <w:rPr>
          <w:rFonts w:ascii="Calibri" w:eastAsia="Calibri" w:hAnsi="Calibri" w:cs="Calibri"/>
          <w:color w:val="000000"/>
          <w:sz w:val="22"/>
          <w:szCs w:val="22"/>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245"/>
        <w:gridCol w:w="15"/>
        <w:gridCol w:w="2253"/>
        <w:gridCol w:w="2268"/>
      </w:tblGrid>
      <w:tr w:rsidR="00F55FF6" w:rsidRPr="00024A78" w14:paraId="1EA2BC06"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47657E" w14:textId="77777777" w:rsidR="00F55FF6" w:rsidRPr="00024A78" w:rsidRDefault="00F55FF6" w:rsidP="00B17EA0">
            <w:pPr>
              <w:rPr>
                <w:rFonts w:eastAsia="Calibri"/>
                <w:b/>
                <w:color w:val="FFFFFF"/>
                <w:sz w:val="20"/>
                <w:szCs w:val="20"/>
              </w:rPr>
            </w:pPr>
            <w:r w:rsidRPr="00024A78">
              <w:rPr>
                <w:rFonts w:eastAsia="Calibri"/>
                <w:b/>
                <w:color w:val="FFFFFF"/>
                <w:sz w:val="20"/>
                <w:szCs w:val="20"/>
              </w:rPr>
              <w:t>«document»</w:t>
            </w:r>
          </w:p>
        </w:tc>
        <w:tc>
          <w:tcPr>
            <w:tcW w:w="666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0D55D5" w14:textId="77777777" w:rsidR="00F55FF6" w:rsidRPr="00024A78" w:rsidRDefault="00F55FF6" w:rsidP="00B17EA0">
            <w:pPr>
              <w:rPr>
                <w:rFonts w:eastAsia="Calibri"/>
                <w:color w:val="FFFFFF"/>
                <w:sz w:val="20"/>
                <w:szCs w:val="20"/>
              </w:rPr>
            </w:pPr>
            <w:r w:rsidRPr="00024A78">
              <w:rPr>
                <w:rFonts w:eastAsia="Calibri"/>
                <w:color w:val="FFFFFF"/>
                <w:sz w:val="20"/>
                <w:szCs w:val="20"/>
              </w:rPr>
              <w:t xml:space="preserve">EQ5D-Opleiding  </w:t>
            </w:r>
          </w:p>
        </w:tc>
      </w:tr>
      <w:tr w:rsidR="00F55FF6" w:rsidRPr="00EF0ACE" w14:paraId="611D65B2"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13FE61" w14:textId="77777777" w:rsidR="00F55FF6" w:rsidRPr="00024A78" w:rsidRDefault="00F55FF6" w:rsidP="00B17EA0">
            <w:pPr>
              <w:rPr>
                <w:rFonts w:eastAsia="Calibri"/>
                <w:b/>
                <w:color w:val="000000"/>
                <w:sz w:val="20"/>
                <w:szCs w:val="20"/>
              </w:rPr>
            </w:pPr>
            <w:proofErr w:type="spellStart"/>
            <w:r w:rsidRPr="00024A78">
              <w:rPr>
                <w:rFonts w:eastAsia="Calibri"/>
                <w:b/>
                <w:color w:val="000000"/>
                <w:sz w:val="20"/>
                <w:szCs w:val="20"/>
              </w:rPr>
              <w:t>Definitie</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12C506" w14:textId="61057905" w:rsidR="00F55FF6" w:rsidRPr="00B17EA0" w:rsidRDefault="00B17EA0" w:rsidP="00B17EA0">
            <w:pPr>
              <w:rPr>
                <w:rFonts w:eastAsia="Calibri"/>
                <w:color w:val="000000"/>
                <w:sz w:val="20"/>
                <w:szCs w:val="20"/>
                <w:lang w:val="nl-NL"/>
              </w:rPr>
            </w:pPr>
            <w:r w:rsidRPr="00B17EA0">
              <w:rPr>
                <w:rFonts w:eastAsia="Calibri"/>
                <w:color w:val="000000"/>
                <w:sz w:val="20"/>
                <w:szCs w:val="20"/>
                <w:lang w:val="nl-NL"/>
              </w:rPr>
              <w:t xml:space="preserve">Dit is de waardenlijst bij de </w:t>
            </w:r>
            <w:commentRangeStart w:id="62"/>
            <w:r w:rsidRPr="00B17EA0">
              <w:rPr>
                <w:rFonts w:eastAsia="Calibri"/>
                <w:color w:val="000000"/>
                <w:sz w:val="20"/>
                <w:szCs w:val="20"/>
                <w:lang w:val="nl-NL"/>
              </w:rPr>
              <w:t>dimensie opleiding</w:t>
            </w:r>
            <w:commentRangeEnd w:id="62"/>
            <w:r w:rsidR="008039E6">
              <w:rPr>
                <w:rStyle w:val="Verwijzingopmerking"/>
              </w:rPr>
              <w:commentReference w:id="62"/>
            </w:r>
            <w:r w:rsidRPr="00B17EA0">
              <w:rPr>
                <w:rFonts w:eastAsia="Calibri"/>
                <w:color w:val="000000"/>
                <w:sz w:val="20"/>
                <w:szCs w:val="20"/>
                <w:lang w:val="nl-NL"/>
              </w:rPr>
              <w:t>.</w:t>
            </w:r>
          </w:p>
        </w:tc>
      </w:tr>
      <w:tr w:rsidR="00F55FF6" w:rsidRPr="00024A78" w14:paraId="22B79A8E"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35ADF" w14:textId="77777777" w:rsidR="00F55FF6" w:rsidRPr="00024A78" w:rsidRDefault="00F55FF6" w:rsidP="00B17EA0">
            <w:pPr>
              <w:rPr>
                <w:rFonts w:eastAsia="Calibri"/>
                <w:b/>
                <w:color w:val="000000"/>
                <w:sz w:val="20"/>
                <w:szCs w:val="20"/>
              </w:rPr>
            </w:pPr>
            <w:r w:rsidRPr="00024A78">
              <w:rPr>
                <w:rFonts w:eastAsia="Calibri"/>
                <w:b/>
                <w:color w:val="000000"/>
                <w:sz w:val="20"/>
                <w:szCs w:val="20"/>
              </w:rPr>
              <w:t>Datatype</w:t>
            </w:r>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1E47F" w14:textId="77777777" w:rsidR="00F55FF6" w:rsidRPr="00024A78" w:rsidRDefault="00F55FF6" w:rsidP="00B17EA0">
            <w:pPr>
              <w:rPr>
                <w:rFonts w:eastAsia="Calibri"/>
                <w:color w:val="000000"/>
                <w:sz w:val="20"/>
                <w:szCs w:val="20"/>
              </w:rPr>
            </w:pPr>
          </w:p>
        </w:tc>
      </w:tr>
      <w:tr w:rsidR="00F55FF6" w:rsidRPr="00024A78" w14:paraId="0111C796" w14:textId="77777777" w:rsidTr="00F55FF6">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F55FF6" w:rsidRPr="00024A78" w14:paraId="07E26F59" w14:textId="77777777" w:rsidTr="008B6BE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B0F8D3" w14:textId="77777777" w:rsidR="00F55FF6" w:rsidRPr="00024A78" w:rsidRDefault="00F55FF6" w:rsidP="00B17EA0">
                  <w:pPr>
                    <w:rPr>
                      <w:color w:val="000000"/>
                      <w:sz w:val="20"/>
                      <w:szCs w:val="20"/>
                    </w:rPr>
                  </w:pPr>
                  <w:proofErr w:type="gramStart"/>
                  <w:r w:rsidRPr="00024A78">
                    <w:rPr>
                      <w:rFonts w:eastAsia="Calibri"/>
                      <w:b/>
                      <w:color w:val="000000"/>
                      <w:sz w:val="20"/>
                      <w:szCs w:val="20"/>
                    </w:rPr>
                    <w:t>DCM::</w:t>
                  </w:r>
                  <w:proofErr w:type="spellStart"/>
                  <w:proofErr w:type="gramEnd"/>
                  <w:r w:rsidRPr="00024A78">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38469C2E" w14:textId="77777777" w:rsidR="00F55FF6" w:rsidRPr="00024A78" w:rsidRDefault="00F55FF6" w:rsidP="00B17EA0">
                  <w:pPr>
                    <w:rPr>
                      <w:color w:val="000000"/>
                      <w:sz w:val="20"/>
                      <w:szCs w:val="20"/>
                    </w:rPr>
                  </w:pPr>
                  <w:r w:rsidRPr="00024A78">
                    <w:rPr>
                      <w:rFonts w:eastAsia="Calibri"/>
                      <w:color w:val="000000"/>
                      <w:sz w:val="20"/>
                      <w:szCs w:val="20"/>
                    </w:rPr>
                    <w:t>OID: 2.16.840.1.113883.3.3210.14.2.2.49</w:t>
                  </w:r>
                </w:p>
              </w:tc>
            </w:tr>
          </w:tbl>
          <w:p w14:paraId="14D66C9F" w14:textId="77777777" w:rsidR="00F55FF6" w:rsidRPr="00024A78" w:rsidRDefault="00F55FF6" w:rsidP="00B17EA0">
            <w:pPr>
              <w:rPr>
                <w:color w:val="000000"/>
                <w:sz w:val="20"/>
                <w:szCs w:val="20"/>
              </w:rPr>
            </w:pPr>
          </w:p>
        </w:tc>
      </w:tr>
      <w:tr w:rsidR="00F55FF6" w:rsidRPr="00024A78" w14:paraId="429EEB0E"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228555" w14:textId="77777777" w:rsidR="00F55FF6" w:rsidRPr="00024A78" w:rsidRDefault="00F55FF6" w:rsidP="00B17EA0">
            <w:pPr>
              <w:rPr>
                <w:rFonts w:eastAsia="Calibri"/>
                <w:b/>
                <w:color w:val="000000"/>
                <w:sz w:val="20"/>
                <w:szCs w:val="20"/>
              </w:rPr>
            </w:pPr>
            <w:proofErr w:type="spellStart"/>
            <w:r w:rsidRPr="00024A78">
              <w:rPr>
                <w:rFonts w:eastAsia="Calibri"/>
                <w:b/>
                <w:color w:val="000000"/>
                <w:sz w:val="20"/>
                <w:szCs w:val="20"/>
              </w:rPr>
              <w:t>Opties</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1DE6E" w14:textId="77777777" w:rsidR="00F55FF6" w:rsidRPr="00024A78" w:rsidRDefault="00F55FF6" w:rsidP="00B17EA0">
            <w:pPr>
              <w:rPr>
                <w:rFonts w:eastAsia="Calibri"/>
                <w:color w:val="000000"/>
                <w:sz w:val="20"/>
                <w:szCs w:val="20"/>
              </w:rPr>
            </w:pPr>
          </w:p>
        </w:tc>
      </w:tr>
      <w:tr w:rsidR="00F55FF6" w:rsidRPr="00F55FF6" w14:paraId="00EAFB38" w14:textId="77777777" w:rsidTr="00F55FF6">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B630EE7" w14:textId="77777777" w:rsidR="00F55FF6" w:rsidRPr="008B6BE5" w:rsidRDefault="00F55FF6" w:rsidP="00F55FF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EQ5D-opleiding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23FB40C" w14:textId="77777777" w:rsidR="00F55FF6" w:rsidRPr="008B6BE5" w:rsidRDefault="00F55FF6" w:rsidP="00F55FF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w:t>
            </w:r>
            <w:r w:rsidRPr="008B6BE5">
              <w:rPr>
                <w:rFonts w:eastAsia="Times New Roman"/>
                <w:color w:val="FFFFFF"/>
                <w:sz w:val="20"/>
                <w:szCs w:val="20"/>
                <w:lang w:val="nl-NL"/>
              </w:rPr>
              <w:t>58</w:t>
            </w:r>
          </w:p>
        </w:tc>
      </w:tr>
      <w:tr w:rsidR="00F55FF6" w:rsidRPr="00F55FF6" w14:paraId="7BF5476E"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B43210"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8F17BCA"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26A982" w14:textId="77777777" w:rsidR="00F55FF6" w:rsidRPr="00F55FF6" w:rsidRDefault="00F55FF6" w:rsidP="00F55FF6">
            <w:pPr>
              <w:autoSpaceDE w:val="0"/>
              <w:autoSpaceDN w:val="0"/>
              <w:adjustRightInd w:val="0"/>
              <w:rPr>
                <w:rFonts w:eastAsia="Times New Roman"/>
                <w:b/>
                <w:color w:val="000000"/>
                <w:sz w:val="20"/>
                <w:szCs w:val="20"/>
                <w:lang w:val="en-AU"/>
              </w:rPr>
            </w:pPr>
            <w:proofErr w:type="spellStart"/>
            <w:r w:rsidRPr="00F55FF6">
              <w:rPr>
                <w:rFonts w:eastAsia="Times New Roman"/>
                <w:b/>
                <w:color w:val="000000"/>
                <w:sz w:val="20"/>
                <w:szCs w:val="20"/>
                <w:lang w:val="en-AU"/>
              </w:rPr>
              <w:t>CodeSys</w:t>
            </w:r>
            <w:proofErr w:type="spellEnd"/>
            <w:r w:rsidRPr="00F55FF6">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D41B1BF"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4CDE35"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Description</w:t>
            </w:r>
          </w:p>
        </w:tc>
      </w:tr>
      <w:tr w:rsidR="00F55FF6" w:rsidRPr="00F55FF6" w14:paraId="5056EC73" w14:textId="77777777" w:rsidTr="00F55FF6">
        <w:tblPrEx>
          <w:tblCellMar>
            <w:left w:w="30" w:type="dxa"/>
            <w:right w:w="30" w:type="dxa"/>
          </w:tblCellMar>
          <w:tblLook w:val="0000" w:firstRow="0" w:lastRow="0" w:firstColumn="0" w:lastColumn="0" w:noHBand="0" w:noVBand="0"/>
        </w:tblPrEx>
        <w:trPr>
          <w:trHeight w:val="68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23F4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0315A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2C013" w14:textId="77777777" w:rsidR="00F55FF6" w:rsidRPr="00F55FF6" w:rsidRDefault="00F55FF6" w:rsidP="00F55FF6">
            <w:pPr>
              <w:autoSpaceDE w:val="0"/>
              <w:autoSpaceDN w:val="0"/>
              <w:adjustRightInd w:val="0"/>
              <w:rPr>
                <w:rFonts w:eastAsia="Times New Roman"/>
                <w:color w:val="000000"/>
                <w:sz w:val="20"/>
                <w:szCs w:val="20"/>
                <w:lang w:val="en-AU"/>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F5DE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298A6"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r>
      <w:tr w:rsidR="00F55FF6" w:rsidRPr="00F55FF6" w14:paraId="681EB21E"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B9D0F1"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918D3C"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EQ5D-edu-2</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0EEA"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1CF1D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77705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r>
      <w:tr w:rsidR="00F55FF6" w:rsidRPr="00F55FF6" w14:paraId="50292D9C"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A41F4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510D0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6ED4B0"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E22E6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1B877B"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r>
      <w:tr w:rsidR="00F55FF6" w:rsidRPr="00F55FF6" w14:paraId="7953422C"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78EC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waarde mist</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DC26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EQ5D-edu-UNK</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D8069E"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2B862"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87167"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 xml:space="preserve">9 = missing </w:t>
            </w:r>
            <w:proofErr w:type="spellStart"/>
            <w:r w:rsidRPr="00F55FF6">
              <w:rPr>
                <w:rFonts w:eastAsia="Times New Roman"/>
                <w:color w:val="000000"/>
                <w:sz w:val="20"/>
                <w:szCs w:val="20"/>
                <w:lang w:val="nl-NL"/>
              </w:rPr>
              <w:t>value</w:t>
            </w:r>
            <w:proofErr w:type="spellEnd"/>
          </w:p>
        </w:tc>
      </w:tr>
    </w:tbl>
    <w:p w14:paraId="1B41E7AA" w14:textId="7A475446" w:rsidR="008B6BE5" w:rsidRDefault="008B6BE5">
      <w:pPr>
        <w:rPr>
          <w:rFonts w:eastAsia="Calibri"/>
          <w:color w:val="000000"/>
          <w:sz w:val="20"/>
          <w:szCs w:val="20"/>
        </w:rPr>
      </w:pPr>
    </w:p>
    <w:p w14:paraId="1D78F32D" w14:textId="77777777" w:rsidR="008B6BE5" w:rsidRDefault="008B6BE5">
      <w:pPr>
        <w:rPr>
          <w:rFonts w:eastAsia="Calibri"/>
          <w:color w:val="000000"/>
          <w:sz w:val="20"/>
          <w:szCs w:val="20"/>
        </w:rPr>
      </w:pPr>
      <w:r>
        <w:rPr>
          <w:rFonts w:eastAsia="Calibri"/>
          <w:color w:val="000000"/>
          <w:sz w:val="20"/>
          <w:szCs w:val="20"/>
        </w:rPr>
        <w:br w:type="page"/>
      </w:r>
    </w:p>
    <w:p w14:paraId="0156CEC7" w14:textId="77777777" w:rsidR="00254621" w:rsidRPr="00EC4C9A" w:rsidRDefault="00254621">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5F20541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96D591" w14:textId="77777777" w:rsidR="006D7F1A" w:rsidRPr="00EC4C9A" w:rsidRDefault="000024C1">
            <w:pPr>
              <w:rPr>
                <w:rFonts w:eastAsia="Calibri"/>
                <w:b/>
                <w:color w:val="FFFFFF"/>
                <w:sz w:val="20"/>
                <w:szCs w:val="20"/>
              </w:rPr>
            </w:pPr>
            <w:bookmarkStart w:id="63" w:name="BKM_76D4ED9A_7CBD_439C_A097_868E7D347AC8"/>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8BE6C1"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Mobiliteit</w:t>
            </w:r>
            <w:proofErr w:type="spellEnd"/>
            <w:r w:rsidRPr="00EC4C9A">
              <w:rPr>
                <w:rFonts w:eastAsia="Calibri"/>
                <w:color w:val="FFFFFF"/>
                <w:sz w:val="20"/>
                <w:szCs w:val="20"/>
              </w:rPr>
              <w:t xml:space="preserve">  </w:t>
            </w:r>
          </w:p>
        </w:tc>
      </w:tr>
      <w:tr w:rsidR="006D7F1A" w:rsidRPr="00B17EA0" w14:paraId="416B4B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47490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DBCD9A" w14:textId="04B0E5F2" w:rsidR="006D7F1A" w:rsidRPr="00B17EA0" w:rsidRDefault="00685D9F" w:rsidP="00B17EA0">
            <w:pPr>
              <w:rPr>
                <w:rFonts w:eastAsia="Calibri"/>
                <w:color w:val="000000"/>
                <w:sz w:val="20"/>
                <w:szCs w:val="20"/>
                <w:lang w:val="nl-NL"/>
              </w:rPr>
            </w:pPr>
            <w:r w:rsidRPr="00B17EA0">
              <w:rPr>
                <w:rFonts w:eastAsia="Calibri"/>
                <w:color w:val="000000"/>
                <w:sz w:val="20"/>
                <w:szCs w:val="20"/>
                <w:lang w:val="nl-NL"/>
              </w:rPr>
              <w:t xml:space="preserve">De </w:t>
            </w:r>
            <w:commentRangeStart w:id="64"/>
            <w:r w:rsidRPr="00B17EA0">
              <w:rPr>
                <w:rFonts w:eastAsia="Calibri"/>
                <w:color w:val="000000"/>
                <w:sz w:val="20"/>
                <w:szCs w:val="20"/>
                <w:lang w:val="nl-NL"/>
              </w:rPr>
              <w:t>dimensie</w:t>
            </w:r>
            <w:r w:rsidR="000024C1" w:rsidRPr="00B17EA0">
              <w:rPr>
                <w:rFonts w:eastAsia="Calibri"/>
                <w:color w:val="000000"/>
                <w:sz w:val="20"/>
                <w:szCs w:val="20"/>
                <w:lang w:val="nl-NL"/>
              </w:rPr>
              <w:t xml:space="preserve"> mobiliteit</w:t>
            </w:r>
            <w:commentRangeEnd w:id="64"/>
            <w:r w:rsidR="008039E6">
              <w:rPr>
                <w:rStyle w:val="Verwijzingopmerking"/>
              </w:rPr>
              <w:commentReference w:id="64"/>
            </w:r>
            <w:r w:rsidR="00B17EA0" w:rsidRPr="00B17EA0">
              <w:rPr>
                <w:rFonts w:eastAsia="Calibri"/>
                <w:color w:val="000000"/>
                <w:sz w:val="20"/>
                <w:szCs w:val="20"/>
                <w:lang w:val="nl-NL"/>
              </w:rPr>
              <w:t>.</w:t>
            </w:r>
          </w:p>
        </w:tc>
      </w:tr>
      <w:tr w:rsidR="006D7F1A" w:rsidRPr="00EC4C9A" w14:paraId="7C088BE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3F8DA3"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297F61"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68459D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02C04F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EECB4D9"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9E2DA0D" w14:textId="77777777" w:rsidR="006D7F1A" w:rsidRPr="00EC4C9A" w:rsidRDefault="000024C1">
                  <w:pPr>
                    <w:rPr>
                      <w:color w:val="000000"/>
                      <w:sz w:val="20"/>
                      <w:szCs w:val="20"/>
                    </w:rPr>
                  </w:pPr>
                  <w:r w:rsidRPr="00EC4C9A">
                    <w:rPr>
                      <w:rFonts w:eastAsia="Calibri"/>
                      <w:color w:val="000000"/>
                      <w:sz w:val="20"/>
                      <w:szCs w:val="20"/>
                    </w:rPr>
                    <w:t>NL-CM: EQ-5D000030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D3E9E1" w14:textId="77777777" w:rsidR="006D7F1A" w:rsidRPr="00EC4C9A" w:rsidRDefault="006D7F1A">
                  <w:pPr>
                    <w:rPr>
                      <w:color w:val="000000"/>
                      <w:sz w:val="20"/>
                      <w:szCs w:val="20"/>
                    </w:rPr>
                  </w:pPr>
                </w:p>
              </w:tc>
            </w:tr>
            <w:tr w:rsidR="0090677D" w:rsidRPr="00EC4C9A" w14:paraId="4B6AF76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D921D"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519B3C73"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363803005  Mobility</w:t>
                  </w:r>
                  <w:proofErr w:type="gramEnd"/>
                  <w:r w:rsidRPr="00EC4C9A">
                    <w:rPr>
                      <w:rFonts w:eastAsia="Calibri"/>
                      <w:color w:val="000000"/>
                      <w:sz w:val="20"/>
                      <w:szCs w:val="20"/>
                    </w:rPr>
                    <w:t xml:space="preserve"> (observable entity) </w:t>
                  </w:r>
                </w:p>
              </w:tc>
            </w:tr>
            <w:tr w:rsidR="006D7F1A" w:rsidRPr="00EC4C9A" w14:paraId="0EF1E31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A2B66F"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3DB61D" w14:textId="77777777" w:rsidR="006D7F1A" w:rsidRPr="00EC4C9A" w:rsidRDefault="000024C1">
                  <w:pPr>
                    <w:rPr>
                      <w:color w:val="000000"/>
                      <w:sz w:val="20"/>
                      <w:szCs w:val="20"/>
                    </w:rPr>
                  </w:pPr>
                  <w:r w:rsidRPr="00EC4C9A">
                    <w:rPr>
                      <w:rFonts w:eastAsia="Calibri"/>
                      <w:color w:val="000000"/>
                      <w:sz w:val="20"/>
                      <w:szCs w:val="20"/>
                    </w:rPr>
                    <w:t>EQ5D-mobiliteit</w:t>
                  </w:r>
                  <w:r w:rsidRPr="00EC4C9A">
                    <w:rPr>
                      <w:rFonts w:eastAsia="Calibri"/>
                      <w:color w:val="000000"/>
                      <w:sz w:val="20"/>
                      <w:szCs w:val="20"/>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03EB0" w14:textId="77777777" w:rsidR="006D7F1A" w:rsidRPr="00EC4C9A" w:rsidRDefault="000024C1">
                  <w:pPr>
                    <w:rPr>
                      <w:color w:val="000000"/>
                      <w:sz w:val="20"/>
                      <w:szCs w:val="20"/>
                    </w:rPr>
                  </w:pPr>
                  <w:r w:rsidRPr="00EC4C9A">
                    <w:rPr>
                      <w:rFonts w:eastAsia="Calibri"/>
                      <w:color w:val="000000"/>
                      <w:sz w:val="20"/>
                      <w:szCs w:val="20"/>
                    </w:rPr>
                    <w:t>OID: 2.16.840.1.113883.3.3210.14.2.2.45</w:t>
                  </w:r>
                </w:p>
              </w:tc>
            </w:tr>
          </w:tbl>
          <w:p w14:paraId="70A0EA33" w14:textId="77777777" w:rsidR="006D7F1A" w:rsidRPr="00EC4C9A" w:rsidRDefault="006D7F1A">
            <w:pPr>
              <w:rPr>
                <w:color w:val="000000"/>
                <w:sz w:val="20"/>
                <w:szCs w:val="20"/>
              </w:rPr>
            </w:pPr>
          </w:p>
        </w:tc>
      </w:tr>
      <w:tr w:rsidR="006D7F1A" w:rsidRPr="00EC4C9A" w14:paraId="3A363F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B2D5E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C5901B" w14:textId="77777777" w:rsidR="006D7F1A" w:rsidRPr="00EC4C9A" w:rsidRDefault="006D7F1A">
            <w:pPr>
              <w:rPr>
                <w:rFonts w:eastAsia="Calibri"/>
                <w:color w:val="000000"/>
                <w:sz w:val="20"/>
                <w:szCs w:val="20"/>
              </w:rPr>
            </w:pPr>
          </w:p>
        </w:tc>
      </w:tr>
      <w:bookmarkEnd w:id="63"/>
    </w:tbl>
    <w:p w14:paraId="60B7396B"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245"/>
        <w:gridCol w:w="15"/>
        <w:gridCol w:w="2253"/>
        <w:gridCol w:w="2268"/>
      </w:tblGrid>
      <w:tr w:rsidR="002D60BE" w:rsidRPr="00EC4C9A" w14:paraId="061CA0AC"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5A790" w14:textId="77777777" w:rsidR="002D60BE" w:rsidRPr="00EC4C9A" w:rsidRDefault="002D60BE" w:rsidP="00661FE1">
            <w:pPr>
              <w:rPr>
                <w:rFonts w:eastAsia="Calibri"/>
                <w:b/>
                <w:color w:val="FFFFFF"/>
                <w:sz w:val="20"/>
                <w:szCs w:val="20"/>
              </w:rPr>
            </w:pPr>
            <w:r w:rsidRPr="00EC4C9A">
              <w:rPr>
                <w:rFonts w:eastAsia="Calibri"/>
                <w:b/>
                <w:color w:val="FFFFFF"/>
                <w:sz w:val="20"/>
                <w:szCs w:val="20"/>
              </w:rPr>
              <w:t>«document»</w:t>
            </w:r>
          </w:p>
        </w:tc>
        <w:tc>
          <w:tcPr>
            <w:tcW w:w="666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E9F304" w14:textId="77777777" w:rsidR="002D60BE" w:rsidRPr="00EC4C9A" w:rsidRDefault="002D60BE" w:rsidP="00661FE1">
            <w:pPr>
              <w:rPr>
                <w:rFonts w:eastAsia="Calibri"/>
                <w:color w:val="FFFFFF"/>
                <w:sz w:val="20"/>
                <w:szCs w:val="20"/>
              </w:rPr>
            </w:pPr>
            <w:r w:rsidRPr="00EC4C9A">
              <w:rPr>
                <w:rFonts w:eastAsia="Calibri"/>
                <w:color w:val="FFFFFF"/>
                <w:sz w:val="20"/>
                <w:szCs w:val="20"/>
              </w:rPr>
              <w:t>EQ5D-</w:t>
            </w:r>
            <w:proofErr w:type="gramStart"/>
            <w:r w:rsidRPr="00EC4C9A">
              <w:rPr>
                <w:rFonts w:eastAsia="Calibri"/>
                <w:color w:val="FFFFFF"/>
                <w:sz w:val="20"/>
                <w:szCs w:val="20"/>
              </w:rPr>
              <w:t xml:space="preserve">Mobiliteit  </w:t>
            </w:r>
            <w:proofErr w:type="spellStart"/>
            <w:r w:rsidRPr="00EC4C9A">
              <w:rPr>
                <w:rFonts w:eastAsia="Calibri"/>
                <w:color w:val="FFFFFF"/>
                <w:sz w:val="20"/>
                <w:szCs w:val="20"/>
              </w:rPr>
              <w:t>valueset</w:t>
            </w:r>
            <w:proofErr w:type="spellEnd"/>
            <w:proofErr w:type="gramEnd"/>
          </w:p>
        </w:tc>
      </w:tr>
      <w:tr w:rsidR="002D60BE" w:rsidRPr="00EF0ACE" w14:paraId="0E2551B9"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C8D27"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CFBA27" w14:textId="3F21BCD1" w:rsidR="002D60BE" w:rsidRPr="00B17EA0" w:rsidRDefault="00B17EA0" w:rsidP="00661FE1">
            <w:pPr>
              <w:rPr>
                <w:rFonts w:eastAsia="Calibri"/>
                <w:color w:val="000000"/>
                <w:sz w:val="20"/>
                <w:szCs w:val="20"/>
                <w:lang w:val="nl-NL"/>
              </w:rPr>
            </w:pPr>
            <w:r w:rsidRPr="00B17EA0">
              <w:rPr>
                <w:rFonts w:eastAsia="Calibri"/>
                <w:color w:val="000000"/>
                <w:sz w:val="20"/>
                <w:szCs w:val="20"/>
                <w:lang w:val="nl-NL"/>
              </w:rPr>
              <w:t xml:space="preserve">De waardenlijst bij de </w:t>
            </w:r>
            <w:commentRangeStart w:id="65"/>
            <w:r w:rsidRPr="00B17EA0">
              <w:rPr>
                <w:rFonts w:eastAsia="Calibri"/>
                <w:color w:val="000000"/>
                <w:sz w:val="20"/>
                <w:szCs w:val="20"/>
                <w:lang w:val="nl-NL"/>
              </w:rPr>
              <w:t>d</w:t>
            </w:r>
            <w:r>
              <w:rPr>
                <w:rFonts w:eastAsia="Calibri"/>
                <w:color w:val="000000"/>
                <w:sz w:val="20"/>
                <w:szCs w:val="20"/>
                <w:lang w:val="nl-NL"/>
              </w:rPr>
              <w:t>imensie mobiliteit</w:t>
            </w:r>
            <w:commentRangeEnd w:id="65"/>
            <w:r w:rsidR="008039E6">
              <w:rPr>
                <w:rStyle w:val="Verwijzingopmerking"/>
              </w:rPr>
              <w:commentReference w:id="65"/>
            </w:r>
            <w:r>
              <w:rPr>
                <w:rFonts w:eastAsia="Calibri"/>
                <w:color w:val="000000"/>
                <w:sz w:val="20"/>
                <w:szCs w:val="20"/>
                <w:lang w:val="nl-NL"/>
              </w:rPr>
              <w:t>.</w:t>
            </w:r>
          </w:p>
        </w:tc>
      </w:tr>
      <w:tr w:rsidR="002D60BE" w:rsidRPr="00EC4C9A" w14:paraId="17C94888"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BCDAE2" w14:textId="77777777" w:rsidR="002D60BE" w:rsidRPr="00EC4C9A" w:rsidRDefault="002D60BE" w:rsidP="00661FE1">
            <w:pPr>
              <w:rPr>
                <w:rFonts w:eastAsia="Calibri"/>
                <w:b/>
                <w:color w:val="000000"/>
                <w:sz w:val="20"/>
                <w:szCs w:val="20"/>
              </w:rPr>
            </w:pPr>
            <w:r w:rsidRPr="00EC4C9A">
              <w:rPr>
                <w:rFonts w:eastAsia="Calibri"/>
                <w:b/>
                <w:color w:val="000000"/>
                <w:sz w:val="20"/>
                <w:szCs w:val="20"/>
              </w:rPr>
              <w:t>Datatype</w:t>
            </w:r>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25DE2E" w14:textId="77777777" w:rsidR="002D60BE" w:rsidRPr="00EC4C9A" w:rsidRDefault="002D60BE" w:rsidP="00661FE1">
            <w:pPr>
              <w:rPr>
                <w:rFonts w:eastAsia="Calibri"/>
                <w:color w:val="000000"/>
                <w:sz w:val="20"/>
                <w:szCs w:val="20"/>
              </w:rPr>
            </w:pPr>
          </w:p>
        </w:tc>
      </w:tr>
      <w:tr w:rsidR="002D60BE" w:rsidRPr="00EC4C9A" w14:paraId="2815D888"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90677D" w:rsidRPr="00EC4C9A" w14:paraId="4E642E85" w14:textId="77777777" w:rsidTr="008B6BE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F03744" w14:textId="77777777" w:rsidR="0090677D" w:rsidRPr="00EC4C9A" w:rsidRDefault="0090677D"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5D84E579" w14:textId="77777777" w:rsidR="0090677D" w:rsidRPr="00EC4C9A" w:rsidRDefault="0090677D" w:rsidP="00661FE1">
                  <w:pPr>
                    <w:rPr>
                      <w:color w:val="000000"/>
                      <w:sz w:val="20"/>
                      <w:szCs w:val="20"/>
                    </w:rPr>
                  </w:pPr>
                  <w:r w:rsidRPr="00EC4C9A">
                    <w:rPr>
                      <w:rFonts w:eastAsia="Calibri"/>
                      <w:color w:val="000000"/>
                      <w:sz w:val="20"/>
                      <w:szCs w:val="20"/>
                    </w:rPr>
                    <w:t>OID: 2.16.840.1.113883.3.3210.14.2.2.45</w:t>
                  </w:r>
                </w:p>
              </w:tc>
            </w:tr>
          </w:tbl>
          <w:p w14:paraId="74597CCE" w14:textId="77777777" w:rsidR="002D60BE" w:rsidRPr="00EC4C9A" w:rsidRDefault="002D60BE" w:rsidP="00661FE1">
            <w:pPr>
              <w:rPr>
                <w:color w:val="000000"/>
                <w:sz w:val="20"/>
                <w:szCs w:val="20"/>
              </w:rPr>
            </w:pPr>
          </w:p>
        </w:tc>
      </w:tr>
      <w:tr w:rsidR="002D60BE" w:rsidRPr="00EC4C9A" w14:paraId="40D740B6"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20B03F"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64EBC" w14:textId="77777777" w:rsidR="002D60BE" w:rsidRPr="00EC4C9A" w:rsidRDefault="002D60BE" w:rsidP="00661FE1">
            <w:pPr>
              <w:rPr>
                <w:rFonts w:eastAsia="Calibri"/>
                <w:color w:val="000000"/>
                <w:sz w:val="20"/>
                <w:szCs w:val="20"/>
              </w:rPr>
            </w:pPr>
          </w:p>
        </w:tc>
      </w:tr>
      <w:tr w:rsidR="00CE5B3F" w:rsidRPr="00CE5B3F" w14:paraId="44F2AC00" w14:textId="77777777" w:rsidTr="00D11AB3">
        <w:tblPrEx>
          <w:tblCellMar>
            <w:left w:w="30" w:type="dxa"/>
            <w:right w:w="30" w:type="dxa"/>
          </w:tblCellMar>
          <w:tblLook w:val="0000" w:firstRow="0" w:lastRow="0" w:firstColumn="0" w:lastColumn="0" w:noHBand="0" w:noVBand="0"/>
        </w:tblPrEx>
        <w:trPr>
          <w:trHeight w:val="305"/>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302C071" w14:textId="77777777" w:rsidR="00CE5B3F" w:rsidRPr="008B6BE5" w:rsidRDefault="00CE5B3F" w:rsidP="00CE5B3F">
            <w:pPr>
              <w:autoSpaceDE w:val="0"/>
              <w:autoSpaceDN w:val="0"/>
              <w:adjustRightInd w:val="0"/>
              <w:rPr>
                <w:rFonts w:ascii="Calibri" w:eastAsia="Times New Roman" w:hAnsi="Calibri" w:cs="Calibri"/>
                <w:color w:val="FFFFFF"/>
                <w:sz w:val="22"/>
                <w:szCs w:val="22"/>
                <w:lang w:val="en-AU"/>
              </w:rPr>
            </w:pPr>
            <w:r w:rsidRPr="008B6BE5">
              <w:rPr>
                <w:rFonts w:ascii="Calibri" w:eastAsia="Times New Roman" w:hAnsi="Calibri" w:cs="Calibri"/>
                <w:color w:val="FFFFFF"/>
                <w:sz w:val="22"/>
                <w:szCs w:val="22"/>
                <w:lang w:val="nl-NL"/>
              </w:rPr>
              <w:t>EQ5D-mobiliteit</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B9D848B" w14:textId="77777777" w:rsidR="00CE5B3F" w:rsidRPr="008B6BE5" w:rsidRDefault="00CE5B3F" w:rsidP="00CE5B3F">
            <w:pPr>
              <w:autoSpaceDE w:val="0"/>
              <w:autoSpaceDN w:val="0"/>
              <w:adjustRightInd w:val="0"/>
              <w:rPr>
                <w:rFonts w:ascii="Calibri" w:eastAsia="Times New Roman" w:hAnsi="Calibri"/>
                <w:color w:val="FFFFFF"/>
                <w:sz w:val="22"/>
                <w:lang w:val="en-AU"/>
              </w:rPr>
            </w:pPr>
            <w:r w:rsidRPr="008B6BE5">
              <w:rPr>
                <w:rFonts w:ascii="Calibri" w:eastAsia="Times New Roman" w:hAnsi="Calibri"/>
                <w:color w:val="FFFFFF"/>
                <w:sz w:val="22"/>
                <w:lang w:val="en-AU"/>
              </w:rPr>
              <w:t>OID: 2.16.840.1.113883.3.3210.14.2.2.45</w:t>
            </w:r>
          </w:p>
        </w:tc>
      </w:tr>
      <w:tr w:rsidR="00CE5B3F" w:rsidRPr="00CE5B3F" w14:paraId="5DD400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CBD5E3C"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7D4DC4A"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40170"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en-AU"/>
              </w:rPr>
              <w:t>CodeSys</w:t>
            </w:r>
            <w:proofErr w:type="spellEnd"/>
            <w:r w:rsidRPr="008B6BE5">
              <w:rPr>
                <w:rFonts w:eastAsia="Times New Roman"/>
                <w:color w:val="000000"/>
                <w:sz w:val="20"/>
                <w:szCs w:val="22"/>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87F795"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31FD6D"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Description</w:t>
            </w:r>
          </w:p>
        </w:tc>
      </w:tr>
      <w:tr w:rsidR="00CE5B3F" w:rsidRPr="00CE5B3F" w14:paraId="54489733"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227BB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F20FC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4F4E8"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441C0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A439C2" w14:textId="773BE85E"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geen problemen met lopen</w:t>
            </w:r>
          </w:p>
        </w:tc>
      </w:tr>
      <w:tr w:rsidR="00CE5B3F" w:rsidRPr="00CE5B3F" w14:paraId="51FF4E99"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DD638E"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lichte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12B3B"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45EF6"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BC5D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1344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 met lopen</w:t>
            </w:r>
          </w:p>
        </w:tc>
      </w:tr>
      <w:tr w:rsidR="00CE5B3F" w:rsidRPr="00CE5B3F" w14:paraId="2C769B4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77365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DBED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F2043"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5823A"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AA89D5" w14:textId="504E4300"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enige problemen met lopen</w:t>
            </w:r>
          </w:p>
        </w:tc>
      </w:tr>
      <w:tr w:rsidR="00CE5B3F" w:rsidRPr="00CE5B3F" w14:paraId="61472AE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30BA8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0B9EA"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EQ5DMob07</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991CED"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77E8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BEA18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 met lopen</w:t>
            </w:r>
          </w:p>
        </w:tc>
      </w:tr>
      <w:tr w:rsidR="00CE5B3F" w:rsidRPr="00CE5B3F" w14:paraId="2782452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46CE79"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bedlegerig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B9B8C"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B2E6A"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08049"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F639F2"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bedlegerig</w:t>
            </w:r>
          </w:p>
          <w:p w14:paraId="4819F96A" w14:textId="77777777" w:rsidR="00CE5B3F" w:rsidRPr="008B6BE5" w:rsidRDefault="00CE5B3F" w:rsidP="00CE5B3F">
            <w:pPr>
              <w:autoSpaceDE w:val="0"/>
              <w:autoSpaceDN w:val="0"/>
              <w:adjustRightInd w:val="0"/>
              <w:rPr>
                <w:rFonts w:eastAsia="Times New Roman"/>
                <w:color w:val="000000"/>
                <w:sz w:val="20"/>
                <w:szCs w:val="22"/>
                <w:lang w:val="nl-NL"/>
              </w:rPr>
            </w:pPr>
          </w:p>
        </w:tc>
      </w:tr>
    </w:tbl>
    <w:p w14:paraId="1C0231EC" w14:textId="77777777" w:rsidR="002D60BE" w:rsidRPr="00EC4C9A" w:rsidRDefault="002D60B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76D755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41DF90" w14:textId="77777777" w:rsidR="006D7F1A" w:rsidRPr="00EC4C9A" w:rsidRDefault="000024C1">
            <w:pPr>
              <w:rPr>
                <w:rFonts w:eastAsia="Calibri"/>
                <w:b/>
                <w:color w:val="FFFFFF"/>
                <w:sz w:val="20"/>
                <w:szCs w:val="20"/>
              </w:rPr>
            </w:pPr>
            <w:bookmarkStart w:id="66" w:name="BKM_7FCC6FBA_B804_4B79_AE31_52576135E8D0"/>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2A4CF6"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Zelfzorg</w:t>
            </w:r>
            <w:proofErr w:type="spellEnd"/>
            <w:r w:rsidRPr="00EC4C9A">
              <w:rPr>
                <w:rFonts w:eastAsia="Calibri"/>
                <w:color w:val="FFFFFF"/>
                <w:sz w:val="20"/>
                <w:szCs w:val="20"/>
              </w:rPr>
              <w:t xml:space="preserve">  </w:t>
            </w:r>
          </w:p>
        </w:tc>
      </w:tr>
      <w:tr w:rsidR="006D7F1A" w:rsidRPr="00B17EA0" w14:paraId="3484EB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F0664E"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9CDADB" w14:textId="59D3DFC4" w:rsidR="006D7F1A" w:rsidRPr="00B17EA0" w:rsidRDefault="00685D9F">
            <w:pPr>
              <w:rPr>
                <w:rFonts w:eastAsia="Calibri"/>
                <w:color w:val="000000"/>
                <w:sz w:val="20"/>
                <w:szCs w:val="20"/>
                <w:lang w:val="nl-NL"/>
              </w:rPr>
            </w:pPr>
            <w:r w:rsidRPr="00685D9F">
              <w:rPr>
                <w:rFonts w:eastAsia="Calibri"/>
                <w:color w:val="000000"/>
                <w:sz w:val="20"/>
                <w:szCs w:val="20"/>
                <w:lang w:val="nl-NL"/>
              </w:rPr>
              <w:t xml:space="preserve">De </w:t>
            </w:r>
            <w:commentRangeStart w:id="67"/>
            <w:r w:rsidRPr="00685D9F">
              <w:rPr>
                <w:rFonts w:eastAsia="Calibri"/>
                <w:color w:val="000000"/>
                <w:sz w:val="20"/>
                <w:szCs w:val="20"/>
                <w:lang w:val="nl-NL"/>
              </w:rPr>
              <w:t xml:space="preserve">dimensie </w:t>
            </w:r>
            <w:r w:rsidR="000024C1" w:rsidRPr="00685D9F">
              <w:rPr>
                <w:rFonts w:eastAsia="Calibri"/>
                <w:color w:val="000000"/>
                <w:sz w:val="20"/>
                <w:szCs w:val="20"/>
                <w:lang w:val="nl-NL"/>
              </w:rPr>
              <w:t>zelfzorg</w:t>
            </w:r>
            <w:commentRangeEnd w:id="67"/>
            <w:r w:rsidR="008039E6">
              <w:rPr>
                <w:rStyle w:val="Verwijzingopmerking"/>
              </w:rPr>
              <w:commentReference w:id="67"/>
            </w:r>
            <w:r w:rsidR="00B17EA0">
              <w:rPr>
                <w:rFonts w:eastAsia="Calibri"/>
                <w:color w:val="000000"/>
                <w:sz w:val="20"/>
                <w:szCs w:val="20"/>
                <w:lang w:val="nl-NL"/>
              </w:rPr>
              <w:t>.</w:t>
            </w:r>
          </w:p>
        </w:tc>
      </w:tr>
      <w:tr w:rsidR="006D7F1A" w:rsidRPr="00EC4C9A" w14:paraId="47208E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CB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6D5346"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B693A6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CC08E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B928C"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01CE37" w14:textId="77777777" w:rsidR="006D7F1A" w:rsidRPr="00EC4C9A" w:rsidRDefault="000024C1">
                  <w:pPr>
                    <w:rPr>
                      <w:color w:val="000000"/>
                      <w:sz w:val="20"/>
                      <w:szCs w:val="20"/>
                    </w:rPr>
                  </w:pPr>
                  <w:r w:rsidRPr="00EC4C9A">
                    <w:rPr>
                      <w:rFonts w:eastAsia="Calibri"/>
                      <w:color w:val="000000"/>
                      <w:sz w:val="20"/>
                      <w:szCs w:val="20"/>
                    </w:rPr>
                    <w:t>NL-CM: EQ-5D000031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50E727" w14:textId="77777777" w:rsidR="006D7F1A" w:rsidRPr="00EC4C9A" w:rsidRDefault="006D7F1A">
                  <w:pPr>
                    <w:rPr>
                      <w:color w:val="000000"/>
                      <w:sz w:val="20"/>
                      <w:szCs w:val="20"/>
                    </w:rPr>
                  </w:pPr>
                </w:p>
              </w:tc>
            </w:tr>
            <w:tr w:rsidR="0090677D" w:rsidRPr="00EC4C9A" w14:paraId="516B154D"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26807E"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6A1C0EA7"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r w:rsidRPr="00EC4C9A">
                    <w:rPr>
                      <w:rFonts w:eastAsia="Calibri"/>
                      <w:color w:val="000000"/>
                      <w:sz w:val="20"/>
                      <w:szCs w:val="20"/>
                    </w:rPr>
                    <w:t>284773001 Ability to perform personal care activity (observable entity)</w:t>
                  </w:r>
                </w:p>
              </w:tc>
            </w:tr>
            <w:tr w:rsidR="0090677D" w:rsidRPr="00EC4C9A" w14:paraId="074FA17E"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1D15C0"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AD81402" w14:textId="77777777" w:rsidR="0090677D" w:rsidRPr="00EC4C9A" w:rsidRDefault="0090677D">
                  <w:pPr>
                    <w:rPr>
                      <w:rFonts w:eastAsia="Calibri"/>
                      <w:color w:val="000000"/>
                      <w:sz w:val="20"/>
                      <w:szCs w:val="20"/>
                    </w:rPr>
                  </w:pPr>
                  <w:r w:rsidRPr="00EC4C9A">
                    <w:rPr>
                      <w:rFonts w:eastAsia="Calibri"/>
                      <w:color w:val="000000"/>
                      <w:sz w:val="20"/>
                      <w:szCs w:val="20"/>
                    </w:rPr>
                    <w:t>EQ5D-zelfzorg</w:t>
                  </w:r>
                </w:p>
                <w:p w14:paraId="0E845F7B" w14:textId="77777777" w:rsidR="0090677D" w:rsidRPr="00EC4C9A" w:rsidRDefault="0090677D">
                  <w:pPr>
                    <w:rPr>
                      <w:color w:val="000000"/>
                      <w:sz w:val="20"/>
                      <w:szCs w:val="20"/>
                    </w:rPr>
                  </w:pPr>
                  <w:r w:rsidRPr="00EC4C9A">
                    <w:rPr>
                      <w:rFonts w:eastAsia="Calibri"/>
                      <w:color w:val="000000"/>
                      <w:sz w:val="20"/>
                      <w:szCs w:val="20"/>
                    </w:rPr>
                    <w:t>OID: 2.16.840.1.113883.3.3210.14.2.2.46</w:t>
                  </w:r>
                </w:p>
              </w:tc>
            </w:tr>
          </w:tbl>
          <w:p w14:paraId="14F30DE8" w14:textId="77777777" w:rsidR="006D7F1A" w:rsidRPr="00EC4C9A" w:rsidRDefault="006D7F1A">
            <w:pPr>
              <w:rPr>
                <w:color w:val="000000"/>
                <w:sz w:val="20"/>
                <w:szCs w:val="20"/>
              </w:rPr>
            </w:pPr>
          </w:p>
        </w:tc>
      </w:tr>
      <w:tr w:rsidR="006D7F1A" w:rsidRPr="00EC4C9A" w14:paraId="6EAD298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32378"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46B16" w14:textId="77777777" w:rsidR="006D7F1A" w:rsidRPr="00EC4C9A" w:rsidRDefault="006D7F1A">
            <w:pPr>
              <w:rPr>
                <w:rFonts w:eastAsia="Calibri"/>
                <w:color w:val="000000"/>
                <w:sz w:val="20"/>
                <w:szCs w:val="20"/>
              </w:rPr>
            </w:pPr>
          </w:p>
        </w:tc>
      </w:tr>
      <w:bookmarkEnd w:id="66"/>
    </w:tbl>
    <w:p w14:paraId="613E88E0"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280"/>
        <w:gridCol w:w="980"/>
        <w:gridCol w:w="1260"/>
        <w:gridCol w:w="2253"/>
        <w:gridCol w:w="2268"/>
      </w:tblGrid>
      <w:tr w:rsidR="008F6390" w:rsidRPr="00EC4C9A" w14:paraId="320D7702"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5E87F" w14:textId="77777777" w:rsidR="008F6390" w:rsidRPr="00B17EA0" w:rsidRDefault="008F6390" w:rsidP="00661FE1">
            <w:pPr>
              <w:rPr>
                <w:rFonts w:eastAsia="Calibri"/>
                <w:b/>
                <w:color w:val="FFFFFF"/>
                <w:sz w:val="20"/>
                <w:szCs w:val="20"/>
              </w:rPr>
            </w:pPr>
            <w:r w:rsidRPr="00B17EA0">
              <w:rPr>
                <w:rFonts w:eastAsia="Calibri"/>
                <w:b/>
                <w:color w:val="FFFFFF"/>
                <w:sz w:val="20"/>
                <w:szCs w:val="20"/>
              </w:rPr>
              <w:t>«document»</w:t>
            </w:r>
          </w:p>
        </w:tc>
        <w:tc>
          <w:tcPr>
            <w:tcW w:w="6761"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8511EC" w14:textId="77777777" w:rsidR="008F6390" w:rsidRPr="00B17EA0" w:rsidRDefault="008F6390" w:rsidP="00661FE1">
            <w:pPr>
              <w:rPr>
                <w:rFonts w:eastAsia="Calibri"/>
                <w:color w:val="FFFFFF"/>
                <w:sz w:val="20"/>
                <w:szCs w:val="20"/>
              </w:rPr>
            </w:pPr>
            <w:r w:rsidRPr="00B17EA0">
              <w:rPr>
                <w:rFonts w:eastAsia="Calibri"/>
                <w:color w:val="FFFFFF"/>
                <w:sz w:val="20"/>
                <w:szCs w:val="20"/>
              </w:rPr>
              <w:t>EQ5D-</w:t>
            </w:r>
            <w:proofErr w:type="gramStart"/>
            <w:r w:rsidRPr="00B17EA0">
              <w:rPr>
                <w:rFonts w:eastAsia="Calibri"/>
                <w:color w:val="FFFFFF"/>
                <w:sz w:val="20"/>
                <w:szCs w:val="20"/>
              </w:rPr>
              <w:t xml:space="preserve">Zelfzorg  </w:t>
            </w:r>
            <w:proofErr w:type="spellStart"/>
            <w:r w:rsidRPr="00B17EA0">
              <w:rPr>
                <w:rFonts w:eastAsia="Calibri"/>
                <w:color w:val="FFFFFF"/>
                <w:sz w:val="20"/>
                <w:szCs w:val="20"/>
              </w:rPr>
              <w:t>valueset</w:t>
            </w:r>
            <w:proofErr w:type="spellEnd"/>
            <w:proofErr w:type="gramEnd"/>
          </w:p>
        </w:tc>
      </w:tr>
      <w:tr w:rsidR="008F6390" w:rsidRPr="00EF0ACE" w14:paraId="3B811C5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9B4D42" w14:textId="77777777" w:rsidR="008F6390" w:rsidRPr="00B17EA0" w:rsidRDefault="008F6390" w:rsidP="00661FE1">
            <w:pPr>
              <w:rPr>
                <w:rFonts w:eastAsia="Calibri"/>
                <w:b/>
                <w:color w:val="000000"/>
                <w:sz w:val="20"/>
                <w:szCs w:val="20"/>
              </w:rPr>
            </w:pPr>
            <w:proofErr w:type="spellStart"/>
            <w:r w:rsidRPr="00B17EA0">
              <w:rPr>
                <w:rFonts w:eastAsia="Calibri"/>
                <w:b/>
                <w:color w:val="000000"/>
                <w:sz w:val="20"/>
                <w:szCs w:val="20"/>
              </w:rPr>
              <w:t>Definitie</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EFCC65" w14:textId="5EF29657" w:rsidR="008F6390" w:rsidRPr="00B17EA0" w:rsidRDefault="00B17EA0" w:rsidP="00661FE1">
            <w:pPr>
              <w:rPr>
                <w:rFonts w:eastAsia="Calibri"/>
                <w:color w:val="000000"/>
                <w:sz w:val="20"/>
                <w:szCs w:val="20"/>
                <w:lang w:val="nl-NL"/>
              </w:rPr>
            </w:pPr>
            <w:r w:rsidRPr="00B17EA0">
              <w:rPr>
                <w:rFonts w:eastAsia="Calibri"/>
                <w:color w:val="000000"/>
                <w:sz w:val="20"/>
                <w:szCs w:val="20"/>
                <w:lang w:val="nl-NL"/>
              </w:rPr>
              <w:t>De waardenlijst bij de dimensie zelfzorg.</w:t>
            </w:r>
          </w:p>
        </w:tc>
      </w:tr>
      <w:tr w:rsidR="008F6390" w:rsidRPr="00EC4C9A" w14:paraId="1B28F09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9847B" w14:textId="77777777" w:rsidR="008F6390" w:rsidRPr="00B17EA0" w:rsidRDefault="008F6390" w:rsidP="00661FE1">
            <w:pPr>
              <w:rPr>
                <w:rFonts w:eastAsia="Calibri"/>
                <w:b/>
                <w:color w:val="000000"/>
                <w:sz w:val="20"/>
                <w:szCs w:val="20"/>
              </w:rPr>
            </w:pPr>
            <w:r w:rsidRPr="00B17EA0">
              <w:rPr>
                <w:rFonts w:eastAsia="Calibri"/>
                <w:b/>
                <w:color w:val="000000"/>
                <w:sz w:val="20"/>
                <w:szCs w:val="20"/>
              </w:rPr>
              <w:t>Datatype</w:t>
            </w:r>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CC5014" w14:textId="77777777" w:rsidR="008F6390" w:rsidRPr="00B17EA0" w:rsidRDefault="008F6390" w:rsidP="00661FE1">
            <w:pPr>
              <w:rPr>
                <w:rFonts w:eastAsia="Calibri"/>
                <w:color w:val="000000"/>
                <w:sz w:val="20"/>
                <w:szCs w:val="20"/>
              </w:rPr>
            </w:pPr>
          </w:p>
        </w:tc>
      </w:tr>
      <w:tr w:rsidR="008F6390" w:rsidRPr="00EC4C9A" w14:paraId="20B7B9A6" w14:textId="77777777" w:rsidTr="00D11AB3">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018" w:type="dxa"/>
              <w:tblLayout w:type="fixed"/>
              <w:tblCellMar>
                <w:left w:w="40" w:type="dxa"/>
                <w:right w:w="40" w:type="dxa"/>
              </w:tblCellMar>
              <w:tblLook w:val="04A0" w:firstRow="1" w:lastRow="0" w:firstColumn="1" w:lastColumn="0" w:noHBand="0" w:noVBand="1"/>
            </w:tblPr>
            <w:tblGrid>
              <w:gridCol w:w="2214"/>
              <w:gridCol w:w="6804"/>
            </w:tblGrid>
            <w:tr w:rsidR="008F6390" w:rsidRPr="00B17EA0" w14:paraId="03273568" w14:textId="77777777"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A2F58D" w14:textId="77777777" w:rsidR="008F6390" w:rsidRPr="00B17EA0" w:rsidRDefault="008F6390" w:rsidP="00661FE1">
                  <w:pPr>
                    <w:rPr>
                      <w:color w:val="000000"/>
                      <w:sz w:val="20"/>
                      <w:szCs w:val="20"/>
                    </w:rPr>
                  </w:pPr>
                  <w:proofErr w:type="gramStart"/>
                  <w:r w:rsidRPr="00B17EA0">
                    <w:rPr>
                      <w:rFonts w:eastAsia="Calibri"/>
                      <w:b/>
                      <w:color w:val="000000"/>
                      <w:sz w:val="20"/>
                      <w:szCs w:val="20"/>
                    </w:rPr>
                    <w:t>DCM::</w:t>
                  </w:r>
                  <w:proofErr w:type="spellStart"/>
                  <w:proofErr w:type="gramEnd"/>
                  <w:r w:rsidRPr="00B17EA0">
                    <w:rPr>
                      <w:rFonts w:eastAsia="Calibri"/>
                      <w:b/>
                      <w:color w:val="000000"/>
                      <w:sz w:val="20"/>
                      <w:szCs w:val="20"/>
                    </w:rPr>
                    <w:t>ValueSetId</w:t>
                  </w:r>
                  <w:proofErr w:type="spellEnd"/>
                </w:p>
              </w:tc>
              <w:tc>
                <w:tcPr>
                  <w:tcW w:w="6804" w:type="dxa"/>
                  <w:tcBorders>
                    <w:top w:val="single" w:sz="2" w:space="0" w:color="0F0F0F"/>
                    <w:left w:val="single" w:sz="2" w:space="0" w:color="0F0F0F"/>
                    <w:right w:val="single" w:sz="2" w:space="0" w:color="0F0F0F"/>
                  </w:tcBorders>
                  <w:tcMar>
                    <w:top w:w="0" w:type="dxa"/>
                    <w:left w:w="40" w:type="dxa"/>
                    <w:bottom w:w="0" w:type="dxa"/>
                    <w:right w:w="40" w:type="dxa"/>
                  </w:tcMar>
                </w:tcPr>
                <w:p w14:paraId="62B2DF23" w14:textId="77777777" w:rsidR="008F6390" w:rsidRPr="00B17EA0" w:rsidRDefault="008F6390" w:rsidP="00661FE1">
                  <w:pPr>
                    <w:rPr>
                      <w:color w:val="000000"/>
                      <w:sz w:val="20"/>
                      <w:szCs w:val="20"/>
                    </w:rPr>
                  </w:pPr>
                  <w:r w:rsidRPr="00B17EA0">
                    <w:rPr>
                      <w:rFonts w:eastAsia="Calibri"/>
                      <w:color w:val="000000"/>
                      <w:sz w:val="20"/>
                      <w:szCs w:val="20"/>
                    </w:rPr>
                    <w:t>OID: 2.16.840.1.113883.3.3210.14.2.2.46</w:t>
                  </w:r>
                </w:p>
              </w:tc>
            </w:tr>
          </w:tbl>
          <w:p w14:paraId="12389BA5" w14:textId="77777777" w:rsidR="008F6390" w:rsidRPr="00B17EA0" w:rsidRDefault="008F6390" w:rsidP="00661FE1">
            <w:pPr>
              <w:rPr>
                <w:color w:val="000000"/>
                <w:sz w:val="20"/>
                <w:szCs w:val="20"/>
              </w:rPr>
            </w:pPr>
          </w:p>
        </w:tc>
      </w:tr>
      <w:tr w:rsidR="008F6390" w:rsidRPr="00EC4C9A" w14:paraId="1991E6A0"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59E255" w14:textId="77777777" w:rsidR="008F6390" w:rsidRPr="00B17EA0" w:rsidRDefault="008F6390" w:rsidP="00661FE1">
            <w:pPr>
              <w:rPr>
                <w:rFonts w:eastAsia="Calibri"/>
                <w:b/>
                <w:color w:val="000000"/>
                <w:sz w:val="20"/>
                <w:szCs w:val="20"/>
              </w:rPr>
            </w:pPr>
            <w:proofErr w:type="spellStart"/>
            <w:r w:rsidRPr="00B17EA0">
              <w:rPr>
                <w:rFonts w:eastAsia="Calibri"/>
                <w:b/>
                <w:color w:val="000000"/>
                <w:sz w:val="20"/>
                <w:szCs w:val="20"/>
              </w:rPr>
              <w:t>Opties</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CA63A" w14:textId="77777777" w:rsidR="008F6390" w:rsidRPr="00B17EA0" w:rsidRDefault="008F6390" w:rsidP="00661FE1">
            <w:pPr>
              <w:rPr>
                <w:rFonts w:eastAsia="Calibri"/>
                <w:color w:val="000000"/>
                <w:sz w:val="20"/>
                <w:szCs w:val="20"/>
              </w:rPr>
            </w:pPr>
          </w:p>
        </w:tc>
      </w:tr>
      <w:tr w:rsidR="00CE5B3F" w:rsidRPr="00CE5B3F" w14:paraId="7B05700B"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B9D214" w14:textId="77777777" w:rsidR="00CE5B3F" w:rsidRPr="008B6BE5" w:rsidRDefault="00CE5B3F" w:rsidP="00CE5B3F">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EQ5D-zelfzorg</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CEE0E" w14:textId="77777777" w:rsidR="00CE5B3F" w:rsidRPr="008B6BE5" w:rsidRDefault="00CE5B3F" w:rsidP="00CE5B3F">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6</w:t>
            </w:r>
          </w:p>
        </w:tc>
      </w:tr>
      <w:tr w:rsidR="00CE5B3F" w:rsidRPr="00CE5B3F" w14:paraId="7311625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A8487D"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F1ABDE"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5B2FEE" w14:textId="77777777" w:rsidR="00CE5B3F" w:rsidRPr="00B17EA0" w:rsidRDefault="00CE5B3F" w:rsidP="00CE5B3F">
            <w:pPr>
              <w:autoSpaceDE w:val="0"/>
              <w:autoSpaceDN w:val="0"/>
              <w:adjustRightInd w:val="0"/>
              <w:rPr>
                <w:rFonts w:eastAsia="Times New Roman"/>
                <w:b/>
                <w:color w:val="000000"/>
                <w:sz w:val="20"/>
                <w:szCs w:val="20"/>
                <w:lang w:val="en-AU"/>
              </w:rPr>
            </w:pPr>
            <w:proofErr w:type="spellStart"/>
            <w:r w:rsidRPr="00B17EA0">
              <w:rPr>
                <w:rFonts w:eastAsia="Times New Roman"/>
                <w:b/>
                <w:color w:val="000000"/>
                <w:sz w:val="20"/>
                <w:szCs w:val="20"/>
                <w:lang w:val="en-AU"/>
              </w:rPr>
              <w:t>CodeSys</w:t>
            </w:r>
            <w:proofErr w:type="spellEnd"/>
            <w:r w:rsidRPr="00B17EA0">
              <w:rPr>
                <w:rFonts w:eastAsia="Times New Roman"/>
                <w:b/>
                <w:color w:val="000000"/>
                <w:sz w:val="20"/>
                <w:szCs w:val="20"/>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4A6D7D"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573ED0"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Description</w:t>
            </w:r>
          </w:p>
        </w:tc>
      </w:tr>
      <w:tr w:rsidR="00CE5B3F" w:rsidRPr="00CE5B3F" w14:paraId="4278BF58"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686F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A45FD0"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FC7D4F"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603C3C"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F37914"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geen problemen zelfzorg</w:t>
            </w:r>
          </w:p>
        </w:tc>
      </w:tr>
      <w:tr w:rsidR="00CE5B3F" w:rsidRPr="00CE5B3F" w14:paraId="32243A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16CF6"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DD29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15A22F"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BB40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371B6E"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 zelfzorg</w:t>
            </w:r>
          </w:p>
        </w:tc>
      </w:tr>
      <w:tr w:rsidR="00CE5B3F" w:rsidRPr="00CE5B3F" w14:paraId="5C2F1CE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E358C5" w14:textId="060D0B79"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1553B"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BFA634"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57F6B3"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01AC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enige problemen zelfzorg</w:t>
            </w:r>
          </w:p>
        </w:tc>
      </w:tr>
      <w:tr w:rsidR="00CE5B3F" w:rsidRPr="00CE5B3F" w14:paraId="7B6C870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4AC0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F74CE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4EDA2A"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1474B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CD98D2"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 zelfzorg</w:t>
            </w:r>
          </w:p>
        </w:tc>
      </w:tr>
      <w:tr w:rsidR="00CE5B3F" w:rsidRPr="00EF0ACE" w14:paraId="491A668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860AF7" w14:textId="4C1F50EB"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niet in staat tot zelfzorg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5F685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EQ5DZZ08</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2BDCD"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84666"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A1AA99" w14:textId="0ABF7889"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niet in staat tot zelfzorg</w:t>
            </w:r>
          </w:p>
        </w:tc>
      </w:tr>
    </w:tbl>
    <w:p w14:paraId="69CFA98E" w14:textId="3FE04F35" w:rsidR="008F6390" w:rsidRDefault="008F6390">
      <w:pPr>
        <w:rPr>
          <w:rFonts w:eastAsia="Calibri"/>
          <w:color w:val="000000"/>
          <w:sz w:val="20"/>
          <w:szCs w:val="20"/>
          <w:lang w:val="nl-NL"/>
        </w:rPr>
      </w:pPr>
    </w:p>
    <w:p w14:paraId="1B4B89C9" w14:textId="64E8B194" w:rsidR="00B04D9E" w:rsidRDefault="00B04D9E">
      <w:pPr>
        <w:rPr>
          <w:rFonts w:eastAsia="Calibri"/>
          <w:color w:val="000000"/>
          <w:sz w:val="20"/>
          <w:szCs w:val="20"/>
          <w:lang w:val="nl-NL"/>
        </w:rPr>
      </w:pPr>
      <w:r>
        <w:rPr>
          <w:rFonts w:eastAsia="Calibri"/>
          <w:color w:val="000000"/>
          <w:sz w:val="20"/>
          <w:szCs w:val="20"/>
          <w:lang w:val="nl-NL"/>
        </w:rPr>
        <w:br w:type="page"/>
      </w:r>
    </w:p>
    <w:p w14:paraId="4DF16D08" w14:textId="77777777" w:rsidR="00CE5B3F" w:rsidRPr="00EC4C9A" w:rsidRDefault="00CE5B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CC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A8A30C" w14:textId="77777777" w:rsidR="006D7F1A" w:rsidRPr="00EC4C9A" w:rsidRDefault="000024C1">
            <w:pPr>
              <w:rPr>
                <w:rFonts w:eastAsia="Calibri"/>
                <w:b/>
                <w:color w:val="FFFFFF"/>
                <w:sz w:val="20"/>
                <w:szCs w:val="20"/>
              </w:rPr>
            </w:pPr>
            <w:bookmarkStart w:id="68" w:name="BKM_9F56904A_BE91_4A83_9E3D_0F32F44CD80C"/>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3E3D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Dagelijkse</w:t>
            </w:r>
            <w:proofErr w:type="spellEnd"/>
            <w:r w:rsidRPr="00EC4C9A">
              <w:rPr>
                <w:rFonts w:eastAsia="Calibri"/>
                <w:color w:val="FFFFFF"/>
                <w:sz w:val="20"/>
                <w:szCs w:val="20"/>
              </w:rPr>
              <w:t xml:space="preserve"> </w:t>
            </w:r>
            <w:proofErr w:type="spellStart"/>
            <w:r w:rsidRPr="00EC4C9A">
              <w:rPr>
                <w:rFonts w:eastAsia="Calibri"/>
                <w:color w:val="FFFFFF"/>
                <w:sz w:val="20"/>
                <w:szCs w:val="20"/>
              </w:rPr>
              <w:t>Activiteiten</w:t>
            </w:r>
            <w:proofErr w:type="spellEnd"/>
            <w:r w:rsidRPr="00EC4C9A">
              <w:rPr>
                <w:rFonts w:eastAsia="Calibri"/>
                <w:color w:val="FFFFFF"/>
                <w:sz w:val="20"/>
                <w:szCs w:val="20"/>
              </w:rPr>
              <w:t xml:space="preserve">  </w:t>
            </w:r>
          </w:p>
        </w:tc>
      </w:tr>
      <w:tr w:rsidR="006D7F1A" w:rsidRPr="003D058B" w14:paraId="70F72DB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3B130"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2DFF9" w14:textId="0F8C4161" w:rsidR="006D7F1A" w:rsidRPr="003D058B" w:rsidRDefault="003D058B" w:rsidP="003D058B">
            <w:pPr>
              <w:rPr>
                <w:rFonts w:eastAsia="Calibri"/>
                <w:color w:val="000000"/>
                <w:sz w:val="20"/>
                <w:szCs w:val="20"/>
                <w:lang w:val="nl-NL"/>
              </w:rPr>
            </w:pPr>
            <w:r>
              <w:rPr>
                <w:rFonts w:eastAsia="Calibri"/>
                <w:color w:val="000000"/>
                <w:sz w:val="20"/>
                <w:szCs w:val="20"/>
                <w:lang w:val="nl-NL"/>
              </w:rPr>
              <w:t>D</w:t>
            </w:r>
            <w:r w:rsidR="000024C1" w:rsidRPr="00B17EA0">
              <w:rPr>
                <w:rFonts w:eastAsia="Calibri"/>
                <w:color w:val="000000"/>
                <w:sz w:val="20"/>
                <w:szCs w:val="20"/>
                <w:lang w:val="nl-NL"/>
              </w:rPr>
              <w:t xml:space="preserve">e </w:t>
            </w:r>
            <w:r w:rsidR="00685D9F" w:rsidRPr="00B17EA0">
              <w:rPr>
                <w:rFonts w:eastAsia="Calibri"/>
                <w:color w:val="000000"/>
                <w:sz w:val="20"/>
                <w:szCs w:val="20"/>
                <w:lang w:val="nl-NL"/>
              </w:rPr>
              <w:t xml:space="preserve">dimensie </w:t>
            </w:r>
            <w:r w:rsidR="000024C1" w:rsidRPr="00B17EA0">
              <w:rPr>
                <w:rFonts w:eastAsia="Calibri"/>
                <w:color w:val="000000"/>
                <w:sz w:val="20"/>
                <w:szCs w:val="20"/>
                <w:lang w:val="nl-NL"/>
              </w:rPr>
              <w:t>dagelijkse activiteiten</w:t>
            </w:r>
            <w:r>
              <w:rPr>
                <w:rFonts w:eastAsia="Calibri"/>
                <w:color w:val="000000"/>
                <w:sz w:val="20"/>
                <w:szCs w:val="20"/>
                <w:lang w:val="nl-NL"/>
              </w:rPr>
              <w:t>.</w:t>
            </w:r>
          </w:p>
        </w:tc>
      </w:tr>
      <w:tr w:rsidR="006D7F1A" w:rsidRPr="00EC4C9A" w14:paraId="1FD25F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A2CD81"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B2B4E3"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113A081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98F662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9EE9F5"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8245CE" w14:textId="77777777" w:rsidR="006D7F1A" w:rsidRPr="00EC4C9A" w:rsidRDefault="000024C1">
                  <w:pPr>
                    <w:rPr>
                      <w:color w:val="000000"/>
                      <w:sz w:val="20"/>
                      <w:szCs w:val="20"/>
                    </w:rPr>
                  </w:pPr>
                  <w:r w:rsidRPr="00EC4C9A">
                    <w:rPr>
                      <w:rFonts w:eastAsia="Calibri"/>
                      <w:color w:val="000000"/>
                      <w:sz w:val="20"/>
                      <w:szCs w:val="20"/>
                    </w:rPr>
                    <w:t>NL-CM: EQ-5D000032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BCB599" w14:textId="77777777" w:rsidR="006D7F1A" w:rsidRPr="00EC4C9A" w:rsidRDefault="006D7F1A">
                  <w:pPr>
                    <w:rPr>
                      <w:color w:val="000000"/>
                      <w:sz w:val="20"/>
                      <w:szCs w:val="20"/>
                    </w:rPr>
                  </w:pPr>
                </w:p>
              </w:tc>
            </w:tr>
            <w:tr w:rsidR="0090677D" w:rsidRPr="00EC4C9A" w14:paraId="765AF8EA"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D4FC403"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81F5DB6"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129025006  Activity</w:t>
                  </w:r>
                  <w:proofErr w:type="gramEnd"/>
                  <w:r w:rsidRPr="00EC4C9A">
                    <w:rPr>
                      <w:rFonts w:eastAsia="Calibri"/>
                      <w:color w:val="000000"/>
                      <w:sz w:val="20"/>
                      <w:szCs w:val="20"/>
                    </w:rPr>
                    <w:t xml:space="preserve"> of daily living (observable entity</w:t>
                  </w:r>
                  <w:r w:rsidR="00CD7777" w:rsidRPr="00EC4C9A">
                    <w:rPr>
                      <w:rFonts w:eastAsia="Calibri"/>
                      <w:color w:val="000000"/>
                      <w:sz w:val="20"/>
                      <w:szCs w:val="20"/>
                    </w:rPr>
                    <w:t>)</w:t>
                  </w:r>
                </w:p>
              </w:tc>
            </w:tr>
            <w:tr w:rsidR="006D7F1A" w:rsidRPr="00EC4C9A" w14:paraId="7E81871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0C1522"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9937106" w14:textId="3D637B4E" w:rsidR="006D7F1A" w:rsidRPr="00EC4C9A" w:rsidRDefault="000024C1">
                  <w:pPr>
                    <w:rPr>
                      <w:color w:val="000000"/>
                      <w:sz w:val="20"/>
                      <w:szCs w:val="20"/>
                    </w:rPr>
                  </w:pPr>
                  <w:r w:rsidRPr="00EC4C9A">
                    <w:rPr>
                      <w:rFonts w:eastAsia="Calibri"/>
                      <w:color w:val="000000"/>
                      <w:sz w:val="20"/>
                      <w:szCs w:val="20"/>
                    </w:rPr>
                    <w:t xml:space="preserve">EQ5D </w:t>
                  </w:r>
                  <w:proofErr w:type="spellStart"/>
                  <w:r w:rsidRPr="00EC4C9A">
                    <w:rPr>
                      <w:rFonts w:eastAsia="Calibri"/>
                      <w:color w:val="000000"/>
                      <w:sz w:val="20"/>
                      <w:szCs w:val="20"/>
                    </w:rPr>
                    <w:t>Dagelijkse</w:t>
                  </w:r>
                  <w:proofErr w:type="spellEnd"/>
                  <w:r w:rsidRPr="00EC4C9A">
                    <w:rPr>
                      <w:rFonts w:eastAsia="Calibri"/>
                      <w:color w:val="000000"/>
                      <w:sz w:val="20"/>
                      <w:szCs w:val="20"/>
                    </w:rPr>
                    <w:t xml:space="preserve"> </w:t>
                  </w:r>
                  <w:proofErr w:type="spellStart"/>
                  <w:r w:rsidRPr="00EC4C9A">
                    <w:rPr>
                      <w:rFonts w:eastAsia="Calibri"/>
                      <w:color w:val="000000"/>
                      <w:sz w:val="20"/>
                      <w:szCs w:val="20"/>
                    </w:rPr>
                    <w:t>activiteiten</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3CB71" w14:textId="77777777" w:rsidR="006D7F1A" w:rsidRPr="00EC4C9A" w:rsidRDefault="000024C1">
                  <w:pPr>
                    <w:rPr>
                      <w:rFonts w:eastAsia="Calibri"/>
                      <w:color w:val="000000"/>
                      <w:sz w:val="20"/>
                      <w:szCs w:val="20"/>
                    </w:rPr>
                  </w:pPr>
                  <w:r w:rsidRPr="00EC4C9A">
                    <w:rPr>
                      <w:rFonts w:eastAsia="Calibri"/>
                      <w:color w:val="000000"/>
                      <w:sz w:val="20"/>
                      <w:szCs w:val="20"/>
                    </w:rPr>
                    <w:t>OID: 2.16.840.1.113883.3.3210.14.2.2.47</w:t>
                  </w:r>
                </w:p>
                <w:p w14:paraId="5780AD34" w14:textId="77777777" w:rsidR="006D7F1A" w:rsidRPr="00EC4C9A" w:rsidRDefault="006D7F1A">
                  <w:pPr>
                    <w:rPr>
                      <w:color w:val="000000"/>
                      <w:sz w:val="20"/>
                      <w:szCs w:val="20"/>
                    </w:rPr>
                  </w:pPr>
                </w:p>
              </w:tc>
            </w:tr>
          </w:tbl>
          <w:p w14:paraId="4A289070" w14:textId="77777777" w:rsidR="006D7F1A" w:rsidRPr="00EC4C9A" w:rsidRDefault="006D7F1A">
            <w:pPr>
              <w:rPr>
                <w:color w:val="000000"/>
                <w:sz w:val="20"/>
                <w:szCs w:val="20"/>
              </w:rPr>
            </w:pPr>
          </w:p>
        </w:tc>
      </w:tr>
      <w:tr w:rsidR="006D7F1A" w:rsidRPr="00EC4C9A" w14:paraId="60E7AA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55D177"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51C461" w14:textId="77777777" w:rsidR="006D7F1A" w:rsidRPr="00EC4C9A" w:rsidRDefault="006D7F1A">
            <w:pPr>
              <w:rPr>
                <w:rFonts w:eastAsia="Calibri"/>
                <w:color w:val="000000"/>
                <w:sz w:val="20"/>
                <w:szCs w:val="20"/>
              </w:rPr>
            </w:pPr>
          </w:p>
        </w:tc>
      </w:tr>
      <w:bookmarkEnd w:id="68"/>
    </w:tbl>
    <w:p w14:paraId="328CCA0E"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138"/>
        <w:gridCol w:w="1122"/>
        <w:gridCol w:w="1245"/>
        <w:gridCol w:w="15"/>
        <w:gridCol w:w="2253"/>
        <w:gridCol w:w="2268"/>
      </w:tblGrid>
      <w:tr w:rsidR="008F6390" w:rsidRPr="00EC4C9A" w14:paraId="004C1CB5"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304EEE" w14:textId="77777777" w:rsidR="008F6390" w:rsidRPr="00BB29E5" w:rsidRDefault="008F6390" w:rsidP="00661FE1">
            <w:pPr>
              <w:rPr>
                <w:rFonts w:eastAsia="Calibri"/>
                <w:b/>
                <w:color w:val="FFFFFF"/>
                <w:sz w:val="20"/>
                <w:szCs w:val="20"/>
              </w:rPr>
            </w:pPr>
            <w:r w:rsidRPr="00BB29E5">
              <w:rPr>
                <w:rFonts w:eastAsia="Calibri"/>
                <w:b/>
                <w:color w:val="FFFFFF"/>
                <w:sz w:val="20"/>
                <w:szCs w:val="20"/>
              </w:rPr>
              <w:t>«document»</w:t>
            </w:r>
          </w:p>
        </w:tc>
        <w:tc>
          <w:tcPr>
            <w:tcW w:w="690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50E41D" w14:textId="77777777" w:rsidR="008F6390" w:rsidRPr="00BB29E5" w:rsidRDefault="008F6390" w:rsidP="00661FE1">
            <w:pPr>
              <w:rPr>
                <w:rFonts w:eastAsia="Calibri"/>
                <w:color w:val="FFFFFF"/>
                <w:sz w:val="20"/>
                <w:szCs w:val="20"/>
              </w:rPr>
            </w:pPr>
            <w:r w:rsidRPr="00BB29E5">
              <w:rPr>
                <w:rFonts w:eastAsia="Calibri"/>
                <w:color w:val="FFFFFF"/>
                <w:sz w:val="20"/>
                <w:szCs w:val="20"/>
              </w:rPr>
              <w:t xml:space="preserve">EQ5D-Dagelijkse </w:t>
            </w:r>
            <w:proofErr w:type="spellStart"/>
            <w:proofErr w:type="gramStart"/>
            <w:r w:rsidRPr="00BB29E5">
              <w:rPr>
                <w:rFonts w:eastAsia="Calibri"/>
                <w:color w:val="FFFFFF"/>
                <w:sz w:val="20"/>
                <w:szCs w:val="20"/>
              </w:rPr>
              <w:t>activiteiten</w:t>
            </w:r>
            <w:proofErr w:type="spellEnd"/>
            <w:r w:rsidRPr="00BB29E5">
              <w:rPr>
                <w:rFonts w:eastAsia="Calibri"/>
                <w:color w:val="FFFFFF"/>
                <w:sz w:val="20"/>
                <w:szCs w:val="20"/>
              </w:rPr>
              <w:t xml:space="preserve">  </w:t>
            </w:r>
            <w:proofErr w:type="spellStart"/>
            <w:r w:rsidRPr="00BB29E5">
              <w:rPr>
                <w:rFonts w:eastAsia="Calibri"/>
                <w:color w:val="FFFFFF"/>
                <w:sz w:val="20"/>
                <w:szCs w:val="20"/>
              </w:rPr>
              <w:t>valueset</w:t>
            </w:r>
            <w:proofErr w:type="spellEnd"/>
            <w:proofErr w:type="gramEnd"/>
          </w:p>
        </w:tc>
      </w:tr>
      <w:tr w:rsidR="008F6390" w:rsidRPr="00EF0ACE" w14:paraId="42E0302A"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5FC16"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Definitie</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D4918A" w14:textId="787B013A" w:rsidR="008F6390" w:rsidRPr="003D058B" w:rsidRDefault="003D058B" w:rsidP="00661FE1">
            <w:pPr>
              <w:rPr>
                <w:rFonts w:eastAsia="Calibri"/>
                <w:color w:val="000000"/>
                <w:sz w:val="20"/>
                <w:szCs w:val="20"/>
                <w:lang w:val="nl-NL"/>
              </w:rPr>
            </w:pPr>
            <w:r w:rsidRPr="003D058B">
              <w:rPr>
                <w:rFonts w:eastAsia="Calibri"/>
                <w:color w:val="000000"/>
                <w:sz w:val="20"/>
                <w:szCs w:val="20"/>
                <w:lang w:val="nl-NL"/>
              </w:rPr>
              <w:t>De waardenlijst bij de dimensie</w:t>
            </w:r>
            <w:r>
              <w:rPr>
                <w:rFonts w:eastAsia="Calibri"/>
                <w:color w:val="000000"/>
                <w:sz w:val="20"/>
                <w:szCs w:val="20"/>
                <w:lang w:val="nl-NL"/>
              </w:rPr>
              <w:t xml:space="preserve"> dagelijkse activiteiten</w:t>
            </w:r>
            <w:r w:rsidRPr="003D058B">
              <w:rPr>
                <w:rFonts w:eastAsia="Calibri"/>
                <w:color w:val="000000"/>
                <w:sz w:val="20"/>
                <w:szCs w:val="20"/>
                <w:lang w:val="nl-NL"/>
              </w:rPr>
              <w:t>.</w:t>
            </w:r>
          </w:p>
        </w:tc>
      </w:tr>
      <w:tr w:rsidR="008F6390" w:rsidRPr="00EC4C9A" w14:paraId="4F049654"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A49B6E" w14:textId="77777777" w:rsidR="008F6390" w:rsidRPr="00BB29E5" w:rsidRDefault="008F6390" w:rsidP="00661FE1">
            <w:pPr>
              <w:rPr>
                <w:rFonts w:eastAsia="Calibri"/>
                <w:b/>
                <w:color w:val="000000"/>
                <w:sz w:val="20"/>
                <w:szCs w:val="20"/>
              </w:rPr>
            </w:pPr>
            <w:r w:rsidRPr="00BB29E5">
              <w:rPr>
                <w:rFonts w:eastAsia="Calibri"/>
                <w:b/>
                <w:color w:val="000000"/>
                <w:sz w:val="20"/>
                <w:szCs w:val="20"/>
              </w:rPr>
              <w:t>Datatype</w:t>
            </w:r>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B96CA" w14:textId="77777777" w:rsidR="008F6390" w:rsidRPr="00BB29E5" w:rsidRDefault="008F6390" w:rsidP="00661FE1">
            <w:pPr>
              <w:rPr>
                <w:rFonts w:eastAsia="Calibri"/>
                <w:color w:val="000000"/>
                <w:sz w:val="20"/>
                <w:szCs w:val="20"/>
              </w:rPr>
            </w:pPr>
          </w:p>
        </w:tc>
      </w:tr>
      <w:tr w:rsidR="008F6390" w:rsidRPr="00EC4C9A" w14:paraId="275BBD46"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072"/>
              <w:gridCol w:w="6918"/>
            </w:tblGrid>
            <w:tr w:rsidR="008F6390" w:rsidRPr="00BB29E5" w14:paraId="0EA70323" w14:textId="77777777" w:rsidTr="0090677D">
              <w:trPr>
                <w:tblHeader/>
              </w:trPr>
              <w:tc>
                <w:tcPr>
                  <w:tcW w:w="207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7F146" w14:textId="77777777" w:rsidR="008F6390" w:rsidRPr="00BB29E5" w:rsidRDefault="008F6390" w:rsidP="00661FE1">
                  <w:pPr>
                    <w:rPr>
                      <w:color w:val="000000"/>
                      <w:sz w:val="20"/>
                      <w:szCs w:val="20"/>
                    </w:rPr>
                  </w:pPr>
                  <w:proofErr w:type="gramStart"/>
                  <w:r w:rsidRPr="00BB29E5">
                    <w:rPr>
                      <w:rFonts w:eastAsia="Calibri"/>
                      <w:b/>
                      <w:color w:val="000000"/>
                      <w:sz w:val="20"/>
                      <w:szCs w:val="20"/>
                    </w:rPr>
                    <w:t>DCM::</w:t>
                  </w:r>
                  <w:proofErr w:type="spellStart"/>
                  <w:proofErr w:type="gramEnd"/>
                  <w:r w:rsidRPr="00BB29E5">
                    <w:rPr>
                      <w:rFonts w:eastAsia="Calibri"/>
                      <w:b/>
                      <w:color w:val="000000"/>
                      <w:sz w:val="20"/>
                      <w:szCs w:val="20"/>
                    </w:rPr>
                    <w:t>ValueSetId</w:t>
                  </w:r>
                  <w:proofErr w:type="spellEnd"/>
                </w:p>
              </w:tc>
              <w:tc>
                <w:tcPr>
                  <w:tcW w:w="6918" w:type="dxa"/>
                  <w:tcBorders>
                    <w:top w:val="single" w:sz="2" w:space="0" w:color="0F0F0F"/>
                    <w:left w:val="single" w:sz="2" w:space="0" w:color="0F0F0F"/>
                    <w:right w:val="single" w:sz="2" w:space="0" w:color="0F0F0F"/>
                  </w:tcBorders>
                  <w:tcMar>
                    <w:top w:w="0" w:type="dxa"/>
                    <w:left w:w="40" w:type="dxa"/>
                    <w:bottom w:w="0" w:type="dxa"/>
                    <w:right w:w="40" w:type="dxa"/>
                  </w:tcMar>
                </w:tcPr>
                <w:p w14:paraId="11C005B1" w14:textId="77777777" w:rsidR="008F6390" w:rsidRPr="00BB29E5" w:rsidRDefault="008F6390" w:rsidP="00661FE1">
                  <w:pPr>
                    <w:rPr>
                      <w:color w:val="000000"/>
                      <w:sz w:val="20"/>
                      <w:szCs w:val="20"/>
                    </w:rPr>
                  </w:pPr>
                  <w:r w:rsidRPr="00BB29E5">
                    <w:rPr>
                      <w:rFonts w:eastAsia="Calibri"/>
                      <w:color w:val="000000"/>
                      <w:sz w:val="20"/>
                      <w:szCs w:val="20"/>
                    </w:rPr>
                    <w:t>OID: 2.16.840.1.113883.3.3210.14.2.2.47</w:t>
                  </w:r>
                </w:p>
              </w:tc>
            </w:tr>
          </w:tbl>
          <w:p w14:paraId="38301328" w14:textId="77777777" w:rsidR="008F6390" w:rsidRPr="00BB29E5" w:rsidRDefault="008F6390" w:rsidP="00661FE1">
            <w:pPr>
              <w:rPr>
                <w:color w:val="000000"/>
                <w:sz w:val="20"/>
                <w:szCs w:val="20"/>
              </w:rPr>
            </w:pPr>
          </w:p>
        </w:tc>
      </w:tr>
      <w:tr w:rsidR="008F6390" w:rsidRPr="00EC4C9A" w14:paraId="1B6E6AC8"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78F4CF"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Opties</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545C87" w14:textId="77777777" w:rsidR="008F6390" w:rsidRPr="00BB29E5" w:rsidRDefault="008F6390" w:rsidP="00661FE1">
            <w:pPr>
              <w:rPr>
                <w:rFonts w:eastAsia="Calibri"/>
                <w:color w:val="000000"/>
                <w:sz w:val="20"/>
                <w:szCs w:val="20"/>
              </w:rPr>
            </w:pPr>
          </w:p>
        </w:tc>
      </w:tr>
      <w:tr w:rsidR="000A0642" w14:paraId="70D1BADA"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A0BFD6C" w14:textId="77777777" w:rsidR="000A0642" w:rsidRPr="008B6BE5" w:rsidRDefault="000A0642">
            <w:pPr>
              <w:rPr>
                <w:rFonts w:eastAsia="Times New Roman"/>
                <w:color w:val="FFFFFF"/>
                <w:sz w:val="20"/>
                <w:szCs w:val="20"/>
                <w:lang w:val="en-AU"/>
              </w:rPr>
            </w:pPr>
            <w:r w:rsidRPr="008B6BE5">
              <w:rPr>
                <w:rFonts w:eastAsia="Times New Roman"/>
                <w:color w:val="FFFFFF"/>
                <w:sz w:val="20"/>
                <w:szCs w:val="20"/>
              </w:rPr>
              <w:t xml:space="preserve">EQ5D </w:t>
            </w:r>
            <w:proofErr w:type="spellStart"/>
            <w:r w:rsidRPr="008B6BE5">
              <w:rPr>
                <w:rFonts w:eastAsia="Times New Roman"/>
                <w:color w:val="FFFFFF"/>
                <w:sz w:val="20"/>
                <w:szCs w:val="20"/>
              </w:rPr>
              <w:t>Dagelijkse</w:t>
            </w:r>
            <w:proofErr w:type="spellEnd"/>
            <w:r w:rsidRPr="008B6BE5">
              <w:rPr>
                <w:rFonts w:eastAsia="Times New Roman"/>
                <w:color w:val="FFFFFF"/>
                <w:sz w:val="20"/>
                <w:szCs w:val="20"/>
              </w:rPr>
              <w:t xml:space="preserve"> </w:t>
            </w:r>
            <w:proofErr w:type="spellStart"/>
            <w:r w:rsidRPr="008B6BE5">
              <w:rPr>
                <w:rFonts w:eastAsia="Times New Roman"/>
                <w:color w:val="FFFFFF"/>
                <w:sz w:val="20"/>
                <w:szCs w:val="20"/>
              </w:rPr>
              <w:t>activiteiten</w:t>
            </w:r>
            <w:proofErr w:type="spellEnd"/>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905DBE4" w14:textId="77777777" w:rsidR="000A0642" w:rsidRPr="008B6BE5" w:rsidRDefault="000A0642">
            <w:pPr>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rPr>
              <w:t>7</w:t>
            </w:r>
          </w:p>
        </w:tc>
      </w:tr>
      <w:tr w:rsidR="000A0642" w14:paraId="5B7B25B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8FA354E"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1DBD1C4"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0B43A4" w14:textId="77777777" w:rsidR="000A0642" w:rsidRPr="00BB29E5" w:rsidRDefault="000A0642">
            <w:pPr>
              <w:rPr>
                <w:rFonts w:eastAsia="Times New Roman"/>
                <w:b/>
                <w:color w:val="000000"/>
                <w:sz w:val="20"/>
                <w:szCs w:val="20"/>
                <w:lang w:val="en-AU"/>
              </w:rPr>
            </w:pPr>
            <w:proofErr w:type="spellStart"/>
            <w:r w:rsidRPr="00BB29E5">
              <w:rPr>
                <w:rFonts w:eastAsia="Times New Roman"/>
                <w:b/>
                <w:color w:val="000000"/>
                <w:sz w:val="20"/>
                <w:szCs w:val="20"/>
                <w:lang w:val="en-AU"/>
              </w:rPr>
              <w:t>CodeSys</w:t>
            </w:r>
            <w:proofErr w:type="spellEnd"/>
            <w:r w:rsidRPr="00BB29E5">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2EB2BC"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8BAD10"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Description</w:t>
            </w:r>
          </w:p>
        </w:tc>
      </w:tr>
      <w:tr w:rsidR="000A0642" w14:paraId="7223FE69"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61B9EA" w14:textId="77777777" w:rsidR="000A0642" w:rsidRPr="00BB29E5" w:rsidRDefault="000A0642">
            <w:pPr>
              <w:rPr>
                <w:rFonts w:eastAsia="Times New Roman"/>
                <w:color w:val="000000"/>
                <w:sz w:val="20"/>
                <w:szCs w:val="20"/>
              </w:rPr>
            </w:pPr>
            <w:proofErr w:type="spellStart"/>
            <w:r w:rsidRPr="00BB29E5">
              <w:rPr>
                <w:rFonts w:eastAsia="Times New Roman"/>
                <w:color w:val="000000"/>
                <w:sz w:val="20"/>
                <w:szCs w:val="20"/>
              </w:rPr>
              <w:t>geen</w:t>
            </w:r>
            <w:proofErr w:type="spellEnd"/>
            <w:r w:rsidRPr="00BB29E5">
              <w:rPr>
                <w:rFonts w:eastAsia="Times New Roman"/>
                <w:color w:val="000000"/>
                <w:sz w:val="20"/>
                <w:szCs w:val="20"/>
              </w:rPr>
              <w:t xml:space="preserve"> </w:t>
            </w:r>
            <w:proofErr w:type="spellStart"/>
            <w:r w:rsidRPr="00BB29E5">
              <w:rPr>
                <w:rFonts w:eastAsia="Times New Roman"/>
                <w:color w:val="000000"/>
                <w:sz w:val="20"/>
                <w:szCs w:val="20"/>
              </w:rPr>
              <w:t>problemen</w:t>
            </w:r>
            <w:proofErr w:type="spellEnd"/>
            <w:r w:rsidRPr="00BB29E5">
              <w:rPr>
                <w:rFonts w:eastAsia="Times New Roman"/>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260BD8"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A11C0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BD5271"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10BCB3"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geen</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2E0415B" w14:textId="77777777" w:rsidTr="00D11AB3">
        <w:tblPrEx>
          <w:tblCellMar>
            <w:left w:w="30" w:type="dxa"/>
            <w:right w:w="30" w:type="dxa"/>
          </w:tblCellMar>
          <w:tblLook w:val="0000" w:firstRow="0" w:lastRow="0" w:firstColumn="0" w:lastColumn="0" w:noHBand="0" w:noVBand="0"/>
        </w:tblPrEx>
        <w:trPr>
          <w:trHeight w:val="67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3E4BF"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CB7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57B6F1"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120F40"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FB99A"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14:paraId="6B0C0E6A" w14:textId="77777777" w:rsidTr="00D11AB3">
        <w:tblPrEx>
          <w:tblCellMar>
            <w:left w:w="30" w:type="dxa"/>
            <w:right w:w="30" w:type="dxa"/>
          </w:tblCellMar>
          <w:tblLook w:val="0000" w:firstRow="0" w:lastRow="0" w:firstColumn="0" w:lastColumn="0" w:noHBand="0" w:noVBand="0"/>
        </w:tblPrEx>
        <w:trPr>
          <w:trHeight w:val="83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3815EE"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AE0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05C441"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6E0B9"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27DB1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540815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1E049"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1A07"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1394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F8EF2"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CBA33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rsidRPr="00EF0ACE" w14:paraId="0A164A5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FC293" w14:textId="77777777" w:rsidR="000A0642" w:rsidRPr="00BB29E5" w:rsidRDefault="000A0642">
            <w:pPr>
              <w:pStyle w:val="Geenafstand"/>
              <w:rPr>
                <w:rFonts w:ascii="Arial" w:eastAsia="Times New Roman" w:hAnsi="Arial" w:cs="Arial"/>
                <w:color w:val="000000"/>
                <w:sz w:val="20"/>
                <w:szCs w:val="20"/>
                <w:lang w:val="nl-NL"/>
              </w:rPr>
            </w:pPr>
            <w:proofErr w:type="gramStart"/>
            <w:r w:rsidRPr="00BB29E5">
              <w:rPr>
                <w:rFonts w:ascii="Arial" w:eastAsia="Times New Roman" w:hAnsi="Arial" w:cs="Arial"/>
                <w:color w:val="000000"/>
                <w:sz w:val="20"/>
                <w:szCs w:val="20"/>
                <w:lang w:val="nl-NL"/>
              </w:rPr>
              <w:t>niet</w:t>
            </w:r>
            <w:proofErr w:type="gramEnd"/>
            <w:r w:rsidRPr="00BB29E5">
              <w:rPr>
                <w:rFonts w:ascii="Arial" w:eastAsia="Times New Roman" w:hAnsi="Arial" w:cs="Arial"/>
                <w:color w:val="000000"/>
                <w:sz w:val="20"/>
                <w:szCs w:val="20"/>
                <w:lang w:val="nl-NL"/>
              </w:rPr>
              <w:t xml:space="preserve"> in staat tot  dagelijkse activiteiten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C8498F"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BAC9B8"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9585B"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F83F6" w14:textId="77777777" w:rsidR="000A0642" w:rsidRPr="00BB29E5" w:rsidRDefault="000A0642">
            <w:pPr>
              <w:pStyle w:val="Geenafstand"/>
              <w:rPr>
                <w:rFonts w:ascii="Arial" w:eastAsia="Times New Roman" w:hAnsi="Arial" w:cs="Arial"/>
                <w:color w:val="000000"/>
                <w:sz w:val="20"/>
                <w:szCs w:val="20"/>
                <w:lang w:val="nl-NL"/>
              </w:rPr>
            </w:pPr>
            <w:proofErr w:type="gramStart"/>
            <w:r w:rsidRPr="00BB29E5">
              <w:rPr>
                <w:rFonts w:ascii="Arial" w:eastAsia="Times New Roman" w:hAnsi="Arial" w:cs="Arial"/>
                <w:color w:val="000000"/>
                <w:sz w:val="20"/>
                <w:szCs w:val="20"/>
                <w:lang w:val="nl-NL"/>
              </w:rPr>
              <w:t>niet</w:t>
            </w:r>
            <w:proofErr w:type="gramEnd"/>
            <w:r w:rsidRPr="00BB29E5">
              <w:rPr>
                <w:rFonts w:ascii="Arial" w:eastAsia="Times New Roman" w:hAnsi="Arial" w:cs="Arial"/>
                <w:color w:val="000000"/>
                <w:sz w:val="20"/>
                <w:szCs w:val="20"/>
                <w:lang w:val="nl-NL"/>
              </w:rPr>
              <w:t xml:space="preserve"> in staat tot  dagelijkse activiteiten </w:t>
            </w:r>
          </w:p>
        </w:tc>
      </w:tr>
    </w:tbl>
    <w:p w14:paraId="41B393BE" w14:textId="7F377903" w:rsidR="008F6390" w:rsidRPr="008B6BE5" w:rsidRDefault="000A0642">
      <w:pPr>
        <w:rPr>
          <w:lang w:val="nl-NL"/>
        </w:rPr>
      </w:pPr>
      <w:r w:rsidRPr="000A0642">
        <w:rPr>
          <w:lang w:val="nl-NL"/>
        </w:rPr>
        <w:t xml:space="preserve"> </w:t>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375AF2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37AC27" w14:textId="77777777" w:rsidR="006D7F1A" w:rsidRPr="00EC4C9A" w:rsidRDefault="000024C1">
            <w:pPr>
              <w:rPr>
                <w:rFonts w:eastAsia="Calibri"/>
                <w:b/>
                <w:color w:val="FFFFFF"/>
                <w:sz w:val="20"/>
                <w:szCs w:val="20"/>
              </w:rPr>
            </w:pPr>
            <w:bookmarkStart w:id="69" w:name="BKM_E1298859_2F37_4097_8702_4A42AC86D734"/>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D41C9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Pijn</w:t>
            </w:r>
            <w:proofErr w:type="spellEnd"/>
            <w:r w:rsidRPr="00EC4C9A">
              <w:rPr>
                <w:rFonts w:eastAsia="Calibri"/>
                <w:color w:val="FFFFFF"/>
                <w:sz w:val="20"/>
                <w:szCs w:val="20"/>
              </w:rPr>
              <w:t>/</w:t>
            </w:r>
            <w:proofErr w:type="spellStart"/>
            <w:r w:rsidRPr="00EC4C9A">
              <w:rPr>
                <w:rFonts w:eastAsia="Calibri"/>
                <w:color w:val="FFFFFF"/>
                <w:sz w:val="20"/>
                <w:szCs w:val="20"/>
              </w:rPr>
              <w:t>Klachten</w:t>
            </w:r>
            <w:proofErr w:type="spellEnd"/>
            <w:r w:rsidRPr="00EC4C9A">
              <w:rPr>
                <w:rFonts w:eastAsia="Calibri"/>
                <w:color w:val="FFFFFF"/>
                <w:sz w:val="20"/>
                <w:szCs w:val="20"/>
              </w:rPr>
              <w:t xml:space="preserve">  </w:t>
            </w:r>
          </w:p>
        </w:tc>
      </w:tr>
      <w:tr w:rsidR="006D7F1A" w:rsidRPr="00EF0ACE" w14:paraId="5E2261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22FF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6AB157" w14:textId="65F5103A" w:rsidR="006D7F1A" w:rsidRPr="00B82205" w:rsidRDefault="006A27E6" w:rsidP="00B82205">
            <w:pPr>
              <w:rPr>
                <w:rFonts w:eastAsia="Calibri"/>
                <w:color w:val="000000"/>
                <w:sz w:val="20"/>
                <w:szCs w:val="20"/>
                <w:lang w:val="nl-NL"/>
              </w:rPr>
            </w:pPr>
            <w:r w:rsidRPr="006A27E6">
              <w:rPr>
                <w:rFonts w:eastAsia="Calibri"/>
                <w:color w:val="000000"/>
                <w:sz w:val="20"/>
                <w:szCs w:val="20"/>
                <w:lang w:val="nl-NL"/>
              </w:rPr>
              <w:t xml:space="preserve">De dimensie </w:t>
            </w:r>
            <w:r w:rsidR="000024C1" w:rsidRPr="006A27E6">
              <w:rPr>
                <w:rFonts w:eastAsia="Calibri"/>
                <w:color w:val="000000"/>
                <w:sz w:val="20"/>
                <w:szCs w:val="20"/>
                <w:lang w:val="nl-NL"/>
              </w:rPr>
              <w:t>pijn of andere klachten</w:t>
            </w:r>
            <w:r w:rsidR="00B82205">
              <w:rPr>
                <w:rFonts w:eastAsia="Calibri"/>
                <w:color w:val="000000"/>
                <w:sz w:val="20"/>
                <w:szCs w:val="20"/>
                <w:lang w:val="nl-NL"/>
              </w:rPr>
              <w:t>.</w:t>
            </w:r>
          </w:p>
        </w:tc>
      </w:tr>
      <w:tr w:rsidR="006D7F1A" w:rsidRPr="00EC4C9A" w14:paraId="684405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F8A30B"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93C6F2"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F58F1F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1B7920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80765"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05960" w14:textId="77777777" w:rsidR="006D7F1A" w:rsidRPr="00EC4C9A" w:rsidRDefault="000024C1">
                  <w:pPr>
                    <w:rPr>
                      <w:color w:val="000000"/>
                      <w:sz w:val="20"/>
                      <w:szCs w:val="20"/>
                    </w:rPr>
                  </w:pPr>
                  <w:r w:rsidRPr="00EC4C9A">
                    <w:rPr>
                      <w:rFonts w:eastAsia="Calibri"/>
                      <w:color w:val="000000"/>
                      <w:sz w:val="20"/>
                      <w:szCs w:val="20"/>
                    </w:rPr>
                    <w:t>NL-CM: EQ-5D000033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6518DBE" w14:textId="77777777" w:rsidR="006D7F1A" w:rsidRPr="00EC4C9A" w:rsidRDefault="006D7F1A">
                  <w:pPr>
                    <w:rPr>
                      <w:color w:val="000000"/>
                      <w:sz w:val="20"/>
                      <w:szCs w:val="20"/>
                    </w:rPr>
                  </w:pPr>
                </w:p>
              </w:tc>
            </w:tr>
            <w:tr w:rsidR="0090677D" w:rsidRPr="00EC4C9A" w14:paraId="25A04F8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69245B"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1EA4716E" w14:textId="77777777" w:rsidR="0090677D" w:rsidRPr="00EC4C9A" w:rsidRDefault="0090677D">
                  <w:pPr>
                    <w:rPr>
                      <w:color w:val="000000"/>
                      <w:sz w:val="20"/>
                      <w:szCs w:val="20"/>
                    </w:rPr>
                  </w:pPr>
                  <w:r w:rsidRPr="00EC4C9A">
                    <w:rPr>
                      <w:rFonts w:eastAsia="Calibri"/>
                      <w:color w:val="000000"/>
                      <w:sz w:val="20"/>
                      <w:szCs w:val="20"/>
                    </w:rPr>
                    <w:t xml:space="preserve">SnomedCT: </w:t>
                  </w:r>
                  <w:proofErr w:type="gramStart"/>
                  <w:r w:rsidRPr="00EC4C9A">
                    <w:rPr>
                      <w:rFonts w:eastAsia="Calibri"/>
                      <w:color w:val="000000"/>
                      <w:sz w:val="20"/>
                      <w:szCs w:val="20"/>
                    </w:rPr>
                    <w:t>406189006  Pain</w:t>
                  </w:r>
                  <w:proofErr w:type="gramEnd"/>
                  <w:r w:rsidRPr="00EC4C9A">
                    <w:rPr>
                      <w:rFonts w:eastAsia="Calibri"/>
                      <w:color w:val="000000"/>
                      <w:sz w:val="20"/>
                      <w:szCs w:val="20"/>
                    </w:rPr>
                    <w:t xml:space="preserve"> observable (observable entity)</w:t>
                  </w:r>
                </w:p>
              </w:tc>
            </w:tr>
            <w:tr w:rsidR="006D7F1A" w:rsidRPr="00EC4C9A" w14:paraId="0112CD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86562"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F62AEE" w14:textId="77777777" w:rsidR="006D7F1A" w:rsidRPr="00EC4C9A" w:rsidRDefault="000024C1">
                  <w:pPr>
                    <w:rPr>
                      <w:rFonts w:eastAsia="Calibri"/>
                      <w:color w:val="000000"/>
                      <w:sz w:val="20"/>
                      <w:szCs w:val="20"/>
                    </w:rPr>
                  </w:pPr>
                  <w:r w:rsidRPr="00EC4C9A">
                    <w:rPr>
                      <w:rFonts w:eastAsia="Calibri"/>
                      <w:color w:val="000000"/>
                      <w:sz w:val="20"/>
                      <w:szCs w:val="20"/>
                    </w:rPr>
                    <w:t>EQ5D-pijn/</w:t>
                  </w:r>
                  <w:proofErr w:type="spellStart"/>
                  <w:r w:rsidRPr="00EC4C9A">
                    <w:rPr>
                      <w:rFonts w:eastAsia="Calibri"/>
                      <w:color w:val="000000"/>
                      <w:sz w:val="20"/>
                      <w:szCs w:val="20"/>
                    </w:rPr>
                    <w:t>klachten</w:t>
                  </w:r>
                  <w:proofErr w:type="spellEnd"/>
                  <w:r w:rsidRPr="00EC4C9A">
                    <w:rPr>
                      <w:rFonts w:eastAsia="Calibri"/>
                      <w:color w:val="000000"/>
                      <w:sz w:val="20"/>
                      <w:szCs w:val="20"/>
                    </w:rPr>
                    <w:tab/>
                  </w:r>
                </w:p>
                <w:p w14:paraId="1AD9CD7F"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AD3D3B" w14:textId="77777777" w:rsidR="006D7F1A" w:rsidRPr="00EC4C9A" w:rsidRDefault="000024C1">
                  <w:pPr>
                    <w:rPr>
                      <w:color w:val="000000"/>
                      <w:sz w:val="20"/>
                      <w:szCs w:val="20"/>
                    </w:rPr>
                  </w:pPr>
                  <w:r w:rsidRPr="00EC4C9A">
                    <w:rPr>
                      <w:rFonts w:eastAsia="Calibri"/>
                      <w:color w:val="000000"/>
                      <w:sz w:val="20"/>
                      <w:szCs w:val="20"/>
                    </w:rPr>
                    <w:t>OID: 2.16.840.1.113883.3.3210.14.2.2.48</w:t>
                  </w:r>
                </w:p>
              </w:tc>
            </w:tr>
          </w:tbl>
          <w:p w14:paraId="496F5692" w14:textId="77777777" w:rsidR="006D7F1A" w:rsidRPr="00EC4C9A" w:rsidRDefault="006D7F1A">
            <w:pPr>
              <w:rPr>
                <w:color w:val="000000"/>
                <w:sz w:val="20"/>
                <w:szCs w:val="20"/>
              </w:rPr>
            </w:pPr>
          </w:p>
        </w:tc>
      </w:tr>
      <w:tr w:rsidR="006D7F1A" w:rsidRPr="00EC4C9A" w14:paraId="4B755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838C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6D0CE" w14:textId="77777777" w:rsidR="006D7F1A" w:rsidRPr="00EC4C9A" w:rsidRDefault="006D7F1A">
            <w:pPr>
              <w:rPr>
                <w:rFonts w:eastAsia="Calibri"/>
                <w:color w:val="000000"/>
                <w:sz w:val="20"/>
                <w:szCs w:val="20"/>
              </w:rPr>
            </w:pPr>
          </w:p>
        </w:tc>
      </w:tr>
      <w:bookmarkEnd w:id="69"/>
    </w:tbl>
    <w:p w14:paraId="6E4E280D"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812"/>
        <w:gridCol w:w="1984"/>
        <w:gridCol w:w="1985"/>
      </w:tblGrid>
      <w:tr w:rsidR="008F6390" w:rsidRPr="00EC4C9A" w14:paraId="60519970"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CE455E" w14:textId="77777777"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663"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4814C4" w14:textId="77777777" w:rsidR="008F6390" w:rsidRPr="00EC4C9A" w:rsidRDefault="008F6390" w:rsidP="00661FE1">
            <w:pPr>
              <w:rPr>
                <w:rFonts w:eastAsia="Calibri"/>
                <w:color w:val="FFFFFF"/>
                <w:sz w:val="20"/>
                <w:szCs w:val="20"/>
              </w:rPr>
            </w:pPr>
            <w:r w:rsidRPr="00EC4C9A">
              <w:rPr>
                <w:rFonts w:eastAsia="Calibri"/>
                <w:color w:val="FFFFFF"/>
                <w:sz w:val="20"/>
                <w:szCs w:val="20"/>
              </w:rPr>
              <w:t>EQ5D-Pijn/</w:t>
            </w:r>
            <w:proofErr w:type="spellStart"/>
            <w:proofErr w:type="gramStart"/>
            <w:r w:rsidRPr="00EC4C9A">
              <w:rPr>
                <w:rFonts w:eastAsia="Calibri"/>
                <w:color w:val="FFFFFF"/>
                <w:sz w:val="20"/>
                <w:szCs w:val="20"/>
              </w:rPr>
              <w:t>Klachten</w:t>
            </w:r>
            <w:proofErr w:type="spellEnd"/>
            <w:r w:rsidRPr="00EC4C9A">
              <w:rPr>
                <w:rFonts w:eastAsia="Calibri"/>
                <w:color w:val="FFFFFF"/>
                <w:sz w:val="20"/>
                <w:szCs w:val="20"/>
              </w:rPr>
              <w:t xml:space="preserve">  </w:t>
            </w:r>
            <w:proofErr w:type="spellStart"/>
            <w:r w:rsidRPr="00EC4C9A">
              <w:rPr>
                <w:rFonts w:eastAsia="Calibri"/>
                <w:color w:val="FFFFFF"/>
                <w:sz w:val="20"/>
                <w:szCs w:val="20"/>
              </w:rPr>
              <w:t>valueset</w:t>
            </w:r>
            <w:proofErr w:type="spellEnd"/>
            <w:proofErr w:type="gramEnd"/>
          </w:p>
        </w:tc>
      </w:tr>
      <w:tr w:rsidR="008F6390" w:rsidRPr="00EF0ACE" w14:paraId="578101AA"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84FA8"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949E12" w14:textId="62A00C61" w:rsidR="008F6390" w:rsidRPr="003D058B" w:rsidRDefault="003D058B" w:rsidP="003D058B">
            <w:pPr>
              <w:autoSpaceDE w:val="0"/>
              <w:autoSpaceDN w:val="0"/>
              <w:adjustRightInd w:val="0"/>
              <w:rPr>
                <w:sz w:val="20"/>
                <w:szCs w:val="20"/>
                <w:lang w:val="nl-NL"/>
              </w:rPr>
            </w:pPr>
            <w:r w:rsidRPr="003D058B">
              <w:rPr>
                <w:sz w:val="20"/>
                <w:szCs w:val="20"/>
                <w:lang w:val="nl-NL"/>
              </w:rPr>
              <w:t>De waardenlijst bij de dimensie pijn/klachten.</w:t>
            </w:r>
          </w:p>
        </w:tc>
      </w:tr>
      <w:tr w:rsidR="008F6390" w:rsidRPr="00EC4C9A" w14:paraId="3BD0A8DC"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9AA88" w14:textId="77777777"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FD9BA" w14:textId="77777777" w:rsidR="008F6390" w:rsidRPr="00EC4C9A" w:rsidRDefault="008F6390" w:rsidP="00661FE1">
            <w:pPr>
              <w:rPr>
                <w:rFonts w:eastAsia="Calibri"/>
                <w:color w:val="000000"/>
                <w:sz w:val="20"/>
                <w:szCs w:val="20"/>
              </w:rPr>
            </w:pPr>
          </w:p>
        </w:tc>
      </w:tr>
      <w:tr w:rsidR="008F6390" w:rsidRPr="00EC4C9A" w14:paraId="2F652A30" w14:textId="77777777" w:rsidTr="00BB29E5">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8F6390" w:rsidRPr="00EC4C9A" w14:paraId="4947A33A" w14:textId="77777777" w:rsidTr="00B8220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EAD62A" w14:textId="77777777"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2226E5B9" w14:textId="77777777" w:rsidR="008F6390" w:rsidRPr="00EC4C9A" w:rsidRDefault="008F6390" w:rsidP="00661FE1">
                  <w:pPr>
                    <w:rPr>
                      <w:color w:val="000000"/>
                      <w:sz w:val="20"/>
                      <w:szCs w:val="20"/>
                    </w:rPr>
                  </w:pPr>
                  <w:r w:rsidRPr="00EC4C9A">
                    <w:rPr>
                      <w:rFonts w:eastAsia="Calibri"/>
                      <w:color w:val="000000"/>
                      <w:sz w:val="20"/>
                      <w:szCs w:val="20"/>
                    </w:rPr>
                    <w:t>OID: 2.16.840.1.113883.3.3210.14.2.2.48</w:t>
                  </w:r>
                </w:p>
              </w:tc>
            </w:tr>
          </w:tbl>
          <w:p w14:paraId="5C4DCAAD" w14:textId="77777777" w:rsidR="008F6390" w:rsidRPr="00EC4C9A" w:rsidRDefault="008F6390" w:rsidP="00661FE1">
            <w:pPr>
              <w:rPr>
                <w:color w:val="000000"/>
                <w:sz w:val="20"/>
                <w:szCs w:val="20"/>
              </w:rPr>
            </w:pPr>
          </w:p>
        </w:tc>
      </w:tr>
      <w:tr w:rsidR="008F6390" w:rsidRPr="00EC4C9A" w14:paraId="55F6CB18"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103706"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1BB4E0" w14:textId="77777777" w:rsidR="008F6390" w:rsidRPr="00EC4C9A" w:rsidRDefault="008F6390" w:rsidP="00661FE1">
            <w:pPr>
              <w:rPr>
                <w:rFonts w:eastAsia="Calibri"/>
                <w:color w:val="000000"/>
                <w:sz w:val="20"/>
                <w:szCs w:val="20"/>
              </w:rPr>
            </w:pPr>
          </w:p>
        </w:tc>
      </w:tr>
      <w:tr w:rsidR="00D11AB3" w:rsidRPr="00D11AB3" w14:paraId="2F62CD58" w14:textId="77777777" w:rsidTr="00BB29E5">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9B062A6" w14:textId="77777777" w:rsidR="00D11AB3" w:rsidRPr="008B6BE5" w:rsidRDefault="00D11AB3" w:rsidP="00D11AB3">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EQ5D-pijn/klachten</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C53A85" w14:textId="77777777" w:rsidR="00D11AB3" w:rsidRPr="008B6BE5" w:rsidRDefault="00D11AB3" w:rsidP="00D11AB3">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8</w:t>
            </w:r>
          </w:p>
        </w:tc>
      </w:tr>
      <w:tr w:rsidR="00D11AB3" w:rsidRPr="00D11AB3" w14:paraId="2444DBE3"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C6C7850"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850A2F9"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Code</w:t>
            </w:r>
          </w:p>
        </w:tc>
        <w:tc>
          <w:tcPr>
            <w:tcW w:w="181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892BDB"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en-AU"/>
              </w:rPr>
              <w:t>CodeSys</w:t>
            </w:r>
            <w:proofErr w:type="spellEnd"/>
            <w:r w:rsidRPr="00D11AB3">
              <w:rPr>
                <w:rFonts w:eastAsia="Times New Roman"/>
                <w:color w:val="000000"/>
                <w:sz w:val="20"/>
                <w:szCs w:val="20"/>
                <w:lang w:val="en-AU"/>
              </w:rPr>
              <w:t>. Name</w:t>
            </w:r>
          </w:p>
        </w:tc>
        <w:tc>
          <w:tcPr>
            <w:tcW w:w="198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16464FF"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CodeSystem OID</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3836EF7"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Description</w:t>
            </w:r>
          </w:p>
        </w:tc>
      </w:tr>
      <w:tr w:rsidR="00D11AB3" w:rsidRPr="00D11AB3" w14:paraId="010D8590" w14:textId="77777777" w:rsidTr="00BB29E5">
        <w:tblPrEx>
          <w:tblCellMar>
            <w:left w:w="30" w:type="dxa"/>
            <w:right w:w="30" w:type="dxa"/>
          </w:tblCellMar>
          <w:tblLook w:val="0000" w:firstRow="0" w:lastRow="0" w:firstColumn="0" w:lastColumn="0" w:noHBand="0" w:noVBand="0"/>
        </w:tblPrEx>
        <w:trPr>
          <w:trHeight w:val="5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33F5" w14:textId="3F5A485B"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2345B"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EQ5DPK01</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49F8"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8590CC"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F7F20B" w14:textId="73504AC8"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r>
      <w:tr w:rsidR="00D11AB3" w:rsidRPr="00D11AB3" w14:paraId="138086BA"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9988F"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EEAF7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EQ5DPK03</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CD736A"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D1A2E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62E88E"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r>
      <w:tr w:rsidR="00D11AB3" w:rsidRPr="00D11AB3" w14:paraId="0758605D"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BD39B4" w14:textId="3FDF8DF9"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matige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B87B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EQ5DPK04</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1F204"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5E2CF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FCB56" w14:textId="50BB635C"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matige pijn </w:t>
            </w:r>
          </w:p>
        </w:tc>
      </w:tr>
      <w:tr w:rsidR="00D11AB3" w:rsidRPr="00D11AB3" w14:paraId="17337D26"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5732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CF6ED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EQ5DPK06</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B24FD"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26C85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F8D1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r>
      <w:tr w:rsidR="00D11AB3" w:rsidRPr="00D11AB3" w14:paraId="4D91237E"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4E895" w14:textId="0596B21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zeer ernstige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6B647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EQ5DPK08</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F8DB08"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77A2D"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16FA0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zeer ernstige pijn </w:t>
            </w:r>
          </w:p>
          <w:p w14:paraId="5D8189D2" w14:textId="77777777" w:rsidR="00D11AB3" w:rsidRPr="00D11AB3" w:rsidRDefault="00D11AB3" w:rsidP="00D11AB3">
            <w:pPr>
              <w:autoSpaceDE w:val="0"/>
              <w:autoSpaceDN w:val="0"/>
              <w:adjustRightInd w:val="0"/>
              <w:rPr>
                <w:rFonts w:eastAsia="Times New Roman"/>
                <w:color w:val="000000"/>
                <w:sz w:val="20"/>
                <w:szCs w:val="20"/>
                <w:lang w:val="nl-NL"/>
              </w:rPr>
            </w:pPr>
          </w:p>
        </w:tc>
      </w:tr>
    </w:tbl>
    <w:p w14:paraId="5D69C1F3" w14:textId="0778A028" w:rsidR="00BB29E5" w:rsidRDefault="00BB29E5">
      <w:pPr>
        <w:rPr>
          <w:rFonts w:eastAsia="Calibri"/>
          <w:color w:val="000000"/>
          <w:sz w:val="20"/>
          <w:szCs w:val="20"/>
          <w:lang w:val="nl-NL"/>
        </w:rPr>
      </w:pPr>
    </w:p>
    <w:p w14:paraId="5C74CA10" w14:textId="77777777"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DC1898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42610B" w14:textId="77777777" w:rsidR="006D7F1A" w:rsidRPr="00EC4C9A" w:rsidRDefault="000024C1">
            <w:pPr>
              <w:rPr>
                <w:rFonts w:eastAsia="Calibri"/>
                <w:b/>
                <w:color w:val="FFFFFF"/>
                <w:sz w:val="20"/>
                <w:szCs w:val="20"/>
              </w:rPr>
            </w:pPr>
            <w:bookmarkStart w:id="70" w:name="BKM_841B6CD5_A65D_4C2A_B0F1_CC70DD0087C6"/>
            <w:r w:rsidRPr="00EC4C9A">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91ADB3" w14:textId="77777777" w:rsidR="006D7F1A" w:rsidRPr="00EC4C9A" w:rsidRDefault="000024C1">
            <w:pPr>
              <w:rPr>
                <w:rFonts w:eastAsia="Calibri"/>
                <w:color w:val="FFFFFF"/>
                <w:sz w:val="20"/>
                <w:szCs w:val="20"/>
              </w:rPr>
            </w:pPr>
            <w:r w:rsidRPr="00EC4C9A">
              <w:rPr>
                <w:rFonts w:eastAsia="Calibri"/>
                <w:color w:val="FFFFFF"/>
                <w:sz w:val="20"/>
                <w:szCs w:val="20"/>
              </w:rPr>
              <w:t xml:space="preserve">Stemming  </w:t>
            </w:r>
          </w:p>
        </w:tc>
      </w:tr>
      <w:tr w:rsidR="006D7F1A" w:rsidRPr="00B82205" w14:paraId="43CC4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C640FB"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4AB9F1" w14:textId="7BA3A9F0" w:rsidR="006D7F1A" w:rsidRPr="00B82205" w:rsidRDefault="006A27E6" w:rsidP="00B82205">
            <w:pPr>
              <w:rPr>
                <w:rFonts w:eastAsia="Calibri"/>
                <w:color w:val="000000"/>
                <w:sz w:val="20"/>
                <w:szCs w:val="20"/>
                <w:lang w:val="nl-NL"/>
              </w:rPr>
            </w:pPr>
            <w:r w:rsidRPr="00B82205">
              <w:rPr>
                <w:rFonts w:eastAsia="Calibri"/>
                <w:color w:val="000000"/>
                <w:sz w:val="20"/>
                <w:szCs w:val="20"/>
                <w:lang w:val="nl-NL"/>
              </w:rPr>
              <w:t xml:space="preserve">De dimensie </w:t>
            </w:r>
            <w:r w:rsidR="000024C1" w:rsidRPr="00B82205">
              <w:rPr>
                <w:rFonts w:eastAsia="Calibri"/>
                <w:color w:val="000000"/>
                <w:sz w:val="20"/>
                <w:szCs w:val="20"/>
                <w:lang w:val="nl-NL"/>
              </w:rPr>
              <w:t>stemming</w:t>
            </w:r>
            <w:r w:rsidR="00B82205" w:rsidRPr="00B82205">
              <w:rPr>
                <w:rFonts w:eastAsia="Calibri"/>
                <w:color w:val="000000"/>
                <w:sz w:val="20"/>
                <w:szCs w:val="20"/>
                <w:lang w:val="nl-NL"/>
              </w:rPr>
              <w:t>.</w:t>
            </w:r>
          </w:p>
        </w:tc>
      </w:tr>
      <w:tr w:rsidR="006D7F1A" w:rsidRPr="00EC4C9A" w14:paraId="30C75F7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22A3C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F28AE5"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26BAA4D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669A3E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A61DC3"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D0B142" w14:textId="77777777" w:rsidR="006D7F1A" w:rsidRPr="00EC4C9A" w:rsidRDefault="000024C1">
                  <w:pPr>
                    <w:rPr>
                      <w:color w:val="000000"/>
                      <w:sz w:val="20"/>
                      <w:szCs w:val="20"/>
                    </w:rPr>
                  </w:pPr>
                  <w:r w:rsidRPr="00EC4C9A">
                    <w:rPr>
                      <w:rFonts w:eastAsia="Calibri"/>
                      <w:color w:val="000000"/>
                      <w:sz w:val="20"/>
                      <w:szCs w:val="20"/>
                    </w:rPr>
                    <w:t>NL-CM: EQ-5D000034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2D0EB7" w14:textId="77777777" w:rsidR="006D7F1A" w:rsidRPr="00EC4C9A" w:rsidRDefault="006D7F1A">
                  <w:pPr>
                    <w:rPr>
                      <w:color w:val="000000"/>
                      <w:sz w:val="20"/>
                      <w:szCs w:val="20"/>
                    </w:rPr>
                  </w:pPr>
                </w:p>
              </w:tc>
            </w:tr>
            <w:tr w:rsidR="0090677D" w:rsidRPr="00EC4C9A" w14:paraId="4EBFF984"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6ADA49"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C45043B" w14:textId="77777777" w:rsidR="0090677D" w:rsidRPr="00EC4C9A" w:rsidRDefault="0090677D">
                  <w:pPr>
                    <w:rPr>
                      <w:color w:val="000000"/>
                      <w:sz w:val="20"/>
                      <w:szCs w:val="20"/>
                    </w:rPr>
                  </w:pPr>
                  <w:r w:rsidRPr="00EC4C9A">
                    <w:rPr>
                      <w:rFonts w:eastAsia="Calibri"/>
                      <w:color w:val="000000"/>
                      <w:sz w:val="20"/>
                      <w:szCs w:val="20"/>
                    </w:rPr>
                    <w:t xml:space="preserve">SnomedCT:85256008 | Mood, function (observable entity) </w:t>
                  </w:r>
                </w:p>
              </w:tc>
            </w:tr>
            <w:tr w:rsidR="006D7F1A" w:rsidRPr="00EC4C9A" w14:paraId="52E93D8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D40BA1"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CEEEB1" w14:textId="77777777" w:rsidR="006D7F1A" w:rsidRPr="00EC4C9A" w:rsidRDefault="000024C1">
                  <w:pPr>
                    <w:rPr>
                      <w:rFonts w:eastAsia="Calibri"/>
                      <w:color w:val="000000"/>
                      <w:sz w:val="20"/>
                      <w:szCs w:val="20"/>
                    </w:rPr>
                  </w:pPr>
                  <w:r w:rsidRPr="00EC4C9A">
                    <w:rPr>
                      <w:rFonts w:eastAsia="Calibri"/>
                      <w:color w:val="000000"/>
                      <w:sz w:val="20"/>
                      <w:szCs w:val="20"/>
                    </w:rPr>
                    <w:t>EQ5D-stemming</w:t>
                  </w:r>
                  <w:r w:rsidRPr="00EC4C9A">
                    <w:rPr>
                      <w:rFonts w:eastAsia="Calibri"/>
                      <w:color w:val="000000"/>
                      <w:sz w:val="20"/>
                      <w:szCs w:val="20"/>
                    </w:rPr>
                    <w:tab/>
                  </w:r>
                </w:p>
                <w:p w14:paraId="77A7AF8C"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706975A" w14:textId="77777777" w:rsidR="006D7F1A" w:rsidRPr="00EC4C9A" w:rsidRDefault="000024C1">
                  <w:pPr>
                    <w:rPr>
                      <w:color w:val="000000"/>
                      <w:sz w:val="20"/>
                      <w:szCs w:val="20"/>
                    </w:rPr>
                  </w:pPr>
                  <w:r w:rsidRPr="00EC4C9A">
                    <w:rPr>
                      <w:rFonts w:eastAsia="Calibri"/>
                      <w:color w:val="000000"/>
                      <w:sz w:val="20"/>
                      <w:szCs w:val="20"/>
                    </w:rPr>
                    <w:t>OID: 2.16.840.1.113883.3.3210.14.2.2.49</w:t>
                  </w:r>
                </w:p>
              </w:tc>
            </w:tr>
          </w:tbl>
          <w:p w14:paraId="58EA11D3" w14:textId="77777777" w:rsidR="006D7F1A" w:rsidRPr="00EC4C9A" w:rsidRDefault="006D7F1A">
            <w:pPr>
              <w:rPr>
                <w:color w:val="000000"/>
                <w:sz w:val="20"/>
                <w:szCs w:val="20"/>
              </w:rPr>
            </w:pPr>
          </w:p>
        </w:tc>
      </w:tr>
      <w:tr w:rsidR="006D7F1A" w:rsidRPr="00EC4C9A" w14:paraId="1A4815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1C59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16C9CA" w14:textId="77777777" w:rsidR="006D7F1A" w:rsidRPr="00EC4C9A" w:rsidRDefault="006D7F1A">
            <w:pPr>
              <w:rPr>
                <w:rFonts w:eastAsia="Calibri"/>
                <w:color w:val="000000"/>
                <w:sz w:val="20"/>
                <w:szCs w:val="20"/>
              </w:rPr>
            </w:pPr>
          </w:p>
        </w:tc>
      </w:tr>
      <w:bookmarkEnd w:id="70"/>
    </w:tbl>
    <w:p w14:paraId="37BB587F" w14:textId="77777777" w:rsidR="00761036" w:rsidRPr="00EC4C9A" w:rsidRDefault="00761036">
      <w:pPr>
        <w:rPr>
          <w:rFonts w:eastAsia="Calibri"/>
          <w:color w:val="000000"/>
          <w:sz w:val="20"/>
          <w:szCs w:val="20"/>
        </w:rPr>
      </w:pPr>
    </w:p>
    <w:tbl>
      <w:tblPr>
        <w:tblW w:w="8947" w:type="dxa"/>
        <w:tblInd w:w="-3" w:type="dxa"/>
        <w:tblLayout w:type="fixed"/>
        <w:tblCellMar>
          <w:left w:w="40" w:type="dxa"/>
          <w:right w:w="40" w:type="dxa"/>
        </w:tblCellMar>
        <w:tblLook w:val="04A0" w:firstRow="1" w:lastRow="0" w:firstColumn="1" w:lastColumn="0" w:noHBand="0" w:noVBand="1"/>
      </w:tblPr>
      <w:tblGrid>
        <w:gridCol w:w="1985"/>
        <w:gridCol w:w="6962"/>
      </w:tblGrid>
      <w:tr w:rsidR="008F6390" w:rsidRPr="00B277E2" w14:paraId="3499147D"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3ED029" w14:textId="77777777" w:rsidR="008F6390" w:rsidRPr="00330AD5" w:rsidRDefault="008F6390" w:rsidP="00661FE1">
            <w:pPr>
              <w:rPr>
                <w:rFonts w:eastAsia="Calibri"/>
                <w:b/>
                <w:color w:val="FFFFFF"/>
                <w:sz w:val="20"/>
                <w:szCs w:val="20"/>
              </w:rPr>
            </w:pPr>
            <w:r w:rsidRPr="00330AD5">
              <w:rPr>
                <w:rFonts w:eastAsia="Calibri"/>
                <w:b/>
                <w:color w:val="FFFFFF"/>
                <w:sz w:val="20"/>
                <w:szCs w:val="20"/>
              </w:rPr>
              <w:t>«document»</w:t>
            </w:r>
          </w:p>
        </w:tc>
        <w:tc>
          <w:tcPr>
            <w:tcW w:w="696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C48E6E" w14:textId="77777777" w:rsidR="008F6390" w:rsidRPr="00330AD5" w:rsidRDefault="008F6390" w:rsidP="00661FE1">
            <w:pPr>
              <w:rPr>
                <w:rFonts w:eastAsia="Calibri"/>
                <w:color w:val="FFFFFF"/>
                <w:sz w:val="20"/>
                <w:szCs w:val="20"/>
              </w:rPr>
            </w:pPr>
            <w:r w:rsidRPr="00330AD5">
              <w:rPr>
                <w:rFonts w:eastAsia="Calibri"/>
                <w:color w:val="FFFFFF"/>
                <w:sz w:val="20"/>
                <w:szCs w:val="20"/>
              </w:rPr>
              <w:t>EQ5D-</w:t>
            </w:r>
            <w:proofErr w:type="gramStart"/>
            <w:r w:rsidRPr="00330AD5">
              <w:rPr>
                <w:rFonts w:eastAsia="Calibri"/>
                <w:color w:val="FFFFFF"/>
                <w:sz w:val="20"/>
                <w:szCs w:val="20"/>
              </w:rPr>
              <w:t xml:space="preserve">Stemming  </w:t>
            </w:r>
            <w:proofErr w:type="spellStart"/>
            <w:r w:rsidRPr="00330AD5">
              <w:rPr>
                <w:rFonts w:eastAsia="Calibri"/>
                <w:color w:val="FFFFFF"/>
                <w:sz w:val="20"/>
                <w:szCs w:val="20"/>
              </w:rPr>
              <w:t>valueset</w:t>
            </w:r>
            <w:proofErr w:type="spellEnd"/>
            <w:proofErr w:type="gramEnd"/>
          </w:p>
        </w:tc>
      </w:tr>
      <w:tr w:rsidR="008F6390" w:rsidRPr="00EF0ACE" w14:paraId="4A371CB5"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3C2EB"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Definitie</w:t>
            </w:r>
            <w:proofErr w:type="spellEnd"/>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49A476" w14:textId="2D28B0A8" w:rsidR="008F6390" w:rsidRPr="003D058B" w:rsidRDefault="003D058B" w:rsidP="00661FE1">
            <w:pPr>
              <w:rPr>
                <w:rFonts w:eastAsia="Calibri"/>
                <w:color w:val="000000"/>
                <w:sz w:val="20"/>
                <w:szCs w:val="20"/>
                <w:lang w:val="nl-NL"/>
              </w:rPr>
            </w:pPr>
            <w:r w:rsidRPr="003D058B">
              <w:rPr>
                <w:rFonts w:eastAsia="Calibri"/>
                <w:color w:val="000000"/>
                <w:sz w:val="20"/>
                <w:szCs w:val="20"/>
                <w:lang w:val="nl-NL"/>
              </w:rPr>
              <w:t>De waardenlijst bij de dimensie stemming.</w:t>
            </w:r>
          </w:p>
        </w:tc>
      </w:tr>
      <w:tr w:rsidR="008F6390" w:rsidRPr="00B277E2" w14:paraId="7CDD3322"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51D6D" w14:textId="77777777" w:rsidR="008F6390" w:rsidRPr="00330AD5" w:rsidRDefault="008F6390" w:rsidP="00661FE1">
            <w:pPr>
              <w:rPr>
                <w:rFonts w:eastAsia="Calibri"/>
                <w:b/>
                <w:color w:val="000000"/>
                <w:sz w:val="20"/>
                <w:szCs w:val="20"/>
              </w:rPr>
            </w:pPr>
            <w:r w:rsidRPr="00330AD5">
              <w:rPr>
                <w:rFonts w:eastAsia="Calibri"/>
                <w:b/>
                <w:color w:val="000000"/>
                <w:sz w:val="20"/>
                <w:szCs w:val="20"/>
              </w:rPr>
              <w:t>Datatype</w:t>
            </w:r>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56B7FD" w14:textId="77777777" w:rsidR="008F6390" w:rsidRPr="00330AD5" w:rsidRDefault="008F6390" w:rsidP="00661FE1">
            <w:pPr>
              <w:rPr>
                <w:rFonts w:eastAsia="Calibri"/>
                <w:color w:val="000000"/>
                <w:sz w:val="20"/>
                <w:szCs w:val="20"/>
              </w:rPr>
            </w:pPr>
          </w:p>
        </w:tc>
      </w:tr>
      <w:tr w:rsidR="008F6390" w:rsidRPr="00B277E2" w14:paraId="0425DA77" w14:textId="77777777" w:rsidTr="00BB29E5">
        <w:tblPrEx>
          <w:tblCellMar>
            <w:left w:w="1" w:type="dxa"/>
            <w:right w:w="1" w:type="dxa"/>
          </w:tblCellMar>
        </w:tblPrEx>
        <w:tc>
          <w:tcPr>
            <w:tcW w:w="8947"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1982"/>
              <w:gridCol w:w="7008"/>
            </w:tblGrid>
            <w:tr w:rsidR="008F6390" w:rsidRPr="00330AD5" w14:paraId="5893C5CA" w14:textId="77777777" w:rsidTr="00B82205">
              <w:trPr>
                <w:tblHeader/>
              </w:trPr>
              <w:tc>
                <w:tcPr>
                  <w:tcW w:w="198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FF9178" w14:textId="77777777" w:rsidR="008F6390" w:rsidRPr="00330AD5" w:rsidRDefault="008F6390" w:rsidP="00661FE1">
                  <w:pPr>
                    <w:rPr>
                      <w:color w:val="000000"/>
                      <w:sz w:val="20"/>
                      <w:szCs w:val="20"/>
                    </w:rPr>
                  </w:pPr>
                  <w:proofErr w:type="gramStart"/>
                  <w:r w:rsidRPr="00330AD5">
                    <w:rPr>
                      <w:rFonts w:eastAsia="Calibri"/>
                      <w:b/>
                      <w:color w:val="000000"/>
                      <w:sz w:val="20"/>
                      <w:szCs w:val="20"/>
                    </w:rPr>
                    <w:t>DCM::</w:t>
                  </w:r>
                  <w:proofErr w:type="spellStart"/>
                  <w:proofErr w:type="gramEnd"/>
                  <w:r w:rsidRPr="00330AD5">
                    <w:rPr>
                      <w:rFonts w:eastAsia="Calibri"/>
                      <w:b/>
                      <w:color w:val="000000"/>
                      <w:sz w:val="20"/>
                      <w:szCs w:val="20"/>
                    </w:rPr>
                    <w:t>ValueSetId</w:t>
                  </w:r>
                  <w:proofErr w:type="spellEnd"/>
                </w:p>
              </w:tc>
              <w:tc>
                <w:tcPr>
                  <w:tcW w:w="7008" w:type="dxa"/>
                  <w:tcBorders>
                    <w:top w:val="single" w:sz="2" w:space="0" w:color="0F0F0F"/>
                    <w:left w:val="single" w:sz="2" w:space="0" w:color="0F0F0F"/>
                    <w:right w:val="single" w:sz="2" w:space="0" w:color="0F0F0F"/>
                  </w:tcBorders>
                  <w:tcMar>
                    <w:top w:w="0" w:type="dxa"/>
                    <w:left w:w="40" w:type="dxa"/>
                    <w:bottom w:w="0" w:type="dxa"/>
                    <w:right w:w="40" w:type="dxa"/>
                  </w:tcMar>
                </w:tcPr>
                <w:p w14:paraId="037C74A6" w14:textId="77777777" w:rsidR="008F6390" w:rsidRPr="00330AD5" w:rsidRDefault="008F6390" w:rsidP="00661FE1">
                  <w:pPr>
                    <w:rPr>
                      <w:color w:val="000000"/>
                      <w:sz w:val="20"/>
                      <w:szCs w:val="20"/>
                    </w:rPr>
                  </w:pPr>
                  <w:r w:rsidRPr="00330AD5">
                    <w:rPr>
                      <w:rFonts w:eastAsia="Calibri"/>
                      <w:color w:val="000000"/>
                      <w:sz w:val="20"/>
                      <w:szCs w:val="20"/>
                    </w:rPr>
                    <w:t>OID: 2.16.840.1.113883.3.3210.14.2.2.49</w:t>
                  </w:r>
                </w:p>
              </w:tc>
            </w:tr>
          </w:tbl>
          <w:p w14:paraId="3817CD25" w14:textId="77777777" w:rsidR="008F6390" w:rsidRPr="00330AD5" w:rsidRDefault="008F6390" w:rsidP="00661FE1">
            <w:pPr>
              <w:rPr>
                <w:color w:val="000000"/>
                <w:sz w:val="20"/>
                <w:szCs w:val="20"/>
              </w:rPr>
            </w:pPr>
          </w:p>
        </w:tc>
      </w:tr>
      <w:tr w:rsidR="008F6390" w:rsidRPr="00B277E2" w14:paraId="6DB6D8AA"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AA86D"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Opties</w:t>
            </w:r>
            <w:proofErr w:type="spellEnd"/>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5C22FB" w14:textId="77777777" w:rsidR="008F6390" w:rsidRPr="00330AD5" w:rsidRDefault="008F6390" w:rsidP="00661FE1">
            <w:pPr>
              <w:rPr>
                <w:rFonts w:eastAsia="Calibri"/>
                <w:color w:val="000000"/>
                <w:sz w:val="20"/>
                <w:szCs w:val="20"/>
              </w:rPr>
            </w:pPr>
          </w:p>
        </w:tc>
      </w:tr>
    </w:tbl>
    <w:p w14:paraId="74C87EFE" w14:textId="534748E0" w:rsidR="003D058B" w:rsidRDefault="003D058B"/>
    <w:tbl>
      <w:tblPr>
        <w:tblW w:w="8931" w:type="dxa"/>
        <w:tblInd w:w="-3" w:type="dxa"/>
        <w:tblLayout w:type="fixed"/>
        <w:tblCellMar>
          <w:left w:w="30" w:type="dxa"/>
          <w:right w:w="30" w:type="dxa"/>
        </w:tblCellMar>
        <w:tblLook w:val="0000" w:firstRow="0" w:lastRow="0" w:firstColumn="0" w:lastColumn="0" w:noHBand="0" w:noVBand="0"/>
      </w:tblPr>
      <w:tblGrid>
        <w:gridCol w:w="1890"/>
        <w:gridCol w:w="1260"/>
        <w:gridCol w:w="1245"/>
        <w:gridCol w:w="15"/>
        <w:gridCol w:w="2253"/>
        <w:gridCol w:w="2268"/>
      </w:tblGrid>
      <w:tr w:rsidR="003D058B" w:rsidRPr="00D11AB3" w14:paraId="780E5EC4" w14:textId="77777777" w:rsidTr="008039E6">
        <w:trPr>
          <w:trHeight w:val="290"/>
        </w:trPr>
        <w:tc>
          <w:tcPr>
            <w:tcW w:w="315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946F6A" w14:textId="6F5FF3F5" w:rsidR="003D058B" w:rsidRPr="008B6BE5" w:rsidRDefault="003D058B" w:rsidP="008039E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EQ5D-stemming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B82E816" w14:textId="720E1461" w:rsidR="003D058B" w:rsidRPr="008B6BE5" w:rsidRDefault="003D058B" w:rsidP="008039E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9</w:t>
            </w:r>
          </w:p>
        </w:tc>
      </w:tr>
      <w:tr w:rsidR="00330AD5" w:rsidRPr="00330AD5" w14:paraId="68356F03" w14:textId="77777777" w:rsidTr="003D058B">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C980EE"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641709"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ED46F63"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rFonts w:eastAsia="Times New Roman"/>
                <w:color w:val="000000"/>
                <w:sz w:val="20"/>
                <w:lang w:val="en-AU"/>
              </w:rPr>
              <w:t>CodeSys</w:t>
            </w:r>
            <w:proofErr w:type="spellEnd"/>
            <w:r w:rsidRPr="00330AD5">
              <w:rPr>
                <w:rFonts w:eastAsia="Times New Roman"/>
                <w:color w:val="000000"/>
                <w:sz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6C20EDF"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DC135B0"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Description</w:t>
            </w:r>
          </w:p>
        </w:tc>
      </w:tr>
      <w:tr w:rsidR="00330AD5" w:rsidRPr="00330AD5" w14:paraId="1CBD4753" w14:textId="77777777" w:rsidTr="003D058B">
        <w:trPr>
          <w:trHeight w:val="7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0AA44" w14:textId="77777777" w:rsidR="00330AD5" w:rsidRPr="00330AD5" w:rsidRDefault="00330AD5" w:rsidP="00B17EA0">
            <w:pPr>
              <w:autoSpaceDE w:val="0"/>
              <w:autoSpaceDN w:val="0"/>
              <w:adjustRightInd w:val="0"/>
              <w:rPr>
                <w:sz w:val="20"/>
                <w:lang w:val="nl-NL"/>
              </w:rPr>
            </w:pPr>
            <w:r w:rsidRPr="00330AD5">
              <w:rPr>
                <w:sz w:val="20"/>
                <w:lang w:val="nl-NL"/>
              </w:rPr>
              <w:t>niet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C0ED48"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BE9A8"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1F874F"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69ACC" w14:textId="77777777" w:rsidR="00330AD5" w:rsidRPr="00330AD5" w:rsidRDefault="00330AD5" w:rsidP="00B17EA0">
            <w:pPr>
              <w:autoSpaceDE w:val="0"/>
              <w:autoSpaceDN w:val="0"/>
              <w:adjustRightInd w:val="0"/>
              <w:rPr>
                <w:sz w:val="20"/>
                <w:lang w:val="nl-NL"/>
              </w:rPr>
            </w:pPr>
            <w:r w:rsidRPr="00330AD5">
              <w:rPr>
                <w:sz w:val="20"/>
                <w:lang w:val="nl-NL"/>
              </w:rPr>
              <w:t>niet angstig of somber</w:t>
            </w:r>
          </w:p>
        </w:tc>
      </w:tr>
      <w:tr w:rsidR="00330AD5" w:rsidRPr="00330AD5" w14:paraId="73F7CA42"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65EC02" w14:textId="77777777" w:rsidR="00330AD5" w:rsidRPr="00330AD5" w:rsidRDefault="00330AD5" w:rsidP="00B17EA0">
            <w:pPr>
              <w:autoSpaceDE w:val="0"/>
              <w:autoSpaceDN w:val="0"/>
              <w:adjustRightInd w:val="0"/>
              <w:rPr>
                <w:sz w:val="20"/>
                <w:lang w:val="nl-NL"/>
              </w:rPr>
            </w:pPr>
            <w:r w:rsidRPr="00330AD5">
              <w:rPr>
                <w:sz w:val="20"/>
                <w:lang w:val="nl-NL"/>
              </w:rPr>
              <w:t>licht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1BCCAF"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884C1C"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CB5CB"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3734F8" w14:textId="77777777" w:rsidR="00330AD5" w:rsidRPr="00330AD5" w:rsidRDefault="00330AD5" w:rsidP="00B17EA0">
            <w:pPr>
              <w:autoSpaceDE w:val="0"/>
              <w:autoSpaceDN w:val="0"/>
              <w:adjustRightInd w:val="0"/>
              <w:rPr>
                <w:sz w:val="20"/>
                <w:lang w:val="nl-NL"/>
              </w:rPr>
            </w:pPr>
            <w:r w:rsidRPr="00330AD5">
              <w:rPr>
                <w:sz w:val="20"/>
                <w:lang w:val="nl-NL"/>
              </w:rPr>
              <w:t>licht angstig of somber</w:t>
            </w:r>
          </w:p>
        </w:tc>
      </w:tr>
      <w:tr w:rsidR="00330AD5" w:rsidRPr="00330AD5" w14:paraId="07CE502A"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1740B7" w14:textId="77777777" w:rsidR="00330AD5" w:rsidRPr="00330AD5" w:rsidRDefault="00330AD5" w:rsidP="00B17EA0">
            <w:pPr>
              <w:autoSpaceDE w:val="0"/>
              <w:autoSpaceDN w:val="0"/>
              <w:adjustRightInd w:val="0"/>
              <w:rPr>
                <w:sz w:val="20"/>
                <w:lang w:val="nl-NL"/>
              </w:rPr>
            </w:pPr>
            <w:r w:rsidRPr="00330AD5">
              <w:rPr>
                <w:sz w:val="20"/>
                <w:lang w:val="nl-NL"/>
              </w:rPr>
              <w:t>matig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1A4DFA"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E2AB8" w14:textId="77777777" w:rsidR="00330AD5" w:rsidRPr="00330AD5" w:rsidRDefault="00330AD5" w:rsidP="00B17EA0">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297F7B"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C52B9" w14:textId="77777777" w:rsidR="00330AD5" w:rsidRPr="00330AD5" w:rsidRDefault="00330AD5" w:rsidP="00B17EA0">
            <w:pPr>
              <w:autoSpaceDE w:val="0"/>
              <w:autoSpaceDN w:val="0"/>
              <w:adjustRightInd w:val="0"/>
              <w:rPr>
                <w:sz w:val="20"/>
                <w:lang w:val="nl-NL"/>
              </w:rPr>
            </w:pPr>
            <w:r w:rsidRPr="00330AD5">
              <w:rPr>
                <w:sz w:val="20"/>
                <w:lang w:val="nl-NL"/>
              </w:rPr>
              <w:t>matig angstig of somber</w:t>
            </w:r>
          </w:p>
        </w:tc>
      </w:tr>
      <w:tr w:rsidR="00330AD5" w:rsidRPr="00330AD5" w14:paraId="4FDEC3DA" w14:textId="77777777" w:rsidTr="003D058B">
        <w:trPr>
          <w:trHeight w:val="63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E5FD47"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behoorlijk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32521A"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8489F6"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D6607"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FF535"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behoorlijk angstig of somber</w:t>
            </w:r>
          </w:p>
        </w:tc>
      </w:tr>
      <w:tr w:rsidR="00330AD5" w:rsidRPr="00330AD5" w14:paraId="4B7605D5"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0C549E"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erg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1703BE"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F781C3" w14:textId="77777777" w:rsidR="00330AD5" w:rsidRPr="00330AD5" w:rsidRDefault="00330AD5" w:rsidP="00B17EA0">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3A0BB3"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DFC784"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erg angstig of somber</w:t>
            </w:r>
          </w:p>
          <w:p w14:paraId="43F5E599" w14:textId="77777777" w:rsidR="00330AD5" w:rsidRPr="00330AD5" w:rsidRDefault="00330AD5" w:rsidP="00B17EA0">
            <w:pPr>
              <w:autoSpaceDE w:val="0"/>
              <w:autoSpaceDN w:val="0"/>
              <w:adjustRightInd w:val="0"/>
              <w:rPr>
                <w:rFonts w:eastAsia="Times New Roman"/>
                <w:color w:val="000000"/>
                <w:sz w:val="20"/>
                <w:lang w:val="nl-NL"/>
              </w:rPr>
            </w:pPr>
          </w:p>
        </w:tc>
      </w:tr>
    </w:tbl>
    <w:p w14:paraId="122BE67B" w14:textId="77777777" w:rsidR="00BB29E5" w:rsidRPr="00EC4C9A" w:rsidRDefault="00BB29E5" w:rsidP="00BB29E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B29E5" w:rsidRPr="00EF0ACE" w14:paraId="0178317B"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572F2A" w14:textId="77777777" w:rsidR="00BB29E5" w:rsidRPr="00B82205" w:rsidRDefault="00BB29E5" w:rsidP="00B17EA0">
            <w:pPr>
              <w:rPr>
                <w:rFonts w:eastAsia="Calibri"/>
                <w:b/>
                <w:color w:val="FFFFFF"/>
                <w:sz w:val="20"/>
                <w:szCs w:val="20"/>
              </w:rPr>
            </w:pPr>
            <w:bookmarkStart w:id="71" w:name="BKM_A27CB4D2_A216_4FC5_8C58_2F824B38A943"/>
            <w:r w:rsidRPr="00B8220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B9582B" w14:textId="77777777" w:rsidR="00BB29E5" w:rsidRPr="00B82205" w:rsidRDefault="00BB29E5" w:rsidP="00B17EA0">
            <w:pPr>
              <w:rPr>
                <w:rFonts w:eastAsia="Calibri"/>
                <w:color w:val="FFFFFF"/>
                <w:sz w:val="20"/>
                <w:szCs w:val="20"/>
                <w:lang w:val="nl-NL"/>
              </w:rPr>
            </w:pPr>
            <w:r w:rsidRPr="00B82205">
              <w:rPr>
                <w:rFonts w:eastAsia="Calibri"/>
                <w:color w:val="FFFFFF"/>
                <w:sz w:val="20"/>
                <w:szCs w:val="20"/>
                <w:lang w:val="nl-NL"/>
              </w:rPr>
              <w:t xml:space="preserve">hoe goed of slecht is uw gezondheid VANDAAG  </w:t>
            </w:r>
          </w:p>
        </w:tc>
      </w:tr>
      <w:tr w:rsidR="00BB29E5" w:rsidRPr="00EF0ACE" w14:paraId="376FE921"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0EF693" w14:textId="77777777" w:rsidR="00BB29E5" w:rsidRPr="00B82205" w:rsidRDefault="00BB29E5" w:rsidP="00B17EA0">
            <w:pPr>
              <w:rPr>
                <w:rFonts w:eastAsia="Calibri"/>
                <w:b/>
                <w:color w:val="000000"/>
                <w:sz w:val="20"/>
                <w:szCs w:val="20"/>
              </w:rPr>
            </w:pPr>
            <w:proofErr w:type="spellStart"/>
            <w:r w:rsidRPr="00B82205">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474C1" w14:textId="4CED512D" w:rsidR="00BB29E5" w:rsidRPr="00A442AA" w:rsidRDefault="00BB29E5" w:rsidP="00B82205">
            <w:pPr>
              <w:spacing w:after="1"/>
              <w:rPr>
                <w:rFonts w:eastAsia="Calibri"/>
                <w:color w:val="000000"/>
                <w:sz w:val="20"/>
                <w:szCs w:val="20"/>
                <w:lang w:val="nl-NL"/>
              </w:rPr>
            </w:pPr>
            <w:r w:rsidRPr="00B82205">
              <w:rPr>
                <w:sz w:val="20"/>
                <w:szCs w:val="20"/>
                <w:lang w:val="nl-NL"/>
              </w:rPr>
              <w:t xml:space="preserve">De Visueel Analoge Schaal om de mate van gezondheid van vandaag te scoren. 100 staat voor de beste gezondheid. 0 staat voor de slechtste gezondheid. </w:t>
            </w:r>
          </w:p>
        </w:tc>
      </w:tr>
      <w:tr w:rsidR="00BB29E5" w:rsidRPr="00EC4C9A" w14:paraId="79F7FB22"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F68BC" w14:textId="77777777" w:rsidR="00BB29E5" w:rsidRPr="00B82205" w:rsidRDefault="00BB29E5" w:rsidP="00B17EA0">
            <w:pPr>
              <w:rPr>
                <w:rFonts w:eastAsia="Calibri"/>
                <w:b/>
                <w:color w:val="000000"/>
                <w:sz w:val="20"/>
                <w:szCs w:val="20"/>
              </w:rPr>
            </w:pPr>
            <w:r w:rsidRPr="00B8220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1D4A8" w14:textId="646BA649" w:rsidR="00BB29E5" w:rsidRPr="00B82205" w:rsidRDefault="00A442AA" w:rsidP="00B17EA0">
            <w:pPr>
              <w:rPr>
                <w:rFonts w:eastAsia="Calibri"/>
                <w:color w:val="000000"/>
                <w:sz w:val="20"/>
                <w:szCs w:val="20"/>
              </w:rPr>
            </w:pPr>
            <w:r>
              <w:rPr>
                <w:rFonts w:eastAsia="Calibri"/>
                <w:color w:val="000000"/>
                <w:sz w:val="20"/>
                <w:szCs w:val="20"/>
              </w:rPr>
              <w:t>INT</w:t>
            </w:r>
          </w:p>
        </w:tc>
      </w:tr>
      <w:tr w:rsidR="00BB29E5" w:rsidRPr="00EC4C9A" w14:paraId="5E375B57" w14:textId="77777777" w:rsidTr="00B17EA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B29E5" w:rsidRPr="00B82205" w14:paraId="43A43C44"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A39D8" w14:textId="77777777" w:rsidR="00BB29E5" w:rsidRPr="00B82205" w:rsidRDefault="00BB29E5" w:rsidP="00B17EA0">
                  <w:pPr>
                    <w:rPr>
                      <w:color w:val="000000"/>
                      <w:sz w:val="20"/>
                      <w:szCs w:val="20"/>
                    </w:rPr>
                  </w:pPr>
                  <w:proofErr w:type="gramStart"/>
                  <w:r w:rsidRPr="00B82205">
                    <w:rPr>
                      <w:rFonts w:eastAsia="Calibri"/>
                      <w:b/>
                      <w:color w:val="000000"/>
                      <w:sz w:val="20"/>
                      <w:szCs w:val="20"/>
                    </w:rPr>
                    <w:t>DCM::</w:t>
                  </w:r>
                  <w:proofErr w:type="gramEnd"/>
                  <w:r w:rsidRPr="00B82205">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39DBED" w14:textId="77777777" w:rsidR="00BB29E5" w:rsidRPr="00B82205" w:rsidRDefault="00BB29E5" w:rsidP="00B17EA0">
                  <w:pPr>
                    <w:rPr>
                      <w:color w:val="000000"/>
                      <w:sz w:val="20"/>
                      <w:szCs w:val="20"/>
                    </w:rPr>
                  </w:pPr>
                  <w:r w:rsidRPr="00B82205">
                    <w:rPr>
                      <w:rFonts w:eastAsia="Calibri"/>
                      <w:color w:val="000000"/>
                      <w:sz w:val="20"/>
                      <w:szCs w:val="20"/>
                    </w:rPr>
                    <w:t>NL-CM: EQ-5D000021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B6DF60" w14:textId="77777777" w:rsidR="00BB29E5" w:rsidRPr="00B82205" w:rsidRDefault="00BB29E5" w:rsidP="00B17EA0">
                  <w:pPr>
                    <w:rPr>
                      <w:color w:val="000000"/>
                      <w:sz w:val="20"/>
                      <w:szCs w:val="20"/>
                    </w:rPr>
                  </w:pPr>
                </w:p>
              </w:tc>
            </w:tr>
            <w:tr w:rsidR="00BB29E5" w:rsidRPr="00B82205" w14:paraId="7A4808D8"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A8E71B" w14:textId="77777777" w:rsidR="00BB29E5" w:rsidRPr="00B82205" w:rsidRDefault="00BB29E5" w:rsidP="00B17EA0">
                  <w:pPr>
                    <w:rPr>
                      <w:color w:val="000000"/>
                      <w:sz w:val="20"/>
                      <w:szCs w:val="20"/>
                    </w:rPr>
                  </w:pPr>
                  <w:proofErr w:type="gramStart"/>
                  <w:r w:rsidRPr="00B82205">
                    <w:rPr>
                      <w:rFonts w:eastAsia="Calibri"/>
                      <w:b/>
                      <w:color w:val="000000"/>
                      <w:sz w:val="20"/>
                      <w:szCs w:val="20"/>
                    </w:rPr>
                    <w:t>DCM::</w:t>
                  </w:r>
                  <w:proofErr w:type="gramEnd"/>
                  <w:r w:rsidRPr="00B82205">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0B6A797" w14:textId="77777777" w:rsidR="00BB29E5" w:rsidRPr="00B82205" w:rsidRDefault="00BB29E5" w:rsidP="00B17EA0">
                  <w:pPr>
                    <w:rPr>
                      <w:color w:val="000000"/>
                      <w:sz w:val="20"/>
                      <w:szCs w:val="20"/>
                    </w:rPr>
                  </w:pPr>
                  <w:r w:rsidRPr="00B82205">
                    <w:rPr>
                      <w:rFonts w:eastAsia="Calibri"/>
                      <w:color w:val="000000"/>
                      <w:sz w:val="20"/>
                      <w:szCs w:val="20"/>
                    </w:rPr>
                    <w:t xml:space="preserve">SnomedCT: </w:t>
                  </w:r>
                  <w:proofErr w:type="gramStart"/>
                  <w:r w:rsidRPr="00B82205">
                    <w:rPr>
                      <w:rFonts w:eastAsia="Calibri"/>
                      <w:color w:val="000000"/>
                      <w:sz w:val="20"/>
                      <w:szCs w:val="20"/>
                    </w:rPr>
                    <w:t>405157008  Personal</w:t>
                  </w:r>
                  <w:proofErr w:type="gramEnd"/>
                  <w:r w:rsidRPr="00B82205">
                    <w:rPr>
                      <w:rFonts w:eastAsia="Calibri"/>
                      <w:color w:val="000000"/>
                      <w:sz w:val="20"/>
                      <w:szCs w:val="20"/>
                    </w:rPr>
                    <w:t xml:space="preserve"> health status (observable entity) </w:t>
                  </w:r>
                </w:p>
              </w:tc>
            </w:tr>
          </w:tbl>
          <w:p w14:paraId="38884121" w14:textId="77777777" w:rsidR="00BB29E5" w:rsidRPr="00B82205" w:rsidRDefault="00BB29E5" w:rsidP="00B17EA0">
            <w:pPr>
              <w:rPr>
                <w:color w:val="000000"/>
                <w:sz w:val="20"/>
                <w:szCs w:val="20"/>
              </w:rPr>
            </w:pPr>
          </w:p>
        </w:tc>
      </w:tr>
      <w:tr w:rsidR="00BB29E5" w:rsidRPr="00EC4C9A" w14:paraId="7C3B833D"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B7F5F8" w14:textId="77777777" w:rsidR="00BB29E5" w:rsidRPr="00B82205" w:rsidRDefault="00BB29E5" w:rsidP="00B17EA0">
            <w:pPr>
              <w:rPr>
                <w:rFonts w:eastAsia="Calibri"/>
                <w:b/>
                <w:color w:val="000000"/>
                <w:sz w:val="20"/>
                <w:szCs w:val="20"/>
              </w:rPr>
            </w:pPr>
            <w:proofErr w:type="spellStart"/>
            <w:r w:rsidRPr="00B82205">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3EB03" w14:textId="77777777" w:rsidR="00BB29E5" w:rsidRPr="00B82205" w:rsidRDefault="00BB29E5" w:rsidP="00B17EA0">
            <w:pPr>
              <w:rPr>
                <w:rFonts w:eastAsia="Calibri"/>
                <w:color w:val="000000"/>
                <w:sz w:val="20"/>
                <w:szCs w:val="20"/>
              </w:rPr>
            </w:pPr>
          </w:p>
        </w:tc>
      </w:tr>
      <w:bookmarkEnd w:id="71"/>
    </w:tbl>
    <w:p w14:paraId="0F29F5E0" w14:textId="77777777" w:rsidR="006D7F1A" w:rsidRPr="00EC4C9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29BFDCD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CA53B6" w14:textId="77777777" w:rsidR="006D7F1A" w:rsidRPr="00EC4C9A" w:rsidRDefault="000024C1">
            <w:pPr>
              <w:rPr>
                <w:rFonts w:eastAsia="Calibri"/>
                <w:b/>
                <w:color w:val="FFFFFF"/>
                <w:sz w:val="20"/>
                <w:szCs w:val="20"/>
              </w:rPr>
            </w:pPr>
            <w:bookmarkStart w:id="72" w:name="BKM_52E4E356_0E67_4B5B_9FEC_30DB753A63BE"/>
            <w:r w:rsidRPr="00EC4C9A">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FA55F2"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w:t>
            </w:r>
          </w:p>
        </w:tc>
      </w:tr>
      <w:tr w:rsidR="006D7F1A" w:rsidRPr="00EF0ACE" w14:paraId="191CB3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86DE5F"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6A2511" w14:textId="6D616B73" w:rsidR="006D7F1A" w:rsidRPr="003D058B" w:rsidRDefault="000024C1">
            <w:pPr>
              <w:rPr>
                <w:rFonts w:eastAsia="Calibri"/>
                <w:color w:val="000000"/>
                <w:sz w:val="20"/>
                <w:szCs w:val="20"/>
                <w:lang w:val="nl-NL"/>
              </w:rPr>
            </w:pPr>
            <w:r w:rsidRPr="00EC4C9A">
              <w:rPr>
                <w:rFonts w:eastAsia="Calibri"/>
                <w:color w:val="000000"/>
                <w:sz w:val="20"/>
                <w:szCs w:val="20"/>
                <w:lang w:val="nl-NL"/>
              </w:rPr>
              <w:t>Container van het concept demografische gegevens. Deze container bevat alle gegevenselementen van het concept demografische gegevens</w:t>
            </w:r>
            <w:r w:rsidR="003D058B">
              <w:rPr>
                <w:rFonts w:eastAsia="Calibri"/>
                <w:color w:val="000000"/>
                <w:sz w:val="20"/>
                <w:szCs w:val="20"/>
                <w:lang w:val="nl-NL"/>
              </w:rPr>
              <w:t>.</w:t>
            </w:r>
          </w:p>
        </w:tc>
      </w:tr>
      <w:tr w:rsidR="006D7F1A" w:rsidRPr="00EC4C9A" w14:paraId="183A7D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10A412"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33164" w14:textId="77777777" w:rsidR="006D7F1A" w:rsidRPr="00EC4C9A" w:rsidRDefault="006D7F1A">
            <w:pPr>
              <w:rPr>
                <w:rFonts w:eastAsia="Calibri"/>
                <w:color w:val="000000"/>
                <w:sz w:val="20"/>
                <w:szCs w:val="20"/>
              </w:rPr>
            </w:pPr>
          </w:p>
        </w:tc>
      </w:tr>
      <w:tr w:rsidR="006D7F1A" w:rsidRPr="00EC4C9A" w14:paraId="45D1E07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F0629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F53AF6"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E3AE4E" w14:textId="77777777" w:rsidR="006D7F1A" w:rsidRPr="00EC4C9A" w:rsidRDefault="000024C1">
                  <w:pPr>
                    <w:rPr>
                      <w:color w:val="000000"/>
                      <w:sz w:val="20"/>
                      <w:szCs w:val="20"/>
                    </w:rPr>
                  </w:pPr>
                  <w:r w:rsidRPr="00EC4C9A">
                    <w:rPr>
                      <w:rFonts w:eastAsia="Calibri"/>
                      <w:color w:val="000000"/>
                      <w:sz w:val="20"/>
                      <w:szCs w:val="20"/>
                    </w:rPr>
                    <w:t>NL-CM: EQ-5D000010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A2D65B" w14:textId="77777777" w:rsidR="006D7F1A" w:rsidRPr="00EC4C9A" w:rsidRDefault="006D7F1A">
                  <w:pPr>
                    <w:rPr>
                      <w:color w:val="000000"/>
                      <w:sz w:val="20"/>
                      <w:szCs w:val="20"/>
                    </w:rPr>
                  </w:pPr>
                </w:p>
              </w:tc>
            </w:tr>
          </w:tbl>
          <w:p w14:paraId="3A7C18D8" w14:textId="77777777" w:rsidR="006D7F1A" w:rsidRPr="00EC4C9A" w:rsidRDefault="006D7F1A">
            <w:pPr>
              <w:rPr>
                <w:color w:val="000000"/>
                <w:sz w:val="20"/>
                <w:szCs w:val="20"/>
              </w:rPr>
            </w:pPr>
          </w:p>
        </w:tc>
      </w:tr>
      <w:tr w:rsidR="006D7F1A" w:rsidRPr="00EC4C9A" w14:paraId="443B8A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9E53A9"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FC46F9" w14:textId="77777777" w:rsidR="006D7F1A" w:rsidRPr="00EC4C9A" w:rsidRDefault="006D7F1A">
            <w:pPr>
              <w:rPr>
                <w:rFonts w:eastAsia="Calibri"/>
                <w:color w:val="000000"/>
                <w:sz w:val="20"/>
                <w:szCs w:val="20"/>
              </w:rPr>
            </w:pPr>
          </w:p>
        </w:tc>
      </w:tr>
    </w:tbl>
    <w:p w14:paraId="3B37C556" w14:textId="77777777" w:rsidR="006D7F1A" w:rsidRPr="00EC4C9A" w:rsidRDefault="000024C1">
      <w:pPr>
        <w:rPr>
          <w:color w:val="000000"/>
          <w:sz w:val="20"/>
          <w:szCs w:val="20"/>
        </w:rPr>
      </w:pPr>
      <w:bookmarkStart w:id="73" w:name="BKM_DF2E4334_0D51_4058_8966_2E400E6FC9CC"/>
      <w:bookmarkEnd w:id="72"/>
      <w:r w:rsidRPr="00EC4C9A">
        <w:rPr>
          <w:rFonts w:eastAsia="Calibri"/>
          <w:color w:val="000000"/>
          <w:sz w:val="22"/>
          <w:szCs w:val="22"/>
          <w:lang w:val="nl-NL"/>
        </w:rPr>
        <w:t xml:space="preserve">  </w:t>
      </w:r>
      <w:bookmarkEnd w:id="51"/>
      <w:bookmarkEnd w:id="52"/>
      <w:bookmarkEnd w:id="73"/>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59193E" w:rsidRPr="00EC4C9A" w14:paraId="4DE5BE1C"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A4CE1"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844F5E" w14:textId="6E89B40F" w:rsidR="0059193E" w:rsidRPr="00EC4C9A" w:rsidRDefault="0059193E" w:rsidP="00661FE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w:t>
            </w:r>
            <w:proofErr w:type="spellStart"/>
            <w:r w:rsidRPr="00EC4C9A">
              <w:rPr>
                <w:rFonts w:eastAsia="Calibri"/>
                <w:color w:val="FFFFFF"/>
                <w:sz w:val="20"/>
                <w:szCs w:val="20"/>
              </w:rPr>
              <w:t>zib</w:t>
            </w:r>
            <w:proofErr w:type="spellEnd"/>
            <w:r w:rsidRPr="00EC4C9A">
              <w:rPr>
                <w:rFonts w:eastAsia="Calibri"/>
                <w:color w:val="FFFFFF"/>
                <w:sz w:val="20"/>
                <w:szCs w:val="20"/>
              </w:rPr>
              <w:t xml:space="preserve"> </w:t>
            </w:r>
            <w:commentRangeStart w:id="74"/>
            <w:del w:id="75" w:author="Charlotte Leemans" w:date="2021-03-17T13:04:00Z">
              <w:r w:rsidRPr="00EC4C9A" w:rsidDel="008039E6">
                <w:rPr>
                  <w:rFonts w:eastAsia="Calibri"/>
                  <w:color w:val="FFFFFF"/>
                  <w:sz w:val="20"/>
                  <w:szCs w:val="20"/>
                </w:rPr>
                <w:delText xml:space="preserve">patient  </w:delText>
              </w:r>
            </w:del>
            <w:ins w:id="76" w:author="Charlotte Leemans" w:date="2021-03-17T13:04:00Z">
              <w:r w:rsidR="008039E6">
                <w:rPr>
                  <w:rFonts w:eastAsia="Calibri"/>
                  <w:color w:val="FFFFFF"/>
                  <w:sz w:val="20"/>
                  <w:szCs w:val="20"/>
                </w:rPr>
                <w:t>P</w:t>
              </w:r>
              <w:r w:rsidR="008039E6" w:rsidRPr="00EC4C9A">
                <w:rPr>
                  <w:rFonts w:eastAsia="Calibri"/>
                  <w:color w:val="FFFFFF"/>
                  <w:sz w:val="20"/>
                  <w:szCs w:val="20"/>
                </w:rPr>
                <w:t>atient</w:t>
              </w:r>
              <w:commentRangeEnd w:id="74"/>
              <w:r w:rsidR="008039E6">
                <w:rPr>
                  <w:rStyle w:val="Verwijzingopmerking"/>
                </w:rPr>
                <w:commentReference w:id="74"/>
              </w:r>
              <w:r w:rsidR="008039E6" w:rsidRPr="00EC4C9A">
                <w:rPr>
                  <w:rFonts w:eastAsia="Calibri"/>
                  <w:color w:val="FFFFFF"/>
                  <w:sz w:val="20"/>
                  <w:szCs w:val="20"/>
                </w:rPr>
                <w:t xml:space="preserve">  </w:t>
              </w:r>
            </w:ins>
          </w:p>
        </w:tc>
      </w:tr>
      <w:tr w:rsidR="0059193E" w:rsidRPr="00EF0ACE" w14:paraId="298508F5"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BB26D8"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49350E" w14:textId="45912D90" w:rsidR="0059193E" w:rsidRPr="003D058B" w:rsidRDefault="008039E6" w:rsidP="00661FE1">
            <w:pPr>
              <w:rPr>
                <w:rFonts w:eastAsia="Calibri"/>
                <w:color w:val="000000"/>
                <w:sz w:val="20"/>
                <w:szCs w:val="20"/>
                <w:lang w:val="nl-NL"/>
              </w:rPr>
            </w:pPr>
            <w:ins w:id="77" w:author="Charlotte Leemans" w:date="2021-03-17T13:03:00Z">
              <w:r>
                <w:rPr>
                  <w:rFonts w:eastAsia="Calibri"/>
                  <w:color w:val="000000"/>
                  <w:sz w:val="20"/>
                  <w:szCs w:val="20"/>
                  <w:lang w:val="nl-NL"/>
                </w:rPr>
                <w:t>R</w:t>
              </w:r>
            </w:ins>
            <w:del w:id="78" w:author="Charlotte Leemans" w:date="2021-03-17T13:03:00Z">
              <w:r w:rsidR="0059193E" w:rsidRPr="00EC4C9A" w:rsidDel="008039E6">
                <w:rPr>
                  <w:rFonts w:eastAsia="Calibri"/>
                  <w:color w:val="000000"/>
                  <w:sz w:val="20"/>
                  <w:szCs w:val="20"/>
                  <w:lang w:val="nl-NL"/>
                </w:rPr>
                <w:delText>r</w:delText>
              </w:r>
            </w:del>
            <w:r w:rsidR="0059193E" w:rsidRPr="00EC4C9A">
              <w:rPr>
                <w:rFonts w:eastAsia="Calibri"/>
                <w:color w:val="000000"/>
                <w:sz w:val="20"/>
                <w:szCs w:val="20"/>
                <w:lang w:val="nl-NL"/>
              </w:rPr>
              <w:t xml:space="preserve">eferentie naar de </w:t>
            </w:r>
            <w:proofErr w:type="spellStart"/>
            <w:r w:rsidR="0059193E" w:rsidRPr="00EC4C9A">
              <w:rPr>
                <w:rFonts w:eastAsia="Calibri"/>
                <w:color w:val="000000"/>
                <w:sz w:val="20"/>
                <w:szCs w:val="20"/>
                <w:lang w:val="nl-NL"/>
              </w:rPr>
              <w:t>zib</w:t>
            </w:r>
            <w:proofErr w:type="spellEnd"/>
            <w:r w:rsidR="0059193E" w:rsidRPr="00EC4C9A">
              <w:rPr>
                <w:rFonts w:eastAsia="Calibri"/>
                <w:color w:val="000000"/>
                <w:sz w:val="20"/>
                <w:szCs w:val="20"/>
                <w:lang w:val="nl-NL"/>
              </w:rPr>
              <w:t xml:space="preserve"> </w:t>
            </w:r>
            <w:commentRangeStart w:id="79"/>
            <w:ins w:id="80" w:author="Charlotte Leemans" w:date="2021-03-17T13:03:00Z">
              <w:r>
                <w:rPr>
                  <w:rFonts w:eastAsia="Calibri"/>
                  <w:color w:val="000000"/>
                  <w:sz w:val="20"/>
                  <w:szCs w:val="20"/>
                  <w:lang w:val="nl-NL"/>
                </w:rPr>
                <w:t>P</w:t>
              </w:r>
            </w:ins>
            <w:del w:id="81" w:author="Charlotte Leemans" w:date="2021-03-17T13:03:00Z">
              <w:r w:rsidR="0059193E" w:rsidRPr="00EC4C9A" w:rsidDel="008039E6">
                <w:rPr>
                  <w:rFonts w:eastAsia="Calibri"/>
                  <w:color w:val="000000"/>
                  <w:sz w:val="20"/>
                  <w:szCs w:val="20"/>
                  <w:lang w:val="nl-NL"/>
                </w:rPr>
                <w:delText>p</w:delText>
              </w:r>
            </w:del>
            <w:r w:rsidR="0059193E" w:rsidRPr="00EC4C9A">
              <w:rPr>
                <w:rFonts w:eastAsia="Calibri"/>
                <w:color w:val="000000"/>
                <w:sz w:val="20"/>
                <w:szCs w:val="20"/>
                <w:lang w:val="nl-NL"/>
              </w:rPr>
              <w:t>atient</w:t>
            </w:r>
            <w:commentRangeEnd w:id="79"/>
            <w:r>
              <w:rPr>
                <w:rStyle w:val="Verwijzingopmerking"/>
              </w:rPr>
              <w:commentReference w:id="79"/>
            </w:r>
            <w:r w:rsidR="0059193E" w:rsidRPr="00EC4C9A">
              <w:rPr>
                <w:rFonts w:eastAsia="Calibri"/>
                <w:color w:val="000000"/>
                <w:sz w:val="20"/>
                <w:szCs w:val="20"/>
                <w:lang w:val="nl-NL"/>
              </w:rPr>
              <w:t xml:space="preserve"> waarin de demografische gegevens aanwezig zijn.</w:t>
            </w:r>
          </w:p>
        </w:tc>
      </w:tr>
      <w:tr w:rsidR="0059193E" w:rsidRPr="00EF0ACE" w14:paraId="7B39BAFA"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556EF"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512AA" w14:textId="653B3E89" w:rsidR="0059193E" w:rsidRPr="00B82205" w:rsidRDefault="00B82205" w:rsidP="00661FE1">
            <w:pPr>
              <w:rPr>
                <w:rFonts w:eastAsia="Calibri"/>
                <w:color w:val="000000"/>
                <w:sz w:val="20"/>
                <w:szCs w:val="20"/>
                <w:lang w:val="nl-NL"/>
              </w:rPr>
            </w:pPr>
            <w:r w:rsidRPr="00B82205">
              <w:rPr>
                <w:rFonts w:eastAsia="Calibri"/>
                <w:color w:val="000000"/>
                <w:sz w:val="20"/>
                <w:szCs w:val="20"/>
                <w:lang w:val="nl-NL"/>
              </w:rPr>
              <w:t xml:space="preserve">Voor geslacht CD en voor geboortedatum </w:t>
            </w:r>
            <w:r w:rsidR="003D058B" w:rsidRPr="00B82205">
              <w:rPr>
                <w:rFonts w:eastAsia="Calibri"/>
                <w:color w:val="000000"/>
                <w:sz w:val="20"/>
                <w:szCs w:val="20"/>
                <w:lang w:val="nl-NL"/>
              </w:rPr>
              <w:t>TS</w:t>
            </w:r>
          </w:p>
        </w:tc>
      </w:tr>
      <w:tr w:rsidR="0059193E" w:rsidRPr="00EF0ACE" w14:paraId="2D6222C4"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059FC"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18FB00" w14:textId="523D5B26" w:rsidR="0059193E" w:rsidRPr="00E94F90" w:rsidRDefault="00E94F90" w:rsidP="00661FE1">
            <w:pPr>
              <w:rPr>
                <w:rFonts w:eastAsia="Calibri"/>
                <w:color w:val="000000"/>
                <w:sz w:val="20"/>
                <w:szCs w:val="20"/>
                <w:lang w:val="nl-NL"/>
              </w:rPr>
            </w:pPr>
            <w:r w:rsidRPr="00E94F90">
              <w:rPr>
                <w:rFonts w:eastAsia="Calibri"/>
                <w:color w:val="000000"/>
                <w:sz w:val="20"/>
                <w:szCs w:val="20"/>
                <w:lang w:val="nl-NL"/>
              </w:rPr>
              <w:t xml:space="preserve">Geboortedatum is een afleiding </w:t>
            </w:r>
            <w:r>
              <w:rPr>
                <w:rFonts w:eastAsia="Calibri"/>
                <w:color w:val="000000"/>
                <w:sz w:val="20"/>
                <w:szCs w:val="20"/>
                <w:lang w:val="nl-NL"/>
              </w:rPr>
              <w:t xml:space="preserve">volgens </w:t>
            </w:r>
            <w:r w:rsidRPr="00E94F90">
              <w:rPr>
                <w:rFonts w:eastAsia="Calibri"/>
                <w:color w:val="000000"/>
                <w:sz w:val="20"/>
                <w:szCs w:val="20"/>
                <w:lang w:val="nl-NL"/>
              </w:rPr>
              <w:t>datum vandaag – geboortedatum = leeftijd</w:t>
            </w:r>
          </w:p>
        </w:tc>
      </w:tr>
    </w:tbl>
    <w:p w14:paraId="28DC8508" w14:textId="77777777" w:rsidR="006D7F1A" w:rsidRPr="00EC4C9A" w:rsidRDefault="006D7F1A">
      <w:pPr>
        <w:rPr>
          <w:rFonts w:eastAsia="Calibri"/>
          <w:color w:val="000000"/>
          <w:sz w:val="22"/>
          <w:szCs w:val="22"/>
          <w:lang w:val="nl-NL"/>
        </w:rPr>
      </w:pPr>
    </w:p>
    <w:p w14:paraId="60AEAB8D" w14:textId="77777777" w:rsidR="008B6BE5" w:rsidRPr="00A442AA" w:rsidRDefault="008B6BE5">
      <w:pPr>
        <w:rPr>
          <w:rFonts w:eastAsia="Calibri"/>
          <w:b/>
          <w:color w:val="004080"/>
          <w:sz w:val="32"/>
          <w:szCs w:val="32"/>
          <w:lang w:val="nl-NL"/>
        </w:rPr>
      </w:pPr>
      <w:bookmarkStart w:id="82" w:name="EXAMPLE_INSTANCES"/>
      <w:bookmarkStart w:id="83" w:name="BKM_82BC8BE4_66B6_47C5_977A_712308A2D97C"/>
      <w:bookmarkStart w:id="84" w:name="_Toc62726468"/>
      <w:r w:rsidRPr="00A442AA">
        <w:rPr>
          <w:color w:val="004080"/>
          <w:lang w:val="nl-NL"/>
        </w:rPr>
        <w:br w:type="page"/>
      </w:r>
    </w:p>
    <w:p w14:paraId="42AF1CE6" w14:textId="20F2EC0E" w:rsidR="006D7F1A" w:rsidRPr="008039E6" w:rsidRDefault="000024C1" w:rsidP="000024C1">
      <w:pPr>
        <w:pStyle w:val="Kop2"/>
        <w:numPr>
          <w:ilvl w:val="1"/>
          <w:numId w:val="1"/>
        </w:numPr>
        <w:rPr>
          <w:rFonts w:ascii="Arial" w:hAnsi="Arial" w:cs="Arial"/>
          <w:color w:val="000000" w:themeColor="text1"/>
          <w:sz w:val="24"/>
          <w:szCs w:val="24"/>
        </w:rPr>
      </w:pPr>
      <w:r w:rsidRPr="008039E6">
        <w:rPr>
          <w:rFonts w:ascii="Arial" w:hAnsi="Arial" w:cs="Arial"/>
          <w:color w:val="000000" w:themeColor="text1"/>
          <w:sz w:val="24"/>
          <w:szCs w:val="24"/>
        </w:rPr>
        <w:lastRenderedPageBreak/>
        <w:t>Example Instances</w:t>
      </w:r>
      <w:bookmarkEnd w:id="82"/>
      <w:bookmarkEnd w:id="83"/>
      <w:bookmarkEnd w:id="84"/>
      <w:ins w:id="85" w:author="Charlotte Leemans" w:date="2021-03-17T13:04:00Z">
        <w:r w:rsidR="008039E6" w:rsidRPr="008039E6">
          <w:rPr>
            <w:rFonts w:ascii="Arial" w:hAnsi="Arial" w:cs="Arial"/>
            <w:color w:val="000000" w:themeColor="text1"/>
            <w:sz w:val="24"/>
            <w:szCs w:val="24"/>
          </w:rPr>
          <w:br/>
        </w:r>
      </w:ins>
    </w:p>
    <w:p w14:paraId="52F475AD" w14:textId="153F8EB9" w:rsidR="006D7F1A" w:rsidRPr="008039E6" w:rsidRDefault="000024C1" w:rsidP="000024C1">
      <w:pPr>
        <w:pStyle w:val="Kop2"/>
        <w:numPr>
          <w:ilvl w:val="1"/>
          <w:numId w:val="1"/>
        </w:numPr>
        <w:rPr>
          <w:rFonts w:ascii="Arial" w:hAnsi="Arial" w:cs="Arial"/>
          <w:color w:val="000000" w:themeColor="text1"/>
          <w:sz w:val="24"/>
          <w:szCs w:val="24"/>
        </w:rPr>
      </w:pPr>
      <w:bookmarkStart w:id="86" w:name="INSTRUCTIONS"/>
      <w:bookmarkStart w:id="87" w:name="BKM_ABD458EB_815C_4241_9CFD_C2DDF2243EBE"/>
      <w:bookmarkStart w:id="88" w:name="_Toc62726469"/>
      <w:r w:rsidRPr="008039E6">
        <w:rPr>
          <w:rFonts w:ascii="Arial" w:hAnsi="Arial" w:cs="Arial"/>
          <w:color w:val="000000" w:themeColor="text1"/>
          <w:sz w:val="24"/>
          <w:szCs w:val="24"/>
        </w:rPr>
        <w:t>Instructions</w:t>
      </w:r>
      <w:bookmarkEnd w:id="86"/>
      <w:bookmarkEnd w:id="87"/>
      <w:bookmarkEnd w:id="88"/>
    </w:p>
    <w:p w14:paraId="08720488" w14:textId="686298A7" w:rsidR="00B04D9E" w:rsidRPr="00B04D9E" w:rsidRDefault="00B04D9E" w:rsidP="00B04D9E">
      <w:pPr>
        <w:rPr>
          <w:rFonts w:eastAsia="Calibri"/>
          <w:color w:val="000000"/>
          <w:sz w:val="20"/>
          <w:szCs w:val="20"/>
          <w:lang w:val="nl-NL"/>
        </w:rPr>
      </w:pPr>
      <w:r w:rsidRPr="00B04D9E">
        <w:rPr>
          <w:rFonts w:eastAsia="Calibri"/>
          <w:color w:val="000000"/>
          <w:sz w:val="20"/>
          <w:szCs w:val="20"/>
          <w:lang w:val="nl-NL"/>
        </w:rPr>
        <w:t xml:space="preserve">De score op de </w:t>
      </w:r>
      <w:del w:id="89" w:author="Charlotte Leemans" w:date="2021-03-17T13:04:00Z">
        <w:r w:rsidRPr="00B04D9E" w:rsidDel="008039E6">
          <w:rPr>
            <w:rFonts w:eastAsia="Calibri"/>
            <w:color w:val="000000"/>
            <w:sz w:val="20"/>
            <w:szCs w:val="20"/>
            <w:lang w:val="nl-NL"/>
          </w:rPr>
          <w:delText xml:space="preserve">VAS </w:delText>
        </w:r>
      </w:del>
      <w:ins w:id="90" w:author="Charlotte Leemans" w:date="2021-03-17T13:04:00Z">
        <w:r w:rsidR="008039E6" w:rsidRPr="00B04D9E">
          <w:rPr>
            <w:rFonts w:eastAsia="Calibri"/>
            <w:color w:val="000000"/>
            <w:sz w:val="20"/>
            <w:szCs w:val="20"/>
            <w:lang w:val="nl-NL"/>
          </w:rPr>
          <w:t>VAS</w:t>
        </w:r>
        <w:r w:rsidR="008039E6">
          <w:rPr>
            <w:rFonts w:eastAsia="Calibri"/>
            <w:color w:val="000000"/>
            <w:sz w:val="20"/>
            <w:szCs w:val="20"/>
            <w:lang w:val="nl-NL"/>
          </w:rPr>
          <w:t>-</w:t>
        </w:r>
      </w:ins>
      <w:r w:rsidRPr="00B04D9E">
        <w:rPr>
          <w:rFonts w:eastAsia="Calibri"/>
          <w:color w:val="000000"/>
          <w:sz w:val="20"/>
          <w:szCs w:val="20"/>
          <w:lang w:val="nl-NL"/>
        </w:rPr>
        <w:t xml:space="preserve">schaal wordt afgerond tot een geheel getal. </w:t>
      </w:r>
    </w:p>
    <w:p w14:paraId="425315A4" w14:textId="77777777" w:rsidR="00B04D9E" w:rsidRPr="008039E6" w:rsidRDefault="00B04D9E" w:rsidP="00B04D9E">
      <w:pPr>
        <w:rPr>
          <w:color w:val="000000" w:themeColor="text1"/>
          <w:lang w:val="nl-NL"/>
        </w:rPr>
      </w:pPr>
    </w:p>
    <w:p w14:paraId="07534AB0" w14:textId="0734D854" w:rsidR="006D7F1A" w:rsidRPr="008039E6" w:rsidRDefault="000024C1" w:rsidP="000024C1">
      <w:pPr>
        <w:pStyle w:val="Kop2"/>
        <w:numPr>
          <w:ilvl w:val="1"/>
          <w:numId w:val="1"/>
        </w:numPr>
        <w:rPr>
          <w:rFonts w:ascii="Arial" w:hAnsi="Arial" w:cs="Arial"/>
          <w:color w:val="000000" w:themeColor="text1"/>
          <w:sz w:val="24"/>
          <w:szCs w:val="24"/>
        </w:rPr>
      </w:pPr>
      <w:bookmarkStart w:id="91" w:name="INTERPRETATION"/>
      <w:bookmarkStart w:id="92" w:name="BKM_3158D339_205E_496B_8596_A3936A79526A"/>
      <w:bookmarkStart w:id="93" w:name="_Toc62726470"/>
      <w:r w:rsidRPr="008039E6">
        <w:rPr>
          <w:rFonts w:ascii="Arial" w:hAnsi="Arial" w:cs="Arial"/>
          <w:color w:val="000000" w:themeColor="text1"/>
          <w:sz w:val="24"/>
          <w:szCs w:val="24"/>
        </w:rPr>
        <w:t>Interpretation</w:t>
      </w:r>
      <w:bookmarkEnd w:id="91"/>
      <w:bookmarkEnd w:id="92"/>
      <w:bookmarkEnd w:id="93"/>
      <w:r w:rsidR="008039E6">
        <w:rPr>
          <w:rFonts w:ascii="Arial" w:hAnsi="Arial" w:cs="Arial"/>
          <w:color w:val="000000" w:themeColor="text1"/>
          <w:sz w:val="24"/>
          <w:szCs w:val="24"/>
        </w:rPr>
        <w:br/>
      </w:r>
    </w:p>
    <w:p w14:paraId="2164F770" w14:textId="115BBDA6" w:rsidR="006D7F1A" w:rsidRPr="008039E6" w:rsidRDefault="000024C1" w:rsidP="000024C1">
      <w:pPr>
        <w:pStyle w:val="Kop2"/>
        <w:numPr>
          <w:ilvl w:val="1"/>
          <w:numId w:val="1"/>
        </w:numPr>
        <w:rPr>
          <w:rFonts w:ascii="Arial" w:hAnsi="Arial" w:cs="Arial"/>
          <w:color w:val="000000" w:themeColor="text1"/>
          <w:sz w:val="24"/>
          <w:szCs w:val="24"/>
        </w:rPr>
      </w:pPr>
      <w:bookmarkStart w:id="94" w:name="CARE_PROCESS"/>
      <w:bookmarkStart w:id="95" w:name="BKM_72DAEE52_610D_4ECF_8486_AF4874A4298D"/>
      <w:bookmarkStart w:id="96" w:name="_Toc62726471"/>
      <w:r w:rsidRPr="008039E6">
        <w:rPr>
          <w:rFonts w:ascii="Arial" w:hAnsi="Arial" w:cs="Arial"/>
          <w:color w:val="000000" w:themeColor="text1"/>
          <w:sz w:val="24"/>
          <w:szCs w:val="24"/>
        </w:rPr>
        <w:t>Care Process</w:t>
      </w:r>
      <w:bookmarkEnd w:id="94"/>
      <w:bookmarkEnd w:id="95"/>
      <w:bookmarkEnd w:id="96"/>
      <w:r w:rsidR="008039E6">
        <w:rPr>
          <w:rFonts w:ascii="Arial" w:hAnsi="Arial" w:cs="Arial"/>
          <w:color w:val="000000" w:themeColor="text1"/>
          <w:sz w:val="24"/>
          <w:szCs w:val="24"/>
        </w:rPr>
        <w:br/>
      </w:r>
    </w:p>
    <w:p w14:paraId="397551B0" w14:textId="07874673" w:rsidR="006D7F1A" w:rsidRPr="008039E6" w:rsidRDefault="000024C1" w:rsidP="00661FE1">
      <w:pPr>
        <w:pStyle w:val="Kop2"/>
        <w:numPr>
          <w:ilvl w:val="1"/>
          <w:numId w:val="1"/>
        </w:numPr>
        <w:rPr>
          <w:rFonts w:ascii="Arial" w:hAnsi="Arial" w:cs="Arial"/>
          <w:color w:val="000000" w:themeColor="text1"/>
          <w:sz w:val="24"/>
          <w:szCs w:val="24"/>
        </w:rPr>
      </w:pPr>
      <w:bookmarkStart w:id="97" w:name="EXAMPLE_OF_THE_INSTRUMENT"/>
      <w:bookmarkStart w:id="98" w:name="BKM_174EB64D_A00E_4057_BC0B_AEC2A22F0A3F"/>
      <w:bookmarkStart w:id="99" w:name="_Toc62726472"/>
      <w:r w:rsidRPr="008039E6">
        <w:rPr>
          <w:rFonts w:ascii="Arial" w:hAnsi="Arial" w:cs="Arial"/>
          <w:color w:val="000000" w:themeColor="text1"/>
          <w:sz w:val="24"/>
          <w:szCs w:val="24"/>
        </w:rPr>
        <w:t>Example of the Instrument</w:t>
      </w:r>
      <w:bookmarkEnd w:id="97"/>
      <w:bookmarkEnd w:id="98"/>
      <w:bookmarkEnd w:id="99"/>
      <w:r w:rsidR="008039E6">
        <w:rPr>
          <w:rFonts w:ascii="Arial" w:hAnsi="Arial" w:cs="Arial"/>
          <w:color w:val="000000" w:themeColor="text1"/>
          <w:sz w:val="24"/>
          <w:szCs w:val="24"/>
        </w:rPr>
        <w:br/>
      </w:r>
    </w:p>
    <w:p w14:paraId="64CBAA25" w14:textId="6BA665A5" w:rsidR="006D7F1A" w:rsidRPr="008039E6" w:rsidRDefault="000024C1" w:rsidP="000024C1">
      <w:pPr>
        <w:pStyle w:val="Kop2"/>
        <w:numPr>
          <w:ilvl w:val="1"/>
          <w:numId w:val="1"/>
        </w:numPr>
        <w:rPr>
          <w:rFonts w:ascii="Arial" w:hAnsi="Arial" w:cs="Arial"/>
          <w:color w:val="000000" w:themeColor="text1"/>
          <w:sz w:val="24"/>
          <w:szCs w:val="24"/>
        </w:rPr>
      </w:pPr>
      <w:bookmarkStart w:id="100" w:name="CONSTRAINTS"/>
      <w:bookmarkStart w:id="101" w:name="BKM_52F7C8BA_65B6_4680_956C_DC7E03DF74A1"/>
      <w:bookmarkStart w:id="102" w:name="_Toc62726473"/>
      <w:r w:rsidRPr="008039E6">
        <w:rPr>
          <w:rFonts w:ascii="Arial" w:hAnsi="Arial" w:cs="Arial"/>
          <w:color w:val="000000" w:themeColor="text1"/>
          <w:sz w:val="24"/>
          <w:szCs w:val="24"/>
        </w:rPr>
        <w:t>Constraint</w:t>
      </w:r>
      <w:bookmarkEnd w:id="100"/>
      <w:bookmarkEnd w:id="101"/>
      <w:r w:rsidRPr="008039E6">
        <w:rPr>
          <w:rFonts w:ascii="Arial" w:hAnsi="Arial" w:cs="Arial"/>
          <w:color w:val="000000" w:themeColor="text1"/>
          <w:sz w:val="24"/>
          <w:szCs w:val="24"/>
        </w:rPr>
        <w:t>s</w:t>
      </w:r>
      <w:bookmarkEnd w:id="102"/>
      <w:r w:rsidR="008039E6">
        <w:rPr>
          <w:rFonts w:ascii="Arial" w:hAnsi="Arial" w:cs="Arial"/>
          <w:color w:val="000000" w:themeColor="text1"/>
          <w:sz w:val="24"/>
          <w:szCs w:val="24"/>
        </w:rPr>
        <w:br/>
      </w:r>
    </w:p>
    <w:p w14:paraId="15E07389" w14:textId="62E94787" w:rsidR="00B04D9E" w:rsidRPr="008039E6" w:rsidRDefault="000024C1" w:rsidP="00B04D9E">
      <w:pPr>
        <w:pStyle w:val="Kop2"/>
        <w:numPr>
          <w:ilvl w:val="1"/>
          <w:numId w:val="1"/>
        </w:numPr>
        <w:rPr>
          <w:rFonts w:ascii="Arial" w:hAnsi="Arial" w:cs="Arial"/>
          <w:color w:val="000000" w:themeColor="text1"/>
          <w:sz w:val="24"/>
          <w:szCs w:val="24"/>
        </w:rPr>
      </w:pPr>
      <w:bookmarkStart w:id="103" w:name="ISSUES"/>
      <w:bookmarkStart w:id="104" w:name="BKM_5FBA15E4_3D04_4774_9F27_F4561176C644"/>
      <w:bookmarkStart w:id="105" w:name="_Toc62726474"/>
      <w:r w:rsidRPr="008039E6">
        <w:rPr>
          <w:rFonts w:ascii="Arial" w:hAnsi="Arial" w:cs="Arial"/>
          <w:color w:val="000000" w:themeColor="text1"/>
          <w:sz w:val="24"/>
          <w:szCs w:val="24"/>
        </w:rPr>
        <w:t>Issues</w:t>
      </w:r>
      <w:bookmarkStart w:id="106" w:name="REFERENCES"/>
      <w:bookmarkStart w:id="107" w:name="BKM_0D929A60_0449_4AAB_A5FF_11864F0E4ACF"/>
      <w:bookmarkEnd w:id="103"/>
      <w:bookmarkEnd w:id="104"/>
      <w:bookmarkEnd w:id="105"/>
    </w:p>
    <w:p w14:paraId="07B50734" w14:textId="5B242D08" w:rsidR="006D7F1A" w:rsidRPr="008039E6" w:rsidRDefault="000024C1">
      <w:pPr>
        <w:pStyle w:val="Kop2"/>
        <w:numPr>
          <w:ilvl w:val="1"/>
          <w:numId w:val="1"/>
        </w:numPr>
        <w:rPr>
          <w:rFonts w:ascii="Arial" w:hAnsi="Arial" w:cs="Arial"/>
          <w:color w:val="000000" w:themeColor="text1"/>
          <w:sz w:val="24"/>
          <w:szCs w:val="24"/>
        </w:rPr>
      </w:pPr>
      <w:bookmarkStart w:id="108" w:name="_Toc62726475"/>
      <w:r w:rsidRPr="008039E6">
        <w:rPr>
          <w:rFonts w:ascii="Arial" w:hAnsi="Arial" w:cs="Arial"/>
          <w:color w:val="000000" w:themeColor="text1"/>
          <w:sz w:val="24"/>
          <w:szCs w:val="24"/>
        </w:rPr>
        <w:t>References</w:t>
      </w:r>
      <w:bookmarkEnd w:id="108"/>
    </w:p>
    <w:p w14:paraId="46E20EC3"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Group. EuroQol - a new facility for the measurement of health-related quality of life. Health Policy. </w:t>
      </w:r>
      <w:proofErr w:type="gramStart"/>
      <w:r w:rsidRPr="00B04D9E">
        <w:rPr>
          <w:rFonts w:ascii="Arial" w:hAnsi="Arial" w:cs="Arial"/>
          <w:sz w:val="20"/>
          <w:szCs w:val="20"/>
        </w:rPr>
        <w:t>1990;16:199</w:t>
      </w:r>
      <w:proofErr w:type="gramEnd"/>
      <w:r w:rsidRPr="00B04D9E">
        <w:rPr>
          <w:rFonts w:ascii="Arial" w:hAnsi="Arial" w:cs="Arial"/>
          <w:sz w:val="20"/>
          <w:szCs w:val="20"/>
        </w:rPr>
        <w:t>-208.</w:t>
      </w:r>
    </w:p>
    <w:p w14:paraId="352815CF" w14:textId="78E3B314" w:rsidR="006D7F1A" w:rsidRPr="00B17EA0"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rPr>
        <w:t xml:space="preserve">EuroQol Research Foundation. EQ-5D. </w:t>
      </w:r>
      <w:proofErr w:type="spellStart"/>
      <w:r w:rsidRPr="00B17EA0">
        <w:rPr>
          <w:rFonts w:ascii="Arial" w:hAnsi="Arial" w:cs="Arial"/>
          <w:sz w:val="20"/>
          <w:szCs w:val="20"/>
          <w:lang w:val="nl-NL"/>
        </w:rPr>
        <w:t>Available</w:t>
      </w:r>
      <w:proofErr w:type="spellEnd"/>
      <w:r w:rsidRPr="00B17EA0">
        <w:rPr>
          <w:rFonts w:ascii="Arial" w:hAnsi="Arial" w:cs="Arial"/>
          <w:sz w:val="20"/>
          <w:szCs w:val="20"/>
          <w:lang w:val="nl-NL"/>
        </w:rPr>
        <w:t xml:space="preserve"> </w:t>
      </w:r>
      <w:proofErr w:type="spellStart"/>
      <w:r w:rsidRPr="00B17EA0">
        <w:rPr>
          <w:rFonts w:ascii="Arial" w:hAnsi="Arial" w:cs="Arial"/>
          <w:sz w:val="20"/>
          <w:szCs w:val="20"/>
          <w:lang w:val="nl-NL"/>
        </w:rPr>
        <w:t>from</w:t>
      </w:r>
      <w:proofErr w:type="spellEnd"/>
      <w:r w:rsidRPr="00B17EA0">
        <w:rPr>
          <w:rFonts w:ascii="Arial" w:hAnsi="Arial" w:cs="Arial"/>
          <w:sz w:val="20"/>
          <w:szCs w:val="20"/>
          <w:lang w:val="nl-NL"/>
        </w:rPr>
        <w:t>: https://euroqol.org/euroqol/ [Geraadpleegd op: 28 oktober 2020].</w:t>
      </w:r>
    </w:p>
    <w:p w14:paraId="1F580056" w14:textId="787AE45D" w:rsidR="00F72230" w:rsidRPr="00B04D9E" w:rsidRDefault="00F72230"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Research Foundation. </w:t>
      </w:r>
      <w:proofErr w:type="spellStart"/>
      <w:r w:rsidRPr="00B04D9E">
        <w:rPr>
          <w:rFonts w:ascii="Arial" w:hAnsi="Arial" w:cs="Arial"/>
          <w:sz w:val="20"/>
          <w:szCs w:val="20"/>
        </w:rPr>
        <w:t>Terminologie</w:t>
      </w:r>
      <w:proofErr w:type="spellEnd"/>
      <w:r w:rsidRPr="00B04D9E">
        <w:rPr>
          <w:rFonts w:ascii="Arial" w:hAnsi="Arial" w:cs="Arial"/>
          <w:sz w:val="20"/>
          <w:szCs w:val="20"/>
        </w:rPr>
        <w:t xml:space="preserve"> https://euroqol.org/support/terminology/</w:t>
      </w:r>
    </w:p>
    <w:p w14:paraId="38DEECCD" w14:textId="27418DF1" w:rsidR="004358CA" w:rsidRPr="00B04D9E" w:rsidRDefault="004358CA" w:rsidP="00B04D9E">
      <w:pPr>
        <w:pStyle w:val="Geenafstand"/>
        <w:numPr>
          <w:ilvl w:val="0"/>
          <w:numId w:val="5"/>
        </w:numPr>
        <w:rPr>
          <w:rFonts w:ascii="Arial" w:hAnsi="Arial" w:cs="Arial"/>
          <w:sz w:val="20"/>
          <w:szCs w:val="20"/>
        </w:rPr>
      </w:pPr>
      <w:r w:rsidRPr="00B04D9E">
        <w:rPr>
          <w:rFonts w:ascii="Arial" w:hAnsi="Arial" w:cs="Arial"/>
          <w:sz w:val="20"/>
          <w:szCs w:val="20"/>
        </w:rPr>
        <w:t>EQ-5D-5L User Guide Basic information on how to use the EQ-5D-5L instrument</w:t>
      </w:r>
      <w:r w:rsidR="00F72230" w:rsidRPr="00B04D9E">
        <w:rPr>
          <w:rFonts w:ascii="Arial" w:hAnsi="Arial" w:cs="Arial"/>
          <w:sz w:val="20"/>
          <w:szCs w:val="20"/>
        </w:rPr>
        <w:t>. EuroQol, Research Foundation, Rotterdam, 2019</w:t>
      </w:r>
      <w:ins w:id="109" w:author="Charlotte Leemans" w:date="2021-03-17T13:07:00Z">
        <w:r w:rsidR="0052373A">
          <w:rPr>
            <w:rFonts w:ascii="Arial" w:hAnsi="Arial" w:cs="Arial"/>
            <w:sz w:val="20"/>
            <w:szCs w:val="20"/>
          </w:rPr>
          <w:t>.</w:t>
        </w:r>
      </w:ins>
    </w:p>
    <w:p w14:paraId="789F5901"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Janssen MF, Pickard AS, </w:t>
      </w:r>
      <w:proofErr w:type="spellStart"/>
      <w:r w:rsidRPr="00B04D9E">
        <w:rPr>
          <w:rFonts w:ascii="Arial" w:hAnsi="Arial" w:cs="Arial"/>
          <w:sz w:val="20"/>
          <w:szCs w:val="20"/>
        </w:rPr>
        <w:t>Golicki</w:t>
      </w:r>
      <w:proofErr w:type="spellEnd"/>
      <w:r w:rsidRPr="00B04D9E">
        <w:rPr>
          <w:rFonts w:ascii="Arial" w:hAnsi="Arial" w:cs="Arial"/>
          <w:sz w:val="20"/>
          <w:szCs w:val="20"/>
        </w:rPr>
        <w:t xml:space="preserve"> D, </w:t>
      </w:r>
      <w:proofErr w:type="spellStart"/>
      <w:r w:rsidRPr="00B04D9E">
        <w:rPr>
          <w:rFonts w:ascii="Arial" w:hAnsi="Arial" w:cs="Arial"/>
          <w:sz w:val="20"/>
          <w:szCs w:val="20"/>
        </w:rPr>
        <w:t>Gudex</w:t>
      </w:r>
      <w:proofErr w:type="spellEnd"/>
      <w:r w:rsidRPr="00B04D9E">
        <w:rPr>
          <w:rFonts w:ascii="Arial" w:hAnsi="Arial" w:cs="Arial"/>
          <w:sz w:val="20"/>
          <w:szCs w:val="20"/>
        </w:rPr>
        <w:t xml:space="preserve"> C, </w:t>
      </w:r>
      <w:proofErr w:type="spellStart"/>
      <w:r w:rsidRPr="00B04D9E">
        <w:rPr>
          <w:rFonts w:ascii="Arial" w:hAnsi="Arial" w:cs="Arial"/>
          <w:sz w:val="20"/>
          <w:szCs w:val="20"/>
        </w:rPr>
        <w:t>Niewada</w:t>
      </w:r>
      <w:proofErr w:type="spellEnd"/>
      <w:r w:rsidRPr="00B04D9E">
        <w:rPr>
          <w:rFonts w:ascii="Arial" w:hAnsi="Arial" w:cs="Arial"/>
          <w:sz w:val="20"/>
          <w:szCs w:val="20"/>
        </w:rPr>
        <w:t xml:space="preserve"> M, </w:t>
      </w:r>
      <w:proofErr w:type="spellStart"/>
      <w:r w:rsidRPr="00B04D9E">
        <w:rPr>
          <w:rFonts w:ascii="Arial" w:hAnsi="Arial" w:cs="Arial"/>
          <w:sz w:val="20"/>
          <w:szCs w:val="20"/>
        </w:rPr>
        <w:t>Scalone</w:t>
      </w:r>
      <w:proofErr w:type="spellEnd"/>
      <w:r w:rsidRPr="00B04D9E">
        <w:rPr>
          <w:rFonts w:ascii="Arial" w:hAnsi="Arial" w:cs="Arial"/>
          <w:sz w:val="20"/>
          <w:szCs w:val="20"/>
        </w:rPr>
        <w:t xml:space="preserve"> L, Swinburn P, </w:t>
      </w:r>
      <w:proofErr w:type="spellStart"/>
      <w:r w:rsidRPr="00B04D9E">
        <w:rPr>
          <w:rFonts w:ascii="Arial" w:hAnsi="Arial" w:cs="Arial"/>
          <w:sz w:val="20"/>
          <w:szCs w:val="20"/>
        </w:rPr>
        <w:t>Busschbach</w:t>
      </w:r>
      <w:proofErr w:type="spellEnd"/>
      <w:r w:rsidRPr="00B04D9E">
        <w:rPr>
          <w:rFonts w:ascii="Arial" w:hAnsi="Arial" w:cs="Arial"/>
          <w:sz w:val="20"/>
          <w:szCs w:val="20"/>
        </w:rPr>
        <w:t xml:space="preserve"> J. Measurement properties of the EQ-5D-5L compared to the EQ-5D-3L across eight patient groups: a multi-country study. Qual Life Res 2013 Sep;22(7):1717-1727, 01-09-2013.</w:t>
      </w:r>
    </w:p>
    <w:p w14:paraId="232E5DB3" w14:textId="77777777" w:rsidR="006D7F1A" w:rsidRPr="00B04D9E" w:rsidRDefault="000024C1" w:rsidP="00B04D9E">
      <w:pPr>
        <w:pStyle w:val="Geenafstand"/>
        <w:numPr>
          <w:ilvl w:val="0"/>
          <w:numId w:val="5"/>
        </w:numPr>
        <w:rPr>
          <w:rFonts w:ascii="Arial" w:hAnsi="Arial" w:cs="Arial"/>
          <w:sz w:val="20"/>
          <w:szCs w:val="20"/>
        </w:rPr>
      </w:pPr>
      <w:r w:rsidRPr="00EF0ACE">
        <w:rPr>
          <w:rFonts w:ascii="Arial" w:hAnsi="Arial" w:cs="Arial"/>
          <w:sz w:val="20"/>
          <w:szCs w:val="20"/>
          <w:lang w:val="nl-NL"/>
          <w:rPrChange w:id="110" w:author="Charlotte Leemans" w:date="2021-03-17T12:54:00Z">
            <w:rPr>
              <w:rFonts w:ascii="Arial" w:hAnsi="Arial" w:cs="Arial"/>
              <w:sz w:val="20"/>
              <w:szCs w:val="20"/>
            </w:rPr>
          </w:rPrChange>
        </w:rPr>
        <w:t xml:space="preserve">L M Lamers, P F M Stalmeier, J </w:t>
      </w:r>
      <w:proofErr w:type="spellStart"/>
      <w:r w:rsidRPr="00EF0ACE">
        <w:rPr>
          <w:rFonts w:ascii="Arial" w:hAnsi="Arial" w:cs="Arial"/>
          <w:sz w:val="20"/>
          <w:szCs w:val="20"/>
          <w:lang w:val="nl-NL"/>
          <w:rPrChange w:id="111" w:author="Charlotte Leemans" w:date="2021-03-17T12:54:00Z">
            <w:rPr>
              <w:rFonts w:ascii="Arial" w:hAnsi="Arial" w:cs="Arial"/>
              <w:sz w:val="20"/>
              <w:szCs w:val="20"/>
            </w:rPr>
          </w:rPrChange>
        </w:rPr>
        <w:t>McDonnell</w:t>
      </w:r>
      <w:proofErr w:type="spellEnd"/>
      <w:r w:rsidRPr="00EF0ACE">
        <w:rPr>
          <w:rFonts w:ascii="Arial" w:hAnsi="Arial" w:cs="Arial"/>
          <w:sz w:val="20"/>
          <w:szCs w:val="20"/>
          <w:lang w:val="nl-NL"/>
          <w:rPrChange w:id="112" w:author="Charlotte Leemans" w:date="2021-03-17T12:54:00Z">
            <w:rPr>
              <w:rFonts w:ascii="Arial" w:hAnsi="Arial" w:cs="Arial"/>
              <w:sz w:val="20"/>
              <w:szCs w:val="20"/>
            </w:rPr>
          </w:rPrChange>
        </w:rPr>
        <w:t xml:space="preserve">, P F M Krabbe, J </w:t>
      </w:r>
      <w:proofErr w:type="spellStart"/>
      <w:r w:rsidRPr="00EF0ACE">
        <w:rPr>
          <w:rFonts w:ascii="Arial" w:hAnsi="Arial" w:cs="Arial"/>
          <w:sz w:val="20"/>
          <w:szCs w:val="20"/>
          <w:lang w:val="nl-NL"/>
          <w:rPrChange w:id="113" w:author="Charlotte Leemans" w:date="2021-03-17T12:54:00Z">
            <w:rPr>
              <w:rFonts w:ascii="Arial" w:hAnsi="Arial" w:cs="Arial"/>
              <w:sz w:val="20"/>
              <w:szCs w:val="20"/>
            </w:rPr>
          </w:rPrChange>
        </w:rPr>
        <w:t>J</w:t>
      </w:r>
      <w:proofErr w:type="spellEnd"/>
      <w:r w:rsidRPr="00EF0ACE">
        <w:rPr>
          <w:rFonts w:ascii="Arial" w:hAnsi="Arial" w:cs="Arial"/>
          <w:sz w:val="20"/>
          <w:szCs w:val="20"/>
          <w:lang w:val="nl-NL"/>
          <w:rPrChange w:id="114" w:author="Charlotte Leemans" w:date="2021-03-17T12:54:00Z">
            <w:rPr>
              <w:rFonts w:ascii="Arial" w:hAnsi="Arial" w:cs="Arial"/>
              <w:sz w:val="20"/>
              <w:szCs w:val="20"/>
            </w:rPr>
          </w:rPrChange>
        </w:rPr>
        <w:t xml:space="preserve"> van </w:t>
      </w:r>
      <w:proofErr w:type="spellStart"/>
      <w:r w:rsidRPr="00EF0ACE">
        <w:rPr>
          <w:rFonts w:ascii="Arial" w:hAnsi="Arial" w:cs="Arial"/>
          <w:sz w:val="20"/>
          <w:szCs w:val="20"/>
          <w:lang w:val="nl-NL"/>
          <w:rPrChange w:id="115" w:author="Charlotte Leemans" w:date="2021-03-17T12:54:00Z">
            <w:rPr>
              <w:rFonts w:ascii="Arial" w:hAnsi="Arial" w:cs="Arial"/>
              <w:sz w:val="20"/>
              <w:szCs w:val="20"/>
            </w:rPr>
          </w:rPrChange>
        </w:rPr>
        <w:t>Busschbach</w:t>
      </w:r>
      <w:proofErr w:type="spellEnd"/>
      <w:r w:rsidRPr="00EF0ACE">
        <w:rPr>
          <w:rFonts w:ascii="Arial" w:hAnsi="Arial" w:cs="Arial"/>
          <w:sz w:val="20"/>
          <w:szCs w:val="20"/>
          <w:lang w:val="nl-NL"/>
          <w:rPrChange w:id="116" w:author="Charlotte Leemans" w:date="2021-03-17T12:54:00Z">
            <w:rPr>
              <w:rFonts w:ascii="Arial" w:hAnsi="Arial" w:cs="Arial"/>
              <w:sz w:val="20"/>
              <w:szCs w:val="20"/>
            </w:rPr>
          </w:rPrChange>
        </w:rPr>
        <w:t>. Kwaliteit van leven meten in economische evaluaties: het Nederlands EQ-5D-tarief [</w:t>
      </w:r>
      <w:proofErr w:type="spellStart"/>
      <w:r w:rsidRPr="00EF0ACE">
        <w:rPr>
          <w:rFonts w:ascii="Arial" w:hAnsi="Arial" w:cs="Arial"/>
          <w:sz w:val="20"/>
          <w:szCs w:val="20"/>
          <w:lang w:val="nl-NL"/>
          <w:rPrChange w:id="117" w:author="Charlotte Leemans" w:date="2021-03-17T12:54:00Z">
            <w:rPr>
              <w:rFonts w:ascii="Arial" w:hAnsi="Arial" w:cs="Arial"/>
              <w:sz w:val="20"/>
              <w:szCs w:val="20"/>
            </w:rPr>
          </w:rPrChange>
        </w:rPr>
        <w:t>Measuring</w:t>
      </w:r>
      <w:proofErr w:type="spellEnd"/>
      <w:r w:rsidRPr="00EF0ACE">
        <w:rPr>
          <w:rFonts w:ascii="Arial" w:hAnsi="Arial" w:cs="Arial"/>
          <w:sz w:val="20"/>
          <w:szCs w:val="20"/>
          <w:lang w:val="nl-NL"/>
          <w:rPrChange w:id="118" w:author="Charlotte Leemans" w:date="2021-03-17T12:54:00Z">
            <w:rPr>
              <w:rFonts w:ascii="Arial" w:hAnsi="Arial" w:cs="Arial"/>
              <w:sz w:val="20"/>
              <w:szCs w:val="20"/>
            </w:rPr>
          </w:rPrChange>
        </w:rPr>
        <w:t xml:space="preserve"> </w:t>
      </w:r>
      <w:proofErr w:type="spellStart"/>
      <w:r w:rsidRPr="00EF0ACE">
        <w:rPr>
          <w:rFonts w:ascii="Arial" w:hAnsi="Arial" w:cs="Arial"/>
          <w:sz w:val="20"/>
          <w:szCs w:val="20"/>
          <w:lang w:val="nl-NL"/>
          <w:rPrChange w:id="119" w:author="Charlotte Leemans" w:date="2021-03-17T12:54:00Z">
            <w:rPr>
              <w:rFonts w:ascii="Arial" w:hAnsi="Arial" w:cs="Arial"/>
              <w:sz w:val="20"/>
              <w:szCs w:val="20"/>
            </w:rPr>
          </w:rPrChange>
        </w:rPr>
        <w:t>the</w:t>
      </w:r>
      <w:proofErr w:type="spellEnd"/>
      <w:r w:rsidRPr="00EF0ACE">
        <w:rPr>
          <w:rFonts w:ascii="Arial" w:hAnsi="Arial" w:cs="Arial"/>
          <w:sz w:val="20"/>
          <w:szCs w:val="20"/>
          <w:lang w:val="nl-NL"/>
          <w:rPrChange w:id="120" w:author="Charlotte Leemans" w:date="2021-03-17T12:54:00Z">
            <w:rPr>
              <w:rFonts w:ascii="Arial" w:hAnsi="Arial" w:cs="Arial"/>
              <w:sz w:val="20"/>
              <w:szCs w:val="20"/>
            </w:rPr>
          </w:rPrChange>
        </w:rPr>
        <w:t xml:space="preserve"> </w:t>
      </w:r>
      <w:proofErr w:type="spellStart"/>
      <w:r w:rsidRPr="00EF0ACE">
        <w:rPr>
          <w:rFonts w:ascii="Arial" w:hAnsi="Arial" w:cs="Arial"/>
          <w:sz w:val="20"/>
          <w:szCs w:val="20"/>
          <w:lang w:val="nl-NL"/>
          <w:rPrChange w:id="121" w:author="Charlotte Leemans" w:date="2021-03-17T12:54:00Z">
            <w:rPr>
              <w:rFonts w:ascii="Arial" w:hAnsi="Arial" w:cs="Arial"/>
              <w:sz w:val="20"/>
              <w:szCs w:val="20"/>
            </w:rPr>
          </w:rPrChange>
        </w:rPr>
        <w:t>quality</w:t>
      </w:r>
      <w:proofErr w:type="spellEnd"/>
      <w:r w:rsidRPr="00EF0ACE">
        <w:rPr>
          <w:rFonts w:ascii="Arial" w:hAnsi="Arial" w:cs="Arial"/>
          <w:sz w:val="20"/>
          <w:szCs w:val="20"/>
          <w:lang w:val="nl-NL"/>
          <w:rPrChange w:id="122" w:author="Charlotte Leemans" w:date="2021-03-17T12:54:00Z">
            <w:rPr>
              <w:rFonts w:ascii="Arial" w:hAnsi="Arial" w:cs="Arial"/>
              <w:sz w:val="20"/>
              <w:szCs w:val="20"/>
            </w:rPr>
          </w:rPrChange>
        </w:rPr>
        <w:t xml:space="preserve"> of life in </w:t>
      </w:r>
      <w:proofErr w:type="spellStart"/>
      <w:r w:rsidRPr="00EF0ACE">
        <w:rPr>
          <w:rFonts w:ascii="Arial" w:hAnsi="Arial" w:cs="Arial"/>
          <w:sz w:val="20"/>
          <w:szCs w:val="20"/>
          <w:lang w:val="nl-NL"/>
          <w:rPrChange w:id="123" w:author="Charlotte Leemans" w:date="2021-03-17T12:54:00Z">
            <w:rPr>
              <w:rFonts w:ascii="Arial" w:hAnsi="Arial" w:cs="Arial"/>
              <w:sz w:val="20"/>
              <w:szCs w:val="20"/>
            </w:rPr>
          </w:rPrChange>
        </w:rPr>
        <w:t>economic</w:t>
      </w:r>
      <w:proofErr w:type="spellEnd"/>
      <w:r w:rsidRPr="00EF0ACE">
        <w:rPr>
          <w:rFonts w:ascii="Arial" w:hAnsi="Arial" w:cs="Arial"/>
          <w:sz w:val="20"/>
          <w:szCs w:val="20"/>
          <w:lang w:val="nl-NL"/>
          <w:rPrChange w:id="124" w:author="Charlotte Leemans" w:date="2021-03-17T12:54:00Z">
            <w:rPr>
              <w:rFonts w:ascii="Arial" w:hAnsi="Arial" w:cs="Arial"/>
              <w:sz w:val="20"/>
              <w:szCs w:val="20"/>
            </w:rPr>
          </w:rPrChange>
        </w:rPr>
        <w:t xml:space="preserve"> </w:t>
      </w:r>
      <w:proofErr w:type="spellStart"/>
      <w:r w:rsidRPr="00EF0ACE">
        <w:rPr>
          <w:rFonts w:ascii="Arial" w:hAnsi="Arial" w:cs="Arial"/>
          <w:sz w:val="20"/>
          <w:szCs w:val="20"/>
          <w:lang w:val="nl-NL"/>
          <w:rPrChange w:id="125" w:author="Charlotte Leemans" w:date="2021-03-17T12:54:00Z">
            <w:rPr>
              <w:rFonts w:ascii="Arial" w:hAnsi="Arial" w:cs="Arial"/>
              <w:sz w:val="20"/>
              <w:szCs w:val="20"/>
            </w:rPr>
          </w:rPrChange>
        </w:rPr>
        <w:t>evaluations</w:t>
      </w:r>
      <w:proofErr w:type="spellEnd"/>
      <w:r w:rsidRPr="00EF0ACE">
        <w:rPr>
          <w:rFonts w:ascii="Arial" w:hAnsi="Arial" w:cs="Arial"/>
          <w:sz w:val="20"/>
          <w:szCs w:val="20"/>
          <w:lang w:val="nl-NL"/>
          <w:rPrChange w:id="126" w:author="Charlotte Leemans" w:date="2021-03-17T12:54:00Z">
            <w:rPr>
              <w:rFonts w:ascii="Arial" w:hAnsi="Arial" w:cs="Arial"/>
              <w:sz w:val="20"/>
              <w:szCs w:val="20"/>
            </w:rPr>
          </w:rPrChange>
        </w:rPr>
        <w:t xml:space="preserve">: </w:t>
      </w:r>
      <w:proofErr w:type="spellStart"/>
      <w:r w:rsidRPr="00EF0ACE">
        <w:rPr>
          <w:rFonts w:ascii="Arial" w:hAnsi="Arial" w:cs="Arial"/>
          <w:sz w:val="20"/>
          <w:szCs w:val="20"/>
          <w:lang w:val="nl-NL"/>
          <w:rPrChange w:id="127" w:author="Charlotte Leemans" w:date="2021-03-17T12:54:00Z">
            <w:rPr>
              <w:rFonts w:ascii="Arial" w:hAnsi="Arial" w:cs="Arial"/>
              <w:sz w:val="20"/>
              <w:szCs w:val="20"/>
            </w:rPr>
          </w:rPrChange>
        </w:rPr>
        <w:t>the</w:t>
      </w:r>
      <w:proofErr w:type="spellEnd"/>
      <w:r w:rsidRPr="00EF0ACE">
        <w:rPr>
          <w:rFonts w:ascii="Arial" w:hAnsi="Arial" w:cs="Arial"/>
          <w:sz w:val="20"/>
          <w:szCs w:val="20"/>
          <w:lang w:val="nl-NL"/>
          <w:rPrChange w:id="128" w:author="Charlotte Leemans" w:date="2021-03-17T12:54:00Z">
            <w:rPr>
              <w:rFonts w:ascii="Arial" w:hAnsi="Arial" w:cs="Arial"/>
              <w:sz w:val="20"/>
              <w:szCs w:val="20"/>
            </w:rPr>
          </w:rPrChange>
        </w:rPr>
        <w:t xml:space="preserve"> Dutch EQ-5D </w:t>
      </w:r>
      <w:proofErr w:type="spellStart"/>
      <w:r w:rsidRPr="00EF0ACE">
        <w:rPr>
          <w:rFonts w:ascii="Arial" w:hAnsi="Arial" w:cs="Arial"/>
          <w:sz w:val="20"/>
          <w:szCs w:val="20"/>
          <w:lang w:val="nl-NL"/>
          <w:rPrChange w:id="129" w:author="Charlotte Leemans" w:date="2021-03-17T12:54:00Z">
            <w:rPr>
              <w:rFonts w:ascii="Arial" w:hAnsi="Arial" w:cs="Arial"/>
              <w:sz w:val="20"/>
              <w:szCs w:val="20"/>
            </w:rPr>
          </w:rPrChange>
        </w:rPr>
        <w:t>tariff</w:t>
      </w:r>
      <w:proofErr w:type="spellEnd"/>
      <w:r w:rsidRPr="00EF0ACE">
        <w:rPr>
          <w:rFonts w:ascii="Arial" w:hAnsi="Arial" w:cs="Arial"/>
          <w:sz w:val="20"/>
          <w:szCs w:val="20"/>
          <w:lang w:val="nl-NL"/>
          <w:rPrChange w:id="130" w:author="Charlotte Leemans" w:date="2021-03-17T12:54:00Z">
            <w:rPr>
              <w:rFonts w:ascii="Arial" w:hAnsi="Arial" w:cs="Arial"/>
              <w:sz w:val="20"/>
              <w:szCs w:val="20"/>
            </w:rPr>
          </w:rPrChange>
        </w:rPr>
        <w:t xml:space="preserve">]. </w:t>
      </w:r>
      <w:r w:rsidRPr="00B04D9E">
        <w:rPr>
          <w:rFonts w:ascii="Arial" w:hAnsi="Arial" w:cs="Arial"/>
          <w:sz w:val="20"/>
          <w:szCs w:val="20"/>
        </w:rPr>
        <w:t xml:space="preserve">Ned </w:t>
      </w:r>
      <w:proofErr w:type="spellStart"/>
      <w:r w:rsidRPr="00B04D9E">
        <w:rPr>
          <w:rFonts w:ascii="Arial" w:hAnsi="Arial" w:cs="Arial"/>
          <w:sz w:val="20"/>
          <w:szCs w:val="20"/>
        </w:rPr>
        <w:t>Tijdschr</w:t>
      </w:r>
      <w:proofErr w:type="spellEnd"/>
      <w:r w:rsidRPr="00B04D9E">
        <w:rPr>
          <w:rFonts w:ascii="Arial" w:hAnsi="Arial" w:cs="Arial"/>
          <w:sz w:val="20"/>
          <w:szCs w:val="20"/>
        </w:rPr>
        <w:t xml:space="preserve"> </w:t>
      </w:r>
      <w:proofErr w:type="spellStart"/>
      <w:r w:rsidRPr="00B04D9E">
        <w:rPr>
          <w:rFonts w:ascii="Arial" w:hAnsi="Arial" w:cs="Arial"/>
          <w:sz w:val="20"/>
          <w:szCs w:val="20"/>
        </w:rPr>
        <w:t>Geneeskd</w:t>
      </w:r>
      <w:proofErr w:type="spellEnd"/>
      <w:r w:rsidRPr="00B04D9E">
        <w:rPr>
          <w:rFonts w:ascii="Arial" w:hAnsi="Arial" w:cs="Arial"/>
          <w:sz w:val="20"/>
          <w:szCs w:val="20"/>
        </w:rPr>
        <w:t>. 2005 Jul 9;149(28):1574-8.</w:t>
      </w:r>
    </w:p>
    <w:p w14:paraId="14756DC5" w14:textId="77777777" w:rsidR="006D7F1A" w:rsidRPr="00B04D9E" w:rsidRDefault="000024C1" w:rsidP="00B04D9E">
      <w:pPr>
        <w:pStyle w:val="Geenafstand"/>
        <w:numPr>
          <w:ilvl w:val="0"/>
          <w:numId w:val="5"/>
        </w:numPr>
        <w:rPr>
          <w:rFonts w:ascii="Arial" w:hAnsi="Arial" w:cs="Arial"/>
          <w:sz w:val="20"/>
          <w:szCs w:val="20"/>
          <w:lang w:val="nl-NL"/>
        </w:rPr>
      </w:pPr>
      <w:proofErr w:type="spellStart"/>
      <w:r w:rsidRPr="00B04D9E">
        <w:rPr>
          <w:rFonts w:ascii="Arial" w:hAnsi="Arial" w:cs="Arial"/>
          <w:sz w:val="20"/>
          <w:szCs w:val="20"/>
        </w:rPr>
        <w:t>Stolk</w:t>
      </w:r>
      <w:proofErr w:type="spellEnd"/>
      <w:r w:rsidRPr="00B04D9E">
        <w:rPr>
          <w:rFonts w:ascii="Arial" w:hAnsi="Arial" w:cs="Arial"/>
          <w:sz w:val="20"/>
          <w:szCs w:val="20"/>
        </w:rPr>
        <w:t xml:space="preserve"> E, Ludwig K, Rand K, Van </w:t>
      </w:r>
      <w:proofErr w:type="spellStart"/>
      <w:r w:rsidRPr="00B04D9E">
        <w:rPr>
          <w:rFonts w:ascii="Arial" w:hAnsi="Arial" w:cs="Arial"/>
          <w:sz w:val="20"/>
          <w:szCs w:val="20"/>
        </w:rPr>
        <w:t>Hout</w:t>
      </w:r>
      <w:proofErr w:type="spellEnd"/>
      <w:r w:rsidRPr="00B04D9E">
        <w:rPr>
          <w:rFonts w:ascii="Arial" w:hAnsi="Arial" w:cs="Arial"/>
          <w:sz w:val="20"/>
          <w:szCs w:val="20"/>
        </w:rPr>
        <w:t xml:space="preserve"> B, Ramos-</w:t>
      </w:r>
      <w:proofErr w:type="spellStart"/>
      <w:r w:rsidRPr="00B04D9E">
        <w:rPr>
          <w:rFonts w:ascii="Arial" w:hAnsi="Arial" w:cs="Arial"/>
          <w:sz w:val="20"/>
          <w:szCs w:val="20"/>
        </w:rPr>
        <w:t>Goni</w:t>
      </w:r>
      <w:proofErr w:type="spellEnd"/>
      <w:r w:rsidRPr="00B04D9E">
        <w:rPr>
          <w:rFonts w:ascii="Arial" w:hAnsi="Arial" w:cs="Arial"/>
          <w:sz w:val="20"/>
          <w:szCs w:val="20"/>
        </w:rPr>
        <w:t xml:space="preserve"> JM. Overview, Update, and Lessons Learned </w:t>
      </w:r>
      <w:proofErr w:type="gramStart"/>
      <w:r w:rsidRPr="00B04D9E">
        <w:rPr>
          <w:rFonts w:ascii="Arial" w:hAnsi="Arial" w:cs="Arial"/>
          <w:sz w:val="20"/>
          <w:szCs w:val="20"/>
        </w:rPr>
        <w:t>From</w:t>
      </w:r>
      <w:proofErr w:type="gramEnd"/>
      <w:r w:rsidRPr="00B04D9E">
        <w:rPr>
          <w:rFonts w:ascii="Arial" w:hAnsi="Arial" w:cs="Arial"/>
          <w:sz w:val="20"/>
          <w:szCs w:val="20"/>
        </w:rPr>
        <w:t xml:space="preserve"> the International EQ-5D-5L Valuation Work: Version 2 of the EQ-5D-5L Valuation Protocol. </w:t>
      </w:r>
      <w:r w:rsidRPr="00B04D9E">
        <w:rPr>
          <w:rFonts w:ascii="Arial" w:hAnsi="Arial" w:cs="Arial"/>
          <w:sz w:val="20"/>
          <w:szCs w:val="20"/>
          <w:lang w:val="nl-NL"/>
        </w:rPr>
        <w:t xml:space="preserve">VALUE IN HEALTH, </w:t>
      </w:r>
      <w:proofErr w:type="spellStart"/>
      <w:r w:rsidRPr="00B04D9E">
        <w:rPr>
          <w:rFonts w:ascii="Arial" w:hAnsi="Arial" w:cs="Arial"/>
          <w:sz w:val="20"/>
          <w:szCs w:val="20"/>
          <w:lang w:val="nl-NL"/>
        </w:rPr>
        <w:t>January</w:t>
      </w:r>
      <w:proofErr w:type="spellEnd"/>
      <w:r w:rsidRPr="00B04D9E">
        <w:rPr>
          <w:rFonts w:ascii="Arial" w:hAnsi="Arial" w:cs="Arial"/>
          <w:sz w:val="20"/>
          <w:szCs w:val="20"/>
          <w:lang w:val="nl-NL"/>
        </w:rPr>
        <w:t xml:space="preserve"> 2019 Volume 22, Issue 1, Pages 23–30.</w:t>
      </w:r>
    </w:p>
    <w:p w14:paraId="53C01392" w14:textId="77777777" w:rsidR="006D7F1A" w:rsidRPr="00B04D9E"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lang w:val="nl-NL"/>
        </w:rPr>
        <w:t>Swinkels-</w:t>
      </w:r>
      <w:proofErr w:type="spellStart"/>
      <w:r w:rsidRPr="00B04D9E">
        <w:rPr>
          <w:rFonts w:ascii="Arial" w:hAnsi="Arial" w:cs="Arial"/>
          <w:sz w:val="20"/>
          <w:szCs w:val="20"/>
          <w:lang w:val="nl-NL"/>
        </w:rPr>
        <w:t>Meewisse</w:t>
      </w:r>
      <w:proofErr w:type="spellEnd"/>
      <w:r w:rsidRPr="00B04D9E">
        <w:rPr>
          <w:rFonts w:ascii="Arial" w:hAnsi="Arial" w:cs="Arial"/>
          <w:sz w:val="20"/>
          <w:szCs w:val="20"/>
          <w:lang w:val="nl-NL"/>
        </w:rPr>
        <w:t>, E. Uitgebreide toelichting van het meetinstrumenten EQ-5D. De Fysiotherapeut, 2019.</w:t>
      </w:r>
    </w:p>
    <w:p w14:paraId="0ABBACAC" w14:textId="77777777" w:rsidR="006D7F1A" w:rsidRPr="00B04D9E" w:rsidRDefault="000024C1">
      <w:pPr>
        <w:rPr>
          <w:rFonts w:eastAsia="Calibri"/>
          <w:color w:val="000000"/>
          <w:sz w:val="22"/>
          <w:szCs w:val="22"/>
          <w:lang w:val="nl-NL"/>
        </w:rPr>
      </w:pPr>
      <w:r w:rsidRPr="00B04D9E">
        <w:rPr>
          <w:rFonts w:eastAsia="Calibri"/>
          <w:color w:val="000000"/>
          <w:sz w:val="22"/>
          <w:szCs w:val="22"/>
          <w:lang w:val="nl-NL"/>
        </w:rPr>
        <w:t xml:space="preserve">  </w:t>
      </w:r>
      <w:bookmarkEnd w:id="106"/>
      <w:bookmarkEnd w:id="107"/>
    </w:p>
    <w:p w14:paraId="7D2453C9" w14:textId="77777777" w:rsidR="006D7F1A" w:rsidRPr="00EC4C9A" w:rsidRDefault="000024C1">
      <w:pPr>
        <w:pStyle w:val="Kop2"/>
        <w:numPr>
          <w:ilvl w:val="1"/>
          <w:numId w:val="1"/>
        </w:numPr>
        <w:rPr>
          <w:rFonts w:ascii="Arial" w:hAnsi="Arial" w:cs="Arial"/>
          <w:color w:val="004080"/>
        </w:rPr>
      </w:pPr>
      <w:bookmarkStart w:id="131" w:name="_Toc62726476"/>
      <w:bookmarkStart w:id="132" w:name="FUNCTIONAL_MODEL"/>
      <w:bookmarkStart w:id="133" w:name="BKM_F54C9C28_4A3A_4AA7_BA4C_48ABB210FDEC"/>
      <w:r w:rsidRPr="00EC4C9A">
        <w:rPr>
          <w:rFonts w:ascii="Arial" w:hAnsi="Arial" w:cs="Arial"/>
          <w:color w:val="004080"/>
        </w:rPr>
        <w:t>Functional Model</w:t>
      </w:r>
      <w:bookmarkEnd w:id="131"/>
    </w:p>
    <w:p w14:paraId="75AF4A31"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132"/>
      <w:bookmarkEnd w:id="133"/>
    </w:p>
    <w:p w14:paraId="60BE2386" w14:textId="77777777" w:rsidR="006D7F1A" w:rsidRPr="00EC4C9A" w:rsidRDefault="000024C1">
      <w:pPr>
        <w:pStyle w:val="Kop2"/>
        <w:numPr>
          <w:ilvl w:val="1"/>
          <w:numId w:val="1"/>
        </w:numPr>
        <w:rPr>
          <w:rFonts w:ascii="Arial" w:hAnsi="Arial" w:cs="Arial"/>
          <w:color w:val="004080"/>
        </w:rPr>
      </w:pPr>
      <w:bookmarkStart w:id="134" w:name="_Toc62726477"/>
      <w:bookmarkStart w:id="135" w:name="TRACEABILITY_TO_OTHER_STANDARDS"/>
      <w:bookmarkStart w:id="136" w:name="BKM_273521B3_BDCC_4212_AAEA_96F924ED273A"/>
      <w:r w:rsidRPr="00EC4C9A">
        <w:rPr>
          <w:rFonts w:ascii="Arial" w:hAnsi="Arial" w:cs="Arial"/>
          <w:color w:val="004080"/>
        </w:rPr>
        <w:t>Traceability to other Standards</w:t>
      </w:r>
      <w:bookmarkEnd w:id="134"/>
    </w:p>
    <w:p w14:paraId="7965B0E8"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135"/>
      <w:bookmarkEnd w:id="136"/>
    </w:p>
    <w:p w14:paraId="4D409D55" w14:textId="77777777" w:rsidR="006D7F1A" w:rsidRPr="00EC4C9A" w:rsidRDefault="000024C1">
      <w:pPr>
        <w:pStyle w:val="Kop2"/>
        <w:numPr>
          <w:ilvl w:val="1"/>
          <w:numId w:val="1"/>
        </w:numPr>
        <w:rPr>
          <w:rFonts w:ascii="Arial" w:hAnsi="Arial" w:cs="Arial"/>
          <w:color w:val="004080"/>
        </w:rPr>
      </w:pPr>
      <w:bookmarkStart w:id="137" w:name="_Toc62726478"/>
      <w:bookmarkStart w:id="138" w:name="DISCLAIMER"/>
      <w:bookmarkStart w:id="139" w:name="BKM_A4544396_46CF_45F4_83FC_303D1580FC4B"/>
      <w:r w:rsidRPr="00EC4C9A">
        <w:rPr>
          <w:rFonts w:ascii="Arial" w:hAnsi="Arial" w:cs="Arial"/>
          <w:color w:val="004080"/>
        </w:rPr>
        <w:t>Disclaimer</w:t>
      </w:r>
      <w:bookmarkEnd w:id="137"/>
    </w:p>
    <w:p w14:paraId="42E092D5" w14:textId="18EF0EF9"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w:t>
      </w:r>
      <w:ins w:id="140" w:author="Charlotte Leemans" w:date="2021-03-17T13:07:00Z">
        <w:r w:rsidR="0052373A">
          <w:rPr>
            <w:rFonts w:eastAsia="Calibri"/>
            <w:color w:val="000000"/>
            <w:sz w:val="20"/>
            <w:szCs w:val="20"/>
            <w:lang w:val="nl-NL"/>
          </w:rPr>
          <w:t>u</w:t>
        </w:r>
      </w:ins>
      <w:del w:id="141" w:author="Charlotte Leemans" w:date="2021-03-17T13:07:00Z">
        <w:r w:rsidRPr="00EC4C9A" w:rsidDel="0052373A">
          <w:rPr>
            <w:rFonts w:eastAsia="Calibri"/>
            <w:color w:val="000000"/>
            <w:sz w:val="20"/>
            <w:szCs w:val="20"/>
            <w:lang w:val="nl-NL"/>
          </w:rPr>
          <w:delText>U</w:delText>
        </w:r>
      </w:del>
      <w:r w:rsidRPr="00EC4C9A">
        <w:rPr>
          <w:rFonts w:eastAsia="Calibri"/>
          <w:color w:val="000000"/>
          <w:sz w:val="20"/>
          <w:szCs w:val="20"/>
          <w:lang w:val="nl-NL"/>
        </w:rPr>
        <w:t xml:space="preserve"> aan </w:t>
      </w:r>
      <w:r w:rsidR="008B6BE5">
        <w:rPr>
          <w:rFonts w:eastAsia="Calibri"/>
          <w:color w:val="000000"/>
          <w:sz w:val="20"/>
          <w:szCs w:val="20"/>
          <w:lang w:val="nl-NL"/>
        </w:rPr>
        <w:t>d</w:t>
      </w:r>
      <w:r w:rsidRPr="00EC4C9A">
        <w:rPr>
          <w:rFonts w:eastAsia="Calibri"/>
          <w:color w:val="000000"/>
          <w:sz w:val="20"/>
          <w:szCs w:val="20"/>
          <w:lang w:val="nl-NL"/>
        </w:rPr>
        <w:t xml:space="preserve">e Nederlandse ggz of Results 4 Care via een website van </w:t>
      </w:r>
      <w:r w:rsidR="008B6BE5">
        <w:rPr>
          <w:rFonts w:eastAsia="Calibri"/>
          <w:color w:val="000000"/>
          <w:sz w:val="20"/>
          <w:szCs w:val="20"/>
          <w:lang w:val="nl-NL"/>
        </w:rPr>
        <w:t>d</w:t>
      </w:r>
      <w:r w:rsidRPr="00EC4C9A">
        <w:rPr>
          <w:rFonts w:eastAsia="Calibri"/>
          <w:color w:val="000000"/>
          <w:sz w:val="20"/>
          <w:szCs w:val="20"/>
          <w:lang w:val="nl-NL"/>
        </w:rPr>
        <w:t xml:space="preserve">e Nederlandse ggz of Results 4 Care of via e-mail, of anderszins langs elektronische weg. </w:t>
      </w:r>
    </w:p>
    <w:p w14:paraId="3C6DBDC3" w14:textId="77777777" w:rsidR="006D7F1A" w:rsidRPr="00EC4C9A" w:rsidRDefault="006D7F1A" w:rsidP="00EC4C9A">
      <w:pPr>
        <w:jc w:val="both"/>
        <w:rPr>
          <w:rFonts w:eastAsia="Calibri"/>
          <w:color w:val="000000"/>
          <w:sz w:val="20"/>
          <w:szCs w:val="20"/>
          <w:lang w:val="nl-NL"/>
        </w:rPr>
      </w:pPr>
    </w:p>
    <w:p w14:paraId="5915A726"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w:t>
      </w:r>
      <w:r w:rsidRPr="00EC4C9A">
        <w:rPr>
          <w:rFonts w:eastAsia="Calibri"/>
          <w:color w:val="000000"/>
          <w:sz w:val="20"/>
          <w:szCs w:val="20"/>
          <w:lang w:val="nl-NL"/>
        </w:rPr>
        <w:lastRenderedPageBreak/>
        <w:t xml:space="preserve">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138"/>
      <w:bookmarkEnd w:id="139"/>
    </w:p>
    <w:p w14:paraId="2EBA3752" w14:textId="77777777" w:rsidR="006D7F1A" w:rsidRPr="0052373A" w:rsidRDefault="006D7F1A">
      <w:pPr>
        <w:rPr>
          <w:rFonts w:eastAsia="Calibri"/>
          <w:color w:val="000000" w:themeColor="text1"/>
          <w:lang w:val="nl-NL"/>
          <w:rPrChange w:id="142" w:author="Charlotte Leemans" w:date="2021-03-17T13:08:00Z">
            <w:rPr>
              <w:rFonts w:eastAsia="Calibri"/>
              <w:color w:val="000000"/>
              <w:sz w:val="22"/>
              <w:szCs w:val="22"/>
              <w:lang w:val="nl-NL"/>
            </w:rPr>
          </w:rPrChange>
        </w:rPr>
      </w:pPr>
    </w:p>
    <w:p w14:paraId="38E90873" w14:textId="77777777" w:rsidR="006D7F1A" w:rsidRPr="0052373A" w:rsidRDefault="000024C1">
      <w:pPr>
        <w:pStyle w:val="Kop2"/>
        <w:numPr>
          <w:ilvl w:val="1"/>
          <w:numId w:val="1"/>
        </w:numPr>
        <w:rPr>
          <w:rFonts w:ascii="Arial" w:hAnsi="Arial" w:cs="Arial"/>
          <w:color w:val="000000" w:themeColor="text1"/>
          <w:sz w:val="24"/>
          <w:szCs w:val="24"/>
          <w:rPrChange w:id="143" w:author="Charlotte Leemans" w:date="2021-03-17T13:08:00Z">
            <w:rPr>
              <w:rFonts w:ascii="Arial" w:hAnsi="Arial" w:cs="Arial"/>
              <w:color w:val="004080"/>
            </w:rPr>
          </w:rPrChange>
        </w:rPr>
      </w:pPr>
      <w:bookmarkStart w:id="144" w:name="_Toc62726479"/>
      <w:bookmarkStart w:id="145" w:name="TERMS_OF_USE"/>
      <w:bookmarkStart w:id="146" w:name="BKM_9CBDEA80_4A63_46D2_AF3B_F5FA01D89252"/>
      <w:r w:rsidRPr="0052373A">
        <w:rPr>
          <w:rFonts w:ascii="Arial" w:hAnsi="Arial" w:cs="Arial"/>
          <w:color w:val="000000" w:themeColor="text1"/>
          <w:sz w:val="24"/>
          <w:szCs w:val="24"/>
          <w:rPrChange w:id="147" w:author="Charlotte Leemans" w:date="2021-03-17T13:08:00Z">
            <w:rPr>
              <w:rFonts w:ascii="Arial" w:hAnsi="Arial" w:cs="Arial"/>
              <w:color w:val="004080"/>
            </w:rPr>
          </w:rPrChange>
        </w:rPr>
        <w:t>Terms of Use</w:t>
      </w:r>
      <w:bookmarkEnd w:id="144"/>
    </w:p>
    <w:p w14:paraId="5EF5FE70" w14:textId="704AE42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gebruiker mag de </w:t>
      </w:r>
      <w:ins w:id="148" w:author="Charlotte Leemans" w:date="2021-03-17T13:08:00Z">
        <w:r w:rsidR="0052373A">
          <w:rPr>
            <w:rFonts w:eastAsia="Calibri"/>
            <w:color w:val="000000"/>
            <w:sz w:val="20"/>
            <w:szCs w:val="20"/>
            <w:lang w:val="nl-NL"/>
          </w:rPr>
          <w:t>z</w:t>
        </w:r>
      </w:ins>
      <w:del w:id="149" w:author="Charlotte Leemans" w:date="2021-03-17T13:08:00Z">
        <w:r w:rsidRPr="00EC4C9A" w:rsidDel="0052373A">
          <w:rPr>
            <w:rFonts w:eastAsia="Calibri"/>
            <w:color w:val="000000"/>
            <w:sz w:val="20"/>
            <w:szCs w:val="20"/>
            <w:lang w:val="nl-NL"/>
          </w:rPr>
          <w:delText>Z</w:delText>
        </w:r>
      </w:del>
      <w:r w:rsidRPr="00EC4C9A">
        <w:rPr>
          <w:rFonts w:eastAsia="Calibri"/>
          <w:color w:val="000000"/>
          <w:sz w:val="20"/>
          <w:szCs w:val="20"/>
          <w:lang w:val="nl-NL"/>
        </w:rPr>
        <w:t xml:space="preserve">orginformatiebouwstenen zonder beperking gebruiken. Voor het kopiëren, verspreiden en doorgeven van de </w:t>
      </w:r>
      <w:ins w:id="150" w:author="Charlotte Leemans" w:date="2021-03-17T13:08:00Z">
        <w:r w:rsidR="0052373A">
          <w:rPr>
            <w:rFonts w:eastAsia="Calibri"/>
            <w:color w:val="000000"/>
            <w:sz w:val="20"/>
            <w:szCs w:val="20"/>
            <w:lang w:val="nl-NL"/>
          </w:rPr>
          <w:t>z</w:t>
        </w:r>
      </w:ins>
      <w:del w:id="151" w:author="Charlotte Leemans" w:date="2021-03-17T13:08:00Z">
        <w:r w:rsidRPr="00EC4C9A" w:rsidDel="0052373A">
          <w:rPr>
            <w:rFonts w:eastAsia="Calibri"/>
            <w:color w:val="000000"/>
            <w:sz w:val="20"/>
            <w:szCs w:val="20"/>
            <w:lang w:val="nl-NL"/>
          </w:rPr>
          <w:delText>Z</w:delText>
        </w:r>
      </w:del>
      <w:r w:rsidRPr="00EC4C9A">
        <w:rPr>
          <w:rFonts w:eastAsia="Calibri"/>
          <w:color w:val="000000"/>
          <w:sz w:val="20"/>
          <w:szCs w:val="20"/>
          <w:lang w:val="nl-NL"/>
        </w:rPr>
        <w:t>orginformatiebouwstenen gelden de copyrightbepalingen uit de betreffende paragraaf.</w:t>
      </w:r>
      <w:bookmarkEnd w:id="145"/>
      <w:bookmarkEnd w:id="146"/>
    </w:p>
    <w:p w14:paraId="1E2F06A6" w14:textId="77777777" w:rsidR="006D7F1A" w:rsidRPr="0052373A" w:rsidRDefault="006D7F1A">
      <w:pPr>
        <w:rPr>
          <w:rFonts w:eastAsia="Calibri"/>
          <w:color w:val="000000" w:themeColor="text1"/>
          <w:lang w:val="nl-NL"/>
          <w:rPrChange w:id="152" w:author="Charlotte Leemans" w:date="2021-03-17T13:08:00Z">
            <w:rPr>
              <w:rFonts w:eastAsia="Calibri"/>
              <w:color w:val="000000"/>
              <w:sz w:val="22"/>
              <w:szCs w:val="22"/>
              <w:lang w:val="nl-NL"/>
            </w:rPr>
          </w:rPrChange>
        </w:rPr>
      </w:pPr>
    </w:p>
    <w:p w14:paraId="0D1EE0BB" w14:textId="77777777" w:rsidR="006D7F1A" w:rsidRPr="0052373A" w:rsidRDefault="000024C1">
      <w:pPr>
        <w:pStyle w:val="Kop2"/>
        <w:numPr>
          <w:ilvl w:val="1"/>
          <w:numId w:val="1"/>
        </w:numPr>
        <w:rPr>
          <w:rFonts w:ascii="Arial" w:hAnsi="Arial" w:cs="Arial"/>
          <w:color w:val="000000" w:themeColor="text1"/>
          <w:sz w:val="24"/>
          <w:szCs w:val="24"/>
          <w:rPrChange w:id="153" w:author="Charlotte Leemans" w:date="2021-03-17T13:08:00Z">
            <w:rPr>
              <w:rFonts w:ascii="Arial" w:hAnsi="Arial" w:cs="Arial"/>
              <w:color w:val="004080"/>
            </w:rPr>
          </w:rPrChange>
        </w:rPr>
      </w:pPr>
      <w:bookmarkStart w:id="154" w:name="_Toc62726480"/>
      <w:bookmarkStart w:id="155" w:name="COPYRIGHTS"/>
      <w:bookmarkStart w:id="156" w:name="BKM_7CA30860_6FCB_416C_A1EC_12F665F7932A"/>
      <w:r w:rsidRPr="0052373A">
        <w:rPr>
          <w:rFonts w:ascii="Arial" w:hAnsi="Arial" w:cs="Arial"/>
          <w:color w:val="000000" w:themeColor="text1"/>
          <w:sz w:val="24"/>
          <w:szCs w:val="24"/>
          <w:rPrChange w:id="157" w:author="Charlotte Leemans" w:date="2021-03-17T13:08:00Z">
            <w:rPr>
              <w:rFonts w:ascii="Arial" w:hAnsi="Arial" w:cs="Arial"/>
              <w:color w:val="004080"/>
            </w:rPr>
          </w:rPrChange>
        </w:rPr>
        <w:t>Copyrights</w:t>
      </w:r>
      <w:bookmarkEnd w:id="154"/>
    </w:p>
    <w:p w14:paraId="74A011EA" w14:textId="13EB2038"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De copyrights </w:t>
      </w:r>
      <w:proofErr w:type="spellStart"/>
      <w:r w:rsidRPr="00EC4C9A">
        <w:rPr>
          <w:rFonts w:eastAsia="Calibri"/>
          <w:color w:val="000000"/>
          <w:sz w:val="20"/>
          <w:szCs w:val="20"/>
        </w:rPr>
        <w:t>berusten</w:t>
      </w:r>
      <w:proofErr w:type="spellEnd"/>
      <w:r w:rsidRPr="00EC4C9A">
        <w:rPr>
          <w:rFonts w:eastAsia="Calibri"/>
          <w:color w:val="000000"/>
          <w:sz w:val="20"/>
          <w:szCs w:val="20"/>
        </w:rPr>
        <w:t xml:space="preserve"> </w:t>
      </w:r>
      <w:proofErr w:type="spellStart"/>
      <w:r w:rsidRPr="00EC4C9A">
        <w:rPr>
          <w:rFonts w:eastAsia="Calibri"/>
          <w:color w:val="000000"/>
          <w:sz w:val="20"/>
          <w:szCs w:val="20"/>
        </w:rPr>
        <w:t>bij</w:t>
      </w:r>
      <w:proofErr w:type="spellEnd"/>
      <w:r w:rsidRPr="00EC4C9A">
        <w:rPr>
          <w:rFonts w:eastAsia="Calibri"/>
          <w:color w:val="000000"/>
          <w:sz w:val="20"/>
          <w:szCs w:val="20"/>
        </w:rPr>
        <w:t xml:space="preserve"> de </w:t>
      </w: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Research Foundation</w:t>
      </w:r>
      <w:ins w:id="158" w:author="Charlotte Leemans" w:date="2021-03-17T13:05:00Z">
        <w:r w:rsidR="0036495F">
          <w:rPr>
            <w:rFonts w:eastAsia="Calibri"/>
            <w:color w:val="000000"/>
            <w:sz w:val="20"/>
            <w:szCs w:val="20"/>
          </w:rPr>
          <w:t>,</w:t>
        </w:r>
      </w:ins>
      <w:del w:id="159" w:author="Charlotte Leemans" w:date="2021-03-17T13:05:00Z">
        <w:r w:rsidRPr="00EC4C9A" w:rsidDel="0036495F">
          <w:rPr>
            <w:rFonts w:eastAsia="Calibri"/>
            <w:color w:val="000000"/>
            <w:sz w:val="20"/>
            <w:szCs w:val="20"/>
          </w:rPr>
          <w:delText>.</w:delText>
        </w:r>
      </w:del>
      <w:r w:rsidRPr="00EC4C9A">
        <w:rPr>
          <w:rFonts w:eastAsia="Calibri"/>
          <w:color w:val="000000"/>
          <w:sz w:val="20"/>
          <w:szCs w:val="20"/>
        </w:rPr>
        <w:t xml:space="preserve"> </w:t>
      </w:r>
      <w:del w:id="160" w:author="Charlotte Leemans" w:date="2021-03-17T13:05:00Z">
        <w:r w:rsidRPr="00EC4C9A" w:rsidDel="0036495F">
          <w:rPr>
            <w:rFonts w:eastAsia="Calibri"/>
            <w:color w:val="000000"/>
            <w:sz w:val="20"/>
            <w:szCs w:val="20"/>
          </w:rPr>
          <w:delText>www.</w:delText>
        </w:r>
      </w:del>
      <w:r w:rsidRPr="00EC4C9A">
        <w:rPr>
          <w:rFonts w:eastAsia="Calibri"/>
          <w:color w:val="000000"/>
          <w:sz w:val="20"/>
          <w:szCs w:val="20"/>
        </w:rPr>
        <w:t xml:space="preserve">euroqol.org </w:t>
      </w:r>
    </w:p>
    <w:p w14:paraId="3BDC2FC0" w14:textId="77777777" w:rsidR="006D7F1A" w:rsidRPr="00A442AA" w:rsidRDefault="000024C1" w:rsidP="00EC4C9A">
      <w:pPr>
        <w:jc w:val="both"/>
        <w:rPr>
          <w:rFonts w:eastAsia="Calibri"/>
          <w:color w:val="000000"/>
          <w:sz w:val="20"/>
          <w:szCs w:val="20"/>
          <w:lang w:val="nl-NL"/>
        </w:rPr>
      </w:pPr>
      <w:r w:rsidRPr="00A442AA">
        <w:rPr>
          <w:rFonts w:eastAsia="Calibri"/>
          <w:color w:val="000000"/>
          <w:sz w:val="20"/>
          <w:szCs w:val="20"/>
          <w:lang w:val="nl-NL"/>
        </w:rPr>
        <w:t xml:space="preserve">Marten </w:t>
      </w:r>
      <w:proofErr w:type="spellStart"/>
      <w:r w:rsidRPr="00A442AA">
        <w:rPr>
          <w:rFonts w:eastAsia="Calibri"/>
          <w:color w:val="000000"/>
          <w:sz w:val="20"/>
          <w:szCs w:val="20"/>
          <w:lang w:val="nl-NL"/>
        </w:rPr>
        <w:t>Meesweg</w:t>
      </w:r>
      <w:proofErr w:type="spellEnd"/>
      <w:r w:rsidRPr="00A442AA">
        <w:rPr>
          <w:rFonts w:eastAsia="Calibri"/>
          <w:color w:val="000000"/>
          <w:sz w:val="20"/>
          <w:szCs w:val="20"/>
          <w:lang w:val="nl-NL"/>
        </w:rPr>
        <w:t xml:space="preserve"> 107 3068 AV Rotterdam The Netherlands.</w:t>
      </w:r>
    </w:p>
    <w:p w14:paraId="0920A867" w14:textId="77777777" w:rsidR="006D7F1A" w:rsidRPr="00A442AA" w:rsidRDefault="006D7F1A" w:rsidP="00EC4C9A">
      <w:pPr>
        <w:jc w:val="both"/>
        <w:rPr>
          <w:rFonts w:eastAsia="Calibri"/>
          <w:color w:val="000000"/>
          <w:sz w:val="20"/>
          <w:szCs w:val="20"/>
          <w:lang w:val="nl-NL"/>
        </w:rPr>
      </w:pPr>
    </w:p>
    <w:p w14:paraId="409AFF4D" w14:textId="3502D58B" w:rsidR="006D7F1A" w:rsidRPr="00CE4467" w:rsidRDefault="00CE4467" w:rsidP="00EC4C9A">
      <w:pPr>
        <w:jc w:val="both"/>
        <w:rPr>
          <w:sz w:val="20"/>
          <w:szCs w:val="20"/>
          <w:lang w:val="nl-NL"/>
        </w:rPr>
      </w:pPr>
      <w:r w:rsidRPr="00CE4467">
        <w:rPr>
          <w:rFonts w:eastAsia="Times New Roman"/>
          <w:color w:val="000000"/>
          <w:sz w:val="20"/>
          <w:szCs w:val="20"/>
          <w:lang w:val="nl-NL"/>
        </w:rPr>
        <w:t xml:space="preserve">EQ-5D kan worden verkregen door te registreren op </w:t>
      </w:r>
      <w:del w:id="161" w:author="Charlotte Leemans" w:date="2021-03-17T13:05:00Z">
        <w:r w:rsidRPr="00CE4467" w:rsidDel="0036495F">
          <w:rPr>
            <w:rFonts w:eastAsia="Times New Roman"/>
            <w:color w:val="000000"/>
            <w:sz w:val="20"/>
            <w:szCs w:val="20"/>
            <w:lang w:val="nl-NL"/>
          </w:rPr>
          <w:delText>https://</w:delText>
        </w:r>
      </w:del>
      <w:r w:rsidRPr="00CE4467">
        <w:rPr>
          <w:rFonts w:eastAsia="Times New Roman"/>
          <w:color w:val="000000"/>
          <w:sz w:val="20"/>
          <w:szCs w:val="20"/>
          <w:lang w:val="nl-NL"/>
        </w:rPr>
        <w:t xml:space="preserve">euroqol.org. </w:t>
      </w:r>
      <w:r w:rsidRPr="00CE4467">
        <w:rPr>
          <w:sz w:val="20"/>
          <w:szCs w:val="20"/>
          <w:lang w:val="nl-NL"/>
        </w:rPr>
        <w:t xml:space="preserve">De EQ-5D mag alleen worden gebruikt met toestemming van de EuroQol Research Foundation. Echter, de licentieovereenkomsten en </w:t>
      </w:r>
      <w:proofErr w:type="spellStart"/>
      <w:r w:rsidRPr="00CE4467">
        <w:rPr>
          <w:sz w:val="20"/>
          <w:szCs w:val="20"/>
          <w:lang w:val="nl-NL"/>
        </w:rPr>
        <w:t>Terms</w:t>
      </w:r>
      <w:proofErr w:type="spellEnd"/>
      <w:r w:rsidRPr="00CE4467">
        <w:rPr>
          <w:sz w:val="20"/>
          <w:szCs w:val="20"/>
          <w:lang w:val="nl-NL"/>
        </w:rPr>
        <w:t xml:space="preserve"> of </w:t>
      </w:r>
      <w:proofErr w:type="spellStart"/>
      <w:r w:rsidRPr="00CE4467">
        <w:rPr>
          <w:sz w:val="20"/>
          <w:szCs w:val="20"/>
          <w:lang w:val="nl-NL"/>
        </w:rPr>
        <w:t>Use</w:t>
      </w:r>
      <w:proofErr w:type="spellEnd"/>
      <w:r w:rsidRPr="00CE4467">
        <w:rPr>
          <w:sz w:val="20"/>
          <w:szCs w:val="20"/>
          <w:lang w:val="nl-NL"/>
        </w:rPr>
        <w:t xml:space="preserve"> geven</w:t>
      </w:r>
      <w:del w:id="162" w:author="Charlotte Leemans" w:date="2021-03-17T13:06:00Z">
        <w:r w:rsidRPr="00CE4467" w:rsidDel="0052373A">
          <w:rPr>
            <w:sz w:val="20"/>
            <w:szCs w:val="20"/>
            <w:lang w:val="nl-NL"/>
          </w:rPr>
          <w:delText> </w:delText>
        </w:r>
      </w:del>
      <w:r w:rsidRPr="00CE4467">
        <w:rPr>
          <w:sz w:val="20"/>
          <w:szCs w:val="20"/>
          <w:lang w:val="nl-NL"/>
        </w:rPr>
        <w:t xml:space="preserve"> aan dat de data die klanten verzamelen met EQ-5D hun eigen verantwoordelijkheid zijn. Verzamelde EQ-5D data, en hoe deze wordt opgeslagen, en/of uitgewisseld valt dus buiten het bestek van de licentieovereenkomsten.</w:t>
      </w:r>
    </w:p>
    <w:p w14:paraId="0B4D4BA8" w14:textId="77777777" w:rsidR="00CE4467" w:rsidRPr="00CE4467" w:rsidRDefault="00CE4467" w:rsidP="00EC4C9A">
      <w:pPr>
        <w:jc w:val="both"/>
        <w:rPr>
          <w:rFonts w:eastAsia="Calibri"/>
          <w:color w:val="000000"/>
          <w:sz w:val="20"/>
          <w:szCs w:val="20"/>
          <w:lang w:val="nl-NL"/>
        </w:rPr>
      </w:pPr>
    </w:p>
    <w:p w14:paraId="154114FA"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Via de website en user guides geeft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wel aan hoe mensen EQ-5D data kunnen coderen, opslaan en analyseren. Verder is hierover recentelijk een boek over verschenen dat gratis wordt verspreid. </w:t>
      </w:r>
    </w:p>
    <w:p w14:paraId="7CCE72CA" w14:textId="77777777" w:rsidR="006D7F1A" w:rsidRPr="00EC4C9A" w:rsidRDefault="006D7F1A">
      <w:pPr>
        <w:rPr>
          <w:rFonts w:eastAsia="Calibri"/>
          <w:color w:val="000000"/>
          <w:sz w:val="22"/>
          <w:szCs w:val="22"/>
          <w:lang w:val="nl-NL"/>
        </w:rPr>
      </w:pPr>
    </w:p>
    <w:bookmarkEnd w:id="155"/>
    <w:bookmarkEnd w:id="156"/>
    <w:p w14:paraId="1716A386" w14:textId="2B958930" w:rsidR="000024C1" w:rsidRPr="00EC4C9A" w:rsidRDefault="000024C1">
      <w:pPr>
        <w:rPr>
          <w:b/>
          <w:color w:val="004080"/>
          <w:sz w:val="32"/>
          <w:szCs w:val="32"/>
          <w:lang w:val="nl-NL"/>
        </w:rPr>
      </w:pPr>
    </w:p>
    <w:p w14:paraId="3DAA1126" w14:textId="77777777" w:rsidR="00B04D9E" w:rsidRDefault="00B04D9E">
      <w:pPr>
        <w:rPr>
          <w:b/>
          <w:color w:val="004080"/>
          <w:sz w:val="32"/>
          <w:szCs w:val="32"/>
          <w:lang w:val="nl-NL"/>
        </w:rPr>
      </w:pPr>
      <w:r>
        <w:rPr>
          <w:color w:val="004080"/>
          <w:sz w:val="32"/>
          <w:szCs w:val="32"/>
          <w:lang w:val="nl-NL"/>
        </w:rPr>
        <w:br w:type="page"/>
      </w:r>
    </w:p>
    <w:p w14:paraId="5A8C1422" w14:textId="6251FF4E" w:rsidR="000024C1" w:rsidRPr="0052373A" w:rsidRDefault="000024C1" w:rsidP="000024C1">
      <w:pPr>
        <w:pStyle w:val="Kop1"/>
        <w:numPr>
          <w:ilvl w:val="0"/>
          <w:numId w:val="1"/>
        </w:numPr>
        <w:spacing w:before="240" w:after="60"/>
        <w:ind w:left="360" w:hanging="360"/>
        <w:rPr>
          <w:rFonts w:ascii="Arial" w:eastAsia="Arial" w:hAnsi="Arial" w:cs="Arial"/>
          <w:color w:val="000000" w:themeColor="text1"/>
          <w:sz w:val="24"/>
          <w:szCs w:val="24"/>
          <w:lang w:val="nl-NL"/>
          <w:rPrChange w:id="163" w:author="Charlotte Leemans" w:date="2021-03-17T13:09:00Z">
            <w:rPr>
              <w:rFonts w:ascii="Arial" w:eastAsia="Arial" w:hAnsi="Arial" w:cs="Arial"/>
              <w:color w:val="004080"/>
              <w:sz w:val="32"/>
              <w:szCs w:val="32"/>
              <w:lang w:val="nl-NL"/>
            </w:rPr>
          </w:rPrChange>
        </w:rPr>
      </w:pPr>
      <w:bookmarkStart w:id="164" w:name="_Toc62726481"/>
      <w:proofErr w:type="spellStart"/>
      <w:r w:rsidRPr="0052373A">
        <w:rPr>
          <w:rFonts w:ascii="Arial" w:eastAsia="Arial" w:hAnsi="Arial" w:cs="Arial"/>
          <w:color w:val="000000" w:themeColor="text1"/>
          <w:sz w:val="24"/>
          <w:szCs w:val="24"/>
          <w:lang w:val="nl-NL"/>
          <w:rPrChange w:id="165" w:author="Charlotte Leemans" w:date="2021-03-17T13:09:00Z">
            <w:rPr>
              <w:rFonts w:ascii="Arial" w:eastAsia="Arial" w:hAnsi="Arial" w:cs="Arial"/>
              <w:color w:val="004080"/>
              <w:sz w:val="32"/>
              <w:szCs w:val="32"/>
              <w:lang w:val="nl-NL"/>
            </w:rPr>
          </w:rPrChange>
        </w:rPr>
        <w:lastRenderedPageBreak/>
        <w:t>Metainformatie</w:t>
      </w:r>
      <w:proofErr w:type="spellEnd"/>
      <w:r w:rsidRPr="0052373A">
        <w:rPr>
          <w:rFonts w:ascii="Arial" w:hAnsi="Arial" w:cs="Arial"/>
          <w:color w:val="000000" w:themeColor="text1"/>
          <w:sz w:val="24"/>
          <w:szCs w:val="24"/>
          <w:lang w:val="nl-NL"/>
          <w:rPrChange w:id="166" w:author="Charlotte Leemans" w:date="2021-03-17T13:09:00Z">
            <w:rPr>
              <w:rFonts w:ascii="Arial" w:hAnsi="Arial" w:cs="Arial"/>
              <w:color w:val="000000"/>
              <w:sz w:val="22"/>
              <w:szCs w:val="22"/>
              <w:lang w:val="nl-NL"/>
            </w:rPr>
          </w:rPrChange>
        </w:rPr>
        <w:t xml:space="preserve"> </w:t>
      </w:r>
      <w:proofErr w:type="gramStart"/>
      <w:r w:rsidRPr="0052373A">
        <w:rPr>
          <w:rFonts w:ascii="Arial" w:eastAsia="Arial" w:hAnsi="Arial" w:cs="Arial"/>
          <w:color w:val="000000" w:themeColor="text1"/>
          <w:sz w:val="24"/>
          <w:szCs w:val="24"/>
          <w:lang w:val="nl-NL"/>
          <w:rPrChange w:id="167" w:author="Charlotte Leemans" w:date="2021-03-17T13:09:00Z">
            <w:rPr>
              <w:rFonts w:ascii="Arial" w:eastAsia="Arial" w:hAnsi="Arial" w:cs="Arial"/>
              <w:color w:val="004080"/>
              <w:sz w:val="32"/>
              <w:szCs w:val="32"/>
              <w:lang w:val="nl-NL"/>
            </w:rPr>
          </w:rPrChange>
        </w:rPr>
        <w:t>nl.ggznederlandsedeEQ</w:t>
      </w:r>
      <w:proofErr w:type="gramEnd"/>
      <w:r w:rsidRPr="0052373A">
        <w:rPr>
          <w:rFonts w:ascii="Arial" w:eastAsia="Arial" w:hAnsi="Arial" w:cs="Arial"/>
          <w:color w:val="000000" w:themeColor="text1"/>
          <w:sz w:val="24"/>
          <w:szCs w:val="24"/>
          <w:lang w:val="nl-NL"/>
          <w:rPrChange w:id="168" w:author="Charlotte Leemans" w:date="2021-03-17T13:09:00Z">
            <w:rPr>
              <w:rFonts w:ascii="Arial" w:eastAsia="Arial" w:hAnsi="Arial" w:cs="Arial"/>
              <w:color w:val="004080"/>
              <w:sz w:val="32"/>
              <w:szCs w:val="32"/>
              <w:lang w:val="nl-NL"/>
            </w:rPr>
          </w:rPrChange>
        </w:rPr>
        <w:t>-5D-</w:t>
      </w:r>
      <w:r w:rsidR="00B04D9E" w:rsidRPr="0052373A">
        <w:rPr>
          <w:rFonts w:ascii="Arial" w:eastAsia="Arial" w:hAnsi="Arial" w:cs="Arial"/>
          <w:color w:val="000000" w:themeColor="text1"/>
          <w:sz w:val="24"/>
          <w:szCs w:val="24"/>
          <w:lang w:val="nl-NL"/>
          <w:rPrChange w:id="169" w:author="Charlotte Leemans" w:date="2021-03-17T13:09:00Z">
            <w:rPr>
              <w:rFonts w:ascii="Arial" w:eastAsia="Arial" w:hAnsi="Arial" w:cs="Arial"/>
              <w:color w:val="004080"/>
              <w:sz w:val="32"/>
              <w:szCs w:val="32"/>
              <w:lang w:val="nl-NL"/>
            </w:rPr>
          </w:rPrChange>
        </w:rPr>
        <w:t>5L-</w:t>
      </w:r>
      <w:r w:rsidRPr="0052373A">
        <w:rPr>
          <w:rFonts w:ascii="Arial" w:eastAsia="Arial" w:hAnsi="Arial" w:cs="Arial"/>
          <w:color w:val="000000" w:themeColor="text1"/>
          <w:sz w:val="24"/>
          <w:szCs w:val="24"/>
          <w:lang w:val="nl-NL"/>
          <w:rPrChange w:id="170" w:author="Charlotte Leemans" w:date="2021-03-17T13:09:00Z">
            <w:rPr>
              <w:rFonts w:ascii="Arial" w:eastAsia="Arial" w:hAnsi="Arial" w:cs="Arial"/>
              <w:color w:val="004080"/>
              <w:sz w:val="32"/>
              <w:szCs w:val="32"/>
              <w:lang w:val="nl-NL"/>
            </w:rPr>
          </w:rPrChange>
        </w:rPr>
        <w:t>v0.</w:t>
      </w:r>
      <w:bookmarkEnd w:id="164"/>
      <w:r w:rsidR="00B17EA0" w:rsidRPr="0052373A">
        <w:rPr>
          <w:rFonts w:ascii="Arial" w:eastAsia="Arial" w:hAnsi="Arial" w:cs="Arial"/>
          <w:color w:val="000000" w:themeColor="text1"/>
          <w:sz w:val="24"/>
          <w:szCs w:val="24"/>
          <w:lang w:val="nl-NL"/>
          <w:rPrChange w:id="171" w:author="Charlotte Leemans" w:date="2021-03-17T13:09:00Z">
            <w:rPr>
              <w:rFonts w:ascii="Arial" w:eastAsia="Arial" w:hAnsi="Arial" w:cs="Arial"/>
              <w:color w:val="004080"/>
              <w:sz w:val="32"/>
              <w:szCs w:val="32"/>
              <w:lang w:val="nl-NL"/>
            </w:rPr>
          </w:rPrChange>
        </w:rPr>
        <w:t>4</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24C1" w:rsidRPr="00EC4C9A" w14:paraId="43B0302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D4EF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FC3CAB"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w:t>
            </w:r>
            <w:proofErr w:type="spellStart"/>
            <w:r w:rsidRPr="00EC4C9A">
              <w:rPr>
                <w:rFonts w:eastAsia="Calibri"/>
                <w:color w:val="000000"/>
                <w:sz w:val="20"/>
                <w:szCs w:val="20"/>
              </w:rPr>
              <w:t>Goossen</w:t>
            </w:r>
            <w:proofErr w:type="spellEnd"/>
          </w:p>
        </w:tc>
      </w:tr>
      <w:tr w:rsidR="000024C1" w:rsidRPr="00EC4C9A" w14:paraId="51499E6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3445AC"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61BAD7"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919505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E9629"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E353F9"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61F5FF5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B43F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B1D0B" w14:textId="77777777" w:rsidR="000024C1" w:rsidRPr="00EC4C9A" w:rsidRDefault="00661FE1" w:rsidP="000024C1">
            <w:pPr>
              <w:rPr>
                <w:rFonts w:eastAsia="Calibri"/>
                <w:color w:val="000000"/>
                <w:sz w:val="20"/>
                <w:szCs w:val="20"/>
              </w:rPr>
            </w:pPr>
            <w:r w:rsidRPr="00EC4C9A">
              <w:rPr>
                <w:rFonts w:eastAsia="Calibri"/>
                <w:color w:val="000000"/>
                <w:sz w:val="20"/>
                <w:szCs w:val="20"/>
              </w:rPr>
              <w:t>wgoossen@denederlandseggz.nl</w:t>
            </w:r>
          </w:p>
        </w:tc>
      </w:tr>
      <w:tr w:rsidR="000024C1" w:rsidRPr="00EC4C9A" w14:paraId="2468CE0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0BBD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2F2C8" w14:textId="77777777" w:rsidR="000024C1" w:rsidRPr="00EC4C9A" w:rsidRDefault="000024C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w:t>
            </w:r>
            <w:proofErr w:type="spellStart"/>
            <w:r w:rsidRPr="00EC4C9A">
              <w:rPr>
                <w:rFonts w:eastAsia="Calibri"/>
                <w:color w:val="000000"/>
                <w:sz w:val="20"/>
                <w:szCs w:val="20"/>
              </w:rPr>
              <w:t>Goossen</w:t>
            </w:r>
            <w:proofErr w:type="spellEnd"/>
          </w:p>
        </w:tc>
      </w:tr>
      <w:tr w:rsidR="000024C1" w:rsidRPr="00EC4C9A" w14:paraId="2230DB6C"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4C79F"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5AF9E0" w14:textId="77777777" w:rsidR="000024C1" w:rsidRPr="00EC4C9A" w:rsidRDefault="000024C1" w:rsidP="000024C1">
            <w:pPr>
              <w:rPr>
                <w:rFonts w:eastAsia="Calibri"/>
                <w:color w:val="000000"/>
                <w:sz w:val="20"/>
                <w:szCs w:val="20"/>
              </w:rPr>
            </w:pPr>
          </w:p>
        </w:tc>
      </w:tr>
      <w:tr w:rsidR="000024C1" w:rsidRPr="00EC4C9A" w14:paraId="3E8D87B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5E77E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2BBA0F" w14:textId="77777777" w:rsidR="000024C1" w:rsidRPr="00EC4C9A" w:rsidRDefault="000024C1" w:rsidP="000024C1">
            <w:pPr>
              <w:rPr>
                <w:rFonts w:eastAsia="Calibri"/>
                <w:color w:val="000000"/>
                <w:sz w:val="20"/>
                <w:szCs w:val="20"/>
              </w:rPr>
            </w:pPr>
          </w:p>
        </w:tc>
      </w:tr>
      <w:tr w:rsidR="000024C1" w:rsidRPr="00EC4C9A" w14:paraId="442893BB"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9BA4FC"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1531E9" w14:textId="77777777" w:rsidR="000024C1" w:rsidRPr="00EC4C9A" w:rsidRDefault="000024C1" w:rsidP="000024C1">
            <w:pPr>
              <w:rPr>
                <w:rFonts w:eastAsia="Calibri"/>
                <w:color w:val="000000"/>
                <w:sz w:val="20"/>
                <w:szCs w:val="20"/>
              </w:rPr>
            </w:pPr>
            <w:r w:rsidRPr="00EC4C9A">
              <w:rPr>
                <w:rFonts w:eastAsia="Calibri"/>
                <w:color w:val="000000"/>
                <w:sz w:val="20"/>
                <w:szCs w:val="20"/>
              </w:rPr>
              <w:t>nl</w:t>
            </w:r>
          </w:p>
        </w:tc>
      </w:tr>
      <w:tr w:rsidR="000024C1" w:rsidRPr="00EC4C9A" w14:paraId="78C6591A"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84FD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BBBF4" w14:textId="77777777" w:rsidR="000024C1" w:rsidRPr="00EC4C9A" w:rsidRDefault="000024C1" w:rsidP="000024C1">
            <w:pPr>
              <w:rPr>
                <w:rFonts w:eastAsia="Calibri"/>
                <w:color w:val="000000"/>
                <w:sz w:val="20"/>
                <w:szCs w:val="20"/>
              </w:rPr>
            </w:pPr>
          </w:p>
        </w:tc>
      </w:tr>
      <w:tr w:rsidR="000024C1" w:rsidRPr="00EC4C9A" w14:paraId="1BDB61F0"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553600"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058C12"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43521C0F"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48EE08"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E08B6F" w14:textId="77777777" w:rsidR="000024C1" w:rsidRPr="00EC4C9A" w:rsidRDefault="000024C1" w:rsidP="000024C1">
            <w:pPr>
              <w:rPr>
                <w:rFonts w:eastAsia="Calibri"/>
                <w:color w:val="000000"/>
                <w:sz w:val="20"/>
                <w:szCs w:val="20"/>
              </w:rPr>
            </w:pPr>
          </w:p>
        </w:tc>
      </w:tr>
      <w:tr w:rsidR="000024C1" w:rsidRPr="00EC4C9A" w14:paraId="3308503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0B334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BC1899" w14:textId="77777777" w:rsidR="000024C1" w:rsidRPr="00EC4C9A" w:rsidRDefault="000024C1" w:rsidP="000024C1">
            <w:pPr>
              <w:rPr>
                <w:rFonts w:eastAsia="Calibri"/>
                <w:color w:val="000000"/>
                <w:sz w:val="20"/>
                <w:szCs w:val="20"/>
              </w:rPr>
            </w:pPr>
            <w:r w:rsidRPr="00EC4C9A">
              <w:rPr>
                <w:rFonts w:eastAsia="Calibri"/>
                <w:color w:val="000000"/>
                <w:sz w:val="20"/>
                <w:szCs w:val="20"/>
              </w:rPr>
              <w:t>2.16.840.1.113883.3.3210.14.1.14</w:t>
            </w:r>
          </w:p>
        </w:tc>
      </w:tr>
      <w:tr w:rsidR="000024C1" w:rsidRPr="00EC4C9A" w14:paraId="711AB8F7"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FA3561"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DEBD8D" w14:textId="77777777" w:rsidR="000024C1" w:rsidRPr="00EC4C9A" w:rsidRDefault="000024C1" w:rsidP="000024C1">
            <w:pPr>
              <w:rPr>
                <w:rFonts w:eastAsia="Calibri"/>
                <w:color w:val="000000"/>
                <w:sz w:val="20"/>
                <w:szCs w:val="20"/>
              </w:rPr>
            </w:pPr>
          </w:p>
        </w:tc>
      </w:tr>
      <w:tr w:rsidR="000024C1" w:rsidRPr="00EC4C9A" w14:paraId="49CA0C2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36C78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9254C0" w14:textId="77777777" w:rsidR="000024C1" w:rsidRPr="00EC4C9A" w:rsidRDefault="000024C1" w:rsidP="000024C1">
            <w:pPr>
              <w:rPr>
                <w:rFonts w:eastAsia="Calibri"/>
                <w:color w:val="000000"/>
                <w:sz w:val="20"/>
                <w:szCs w:val="20"/>
              </w:rPr>
            </w:pPr>
            <w:r w:rsidRPr="00EC4C9A">
              <w:rPr>
                <w:rFonts w:eastAsia="Calibri"/>
                <w:color w:val="000000"/>
                <w:sz w:val="20"/>
                <w:szCs w:val="20"/>
              </w:rPr>
              <w:t>Draft</w:t>
            </w:r>
          </w:p>
        </w:tc>
      </w:tr>
      <w:tr w:rsidR="000024C1" w:rsidRPr="00EC4C9A" w14:paraId="1414D61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07201"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6281A8"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w:t>
            </w:r>
            <w:proofErr w:type="spellStart"/>
            <w:r w:rsidRPr="00EC4C9A">
              <w:rPr>
                <w:rFonts w:eastAsia="Calibri"/>
                <w:color w:val="000000"/>
                <w:sz w:val="20"/>
                <w:szCs w:val="20"/>
              </w:rPr>
              <w:t>Goossen</w:t>
            </w:r>
            <w:proofErr w:type="spellEnd"/>
          </w:p>
        </w:tc>
      </w:tr>
      <w:tr w:rsidR="000024C1" w:rsidRPr="00EC4C9A" w14:paraId="728F41B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65CB7A"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BFE15"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nl.ggznederlandsedeEQ</w:t>
            </w:r>
            <w:proofErr w:type="gramEnd"/>
            <w:r w:rsidRPr="00EC4C9A">
              <w:rPr>
                <w:rFonts w:eastAsia="Calibri"/>
                <w:color w:val="000000"/>
                <w:sz w:val="20"/>
                <w:szCs w:val="20"/>
              </w:rPr>
              <w:t>-5D</w:t>
            </w:r>
            <w:r w:rsidR="00661FE1" w:rsidRPr="00EC4C9A">
              <w:rPr>
                <w:rFonts w:eastAsia="Calibri"/>
                <w:color w:val="000000"/>
                <w:sz w:val="20"/>
                <w:szCs w:val="20"/>
              </w:rPr>
              <w:t>-5L</w:t>
            </w:r>
          </w:p>
        </w:tc>
      </w:tr>
      <w:tr w:rsidR="000024C1" w:rsidRPr="00EC4C9A" w14:paraId="3E3FACE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924BA"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30190" w14:textId="77777777" w:rsidR="000024C1" w:rsidRPr="00EC4C9A" w:rsidRDefault="000024C1" w:rsidP="000024C1">
            <w:pPr>
              <w:rPr>
                <w:rFonts w:eastAsia="Calibri"/>
                <w:color w:val="000000"/>
                <w:sz w:val="20"/>
                <w:szCs w:val="20"/>
              </w:rPr>
            </w:pPr>
          </w:p>
        </w:tc>
      </w:tr>
      <w:tr w:rsidR="000024C1" w:rsidRPr="00EC4C9A" w14:paraId="74D9197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81D1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E0BDAB" w14:textId="77777777" w:rsidR="000024C1" w:rsidRPr="00EC4C9A" w:rsidRDefault="000024C1" w:rsidP="000024C1">
            <w:pPr>
              <w:rPr>
                <w:rFonts w:eastAsia="Calibri"/>
                <w:color w:val="000000"/>
                <w:sz w:val="20"/>
                <w:szCs w:val="20"/>
              </w:rPr>
            </w:pPr>
            <w:r w:rsidRPr="00EC4C9A">
              <w:rPr>
                <w:rFonts w:eastAsia="Calibri"/>
                <w:color w:val="000000"/>
                <w:sz w:val="20"/>
                <w:szCs w:val="20"/>
              </w:rPr>
              <w:t>Unpublished</w:t>
            </w:r>
          </w:p>
        </w:tc>
      </w:tr>
      <w:tr w:rsidR="000024C1" w:rsidRPr="00B277E2" w14:paraId="77A43085"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B1F97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BC15FC" w14:textId="73BDDEA9" w:rsidR="000024C1" w:rsidRPr="00B277E2" w:rsidRDefault="00B277E2" w:rsidP="000024C1">
            <w:pPr>
              <w:rPr>
                <w:rFonts w:eastAsia="Calibri"/>
                <w:color w:val="000000"/>
                <w:sz w:val="20"/>
                <w:szCs w:val="20"/>
              </w:rPr>
            </w:pPr>
            <w:r w:rsidRPr="00B277E2">
              <w:rPr>
                <w:rFonts w:eastAsia="Calibri"/>
                <w:color w:val="000000"/>
                <w:sz w:val="20"/>
                <w:szCs w:val="20"/>
              </w:rPr>
              <w:t xml:space="preserve">Dr. B </w:t>
            </w:r>
            <w:proofErr w:type="spellStart"/>
            <w:r w:rsidRPr="00B277E2">
              <w:rPr>
                <w:rFonts w:eastAsia="Calibri"/>
                <w:color w:val="000000"/>
                <w:sz w:val="20"/>
                <w:szCs w:val="20"/>
              </w:rPr>
              <w:t>Slaap</w:t>
            </w:r>
            <w:proofErr w:type="spellEnd"/>
            <w:r w:rsidRPr="00B277E2">
              <w:rPr>
                <w:rFonts w:eastAsia="Calibri"/>
                <w:color w:val="000000"/>
                <w:sz w:val="20"/>
                <w:szCs w:val="20"/>
              </w:rPr>
              <w:t xml:space="preserve">, </w:t>
            </w:r>
            <w:proofErr w:type="spellStart"/>
            <w:r w:rsidRPr="00B277E2">
              <w:rPr>
                <w:rFonts w:eastAsia="Calibri"/>
                <w:color w:val="000000"/>
                <w:sz w:val="20"/>
                <w:szCs w:val="20"/>
              </w:rPr>
              <w:t>EuroQol</w:t>
            </w:r>
            <w:proofErr w:type="spellEnd"/>
            <w:r w:rsidRPr="00B277E2">
              <w:rPr>
                <w:rFonts w:eastAsia="Calibri"/>
                <w:color w:val="000000"/>
                <w:sz w:val="20"/>
                <w:szCs w:val="20"/>
              </w:rPr>
              <w:t xml:space="preserve"> Resear</w:t>
            </w:r>
            <w:r>
              <w:rPr>
                <w:rFonts w:eastAsia="Calibri"/>
                <w:color w:val="000000"/>
                <w:sz w:val="20"/>
                <w:szCs w:val="20"/>
              </w:rPr>
              <w:t>ch Foundation</w:t>
            </w:r>
          </w:p>
        </w:tc>
      </w:tr>
      <w:tr w:rsidR="000024C1" w:rsidRPr="00EC4C9A" w14:paraId="2A95B5F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E6658F"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D319E8" w14:textId="77777777" w:rsidR="000024C1" w:rsidRPr="00EC4C9A" w:rsidRDefault="000024C1" w:rsidP="000024C1">
            <w:pPr>
              <w:rPr>
                <w:rFonts w:eastAsia="Calibri"/>
                <w:color w:val="000000"/>
                <w:sz w:val="20"/>
                <w:szCs w:val="20"/>
              </w:rPr>
            </w:pPr>
          </w:p>
        </w:tc>
      </w:tr>
      <w:tr w:rsidR="000024C1" w:rsidRPr="00EC4C9A" w14:paraId="32EADAE9"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2B905"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30CB0F"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E2A3C24"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CFC0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BD7B27" w14:textId="630F4F17" w:rsidR="000024C1" w:rsidRPr="00EC4C9A" w:rsidRDefault="000024C1" w:rsidP="000024C1">
            <w:pPr>
              <w:rPr>
                <w:rFonts w:eastAsia="Calibri"/>
                <w:color w:val="000000"/>
                <w:sz w:val="20"/>
                <w:szCs w:val="20"/>
              </w:rPr>
            </w:pPr>
            <w:r w:rsidRPr="00EC4C9A">
              <w:rPr>
                <w:rFonts w:eastAsia="Calibri"/>
                <w:color w:val="000000"/>
                <w:sz w:val="20"/>
                <w:szCs w:val="20"/>
              </w:rPr>
              <w:t>0.</w:t>
            </w:r>
            <w:r w:rsidR="00B17EA0">
              <w:rPr>
                <w:rFonts w:eastAsia="Calibri"/>
                <w:color w:val="000000"/>
                <w:sz w:val="20"/>
                <w:szCs w:val="20"/>
              </w:rPr>
              <w:t>4</w:t>
            </w:r>
          </w:p>
        </w:tc>
      </w:tr>
    </w:tbl>
    <w:p w14:paraId="35521B07" w14:textId="77777777" w:rsidR="000024C1" w:rsidRPr="00EC4C9A" w:rsidRDefault="000024C1" w:rsidP="000024C1">
      <w:pPr>
        <w:rPr>
          <w:rFonts w:eastAsia="Calibri"/>
          <w:color w:val="000000"/>
          <w:sz w:val="22"/>
          <w:szCs w:val="22"/>
        </w:rPr>
      </w:pPr>
    </w:p>
    <w:p w14:paraId="29E3AF64" w14:textId="77777777" w:rsidR="006D7F1A" w:rsidRPr="00EC4C9A" w:rsidRDefault="006D7F1A">
      <w:pPr>
        <w:rPr>
          <w:rFonts w:eastAsia="Calibri"/>
          <w:color w:val="000000"/>
          <w:sz w:val="22"/>
          <w:szCs w:val="22"/>
          <w:lang w:val="nl-NL"/>
        </w:rPr>
      </w:pPr>
    </w:p>
    <w:p w14:paraId="1ECC4C9F" w14:textId="77777777" w:rsidR="006D7F1A" w:rsidRPr="00EC4C9A" w:rsidRDefault="006D7F1A">
      <w:pPr>
        <w:rPr>
          <w:rFonts w:eastAsia="Calibri"/>
          <w:color w:val="000000"/>
          <w:sz w:val="22"/>
          <w:szCs w:val="22"/>
          <w:lang w:val="nl-NL"/>
        </w:rPr>
      </w:pPr>
    </w:p>
    <w:p w14:paraId="1EA43992" w14:textId="77777777" w:rsidR="006D7F1A" w:rsidRPr="0052373A" w:rsidRDefault="000024C1">
      <w:pPr>
        <w:pStyle w:val="Kop2"/>
        <w:numPr>
          <w:ilvl w:val="1"/>
          <w:numId w:val="1"/>
        </w:numPr>
        <w:rPr>
          <w:rFonts w:ascii="Arial" w:hAnsi="Arial" w:cs="Arial"/>
          <w:color w:val="000000" w:themeColor="text1"/>
          <w:sz w:val="24"/>
          <w:szCs w:val="24"/>
          <w:rPrChange w:id="172" w:author="Charlotte Leemans" w:date="2021-03-17T13:09:00Z">
            <w:rPr>
              <w:rFonts w:ascii="Arial" w:hAnsi="Arial" w:cs="Arial"/>
              <w:color w:val="004080"/>
            </w:rPr>
          </w:rPrChange>
        </w:rPr>
      </w:pPr>
      <w:bookmarkStart w:id="173" w:name="_Toc62726482"/>
      <w:bookmarkStart w:id="174" w:name="REVISION_HISTORY"/>
      <w:bookmarkStart w:id="175" w:name="BKM_DA08ABE7_B748_4C62_AC8A_48641C816DD3"/>
      <w:r w:rsidRPr="0052373A">
        <w:rPr>
          <w:rFonts w:ascii="Arial" w:hAnsi="Arial" w:cs="Arial"/>
          <w:color w:val="000000" w:themeColor="text1"/>
          <w:sz w:val="24"/>
          <w:szCs w:val="24"/>
          <w:rPrChange w:id="176" w:author="Charlotte Leemans" w:date="2021-03-17T13:09:00Z">
            <w:rPr>
              <w:rFonts w:ascii="Arial" w:hAnsi="Arial" w:cs="Arial"/>
              <w:color w:val="004080"/>
            </w:rPr>
          </w:rPrChange>
        </w:rPr>
        <w:t>Revision History</w:t>
      </w:r>
      <w:bookmarkEnd w:id="173"/>
    </w:p>
    <w:p w14:paraId="1D41464C" w14:textId="0AFAC31B"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v0</w:t>
      </w:r>
      <w:ins w:id="177" w:author="Charlotte Leemans" w:date="2021-03-17T13:10:00Z">
        <w:r w:rsidR="000B0570">
          <w:rPr>
            <w:rFonts w:eastAsia="Calibri"/>
            <w:color w:val="000000"/>
            <w:sz w:val="20"/>
            <w:szCs w:val="20"/>
            <w:lang w:val="nl-NL"/>
          </w:rPr>
          <w:t>.</w:t>
        </w:r>
      </w:ins>
      <w:r w:rsidRPr="00EC4C9A">
        <w:rPr>
          <w:rFonts w:eastAsia="Calibri"/>
          <w:color w:val="000000"/>
          <w:sz w:val="20"/>
          <w:szCs w:val="20"/>
          <w:lang w:val="nl-NL"/>
        </w:rPr>
        <w:t xml:space="preserve">1 ontwikkeld op basis van toestemming van </w:t>
      </w:r>
      <w:proofErr w:type="spellStart"/>
      <w:r w:rsidRPr="00EC4C9A">
        <w:rPr>
          <w:rFonts w:eastAsia="Calibri"/>
          <w:color w:val="000000"/>
          <w:sz w:val="20"/>
          <w:szCs w:val="20"/>
          <w:lang w:val="nl-NL"/>
        </w:rPr>
        <w:t>Euro</w:t>
      </w:r>
      <w:ins w:id="178" w:author="Charlotte Leemans" w:date="2021-03-17T13:06:00Z">
        <w:r w:rsidR="0036495F">
          <w:rPr>
            <w:rFonts w:eastAsia="Calibri"/>
            <w:color w:val="000000"/>
            <w:sz w:val="20"/>
            <w:szCs w:val="20"/>
            <w:lang w:val="nl-NL"/>
          </w:rPr>
          <w:t>Q</w:t>
        </w:r>
      </w:ins>
      <w:del w:id="179" w:author="Charlotte Leemans" w:date="2021-03-17T13:06:00Z">
        <w:r w:rsidRPr="00EC4C9A" w:rsidDel="0036495F">
          <w:rPr>
            <w:rFonts w:eastAsia="Calibri"/>
            <w:color w:val="000000"/>
            <w:sz w:val="20"/>
            <w:szCs w:val="20"/>
            <w:lang w:val="nl-NL"/>
          </w:rPr>
          <w:delText>q</w:delText>
        </w:r>
      </w:del>
      <w:r w:rsidRPr="00EC4C9A">
        <w:rPr>
          <w:rFonts w:eastAsia="Calibri"/>
          <w:color w:val="000000"/>
          <w:sz w:val="20"/>
          <w:szCs w:val="20"/>
          <w:lang w:val="nl-NL"/>
        </w:rPr>
        <w:t>ol</w:t>
      </w:r>
      <w:proofErr w:type="spellEnd"/>
      <w:r w:rsidRPr="00EC4C9A">
        <w:rPr>
          <w:rFonts w:eastAsia="Calibri"/>
          <w:color w:val="000000"/>
          <w:sz w:val="20"/>
          <w:szCs w:val="20"/>
          <w:lang w:val="nl-NL"/>
        </w:rPr>
        <w:t xml:space="preserve"> en materiaal van de website </w:t>
      </w:r>
      <w:r w:rsidR="008039E6">
        <w:fldChar w:fldCharType="begin"/>
      </w:r>
      <w:r w:rsidR="008039E6" w:rsidRPr="00EF0ACE">
        <w:rPr>
          <w:lang w:val="nl-NL"/>
          <w:rPrChange w:id="180" w:author="Charlotte Leemans" w:date="2021-03-17T12:54:00Z">
            <w:rPr/>
          </w:rPrChange>
        </w:rPr>
        <w:instrText xml:space="preserve"> HYPERLINK "https://euroqol.org" </w:instrText>
      </w:r>
      <w:r w:rsidR="008039E6">
        <w:fldChar w:fldCharType="separate"/>
      </w:r>
      <w:del w:id="181" w:author="Charlotte Leemans" w:date="2021-03-17T13:06:00Z">
        <w:r w:rsidR="00661FE1" w:rsidRPr="00EC4C9A" w:rsidDel="0052373A">
          <w:rPr>
            <w:rStyle w:val="Hyperlink"/>
            <w:rFonts w:ascii="Arial" w:eastAsia="Calibri" w:hAnsi="Arial" w:cs="Arial"/>
            <w:lang w:val="nl-NL"/>
          </w:rPr>
          <w:delText>https://</w:delText>
        </w:r>
      </w:del>
      <w:r w:rsidR="00661FE1" w:rsidRPr="00EC4C9A">
        <w:rPr>
          <w:rStyle w:val="Hyperlink"/>
          <w:rFonts w:ascii="Arial" w:eastAsia="Calibri" w:hAnsi="Arial" w:cs="Arial"/>
          <w:lang w:val="nl-NL"/>
        </w:rPr>
        <w:t>euroqol.org</w:t>
      </w:r>
      <w:r w:rsidR="008039E6">
        <w:rPr>
          <w:rStyle w:val="Hyperlink"/>
          <w:rFonts w:ascii="Arial" w:eastAsia="Calibri" w:hAnsi="Arial" w:cs="Arial"/>
          <w:lang w:val="nl-NL"/>
        </w:rPr>
        <w:fldChar w:fldCharType="end"/>
      </w:r>
      <w:r w:rsidRPr="00EC4C9A">
        <w:rPr>
          <w:rFonts w:eastAsia="Calibri"/>
          <w:color w:val="000000"/>
          <w:sz w:val="20"/>
          <w:szCs w:val="20"/>
          <w:lang w:val="nl-NL"/>
        </w:rPr>
        <w:t>.</w:t>
      </w:r>
    </w:p>
    <w:p w14:paraId="6C32842F" w14:textId="511B9F93" w:rsidR="00661FE1" w:rsidRPr="00B17EA0" w:rsidRDefault="00661FE1" w:rsidP="00EC4C9A">
      <w:pPr>
        <w:jc w:val="both"/>
        <w:rPr>
          <w:sz w:val="20"/>
          <w:szCs w:val="20"/>
          <w:lang w:val="nl-NL"/>
        </w:rPr>
      </w:pPr>
      <w:r w:rsidRPr="00EC4C9A">
        <w:rPr>
          <w:sz w:val="20"/>
          <w:szCs w:val="20"/>
          <w:lang w:val="nl-NL"/>
        </w:rPr>
        <w:t>v0</w:t>
      </w:r>
      <w:ins w:id="182" w:author="Charlotte Leemans" w:date="2021-03-17T13:11:00Z">
        <w:r w:rsidR="000B0570">
          <w:rPr>
            <w:sz w:val="20"/>
            <w:szCs w:val="20"/>
            <w:lang w:val="nl-NL"/>
          </w:rPr>
          <w:t>.</w:t>
        </w:r>
      </w:ins>
      <w:r w:rsidRPr="00EC4C9A">
        <w:rPr>
          <w:sz w:val="20"/>
          <w:szCs w:val="20"/>
          <w:lang w:val="nl-NL"/>
        </w:rPr>
        <w:t xml:space="preserve">2 aangescherpt n.a.v. feedback van de redactieraad zibs ggz. 5L toegevoegd. Check op demografische gegevens. Die kunnen al of niet worden opgenomen en daarvoor is de kardinaliteit 0..1, dus wel of niet aanwezig. </w:t>
      </w:r>
      <w:r w:rsidRPr="00B17EA0">
        <w:rPr>
          <w:sz w:val="20"/>
          <w:szCs w:val="20"/>
          <w:lang w:val="nl-NL"/>
        </w:rPr>
        <w:t>Dat kan beide gebruiken mogelijk maken.</w:t>
      </w:r>
    </w:p>
    <w:p w14:paraId="38F7B638" w14:textId="2BC5B028" w:rsidR="000A0642" w:rsidRDefault="000A0642" w:rsidP="00EC4C9A">
      <w:pPr>
        <w:jc w:val="both"/>
        <w:rPr>
          <w:sz w:val="20"/>
          <w:szCs w:val="20"/>
          <w:lang w:val="nl-NL"/>
        </w:rPr>
      </w:pPr>
      <w:r w:rsidRPr="000A0642">
        <w:rPr>
          <w:sz w:val="20"/>
          <w:szCs w:val="20"/>
          <w:lang w:val="nl-NL"/>
        </w:rPr>
        <w:t>V0</w:t>
      </w:r>
      <w:ins w:id="183" w:author="Charlotte Leemans" w:date="2021-03-17T13:11:00Z">
        <w:r w:rsidR="000B0570">
          <w:rPr>
            <w:sz w:val="20"/>
            <w:szCs w:val="20"/>
            <w:lang w:val="nl-NL"/>
          </w:rPr>
          <w:t>.</w:t>
        </w:r>
      </w:ins>
      <w:r w:rsidRPr="000A0642">
        <w:rPr>
          <w:sz w:val="20"/>
          <w:szCs w:val="20"/>
          <w:lang w:val="nl-NL"/>
        </w:rPr>
        <w:t xml:space="preserve">3. Gedetailleerde feedback van </w:t>
      </w:r>
      <w:proofErr w:type="spellStart"/>
      <w:r w:rsidRPr="000A0642">
        <w:rPr>
          <w:sz w:val="20"/>
          <w:szCs w:val="20"/>
          <w:lang w:val="nl-NL"/>
        </w:rPr>
        <w:t>E</w:t>
      </w:r>
      <w:r>
        <w:rPr>
          <w:sz w:val="20"/>
          <w:szCs w:val="20"/>
          <w:lang w:val="nl-NL"/>
        </w:rPr>
        <w:t>uroQol</w:t>
      </w:r>
      <w:proofErr w:type="spellEnd"/>
      <w:r>
        <w:rPr>
          <w:sz w:val="20"/>
          <w:szCs w:val="20"/>
          <w:lang w:val="nl-NL"/>
        </w:rPr>
        <w:t xml:space="preserve"> </w:t>
      </w:r>
      <w:proofErr w:type="spellStart"/>
      <w:r>
        <w:rPr>
          <w:sz w:val="20"/>
          <w:szCs w:val="20"/>
          <w:lang w:val="nl-NL"/>
        </w:rPr>
        <w:t>vewerkt</w:t>
      </w:r>
      <w:proofErr w:type="spellEnd"/>
      <w:r>
        <w:rPr>
          <w:sz w:val="20"/>
          <w:szCs w:val="20"/>
          <w:lang w:val="nl-NL"/>
        </w:rPr>
        <w:t xml:space="preserve">: </w:t>
      </w:r>
    </w:p>
    <w:p w14:paraId="744416B2" w14:textId="6D409A79" w:rsidR="000A0642" w:rsidRDefault="000A0642" w:rsidP="000A0642">
      <w:pPr>
        <w:pStyle w:val="Lijstalinea"/>
        <w:numPr>
          <w:ilvl w:val="0"/>
          <w:numId w:val="2"/>
        </w:numPr>
        <w:jc w:val="both"/>
        <w:rPr>
          <w:sz w:val="20"/>
          <w:szCs w:val="20"/>
          <w:lang w:val="nl-NL"/>
        </w:rPr>
      </w:pPr>
      <w:r>
        <w:rPr>
          <w:sz w:val="20"/>
          <w:szCs w:val="20"/>
          <w:lang w:val="nl-NL"/>
        </w:rPr>
        <w:t>Naamgeving data-</w:t>
      </w:r>
      <w:proofErr w:type="gramStart"/>
      <w:r>
        <w:rPr>
          <w:sz w:val="20"/>
          <w:szCs w:val="20"/>
          <w:lang w:val="nl-NL"/>
        </w:rPr>
        <w:t>elementen /</w:t>
      </w:r>
      <w:proofErr w:type="gramEnd"/>
      <w:r>
        <w:rPr>
          <w:sz w:val="20"/>
          <w:szCs w:val="20"/>
          <w:lang w:val="nl-NL"/>
        </w:rPr>
        <w:t xml:space="preserve"> dimensies</w:t>
      </w:r>
    </w:p>
    <w:p w14:paraId="5E1C959B" w14:textId="152E2425" w:rsidR="000A0642" w:rsidRDefault="000A0642" w:rsidP="000A0642">
      <w:pPr>
        <w:pStyle w:val="Lijstalinea"/>
        <w:numPr>
          <w:ilvl w:val="0"/>
          <w:numId w:val="2"/>
        </w:numPr>
        <w:jc w:val="both"/>
        <w:rPr>
          <w:sz w:val="20"/>
          <w:szCs w:val="20"/>
          <w:lang w:val="nl-NL"/>
        </w:rPr>
      </w:pPr>
      <w:del w:id="184" w:author="Charlotte Leemans" w:date="2021-03-17T13:09:00Z">
        <w:r w:rsidDel="0052373A">
          <w:rPr>
            <w:sz w:val="20"/>
            <w:szCs w:val="20"/>
            <w:lang w:val="nl-NL"/>
          </w:rPr>
          <w:delText xml:space="preserve">5 </w:delText>
        </w:r>
      </w:del>
      <w:ins w:id="185" w:author="Charlotte Leemans" w:date="2021-03-17T13:09:00Z">
        <w:r w:rsidR="0052373A">
          <w:rPr>
            <w:sz w:val="20"/>
            <w:szCs w:val="20"/>
            <w:lang w:val="nl-NL"/>
          </w:rPr>
          <w:t>Vijf</w:t>
        </w:r>
        <w:r w:rsidR="0052373A">
          <w:rPr>
            <w:sz w:val="20"/>
            <w:szCs w:val="20"/>
            <w:lang w:val="nl-NL"/>
          </w:rPr>
          <w:t xml:space="preserve"> </w:t>
        </w:r>
      </w:ins>
      <w:r>
        <w:rPr>
          <w:sz w:val="20"/>
          <w:szCs w:val="20"/>
          <w:lang w:val="nl-NL"/>
        </w:rPr>
        <w:t>antwoorden op de dimensies i</w:t>
      </w:r>
      <w:del w:id="186" w:author="Charlotte Leemans" w:date="2021-03-17T13:09:00Z">
        <w:r w:rsidDel="0052373A">
          <w:rPr>
            <w:sz w:val="20"/>
            <w:szCs w:val="20"/>
            <w:lang w:val="nl-NL"/>
          </w:rPr>
          <w:delText>pv 3</w:delText>
        </w:r>
      </w:del>
      <w:ins w:id="187" w:author="Charlotte Leemans" w:date="2021-03-17T13:09:00Z">
        <w:r w:rsidR="0052373A">
          <w:rPr>
            <w:sz w:val="20"/>
            <w:szCs w:val="20"/>
            <w:lang w:val="nl-NL"/>
          </w:rPr>
          <w:t>n plaats van drie</w:t>
        </w:r>
      </w:ins>
      <w:r>
        <w:rPr>
          <w:sz w:val="20"/>
          <w:szCs w:val="20"/>
          <w:lang w:val="nl-NL"/>
        </w:rPr>
        <w:t>.</w:t>
      </w:r>
    </w:p>
    <w:p w14:paraId="42474D46" w14:textId="3DB3CB5B" w:rsidR="000A0642" w:rsidRDefault="000A0642" w:rsidP="000A0642">
      <w:pPr>
        <w:pStyle w:val="Lijstalinea"/>
        <w:numPr>
          <w:ilvl w:val="0"/>
          <w:numId w:val="2"/>
        </w:numPr>
        <w:jc w:val="both"/>
        <w:rPr>
          <w:sz w:val="20"/>
          <w:szCs w:val="20"/>
          <w:lang w:val="nl-NL"/>
        </w:rPr>
      </w:pPr>
      <w:r>
        <w:rPr>
          <w:sz w:val="20"/>
          <w:szCs w:val="20"/>
          <w:lang w:val="nl-NL"/>
        </w:rPr>
        <w:t>Toevoeging data-element opleiding op basis van gebruikershandleiding (</w:t>
      </w:r>
      <w:proofErr w:type="spellStart"/>
      <w:r>
        <w:rPr>
          <w:sz w:val="20"/>
          <w:szCs w:val="20"/>
          <w:lang w:val="nl-NL"/>
        </w:rPr>
        <w:t>Hfd</w:t>
      </w:r>
      <w:proofErr w:type="spellEnd"/>
      <w:r>
        <w:rPr>
          <w:sz w:val="20"/>
          <w:szCs w:val="20"/>
          <w:lang w:val="nl-NL"/>
        </w:rPr>
        <w:t xml:space="preserve"> 5). </w:t>
      </w:r>
    </w:p>
    <w:p w14:paraId="16370F17" w14:textId="262D4B80" w:rsidR="000A0642" w:rsidRDefault="000A0642" w:rsidP="000A0642">
      <w:pPr>
        <w:pStyle w:val="Lijstalinea"/>
        <w:numPr>
          <w:ilvl w:val="0"/>
          <w:numId w:val="2"/>
        </w:numPr>
        <w:jc w:val="both"/>
        <w:rPr>
          <w:sz w:val="20"/>
          <w:szCs w:val="20"/>
          <w:lang w:val="nl-NL"/>
        </w:rPr>
      </w:pPr>
      <w:r>
        <w:rPr>
          <w:sz w:val="20"/>
          <w:szCs w:val="20"/>
          <w:lang w:val="nl-NL"/>
        </w:rPr>
        <w:t xml:space="preserve">Geslacht en geboortedatum toegelicht als afleiding uit </w:t>
      </w:r>
      <w:proofErr w:type="spellStart"/>
      <w:r>
        <w:rPr>
          <w:sz w:val="20"/>
          <w:szCs w:val="20"/>
          <w:lang w:val="nl-NL"/>
        </w:rPr>
        <w:t>zib</w:t>
      </w:r>
      <w:proofErr w:type="spellEnd"/>
      <w:r>
        <w:rPr>
          <w:sz w:val="20"/>
          <w:szCs w:val="20"/>
          <w:lang w:val="nl-NL"/>
        </w:rPr>
        <w:t xml:space="preserve"> </w:t>
      </w:r>
      <w:ins w:id="188" w:author="Charlotte Leemans" w:date="2021-03-17T13:09:00Z">
        <w:r w:rsidR="0052373A">
          <w:rPr>
            <w:sz w:val="20"/>
            <w:szCs w:val="20"/>
            <w:lang w:val="nl-NL"/>
          </w:rPr>
          <w:t>P</w:t>
        </w:r>
      </w:ins>
      <w:del w:id="189" w:author="Charlotte Leemans" w:date="2021-03-17T13:09:00Z">
        <w:r w:rsidDel="0052373A">
          <w:rPr>
            <w:sz w:val="20"/>
            <w:szCs w:val="20"/>
            <w:lang w:val="nl-NL"/>
          </w:rPr>
          <w:delText>p</w:delText>
        </w:r>
      </w:del>
      <w:r>
        <w:rPr>
          <w:sz w:val="20"/>
          <w:szCs w:val="20"/>
          <w:lang w:val="nl-NL"/>
        </w:rPr>
        <w:t>ati</w:t>
      </w:r>
      <w:commentRangeStart w:id="190"/>
      <w:r>
        <w:rPr>
          <w:sz w:val="20"/>
          <w:szCs w:val="20"/>
          <w:lang w:val="nl-NL"/>
        </w:rPr>
        <w:t>e</w:t>
      </w:r>
      <w:commentRangeEnd w:id="190"/>
      <w:r w:rsidR="0052373A">
        <w:rPr>
          <w:rStyle w:val="Verwijzingopmerking"/>
        </w:rPr>
        <w:commentReference w:id="190"/>
      </w:r>
      <w:r>
        <w:rPr>
          <w:sz w:val="20"/>
          <w:szCs w:val="20"/>
          <w:lang w:val="nl-NL"/>
        </w:rPr>
        <w:t xml:space="preserve">nt. </w:t>
      </w:r>
    </w:p>
    <w:p w14:paraId="6B129722" w14:textId="39A5F1EE" w:rsidR="000A0642" w:rsidRDefault="000A0642" w:rsidP="000A0642">
      <w:pPr>
        <w:pStyle w:val="Lijstalinea"/>
        <w:numPr>
          <w:ilvl w:val="0"/>
          <w:numId w:val="2"/>
        </w:numPr>
        <w:jc w:val="both"/>
        <w:rPr>
          <w:sz w:val="20"/>
          <w:szCs w:val="20"/>
          <w:lang w:val="nl-NL"/>
        </w:rPr>
      </w:pPr>
      <w:r>
        <w:rPr>
          <w:sz w:val="20"/>
          <w:szCs w:val="20"/>
          <w:lang w:val="nl-NL"/>
        </w:rPr>
        <w:t>Naamgeving data-elementen, valuesets ingekort conform licentievoorwaarden</w:t>
      </w:r>
    </w:p>
    <w:p w14:paraId="2E3F0BE8" w14:textId="3E6A6780" w:rsidR="000A0642" w:rsidRDefault="000A0642" w:rsidP="000A0642">
      <w:pPr>
        <w:pStyle w:val="Lijstalinea"/>
        <w:numPr>
          <w:ilvl w:val="0"/>
          <w:numId w:val="2"/>
        </w:numPr>
        <w:jc w:val="both"/>
        <w:rPr>
          <w:sz w:val="20"/>
          <w:szCs w:val="20"/>
          <w:lang w:val="nl-NL"/>
        </w:rPr>
      </w:pPr>
      <w:r>
        <w:rPr>
          <w:sz w:val="20"/>
          <w:szCs w:val="20"/>
          <w:lang w:val="nl-NL"/>
        </w:rPr>
        <w:t xml:space="preserve">Toevoeging dat de </w:t>
      </w:r>
      <w:r w:rsidRPr="00CE4467">
        <w:rPr>
          <w:rFonts w:eastAsia="Times New Roman"/>
          <w:color w:val="000000"/>
          <w:sz w:val="20"/>
          <w:szCs w:val="20"/>
          <w:lang w:val="nl-NL"/>
        </w:rPr>
        <w:t xml:space="preserve">EQ-5D kan worden verkregen door te registreren op </w:t>
      </w:r>
      <w:del w:id="191" w:author="Charlotte Leemans" w:date="2021-03-17T13:06:00Z">
        <w:r w:rsidRPr="00CE4467" w:rsidDel="0052373A">
          <w:rPr>
            <w:rFonts w:eastAsia="Times New Roman"/>
            <w:color w:val="000000"/>
            <w:sz w:val="20"/>
            <w:szCs w:val="20"/>
            <w:lang w:val="nl-NL"/>
          </w:rPr>
          <w:delText>https://</w:delText>
        </w:r>
      </w:del>
      <w:r w:rsidRPr="00CE4467">
        <w:rPr>
          <w:rFonts w:eastAsia="Times New Roman"/>
          <w:color w:val="000000"/>
          <w:sz w:val="20"/>
          <w:szCs w:val="20"/>
          <w:lang w:val="nl-NL"/>
        </w:rPr>
        <w:t>euroqol.org.</w:t>
      </w:r>
    </w:p>
    <w:p w14:paraId="64630D5C" w14:textId="52048AEC" w:rsidR="000A0642" w:rsidRDefault="000A0642" w:rsidP="000A0642">
      <w:pPr>
        <w:pStyle w:val="Lijstalinea"/>
        <w:numPr>
          <w:ilvl w:val="0"/>
          <w:numId w:val="2"/>
        </w:numPr>
        <w:jc w:val="both"/>
        <w:rPr>
          <w:sz w:val="20"/>
          <w:szCs w:val="20"/>
          <w:lang w:val="nl-NL"/>
        </w:rPr>
      </w:pPr>
      <w:r>
        <w:rPr>
          <w:sz w:val="20"/>
          <w:szCs w:val="20"/>
          <w:lang w:val="nl-NL"/>
        </w:rPr>
        <w:t>Tekstuele verbeteringen</w:t>
      </w:r>
      <w:r w:rsidR="00B277E2">
        <w:rPr>
          <w:sz w:val="20"/>
          <w:szCs w:val="20"/>
          <w:lang w:val="nl-NL"/>
        </w:rPr>
        <w:t>, o</w:t>
      </w:r>
      <w:del w:id="192" w:author="Charlotte Leemans" w:date="2021-03-17T13:10:00Z">
        <w:r w:rsidR="00B277E2" w:rsidDel="0052373A">
          <w:rPr>
            <w:sz w:val="20"/>
            <w:szCs w:val="20"/>
            <w:lang w:val="nl-NL"/>
          </w:rPr>
          <w:delText>.a.</w:delText>
        </w:r>
      </w:del>
      <w:ins w:id="193" w:author="Charlotte Leemans" w:date="2021-03-17T13:10:00Z">
        <w:r w:rsidR="0052373A">
          <w:rPr>
            <w:sz w:val="20"/>
            <w:szCs w:val="20"/>
            <w:lang w:val="nl-NL"/>
          </w:rPr>
          <w:t>nder andere</w:t>
        </w:r>
      </w:ins>
      <w:r w:rsidR="00B277E2">
        <w:rPr>
          <w:sz w:val="20"/>
          <w:szCs w:val="20"/>
          <w:lang w:val="nl-NL"/>
        </w:rPr>
        <w:t xml:space="preserve"> in de weergave van de uitkomst</w:t>
      </w:r>
      <w:r>
        <w:rPr>
          <w:sz w:val="20"/>
          <w:szCs w:val="20"/>
          <w:lang w:val="nl-NL"/>
        </w:rPr>
        <w:t xml:space="preserve">. </w:t>
      </w:r>
    </w:p>
    <w:p w14:paraId="2AF60013" w14:textId="7F9352F5" w:rsidR="000A0642" w:rsidRDefault="00C309D2" w:rsidP="000A0642">
      <w:pPr>
        <w:pStyle w:val="Lijstalinea"/>
        <w:numPr>
          <w:ilvl w:val="0"/>
          <w:numId w:val="2"/>
        </w:numPr>
        <w:jc w:val="both"/>
        <w:rPr>
          <w:sz w:val="20"/>
          <w:szCs w:val="20"/>
          <w:lang w:val="nl-NL"/>
        </w:rPr>
      </w:pPr>
      <w:r w:rsidRPr="00C309D2">
        <w:rPr>
          <w:sz w:val="20"/>
          <w:szCs w:val="20"/>
          <w:lang w:val="nl-NL"/>
        </w:rPr>
        <w:t>VAS</w:t>
      </w:r>
      <w:ins w:id="194" w:author="Charlotte Leemans" w:date="2021-03-17T13:10:00Z">
        <w:r w:rsidR="0052373A">
          <w:rPr>
            <w:sz w:val="20"/>
            <w:szCs w:val="20"/>
            <w:lang w:val="nl-NL"/>
          </w:rPr>
          <w:t>-</w:t>
        </w:r>
      </w:ins>
      <w:del w:id="195" w:author="Charlotte Leemans" w:date="2021-03-17T13:10:00Z">
        <w:r w:rsidRPr="00C309D2" w:rsidDel="0052373A">
          <w:rPr>
            <w:sz w:val="20"/>
            <w:szCs w:val="20"/>
            <w:lang w:val="nl-NL"/>
          </w:rPr>
          <w:delText xml:space="preserve"> </w:delText>
        </w:r>
      </w:del>
      <w:r w:rsidRPr="00C309D2">
        <w:rPr>
          <w:sz w:val="20"/>
          <w:szCs w:val="20"/>
          <w:lang w:val="nl-NL"/>
        </w:rPr>
        <w:t>schaal wordt afgekapt tot een geheel getal</w:t>
      </w:r>
      <w:r>
        <w:rPr>
          <w:sz w:val="20"/>
          <w:szCs w:val="20"/>
          <w:lang w:val="nl-NL"/>
        </w:rPr>
        <w:t xml:space="preserve">, daarom is van het </w:t>
      </w:r>
      <w:del w:id="196" w:author="Charlotte Leemans" w:date="2021-03-17T13:10:00Z">
        <w:r w:rsidDel="0052373A">
          <w:rPr>
            <w:sz w:val="20"/>
            <w:szCs w:val="20"/>
            <w:lang w:val="nl-NL"/>
          </w:rPr>
          <w:delText xml:space="preserve">data </w:delText>
        </w:r>
      </w:del>
      <w:proofErr w:type="spellStart"/>
      <w:ins w:id="197" w:author="Charlotte Leemans" w:date="2021-03-17T13:10:00Z">
        <w:r w:rsidR="0052373A">
          <w:rPr>
            <w:sz w:val="20"/>
            <w:szCs w:val="20"/>
            <w:lang w:val="nl-NL"/>
          </w:rPr>
          <w:t>data</w:t>
        </w:r>
        <w:r w:rsidR="0052373A">
          <w:rPr>
            <w:sz w:val="20"/>
            <w:szCs w:val="20"/>
            <w:lang w:val="nl-NL"/>
          </w:rPr>
          <w:t>-</w:t>
        </w:r>
      </w:ins>
      <w:r>
        <w:rPr>
          <w:sz w:val="20"/>
          <w:szCs w:val="20"/>
          <w:lang w:val="nl-NL"/>
        </w:rPr>
        <w:t>type</w:t>
      </w:r>
      <w:proofErr w:type="spellEnd"/>
      <w:r>
        <w:rPr>
          <w:sz w:val="20"/>
          <w:szCs w:val="20"/>
          <w:lang w:val="nl-NL"/>
        </w:rPr>
        <w:t xml:space="preserve"> een INT gemaakt </w:t>
      </w:r>
      <w:del w:id="198" w:author="Charlotte Leemans" w:date="2021-03-17T13:10:00Z">
        <w:r w:rsidDel="0052373A">
          <w:rPr>
            <w:sz w:val="20"/>
            <w:szCs w:val="20"/>
            <w:lang w:val="nl-NL"/>
          </w:rPr>
          <w:delText>i.p.v.</w:delText>
        </w:r>
      </w:del>
      <w:ins w:id="199" w:author="Charlotte Leemans" w:date="2021-03-17T13:10:00Z">
        <w:r w:rsidR="0052373A">
          <w:rPr>
            <w:sz w:val="20"/>
            <w:szCs w:val="20"/>
            <w:lang w:val="nl-NL"/>
          </w:rPr>
          <w:t>in plats van</w:t>
        </w:r>
      </w:ins>
      <w:r>
        <w:rPr>
          <w:sz w:val="20"/>
          <w:szCs w:val="20"/>
          <w:lang w:val="nl-NL"/>
        </w:rPr>
        <w:t xml:space="preserve"> PQ.</w:t>
      </w:r>
    </w:p>
    <w:p w14:paraId="15B1B280" w14:textId="3F1E5DA1" w:rsidR="00B17EA0" w:rsidRPr="00B17EA0" w:rsidRDefault="00B17EA0" w:rsidP="00B17EA0">
      <w:pPr>
        <w:jc w:val="both"/>
        <w:rPr>
          <w:sz w:val="20"/>
          <w:szCs w:val="20"/>
          <w:lang w:val="nl-NL"/>
        </w:rPr>
      </w:pPr>
      <w:r w:rsidRPr="00B17EA0">
        <w:rPr>
          <w:sz w:val="20"/>
          <w:szCs w:val="20"/>
          <w:lang w:val="nl-NL"/>
        </w:rPr>
        <w:t>V0</w:t>
      </w:r>
      <w:ins w:id="200" w:author="Charlotte Leemans" w:date="2021-03-17T13:10:00Z">
        <w:r w:rsidR="000B0570">
          <w:rPr>
            <w:sz w:val="20"/>
            <w:szCs w:val="20"/>
            <w:lang w:val="nl-NL"/>
          </w:rPr>
          <w:t>.</w:t>
        </w:r>
      </w:ins>
      <w:r w:rsidRPr="00B17EA0">
        <w:rPr>
          <w:sz w:val="20"/>
          <w:szCs w:val="20"/>
          <w:lang w:val="nl-NL"/>
        </w:rPr>
        <w:t>4.</w:t>
      </w:r>
      <w:r w:rsidRPr="00B17EA0">
        <w:rPr>
          <w:sz w:val="20"/>
          <w:szCs w:val="20"/>
          <w:lang w:val="nl-NL"/>
        </w:rPr>
        <w:tab/>
        <w:t>N</w:t>
      </w:r>
      <w:del w:id="201" w:author="Charlotte Leemans" w:date="2021-03-17T13:10:00Z">
        <w:r w:rsidRPr="00B17EA0" w:rsidDel="0052373A">
          <w:rPr>
            <w:sz w:val="20"/>
            <w:szCs w:val="20"/>
            <w:lang w:val="nl-NL"/>
          </w:rPr>
          <w:delText xml:space="preserve">.a.v. </w:delText>
        </w:r>
      </w:del>
      <w:ins w:id="202" w:author="Charlotte Leemans" w:date="2021-03-17T13:10:00Z">
        <w:r w:rsidR="0052373A">
          <w:rPr>
            <w:sz w:val="20"/>
            <w:szCs w:val="20"/>
            <w:lang w:val="nl-NL"/>
          </w:rPr>
          <w:t xml:space="preserve">aar </w:t>
        </w:r>
        <w:proofErr w:type="spellStart"/>
        <w:r w:rsidR="0052373A">
          <w:rPr>
            <w:sz w:val="20"/>
            <w:szCs w:val="20"/>
            <w:lang w:val="nl-NL"/>
          </w:rPr>
          <w:t>aanleidng</w:t>
        </w:r>
        <w:proofErr w:type="spellEnd"/>
        <w:r w:rsidR="0052373A">
          <w:rPr>
            <w:sz w:val="20"/>
            <w:szCs w:val="20"/>
            <w:lang w:val="nl-NL"/>
          </w:rPr>
          <w:t xml:space="preserve"> van </w:t>
        </w:r>
      </w:ins>
      <w:r w:rsidRPr="00B17EA0">
        <w:rPr>
          <w:sz w:val="20"/>
          <w:szCs w:val="20"/>
          <w:lang w:val="nl-NL"/>
        </w:rPr>
        <w:t>communicatie</w:t>
      </w:r>
      <w:ins w:id="203" w:author="Charlotte Leemans" w:date="2021-03-17T13:10:00Z">
        <w:r w:rsidR="0052373A">
          <w:rPr>
            <w:sz w:val="20"/>
            <w:szCs w:val="20"/>
            <w:lang w:val="nl-NL"/>
          </w:rPr>
          <w:t>-</w:t>
        </w:r>
      </w:ins>
      <w:del w:id="204" w:author="Charlotte Leemans" w:date="2021-03-17T13:10:00Z">
        <w:r w:rsidRPr="00B17EA0" w:rsidDel="0052373A">
          <w:rPr>
            <w:sz w:val="20"/>
            <w:szCs w:val="20"/>
            <w:lang w:val="nl-NL"/>
          </w:rPr>
          <w:delText xml:space="preserve"> </w:delText>
        </w:r>
      </w:del>
      <w:r w:rsidRPr="00B17EA0">
        <w:rPr>
          <w:sz w:val="20"/>
          <w:szCs w:val="20"/>
          <w:lang w:val="nl-NL"/>
        </w:rPr>
        <w:t>op</w:t>
      </w:r>
      <w:r>
        <w:rPr>
          <w:sz w:val="20"/>
          <w:szCs w:val="20"/>
          <w:lang w:val="nl-NL"/>
        </w:rPr>
        <w:t xml:space="preserve">merkingen andere </w:t>
      </w:r>
      <w:proofErr w:type="spellStart"/>
      <w:r>
        <w:rPr>
          <w:sz w:val="20"/>
          <w:szCs w:val="20"/>
          <w:lang w:val="nl-NL"/>
        </w:rPr>
        <w:t>zib</w:t>
      </w:r>
      <w:proofErr w:type="spellEnd"/>
      <w:r>
        <w:rPr>
          <w:sz w:val="20"/>
          <w:szCs w:val="20"/>
          <w:lang w:val="nl-NL"/>
        </w:rPr>
        <w:t xml:space="preserve"> nogmaals definities en datatypen gecheckt en aangevuld waar nodig. </w:t>
      </w:r>
    </w:p>
    <w:p w14:paraId="04A0C43A" w14:textId="26949999" w:rsidR="0062494E" w:rsidRPr="00B17EA0" w:rsidRDefault="0062494E" w:rsidP="00EC4C9A">
      <w:pPr>
        <w:jc w:val="both"/>
        <w:rPr>
          <w:sz w:val="20"/>
          <w:szCs w:val="20"/>
          <w:lang w:val="nl-NL"/>
        </w:rPr>
      </w:pPr>
    </w:p>
    <w:p w14:paraId="2DD542B9" w14:textId="77777777" w:rsidR="0062494E" w:rsidRPr="00B17EA0" w:rsidRDefault="0062494E" w:rsidP="00EC4C9A">
      <w:pPr>
        <w:jc w:val="both"/>
        <w:rPr>
          <w:rFonts w:eastAsia="Calibri"/>
          <w:color w:val="000000"/>
          <w:sz w:val="20"/>
          <w:szCs w:val="20"/>
          <w:lang w:val="nl-NL"/>
        </w:rPr>
      </w:pPr>
    </w:p>
    <w:p w14:paraId="6905F037" w14:textId="77777777" w:rsidR="006D7F1A" w:rsidRPr="00B17EA0" w:rsidRDefault="006D7F1A">
      <w:pPr>
        <w:rPr>
          <w:rFonts w:eastAsia="Calibri"/>
          <w:color w:val="000000"/>
          <w:sz w:val="22"/>
          <w:szCs w:val="22"/>
          <w:lang w:val="nl-NL"/>
        </w:rPr>
      </w:pPr>
    </w:p>
    <w:p w14:paraId="23DD529C" w14:textId="77777777" w:rsidR="006D7F1A" w:rsidRPr="00B17EA0" w:rsidRDefault="000024C1">
      <w:pPr>
        <w:rPr>
          <w:rFonts w:eastAsia="Calibri"/>
          <w:color w:val="000000"/>
          <w:sz w:val="22"/>
          <w:szCs w:val="22"/>
          <w:lang w:val="nl-NL"/>
        </w:rPr>
      </w:pPr>
      <w:r w:rsidRPr="00B17EA0">
        <w:rPr>
          <w:rFonts w:eastAsia="Calibri"/>
          <w:color w:val="000000"/>
          <w:sz w:val="22"/>
          <w:szCs w:val="22"/>
          <w:lang w:val="nl-NL"/>
        </w:rPr>
        <w:t xml:space="preserve">    </w:t>
      </w:r>
      <w:bookmarkEnd w:id="1"/>
      <w:bookmarkEnd w:id="2"/>
      <w:bookmarkEnd w:id="174"/>
      <w:bookmarkEnd w:id="175"/>
    </w:p>
    <w:p w14:paraId="7CB70256" w14:textId="77777777" w:rsidR="006D7F1A" w:rsidRPr="00B17EA0" w:rsidRDefault="006D7F1A">
      <w:pPr>
        <w:rPr>
          <w:rFonts w:eastAsia="Calibri"/>
          <w:color w:val="000000"/>
          <w:sz w:val="22"/>
          <w:szCs w:val="22"/>
          <w:lang w:val="nl-NL"/>
        </w:rPr>
      </w:pPr>
    </w:p>
    <w:p w14:paraId="13E18B04" w14:textId="77777777" w:rsidR="006D7F1A" w:rsidRPr="00B17EA0" w:rsidRDefault="006D7F1A">
      <w:pPr>
        <w:rPr>
          <w:rFonts w:eastAsia="Times New Roman"/>
          <w:sz w:val="20"/>
          <w:szCs w:val="20"/>
          <w:lang w:val="nl-NL"/>
        </w:rPr>
      </w:pPr>
    </w:p>
    <w:p w14:paraId="4E9ECFF9" w14:textId="77777777" w:rsidR="006D7F1A" w:rsidRPr="00B17EA0" w:rsidRDefault="006D7F1A">
      <w:pPr>
        <w:rPr>
          <w:lang w:val="nl-NL"/>
        </w:rPr>
      </w:pPr>
    </w:p>
    <w:sectPr w:rsidR="006D7F1A" w:rsidRPr="00B17EA0">
      <w:footerReference w:type="default" r:id="rId19"/>
      <w:pgSz w:w="11902" w:h="16835"/>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 w:author="Charlotte Leemans" w:date="2021-03-17T13:02:00Z" w:initials="CL">
    <w:p w14:paraId="1D11902A" w14:textId="181165BB" w:rsidR="008039E6" w:rsidRDefault="008039E6">
      <w:pPr>
        <w:pStyle w:val="Tekstopmerking"/>
      </w:pPr>
      <w:r>
        <w:rPr>
          <w:rStyle w:val="Verwijzingopmerking"/>
        </w:rPr>
        <w:annotationRef/>
      </w:r>
      <w:proofErr w:type="spellStart"/>
      <w:r>
        <w:rPr>
          <w:rStyle w:val="Verwijzingopmerking"/>
        </w:rPr>
        <w:t>d</w:t>
      </w:r>
      <w:r>
        <w:t>imensieopleiding</w:t>
      </w:r>
      <w:proofErr w:type="spellEnd"/>
      <w:r>
        <w:t xml:space="preserve">? Of de </w:t>
      </w:r>
      <w:proofErr w:type="spellStart"/>
      <w:r>
        <w:t>dimensie</w:t>
      </w:r>
      <w:proofErr w:type="spellEnd"/>
      <w:r>
        <w:t xml:space="preserve"> </w:t>
      </w:r>
      <w:proofErr w:type="spellStart"/>
      <w:r>
        <w:t>Opleiding</w:t>
      </w:r>
      <w:proofErr w:type="spellEnd"/>
    </w:p>
  </w:comment>
  <w:comment w:id="62" w:author="Charlotte Leemans" w:date="2021-03-17T13:02:00Z" w:initials="CL">
    <w:p w14:paraId="6E78884E" w14:textId="68082C15" w:rsidR="008039E6" w:rsidRDefault="008039E6">
      <w:pPr>
        <w:pStyle w:val="Tekstopmerking"/>
      </w:pPr>
      <w:r>
        <w:rPr>
          <w:rStyle w:val="Verwijzingopmerking"/>
        </w:rPr>
        <w:annotationRef/>
      </w:r>
      <w:r>
        <w:t>idem</w:t>
      </w:r>
    </w:p>
  </w:comment>
  <w:comment w:id="64" w:author="Charlotte Leemans" w:date="2021-03-17T13:03:00Z" w:initials="CL">
    <w:p w14:paraId="1C901180" w14:textId="1454B998" w:rsidR="008039E6" w:rsidRDefault="008039E6">
      <w:pPr>
        <w:pStyle w:val="Tekstopmerking"/>
      </w:pPr>
      <w:r>
        <w:rPr>
          <w:rStyle w:val="Verwijzingopmerking"/>
        </w:rPr>
        <w:annotationRef/>
      </w:r>
      <w:r>
        <w:t>idem</w:t>
      </w:r>
    </w:p>
  </w:comment>
  <w:comment w:id="65" w:author="Charlotte Leemans" w:date="2021-03-17T13:03:00Z" w:initials="CL">
    <w:p w14:paraId="1160C461" w14:textId="2021770C" w:rsidR="008039E6" w:rsidRDefault="008039E6">
      <w:pPr>
        <w:pStyle w:val="Tekstopmerking"/>
      </w:pPr>
      <w:r>
        <w:rPr>
          <w:rStyle w:val="Verwijzingopmerking"/>
        </w:rPr>
        <w:annotationRef/>
      </w:r>
      <w:r>
        <w:t>idem</w:t>
      </w:r>
    </w:p>
  </w:comment>
  <w:comment w:id="67" w:author="Charlotte Leemans" w:date="2021-03-17T13:03:00Z" w:initials="CL">
    <w:p w14:paraId="3EE0DB21" w14:textId="57A9A37A" w:rsidR="008039E6" w:rsidRDefault="008039E6">
      <w:pPr>
        <w:pStyle w:val="Tekstopmerking"/>
      </w:pPr>
      <w:r>
        <w:rPr>
          <w:rStyle w:val="Verwijzingopmerking"/>
        </w:rPr>
        <w:annotationRef/>
      </w:r>
      <w:proofErr w:type="spellStart"/>
      <w:r>
        <w:t>dimensie</w:t>
      </w:r>
      <w:proofErr w:type="spellEnd"/>
      <w:r>
        <w:t xml:space="preserve"> </w:t>
      </w:r>
      <w:proofErr w:type="spellStart"/>
      <w:r>
        <w:t>Zelfzorg</w:t>
      </w:r>
      <w:proofErr w:type="spellEnd"/>
      <w:r>
        <w:t>?</w:t>
      </w:r>
    </w:p>
  </w:comment>
  <w:comment w:id="74" w:author="Charlotte Leemans" w:date="2021-03-17T13:04:00Z" w:initials="CL">
    <w:p w14:paraId="33CD82E9" w14:textId="637DFA0F" w:rsidR="008039E6" w:rsidRDefault="008039E6">
      <w:pPr>
        <w:pStyle w:val="Tekstopmerking"/>
      </w:pPr>
      <w:r>
        <w:rPr>
          <w:rStyle w:val="Verwijzingopmerking"/>
        </w:rPr>
        <w:annotationRef/>
      </w:r>
      <w:proofErr w:type="spellStart"/>
      <w:r>
        <w:t>Patiënt</w:t>
      </w:r>
      <w:proofErr w:type="spellEnd"/>
      <w:r>
        <w:t>?</w:t>
      </w:r>
    </w:p>
  </w:comment>
  <w:comment w:id="79" w:author="Charlotte Leemans" w:date="2021-03-17T13:04:00Z" w:initials="CL">
    <w:p w14:paraId="6EC544F2" w14:textId="77777777" w:rsidR="008039E6" w:rsidRDefault="008039E6">
      <w:pPr>
        <w:pStyle w:val="Tekstopmerking"/>
      </w:pPr>
      <w:r>
        <w:rPr>
          <w:rStyle w:val="Verwijzingopmerking"/>
        </w:rPr>
        <w:annotationRef/>
      </w:r>
      <w:proofErr w:type="spellStart"/>
      <w:r>
        <w:t>Patiënt</w:t>
      </w:r>
      <w:proofErr w:type="spellEnd"/>
      <w:r>
        <w:t>?</w:t>
      </w:r>
    </w:p>
    <w:p w14:paraId="286DABE0" w14:textId="670CBD41" w:rsidR="008039E6" w:rsidRDefault="008039E6">
      <w:pPr>
        <w:pStyle w:val="Tekstopmerking"/>
      </w:pPr>
    </w:p>
  </w:comment>
  <w:comment w:id="190" w:author="Charlotte Leemans" w:date="2021-03-17T13:10:00Z" w:initials="CL">
    <w:p w14:paraId="32B63FD9" w14:textId="05646CD4" w:rsidR="0052373A" w:rsidRDefault="0052373A">
      <w:pPr>
        <w:pStyle w:val="Tekstopmerking"/>
      </w:pPr>
      <w:r>
        <w:rPr>
          <w:rStyle w:val="Verwijzingopmerking"/>
        </w:rPr>
        <w:annotationRef/>
      </w:r>
      <w:r>
        <w:t>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11902A" w15:done="0"/>
  <w15:commentEx w15:paraId="6E78884E" w15:done="0"/>
  <w15:commentEx w15:paraId="1C901180" w15:done="0"/>
  <w15:commentEx w15:paraId="1160C461" w15:done="0"/>
  <w15:commentEx w15:paraId="3EE0DB21" w15:done="0"/>
  <w15:commentEx w15:paraId="33CD82E9" w15:done="0"/>
  <w15:commentEx w15:paraId="286DABE0" w15:done="0"/>
  <w15:commentEx w15:paraId="32B63F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7C6A" w16cex:dateUtc="2021-03-17T12:02:00Z"/>
  <w16cex:commentExtensible w16cex:durableId="23FC7C81" w16cex:dateUtc="2021-03-17T12:02:00Z"/>
  <w16cex:commentExtensible w16cex:durableId="23FC7C8C" w16cex:dateUtc="2021-03-17T12:03:00Z"/>
  <w16cex:commentExtensible w16cex:durableId="23FC7C92" w16cex:dateUtc="2021-03-17T12:03:00Z"/>
  <w16cex:commentExtensible w16cex:durableId="23FC7C97" w16cex:dateUtc="2021-03-17T12:03:00Z"/>
  <w16cex:commentExtensible w16cex:durableId="23FC7CC6" w16cex:dateUtc="2021-03-17T12:04:00Z"/>
  <w16cex:commentExtensible w16cex:durableId="23FC7CD5" w16cex:dateUtc="2021-03-17T12:04:00Z"/>
  <w16cex:commentExtensible w16cex:durableId="23FC7E2B" w16cex:dateUtc="2021-03-17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11902A" w16cid:durableId="23FC7C6A"/>
  <w16cid:commentId w16cid:paraId="6E78884E" w16cid:durableId="23FC7C81"/>
  <w16cid:commentId w16cid:paraId="1C901180" w16cid:durableId="23FC7C8C"/>
  <w16cid:commentId w16cid:paraId="1160C461" w16cid:durableId="23FC7C92"/>
  <w16cid:commentId w16cid:paraId="3EE0DB21" w16cid:durableId="23FC7C97"/>
  <w16cid:commentId w16cid:paraId="33CD82E9" w16cid:durableId="23FC7CC6"/>
  <w16cid:commentId w16cid:paraId="286DABE0" w16cid:durableId="23FC7CD5"/>
  <w16cid:commentId w16cid:paraId="32B63FD9" w16cid:durableId="23FC7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7B8DD" w14:textId="77777777" w:rsidR="009935B1" w:rsidRDefault="009935B1" w:rsidP="000024C1">
      <w:r>
        <w:separator/>
      </w:r>
    </w:p>
  </w:endnote>
  <w:endnote w:type="continuationSeparator" w:id="0">
    <w:p w14:paraId="0004CCEA" w14:textId="77777777" w:rsidR="009935B1" w:rsidRDefault="009935B1" w:rsidP="0000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298C" w14:textId="7B63AB64" w:rsidR="008039E6" w:rsidRPr="000024C1" w:rsidRDefault="008039E6">
    <w:pPr>
      <w:pStyle w:val="Voettekst"/>
      <w:rPr>
        <w:rFonts w:ascii="Arial" w:hAnsi="Arial" w:cs="Arial"/>
        <w:sz w:val="20"/>
        <w:szCs w:val="20"/>
        <w:lang w:val="nl-NL"/>
      </w:rPr>
    </w:pPr>
    <w:r w:rsidRPr="000024C1">
      <w:rPr>
        <w:rFonts w:ascii="Arial" w:hAnsi="Arial" w:cs="Arial"/>
        <w:sz w:val="20"/>
        <w:szCs w:val="20"/>
      </w:rPr>
      <w:fldChar w:fldCharType="begin"/>
    </w:r>
    <w:r w:rsidRPr="000024C1">
      <w:rPr>
        <w:rFonts w:ascii="Arial" w:hAnsi="Arial" w:cs="Arial"/>
        <w:sz w:val="20"/>
        <w:szCs w:val="20"/>
        <w:lang w:val="nl-NL"/>
      </w:rPr>
      <w:instrText xml:space="preserve"> FILENAME \* MERGEFORMAT </w:instrText>
    </w:r>
    <w:r w:rsidRPr="000024C1">
      <w:rPr>
        <w:rFonts w:ascii="Arial" w:hAnsi="Arial" w:cs="Arial"/>
        <w:sz w:val="20"/>
        <w:szCs w:val="20"/>
      </w:rPr>
      <w:fldChar w:fldCharType="separate"/>
    </w:r>
    <w:r>
      <w:rPr>
        <w:rFonts w:ascii="Arial" w:hAnsi="Arial" w:cs="Arial"/>
        <w:noProof/>
        <w:sz w:val="20"/>
        <w:szCs w:val="20"/>
        <w:lang w:val="nl-NL"/>
      </w:rPr>
      <w:t>nl.ggznederlandsede-EQ-5D-5Lv0.4.docx</w:t>
    </w:r>
    <w:r w:rsidRPr="000024C1">
      <w:rPr>
        <w:rFonts w:ascii="Arial" w:hAnsi="Arial" w:cs="Arial"/>
        <w:sz w:val="20"/>
        <w:szCs w:val="20"/>
      </w:rPr>
      <w:fldChar w:fldCharType="end"/>
    </w:r>
    <w:r w:rsidRPr="000024C1">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0024C1">
      <w:rPr>
        <w:rFonts w:ascii="Arial" w:hAnsi="Arial" w:cs="Arial"/>
        <w:sz w:val="20"/>
        <w:szCs w:val="20"/>
        <w:lang w:val="nl-NL"/>
      </w:rPr>
      <w:t>p</w:t>
    </w:r>
    <w:r>
      <w:rPr>
        <w:rFonts w:ascii="Arial" w:hAnsi="Arial" w:cs="Arial"/>
        <w:sz w:val="20"/>
        <w:szCs w:val="20"/>
        <w:lang w:val="nl-NL"/>
      </w:rPr>
      <w:t xml:space="preserve">agina </w:t>
    </w:r>
    <w:r w:rsidRPr="000024C1">
      <w:rPr>
        <w:rFonts w:ascii="Arial" w:hAnsi="Arial" w:cs="Arial"/>
        <w:sz w:val="20"/>
        <w:szCs w:val="20"/>
        <w:lang w:val="nl-NL"/>
      </w:rPr>
      <w:fldChar w:fldCharType="begin"/>
    </w:r>
    <w:r w:rsidRPr="000024C1">
      <w:rPr>
        <w:rFonts w:ascii="Arial" w:hAnsi="Arial" w:cs="Arial"/>
        <w:sz w:val="20"/>
        <w:szCs w:val="20"/>
        <w:lang w:val="nl-NL"/>
      </w:rPr>
      <w:instrText>PAGE   \* MERGEFORMAT</w:instrText>
    </w:r>
    <w:r w:rsidRPr="000024C1">
      <w:rPr>
        <w:rFonts w:ascii="Arial" w:hAnsi="Arial" w:cs="Arial"/>
        <w:sz w:val="20"/>
        <w:szCs w:val="20"/>
        <w:lang w:val="nl-NL"/>
      </w:rPr>
      <w:fldChar w:fldCharType="separate"/>
    </w:r>
    <w:r w:rsidRPr="000024C1">
      <w:rPr>
        <w:rFonts w:ascii="Arial" w:hAnsi="Arial" w:cs="Arial"/>
        <w:sz w:val="20"/>
        <w:szCs w:val="20"/>
        <w:lang w:val="nl-NL"/>
      </w:rPr>
      <w:t>1</w:t>
    </w:r>
    <w:r w:rsidRPr="000024C1">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1E2EA" w14:textId="77777777" w:rsidR="009935B1" w:rsidRDefault="009935B1" w:rsidP="000024C1">
      <w:r>
        <w:separator/>
      </w:r>
    </w:p>
  </w:footnote>
  <w:footnote w:type="continuationSeparator" w:id="0">
    <w:p w14:paraId="4860558E" w14:textId="77777777" w:rsidR="009935B1" w:rsidRDefault="009935B1" w:rsidP="00002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FBACC314"/>
    <w:name w:val="List25227406_1"/>
    <w:lvl w:ilvl="0">
      <w:start w:val="1"/>
      <w:numFmt w:val="decimal"/>
      <w:lvlText w:val="%1."/>
      <w:lvlJc w:val="left"/>
      <w:rPr>
        <w:rFonts w:ascii="Arial" w:eastAsia="Times New Roman" w:hAnsi="Arial" w:cs="Arial" w:hint="default"/>
        <w:b/>
        <w:color w:val="000000" w:themeColor="text1"/>
      </w:rPr>
    </w:lvl>
    <w:lvl w:ilvl="1">
      <w:start w:val="1"/>
      <w:numFmt w:val="decimal"/>
      <w:lvlText w:val="%1.%2"/>
      <w:lvlJc w:val="left"/>
      <w:rPr>
        <w:rFonts w:ascii="Arial" w:eastAsia="Times New Roman" w:hAnsi="Arial" w:cs="Arial" w:hint="default"/>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F724B6"/>
    <w:multiLevelType w:val="hybridMultilevel"/>
    <w:tmpl w:val="0ABE9040"/>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41ADE"/>
    <w:multiLevelType w:val="hybridMultilevel"/>
    <w:tmpl w:val="D244351E"/>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95F4C"/>
    <w:multiLevelType w:val="hybridMultilevel"/>
    <w:tmpl w:val="45E4AA1C"/>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0787A"/>
    <w:multiLevelType w:val="hybridMultilevel"/>
    <w:tmpl w:val="B65C54C6"/>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otte Leemans">
    <w15:presenceInfo w15:providerId="AD" w15:userId="S::charlotteleemans@lezenenschrijven.nl::d943c964-5296-4aa9-9ea7-75aa5c480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A"/>
    <w:rsid w:val="000024C1"/>
    <w:rsid w:val="00017CAA"/>
    <w:rsid w:val="000A0642"/>
    <w:rsid w:val="000B0570"/>
    <w:rsid w:val="00254621"/>
    <w:rsid w:val="002D60BE"/>
    <w:rsid w:val="00300829"/>
    <w:rsid w:val="003148A2"/>
    <w:rsid w:val="00330AD5"/>
    <w:rsid w:val="0036495F"/>
    <w:rsid w:val="003D058B"/>
    <w:rsid w:val="004358CA"/>
    <w:rsid w:val="004E0211"/>
    <w:rsid w:val="0052373A"/>
    <w:rsid w:val="0059193E"/>
    <w:rsid w:val="005B025E"/>
    <w:rsid w:val="005E4840"/>
    <w:rsid w:val="0062494E"/>
    <w:rsid w:val="00637BC7"/>
    <w:rsid w:val="00661FE1"/>
    <w:rsid w:val="00685D9F"/>
    <w:rsid w:val="006A27E6"/>
    <w:rsid w:val="006D7F1A"/>
    <w:rsid w:val="00761036"/>
    <w:rsid w:val="008039E6"/>
    <w:rsid w:val="00851E6F"/>
    <w:rsid w:val="008B6BE5"/>
    <w:rsid w:val="008F6390"/>
    <w:rsid w:val="0090677D"/>
    <w:rsid w:val="00913987"/>
    <w:rsid w:val="009935B1"/>
    <w:rsid w:val="00A442AA"/>
    <w:rsid w:val="00AC54BC"/>
    <w:rsid w:val="00B04D9E"/>
    <w:rsid w:val="00B17EA0"/>
    <w:rsid w:val="00B277E2"/>
    <w:rsid w:val="00B82205"/>
    <w:rsid w:val="00BB29E5"/>
    <w:rsid w:val="00BF5182"/>
    <w:rsid w:val="00C309D2"/>
    <w:rsid w:val="00CD7777"/>
    <w:rsid w:val="00CE4467"/>
    <w:rsid w:val="00CE5B3F"/>
    <w:rsid w:val="00D003D5"/>
    <w:rsid w:val="00D11AB3"/>
    <w:rsid w:val="00D754E5"/>
    <w:rsid w:val="00E75748"/>
    <w:rsid w:val="00E94F90"/>
    <w:rsid w:val="00EC4C9A"/>
    <w:rsid w:val="00EC53E4"/>
    <w:rsid w:val="00EF0ACE"/>
    <w:rsid w:val="00F55FF6"/>
    <w:rsid w:val="00F72230"/>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538"/>
  <w15:docId w15:val="{318671DC-A02B-4FFF-B942-5C8641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uiPriority w:val="99"/>
    <w:qFormat/>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661FE1"/>
    <w:rPr>
      <w:color w:val="605E5C"/>
      <w:shd w:val="clear" w:color="auto" w:fill="E1DFDD"/>
    </w:rPr>
  </w:style>
  <w:style w:type="paragraph" w:styleId="Lijstalinea">
    <w:name w:val="List Paragraph"/>
    <w:basedOn w:val="Standaard"/>
    <w:uiPriority w:val="34"/>
    <w:qFormat/>
    <w:rsid w:val="000A0642"/>
    <w:pPr>
      <w:ind w:left="720"/>
      <w:contextualSpacing/>
    </w:pPr>
  </w:style>
  <w:style w:type="character" w:styleId="Verwijzingopmerking">
    <w:name w:val="annotation reference"/>
    <w:basedOn w:val="Standaardalinea-lettertype"/>
    <w:uiPriority w:val="99"/>
    <w:semiHidden/>
    <w:unhideWhenUsed/>
    <w:rsid w:val="00AC54BC"/>
    <w:rPr>
      <w:sz w:val="16"/>
      <w:szCs w:val="16"/>
    </w:rPr>
  </w:style>
  <w:style w:type="paragraph" w:styleId="Tekstopmerking">
    <w:name w:val="annotation text"/>
    <w:basedOn w:val="Standaard"/>
    <w:link w:val="TekstopmerkingChar"/>
    <w:uiPriority w:val="99"/>
    <w:semiHidden/>
    <w:unhideWhenUsed/>
    <w:rsid w:val="00AC54BC"/>
    <w:rPr>
      <w:sz w:val="20"/>
      <w:szCs w:val="20"/>
    </w:rPr>
  </w:style>
  <w:style w:type="character" w:customStyle="1" w:styleId="TekstopmerkingChar">
    <w:name w:val="Tekst opmerking Char"/>
    <w:basedOn w:val="Standaardalinea-lettertype"/>
    <w:link w:val="Tekstopmerking"/>
    <w:uiPriority w:val="99"/>
    <w:semiHidden/>
    <w:rsid w:val="00AC54BC"/>
    <w:rPr>
      <w:sz w:val="20"/>
      <w:szCs w:val="20"/>
    </w:rPr>
  </w:style>
  <w:style w:type="paragraph" w:styleId="Onderwerpvanopmerking">
    <w:name w:val="annotation subject"/>
    <w:basedOn w:val="Tekstopmerking"/>
    <w:next w:val="Tekstopmerking"/>
    <w:link w:val="OnderwerpvanopmerkingChar"/>
    <w:uiPriority w:val="99"/>
    <w:semiHidden/>
    <w:unhideWhenUsed/>
    <w:rsid w:val="00AC54BC"/>
    <w:rPr>
      <w:b/>
      <w:bCs/>
    </w:rPr>
  </w:style>
  <w:style w:type="character" w:customStyle="1" w:styleId="OnderwerpvanopmerkingChar">
    <w:name w:val="Onderwerp van opmerking Char"/>
    <w:basedOn w:val="TekstopmerkingChar"/>
    <w:link w:val="Onderwerpvanopmerking"/>
    <w:uiPriority w:val="99"/>
    <w:semiHidden/>
    <w:rsid w:val="00AC54BC"/>
    <w:rPr>
      <w:b/>
      <w:bCs/>
      <w:sz w:val="20"/>
      <w:szCs w:val="20"/>
    </w:rPr>
  </w:style>
  <w:style w:type="paragraph" w:styleId="Ballontekst">
    <w:name w:val="Balloon Text"/>
    <w:basedOn w:val="Standaard"/>
    <w:link w:val="BallontekstChar"/>
    <w:uiPriority w:val="99"/>
    <w:semiHidden/>
    <w:unhideWhenUsed/>
    <w:rsid w:val="00A442A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442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microsoft.com/office/2018/08/relationships/commentsExtensible" Target="commentsExtensibl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med.ncbi.nlm.nih.gov/27325326/"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458A8A-B06B-4AF0-B58A-E4C1F1608C2A}">
  <ds:schemaRefs>
    <ds:schemaRef ds:uri="http://schemas.openxmlformats.org/officeDocument/2006/bibliography"/>
  </ds:schemaRefs>
</ds:datastoreItem>
</file>

<file path=customXml/itemProps2.xml><?xml version="1.0" encoding="utf-8"?>
<ds:datastoreItem xmlns:ds="http://schemas.openxmlformats.org/officeDocument/2006/customXml" ds:itemID="{57BC58C9-F92A-4C8D-A807-AA6ABA08B4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A860E6-3704-463E-9FE9-62508444DA01}">
  <ds:schemaRefs>
    <ds:schemaRef ds:uri="http://schemas.microsoft.com/sharepoint/v3/contenttype/forms"/>
  </ds:schemaRefs>
</ds:datastoreItem>
</file>

<file path=customXml/itemProps4.xml><?xml version="1.0" encoding="utf-8"?>
<ds:datastoreItem xmlns:ds="http://schemas.openxmlformats.org/officeDocument/2006/customXml" ds:itemID="{8A70F2D6-5D7B-4F97-B1D0-372DAC3E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2640</Words>
  <Characters>14521</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Charlotte Leemans</cp:lastModifiedBy>
  <cp:revision>6</cp:revision>
  <cp:lastPrinted>2021-03-09T15:02:00Z</cp:lastPrinted>
  <dcterms:created xsi:type="dcterms:W3CDTF">2021-03-15T12:31:00Z</dcterms:created>
  <dcterms:modified xsi:type="dcterms:W3CDTF">2021-03-17T12:11:00Z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