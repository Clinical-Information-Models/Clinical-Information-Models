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C1624" w14:textId="77777777" w:rsidR="00C235DD" w:rsidRPr="00EC6DAA" w:rsidRDefault="00C235DD">
      <w:pPr>
        <w:pStyle w:val="Titel"/>
        <w:spacing w:before="0" w:after="0"/>
        <w:jc w:val="left"/>
        <w:rPr>
          <w:rFonts w:eastAsia="Calibri"/>
          <w:color w:val="auto"/>
          <w:sz w:val="20"/>
          <w:szCs w:val="20"/>
          <w:u w:val="single" w:color="000000"/>
          <w:lang w:val="nl-NL"/>
        </w:rPr>
      </w:pPr>
      <w:bookmarkStart w:id="0" w:name="_GoBack"/>
      <w:bookmarkEnd w:id="0"/>
    </w:p>
    <w:p w14:paraId="25CA508D" w14:textId="77777777" w:rsidR="00C235DD" w:rsidRPr="00EC6DAA" w:rsidRDefault="00C235DD">
      <w:pPr>
        <w:rPr>
          <w:rFonts w:eastAsia="Times New Roman"/>
          <w:sz w:val="20"/>
          <w:szCs w:val="20"/>
          <w:u w:val="single" w:color="000000"/>
          <w:lang w:val="nl-NL"/>
        </w:rPr>
      </w:pPr>
    </w:p>
    <w:p w14:paraId="5D80F328" w14:textId="77777777" w:rsidR="00C235DD" w:rsidRPr="00EC6DAA" w:rsidRDefault="007A0109">
      <w:pPr>
        <w:jc w:val="center"/>
        <w:rPr>
          <w:rFonts w:eastAsia="Times New Roman"/>
          <w:color w:val="000000"/>
          <w:sz w:val="20"/>
          <w:szCs w:val="20"/>
          <w:lang w:val="nl-NL"/>
        </w:rPr>
      </w:pPr>
      <w:r w:rsidRPr="00EC6DAA">
        <w:rPr>
          <w:rFonts w:eastAsia="Times New Roman"/>
          <w:color w:val="000000"/>
          <w:sz w:val="20"/>
          <w:szCs w:val="20"/>
          <w:u w:val="single"/>
          <w:lang w:val="nl-NL"/>
        </w:rPr>
        <w:t xml:space="preserve"> </w:t>
      </w:r>
    </w:p>
    <w:p w14:paraId="36FD3FBD" w14:textId="77777777" w:rsidR="00C235DD" w:rsidRPr="00EC6DAA" w:rsidRDefault="00C235DD">
      <w:pPr>
        <w:pStyle w:val="Titel"/>
        <w:spacing w:before="0" w:after="0"/>
        <w:jc w:val="left"/>
        <w:rPr>
          <w:rFonts w:eastAsia="Calibri"/>
          <w:color w:val="auto"/>
          <w:sz w:val="20"/>
          <w:szCs w:val="20"/>
          <w:lang w:val="nl-NL"/>
        </w:rPr>
      </w:pPr>
    </w:p>
    <w:p w14:paraId="2C831951" w14:textId="77777777" w:rsidR="00C235DD" w:rsidRPr="00EC6DAA" w:rsidRDefault="007A0109">
      <w:pPr>
        <w:pStyle w:val="Titel"/>
        <w:spacing w:before="0" w:after="0"/>
        <w:rPr>
          <w:rFonts w:eastAsia="Calibri"/>
          <w:sz w:val="20"/>
          <w:szCs w:val="20"/>
          <w:lang w:val="nl-NL"/>
        </w:rPr>
      </w:pPr>
      <w:r w:rsidRPr="00EC6DAA">
        <w:rPr>
          <w:noProof/>
          <w:sz w:val="20"/>
          <w:szCs w:val="20"/>
          <w:lang w:val="nl-NL"/>
        </w:rPr>
        <w:drawing>
          <wp:inline distT="0" distB="0" distL="0" distR="0" wp14:anchorId="09076B92" wp14:editId="7CB66E91">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10">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3C6F023B" w14:textId="77777777" w:rsidR="00C235DD" w:rsidRPr="00EC6DAA" w:rsidRDefault="00C235DD">
      <w:pPr>
        <w:pStyle w:val="Titel"/>
        <w:rPr>
          <w:rFonts w:eastAsia="Calibri"/>
          <w:color w:val="auto"/>
          <w:sz w:val="20"/>
          <w:szCs w:val="20"/>
          <w:lang w:val="nl-NL"/>
        </w:rPr>
      </w:pPr>
    </w:p>
    <w:p w14:paraId="09B5680E" w14:textId="77777777" w:rsidR="00C235DD" w:rsidRPr="00EC6DAA" w:rsidRDefault="007A0109">
      <w:pPr>
        <w:pStyle w:val="Titel"/>
        <w:rPr>
          <w:rFonts w:eastAsia="Calibri"/>
          <w:color w:val="auto"/>
          <w:sz w:val="20"/>
          <w:szCs w:val="20"/>
          <w:lang w:val="nl-NL"/>
        </w:rPr>
      </w:pPr>
      <w:r w:rsidRPr="00EC6DAA">
        <w:rPr>
          <w:rFonts w:eastAsia="Calibri"/>
          <w:color w:val="auto"/>
          <w:sz w:val="20"/>
          <w:szCs w:val="20"/>
          <w:rtl/>
          <w:lang w:val="nl-NL"/>
        </w:rPr>
        <w:t xml:space="preserve"> </w:t>
      </w:r>
    </w:p>
    <w:p w14:paraId="0F6593AA" w14:textId="77777777" w:rsidR="00C235DD" w:rsidRPr="00EC6DAA" w:rsidRDefault="00C235DD">
      <w:pPr>
        <w:pStyle w:val="Titel"/>
        <w:rPr>
          <w:rFonts w:eastAsia="Calibri"/>
          <w:color w:val="auto"/>
          <w:sz w:val="20"/>
          <w:szCs w:val="20"/>
          <w:lang w:val="nl-NL"/>
        </w:rPr>
      </w:pPr>
    </w:p>
    <w:p w14:paraId="46DEAB89" w14:textId="77777777" w:rsidR="007A0109" w:rsidRPr="00EC6DAA" w:rsidRDefault="007A0109" w:rsidP="007A0109">
      <w:pPr>
        <w:pStyle w:val="Kop1"/>
        <w:numPr>
          <w:ilvl w:val="0"/>
          <w:numId w:val="0"/>
        </w:numPr>
        <w:rPr>
          <w:sz w:val="48"/>
        </w:rPr>
      </w:pPr>
      <w:bookmarkStart w:id="1" w:name="_Toc22462244"/>
      <w:bookmarkStart w:id="2" w:name="_Toc22466260"/>
      <w:r w:rsidRPr="00EC6DAA">
        <w:rPr>
          <w:sz w:val="48"/>
        </w:rPr>
        <w:t>Zorginformatiebouwsteen concept:</w:t>
      </w:r>
      <w:bookmarkEnd w:id="1"/>
      <w:bookmarkEnd w:id="2"/>
    </w:p>
    <w:p w14:paraId="67678B3F" w14:textId="77777777" w:rsidR="007A0109" w:rsidRPr="00EC6DAA" w:rsidRDefault="007A0109" w:rsidP="007A0109">
      <w:pPr>
        <w:pStyle w:val="Kop1"/>
        <w:numPr>
          <w:ilvl w:val="0"/>
          <w:numId w:val="0"/>
        </w:numPr>
        <w:rPr>
          <w:sz w:val="48"/>
        </w:rPr>
      </w:pPr>
    </w:p>
    <w:p w14:paraId="0A55DFFC" w14:textId="77777777" w:rsidR="007A0109" w:rsidRPr="00EC6DAA" w:rsidRDefault="007A0109" w:rsidP="007A0109">
      <w:pPr>
        <w:pStyle w:val="Kop1"/>
        <w:numPr>
          <w:ilvl w:val="0"/>
          <w:numId w:val="0"/>
        </w:numPr>
        <w:rPr>
          <w:sz w:val="48"/>
        </w:rPr>
      </w:pPr>
      <w:bookmarkStart w:id="3" w:name="_Toc22462245"/>
      <w:bookmarkStart w:id="4" w:name="_Toc22466261"/>
      <w:r w:rsidRPr="00EC6DAA">
        <w:rPr>
          <w:sz w:val="48"/>
        </w:rPr>
        <w:t>nl.ggznederland.kindcheck-v0.7</w:t>
      </w:r>
      <w:bookmarkEnd w:id="3"/>
      <w:bookmarkEnd w:id="4"/>
    </w:p>
    <w:p w14:paraId="1B7E6FD6" w14:textId="77777777" w:rsidR="00C235DD" w:rsidRPr="00EC6DAA" w:rsidRDefault="00FD2FD7" w:rsidP="007A0109">
      <w:pPr>
        <w:pStyle w:val="Kop1"/>
        <w:numPr>
          <w:ilvl w:val="0"/>
          <w:numId w:val="0"/>
        </w:numPr>
        <w:rPr>
          <w:rFonts w:eastAsia="Calibri"/>
          <w:sz w:val="48"/>
        </w:rPr>
      </w:pPr>
      <w:r w:rsidRPr="00EC6DAA">
        <w:rPr>
          <w:rFonts w:eastAsia="Calibri"/>
          <w:color w:val="000000"/>
          <w:sz w:val="48"/>
        </w:rPr>
        <w:t xml:space="preserve"> </w:t>
      </w:r>
    </w:p>
    <w:p w14:paraId="5C951B70" w14:textId="77777777" w:rsidR="00C235DD" w:rsidRPr="00EC6DAA" w:rsidRDefault="00C235DD">
      <w:pPr>
        <w:pStyle w:val="Code"/>
        <w:rPr>
          <w:rFonts w:eastAsia="Calibri"/>
          <w:color w:val="auto"/>
          <w:sz w:val="20"/>
          <w:szCs w:val="20"/>
          <w:lang w:val="nl-NL"/>
        </w:rPr>
      </w:pPr>
    </w:p>
    <w:p w14:paraId="5F4A8874" w14:textId="77777777" w:rsidR="00C235DD" w:rsidRPr="00EC6DAA" w:rsidRDefault="00C235DD">
      <w:pPr>
        <w:pStyle w:val="Code"/>
        <w:rPr>
          <w:rFonts w:eastAsia="Calibri"/>
          <w:color w:val="auto"/>
          <w:sz w:val="20"/>
          <w:szCs w:val="20"/>
          <w:lang w:val="nl-NL"/>
        </w:rPr>
      </w:pPr>
    </w:p>
    <w:p w14:paraId="4961B224" w14:textId="77777777" w:rsidR="00C235DD" w:rsidRPr="00EC6DAA" w:rsidRDefault="007A0109">
      <w:pPr>
        <w:pStyle w:val="Code"/>
        <w:rPr>
          <w:rFonts w:eastAsia="Calibri"/>
          <w:color w:val="auto"/>
          <w:sz w:val="20"/>
          <w:szCs w:val="20"/>
          <w:lang w:val="nl-NL"/>
        </w:rPr>
      </w:pPr>
      <w:r w:rsidRPr="00EC6DAA">
        <w:rPr>
          <w:rFonts w:eastAsia="Calibri"/>
          <w:color w:val="auto"/>
          <w:sz w:val="20"/>
          <w:szCs w:val="20"/>
          <w:lang w:val="nl-NL"/>
        </w:rPr>
        <w:t xml:space="preserve"> </w:t>
      </w:r>
    </w:p>
    <w:p w14:paraId="43FBED6A" w14:textId="77777777" w:rsidR="00C235DD" w:rsidRPr="00EC6DAA" w:rsidRDefault="00C235DD">
      <w:pPr>
        <w:pStyle w:val="Titel"/>
        <w:rPr>
          <w:rFonts w:eastAsia="Times New Roman"/>
          <w:color w:val="auto"/>
          <w:sz w:val="20"/>
          <w:szCs w:val="20"/>
          <w:lang w:val="nl-NL"/>
        </w:rPr>
      </w:pPr>
    </w:p>
    <w:p w14:paraId="32CFC949" w14:textId="77777777" w:rsidR="00C235DD" w:rsidRPr="00EC6DAA" w:rsidRDefault="00FD2FD7">
      <w:pPr>
        <w:pStyle w:val="Titel"/>
        <w:rPr>
          <w:sz w:val="20"/>
          <w:szCs w:val="20"/>
          <w:lang w:val="nl-NL"/>
        </w:rPr>
      </w:pPr>
      <w:r w:rsidRPr="00EC6DAA">
        <w:rPr>
          <w:rFonts w:eastAsia="Times New Roman"/>
          <w:b w:val="0"/>
          <w:color w:val="auto"/>
          <w:sz w:val="20"/>
          <w:szCs w:val="20"/>
          <w:lang w:val="nl-NL"/>
        </w:rPr>
        <w:br w:type="page"/>
      </w:r>
    </w:p>
    <w:tbl>
      <w:tblPr>
        <w:tblW w:w="9638" w:type="dxa"/>
        <w:tblLayout w:type="fixed"/>
        <w:tblCellMar>
          <w:left w:w="0" w:type="dxa"/>
          <w:right w:w="0" w:type="dxa"/>
        </w:tblCellMar>
        <w:tblLook w:val="04A0" w:firstRow="1" w:lastRow="0" w:firstColumn="1" w:lastColumn="0" w:noHBand="0" w:noVBand="1"/>
      </w:tblPr>
      <w:tblGrid>
        <w:gridCol w:w="3283"/>
        <w:gridCol w:w="6355"/>
      </w:tblGrid>
      <w:tr w:rsidR="00C235DD" w:rsidRPr="00247E1D" w14:paraId="24467DB2" w14:textId="77777777">
        <w:tc>
          <w:tcPr>
            <w:tcW w:w="3283" w:type="dxa"/>
            <w:tcMar>
              <w:top w:w="0" w:type="dxa"/>
              <w:left w:w="108" w:type="dxa"/>
              <w:bottom w:w="0" w:type="dxa"/>
              <w:right w:w="108" w:type="dxa"/>
            </w:tcMar>
          </w:tcPr>
          <w:p w14:paraId="6869BDD3" w14:textId="77777777" w:rsidR="00C235DD" w:rsidRPr="00EC6DAA" w:rsidRDefault="00C235DD" w:rsidP="007A0109">
            <w:pPr>
              <w:rPr>
                <w:sz w:val="20"/>
                <w:szCs w:val="20"/>
                <w:lang w:val="nl-NL"/>
              </w:rPr>
            </w:pPr>
          </w:p>
        </w:tc>
        <w:tc>
          <w:tcPr>
            <w:tcW w:w="6355" w:type="dxa"/>
            <w:tcMar>
              <w:top w:w="0" w:type="dxa"/>
              <w:left w:w="108" w:type="dxa"/>
              <w:bottom w:w="0" w:type="dxa"/>
              <w:right w:w="108" w:type="dxa"/>
            </w:tcMar>
          </w:tcPr>
          <w:p w14:paraId="3BA42C5B" w14:textId="77777777" w:rsidR="00C235DD" w:rsidRPr="00EC6DAA" w:rsidRDefault="00C235DD">
            <w:pPr>
              <w:pStyle w:val="TableText"/>
              <w:rPr>
                <w:rFonts w:ascii="Arial" w:hAnsi="Arial" w:cs="Arial"/>
                <w:sz w:val="20"/>
                <w:szCs w:val="20"/>
                <w:lang w:val="nl-NL"/>
              </w:rPr>
            </w:pPr>
          </w:p>
        </w:tc>
      </w:tr>
      <w:tr w:rsidR="00C235DD" w:rsidRPr="00247E1D" w14:paraId="5AA75511" w14:textId="77777777">
        <w:trPr>
          <w:trHeight w:val="542"/>
        </w:trPr>
        <w:tc>
          <w:tcPr>
            <w:tcW w:w="3283" w:type="dxa"/>
            <w:tcMar>
              <w:top w:w="0" w:type="dxa"/>
              <w:left w:w="108" w:type="dxa"/>
              <w:bottom w:w="0" w:type="dxa"/>
              <w:right w:w="108" w:type="dxa"/>
            </w:tcMar>
          </w:tcPr>
          <w:p w14:paraId="3F50D8F3" w14:textId="77777777" w:rsidR="00C235DD" w:rsidRPr="00EC6DAA" w:rsidRDefault="00C235DD">
            <w:pPr>
              <w:pStyle w:val="TableText"/>
              <w:rPr>
                <w:rFonts w:ascii="Arial" w:hAnsi="Arial" w:cs="Arial"/>
                <w:color w:val="auto"/>
                <w:sz w:val="20"/>
                <w:szCs w:val="20"/>
                <w:lang w:val="nl-NL"/>
              </w:rPr>
            </w:pPr>
          </w:p>
        </w:tc>
        <w:tc>
          <w:tcPr>
            <w:tcW w:w="6355" w:type="dxa"/>
            <w:tcMar>
              <w:top w:w="0" w:type="dxa"/>
              <w:left w:w="108" w:type="dxa"/>
              <w:bottom w:w="0" w:type="dxa"/>
              <w:right w:w="108" w:type="dxa"/>
            </w:tcMar>
          </w:tcPr>
          <w:p w14:paraId="1B9FC077" w14:textId="77777777" w:rsidR="00C235DD" w:rsidRPr="00EC6DAA" w:rsidRDefault="00C235DD">
            <w:pPr>
              <w:pStyle w:val="TableText"/>
              <w:rPr>
                <w:rFonts w:ascii="Arial" w:hAnsi="Arial" w:cs="Arial"/>
                <w:color w:val="auto"/>
                <w:sz w:val="20"/>
                <w:szCs w:val="20"/>
                <w:lang w:val="nl-NL"/>
              </w:rPr>
            </w:pPr>
          </w:p>
        </w:tc>
      </w:tr>
    </w:tbl>
    <w:p w14:paraId="60776416" w14:textId="77777777" w:rsidR="00C235DD" w:rsidRPr="00247E1D" w:rsidRDefault="00FD2FD7">
      <w:pPr>
        <w:pStyle w:val="Titel"/>
        <w:jc w:val="left"/>
        <w:rPr>
          <w:rFonts w:eastAsia="Calibri"/>
          <w:color w:val="004080"/>
          <w:sz w:val="22"/>
          <w:szCs w:val="22"/>
        </w:rPr>
      </w:pPr>
      <w:r w:rsidRPr="00247E1D">
        <w:rPr>
          <w:color w:val="004080"/>
          <w:sz w:val="22"/>
          <w:szCs w:val="22"/>
        </w:rPr>
        <w:t>Table of Contents</w:t>
      </w:r>
    </w:p>
    <w:p w14:paraId="5F4783F2" w14:textId="77777777" w:rsidR="006A3A63" w:rsidRPr="00247E1D" w:rsidRDefault="00FD2FD7" w:rsidP="006A3A63">
      <w:pPr>
        <w:pStyle w:val="Inhopg1"/>
        <w:tabs>
          <w:tab w:val="right" w:leader="dot" w:pos="9018"/>
        </w:tabs>
        <w:rPr>
          <w:rFonts w:ascii="Arial" w:eastAsiaTheme="minorEastAsia" w:hAnsi="Arial" w:cs="Arial"/>
          <w:noProof/>
          <w:color w:val="auto"/>
          <w:sz w:val="22"/>
          <w:szCs w:val="22"/>
        </w:rPr>
      </w:pPr>
      <w:r w:rsidRPr="006A3A63">
        <w:rPr>
          <w:rFonts w:ascii="Arial" w:hAnsi="Arial" w:cs="Arial"/>
          <w:color w:val="auto"/>
          <w:sz w:val="22"/>
          <w:szCs w:val="22"/>
          <w:lang w:val="nl-NL"/>
        </w:rPr>
        <w:fldChar w:fldCharType="begin"/>
      </w:r>
      <w:r w:rsidRPr="00247E1D">
        <w:rPr>
          <w:rFonts w:ascii="Arial" w:hAnsi="Arial" w:cs="Arial"/>
          <w:color w:val="auto"/>
          <w:sz w:val="22"/>
          <w:szCs w:val="22"/>
        </w:rPr>
        <w:instrText>TOC \o "1-9"</w:instrText>
      </w:r>
      <w:r w:rsidRPr="006A3A63">
        <w:rPr>
          <w:rFonts w:ascii="Arial" w:hAnsi="Arial" w:cs="Arial"/>
          <w:color w:val="auto"/>
          <w:sz w:val="22"/>
          <w:szCs w:val="22"/>
          <w:lang w:val="nl-NL"/>
        </w:rPr>
        <w:fldChar w:fldCharType="separate"/>
      </w:r>
    </w:p>
    <w:p w14:paraId="559DC097" w14:textId="77777777" w:rsidR="006A3A63" w:rsidRPr="00247E1D" w:rsidRDefault="006A3A63">
      <w:pPr>
        <w:pStyle w:val="Inhopg1"/>
        <w:tabs>
          <w:tab w:val="left" w:pos="540"/>
          <w:tab w:val="right" w:leader="dot" w:pos="9018"/>
        </w:tabs>
        <w:rPr>
          <w:rFonts w:ascii="Arial" w:eastAsiaTheme="minorEastAsia" w:hAnsi="Arial" w:cs="Arial"/>
          <w:noProof/>
          <w:color w:val="auto"/>
          <w:sz w:val="22"/>
          <w:szCs w:val="22"/>
        </w:rPr>
      </w:pPr>
      <w:r w:rsidRPr="00247E1D">
        <w:rPr>
          <w:rFonts w:ascii="Arial" w:hAnsi="Arial" w:cs="Arial"/>
          <w:noProof/>
          <w:sz w:val="22"/>
          <w:szCs w:val="22"/>
        </w:rPr>
        <w:t>1.</w:t>
      </w:r>
      <w:r w:rsidRPr="00247E1D">
        <w:rPr>
          <w:rFonts w:ascii="Arial" w:eastAsiaTheme="minorEastAsia" w:hAnsi="Arial" w:cs="Arial"/>
          <w:noProof/>
          <w:color w:val="auto"/>
          <w:sz w:val="22"/>
          <w:szCs w:val="22"/>
        </w:rPr>
        <w:tab/>
      </w:r>
      <w:r w:rsidRPr="00247E1D">
        <w:rPr>
          <w:rFonts w:ascii="Arial" w:hAnsi="Arial" w:cs="Arial"/>
          <w:noProof/>
          <w:sz w:val="22"/>
          <w:szCs w:val="22"/>
        </w:rPr>
        <w:t>ZIB  nl.ggznederland.kindcheck-v0.7</w:t>
      </w:r>
      <w:r w:rsidRPr="00247E1D">
        <w:rPr>
          <w:rFonts w:ascii="Arial" w:hAnsi="Arial" w:cs="Arial"/>
          <w:noProof/>
          <w:sz w:val="22"/>
          <w:szCs w:val="22"/>
        </w:rPr>
        <w:tab/>
      </w:r>
      <w:r w:rsidRPr="006A3A63">
        <w:rPr>
          <w:rFonts w:ascii="Arial" w:hAnsi="Arial" w:cs="Arial"/>
          <w:noProof/>
          <w:sz w:val="22"/>
          <w:szCs w:val="22"/>
        </w:rPr>
        <w:fldChar w:fldCharType="begin"/>
      </w:r>
      <w:r w:rsidRPr="00247E1D">
        <w:rPr>
          <w:rFonts w:ascii="Arial" w:hAnsi="Arial" w:cs="Arial"/>
          <w:noProof/>
          <w:sz w:val="22"/>
          <w:szCs w:val="22"/>
        </w:rPr>
        <w:instrText xml:space="preserve"> PAGEREF _Toc22466262 \h </w:instrText>
      </w:r>
      <w:r w:rsidRPr="006A3A63">
        <w:rPr>
          <w:rFonts w:ascii="Arial" w:hAnsi="Arial" w:cs="Arial"/>
          <w:noProof/>
          <w:sz w:val="22"/>
          <w:szCs w:val="22"/>
        </w:rPr>
      </w:r>
      <w:r w:rsidRPr="006A3A63">
        <w:rPr>
          <w:rFonts w:ascii="Arial" w:hAnsi="Arial" w:cs="Arial"/>
          <w:noProof/>
          <w:sz w:val="22"/>
          <w:szCs w:val="22"/>
        </w:rPr>
        <w:fldChar w:fldCharType="separate"/>
      </w:r>
      <w:r w:rsidRPr="00247E1D">
        <w:rPr>
          <w:rFonts w:ascii="Arial" w:hAnsi="Arial" w:cs="Arial"/>
          <w:noProof/>
          <w:sz w:val="22"/>
          <w:szCs w:val="22"/>
        </w:rPr>
        <w:t>3</w:t>
      </w:r>
      <w:r w:rsidRPr="006A3A63">
        <w:rPr>
          <w:rFonts w:ascii="Arial" w:hAnsi="Arial" w:cs="Arial"/>
          <w:noProof/>
          <w:sz w:val="22"/>
          <w:szCs w:val="22"/>
        </w:rPr>
        <w:fldChar w:fldCharType="end"/>
      </w:r>
    </w:p>
    <w:p w14:paraId="1FF24D5B" w14:textId="77777777" w:rsidR="006A3A63" w:rsidRPr="00247E1D" w:rsidRDefault="006A3A63">
      <w:pPr>
        <w:pStyle w:val="Inhopg2"/>
        <w:tabs>
          <w:tab w:val="left" w:pos="900"/>
          <w:tab w:val="right" w:leader="dot" w:pos="9018"/>
        </w:tabs>
        <w:rPr>
          <w:rFonts w:ascii="Arial" w:eastAsiaTheme="minorEastAsia" w:hAnsi="Arial" w:cs="Arial"/>
          <w:noProof/>
          <w:color w:val="auto"/>
          <w:sz w:val="22"/>
          <w:szCs w:val="22"/>
        </w:rPr>
      </w:pPr>
      <w:r w:rsidRPr="00247E1D">
        <w:rPr>
          <w:rFonts w:ascii="Arial" w:hAnsi="Arial" w:cs="Arial"/>
          <w:noProof/>
          <w:sz w:val="22"/>
          <w:szCs w:val="22"/>
        </w:rPr>
        <w:t>1.1.</w:t>
      </w:r>
      <w:r w:rsidRPr="00247E1D">
        <w:rPr>
          <w:rFonts w:ascii="Arial" w:eastAsiaTheme="minorEastAsia" w:hAnsi="Arial" w:cs="Arial"/>
          <w:noProof/>
          <w:color w:val="auto"/>
          <w:sz w:val="22"/>
          <w:szCs w:val="22"/>
        </w:rPr>
        <w:tab/>
      </w:r>
      <w:r w:rsidRPr="00247E1D">
        <w:rPr>
          <w:rFonts w:ascii="Arial" w:hAnsi="Arial" w:cs="Arial"/>
          <w:noProof/>
          <w:sz w:val="22"/>
          <w:szCs w:val="22"/>
        </w:rPr>
        <w:t>Concept</w:t>
      </w:r>
      <w:r w:rsidRPr="00247E1D">
        <w:rPr>
          <w:rFonts w:ascii="Arial" w:hAnsi="Arial" w:cs="Arial"/>
          <w:noProof/>
          <w:sz w:val="22"/>
          <w:szCs w:val="22"/>
        </w:rPr>
        <w:tab/>
      </w:r>
      <w:r w:rsidRPr="006A3A63">
        <w:rPr>
          <w:rFonts w:ascii="Arial" w:hAnsi="Arial" w:cs="Arial"/>
          <w:noProof/>
          <w:sz w:val="22"/>
          <w:szCs w:val="22"/>
        </w:rPr>
        <w:fldChar w:fldCharType="begin"/>
      </w:r>
      <w:r w:rsidRPr="00247E1D">
        <w:rPr>
          <w:rFonts w:ascii="Arial" w:hAnsi="Arial" w:cs="Arial"/>
          <w:noProof/>
          <w:sz w:val="22"/>
          <w:szCs w:val="22"/>
        </w:rPr>
        <w:instrText xml:space="preserve"> PAGEREF _Toc22466263 \h </w:instrText>
      </w:r>
      <w:r w:rsidRPr="006A3A63">
        <w:rPr>
          <w:rFonts w:ascii="Arial" w:hAnsi="Arial" w:cs="Arial"/>
          <w:noProof/>
          <w:sz w:val="22"/>
          <w:szCs w:val="22"/>
        </w:rPr>
      </w:r>
      <w:r w:rsidRPr="006A3A63">
        <w:rPr>
          <w:rFonts w:ascii="Arial" w:hAnsi="Arial" w:cs="Arial"/>
          <w:noProof/>
          <w:sz w:val="22"/>
          <w:szCs w:val="22"/>
        </w:rPr>
        <w:fldChar w:fldCharType="separate"/>
      </w:r>
      <w:r w:rsidRPr="00247E1D">
        <w:rPr>
          <w:rFonts w:ascii="Arial" w:hAnsi="Arial" w:cs="Arial"/>
          <w:noProof/>
          <w:sz w:val="22"/>
          <w:szCs w:val="22"/>
        </w:rPr>
        <w:t>3</w:t>
      </w:r>
      <w:r w:rsidRPr="006A3A63">
        <w:rPr>
          <w:rFonts w:ascii="Arial" w:hAnsi="Arial" w:cs="Arial"/>
          <w:noProof/>
          <w:sz w:val="22"/>
          <w:szCs w:val="22"/>
        </w:rPr>
        <w:fldChar w:fldCharType="end"/>
      </w:r>
    </w:p>
    <w:p w14:paraId="2D8E5023" w14:textId="77777777" w:rsidR="006A3A63" w:rsidRPr="00247E1D" w:rsidRDefault="006A3A63">
      <w:pPr>
        <w:pStyle w:val="Inhopg2"/>
        <w:tabs>
          <w:tab w:val="left" w:pos="900"/>
          <w:tab w:val="right" w:leader="dot" w:pos="9018"/>
        </w:tabs>
        <w:rPr>
          <w:rFonts w:ascii="Arial" w:eastAsiaTheme="minorEastAsia" w:hAnsi="Arial" w:cs="Arial"/>
          <w:noProof/>
          <w:color w:val="auto"/>
          <w:sz w:val="22"/>
          <w:szCs w:val="22"/>
        </w:rPr>
      </w:pPr>
      <w:r w:rsidRPr="00247E1D">
        <w:rPr>
          <w:rFonts w:ascii="Arial" w:hAnsi="Arial" w:cs="Arial"/>
          <w:noProof/>
          <w:sz w:val="22"/>
          <w:szCs w:val="22"/>
        </w:rPr>
        <w:t>1.2.</w:t>
      </w:r>
      <w:r w:rsidRPr="00247E1D">
        <w:rPr>
          <w:rFonts w:ascii="Arial" w:eastAsiaTheme="minorEastAsia" w:hAnsi="Arial" w:cs="Arial"/>
          <w:noProof/>
          <w:color w:val="auto"/>
          <w:sz w:val="22"/>
          <w:szCs w:val="22"/>
        </w:rPr>
        <w:tab/>
      </w:r>
      <w:r w:rsidRPr="00247E1D">
        <w:rPr>
          <w:rFonts w:ascii="Arial" w:hAnsi="Arial" w:cs="Arial"/>
          <w:noProof/>
          <w:sz w:val="22"/>
          <w:szCs w:val="22"/>
        </w:rPr>
        <w:t>Purpose</w:t>
      </w:r>
      <w:r w:rsidRPr="00247E1D">
        <w:rPr>
          <w:rFonts w:ascii="Arial" w:hAnsi="Arial" w:cs="Arial"/>
          <w:noProof/>
          <w:sz w:val="22"/>
          <w:szCs w:val="22"/>
        </w:rPr>
        <w:tab/>
      </w:r>
      <w:r w:rsidRPr="006A3A63">
        <w:rPr>
          <w:rFonts w:ascii="Arial" w:hAnsi="Arial" w:cs="Arial"/>
          <w:noProof/>
          <w:sz w:val="22"/>
          <w:szCs w:val="22"/>
        </w:rPr>
        <w:fldChar w:fldCharType="begin"/>
      </w:r>
      <w:r w:rsidRPr="00247E1D">
        <w:rPr>
          <w:rFonts w:ascii="Arial" w:hAnsi="Arial" w:cs="Arial"/>
          <w:noProof/>
          <w:sz w:val="22"/>
          <w:szCs w:val="22"/>
        </w:rPr>
        <w:instrText xml:space="preserve"> PAGEREF _Toc22466264 \h </w:instrText>
      </w:r>
      <w:r w:rsidRPr="006A3A63">
        <w:rPr>
          <w:rFonts w:ascii="Arial" w:hAnsi="Arial" w:cs="Arial"/>
          <w:noProof/>
          <w:sz w:val="22"/>
          <w:szCs w:val="22"/>
        </w:rPr>
      </w:r>
      <w:r w:rsidRPr="006A3A63">
        <w:rPr>
          <w:rFonts w:ascii="Arial" w:hAnsi="Arial" w:cs="Arial"/>
          <w:noProof/>
          <w:sz w:val="22"/>
          <w:szCs w:val="22"/>
        </w:rPr>
        <w:fldChar w:fldCharType="separate"/>
      </w:r>
      <w:r w:rsidRPr="00247E1D">
        <w:rPr>
          <w:rFonts w:ascii="Arial" w:hAnsi="Arial" w:cs="Arial"/>
          <w:noProof/>
          <w:sz w:val="22"/>
          <w:szCs w:val="22"/>
        </w:rPr>
        <w:t>3</w:t>
      </w:r>
      <w:r w:rsidRPr="006A3A63">
        <w:rPr>
          <w:rFonts w:ascii="Arial" w:hAnsi="Arial" w:cs="Arial"/>
          <w:noProof/>
          <w:sz w:val="22"/>
          <w:szCs w:val="22"/>
        </w:rPr>
        <w:fldChar w:fldCharType="end"/>
      </w:r>
    </w:p>
    <w:p w14:paraId="47A50B68" w14:textId="77777777" w:rsidR="006A3A63" w:rsidRPr="00247E1D" w:rsidRDefault="006A3A63">
      <w:pPr>
        <w:pStyle w:val="Inhopg2"/>
        <w:tabs>
          <w:tab w:val="left" w:pos="900"/>
          <w:tab w:val="right" w:leader="dot" w:pos="9018"/>
        </w:tabs>
        <w:rPr>
          <w:rFonts w:ascii="Arial" w:eastAsiaTheme="minorEastAsia" w:hAnsi="Arial" w:cs="Arial"/>
          <w:noProof/>
          <w:color w:val="auto"/>
          <w:sz w:val="22"/>
          <w:szCs w:val="22"/>
        </w:rPr>
      </w:pPr>
      <w:r w:rsidRPr="00247E1D">
        <w:rPr>
          <w:rFonts w:ascii="Arial" w:hAnsi="Arial" w:cs="Arial"/>
          <w:noProof/>
          <w:sz w:val="22"/>
          <w:szCs w:val="22"/>
        </w:rPr>
        <w:t>1.3.</w:t>
      </w:r>
      <w:r w:rsidRPr="00247E1D">
        <w:rPr>
          <w:rFonts w:ascii="Arial" w:eastAsiaTheme="minorEastAsia" w:hAnsi="Arial" w:cs="Arial"/>
          <w:noProof/>
          <w:color w:val="auto"/>
          <w:sz w:val="22"/>
          <w:szCs w:val="22"/>
        </w:rPr>
        <w:tab/>
      </w:r>
      <w:r w:rsidRPr="00247E1D">
        <w:rPr>
          <w:rFonts w:ascii="Arial" w:hAnsi="Arial" w:cs="Arial"/>
          <w:noProof/>
          <w:sz w:val="22"/>
          <w:szCs w:val="22"/>
        </w:rPr>
        <w:t>Mindmap</w:t>
      </w:r>
      <w:r w:rsidRPr="00247E1D">
        <w:rPr>
          <w:rFonts w:ascii="Arial" w:hAnsi="Arial" w:cs="Arial"/>
          <w:noProof/>
          <w:sz w:val="22"/>
          <w:szCs w:val="22"/>
        </w:rPr>
        <w:tab/>
      </w:r>
      <w:r w:rsidRPr="006A3A63">
        <w:rPr>
          <w:rFonts w:ascii="Arial" w:hAnsi="Arial" w:cs="Arial"/>
          <w:noProof/>
          <w:sz w:val="22"/>
          <w:szCs w:val="22"/>
        </w:rPr>
        <w:fldChar w:fldCharType="begin"/>
      </w:r>
      <w:r w:rsidRPr="00247E1D">
        <w:rPr>
          <w:rFonts w:ascii="Arial" w:hAnsi="Arial" w:cs="Arial"/>
          <w:noProof/>
          <w:sz w:val="22"/>
          <w:szCs w:val="22"/>
        </w:rPr>
        <w:instrText xml:space="preserve"> PAGEREF _Toc22466265 \h </w:instrText>
      </w:r>
      <w:r w:rsidRPr="006A3A63">
        <w:rPr>
          <w:rFonts w:ascii="Arial" w:hAnsi="Arial" w:cs="Arial"/>
          <w:noProof/>
          <w:sz w:val="22"/>
          <w:szCs w:val="22"/>
        </w:rPr>
      </w:r>
      <w:r w:rsidRPr="006A3A63">
        <w:rPr>
          <w:rFonts w:ascii="Arial" w:hAnsi="Arial" w:cs="Arial"/>
          <w:noProof/>
          <w:sz w:val="22"/>
          <w:szCs w:val="22"/>
        </w:rPr>
        <w:fldChar w:fldCharType="separate"/>
      </w:r>
      <w:r w:rsidRPr="00247E1D">
        <w:rPr>
          <w:rFonts w:ascii="Arial" w:hAnsi="Arial" w:cs="Arial"/>
          <w:noProof/>
          <w:sz w:val="22"/>
          <w:szCs w:val="22"/>
        </w:rPr>
        <w:t>3</w:t>
      </w:r>
      <w:r w:rsidRPr="006A3A63">
        <w:rPr>
          <w:rFonts w:ascii="Arial" w:hAnsi="Arial" w:cs="Arial"/>
          <w:noProof/>
          <w:sz w:val="22"/>
          <w:szCs w:val="22"/>
        </w:rPr>
        <w:fldChar w:fldCharType="end"/>
      </w:r>
    </w:p>
    <w:p w14:paraId="21B37391" w14:textId="77777777" w:rsidR="006A3A63" w:rsidRPr="00247E1D" w:rsidRDefault="006A3A63">
      <w:pPr>
        <w:pStyle w:val="Inhopg2"/>
        <w:tabs>
          <w:tab w:val="left" w:pos="900"/>
          <w:tab w:val="right" w:leader="dot" w:pos="9018"/>
        </w:tabs>
        <w:rPr>
          <w:rFonts w:ascii="Arial" w:eastAsiaTheme="minorEastAsia" w:hAnsi="Arial" w:cs="Arial"/>
          <w:noProof/>
          <w:color w:val="auto"/>
          <w:sz w:val="22"/>
          <w:szCs w:val="22"/>
        </w:rPr>
      </w:pPr>
      <w:r w:rsidRPr="00247E1D">
        <w:rPr>
          <w:rFonts w:ascii="Arial" w:hAnsi="Arial" w:cs="Arial"/>
          <w:noProof/>
          <w:sz w:val="22"/>
          <w:szCs w:val="22"/>
        </w:rPr>
        <w:t>1.4.</w:t>
      </w:r>
      <w:r w:rsidRPr="00247E1D">
        <w:rPr>
          <w:rFonts w:ascii="Arial" w:eastAsiaTheme="minorEastAsia" w:hAnsi="Arial" w:cs="Arial"/>
          <w:noProof/>
          <w:color w:val="auto"/>
          <w:sz w:val="22"/>
          <w:szCs w:val="22"/>
        </w:rPr>
        <w:tab/>
      </w:r>
      <w:r w:rsidRPr="00247E1D">
        <w:rPr>
          <w:rFonts w:ascii="Arial" w:hAnsi="Arial" w:cs="Arial"/>
          <w:noProof/>
          <w:sz w:val="22"/>
          <w:szCs w:val="22"/>
        </w:rPr>
        <w:t>Patient Population</w:t>
      </w:r>
      <w:r w:rsidRPr="00247E1D">
        <w:rPr>
          <w:rFonts w:ascii="Arial" w:hAnsi="Arial" w:cs="Arial"/>
          <w:noProof/>
          <w:sz w:val="22"/>
          <w:szCs w:val="22"/>
        </w:rPr>
        <w:tab/>
      </w:r>
      <w:r w:rsidRPr="006A3A63">
        <w:rPr>
          <w:rFonts w:ascii="Arial" w:hAnsi="Arial" w:cs="Arial"/>
          <w:noProof/>
          <w:sz w:val="22"/>
          <w:szCs w:val="22"/>
        </w:rPr>
        <w:fldChar w:fldCharType="begin"/>
      </w:r>
      <w:r w:rsidRPr="00247E1D">
        <w:rPr>
          <w:rFonts w:ascii="Arial" w:hAnsi="Arial" w:cs="Arial"/>
          <w:noProof/>
          <w:sz w:val="22"/>
          <w:szCs w:val="22"/>
        </w:rPr>
        <w:instrText xml:space="preserve"> PAGEREF _Toc22466266 \h </w:instrText>
      </w:r>
      <w:r w:rsidRPr="006A3A63">
        <w:rPr>
          <w:rFonts w:ascii="Arial" w:hAnsi="Arial" w:cs="Arial"/>
          <w:noProof/>
          <w:sz w:val="22"/>
          <w:szCs w:val="22"/>
        </w:rPr>
      </w:r>
      <w:r w:rsidRPr="006A3A63">
        <w:rPr>
          <w:rFonts w:ascii="Arial" w:hAnsi="Arial" w:cs="Arial"/>
          <w:noProof/>
          <w:sz w:val="22"/>
          <w:szCs w:val="22"/>
        </w:rPr>
        <w:fldChar w:fldCharType="separate"/>
      </w:r>
      <w:r w:rsidRPr="00247E1D">
        <w:rPr>
          <w:rFonts w:ascii="Arial" w:hAnsi="Arial" w:cs="Arial"/>
          <w:noProof/>
          <w:sz w:val="22"/>
          <w:szCs w:val="22"/>
        </w:rPr>
        <w:t>3</w:t>
      </w:r>
      <w:r w:rsidRPr="006A3A63">
        <w:rPr>
          <w:rFonts w:ascii="Arial" w:hAnsi="Arial" w:cs="Arial"/>
          <w:noProof/>
          <w:sz w:val="22"/>
          <w:szCs w:val="22"/>
        </w:rPr>
        <w:fldChar w:fldCharType="end"/>
      </w:r>
    </w:p>
    <w:p w14:paraId="7C6552E5" w14:textId="77777777" w:rsidR="006A3A63" w:rsidRPr="00247E1D" w:rsidRDefault="006A3A63">
      <w:pPr>
        <w:pStyle w:val="Inhopg2"/>
        <w:tabs>
          <w:tab w:val="left" w:pos="900"/>
          <w:tab w:val="right" w:leader="dot" w:pos="9018"/>
        </w:tabs>
        <w:rPr>
          <w:rFonts w:ascii="Arial" w:eastAsiaTheme="minorEastAsia" w:hAnsi="Arial" w:cs="Arial"/>
          <w:noProof/>
          <w:color w:val="auto"/>
          <w:sz w:val="22"/>
          <w:szCs w:val="22"/>
        </w:rPr>
      </w:pPr>
      <w:r w:rsidRPr="00247E1D">
        <w:rPr>
          <w:rFonts w:ascii="Arial" w:hAnsi="Arial" w:cs="Arial"/>
          <w:noProof/>
          <w:sz w:val="22"/>
          <w:szCs w:val="22"/>
        </w:rPr>
        <w:t>1.5.</w:t>
      </w:r>
      <w:r w:rsidRPr="00247E1D">
        <w:rPr>
          <w:rFonts w:ascii="Arial" w:eastAsiaTheme="minorEastAsia" w:hAnsi="Arial" w:cs="Arial"/>
          <w:noProof/>
          <w:color w:val="auto"/>
          <w:sz w:val="22"/>
          <w:szCs w:val="22"/>
        </w:rPr>
        <w:tab/>
      </w:r>
      <w:r w:rsidRPr="00247E1D">
        <w:rPr>
          <w:rFonts w:ascii="Arial" w:hAnsi="Arial" w:cs="Arial"/>
          <w:noProof/>
          <w:sz w:val="22"/>
          <w:szCs w:val="22"/>
        </w:rPr>
        <w:t>Evidence Base</w:t>
      </w:r>
      <w:r w:rsidRPr="00247E1D">
        <w:rPr>
          <w:rFonts w:ascii="Arial" w:hAnsi="Arial" w:cs="Arial"/>
          <w:noProof/>
          <w:sz w:val="22"/>
          <w:szCs w:val="22"/>
        </w:rPr>
        <w:tab/>
      </w:r>
      <w:r w:rsidRPr="006A3A63">
        <w:rPr>
          <w:rFonts w:ascii="Arial" w:hAnsi="Arial" w:cs="Arial"/>
          <w:noProof/>
          <w:sz w:val="22"/>
          <w:szCs w:val="22"/>
        </w:rPr>
        <w:fldChar w:fldCharType="begin"/>
      </w:r>
      <w:r w:rsidRPr="00247E1D">
        <w:rPr>
          <w:rFonts w:ascii="Arial" w:hAnsi="Arial" w:cs="Arial"/>
          <w:noProof/>
          <w:sz w:val="22"/>
          <w:szCs w:val="22"/>
        </w:rPr>
        <w:instrText xml:space="preserve"> PAGEREF _Toc22466267 \h </w:instrText>
      </w:r>
      <w:r w:rsidRPr="006A3A63">
        <w:rPr>
          <w:rFonts w:ascii="Arial" w:hAnsi="Arial" w:cs="Arial"/>
          <w:noProof/>
          <w:sz w:val="22"/>
          <w:szCs w:val="22"/>
        </w:rPr>
      </w:r>
      <w:r w:rsidRPr="006A3A63">
        <w:rPr>
          <w:rFonts w:ascii="Arial" w:hAnsi="Arial" w:cs="Arial"/>
          <w:noProof/>
          <w:sz w:val="22"/>
          <w:szCs w:val="22"/>
        </w:rPr>
        <w:fldChar w:fldCharType="separate"/>
      </w:r>
      <w:r w:rsidRPr="00247E1D">
        <w:rPr>
          <w:rFonts w:ascii="Arial" w:hAnsi="Arial" w:cs="Arial"/>
          <w:noProof/>
          <w:sz w:val="22"/>
          <w:szCs w:val="22"/>
        </w:rPr>
        <w:t>3</w:t>
      </w:r>
      <w:r w:rsidRPr="006A3A63">
        <w:rPr>
          <w:rFonts w:ascii="Arial" w:hAnsi="Arial" w:cs="Arial"/>
          <w:noProof/>
          <w:sz w:val="22"/>
          <w:szCs w:val="22"/>
        </w:rPr>
        <w:fldChar w:fldCharType="end"/>
      </w:r>
    </w:p>
    <w:p w14:paraId="562A177F" w14:textId="77777777" w:rsidR="006A3A63" w:rsidRPr="00247E1D" w:rsidRDefault="006A3A63">
      <w:pPr>
        <w:pStyle w:val="Inhopg2"/>
        <w:tabs>
          <w:tab w:val="left" w:pos="900"/>
          <w:tab w:val="right" w:leader="dot" w:pos="9018"/>
        </w:tabs>
        <w:rPr>
          <w:rFonts w:ascii="Arial" w:eastAsiaTheme="minorEastAsia" w:hAnsi="Arial" w:cs="Arial"/>
          <w:noProof/>
          <w:color w:val="auto"/>
          <w:sz w:val="22"/>
          <w:szCs w:val="22"/>
        </w:rPr>
      </w:pPr>
      <w:r w:rsidRPr="00247E1D">
        <w:rPr>
          <w:rFonts w:ascii="Arial" w:hAnsi="Arial" w:cs="Arial"/>
          <w:noProof/>
          <w:sz w:val="22"/>
          <w:szCs w:val="22"/>
        </w:rPr>
        <w:t>1.6.</w:t>
      </w:r>
      <w:r w:rsidRPr="00247E1D">
        <w:rPr>
          <w:rFonts w:ascii="Arial" w:eastAsiaTheme="minorEastAsia" w:hAnsi="Arial" w:cs="Arial"/>
          <w:noProof/>
          <w:color w:val="auto"/>
          <w:sz w:val="22"/>
          <w:szCs w:val="22"/>
        </w:rPr>
        <w:tab/>
      </w:r>
      <w:r w:rsidRPr="00247E1D">
        <w:rPr>
          <w:rFonts w:ascii="Arial" w:hAnsi="Arial" w:cs="Arial"/>
          <w:noProof/>
          <w:sz w:val="22"/>
          <w:szCs w:val="22"/>
        </w:rPr>
        <w:t>Information Model</w:t>
      </w:r>
      <w:r w:rsidRPr="00247E1D">
        <w:rPr>
          <w:rFonts w:ascii="Arial" w:hAnsi="Arial" w:cs="Arial"/>
          <w:noProof/>
          <w:sz w:val="22"/>
          <w:szCs w:val="22"/>
        </w:rPr>
        <w:tab/>
      </w:r>
      <w:r w:rsidRPr="006A3A63">
        <w:rPr>
          <w:rFonts w:ascii="Arial" w:hAnsi="Arial" w:cs="Arial"/>
          <w:noProof/>
          <w:sz w:val="22"/>
          <w:szCs w:val="22"/>
        </w:rPr>
        <w:fldChar w:fldCharType="begin"/>
      </w:r>
      <w:r w:rsidRPr="00247E1D">
        <w:rPr>
          <w:rFonts w:ascii="Arial" w:hAnsi="Arial" w:cs="Arial"/>
          <w:noProof/>
          <w:sz w:val="22"/>
          <w:szCs w:val="22"/>
        </w:rPr>
        <w:instrText xml:space="preserve"> PAGEREF _Toc22466268 \h </w:instrText>
      </w:r>
      <w:r w:rsidRPr="006A3A63">
        <w:rPr>
          <w:rFonts w:ascii="Arial" w:hAnsi="Arial" w:cs="Arial"/>
          <w:noProof/>
          <w:sz w:val="22"/>
          <w:szCs w:val="22"/>
        </w:rPr>
      </w:r>
      <w:r w:rsidRPr="006A3A63">
        <w:rPr>
          <w:rFonts w:ascii="Arial" w:hAnsi="Arial" w:cs="Arial"/>
          <w:noProof/>
          <w:sz w:val="22"/>
          <w:szCs w:val="22"/>
        </w:rPr>
        <w:fldChar w:fldCharType="separate"/>
      </w:r>
      <w:r w:rsidRPr="00247E1D">
        <w:rPr>
          <w:rFonts w:ascii="Arial" w:hAnsi="Arial" w:cs="Arial"/>
          <w:noProof/>
          <w:sz w:val="22"/>
          <w:szCs w:val="22"/>
        </w:rPr>
        <w:t>4</w:t>
      </w:r>
      <w:r w:rsidRPr="006A3A63">
        <w:rPr>
          <w:rFonts w:ascii="Arial" w:hAnsi="Arial" w:cs="Arial"/>
          <w:noProof/>
          <w:sz w:val="22"/>
          <w:szCs w:val="22"/>
        </w:rPr>
        <w:fldChar w:fldCharType="end"/>
      </w:r>
    </w:p>
    <w:p w14:paraId="27D44A2A" w14:textId="77777777" w:rsidR="006A3A63" w:rsidRPr="00247E1D" w:rsidRDefault="006A3A63">
      <w:pPr>
        <w:pStyle w:val="Inhopg2"/>
        <w:tabs>
          <w:tab w:val="left" w:pos="900"/>
          <w:tab w:val="right" w:leader="dot" w:pos="9018"/>
        </w:tabs>
        <w:rPr>
          <w:rFonts w:ascii="Arial" w:eastAsiaTheme="minorEastAsia" w:hAnsi="Arial" w:cs="Arial"/>
          <w:noProof/>
          <w:color w:val="auto"/>
          <w:sz w:val="22"/>
          <w:szCs w:val="22"/>
        </w:rPr>
      </w:pPr>
      <w:r w:rsidRPr="00247E1D">
        <w:rPr>
          <w:rFonts w:ascii="Arial" w:hAnsi="Arial" w:cs="Arial"/>
          <w:noProof/>
          <w:sz w:val="22"/>
          <w:szCs w:val="22"/>
        </w:rPr>
        <w:t>1.7.</w:t>
      </w:r>
      <w:r w:rsidRPr="00247E1D">
        <w:rPr>
          <w:rFonts w:ascii="Arial" w:eastAsiaTheme="minorEastAsia" w:hAnsi="Arial" w:cs="Arial"/>
          <w:noProof/>
          <w:color w:val="auto"/>
          <w:sz w:val="22"/>
          <w:szCs w:val="22"/>
        </w:rPr>
        <w:tab/>
      </w:r>
      <w:r w:rsidRPr="00247E1D">
        <w:rPr>
          <w:rFonts w:ascii="Arial" w:hAnsi="Arial" w:cs="Arial"/>
          <w:noProof/>
          <w:sz w:val="22"/>
          <w:szCs w:val="22"/>
        </w:rPr>
        <w:t>Example Instances</w:t>
      </w:r>
      <w:r w:rsidRPr="00247E1D">
        <w:rPr>
          <w:rFonts w:ascii="Arial" w:hAnsi="Arial" w:cs="Arial"/>
          <w:noProof/>
          <w:sz w:val="22"/>
          <w:szCs w:val="22"/>
        </w:rPr>
        <w:tab/>
      </w:r>
      <w:r w:rsidRPr="006A3A63">
        <w:rPr>
          <w:rFonts w:ascii="Arial" w:hAnsi="Arial" w:cs="Arial"/>
          <w:noProof/>
          <w:sz w:val="22"/>
          <w:szCs w:val="22"/>
        </w:rPr>
        <w:fldChar w:fldCharType="begin"/>
      </w:r>
      <w:r w:rsidRPr="00247E1D">
        <w:rPr>
          <w:rFonts w:ascii="Arial" w:hAnsi="Arial" w:cs="Arial"/>
          <w:noProof/>
          <w:sz w:val="22"/>
          <w:szCs w:val="22"/>
        </w:rPr>
        <w:instrText xml:space="preserve"> PAGEREF _Toc22466269 \h </w:instrText>
      </w:r>
      <w:r w:rsidRPr="006A3A63">
        <w:rPr>
          <w:rFonts w:ascii="Arial" w:hAnsi="Arial" w:cs="Arial"/>
          <w:noProof/>
          <w:sz w:val="22"/>
          <w:szCs w:val="22"/>
        </w:rPr>
      </w:r>
      <w:r w:rsidRPr="006A3A63">
        <w:rPr>
          <w:rFonts w:ascii="Arial" w:hAnsi="Arial" w:cs="Arial"/>
          <w:noProof/>
          <w:sz w:val="22"/>
          <w:szCs w:val="22"/>
        </w:rPr>
        <w:fldChar w:fldCharType="separate"/>
      </w:r>
      <w:r w:rsidRPr="00247E1D">
        <w:rPr>
          <w:rFonts w:ascii="Arial" w:hAnsi="Arial" w:cs="Arial"/>
          <w:noProof/>
          <w:sz w:val="22"/>
          <w:szCs w:val="22"/>
        </w:rPr>
        <w:t>8</w:t>
      </w:r>
      <w:r w:rsidRPr="006A3A63">
        <w:rPr>
          <w:rFonts w:ascii="Arial" w:hAnsi="Arial" w:cs="Arial"/>
          <w:noProof/>
          <w:sz w:val="22"/>
          <w:szCs w:val="22"/>
        </w:rPr>
        <w:fldChar w:fldCharType="end"/>
      </w:r>
    </w:p>
    <w:p w14:paraId="162DFDBC" w14:textId="77777777" w:rsidR="006A3A63" w:rsidRPr="00247E1D" w:rsidRDefault="006A3A63">
      <w:pPr>
        <w:pStyle w:val="Inhopg2"/>
        <w:tabs>
          <w:tab w:val="left" w:pos="900"/>
          <w:tab w:val="right" w:leader="dot" w:pos="9018"/>
        </w:tabs>
        <w:rPr>
          <w:rFonts w:ascii="Arial" w:eastAsiaTheme="minorEastAsia" w:hAnsi="Arial" w:cs="Arial"/>
          <w:noProof/>
          <w:color w:val="auto"/>
          <w:sz w:val="22"/>
          <w:szCs w:val="22"/>
        </w:rPr>
      </w:pPr>
      <w:r w:rsidRPr="00247E1D">
        <w:rPr>
          <w:rFonts w:ascii="Arial" w:hAnsi="Arial" w:cs="Arial"/>
          <w:noProof/>
          <w:sz w:val="22"/>
          <w:szCs w:val="22"/>
        </w:rPr>
        <w:t>1.8.</w:t>
      </w:r>
      <w:r w:rsidRPr="00247E1D">
        <w:rPr>
          <w:rFonts w:ascii="Arial" w:eastAsiaTheme="minorEastAsia" w:hAnsi="Arial" w:cs="Arial"/>
          <w:noProof/>
          <w:color w:val="auto"/>
          <w:sz w:val="22"/>
          <w:szCs w:val="22"/>
        </w:rPr>
        <w:tab/>
      </w:r>
      <w:r w:rsidRPr="00247E1D">
        <w:rPr>
          <w:rFonts w:ascii="Arial" w:hAnsi="Arial" w:cs="Arial"/>
          <w:noProof/>
          <w:sz w:val="22"/>
          <w:szCs w:val="22"/>
        </w:rPr>
        <w:t>Instructions</w:t>
      </w:r>
      <w:r w:rsidRPr="00247E1D">
        <w:rPr>
          <w:rFonts w:ascii="Arial" w:hAnsi="Arial" w:cs="Arial"/>
          <w:noProof/>
          <w:sz w:val="22"/>
          <w:szCs w:val="22"/>
        </w:rPr>
        <w:tab/>
      </w:r>
      <w:r w:rsidRPr="006A3A63">
        <w:rPr>
          <w:rFonts w:ascii="Arial" w:hAnsi="Arial" w:cs="Arial"/>
          <w:noProof/>
          <w:sz w:val="22"/>
          <w:szCs w:val="22"/>
        </w:rPr>
        <w:fldChar w:fldCharType="begin"/>
      </w:r>
      <w:r w:rsidRPr="00247E1D">
        <w:rPr>
          <w:rFonts w:ascii="Arial" w:hAnsi="Arial" w:cs="Arial"/>
          <w:noProof/>
          <w:sz w:val="22"/>
          <w:szCs w:val="22"/>
        </w:rPr>
        <w:instrText xml:space="preserve"> PAGEREF _Toc22466270 \h </w:instrText>
      </w:r>
      <w:r w:rsidRPr="006A3A63">
        <w:rPr>
          <w:rFonts w:ascii="Arial" w:hAnsi="Arial" w:cs="Arial"/>
          <w:noProof/>
          <w:sz w:val="22"/>
          <w:szCs w:val="22"/>
        </w:rPr>
      </w:r>
      <w:r w:rsidRPr="006A3A63">
        <w:rPr>
          <w:rFonts w:ascii="Arial" w:hAnsi="Arial" w:cs="Arial"/>
          <w:noProof/>
          <w:sz w:val="22"/>
          <w:szCs w:val="22"/>
        </w:rPr>
        <w:fldChar w:fldCharType="separate"/>
      </w:r>
      <w:r w:rsidRPr="00247E1D">
        <w:rPr>
          <w:rFonts w:ascii="Arial" w:hAnsi="Arial" w:cs="Arial"/>
          <w:noProof/>
          <w:sz w:val="22"/>
          <w:szCs w:val="22"/>
        </w:rPr>
        <w:t>8</w:t>
      </w:r>
      <w:r w:rsidRPr="006A3A63">
        <w:rPr>
          <w:rFonts w:ascii="Arial" w:hAnsi="Arial" w:cs="Arial"/>
          <w:noProof/>
          <w:sz w:val="22"/>
          <w:szCs w:val="22"/>
        </w:rPr>
        <w:fldChar w:fldCharType="end"/>
      </w:r>
    </w:p>
    <w:p w14:paraId="7D6BCBEB" w14:textId="77777777" w:rsidR="006A3A63" w:rsidRPr="00247E1D" w:rsidRDefault="006A3A63">
      <w:pPr>
        <w:pStyle w:val="Inhopg2"/>
        <w:tabs>
          <w:tab w:val="left" w:pos="900"/>
          <w:tab w:val="right" w:leader="dot" w:pos="9018"/>
        </w:tabs>
        <w:rPr>
          <w:rFonts w:ascii="Arial" w:eastAsiaTheme="minorEastAsia" w:hAnsi="Arial" w:cs="Arial"/>
          <w:noProof/>
          <w:color w:val="auto"/>
          <w:sz w:val="22"/>
          <w:szCs w:val="22"/>
        </w:rPr>
      </w:pPr>
      <w:r w:rsidRPr="00247E1D">
        <w:rPr>
          <w:rFonts w:ascii="Arial" w:hAnsi="Arial" w:cs="Arial"/>
          <w:noProof/>
          <w:sz w:val="22"/>
          <w:szCs w:val="22"/>
        </w:rPr>
        <w:t>1.9.</w:t>
      </w:r>
      <w:r w:rsidRPr="00247E1D">
        <w:rPr>
          <w:rFonts w:ascii="Arial" w:eastAsiaTheme="minorEastAsia" w:hAnsi="Arial" w:cs="Arial"/>
          <w:noProof/>
          <w:color w:val="auto"/>
          <w:sz w:val="22"/>
          <w:szCs w:val="22"/>
        </w:rPr>
        <w:tab/>
      </w:r>
      <w:r w:rsidRPr="00247E1D">
        <w:rPr>
          <w:rFonts w:ascii="Arial" w:hAnsi="Arial" w:cs="Arial"/>
          <w:noProof/>
          <w:sz w:val="22"/>
          <w:szCs w:val="22"/>
        </w:rPr>
        <w:t>Interpretation</w:t>
      </w:r>
      <w:r w:rsidRPr="00247E1D">
        <w:rPr>
          <w:rFonts w:ascii="Arial" w:hAnsi="Arial" w:cs="Arial"/>
          <w:noProof/>
          <w:sz w:val="22"/>
          <w:szCs w:val="22"/>
        </w:rPr>
        <w:tab/>
      </w:r>
      <w:r w:rsidRPr="006A3A63">
        <w:rPr>
          <w:rFonts w:ascii="Arial" w:hAnsi="Arial" w:cs="Arial"/>
          <w:noProof/>
          <w:sz w:val="22"/>
          <w:szCs w:val="22"/>
        </w:rPr>
        <w:fldChar w:fldCharType="begin"/>
      </w:r>
      <w:r w:rsidRPr="00247E1D">
        <w:rPr>
          <w:rFonts w:ascii="Arial" w:hAnsi="Arial" w:cs="Arial"/>
          <w:noProof/>
          <w:sz w:val="22"/>
          <w:szCs w:val="22"/>
        </w:rPr>
        <w:instrText xml:space="preserve"> PAGEREF _Toc22466271 \h </w:instrText>
      </w:r>
      <w:r w:rsidRPr="006A3A63">
        <w:rPr>
          <w:rFonts w:ascii="Arial" w:hAnsi="Arial" w:cs="Arial"/>
          <w:noProof/>
          <w:sz w:val="22"/>
          <w:szCs w:val="22"/>
        </w:rPr>
      </w:r>
      <w:r w:rsidRPr="006A3A63">
        <w:rPr>
          <w:rFonts w:ascii="Arial" w:hAnsi="Arial" w:cs="Arial"/>
          <w:noProof/>
          <w:sz w:val="22"/>
          <w:szCs w:val="22"/>
        </w:rPr>
        <w:fldChar w:fldCharType="separate"/>
      </w:r>
      <w:r w:rsidRPr="00247E1D">
        <w:rPr>
          <w:rFonts w:ascii="Arial" w:hAnsi="Arial" w:cs="Arial"/>
          <w:noProof/>
          <w:sz w:val="22"/>
          <w:szCs w:val="22"/>
        </w:rPr>
        <w:t>8</w:t>
      </w:r>
      <w:r w:rsidRPr="006A3A63">
        <w:rPr>
          <w:rFonts w:ascii="Arial" w:hAnsi="Arial" w:cs="Arial"/>
          <w:noProof/>
          <w:sz w:val="22"/>
          <w:szCs w:val="22"/>
        </w:rPr>
        <w:fldChar w:fldCharType="end"/>
      </w:r>
    </w:p>
    <w:p w14:paraId="2B7AE02C" w14:textId="77777777" w:rsidR="006A3A63" w:rsidRPr="00247E1D" w:rsidRDefault="006A3A63">
      <w:pPr>
        <w:pStyle w:val="Inhopg2"/>
        <w:tabs>
          <w:tab w:val="left" w:pos="900"/>
          <w:tab w:val="right" w:leader="dot" w:pos="9018"/>
        </w:tabs>
        <w:rPr>
          <w:rFonts w:ascii="Arial" w:eastAsiaTheme="minorEastAsia" w:hAnsi="Arial" w:cs="Arial"/>
          <w:noProof/>
          <w:color w:val="auto"/>
          <w:sz w:val="22"/>
          <w:szCs w:val="22"/>
        </w:rPr>
      </w:pPr>
      <w:r w:rsidRPr="00247E1D">
        <w:rPr>
          <w:rFonts w:ascii="Arial" w:hAnsi="Arial" w:cs="Arial"/>
          <w:noProof/>
          <w:sz w:val="22"/>
          <w:szCs w:val="22"/>
        </w:rPr>
        <w:t>1.10.</w:t>
      </w:r>
      <w:r w:rsidRPr="00247E1D">
        <w:rPr>
          <w:rFonts w:ascii="Arial" w:eastAsiaTheme="minorEastAsia" w:hAnsi="Arial" w:cs="Arial"/>
          <w:noProof/>
          <w:color w:val="auto"/>
          <w:sz w:val="22"/>
          <w:szCs w:val="22"/>
        </w:rPr>
        <w:tab/>
      </w:r>
      <w:r w:rsidRPr="00247E1D">
        <w:rPr>
          <w:rFonts w:ascii="Arial" w:hAnsi="Arial" w:cs="Arial"/>
          <w:noProof/>
          <w:sz w:val="22"/>
          <w:szCs w:val="22"/>
        </w:rPr>
        <w:t>Care Process</w:t>
      </w:r>
      <w:r w:rsidRPr="00247E1D">
        <w:rPr>
          <w:rFonts w:ascii="Arial" w:hAnsi="Arial" w:cs="Arial"/>
          <w:noProof/>
          <w:sz w:val="22"/>
          <w:szCs w:val="22"/>
        </w:rPr>
        <w:tab/>
      </w:r>
      <w:r w:rsidRPr="006A3A63">
        <w:rPr>
          <w:rFonts w:ascii="Arial" w:hAnsi="Arial" w:cs="Arial"/>
          <w:noProof/>
          <w:sz w:val="22"/>
          <w:szCs w:val="22"/>
        </w:rPr>
        <w:fldChar w:fldCharType="begin"/>
      </w:r>
      <w:r w:rsidRPr="00247E1D">
        <w:rPr>
          <w:rFonts w:ascii="Arial" w:hAnsi="Arial" w:cs="Arial"/>
          <w:noProof/>
          <w:sz w:val="22"/>
          <w:szCs w:val="22"/>
        </w:rPr>
        <w:instrText xml:space="preserve"> PAGEREF _Toc22466272 \h </w:instrText>
      </w:r>
      <w:r w:rsidRPr="006A3A63">
        <w:rPr>
          <w:rFonts w:ascii="Arial" w:hAnsi="Arial" w:cs="Arial"/>
          <w:noProof/>
          <w:sz w:val="22"/>
          <w:szCs w:val="22"/>
        </w:rPr>
      </w:r>
      <w:r w:rsidRPr="006A3A63">
        <w:rPr>
          <w:rFonts w:ascii="Arial" w:hAnsi="Arial" w:cs="Arial"/>
          <w:noProof/>
          <w:sz w:val="22"/>
          <w:szCs w:val="22"/>
        </w:rPr>
        <w:fldChar w:fldCharType="separate"/>
      </w:r>
      <w:r w:rsidRPr="00247E1D">
        <w:rPr>
          <w:rFonts w:ascii="Arial" w:hAnsi="Arial" w:cs="Arial"/>
          <w:noProof/>
          <w:sz w:val="22"/>
          <w:szCs w:val="22"/>
        </w:rPr>
        <w:t>8</w:t>
      </w:r>
      <w:r w:rsidRPr="006A3A63">
        <w:rPr>
          <w:rFonts w:ascii="Arial" w:hAnsi="Arial" w:cs="Arial"/>
          <w:noProof/>
          <w:sz w:val="22"/>
          <w:szCs w:val="22"/>
        </w:rPr>
        <w:fldChar w:fldCharType="end"/>
      </w:r>
    </w:p>
    <w:p w14:paraId="23F6BDBF" w14:textId="77777777" w:rsidR="006A3A63" w:rsidRPr="00247E1D" w:rsidRDefault="006A3A63">
      <w:pPr>
        <w:pStyle w:val="Inhopg2"/>
        <w:tabs>
          <w:tab w:val="left" w:pos="900"/>
          <w:tab w:val="right" w:leader="dot" w:pos="9018"/>
        </w:tabs>
        <w:rPr>
          <w:rFonts w:ascii="Arial" w:eastAsiaTheme="minorEastAsia" w:hAnsi="Arial" w:cs="Arial"/>
          <w:noProof/>
          <w:color w:val="auto"/>
          <w:sz w:val="22"/>
          <w:szCs w:val="22"/>
        </w:rPr>
      </w:pPr>
      <w:r w:rsidRPr="00247E1D">
        <w:rPr>
          <w:rFonts w:ascii="Arial" w:hAnsi="Arial" w:cs="Arial"/>
          <w:noProof/>
          <w:sz w:val="22"/>
          <w:szCs w:val="22"/>
        </w:rPr>
        <w:t>1.11.</w:t>
      </w:r>
      <w:r w:rsidRPr="00247E1D">
        <w:rPr>
          <w:rFonts w:ascii="Arial" w:eastAsiaTheme="minorEastAsia" w:hAnsi="Arial" w:cs="Arial"/>
          <w:noProof/>
          <w:color w:val="auto"/>
          <w:sz w:val="22"/>
          <w:szCs w:val="22"/>
        </w:rPr>
        <w:tab/>
      </w:r>
      <w:r w:rsidRPr="00247E1D">
        <w:rPr>
          <w:rFonts w:ascii="Arial" w:hAnsi="Arial" w:cs="Arial"/>
          <w:noProof/>
          <w:sz w:val="22"/>
          <w:szCs w:val="22"/>
        </w:rPr>
        <w:t>Example of the Instrument</w:t>
      </w:r>
      <w:r w:rsidRPr="00247E1D">
        <w:rPr>
          <w:rFonts w:ascii="Arial" w:hAnsi="Arial" w:cs="Arial"/>
          <w:noProof/>
          <w:sz w:val="22"/>
          <w:szCs w:val="22"/>
        </w:rPr>
        <w:tab/>
      </w:r>
      <w:r w:rsidRPr="006A3A63">
        <w:rPr>
          <w:rFonts w:ascii="Arial" w:hAnsi="Arial" w:cs="Arial"/>
          <w:noProof/>
          <w:sz w:val="22"/>
          <w:szCs w:val="22"/>
        </w:rPr>
        <w:fldChar w:fldCharType="begin"/>
      </w:r>
      <w:r w:rsidRPr="00247E1D">
        <w:rPr>
          <w:rFonts w:ascii="Arial" w:hAnsi="Arial" w:cs="Arial"/>
          <w:noProof/>
          <w:sz w:val="22"/>
          <w:szCs w:val="22"/>
        </w:rPr>
        <w:instrText xml:space="preserve"> PAGEREF _Toc22466273 \h </w:instrText>
      </w:r>
      <w:r w:rsidRPr="006A3A63">
        <w:rPr>
          <w:rFonts w:ascii="Arial" w:hAnsi="Arial" w:cs="Arial"/>
          <w:noProof/>
          <w:sz w:val="22"/>
          <w:szCs w:val="22"/>
        </w:rPr>
      </w:r>
      <w:r w:rsidRPr="006A3A63">
        <w:rPr>
          <w:rFonts w:ascii="Arial" w:hAnsi="Arial" w:cs="Arial"/>
          <w:noProof/>
          <w:sz w:val="22"/>
          <w:szCs w:val="22"/>
        </w:rPr>
        <w:fldChar w:fldCharType="separate"/>
      </w:r>
      <w:r w:rsidRPr="00247E1D">
        <w:rPr>
          <w:rFonts w:ascii="Arial" w:hAnsi="Arial" w:cs="Arial"/>
          <w:noProof/>
          <w:sz w:val="22"/>
          <w:szCs w:val="22"/>
        </w:rPr>
        <w:t>9</w:t>
      </w:r>
      <w:r w:rsidRPr="006A3A63">
        <w:rPr>
          <w:rFonts w:ascii="Arial" w:hAnsi="Arial" w:cs="Arial"/>
          <w:noProof/>
          <w:sz w:val="22"/>
          <w:szCs w:val="22"/>
        </w:rPr>
        <w:fldChar w:fldCharType="end"/>
      </w:r>
    </w:p>
    <w:p w14:paraId="4BD9FFFC" w14:textId="77777777" w:rsidR="006A3A63" w:rsidRPr="00247E1D" w:rsidRDefault="006A3A63">
      <w:pPr>
        <w:pStyle w:val="Inhopg2"/>
        <w:tabs>
          <w:tab w:val="left" w:pos="900"/>
          <w:tab w:val="right" w:leader="dot" w:pos="9018"/>
        </w:tabs>
        <w:rPr>
          <w:rFonts w:ascii="Arial" w:eastAsiaTheme="minorEastAsia" w:hAnsi="Arial" w:cs="Arial"/>
          <w:noProof/>
          <w:color w:val="auto"/>
          <w:sz w:val="22"/>
          <w:szCs w:val="22"/>
        </w:rPr>
      </w:pPr>
      <w:r w:rsidRPr="00247E1D">
        <w:rPr>
          <w:rFonts w:ascii="Arial" w:hAnsi="Arial" w:cs="Arial"/>
          <w:noProof/>
          <w:sz w:val="22"/>
          <w:szCs w:val="22"/>
        </w:rPr>
        <w:t>1.12.</w:t>
      </w:r>
      <w:r w:rsidRPr="00247E1D">
        <w:rPr>
          <w:rFonts w:ascii="Arial" w:eastAsiaTheme="minorEastAsia" w:hAnsi="Arial" w:cs="Arial"/>
          <w:noProof/>
          <w:color w:val="auto"/>
          <w:sz w:val="22"/>
          <w:szCs w:val="22"/>
        </w:rPr>
        <w:tab/>
      </w:r>
      <w:r w:rsidRPr="00247E1D">
        <w:rPr>
          <w:rFonts w:ascii="Arial" w:hAnsi="Arial" w:cs="Arial"/>
          <w:noProof/>
          <w:sz w:val="22"/>
          <w:szCs w:val="22"/>
        </w:rPr>
        <w:t>Constraints</w:t>
      </w:r>
      <w:r w:rsidRPr="00247E1D">
        <w:rPr>
          <w:rFonts w:ascii="Arial" w:hAnsi="Arial" w:cs="Arial"/>
          <w:noProof/>
          <w:sz w:val="22"/>
          <w:szCs w:val="22"/>
        </w:rPr>
        <w:tab/>
      </w:r>
      <w:r w:rsidRPr="006A3A63">
        <w:rPr>
          <w:rFonts w:ascii="Arial" w:hAnsi="Arial" w:cs="Arial"/>
          <w:noProof/>
          <w:sz w:val="22"/>
          <w:szCs w:val="22"/>
        </w:rPr>
        <w:fldChar w:fldCharType="begin"/>
      </w:r>
      <w:r w:rsidRPr="00247E1D">
        <w:rPr>
          <w:rFonts w:ascii="Arial" w:hAnsi="Arial" w:cs="Arial"/>
          <w:noProof/>
          <w:sz w:val="22"/>
          <w:szCs w:val="22"/>
        </w:rPr>
        <w:instrText xml:space="preserve"> PAGEREF _Toc22466274 \h </w:instrText>
      </w:r>
      <w:r w:rsidRPr="006A3A63">
        <w:rPr>
          <w:rFonts w:ascii="Arial" w:hAnsi="Arial" w:cs="Arial"/>
          <w:noProof/>
          <w:sz w:val="22"/>
          <w:szCs w:val="22"/>
        </w:rPr>
      </w:r>
      <w:r w:rsidRPr="006A3A63">
        <w:rPr>
          <w:rFonts w:ascii="Arial" w:hAnsi="Arial" w:cs="Arial"/>
          <w:noProof/>
          <w:sz w:val="22"/>
          <w:szCs w:val="22"/>
        </w:rPr>
        <w:fldChar w:fldCharType="separate"/>
      </w:r>
      <w:r w:rsidRPr="00247E1D">
        <w:rPr>
          <w:rFonts w:ascii="Arial" w:hAnsi="Arial" w:cs="Arial"/>
          <w:noProof/>
          <w:sz w:val="22"/>
          <w:szCs w:val="22"/>
        </w:rPr>
        <w:t>9</w:t>
      </w:r>
      <w:r w:rsidRPr="006A3A63">
        <w:rPr>
          <w:rFonts w:ascii="Arial" w:hAnsi="Arial" w:cs="Arial"/>
          <w:noProof/>
          <w:sz w:val="22"/>
          <w:szCs w:val="22"/>
        </w:rPr>
        <w:fldChar w:fldCharType="end"/>
      </w:r>
    </w:p>
    <w:p w14:paraId="053E37D9" w14:textId="77777777" w:rsidR="006A3A63" w:rsidRPr="00247E1D" w:rsidRDefault="006A3A63">
      <w:pPr>
        <w:pStyle w:val="Inhopg2"/>
        <w:tabs>
          <w:tab w:val="left" w:pos="900"/>
          <w:tab w:val="right" w:leader="dot" w:pos="9018"/>
        </w:tabs>
        <w:rPr>
          <w:rFonts w:ascii="Arial" w:eastAsiaTheme="minorEastAsia" w:hAnsi="Arial" w:cs="Arial"/>
          <w:noProof/>
          <w:color w:val="auto"/>
          <w:sz w:val="22"/>
          <w:szCs w:val="22"/>
        </w:rPr>
      </w:pPr>
      <w:r w:rsidRPr="00247E1D">
        <w:rPr>
          <w:rFonts w:ascii="Arial" w:hAnsi="Arial" w:cs="Arial"/>
          <w:noProof/>
          <w:sz w:val="22"/>
          <w:szCs w:val="22"/>
        </w:rPr>
        <w:t>1.13.</w:t>
      </w:r>
      <w:r w:rsidRPr="00247E1D">
        <w:rPr>
          <w:rFonts w:ascii="Arial" w:eastAsiaTheme="minorEastAsia" w:hAnsi="Arial" w:cs="Arial"/>
          <w:noProof/>
          <w:color w:val="auto"/>
          <w:sz w:val="22"/>
          <w:szCs w:val="22"/>
        </w:rPr>
        <w:tab/>
      </w:r>
      <w:r w:rsidRPr="00247E1D">
        <w:rPr>
          <w:rFonts w:ascii="Arial" w:hAnsi="Arial" w:cs="Arial"/>
          <w:noProof/>
          <w:sz w:val="22"/>
          <w:szCs w:val="22"/>
        </w:rPr>
        <w:t>Issues</w:t>
      </w:r>
      <w:r w:rsidRPr="00247E1D">
        <w:rPr>
          <w:rFonts w:ascii="Arial" w:hAnsi="Arial" w:cs="Arial"/>
          <w:noProof/>
          <w:sz w:val="22"/>
          <w:szCs w:val="22"/>
        </w:rPr>
        <w:tab/>
      </w:r>
      <w:r w:rsidRPr="006A3A63">
        <w:rPr>
          <w:rFonts w:ascii="Arial" w:hAnsi="Arial" w:cs="Arial"/>
          <w:noProof/>
          <w:sz w:val="22"/>
          <w:szCs w:val="22"/>
        </w:rPr>
        <w:fldChar w:fldCharType="begin"/>
      </w:r>
      <w:r w:rsidRPr="00247E1D">
        <w:rPr>
          <w:rFonts w:ascii="Arial" w:hAnsi="Arial" w:cs="Arial"/>
          <w:noProof/>
          <w:sz w:val="22"/>
          <w:szCs w:val="22"/>
        </w:rPr>
        <w:instrText xml:space="preserve"> PAGEREF _Toc22466275 \h </w:instrText>
      </w:r>
      <w:r w:rsidRPr="006A3A63">
        <w:rPr>
          <w:rFonts w:ascii="Arial" w:hAnsi="Arial" w:cs="Arial"/>
          <w:noProof/>
          <w:sz w:val="22"/>
          <w:szCs w:val="22"/>
        </w:rPr>
      </w:r>
      <w:r w:rsidRPr="006A3A63">
        <w:rPr>
          <w:rFonts w:ascii="Arial" w:hAnsi="Arial" w:cs="Arial"/>
          <w:noProof/>
          <w:sz w:val="22"/>
          <w:szCs w:val="22"/>
        </w:rPr>
        <w:fldChar w:fldCharType="separate"/>
      </w:r>
      <w:r w:rsidRPr="00247E1D">
        <w:rPr>
          <w:rFonts w:ascii="Arial" w:hAnsi="Arial" w:cs="Arial"/>
          <w:noProof/>
          <w:sz w:val="22"/>
          <w:szCs w:val="22"/>
        </w:rPr>
        <w:t>9</w:t>
      </w:r>
      <w:r w:rsidRPr="006A3A63">
        <w:rPr>
          <w:rFonts w:ascii="Arial" w:hAnsi="Arial" w:cs="Arial"/>
          <w:noProof/>
          <w:sz w:val="22"/>
          <w:szCs w:val="22"/>
        </w:rPr>
        <w:fldChar w:fldCharType="end"/>
      </w:r>
    </w:p>
    <w:p w14:paraId="3EF13661" w14:textId="77777777"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1.14.</w:t>
      </w:r>
      <w:r w:rsidRPr="006A3A63">
        <w:rPr>
          <w:rFonts w:ascii="Arial" w:eastAsiaTheme="minorEastAsia" w:hAnsi="Arial" w:cs="Arial"/>
          <w:noProof/>
          <w:color w:val="auto"/>
          <w:sz w:val="22"/>
          <w:szCs w:val="22"/>
        </w:rPr>
        <w:tab/>
      </w:r>
      <w:r w:rsidRPr="006A3A63">
        <w:rPr>
          <w:rFonts w:ascii="Arial" w:hAnsi="Arial" w:cs="Arial"/>
          <w:noProof/>
          <w:sz w:val="22"/>
          <w:szCs w:val="22"/>
        </w:rPr>
        <w:t>References</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_Toc22466276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9</w:t>
      </w:r>
      <w:r w:rsidRPr="006A3A63">
        <w:rPr>
          <w:rFonts w:ascii="Arial" w:hAnsi="Arial" w:cs="Arial"/>
          <w:noProof/>
          <w:sz w:val="22"/>
          <w:szCs w:val="22"/>
        </w:rPr>
        <w:fldChar w:fldCharType="end"/>
      </w:r>
    </w:p>
    <w:p w14:paraId="46C00A12" w14:textId="77777777"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1.15.</w:t>
      </w:r>
      <w:r w:rsidRPr="006A3A63">
        <w:rPr>
          <w:rFonts w:ascii="Arial" w:eastAsiaTheme="minorEastAsia" w:hAnsi="Arial" w:cs="Arial"/>
          <w:noProof/>
          <w:color w:val="auto"/>
          <w:sz w:val="22"/>
          <w:szCs w:val="22"/>
        </w:rPr>
        <w:tab/>
      </w:r>
      <w:r w:rsidRPr="006A3A63">
        <w:rPr>
          <w:rFonts w:ascii="Arial" w:hAnsi="Arial" w:cs="Arial"/>
          <w:noProof/>
          <w:sz w:val="22"/>
          <w:szCs w:val="22"/>
        </w:rPr>
        <w:t>Functional Model</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_Toc22466277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9</w:t>
      </w:r>
      <w:r w:rsidRPr="006A3A63">
        <w:rPr>
          <w:rFonts w:ascii="Arial" w:hAnsi="Arial" w:cs="Arial"/>
          <w:noProof/>
          <w:sz w:val="22"/>
          <w:szCs w:val="22"/>
        </w:rPr>
        <w:fldChar w:fldCharType="end"/>
      </w:r>
    </w:p>
    <w:p w14:paraId="504F1E6B" w14:textId="77777777"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1.16.</w:t>
      </w:r>
      <w:r w:rsidRPr="006A3A63">
        <w:rPr>
          <w:rFonts w:ascii="Arial" w:eastAsiaTheme="minorEastAsia" w:hAnsi="Arial" w:cs="Arial"/>
          <w:noProof/>
          <w:color w:val="auto"/>
          <w:sz w:val="22"/>
          <w:szCs w:val="22"/>
        </w:rPr>
        <w:tab/>
      </w:r>
      <w:r w:rsidRPr="006A3A63">
        <w:rPr>
          <w:rFonts w:ascii="Arial" w:hAnsi="Arial" w:cs="Arial"/>
          <w:noProof/>
          <w:sz w:val="22"/>
          <w:szCs w:val="22"/>
        </w:rPr>
        <w:t>Traceability to other Standards</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_Toc22466278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9</w:t>
      </w:r>
      <w:r w:rsidRPr="006A3A63">
        <w:rPr>
          <w:rFonts w:ascii="Arial" w:hAnsi="Arial" w:cs="Arial"/>
          <w:noProof/>
          <w:sz w:val="22"/>
          <w:szCs w:val="22"/>
        </w:rPr>
        <w:fldChar w:fldCharType="end"/>
      </w:r>
    </w:p>
    <w:p w14:paraId="064ECC76" w14:textId="77777777"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1.17.</w:t>
      </w:r>
      <w:r w:rsidRPr="006A3A63">
        <w:rPr>
          <w:rFonts w:ascii="Arial" w:eastAsiaTheme="minorEastAsia" w:hAnsi="Arial" w:cs="Arial"/>
          <w:noProof/>
          <w:color w:val="auto"/>
          <w:sz w:val="22"/>
          <w:szCs w:val="22"/>
        </w:rPr>
        <w:tab/>
      </w:r>
      <w:r w:rsidRPr="006A3A63">
        <w:rPr>
          <w:rFonts w:ascii="Arial" w:hAnsi="Arial" w:cs="Arial"/>
          <w:noProof/>
          <w:sz w:val="22"/>
          <w:szCs w:val="22"/>
        </w:rPr>
        <w:t>Disclaimer</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_Toc22466279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10</w:t>
      </w:r>
      <w:r w:rsidRPr="006A3A63">
        <w:rPr>
          <w:rFonts w:ascii="Arial" w:hAnsi="Arial" w:cs="Arial"/>
          <w:noProof/>
          <w:sz w:val="22"/>
          <w:szCs w:val="22"/>
        </w:rPr>
        <w:fldChar w:fldCharType="end"/>
      </w:r>
    </w:p>
    <w:p w14:paraId="18067953" w14:textId="77777777"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1.18.</w:t>
      </w:r>
      <w:r w:rsidRPr="006A3A63">
        <w:rPr>
          <w:rFonts w:ascii="Arial" w:eastAsiaTheme="minorEastAsia" w:hAnsi="Arial" w:cs="Arial"/>
          <w:noProof/>
          <w:color w:val="auto"/>
          <w:sz w:val="22"/>
          <w:szCs w:val="22"/>
        </w:rPr>
        <w:tab/>
      </w:r>
      <w:r w:rsidRPr="006A3A63">
        <w:rPr>
          <w:rFonts w:ascii="Arial" w:hAnsi="Arial" w:cs="Arial"/>
          <w:noProof/>
          <w:sz w:val="22"/>
          <w:szCs w:val="22"/>
        </w:rPr>
        <w:t>Terms of Use</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_Toc22466280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10</w:t>
      </w:r>
      <w:r w:rsidRPr="006A3A63">
        <w:rPr>
          <w:rFonts w:ascii="Arial" w:hAnsi="Arial" w:cs="Arial"/>
          <w:noProof/>
          <w:sz w:val="22"/>
          <w:szCs w:val="22"/>
        </w:rPr>
        <w:fldChar w:fldCharType="end"/>
      </w:r>
    </w:p>
    <w:p w14:paraId="4B69304E" w14:textId="77777777"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1.19.</w:t>
      </w:r>
      <w:r w:rsidRPr="006A3A63">
        <w:rPr>
          <w:rFonts w:ascii="Arial" w:eastAsiaTheme="minorEastAsia" w:hAnsi="Arial" w:cs="Arial"/>
          <w:noProof/>
          <w:color w:val="auto"/>
          <w:sz w:val="22"/>
          <w:szCs w:val="22"/>
        </w:rPr>
        <w:tab/>
      </w:r>
      <w:r w:rsidRPr="006A3A63">
        <w:rPr>
          <w:rFonts w:ascii="Arial" w:hAnsi="Arial" w:cs="Arial"/>
          <w:noProof/>
          <w:sz w:val="22"/>
          <w:szCs w:val="22"/>
        </w:rPr>
        <w:t>Copyrights</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_Toc22466281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10</w:t>
      </w:r>
      <w:r w:rsidRPr="006A3A63">
        <w:rPr>
          <w:rFonts w:ascii="Arial" w:hAnsi="Arial" w:cs="Arial"/>
          <w:noProof/>
          <w:sz w:val="22"/>
          <w:szCs w:val="22"/>
        </w:rPr>
        <w:fldChar w:fldCharType="end"/>
      </w:r>
    </w:p>
    <w:p w14:paraId="1D6F014C" w14:textId="77777777" w:rsidR="006A3A63" w:rsidRPr="006A3A63" w:rsidRDefault="006A3A63">
      <w:pPr>
        <w:pStyle w:val="Inhopg1"/>
        <w:tabs>
          <w:tab w:val="left" w:pos="54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2.</w:t>
      </w:r>
      <w:r w:rsidRPr="006A3A63">
        <w:rPr>
          <w:rFonts w:ascii="Arial" w:eastAsiaTheme="minorEastAsia" w:hAnsi="Arial" w:cs="Arial"/>
          <w:noProof/>
          <w:color w:val="auto"/>
          <w:sz w:val="22"/>
          <w:szCs w:val="22"/>
        </w:rPr>
        <w:tab/>
      </w:r>
      <w:r w:rsidRPr="006A3A63">
        <w:rPr>
          <w:rFonts w:ascii="Arial" w:hAnsi="Arial" w:cs="Arial"/>
          <w:noProof/>
          <w:sz w:val="22"/>
          <w:szCs w:val="22"/>
        </w:rPr>
        <w:t>Meta informatie nl.ggznederland.kindcheck-v0.7</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_Toc22466282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11</w:t>
      </w:r>
      <w:r w:rsidRPr="006A3A63">
        <w:rPr>
          <w:rFonts w:ascii="Arial" w:hAnsi="Arial" w:cs="Arial"/>
          <w:noProof/>
          <w:sz w:val="22"/>
          <w:szCs w:val="22"/>
        </w:rPr>
        <w:fldChar w:fldCharType="end"/>
      </w:r>
    </w:p>
    <w:p w14:paraId="469175BC" w14:textId="77777777"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2.1.</w:t>
      </w:r>
      <w:r w:rsidRPr="006A3A63">
        <w:rPr>
          <w:rFonts w:ascii="Arial" w:eastAsiaTheme="minorEastAsia" w:hAnsi="Arial" w:cs="Arial"/>
          <w:noProof/>
          <w:color w:val="auto"/>
          <w:sz w:val="22"/>
          <w:szCs w:val="22"/>
        </w:rPr>
        <w:tab/>
      </w:r>
      <w:r w:rsidRPr="006A3A63">
        <w:rPr>
          <w:rFonts w:ascii="Arial" w:hAnsi="Arial" w:cs="Arial"/>
          <w:noProof/>
          <w:sz w:val="22"/>
          <w:szCs w:val="22"/>
        </w:rPr>
        <w:t>Revision History</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_Toc22466283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11</w:t>
      </w:r>
      <w:r w:rsidRPr="006A3A63">
        <w:rPr>
          <w:rFonts w:ascii="Arial" w:hAnsi="Arial" w:cs="Arial"/>
          <w:noProof/>
          <w:sz w:val="22"/>
          <w:szCs w:val="22"/>
        </w:rPr>
        <w:fldChar w:fldCharType="end"/>
      </w:r>
    </w:p>
    <w:p w14:paraId="555E7ED1" w14:textId="77777777" w:rsidR="00C235DD" w:rsidRPr="006A3A63" w:rsidRDefault="00FD2FD7">
      <w:pPr>
        <w:pStyle w:val="Inhopg2"/>
        <w:tabs>
          <w:tab w:val="right" w:leader="dot" w:pos="8925"/>
        </w:tabs>
        <w:rPr>
          <w:rFonts w:ascii="Arial" w:hAnsi="Arial" w:cs="Arial"/>
          <w:color w:val="auto"/>
          <w:sz w:val="22"/>
          <w:szCs w:val="22"/>
          <w:lang w:val="nl-NL"/>
        </w:rPr>
      </w:pPr>
      <w:r w:rsidRPr="006A3A63">
        <w:rPr>
          <w:rFonts w:ascii="Arial" w:hAnsi="Arial" w:cs="Arial"/>
          <w:sz w:val="22"/>
          <w:szCs w:val="22"/>
          <w:lang w:val="nl-NL"/>
        </w:rPr>
        <w:fldChar w:fldCharType="end"/>
      </w:r>
    </w:p>
    <w:p w14:paraId="253409BE" w14:textId="77777777" w:rsidR="00C235DD" w:rsidRPr="00EC6DAA" w:rsidRDefault="00C235DD">
      <w:pPr>
        <w:pStyle w:val="Inhopg1"/>
        <w:tabs>
          <w:tab w:val="right" w:leader="dot" w:pos="8925"/>
        </w:tabs>
        <w:rPr>
          <w:rFonts w:ascii="Arial" w:hAnsi="Arial" w:cs="Arial"/>
          <w:color w:val="auto"/>
          <w:sz w:val="20"/>
          <w:szCs w:val="20"/>
          <w:lang w:val="nl-NL"/>
        </w:rPr>
      </w:pPr>
    </w:p>
    <w:p w14:paraId="5866947D" w14:textId="77777777" w:rsidR="00C235DD" w:rsidRPr="00EC6DAA" w:rsidRDefault="00FD2FD7">
      <w:pPr>
        <w:pStyle w:val="Titel"/>
        <w:jc w:val="left"/>
        <w:rPr>
          <w:sz w:val="20"/>
          <w:szCs w:val="20"/>
          <w:lang w:val="nl-NL"/>
        </w:rPr>
      </w:pPr>
      <w:r w:rsidRPr="00EC6DAA">
        <w:rPr>
          <w:color w:val="auto"/>
          <w:sz w:val="20"/>
          <w:szCs w:val="20"/>
          <w:lang w:val="nl-NL"/>
        </w:rPr>
        <w:br w:type="page"/>
      </w:r>
    </w:p>
    <w:p w14:paraId="725B70C6" w14:textId="77777777" w:rsidR="007A0109" w:rsidRPr="00EC6DAA" w:rsidRDefault="007A0109" w:rsidP="007A0109">
      <w:pPr>
        <w:pStyle w:val="Kop1"/>
      </w:pPr>
      <w:bookmarkStart w:id="5" w:name="_Toc20848536"/>
      <w:bookmarkStart w:id="6" w:name="_Toc22466262"/>
      <w:r w:rsidRPr="00EC6DAA">
        <w:lastRenderedPageBreak/>
        <w:t>ZIB  nl.ggznederland.kindcheck-v0.</w:t>
      </w:r>
      <w:bookmarkEnd w:id="5"/>
      <w:r w:rsidRPr="00EC6DAA">
        <w:t>7</w:t>
      </w:r>
      <w:bookmarkEnd w:id="6"/>
    </w:p>
    <w:p w14:paraId="39025550" w14:textId="77777777" w:rsidR="00C235DD" w:rsidRPr="00EC6DAA" w:rsidRDefault="00FD2FD7">
      <w:pPr>
        <w:rPr>
          <w:rFonts w:eastAsia="Times New Roman"/>
          <w:color w:val="000000"/>
          <w:sz w:val="20"/>
          <w:szCs w:val="20"/>
          <w:lang w:val="nl-NL"/>
        </w:rPr>
      </w:pPr>
      <w:bookmarkStart w:id="7" w:name="REVISION_HISTORY"/>
      <w:bookmarkStart w:id="8" w:name="BKM_8569AEB1_9A5D_43E2_9EF3_5548C10DB059"/>
      <w:bookmarkStart w:id="9" w:name="NL_GGZNEDERLAND_KINDCHECK_V0_7"/>
      <w:bookmarkStart w:id="10" w:name="BKM_47D19DDA_E50F_44F7_8927_C3A393876AD5"/>
      <w:r w:rsidRPr="00EC6DAA">
        <w:rPr>
          <w:rFonts w:eastAsia="Times New Roman"/>
          <w:color w:val="000000"/>
          <w:sz w:val="20"/>
          <w:szCs w:val="20"/>
          <w:lang w:val="nl-NL"/>
        </w:rPr>
        <w:t xml:space="preserve">  </w:t>
      </w:r>
      <w:bookmarkEnd w:id="7"/>
      <w:bookmarkEnd w:id="8"/>
    </w:p>
    <w:p w14:paraId="298FC1CB" w14:textId="77777777" w:rsidR="00C235DD" w:rsidRPr="00EC6DAA" w:rsidRDefault="00FD2FD7" w:rsidP="007A0109">
      <w:pPr>
        <w:pStyle w:val="Kop2"/>
      </w:pPr>
      <w:bookmarkStart w:id="11" w:name="_Toc22466263"/>
      <w:bookmarkStart w:id="12" w:name="CONCEPT"/>
      <w:bookmarkStart w:id="13" w:name="BKM_D32CD60E_7286_489F_9443_17D694196E1A"/>
      <w:r w:rsidRPr="00EC6DAA">
        <w:t>Concept</w:t>
      </w:r>
      <w:bookmarkEnd w:id="11"/>
    </w:p>
    <w:p w14:paraId="0B0A5986" w14:textId="352D46C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Bij </w:t>
      </w:r>
      <w:commentRangeStart w:id="14"/>
      <w:del w:id="15" w:author="Annemariek Sepers" w:date="2019-10-24T13:50:00Z">
        <w:r w:rsidRPr="00EC6DAA" w:rsidDel="00717BF1">
          <w:rPr>
            <w:rFonts w:eastAsia="Times New Roman"/>
            <w:color w:val="000000"/>
            <w:sz w:val="20"/>
            <w:szCs w:val="20"/>
            <w:lang w:val="nl-NL"/>
          </w:rPr>
          <w:delText xml:space="preserve">bepaalde </w:delText>
        </w:r>
      </w:del>
      <w:r w:rsidRPr="00EC6DAA">
        <w:rPr>
          <w:rFonts w:eastAsia="Times New Roman"/>
          <w:color w:val="000000"/>
          <w:sz w:val="20"/>
          <w:szCs w:val="20"/>
          <w:lang w:val="nl-NL"/>
        </w:rPr>
        <w:t>v</w:t>
      </w:r>
      <w:commentRangeEnd w:id="14"/>
      <w:r w:rsidR="00247E1D">
        <w:rPr>
          <w:rStyle w:val="Verwijzingopmerking"/>
        </w:rPr>
        <w:commentReference w:id="14"/>
      </w:r>
      <w:r w:rsidRPr="00EC6DAA">
        <w:rPr>
          <w:rFonts w:eastAsia="Times New Roman"/>
          <w:color w:val="000000"/>
          <w:sz w:val="20"/>
          <w:szCs w:val="20"/>
          <w:lang w:val="nl-NL"/>
        </w:rPr>
        <w:t xml:space="preserve">olwassenen </w:t>
      </w:r>
      <w:proofErr w:type="spellStart"/>
      <w:ins w:id="16" w:author="Annemariek Sepers" w:date="2019-10-24T13:50:00Z">
        <w:r w:rsidR="00717BF1">
          <w:rPr>
            <w:rFonts w:eastAsia="Times New Roman"/>
            <w:color w:val="000000"/>
            <w:sz w:val="20"/>
            <w:szCs w:val="20"/>
            <w:lang w:val="nl-NL"/>
          </w:rPr>
          <w:t>clienten</w:t>
        </w:r>
        <w:proofErr w:type="spellEnd"/>
        <w:r w:rsidR="00717BF1">
          <w:rPr>
            <w:rFonts w:eastAsia="Times New Roman"/>
            <w:color w:val="000000"/>
            <w:sz w:val="20"/>
            <w:szCs w:val="20"/>
            <w:lang w:val="nl-NL"/>
          </w:rPr>
          <w:t xml:space="preserve"> van de GGZ </w:t>
        </w:r>
      </w:ins>
      <w:r w:rsidRPr="00EC6DAA">
        <w:rPr>
          <w:rFonts w:eastAsia="Times New Roman"/>
          <w:color w:val="000000"/>
          <w:sz w:val="20"/>
          <w:szCs w:val="20"/>
          <w:lang w:val="nl-NL"/>
        </w:rPr>
        <w:t xml:space="preserve">nagaan of er minderjarigen onder de zorg van de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w:t>
      </w:r>
      <w:r w:rsidR="00433CA4" w:rsidRPr="00EC6DAA">
        <w:rPr>
          <w:rFonts w:eastAsia="Times New Roman"/>
          <w:color w:val="000000"/>
          <w:sz w:val="20"/>
          <w:szCs w:val="20"/>
          <w:lang w:val="nl-NL"/>
        </w:rPr>
        <w:t>.</w:t>
      </w:r>
      <w:r w:rsidRPr="00EC6DAA">
        <w:rPr>
          <w:rFonts w:eastAsia="Times New Roman"/>
          <w:color w:val="000000"/>
          <w:sz w:val="20"/>
          <w:szCs w:val="20"/>
          <w:lang w:val="nl-NL"/>
        </w:rPr>
        <w:t xml:space="preserve"> </w:t>
      </w:r>
    </w:p>
    <w:p w14:paraId="271915D0" w14:textId="77777777" w:rsidR="00C235DD" w:rsidRPr="00EC6DAA" w:rsidRDefault="00C235DD">
      <w:pPr>
        <w:rPr>
          <w:rFonts w:eastAsia="Times New Roman"/>
          <w:color w:val="000000"/>
          <w:sz w:val="20"/>
          <w:szCs w:val="20"/>
          <w:lang w:val="nl-NL"/>
        </w:rPr>
      </w:pPr>
    </w:p>
    <w:p w14:paraId="0866A5E1"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Dit is in alle sectoren relevant waar men met kinderen in aanraking komt, zorg, onderwijs, clubs. </w:t>
      </w:r>
    </w:p>
    <w:p w14:paraId="64F66FFE"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w:t>
      </w:r>
      <w:bookmarkEnd w:id="12"/>
      <w:bookmarkEnd w:id="13"/>
    </w:p>
    <w:p w14:paraId="5D335982" w14:textId="77777777" w:rsidR="00C235DD" w:rsidRPr="00EC6DAA" w:rsidRDefault="00FD2FD7" w:rsidP="007A0109">
      <w:pPr>
        <w:pStyle w:val="Kop2"/>
      </w:pPr>
      <w:bookmarkStart w:id="17" w:name="_Toc22466264"/>
      <w:bookmarkStart w:id="18" w:name="PURPOSE"/>
      <w:bookmarkStart w:id="19" w:name="BKM_A4BB1AC4_BE5E_4EA2_B2AD_DF7544D98C7C"/>
      <w:proofErr w:type="spellStart"/>
      <w:r w:rsidRPr="00EC6DAA">
        <w:t>Purpose</w:t>
      </w:r>
      <w:bookmarkEnd w:id="17"/>
      <w:proofErr w:type="spellEnd"/>
    </w:p>
    <w:p w14:paraId="15FDC232"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Wanneer de situatie of conditie van een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risico's op kan leveren voor eventueel in het gezin aanwezige kinderen, moet de professional een kindcheck uitvoeren. Dit betekent dat de professional nagaat of er minderjarigen onder de zorg van de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 in ontwikkeling belemmerd worden of hulp nodig hebben.   </w:t>
      </w:r>
      <w:bookmarkEnd w:id="18"/>
      <w:bookmarkEnd w:id="19"/>
    </w:p>
    <w:p w14:paraId="430FB634" w14:textId="77777777" w:rsidR="00C235DD" w:rsidRPr="00EC6DAA" w:rsidRDefault="00C235DD">
      <w:pPr>
        <w:rPr>
          <w:rFonts w:eastAsia="Times New Roman"/>
          <w:color w:val="000000"/>
          <w:sz w:val="20"/>
          <w:szCs w:val="20"/>
          <w:lang w:val="nl-NL"/>
        </w:rPr>
      </w:pPr>
    </w:p>
    <w:p w14:paraId="4CCDD204" w14:textId="77777777" w:rsidR="00C235DD" w:rsidRPr="00EC6DAA" w:rsidRDefault="00FD2FD7" w:rsidP="007A0109">
      <w:pPr>
        <w:pStyle w:val="Kop2"/>
      </w:pPr>
      <w:bookmarkStart w:id="20" w:name="_Toc22466265"/>
      <w:bookmarkStart w:id="21" w:name="MINDMAP"/>
      <w:bookmarkStart w:id="22" w:name="BKM_3406B7D9_4579_4E29_A1CD_06A159BA762A"/>
      <w:r w:rsidRPr="00EC6DAA">
        <w:t>Mindmap</w:t>
      </w:r>
      <w:bookmarkEnd w:id="20"/>
      <w:r w:rsidRPr="00EC6DAA">
        <w:rPr>
          <w:color w:val="000000"/>
        </w:rPr>
        <w:t xml:space="preserve">  </w:t>
      </w:r>
      <w:bookmarkEnd w:id="21"/>
      <w:bookmarkEnd w:id="22"/>
    </w:p>
    <w:p w14:paraId="0EFEB73A" w14:textId="77777777" w:rsidR="00C235DD" w:rsidRPr="00EC6DAA" w:rsidRDefault="00FD2FD7" w:rsidP="007A0109">
      <w:pPr>
        <w:pStyle w:val="Kop2"/>
      </w:pPr>
      <w:bookmarkStart w:id="23" w:name="_Toc22466266"/>
      <w:bookmarkStart w:id="24" w:name="PATIENT_POPULATION"/>
      <w:bookmarkStart w:id="25" w:name="BKM_63A2CEF8_71D0_46AC_BD86_4E94CEFCC543"/>
      <w:proofErr w:type="spellStart"/>
      <w:r w:rsidRPr="00EC6DAA">
        <w:t>Patient</w:t>
      </w:r>
      <w:proofErr w:type="spellEnd"/>
      <w:r w:rsidRPr="00EC6DAA">
        <w:t xml:space="preserve"> </w:t>
      </w:r>
      <w:proofErr w:type="spellStart"/>
      <w:r w:rsidRPr="00EC6DAA">
        <w:t>Population</w:t>
      </w:r>
      <w:bookmarkEnd w:id="23"/>
      <w:proofErr w:type="spellEnd"/>
    </w:p>
    <w:p w14:paraId="5CC7E264"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Het gaat om alle (volwassen) </w:t>
      </w:r>
      <w:proofErr w:type="spellStart"/>
      <w:r w:rsidRPr="00EC6DAA">
        <w:rPr>
          <w:rFonts w:eastAsia="Times New Roman"/>
          <w:color w:val="000000"/>
          <w:sz w:val="20"/>
          <w:szCs w:val="20"/>
          <w:lang w:val="nl-NL"/>
        </w:rPr>
        <w:t>patienten</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clienten</w:t>
      </w:r>
      <w:proofErr w:type="spellEnd"/>
      <w:r w:rsidRPr="00EC6DAA">
        <w:rPr>
          <w:rFonts w:eastAsia="Times New Roman"/>
          <w:color w:val="000000"/>
          <w:sz w:val="20"/>
          <w:szCs w:val="20"/>
          <w:lang w:val="nl-NL"/>
        </w:rPr>
        <w:t xml:space="preserve"> die op een of andere manier betrokken zijn bij de zorg voor kinderen.   </w:t>
      </w:r>
      <w:bookmarkEnd w:id="24"/>
      <w:bookmarkEnd w:id="25"/>
    </w:p>
    <w:p w14:paraId="7B450A9D" w14:textId="77777777" w:rsidR="00C235DD" w:rsidRPr="00EC6DAA" w:rsidRDefault="00FD2FD7" w:rsidP="007A0109">
      <w:pPr>
        <w:pStyle w:val="Kop2"/>
      </w:pPr>
      <w:bookmarkStart w:id="26" w:name="_Toc22466267"/>
      <w:bookmarkStart w:id="27" w:name="EVIDENCE_BASE"/>
      <w:bookmarkStart w:id="28" w:name="BKM_C909B014_D04A_4096_A5D9_CAC9E7B53032"/>
      <w:proofErr w:type="spellStart"/>
      <w:r w:rsidRPr="00EC6DAA">
        <w:t>Evidence</w:t>
      </w:r>
      <w:proofErr w:type="spellEnd"/>
      <w:r w:rsidRPr="00EC6DAA">
        <w:t xml:space="preserve"> Base</w:t>
      </w:r>
      <w:bookmarkEnd w:id="26"/>
    </w:p>
    <w:p w14:paraId="22B525A5"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De Kindcheck is aan de orde in alle gevallen waarin de professional meent dat door de medische situatie of door andere omstandigheden waarin zijn volwassen cliënt verkeert, een risico bestaat op ernstige schade voor kinderen waar hij zorg voor draagt.</w:t>
      </w:r>
    </w:p>
    <w:p w14:paraId="1A71E11E" w14:textId="77777777" w:rsidR="00C235DD" w:rsidRPr="00EC6DAA" w:rsidRDefault="00C235DD">
      <w:pPr>
        <w:rPr>
          <w:rFonts w:eastAsia="Times New Roman"/>
          <w:color w:val="000000"/>
          <w:sz w:val="20"/>
          <w:szCs w:val="20"/>
          <w:lang w:val="nl-NL"/>
        </w:rPr>
      </w:pPr>
    </w:p>
    <w:p w14:paraId="1DD5FBE4"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De Kindcheck is onderdeel van de wet “Verplichte Meldcode huiselijk geweld en kindermishandeling”</w:t>
      </w:r>
      <w:r w:rsidR="00433CA4" w:rsidRPr="00EC6DAA">
        <w:rPr>
          <w:rFonts w:eastAsia="Times New Roman"/>
          <w:color w:val="000000"/>
          <w:sz w:val="20"/>
          <w:szCs w:val="20"/>
          <w:lang w:val="nl-NL"/>
        </w:rPr>
        <w:t>.</w:t>
      </w:r>
    </w:p>
    <w:p w14:paraId="352D11F3" w14:textId="77777777" w:rsidR="00C235DD" w:rsidRPr="00EC6DAA" w:rsidRDefault="00C235DD">
      <w:pPr>
        <w:rPr>
          <w:rFonts w:eastAsia="Times New Roman"/>
          <w:color w:val="000000"/>
          <w:sz w:val="20"/>
          <w:szCs w:val="20"/>
          <w:lang w:val="nl-NL"/>
        </w:rPr>
      </w:pPr>
    </w:p>
    <w:p w14:paraId="1D1672FE"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De kindcheck is een taak die van de sector ggz en de overheid wordt verwacht. Dit conform de wet verplichte meldcode. De inspectie toetst hierop omdat het wordt gezien als een veldnorm. Hiermee worden zorgkosten en toekomstige narigheid voorkomen.   </w:t>
      </w:r>
      <w:bookmarkEnd w:id="27"/>
      <w:bookmarkEnd w:id="28"/>
    </w:p>
    <w:p w14:paraId="01463A57" w14:textId="77777777" w:rsidR="00C235DD" w:rsidRPr="00EC6DAA" w:rsidRDefault="00C235DD">
      <w:pPr>
        <w:rPr>
          <w:rFonts w:eastAsia="Times New Roman"/>
          <w:color w:val="000000"/>
          <w:sz w:val="20"/>
          <w:szCs w:val="20"/>
          <w:lang w:val="nl-NL"/>
        </w:rPr>
      </w:pPr>
    </w:p>
    <w:p w14:paraId="7E38DAB1" w14:textId="77777777" w:rsidR="007A0109" w:rsidRPr="00EC6DAA" w:rsidRDefault="007A0109">
      <w:pPr>
        <w:rPr>
          <w:b/>
          <w:color w:val="004080"/>
          <w:sz w:val="28"/>
          <w:szCs w:val="28"/>
          <w:lang w:val="nl-NL"/>
        </w:rPr>
      </w:pPr>
      <w:bookmarkStart w:id="29" w:name="INFORMATION_MODEL"/>
      <w:bookmarkStart w:id="30" w:name="BKM_30E16BC0_6976_4EE2_BABE_B7D90BF45F7D"/>
      <w:r w:rsidRPr="00EC6DAA">
        <w:rPr>
          <w:lang w:val="nl-NL"/>
        </w:rPr>
        <w:br w:type="page"/>
      </w:r>
    </w:p>
    <w:p w14:paraId="662AB641" w14:textId="77777777" w:rsidR="00C235DD" w:rsidRPr="00EC6DAA" w:rsidRDefault="00FD2FD7" w:rsidP="007A0109">
      <w:pPr>
        <w:pStyle w:val="Kop2"/>
      </w:pPr>
      <w:bookmarkStart w:id="31" w:name="_Toc22466268"/>
      <w:r w:rsidRPr="00EC6DAA">
        <w:lastRenderedPageBreak/>
        <w:t>Information Model</w:t>
      </w:r>
      <w:bookmarkEnd w:id="31"/>
    </w:p>
    <w:p w14:paraId="0F9ECE08" w14:textId="77777777" w:rsidR="00C235DD" w:rsidRPr="00EC6DAA" w:rsidRDefault="00C235DD">
      <w:pPr>
        <w:rPr>
          <w:rFonts w:eastAsia="Times New Roman"/>
          <w:color w:val="000000"/>
          <w:sz w:val="20"/>
          <w:szCs w:val="20"/>
          <w:lang w:val="nl-NL"/>
        </w:rPr>
      </w:pPr>
    </w:p>
    <w:p w14:paraId="5A52CA64" w14:textId="77777777" w:rsidR="00C235DD" w:rsidRPr="00EC6DAA" w:rsidRDefault="00EC6DAA" w:rsidP="00EC6DAA">
      <w:pPr>
        <w:ind w:hanging="993"/>
        <w:rPr>
          <w:rFonts w:eastAsia="Times New Roman"/>
          <w:color w:val="000000"/>
          <w:sz w:val="20"/>
          <w:szCs w:val="20"/>
          <w:lang w:val="nl-NL"/>
        </w:rPr>
      </w:pPr>
      <w:r>
        <w:rPr>
          <w:rFonts w:eastAsia="Times New Roman"/>
          <w:noProof/>
          <w:color w:val="000000"/>
          <w:sz w:val="20"/>
          <w:szCs w:val="20"/>
          <w:lang w:val="nl-NL"/>
        </w:rPr>
        <w:drawing>
          <wp:inline distT="0" distB="0" distL="0" distR="0" wp14:anchorId="7DBCA928" wp14:editId="49B266BB">
            <wp:extent cx="7115175" cy="5196882"/>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 Kindcheckv07.png"/>
                    <pic:cNvPicPr/>
                  </pic:nvPicPr>
                  <pic:blipFill>
                    <a:blip r:embed="rId14">
                      <a:extLst>
                        <a:ext uri="{28A0092B-C50C-407E-A947-70E740481C1C}">
                          <a14:useLocalDpi xmlns:a14="http://schemas.microsoft.com/office/drawing/2010/main" val="0"/>
                        </a:ext>
                      </a:extLst>
                    </a:blip>
                    <a:stretch>
                      <a:fillRect/>
                    </a:stretch>
                  </pic:blipFill>
                  <pic:spPr>
                    <a:xfrm>
                      <a:off x="0" y="0"/>
                      <a:ext cx="7136764" cy="5212650"/>
                    </a:xfrm>
                    <a:prstGeom prst="rect">
                      <a:avLst/>
                    </a:prstGeom>
                  </pic:spPr>
                </pic:pic>
              </a:graphicData>
            </a:graphic>
          </wp:inline>
        </w:drawing>
      </w:r>
    </w:p>
    <w:p w14:paraId="352B5517" w14:textId="77777777" w:rsidR="00C235DD" w:rsidRPr="00EC6DAA" w:rsidRDefault="00C235DD" w:rsidP="007A0109">
      <w:pPr>
        <w:ind w:hanging="993"/>
        <w:jc w:val="center"/>
        <w:rPr>
          <w:rFonts w:eastAsia="Times New Roman"/>
          <w:color w:val="000000"/>
          <w:sz w:val="20"/>
          <w:szCs w:val="20"/>
          <w:lang w:val="nl-NL"/>
        </w:rPr>
      </w:pPr>
    </w:p>
    <w:p w14:paraId="5A6C295F" w14:textId="77777777" w:rsidR="00B61A8E" w:rsidRDefault="00B61A8E">
      <w:pPr>
        <w:rPr>
          <w:rFonts w:eastAsia="Times New Roman"/>
          <w:color w:val="000000"/>
          <w:sz w:val="20"/>
          <w:szCs w:val="20"/>
          <w:lang w:val="nl-NL"/>
        </w:rPr>
      </w:pPr>
      <w:r>
        <w:rPr>
          <w:rFonts w:eastAsia="Times New Roman"/>
          <w:color w:val="000000"/>
          <w:sz w:val="20"/>
          <w:szCs w:val="20"/>
          <w:lang w:val="nl-NL"/>
        </w:rPr>
        <w:br w:type="page"/>
      </w:r>
    </w:p>
    <w:p w14:paraId="027C0F70"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160981B5"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C68DAB5" w14:textId="77777777" w:rsidR="00433CA4" w:rsidRPr="00EC6DAA" w:rsidRDefault="00433CA4"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D9B333E" w14:textId="77777777" w:rsidR="00433CA4" w:rsidRPr="00EC6DAA" w:rsidRDefault="00433CA4" w:rsidP="0036048A">
            <w:pPr>
              <w:jc w:val="center"/>
              <w:rPr>
                <w:b/>
                <w:color w:val="000000"/>
                <w:sz w:val="20"/>
                <w:szCs w:val="20"/>
                <w:lang w:val="nl-NL"/>
              </w:rPr>
            </w:pPr>
            <w:r w:rsidRPr="00EC6DAA">
              <w:rPr>
                <w:b/>
                <w:color w:val="000000"/>
                <w:sz w:val="20"/>
                <w:szCs w:val="20"/>
                <w:lang w:val="nl-NL"/>
              </w:rPr>
              <w:t>Definitie</w:t>
            </w:r>
          </w:p>
        </w:tc>
      </w:tr>
      <w:tr w:rsidR="00433CA4" w:rsidRPr="00EC6DAA" w14:paraId="003FFE9B"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5C1A85E"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Kindcheck</w:t>
            </w:r>
          </w:p>
          <w:p w14:paraId="7164C6AF" w14:textId="77777777" w:rsidR="00433CA4" w:rsidRPr="00EC6DAA" w:rsidRDefault="00433CA4" w:rsidP="0036048A">
            <w:pPr>
              <w:rPr>
                <w:rFonts w:eastAsia="Times New Roman"/>
                <w:color w:val="000000"/>
                <w:sz w:val="20"/>
                <w:szCs w:val="20"/>
                <w:lang w:val="nl-NL"/>
              </w:rPr>
            </w:pPr>
            <w:r w:rsidRPr="00EC6DAA">
              <w:rPr>
                <w:rFonts w:eastAsia="Times New Roman"/>
                <w:i/>
                <w:color w:val="000000"/>
                <w:sz w:val="20"/>
                <w:szCs w:val="20"/>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270BAE"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Rootconcept van de bouwsteen </w:t>
            </w:r>
          </w:p>
          <w:p w14:paraId="6EF7DF76" w14:textId="77777777" w:rsidR="00433CA4" w:rsidRPr="00EC6DAA" w:rsidRDefault="00433CA4" w:rsidP="0036048A">
            <w:pPr>
              <w:rPr>
                <w:rFonts w:eastAsia="Times New Roman"/>
                <w:color w:val="000000"/>
                <w:sz w:val="20"/>
                <w:szCs w:val="20"/>
                <w:lang w:val="nl-NL"/>
              </w:rPr>
            </w:pPr>
          </w:p>
          <w:p w14:paraId="3644961F" w14:textId="77777777" w:rsidR="00433CA4" w:rsidRPr="00EC6DAA" w:rsidRDefault="00433CA4" w:rsidP="0036048A">
            <w:pPr>
              <w:rPr>
                <w:rFonts w:eastAsia="Times New Roman"/>
                <w:color w:val="000000"/>
                <w:sz w:val="20"/>
                <w:szCs w:val="20"/>
                <w:lang w:val="nl-NL"/>
              </w:rPr>
            </w:pPr>
          </w:p>
        </w:tc>
      </w:tr>
      <w:tr w:rsidR="00433CA4" w:rsidRPr="00EC6DAA" w14:paraId="6B8DCF8C"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2171D88" w14:textId="77777777" w:rsidR="00433CA4" w:rsidRPr="00EC6DAA" w:rsidRDefault="00433CA4"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D4BE1A" w14:textId="77777777" w:rsidR="00433CA4" w:rsidRPr="00EC6DAA" w:rsidRDefault="00433CA4" w:rsidP="0036048A">
            <w:pPr>
              <w:rPr>
                <w:rFonts w:eastAsia="Times New Roman"/>
                <w:color w:val="000000"/>
                <w:sz w:val="20"/>
                <w:szCs w:val="20"/>
                <w:lang w:val="nl-NL"/>
              </w:rPr>
            </w:pPr>
          </w:p>
        </w:tc>
      </w:tr>
      <w:tr w:rsidR="00433CA4" w:rsidRPr="00EC6DAA" w14:paraId="7D17E9AC"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A602179" w14:textId="77777777" w:rsidR="00433CA4" w:rsidRPr="00EC6DAA" w:rsidRDefault="00433CA4" w:rsidP="0036048A">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F1034A" w14:textId="77777777" w:rsidR="00433CA4" w:rsidRPr="00EC6DAA" w:rsidRDefault="00433CA4" w:rsidP="0036048A">
            <w:pPr>
              <w:rPr>
                <w:rFonts w:eastAsia="Times New Roman"/>
                <w:color w:val="000000"/>
                <w:sz w:val="20"/>
                <w:szCs w:val="20"/>
                <w:lang w:val="nl-NL"/>
              </w:rPr>
            </w:pPr>
          </w:p>
        </w:tc>
      </w:tr>
    </w:tbl>
    <w:p w14:paraId="196C69BE"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24031AA9"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F21540B" w14:textId="77777777" w:rsidR="00433CA4" w:rsidRPr="00EC6DAA" w:rsidRDefault="00433CA4"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CA228C6" w14:textId="77777777" w:rsidR="00433CA4" w:rsidRPr="00EC6DAA" w:rsidRDefault="00433CA4" w:rsidP="0036048A">
            <w:pPr>
              <w:jc w:val="center"/>
              <w:rPr>
                <w:b/>
                <w:color w:val="000000"/>
                <w:sz w:val="20"/>
                <w:szCs w:val="20"/>
                <w:lang w:val="nl-NL"/>
              </w:rPr>
            </w:pPr>
            <w:r w:rsidRPr="00EC6DAA">
              <w:rPr>
                <w:b/>
                <w:color w:val="000000"/>
                <w:sz w:val="20"/>
                <w:szCs w:val="20"/>
                <w:lang w:val="nl-NL"/>
              </w:rPr>
              <w:t>Definitie</w:t>
            </w:r>
          </w:p>
        </w:tc>
      </w:tr>
      <w:tr w:rsidR="00433CA4" w:rsidRPr="00247E1D" w14:paraId="7E882BA8"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6227A12"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Is de kindcheck uitgevoerd?</w:t>
            </w:r>
          </w:p>
          <w:p w14:paraId="13B1D29E" w14:textId="77777777" w:rsidR="00433CA4" w:rsidRPr="00EC6DAA" w:rsidRDefault="00433CA4" w:rsidP="0036048A">
            <w:pPr>
              <w:rPr>
                <w:rFonts w:eastAsia="Times New Roman"/>
                <w:color w:val="000000"/>
                <w:sz w:val="20"/>
                <w:szCs w:val="20"/>
                <w:lang w:val="nl-NL"/>
              </w:rPr>
            </w:pPr>
            <w:r w:rsidRPr="00EC6DAA">
              <w:rPr>
                <w:rFonts w:eastAsia="Times New Roman"/>
                <w:i/>
                <w:color w:val="000000"/>
                <w:sz w:val="20"/>
                <w:szCs w:val="20"/>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E9B537" w14:textId="77777777" w:rsidR="00433CA4" w:rsidRPr="00EC6DAA" w:rsidRDefault="00FB1E8F" w:rsidP="0036048A">
            <w:pPr>
              <w:rPr>
                <w:rFonts w:eastAsia="Times New Roman"/>
                <w:color w:val="000000"/>
                <w:sz w:val="20"/>
                <w:szCs w:val="20"/>
                <w:lang w:val="nl-NL"/>
              </w:rPr>
            </w:pPr>
            <w:r w:rsidRPr="00EC6DAA">
              <w:rPr>
                <w:rFonts w:eastAsia="Times New Roman"/>
                <w:color w:val="000000"/>
                <w:sz w:val="20"/>
                <w:szCs w:val="20"/>
                <w:lang w:val="nl-NL"/>
              </w:rPr>
              <w:t xml:space="preserve">Data element om vast te leggen of er wel of niet een kindcheck is uitgevoerd. </w:t>
            </w:r>
          </w:p>
          <w:p w14:paraId="4BD9D333"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Verplicht in te vullen gegeven, </w:t>
            </w:r>
            <w:r w:rsidR="0068318F" w:rsidRPr="00EC6DAA">
              <w:rPr>
                <w:rFonts w:eastAsia="Times New Roman"/>
                <w:color w:val="000000"/>
                <w:sz w:val="20"/>
                <w:szCs w:val="20"/>
                <w:lang w:val="nl-NL"/>
              </w:rPr>
              <w:t xml:space="preserve">in te vullen door middel van de waardenlijst status kindcheck. </w:t>
            </w:r>
            <w:r w:rsidRPr="00EC6DAA">
              <w:rPr>
                <w:rFonts w:eastAsia="Times New Roman"/>
                <w:color w:val="000000"/>
                <w:sz w:val="20"/>
                <w:szCs w:val="20"/>
                <w:lang w:val="nl-NL"/>
              </w:rPr>
              <w:t xml:space="preserve"> </w:t>
            </w:r>
          </w:p>
        </w:tc>
      </w:tr>
      <w:tr w:rsidR="00433CA4" w:rsidRPr="00247E1D" w14:paraId="75917735"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8FFCDF5" w14:textId="77777777" w:rsidR="00433CA4" w:rsidRPr="00EC6DAA" w:rsidRDefault="00433CA4"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8D08A6" w14:textId="77777777" w:rsidR="00433CA4" w:rsidRPr="00EC6DAA" w:rsidRDefault="00433CA4" w:rsidP="0036048A">
            <w:pPr>
              <w:rPr>
                <w:rFonts w:eastAsia="Times New Roman"/>
                <w:color w:val="000000"/>
                <w:sz w:val="20"/>
                <w:szCs w:val="20"/>
                <w:lang w:val="nl-NL"/>
              </w:rPr>
            </w:pPr>
          </w:p>
        </w:tc>
      </w:tr>
      <w:tr w:rsidR="00433CA4" w:rsidRPr="00247E1D" w14:paraId="6764AA02" w14:textId="77777777" w:rsidTr="00433CA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8972137" w14:textId="77777777" w:rsidR="00433CA4" w:rsidRPr="00EC6DAA" w:rsidRDefault="00433CA4"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E229A7" w14:textId="77777777" w:rsidR="00433CA4" w:rsidRPr="00EC6DAA" w:rsidRDefault="00433CA4" w:rsidP="0036048A">
            <w:pPr>
              <w:rPr>
                <w:rFonts w:eastAsia="Times New Roman"/>
                <w:color w:val="000000"/>
                <w:sz w:val="20"/>
                <w:szCs w:val="20"/>
                <w:lang w:val="nl-NL"/>
              </w:rPr>
            </w:pPr>
          </w:p>
        </w:tc>
      </w:tr>
      <w:tr w:rsidR="0068318F" w:rsidRPr="00EC6DAA" w14:paraId="3D31ACB9"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BDAED5D" w14:textId="77777777" w:rsidR="0068318F" w:rsidRPr="00EC6DAA" w:rsidRDefault="0068318F"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8D0CC12" w14:textId="77777777" w:rsidR="0068318F" w:rsidRPr="00EC6DAA" w:rsidRDefault="0068318F" w:rsidP="0036048A">
            <w:pPr>
              <w:jc w:val="center"/>
              <w:rPr>
                <w:b/>
                <w:color w:val="000000"/>
                <w:sz w:val="20"/>
                <w:szCs w:val="20"/>
                <w:lang w:val="nl-NL"/>
              </w:rPr>
            </w:pPr>
            <w:r w:rsidRPr="00EC6DAA">
              <w:rPr>
                <w:b/>
                <w:color w:val="000000"/>
                <w:sz w:val="20"/>
                <w:szCs w:val="20"/>
                <w:lang w:val="nl-NL"/>
              </w:rPr>
              <w:t>Definitie</w:t>
            </w:r>
          </w:p>
        </w:tc>
      </w:tr>
      <w:tr w:rsidR="0068318F" w:rsidRPr="00247E1D" w14:paraId="2793D2AE"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5BC1B69" w14:textId="77777777" w:rsidR="0068318F" w:rsidRPr="00EC6DAA" w:rsidRDefault="0068318F" w:rsidP="0036048A">
            <w:pPr>
              <w:rPr>
                <w:rFonts w:eastAsia="Times New Roman"/>
                <w:color w:val="000000"/>
                <w:sz w:val="20"/>
                <w:szCs w:val="20"/>
                <w:lang w:val="nl-NL"/>
              </w:rPr>
            </w:pPr>
            <w:r w:rsidRPr="00EC6DAA">
              <w:rPr>
                <w:rFonts w:eastAsia="Times New Roman"/>
                <w:color w:val="000000"/>
                <w:sz w:val="20"/>
                <w:szCs w:val="20"/>
                <w:lang w:val="nl-NL"/>
              </w:rPr>
              <w:t>Status Kindcheck</w:t>
            </w:r>
          </w:p>
          <w:p w14:paraId="0C745BB2" w14:textId="77777777" w:rsidR="0068318F" w:rsidRPr="00EC6DAA" w:rsidRDefault="0068318F" w:rsidP="0036048A">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EE7941" w14:textId="77777777" w:rsidR="0068318F" w:rsidRPr="00EC6DAA" w:rsidRDefault="0068318F" w:rsidP="0036048A">
            <w:pPr>
              <w:rPr>
                <w:rFonts w:eastAsia="Times New Roman"/>
                <w:color w:val="000000"/>
                <w:sz w:val="20"/>
                <w:szCs w:val="20"/>
                <w:lang w:val="nl-NL"/>
              </w:rPr>
            </w:pPr>
            <w:bookmarkStart w:id="32" w:name="_Hlk22466259"/>
            <w:r w:rsidRPr="00EC6DAA">
              <w:rPr>
                <w:rFonts w:eastAsia="Times New Roman"/>
                <w:color w:val="000000"/>
                <w:sz w:val="20"/>
                <w:szCs w:val="20"/>
                <w:lang w:val="nl-NL"/>
              </w:rPr>
              <w:t xml:space="preserve">Gebruik Waardenlijst Status Kindcheck </w:t>
            </w:r>
          </w:p>
          <w:p w14:paraId="65AE984A" w14:textId="77777777" w:rsidR="0068318F" w:rsidRPr="00EC6DAA" w:rsidRDefault="0068318F" w:rsidP="0036048A">
            <w:pPr>
              <w:rPr>
                <w:rFonts w:eastAsia="Times New Roman"/>
                <w:color w:val="000000"/>
                <w:sz w:val="20"/>
                <w:szCs w:val="20"/>
                <w:lang w:val="nl-NL"/>
              </w:rPr>
            </w:pPr>
          </w:p>
          <w:p w14:paraId="76153B60" w14:textId="77777777" w:rsidR="0068318F" w:rsidRPr="00EC6DAA" w:rsidRDefault="0068318F" w:rsidP="0036048A">
            <w:pPr>
              <w:rPr>
                <w:rFonts w:eastAsia="Times New Roman"/>
                <w:color w:val="000000"/>
                <w:sz w:val="20"/>
                <w:szCs w:val="20"/>
                <w:lang w:val="nl-NL"/>
              </w:rPr>
            </w:pPr>
            <w:r w:rsidRPr="00EC6DAA">
              <w:rPr>
                <w:rFonts w:eastAsia="Times New Roman"/>
                <w:color w:val="000000"/>
                <w:sz w:val="20"/>
                <w:szCs w:val="20"/>
                <w:lang w:val="nl-NL"/>
              </w:rPr>
              <w:t>OID: 2.16.840.1.113883.3.3210.14.2.2.2</w:t>
            </w:r>
            <w:bookmarkEnd w:id="32"/>
          </w:p>
        </w:tc>
      </w:tr>
      <w:tr w:rsidR="0068318F" w:rsidRPr="00247E1D" w14:paraId="3754E1A7"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D0619FA" w14:textId="77777777" w:rsidR="0068318F" w:rsidRPr="00EC6DAA" w:rsidRDefault="0068318F"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1F7193" w14:textId="77777777" w:rsidR="0068318F" w:rsidRPr="00EC6DAA" w:rsidRDefault="0068318F" w:rsidP="0036048A">
            <w:pPr>
              <w:rPr>
                <w:rFonts w:eastAsia="Times New Roman"/>
                <w:color w:val="000000"/>
                <w:sz w:val="20"/>
                <w:szCs w:val="20"/>
                <w:lang w:val="nl-NL"/>
              </w:rPr>
            </w:pPr>
          </w:p>
        </w:tc>
      </w:tr>
      <w:tr w:rsidR="0068318F" w:rsidRPr="00247E1D" w14:paraId="5FFBB0BF" w14:textId="77777777" w:rsidTr="00EC6DAA">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E61A7EC" w14:textId="77777777" w:rsidR="0068318F" w:rsidRPr="00EC6DAA" w:rsidRDefault="0068318F"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73E3ED" w14:textId="77777777" w:rsidR="0068318F" w:rsidRPr="00EC6DAA" w:rsidRDefault="0068318F" w:rsidP="0036048A">
            <w:pPr>
              <w:rPr>
                <w:rFonts w:eastAsia="Times New Roman"/>
                <w:color w:val="000000"/>
                <w:sz w:val="20"/>
                <w:szCs w:val="20"/>
                <w:lang w:val="nl-NL"/>
              </w:rPr>
            </w:pPr>
            <w:bookmarkStart w:id="33" w:name="Pkg_Element_Att_End_Inner"/>
            <w:bookmarkEnd w:id="33"/>
          </w:p>
        </w:tc>
      </w:tr>
      <w:tr w:rsidR="00433CA4" w:rsidRPr="00EC6DAA" w14:paraId="7D489259"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5B86B53" w14:textId="77777777" w:rsidR="00433CA4" w:rsidRPr="00EC6DAA" w:rsidRDefault="00433CA4"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EFA2420" w14:textId="77777777" w:rsidR="00433CA4" w:rsidRPr="00EC6DAA" w:rsidRDefault="00433CA4" w:rsidP="0036048A">
            <w:pPr>
              <w:jc w:val="center"/>
              <w:rPr>
                <w:b/>
                <w:color w:val="000000"/>
                <w:sz w:val="20"/>
                <w:szCs w:val="20"/>
                <w:lang w:val="nl-NL"/>
              </w:rPr>
            </w:pPr>
            <w:r w:rsidRPr="00EC6DAA">
              <w:rPr>
                <w:b/>
                <w:color w:val="000000"/>
                <w:sz w:val="20"/>
                <w:szCs w:val="20"/>
                <w:lang w:val="nl-NL"/>
              </w:rPr>
              <w:t>Definitie</w:t>
            </w:r>
          </w:p>
        </w:tc>
      </w:tr>
      <w:tr w:rsidR="00433CA4" w:rsidRPr="00247E1D" w14:paraId="39BB733C"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4235F69"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Datum Uitvoering Kindcheck</w:t>
            </w:r>
          </w:p>
          <w:p w14:paraId="3C101B62" w14:textId="77777777" w:rsidR="00433CA4" w:rsidRPr="00EC6DAA" w:rsidRDefault="00433CA4" w:rsidP="0036048A">
            <w:pPr>
              <w:rPr>
                <w:rFonts w:eastAsia="Times New Roman"/>
                <w:color w:val="000000"/>
                <w:sz w:val="20"/>
                <w:szCs w:val="20"/>
                <w:lang w:val="nl-NL"/>
              </w:rPr>
            </w:pPr>
            <w:r w:rsidRPr="00EC6DAA">
              <w:rPr>
                <w:rFonts w:eastAsia="Times New Roman"/>
                <w:i/>
                <w:color w:val="000000"/>
                <w:sz w:val="20"/>
                <w:szCs w:val="20"/>
                <w:lang w:val="nl-NL"/>
              </w:rPr>
              <w:t>SCT: 439771001 | datum van gebeurtenis (waarneembare entiteit)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0F74914"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Verplicht beschikbaar gegeven, kan</w:t>
            </w:r>
            <w:r w:rsidR="00FB1E8F" w:rsidRPr="00EC6DAA">
              <w:rPr>
                <w:rFonts w:eastAsia="Times New Roman"/>
                <w:color w:val="000000"/>
                <w:sz w:val="20"/>
                <w:szCs w:val="20"/>
                <w:lang w:val="nl-NL"/>
              </w:rPr>
              <w:t xml:space="preserve"> automatisch ingevulde </w:t>
            </w:r>
            <w:r w:rsidRPr="00EC6DAA">
              <w:rPr>
                <w:rFonts w:eastAsia="Times New Roman"/>
                <w:color w:val="000000"/>
                <w:sz w:val="20"/>
                <w:szCs w:val="20"/>
                <w:lang w:val="nl-NL"/>
              </w:rPr>
              <w:t xml:space="preserve">systeemdatum zijn op datum dat de kindcheck is gedaan. </w:t>
            </w:r>
          </w:p>
        </w:tc>
      </w:tr>
      <w:tr w:rsidR="00433CA4" w:rsidRPr="00247E1D" w14:paraId="4EAC834F"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7409F02" w14:textId="77777777" w:rsidR="00433CA4" w:rsidRPr="00EC6DAA" w:rsidRDefault="00433CA4"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21043E" w14:textId="77777777" w:rsidR="00433CA4" w:rsidRPr="00EC6DAA" w:rsidRDefault="00433CA4" w:rsidP="0036048A">
            <w:pPr>
              <w:rPr>
                <w:rFonts w:eastAsia="Times New Roman"/>
                <w:color w:val="000000"/>
                <w:sz w:val="20"/>
                <w:szCs w:val="20"/>
                <w:lang w:val="nl-NL"/>
              </w:rPr>
            </w:pPr>
          </w:p>
        </w:tc>
      </w:tr>
      <w:tr w:rsidR="00433CA4" w:rsidRPr="00247E1D" w14:paraId="0877D471" w14:textId="77777777" w:rsidTr="00EC6DA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B363DCC" w14:textId="77777777" w:rsidR="00433CA4" w:rsidRPr="00EC6DAA" w:rsidRDefault="00433CA4"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ED9B9D" w14:textId="77777777" w:rsidR="00433CA4" w:rsidRPr="00EC6DAA" w:rsidRDefault="00433CA4" w:rsidP="0036048A">
            <w:pPr>
              <w:rPr>
                <w:rFonts w:eastAsia="Times New Roman"/>
                <w:color w:val="000000"/>
                <w:sz w:val="20"/>
                <w:szCs w:val="20"/>
                <w:lang w:val="nl-NL"/>
              </w:rPr>
            </w:pPr>
          </w:p>
        </w:tc>
      </w:tr>
    </w:tbl>
    <w:p w14:paraId="781DB702" w14:textId="77777777" w:rsidR="00433CA4" w:rsidRPr="00EC6DAA" w:rsidRDefault="00433CA4" w:rsidP="00433CA4">
      <w:pPr>
        <w:rPr>
          <w:rFonts w:eastAsia="Times New Roman"/>
          <w:color w:val="000000"/>
          <w:sz w:val="20"/>
          <w:szCs w:val="20"/>
          <w:lang w:val="nl-NL"/>
        </w:rPr>
      </w:pPr>
    </w:p>
    <w:tbl>
      <w:tblPr>
        <w:tblW w:w="8931" w:type="dxa"/>
        <w:tblInd w:w="30" w:type="dxa"/>
        <w:tblLayout w:type="fixed"/>
        <w:tblCellMar>
          <w:left w:w="30" w:type="dxa"/>
          <w:right w:w="30" w:type="dxa"/>
        </w:tblCellMar>
        <w:tblLook w:val="0000" w:firstRow="0" w:lastRow="0" w:firstColumn="0" w:lastColumn="0" w:noHBand="0" w:noVBand="0"/>
      </w:tblPr>
      <w:tblGrid>
        <w:gridCol w:w="1843"/>
        <w:gridCol w:w="1276"/>
        <w:gridCol w:w="1559"/>
        <w:gridCol w:w="1985"/>
        <w:gridCol w:w="2268"/>
      </w:tblGrid>
      <w:tr w:rsidR="00EC6DAA" w:rsidRPr="0068318F" w14:paraId="43BAA096" w14:textId="77777777" w:rsidTr="00B61A8E">
        <w:trPr>
          <w:trHeight w:val="305"/>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702BE44" w14:textId="77777777" w:rsidR="00EC6DAA" w:rsidRPr="0068318F" w:rsidRDefault="00EC6DAA" w:rsidP="0036048A">
            <w:pPr>
              <w:autoSpaceDE w:val="0"/>
              <w:autoSpaceDN w:val="0"/>
              <w:adjustRightInd w:val="0"/>
              <w:rPr>
                <w:rFonts w:ascii="Calibri" w:eastAsia="Times New Roman" w:hAnsi="Calibri" w:cs="Calibri"/>
                <w:b/>
                <w:color w:val="FFFFFF"/>
                <w:sz w:val="22"/>
                <w:szCs w:val="22"/>
                <w:lang w:val="nl-NL"/>
              </w:rPr>
            </w:pPr>
            <w:r w:rsidRPr="00EC6DAA">
              <w:rPr>
                <w:rFonts w:ascii="Calibri" w:eastAsia="Times New Roman" w:hAnsi="Calibri" w:cs="Calibri"/>
                <w:b/>
                <w:bCs/>
                <w:color w:val="FFFFFF"/>
                <w:sz w:val="22"/>
                <w:szCs w:val="22"/>
                <w:lang w:val="nl-NL"/>
              </w:rPr>
              <w:t xml:space="preserve">Waardenlijst </w:t>
            </w:r>
            <w:r w:rsidRPr="0068318F">
              <w:rPr>
                <w:rFonts w:ascii="Calibri" w:eastAsia="Times New Roman" w:hAnsi="Calibri" w:cs="Calibri"/>
                <w:b/>
                <w:bCs/>
                <w:color w:val="FFFFFF"/>
                <w:sz w:val="22"/>
                <w:szCs w:val="22"/>
                <w:lang w:val="nl-NL"/>
              </w:rPr>
              <w:t>Status Kindcheck</w:t>
            </w:r>
          </w:p>
        </w:tc>
        <w:tc>
          <w:tcPr>
            <w:tcW w:w="5812"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F49F7F8" w14:textId="77777777" w:rsidR="00EC6DAA" w:rsidRPr="0068318F" w:rsidRDefault="00EC6DAA" w:rsidP="0036048A">
            <w:pPr>
              <w:autoSpaceDE w:val="0"/>
              <w:autoSpaceDN w:val="0"/>
              <w:adjustRightInd w:val="0"/>
              <w:rPr>
                <w:rFonts w:ascii="Calibri" w:eastAsia="Times New Roman" w:hAnsi="Calibri"/>
                <w:b/>
                <w:color w:val="FFFFFF"/>
                <w:sz w:val="22"/>
                <w:lang w:val="nl-NL"/>
              </w:rPr>
            </w:pPr>
            <w:r w:rsidRPr="0068318F">
              <w:rPr>
                <w:rFonts w:ascii="Calibri" w:eastAsia="Times New Roman" w:hAnsi="Calibri"/>
                <w:b/>
                <w:color w:val="FFFFFF"/>
                <w:sz w:val="22"/>
                <w:lang w:val="nl-NL"/>
              </w:rPr>
              <w:t>OID: 2.16.840.1.113883.3.3210.14.2.2.2</w:t>
            </w:r>
          </w:p>
        </w:tc>
      </w:tr>
      <w:tr w:rsidR="00EC6DAA" w:rsidRPr="0068318F" w14:paraId="7288DF07" w14:textId="77777777" w:rsidTr="00B61A8E">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9AF7CDF"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C5663D0"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Concept Code</w:t>
            </w:r>
          </w:p>
        </w:tc>
        <w:tc>
          <w:tcPr>
            <w:tcW w:w="155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93FCC25" w14:textId="77777777" w:rsidR="00EC6DAA" w:rsidRPr="0068318F" w:rsidRDefault="00EC6DAA" w:rsidP="0036048A">
            <w:pPr>
              <w:autoSpaceDE w:val="0"/>
              <w:autoSpaceDN w:val="0"/>
              <w:adjustRightInd w:val="0"/>
              <w:rPr>
                <w:rFonts w:ascii="Calibri" w:eastAsia="Times New Roman" w:hAnsi="Calibri"/>
                <w:color w:val="000000"/>
                <w:sz w:val="22"/>
                <w:lang w:val="nl-NL"/>
              </w:rPr>
            </w:pPr>
            <w:proofErr w:type="spellStart"/>
            <w:r w:rsidRPr="0068318F">
              <w:rPr>
                <w:rFonts w:ascii="Calibri" w:eastAsia="Times New Roman" w:hAnsi="Calibri"/>
                <w:color w:val="000000"/>
                <w:sz w:val="22"/>
                <w:lang w:val="nl-NL"/>
              </w:rPr>
              <w:t>CodeSys</w:t>
            </w:r>
            <w:proofErr w:type="spellEnd"/>
            <w:r w:rsidRPr="0068318F">
              <w:rPr>
                <w:rFonts w:ascii="Calibri" w:eastAsia="Times New Roman" w:hAnsi="Calibri"/>
                <w:color w:val="000000"/>
                <w:sz w:val="22"/>
                <w:lang w:val="nl-NL"/>
              </w:rPr>
              <w:t>. Name</w:t>
            </w:r>
          </w:p>
        </w:tc>
        <w:tc>
          <w:tcPr>
            <w:tcW w:w="198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F87A060"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1206329"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Description</w:t>
            </w:r>
          </w:p>
        </w:tc>
      </w:tr>
      <w:tr w:rsidR="00EC6DAA" w:rsidRPr="0068318F" w14:paraId="7699302C" w14:textId="77777777" w:rsidTr="00B61A8E">
        <w:trPr>
          <w:trHeight w:val="1107"/>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E10629"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Ja</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B5F4B0"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373066001 | Yes (</w:t>
            </w:r>
            <w:proofErr w:type="spellStart"/>
            <w:r w:rsidRPr="0068318F">
              <w:rPr>
                <w:rFonts w:ascii="Calibri" w:eastAsia="Times New Roman" w:hAnsi="Calibri"/>
                <w:color w:val="000000"/>
                <w:sz w:val="22"/>
                <w:lang w:val="nl-NL"/>
              </w:rPr>
              <w:t>qualifier</w:t>
            </w:r>
            <w:proofErr w:type="spellEnd"/>
            <w:r w:rsidRPr="0068318F">
              <w:rPr>
                <w:rFonts w:ascii="Calibri" w:eastAsia="Times New Roman" w:hAnsi="Calibri"/>
                <w:color w:val="000000"/>
                <w:sz w:val="22"/>
                <w:lang w:val="nl-NL"/>
              </w:rPr>
              <w:t xml:space="preserve"> </w:t>
            </w:r>
            <w:proofErr w:type="spellStart"/>
            <w:r w:rsidRPr="0068318F">
              <w:rPr>
                <w:rFonts w:ascii="Calibri" w:eastAsia="Times New Roman" w:hAnsi="Calibri"/>
                <w:color w:val="000000"/>
                <w:sz w:val="22"/>
                <w:lang w:val="nl-NL"/>
              </w:rPr>
              <w:t>value</w:t>
            </w:r>
            <w:proofErr w:type="spellEnd"/>
            <w:r w:rsidRPr="0068318F">
              <w:rPr>
                <w:rFonts w:ascii="Calibri" w:eastAsia="Times New Roman" w:hAnsi="Calibri"/>
                <w:color w:val="000000"/>
                <w:sz w:val="22"/>
                <w:lang w:val="nl-NL"/>
              </w:rPr>
              <w:t>) |</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78DAB5"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SnomedCT</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6B1245"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2.16.840.1.113883.6.96</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A8A39B"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 xml:space="preserve">Ja (kindcheck is uitgevoerd) </w:t>
            </w:r>
          </w:p>
        </w:tc>
      </w:tr>
      <w:tr w:rsidR="00EC6DAA" w:rsidRPr="00247E1D" w14:paraId="1BFDC609" w14:textId="77777777" w:rsidTr="00B61A8E">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D9F108"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Nee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00B338"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GGZNL 00021.2</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E85A29"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 xml:space="preserve">GGZ Nederland Concept </w:t>
            </w:r>
            <w:proofErr w:type="spellStart"/>
            <w:r w:rsidRPr="0068318F">
              <w:rPr>
                <w:rFonts w:ascii="Calibri" w:eastAsia="Times New Roman" w:hAnsi="Calibri"/>
                <w:color w:val="000000"/>
                <w:sz w:val="22"/>
                <w:lang w:val="nl-NL"/>
              </w:rPr>
              <w:t>CodesL</w:t>
            </w:r>
            <w:proofErr w:type="spellEnd"/>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D7C989"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5B6350"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Nee (kindcheck is niet uitgevoerd)</w:t>
            </w:r>
          </w:p>
        </w:tc>
      </w:tr>
      <w:tr w:rsidR="00EC6DAA" w:rsidRPr="00247E1D" w14:paraId="30680396" w14:textId="77777777" w:rsidTr="00B61A8E">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A3162B" w14:textId="77777777" w:rsidR="00EC6DAA" w:rsidRPr="0068318F" w:rsidRDefault="00EC6DAA" w:rsidP="0036048A">
            <w:pPr>
              <w:autoSpaceDE w:val="0"/>
              <w:autoSpaceDN w:val="0"/>
              <w:adjustRightInd w:val="0"/>
              <w:rPr>
                <w:rFonts w:ascii="Times New Roman" w:eastAsia="Times New Roman" w:hAnsi="Times New Roman"/>
                <w:color w:val="000000"/>
                <w:lang w:val="nl-NL"/>
              </w:rPr>
            </w:pPr>
            <w:r w:rsidRPr="0068318F">
              <w:rPr>
                <w:rFonts w:ascii="Calibri" w:eastAsia="Times New Roman" w:hAnsi="Calibri"/>
                <w:color w:val="000000"/>
                <w:sz w:val="22"/>
                <w:lang w:val="nl-NL"/>
              </w:rPr>
              <w:t>Staat gepland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9653BA" w14:textId="77777777" w:rsidR="00EC6DAA" w:rsidRPr="0068318F" w:rsidRDefault="00B61A8E"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GGZNL 00021.</w:t>
            </w:r>
            <w:r>
              <w:rPr>
                <w:rFonts w:ascii="Calibri" w:eastAsia="Times New Roman" w:hAnsi="Calibri"/>
                <w:color w:val="000000"/>
                <w:sz w:val="22"/>
                <w:lang w:val="nl-NL"/>
              </w:rPr>
              <w:t>4</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16D3D2"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 xml:space="preserve">GGZ Nederland Concept </w:t>
            </w:r>
            <w:proofErr w:type="spellStart"/>
            <w:r w:rsidRPr="0068318F">
              <w:rPr>
                <w:rFonts w:ascii="Calibri" w:eastAsia="Times New Roman" w:hAnsi="Calibri"/>
                <w:color w:val="000000"/>
                <w:sz w:val="22"/>
                <w:lang w:val="nl-NL"/>
              </w:rPr>
              <w:t>CodesL</w:t>
            </w:r>
            <w:proofErr w:type="spellEnd"/>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C9038B"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99C6B0"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Nee de kindcheck is nog niet uitgevoerd maar staat gepland.</w:t>
            </w:r>
          </w:p>
        </w:tc>
      </w:tr>
    </w:tbl>
    <w:p w14:paraId="215E6D6E" w14:textId="77777777" w:rsidR="00433CA4" w:rsidRPr="00EC6DAA" w:rsidRDefault="00433CA4" w:rsidP="00433CA4">
      <w:pPr>
        <w:rPr>
          <w:rFonts w:eastAsia="Times New Roman"/>
          <w:color w:val="000000"/>
          <w:sz w:val="20"/>
          <w:szCs w:val="20"/>
          <w:lang w:val="nl-NL"/>
        </w:rPr>
      </w:pPr>
    </w:p>
    <w:p w14:paraId="3E98E9EE" w14:textId="77777777" w:rsidR="00433CA4" w:rsidRPr="00EC6DAA" w:rsidRDefault="00433CA4" w:rsidP="00433CA4">
      <w:pPr>
        <w:rPr>
          <w:rFonts w:eastAsia="Times New Roman"/>
          <w:color w:val="000000"/>
          <w:sz w:val="20"/>
          <w:szCs w:val="20"/>
          <w:lang w:val="nl-NL"/>
        </w:rPr>
      </w:pPr>
    </w:p>
    <w:p w14:paraId="0B53288E"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0C8D1014"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04781F1" w14:textId="77777777" w:rsidR="00433CA4" w:rsidRPr="00EC6DAA" w:rsidRDefault="00433CA4"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250B06D" w14:textId="77777777" w:rsidR="00433CA4" w:rsidRPr="00EC6DAA" w:rsidRDefault="00433CA4" w:rsidP="0036048A">
            <w:pPr>
              <w:jc w:val="center"/>
              <w:rPr>
                <w:b/>
                <w:color w:val="000000"/>
                <w:sz w:val="20"/>
                <w:szCs w:val="20"/>
                <w:lang w:val="nl-NL"/>
              </w:rPr>
            </w:pPr>
            <w:r w:rsidRPr="00EC6DAA">
              <w:rPr>
                <w:b/>
                <w:color w:val="000000"/>
                <w:sz w:val="20"/>
                <w:szCs w:val="20"/>
                <w:lang w:val="nl-NL"/>
              </w:rPr>
              <w:t>Definitie</w:t>
            </w:r>
          </w:p>
        </w:tc>
      </w:tr>
      <w:tr w:rsidR="00433CA4" w:rsidRPr="00EC6DAA" w14:paraId="2A25C741"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AE97E0"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Referentie naar Zib: Gezinssituatie</w:t>
            </w:r>
          </w:p>
          <w:p w14:paraId="3705203A" w14:textId="77777777" w:rsidR="00433CA4" w:rsidRPr="00EC6DAA" w:rsidRDefault="00433CA4" w:rsidP="0036048A">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B21F38"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In de zib Gezinssituatie zijn de volgende gegevenselementen al aanwezig en hoeven niet opnieuw te worden gevraagd. </w:t>
            </w:r>
          </w:p>
          <w:p w14:paraId="7E64927D" w14:textId="77777777" w:rsidR="00433CA4" w:rsidRPr="00EC6DAA" w:rsidRDefault="00433CA4" w:rsidP="0036048A">
            <w:pPr>
              <w:rPr>
                <w:rFonts w:eastAsia="Times New Roman"/>
                <w:color w:val="000000"/>
                <w:sz w:val="20"/>
                <w:szCs w:val="20"/>
                <w:lang w:val="nl-NL"/>
              </w:rPr>
            </w:pPr>
          </w:p>
          <w:p w14:paraId="7354BBDE"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De burgerlijke staat van de patiënt.         </w:t>
            </w:r>
          </w:p>
          <w:p w14:paraId="14B83A99"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Gezinssamenstelling     </w:t>
            </w:r>
          </w:p>
          <w:p w14:paraId="7AACB84D"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Aantal Kinderen </w:t>
            </w:r>
          </w:p>
          <w:p w14:paraId="4F274F11"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Aantal Kinderen Inwonend     </w:t>
            </w:r>
          </w:p>
          <w:p w14:paraId="32112B00"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Zorgtaak     </w:t>
            </w:r>
          </w:p>
          <w:p w14:paraId="57AB6116"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Container van het concept Kind bevat alle gegevenselementen voor elk Kind.</w:t>
            </w:r>
          </w:p>
          <w:p w14:paraId="64B86AC6"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Geboortedatum </w:t>
            </w:r>
          </w:p>
          <w:p w14:paraId="11E50958"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Inwonend </w:t>
            </w:r>
          </w:p>
          <w:p w14:paraId="1AA43F86"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Toelichting</w:t>
            </w:r>
          </w:p>
        </w:tc>
      </w:tr>
      <w:tr w:rsidR="00433CA4" w:rsidRPr="00EC6DAA" w14:paraId="5D624F6B"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59DEB6" w14:textId="77777777" w:rsidR="00433CA4" w:rsidRPr="00EC6DAA" w:rsidRDefault="00433CA4"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C19447" w14:textId="77777777" w:rsidR="00433CA4" w:rsidRPr="00EC6DAA" w:rsidRDefault="00433CA4" w:rsidP="0036048A">
            <w:pPr>
              <w:rPr>
                <w:rFonts w:eastAsia="Times New Roman"/>
                <w:color w:val="000000"/>
                <w:sz w:val="20"/>
                <w:szCs w:val="20"/>
                <w:lang w:val="nl-NL"/>
              </w:rPr>
            </w:pPr>
          </w:p>
        </w:tc>
      </w:tr>
      <w:tr w:rsidR="00433CA4" w:rsidRPr="00EC6DAA" w14:paraId="7BBEB912"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F8D9DBB" w14:textId="77777777" w:rsidR="00433CA4" w:rsidRPr="00EC6DAA" w:rsidRDefault="00433CA4" w:rsidP="0036048A">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E8CAF4" w14:textId="77777777" w:rsidR="00433CA4" w:rsidRPr="00EC6DAA" w:rsidRDefault="00433CA4" w:rsidP="0036048A">
            <w:pPr>
              <w:rPr>
                <w:rFonts w:eastAsia="Times New Roman"/>
                <w:color w:val="000000"/>
                <w:sz w:val="20"/>
                <w:szCs w:val="20"/>
                <w:lang w:val="nl-NL"/>
              </w:rPr>
            </w:pPr>
          </w:p>
        </w:tc>
      </w:tr>
    </w:tbl>
    <w:p w14:paraId="5ECEDDD9" w14:textId="77777777" w:rsidR="007C04B1" w:rsidRDefault="007C04B1" w:rsidP="00433CA4">
      <w:pPr>
        <w:rPr>
          <w:rFonts w:eastAsia="Times New Roman"/>
          <w:color w:val="000000"/>
          <w:sz w:val="20"/>
          <w:szCs w:val="20"/>
          <w:lang w:val="nl-NL"/>
        </w:rPr>
      </w:pPr>
    </w:p>
    <w:p w14:paraId="4121C6D7" w14:textId="77777777" w:rsidR="007C04B1" w:rsidRDefault="007C04B1" w:rsidP="007C04B1">
      <w:pPr>
        <w:rPr>
          <w:lang w:val="nl-NL"/>
        </w:rPr>
      </w:pPr>
      <w:r>
        <w:rPr>
          <w:lang w:val="nl-NL"/>
        </w:rPr>
        <w:br w:type="page"/>
      </w:r>
    </w:p>
    <w:p w14:paraId="47D60D5B"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08225FA0"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9CB416F" w14:textId="77777777" w:rsidR="00433CA4" w:rsidRPr="00EC6DAA" w:rsidRDefault="00433CA4"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59A3650" w14:textId="77777777" w:rsidR="00433CA4" w:rsidRPr="00EC6DAA" w:rsidRDefault="00433CA4" w:rsidP="0036048A">
            <w:pPr>
              <w:jc w:val="center"/>
              <w:rPr>
                <w:b/>
                <w:color w:val="000000"/>
                <w:sz w:val="20"/>
                <w:szCs w:val="20"/>
                <w:lang w:val="nl-NL"/>
              </w:rPr>
            </w:pPr>
            <w:r w:rsidRPr="00EC6DAA">
              <w:rPr>
                <w:b/>
                <w:color w:val="000000"/>
                <w:sz w:val="20"/>
                <w:szCs w:val="20"/>
                <w:lang w:val="nl-NL"/>
              </w:rPr>
              <w:t>Definitie</w:t>
            </w:r>
          </w:p>
        </w:tc>
      </w:tr>
      <w:tr w:rsidR="00433CA4" w:rsidRPr="00EC6DAA" w14:paraId="67DB31CB"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BB3852"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Referentie naar Zib: Gezinssituatie Kind</w:t>
            </w:r>
          </w:p>
          <w:p w14:paraId="0E6C684D" w14:textId="77777777" w:rsidR="00433CA4" w:rsidRPr="00EC6DAA" w:rsidRDefault="00433CA4" w:rsidP="0036048A">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EA0286"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In de </w:t>
            </w:r>
            <w:proofErr w:type="spellStart"/>
            <w:r w:rsidRPr="00EC6DAA">
              <w:rPr>
                <w:rFonts w:eastAsia="Times New Roman"/>
                <w:color w:val="000000"/>
                <w:sz w:val="20"/>
                <w:szCs w:val="20"/>
                <w:lang w:val="nl-NL"/>
              </w:rPr>
              <w:t>zib</w:t>
            </w:r>
            <w:proofErr w:type="spellEnd"/>
            <w:r w:rsidRPr="00EC6DAA">
              <w:rPr>
                <w:rFonts w:eastAsia="Times New Roman"/>
                <w:color w:val="000000"/>
                <w:sz w:val="20"/>
                <w:szCs w:val="20"/>
                <w:lang w:val="nl-NL"/>
              </w:rPr>
              <w:t xml:space="preserve"> </w:t>
            </w:r>
            <w:proofErr w:type="spellStart"/>
            <w:r w:rsidRPr="00EC6DAA">
              <w:rPr>
                <w:rFonts w:eastAsia="Times New Roman"/>
                <w:color w:val="000000"/>
                <w:sz w:val="20"/>
                <w:szCs w:val="20"/>
                <w:lang w:val="nl-NL"/>
              </w:rPr>
              <w:t>GezinssituatieKind</w:t>
            </w:r>
            <w:proofErr w:type="spellEnd"/>
            <w:r w:rsidRPr="00EC6DAA">
              <w:rPr>
                <w:rFonts w:eastAsia="Times New Roman"/>
                <w:color w:val="000000"/>
                <w:sz w:val="20"/>
                <w:szCs w:val="20"/>
                <w:lang w:val="nl-NL"/>
              </w:rPr>
              <w:t xml:space="preserve"> zijn de volgende gegevenselementen al aanwezig en hoeven niet opnieuw te worden gevraagd</w:t>
            </w:r>
          </w:p>
          <w:p w14:paraId="7F6FC37D"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 </w:t>
            </w:r>
          </w:p>
          <w:p w14:paraId="7DAB9981"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Gezinssamenstelling van het Kind</w:t>
            </w:r>
          </w:p>
          <w:p w14:paraId="3B2CD6E2" w14:textId="77777777" w:rsidR="00433CA4" w:rsidRPr="00EC6DAA" w:rsidRDefault="00433CA4" w:rsidP="0036048A">
            <w:pPr>
              <w:rPr>
                <w:rFonts w:eastAsia="Times New Roman"/>
                <w:color w:val="000000"/>
                <w:sz w:val="20"/>
                <w:szCs w:val="20"/>
                <w:lang w:val="nl-NL"/>
              </w:rPr>
            </w:pPr>
            <w:proofErr w:type="spellStart"/>
            <w:r w:rsidRPr="00EC6DAA">
              <w:rPr>
                <w:rFonts w:eastAsia="Times New Roman"/>
                <w:color w:val="000000"/>
                <w:sz w:val="20"/>
                <w:szCs w:val="20"/>
                <w:lang w:val="nl-NL"/>
              </w:rPr>
              <w:t>OuderVerzorger</w:t>
            </w:r>
            <w:proofErr w:type="spellEnd"/>
            <w:r w:rsidRPr="00EC6DAA">
              <w:rPr>
                <w:rFonts w:eastAsia="Times New Roman"/>
                <w:color w:val="000000"/>
                <w:sz w:val="20"/>
                <w:szCs w:val="20"/>
                <w:lang w:val="nl-NL"/>
              </w:rPr>
              <w:t xml:space="preserve"> (via </w:t>
            </w:r>
            <w:proofErr w:type="spellStart"/>
            <w:r w:rsidRPr="00EC6DAA">
              <w:rPr>
                <w:rFonts w:eastAsia="Times New Roman"/>
                <w:color w:val="000000"/>
                <w:sz w:val="20"/>
                <w:szCs w:val="20"/>
                <w:lang w:val="nl-NL"/>
              </w:rPr>
              <w:t>zib</w:t>
            </w:r>
            <w:proofErr w:type="spellEnd"/>
            <w:r w:rsidRPr="00EC6DAA">
              <w:rPr>
                <w:rFonts w:eastAsia="Times New Roman"/>
                <w:color w:val="000000"/>
                <w:sz w:val="20"/>
                <w:szCs w:val="20"/>
                <w:lang w:val="nl-NL"/>
              </w:rPr>
              <w:t xml:space="preserve"> contactpersoon)</w:t>
            </w:r>
          </w:p>
          <w:p w14:paraId="423C8108"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Kind naam (via zib contactpersoon)</w:t>
            </w:r>
          </w:p>
          <w:p w14:paraId="262EDD16"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Geboortedatum Kind</w:t>
            </w:r>
          </w:p>
          <w:p w14:paraId="6EE44BE9"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Aantal Broers en Zussen</w:t>
            </w:r>
          </w:p>
          <w:p w14:paraId="47412F51"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Per Broer of Zus</w:t>
            </w:r>
          </w:p>
          <w:p w14:paraId="2AC11211"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Naam (via zib contactpersoon)</w:t>
            </w:r>
          </w:p>
          <w:p w14:paraId="4BDECF45"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Geboortedatum</w:t>
            </w:r>
          </w:p>
          <w:p w14:paraId="3DC273A4"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Toelichting </w:t>
            </w:r>
          </w:p>
        </w:tc>
      </w:tr>
      <w:tr w:rsidR="00433CA4" w:rsidRPr="00EC6DAA" w14:paraId="632AE297"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F122311" w14:textId="77777777" w:rsidR="00433CA4" w:rsidRPr="00EC6DAA" w:rsidRDefault="00433CA4"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D839B6" w14:textId="77777777" w:rsidR="00433CA4" w:rsidRPr="00EC6DAA" w:rsidRDefault="00433CA4" w:rsidP="0036048A">
            <w:pPr>
              <w:rPr>
                <w:rFonts w:eastAsia="Times New Roman"/>
                <w:color w:val="000000"/>
                <w:sz w:val="20"/>
                <w:szCs w:val="20"/>
                <w:lang w:val="nl-NL"/>
              </w:rPr>
            </w:pPr>
          </w:p>
        </w:tc>
      </w:tr>
      <w:tr w:rsidR="00433CA4" w:rsidRPr="00EC6DAA" w14:paraId="1692D15E"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F43B523" w14:textId="77777777" w:rsidR="00433CA4" w:rsidRPr="00EC6DAA" w:rsidRDefault="00433CA4" w:rsidP="0036048A">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88EA56" w14:textId="77777777" w:rsidR="00433CA4" w:rsidRPr="00EC6DAA" w:rsidRDefault="00433CA4" w:rsidP="0036048A">
            <w:pPr>
              <w:rPr>
                <w:rFonts w:eastAsia="Times New Roman"/>
                <w:color w:val="000000"/>
                <w:sz w:val="20"/>
                <w:szCs w:val="20"/>
                <w:lang w:val="nl-NL"/>
              </w:rPr>
            </w:pPr>
          </w:p>
        </w:tc>
      </w:tr>
    </w:tbl>
    <w:p w14:paraId="1976BABF"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FB1E8F" w:rsidRPr="00EC6DAA" w14:paraId="4F7107E0"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AE702AE" w14:textId="77777777" w:rsidR="00FB1E8F" w:rsidRPr="00EC6DAA" w:rsidRDefault="00FB1E8F" w:rsidP="0036048A">
            <w:pPr>
              <w:jc w:val="center"/>
              <w:rPr>
                <w:b/>
                <w:color w:val="000000"/>
                <w:sz w:val="20"/>
                <w:szCs w:val="20"/>
                <w:lang w:val="nl-NL"/>
              </w:rPr>
            </w:pPr>
            <w:r w:rsidRPr="00EC6DAA">
              <w:rPr>
                <w:b/>
                <w:color w:val="000000"/>
                <w:sz w:val="20"/>
                <w:szCs w:val="20"/>
                <w:lang w:val="nl-NL"/>
              </w:rPr>
              <w:t>Rubriek</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B5ED07D" w14:textId="77777777" w:rsidR="00FB1E8F" w:rsidRPr="00EC6DAA" w:rsidRDefault="00FB1E8F" w:rsidP="0036048A">
            <w:pPr>
              <w:jc w:val="center"/>
              <w:rPr>
                <w:b/>
                <w:color w:val="000000"/>
                <w:sz w:val="20"/>
                <w:szCs w:val="20"/>
                <w:lang w:val="nl-NL"/>
              </w:rPr>
            </w:pPr>
            <w:r w:rsidRPr="00EC6DAA">
              <w:rPr>
                <w:b/>
                <w:color w:val="000000"/>
                <w:sz w:val="20"/>
                <w:szCs w:val="20"/>
                <w:lang w:val="nl-NL"/>
              </w:rPr>
              <w:t>Definitie</w:t>
            </w:r>
          </w:p>
        </w:tc>
      </w:tr>
      <w:tr w:rsidR="00FB1E8F" w:rsidRPr="00247E1D" w14:paraId="2366AF4E"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E480C9E" w14:textId="77777777" w:rsidR="00FB1E8F" w:rsidRPr="00EC6DAA" w:rsidRDefault="00FB1E8F" w:rsidP="0036048A">
            <w:pPr>
              <w:rPr>
                <w:rFonts w:eastAsia="Times New Roman"/>
                <w:color w:val="000000"/>
                <w:sz w:val="20"/>
                <w:szCs w:val="20"/>
                <w:lang w:val="nl-NL"/>
              </w:rPr>
            </w:pPr>
            <w:r w:rsidRPr="00EC6DAA">
              <w:rPr>
                <w:rFonts w:eastAsia="Times New Roman"/>
                <w:color w:val="000000"/>
                <w:sz w:val="20"/>
                <w:szCs w:val="20"/>
                <w:lang w:val="nl-NL"/>
              </w:rPr>
              <w:t>Zorg voor de kinderen</w:t>
            </w:r>
          </w:p>
          <w:p w14:paraId="6D18E6FB" w14:textId="77777777" w:rsidR="00FB1E8F" w:rsidRPr="00EC6DAA" w:rsidRDefault="00FB1E8F" w:rsidP="0036048A">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62265D" w14:textId="77777777" w:rsidR="00FB1E8F" w:rsidRPr="00EC6DAA" w:rsidRDefault="00FB1E8F" w:rsidP="0036048A">
            <w:pPr>
              <w:rPr>
                <w:rFonts w:eastAsia="Times New Roman"/>
                <w:color w:val="000000"/>
                <w:sz w:val="20"/>
                <w:szCs w:val="20"/>
                <w:lang w:val="nl-NL"/>
              </w:rPr>
            </w:pPr>
            <w:r w:rsidRPr="00EC6DAA">
              <w:rPr>
                <w:rFonts w:eastAsia="Times New Roman"/>
                <w:color w:val="000000"/>
                <w:sz w:val="20"/>
                <w:szCs w:val="20"/>
                <w:lang w:val="nl-NL"/>
              </w:rPr>
              <w:t xml:space="preserve">Container </w:t>
            </w:r>
            <w:r w:rsidR="006513E6">
              <w:rPr>
                <w:rFonts w:eastAsia="Times New Roman"/>
                <w:color w:val="000000"/>
                <w:sz w:val="20"/>
                <w:szCs w:val="20"/>
                <w:lang w:val="nl-NL"/>
              </w:rPr>
              <w:t xml:space="preserve">met optionele vragen over de </w:t>
            </w:r>
            <w:r w:rsidRPr="00EC6DAA">
              <w:rPr>
                <w:rFonts w:eastAsia="Times New Roman"/>
                <w:color w:val="000000"/>
                <w:sz w:val="20"/>
                <w:szCs w:val="20"/>
                <w:lang w:val="nl-NL"/>
              </w:rPr>
              <w:t xml:space="preserve">zorg voor de kinderen. </w:t>
            </w:r>
          </w:p>
        </w:tc>
      </w:tr>
      <w:tr w:rsidR="00FB1E8F" w:rsidRPr="00247E1D" w14:paraId="26FC9BB1"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55FFE01" w14:textId="77777777" w:rsidR="00FB1E8F" w:rsidRPr="00EC6DAA" w:rsidRDefault="00FB1E8F"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A04ED2" w14:textId="77777777" w:rsidR="00FB1E8F" w:rsidRPr="00EC6DAA" w:rsidRDefault="00FB1E8F" w:rsidP="0036048A">
            <w:pPr>
              <w:rPr>
                <w:rFonts w:eastAsia="Times New Roman"/>
                <w:color w:val="000000"/>
                <w:sz w:val="20"/>
                <w:szCs w:val="20"/>
                <w:lang w:val="nl-NL"/>
              </w:rPr>
            </w:pPr>
          </w:p>
        </w:tc>
      </w:tr>
      <w:tr w:rsidR="00FB1E8F" w:rsidRPr="00247E1D" w14:paraId="782D4A95" w14:textId="77777777" w:rsidTr="00FB1E8F">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EDA121" w14:textId="77777777" w:rsidR="00FB1E8F" w:rsidRPr="00EC6DAA" w:rsidRDefault="00FB1E8F"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4B41F0" w14:textId="77777777" w:rsidR="00FB1E8F" w:rsidRPr="00EC6DAA" w:rsidRDefault="00FB1E8F" w:rsidP="0036048A">
            <w:pPr>
              <w:rPr>
                <w:rFonts w:eastAsia="Times New Roman"/>
                <w:color w:val="000000"/>
                <w:sz w:val="20"/>
                <w:szCs w:val="20"/>
                <w:lang w:val="nl-NL"/>
              </w:rPr>
            </w:pPr>
          </w:p>
        </w:tc>
      </w:tr>
      <w:tr w:rsidR="00FB1E8F" w:rsidRPr="00EC6DAA" w14:paraId="18CD89C7"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C933162" w14:textId="77777777" w:rsidR="00FB1E8F" w:rsidRPr="00EC6DAA" w:rsidRDefault="00FB1E8F"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5DA752A" w14:textId="77777777" w:rsidR="00FB1E8F" w:rsidRPr="00EC6DAA" w:rsidRDefault="00FB1E8F" w:rsidP="0036048A">
            <w:pPr>
              <w:jc w:val="center"/>
              <w:rPr>
                <w:b/>
                <w:color w:val="000000"/>
                <w:sz w:val="20"/>
                <w:szCs w:val="20"/>
                <w:lang w:val="nl-NL"/>
              </w:rPr>
            </w:pPr>
            <w:r w:rsidRPr="00EC6DAA">
              <w:rPr>
                <w:b/>
                <w:color w:val="000000"/>
                <w:sz w:val="20"/>
                <w:szCs w:val="20"/>
                <w:lang w:val="nl-NL"/>
              </w:rPr>
              <w:t>Definitie</w:t>
            </w:r>
          </w:p>
        </w:tc>
      </w:tr>
      <w:tr w:rsidR="00FB1E8F" w:rsidRPr="00EC6DAA" w14:paraId="7C2EF6A0"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02B4FA4" w14:textId="77777777" w:rsidR="00FB1E8F" w:rsidRPr="00EC6DAA" w:rsidRDefault="00FB1E8F" w:rsidP="0036048A">
            <w:pPr>
              <w:rPr>
                <w:rFonts w:eastAsia="Times New Roman"/>
                <w:color w:val="000000"/>
                <w:sz w:val="20"/>
                <w:szCs w:val="20"/>
                <w:lang w:val="nl-NL"/>
              </w:rPr>
            </w:pPr>
            <w:r w:rsidRPr="00EC6DAA">
              <w:rPr>
                <w:rFonts w:eastAsia="Times New Roman"/>
                <w:color w:val="000000"/>
                <w:sz w:val="20"/>
                <w:szCs w:val="20"/>
                <w:lang w:val="nl-NL"/>
              </w:rPr>
              <w:t xml:space="preserve">Wie zorgen er voor de kinderen? </w:t>
            </w:r>
          </w:p>
          <w:p w14:paraId="389B10D5" w14:textId="77777777" w:rsidR="00FB1E8F" w:rsidRPr="00EC6DAA" w:rsidRDefault="00FB1E8F" w:rsidP="0036048A">
            <w:pPr>
              <w:rPr>
                <w:rFonts w:eastAsia="Times New Roman"/>
                <w:color w:val="000000"/>
                <w:sz w:val="20"/>
                <w:szCs w:val="20"/>
                <w:lang w:val="nl-NL"/>
              </w:rPr>
            </w:pPr>
            <w:r w:rsidRPr="00EC6DAA">
              <w:rPr>
                <w:rFonts w:eastAsia="Times New Roman"/>
                <w:i/>
                <w:color w:val="000000"/>
                <w:sz w:val="20"/>
                <w:szCs w:val="20"/>
                <w:lang w:val="nl-NL"/>
              </w:rPr>
              <w:t>GGZNL:00028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E19572" w14:textId="77777777" w:rsidR="00FB1E8F" w:rsidRPr="00EC6DAA" w:rsidRDefault="00FB1E8F"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FB1E8F" w:rsidRPr="00EC6DAA" w14:paraId="116B2F87"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0B84B84" w14:textId="77777777" w:rsidR="00FB1E8F" w:rsidRPr="00EC6DAA" w:rsidRDefault="00FB1E8F"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35D64E" w14:textId="77777777" w:rsidR="00FB1E8F" w:rsidRPr="00EC6DAA" w:rsidRDefault="00FB1E8F" w:rsidP="0036048A">
            <w:pPr>
              <w:rPr>
                <w:rFonts w:eastAsia="Times New Roman"/>
                <w:color w:val="000000"/>
                <w:sz w:val="20"/>
                <w:szCs w:val="20"/>
                <w:lang w:val="nl-NL"/>
              </w:rPr>
            </w:pPr>
          </w:p>
        </w:tc>
      </w:tr>
      <w:tr w:rsidR="00FB1E8F" w:rsidRPr="00EC6DAA" w14:paraId="59ACB9C5"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0B0291" w14:textId="77777777" w:rsidR="00FB1E8F" w:rsidRPr="00EC6DAA" w:rsidRDefault="00FB1E8F"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6E5B2E" w14:textId="77777777" w:rsidR="00FB1E8F" w:rsidRPr="00EC6DAA" w:rsidRDefault="00FB1E8F" w:rsidP="0036048A">
            <w:pPr>
              <w:rPr>
                <w:rFonts w:eastAsia="Times New Roman"/>
                <w:color w:val="000000"/>
                <w:sz w:val="20"/>
                <w:szCs w:val="20"/>
                <w:lang w:val="nl-NL"/>
              </w:rPr>
            </w:pPr>
          </w:p>
        </w:tc>
      </w:tr>
      <w:tr w:rsidR="00FB1E8F" w:rsidRPr="00EC6DAA" w14:paraId="37A7B1D3"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25F8E09" w14:textId="77777777" w:rsidR="00FB1E8F" w:rsidRPr="00EC6DAA" w:rsidRDefault="00FB1E8F"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6D8D672" w14:textId="77777777" w:rsidR="00FB1E8F" w:rsidRPr="00EC6DAA" w:rsidRDefault="00FB1E8F" w:rsidP="0036048A">
            <w:pPr>
              <w:jc w:val="center"/>
              <w:rPr>
                <w:b/>
                <w:color w:val="000000"/>
                <w:sz w:val="20"/>
                <w:szCs w:val="20"/>
                <w:lang w:val="nl-NL"/>
              </w:rPr>
            </w:pPr>
            <w:r w:rsidRPr="00EC6DAA">
              <w:rPr>
                <w:b/>
                <w:color w:val="000000"/>
                <w:sz w:val="20"/>
                <w:szCs w:val="20"/>
                <w:lang w:val="nl-NL"/>
              </w:rPr>
              <w:t>Definitie</w:t>
            </w:r>
          </w:p>
        </w:tc>
      </w:tr>
      <w:tr w:rsidR="00FB1E8F" w:rsidRPr="00EC6DAA" w14:paraId="7BE13945" w14:textId="77777777" w:rsidTr="0036048A">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75DC066" w14:textId="77777777" w:rsidR="00FB1E8F" w:rsidRPr="00EC6DAA" w:rsidRDefault="00FB1E8F" w:rsidP="0036048A">
            <w:pPr>
              <w:rPr>
                <w:rFonts w:eastAsia="Times New Roman"/>
                <w:color w:val="000000"/>
                <w:sz w:val="20"/>
                <w:szCs w:val="20"/>
                <w:lang w:val="nl-NL"/>
              </w:rPr>
            </w:pPr>
            <w:r w:rsidRPr="00EC6DAA">
              <w:rPr>
                <w:rFonts w:eastAsia="Times New Roman"/>
                <w:color w:val="000000"/>
                <w:sz w:val="20"/>
                <w:szCs w:val="20"/>
                <w:lang w:val="nl-NL"/>
              </w:rPr>
              <w:t>Hoe is de zorg verdeeld?</w:t>
            </w:r>
          </w:p>
          <w:p w14:paraId="22AACD3E" w14:textId="77777777" w:rsidR="00FB1E8F" w:rsidRPr="00EC6DAA" w:rsidRDefault="00FB1E8F" w:rsidP="0036048A">
            <w:pPr>
              <w:rPr>
                <w:rFonts w:eastAsia="Times New Roman"/>
                <w:color w:val="000000"/>
                <w:sz w:val="20"/>
                <w:szCs w:val="20"/>
                <w:lang w:val="nl-NL"/>
              </w:rPr>
            </w:pPr>
            <w:r w:rsidRPr="00EC6DAA">
              <w:rPr>
                <w:rFonts w:eastAsia="Times New Roman"/>
                <w:i/>
                <w:color w:val="000000"/>
                <w:sz w:val="20"/>
                <w:szCs w:val="20"/>
                <w:lang w:val="nl-NL"/>
              </w:rPr>
              <w:t>GGZNL:00027</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90823E" w14:textId="77777777" w:rsidR="00FB1E8F" w:rsidRPr="00EC6DAA" w:rsidRDefault="00FB1E8F" w:rsidP="0036048A">
            <w:pPr>
              <w:rPr>
                <w:rFonts w:eastAsia="Times New Roman"/>
                <w:b/>
                <w:color w:val="000000"/>
                <w:sz w:val="20"/>
                <w:szCs w:val="20"/>
                <w:lang w:val="nl-NL"/>
              </w:rPr>
            </w:pPr>
            <w:r w:rsidRPr="00EC6DAA">
              <w:rPr>
                <w:rFonts w:eastAsia="Times New Roman"/>
                <w:color w:val="000000"/>
                <w:sz w:val="20"/>
                <w:szCs w:val="20"/>
                <w:lang w:val="nl-NL"/>
              </w:rPr>
              <w:t>Optionele vraag</w:t>
            </w:r>
          </w:p>
        </w:tc>
      </w:tr>
    </w:tbl>
    <w:p w14:paraId="0A5F077A" w14:textId="77777777" w:rsidR="00FB1E8F" w:rsidRPr="00EC6DAA" w:rsidRDefault="00FB1E8F" w:rsidP="00433CA4">
      <w:pPr>
        <w:rPr>
          <w:rFonts w:eastAsia="Times New Roman"/>
          <w:color w:val="000000"/>
          <w:sz w:val="20"/>
          <w:szCs w:val="20"/>
          <w:lang w:val="nl-NL"/>
        </w:rPr>
      </w:pPr>
    </w:p>
    <w:p w14:paraId="7AAE8D16" w14:textId="77777777" w:rsidR="00B61A8E" w:rsidRPr="00EC6DAA" w:rsidRDefault="00B61A8E" w:rsidP="00B61A8E">
      <w:pPr>
        <w:rPr>
          <w:rFonts w:eastAsia="Times New Roman"/>
          <w:color w:val="000000"/>
          <w:sz w:val="20"/>
          <w:szCs w:val="20"/>
          <w:lang w:val="nl-NL"/>
        </w:rPr>
      </w:pPr>
    </w:p>
    <w:tbl>
      <w:tblPr>
        <w:tblW w:w="8954" w:type="dxa"/>
        <w:tblInd w:w="60" w:type="dxa"/>
        <w:tblLayout w:type="fixed"/>
        <w:tblCellMar>
          <w:left w:w="60" w:type="dxa"/>
          <w:right w:w="60" w:type="dxa"/>
        </w:tblCellMar>
        <w:tblLook w:val="04A0" w:firstRow="1" w:lastRow="0" w:firstColumn="1" w:lastColumn="0" w:noHBand="0" w:noVBand="1"/>
      </w:tblPr>
      <w:tblGrid>
        <w:gridCol w:w="2973"/>
        <w:gridCol w:w="16"/>
        <w:gridCol w:w="5918"/>
        <w:gridCol w:w="47"/>
      </w:tblGrid>
      <w:tr w:rsidR="00B61A8E" w:rsidRPr="00EC6DAA" w14:paraId="54194E5B" w14:textId="77777777" w:rsidTr="007C04B1">
        <w:trPr>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56786EC" w14:textId="77777777" w:rsidR="00B61A8E" w:rsidRPr="00EC6DAA" w:rsidRDefault="00B61A8E" w:rsidP="0036048A">
            <w:pPr>
              <w:jc w:val="center"/>
              <w:rPr>
                <w:b/>
                <w:color w:val="000000"/>
                <w:sz w:val="20"/>
                <w:szCs w:val="20"/>
                <w:lang w:val="nl-NL"/>
              </w:rPr>
            </w:pPr>
            <w:r>
              <w:rPr>
                <w:b/>
                <w:color w:val="000000"/>
                <w:sz w:val="20"/>
                <w:szCs w:val="20"/>
                <w:lang w:val="nl-NL"/>
              </w:rPr>
              <w:t>Rubriek</w:t>
            </w:r>
          </w:p>
        </w:tc>
        <w:tc>
          <w:tcPr>
            <w:tcW w:w="5965"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FAFBE03" w14:textId="77777777" w:rsidR="00B61A8E" w:rsidRPr="00EC6DAA" w:rsidRDefault="00B61A8E" w:rsidP="0036048A">
            <w:pPr>
              <w:jc w:val="center"/>
              <w:rPr>
                <w:b/>
                <w:color w:val="000000"/>
                <w:sz w:val="20"/>
                <w:szCs w:val="20"/>
                <w:lang w:val="nl-NL"/>
              </w:rPr>
            </w:pPr>
            <w:r w:rsidRPr="00EC6DAA">
              <w:rPr>
                <w:b/>
                <w:color w:val="000000"/>
                <w:sz w:val="20"/>
                <w:szCs w:val="20"/>
                <w:lang w:val="nl-NL"/>
              </w:rPr>
              <w:t>Definitie</w:t>
            </w:r>
          </w:p>
        </w:tc>
      </w:tr>
      <w:tr w:rsidR="00B61A8E" w:rsidRPr="00247E1D" w14:paraId="5D1A9232" w14:textId="77777777" w:rsidTr="007C04B1">
        <w:trPr>
          <w:cantSplit/>
          <w:trHeight w:val="326"/>
        </w:trPr>
        <w:tc>
          <w:tcPr>
            <w:tcW w:w="2989" w:type="dxa"/>
            <w:gridSpan w:val="2"/>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9DFEE05" w14:textId="77777777" w:rsidR="00B61A8E" w:rsidRPr="00EC6DAA" w:rsidRDefault="00B61A8E" w:rsidP="0036048A">
            <w:pPr>
              <w:rPr>
                <w:rFonts w:eastAsia="Times New Roman"/>
                <w:color w:val="000000"/>
                <w:sz w:val="20"/>
                <w:szCs w:val="20"/>
                <w:lang w:val="nl-NL"/>
              </w:rPr>
            </w:pPr>
            <w:r w:rsidRPr="00EC6DAA">
              <w:rPr>
                <w:rFonts w:eastAsia="Times New Roman"/>
                <w:color w:val="000000"/>
                <w:sz w:val="20"/>
                <w:szCs w:val="20"/>
                <w:lang w:val="nl-NL"/>
              </w:rPr>
              <w:t>Verkennende Vragen Kindcheck</w:t>
            </w:r>
          </w:p>
          <w:p w14:paraId="4EBB2469" w14:textId="77777777" w:rsidR="00B61A8E" w:rsidRPr="00EC6DAA" w:rsidRDefault="00B61A8E" w:rsidP="0036048A">
            <w:pPr>
              <w:rPr>
                <w:rFonts w:eastAsia="Times New Roman"/>
                <w:color w:val="000000"/>
                <w:sz w:val="20"/>
                <w:szCs w:val="20"/>
                <w:lang w:val="nl-NL"/>
              </w:rPr>
            </w:pPr>
          </w:p>
        </w:tc>
        <w:tc>
          <w:tcPr>
            <w:tcW w:w="5965" w:type="dxa"/>
            <w:gridSpan w:val="2"/>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70ADE0" w14:textId="77777777" w:rsidR="00B61A8E" w:rsidRPr="00EC6DAA" w:rsidRDefault="00B61A8E" w:rsidP="0036048A">
            <w:pPr>
              <w:rPr>
                <w:rFonts w:eastAsia="Times New Roman"/>
                <w:color w:val="000000"/>
                <w:sz w:val="20"/>
                <w:szCs w:val="20"/>
                <w:lang w:val="nl-NL"/>
              </w:rPr>
            </w:pPr>
            <w:r w:rsidRPr="00EC6DAA">
              <w:rPr>
                <w:rFonts w:eastAsia="Times New Roman"/>
                <w:color w:val="000000"/>
                <w:sz w:val="20"/>
                <w:szCs w:val="20"/>
                <w:lang w:val="nl-NL"/>
              </w:rPr>
              <w:t>Container</w:t>
            </w:r>
            <w:r>
              <w:rPr>
                <w:rFonts w:eastAsia="Times New Roman"/>
                <w:color w:val="000000"/>
                <w:sz w:val="20"/>
                <w:szCs w:val="20"/>
                <w:lang w:val="nl-NL"/>
              </w:rPr>
              <w:t xml:space="preserve"> met vragen die naar keuze kunnen worden gesteld en beantwoord. </w:t>
            </w:r>
          </w:p>
          <w:p w14:paraId="09CB737F" w14:textId="77777777" w:rsidR="00B61A8E" w:rsidRPr="00EC6DAA" w:rsidRDefault="00B61A8E" w:rsidP="0036048A">
            <w:pPr>
              <w:rPr>
                <w:rFonts w:eastAsia="Times New Roman"/>
                <w:color w:val="000000"/>
                <w:sz w:val="20"/>
                <w:szCs w:val="20"/>
                <w:lang w:val="nl-NL"/>
              </w:rPr>
            </w:pPr>
          </w:p>
        </w:tc>
      </w:tr>
      <w:tr w:rsidR="00B61A8E" w:rsidRPr="00247E1D" w14:paraId="0F249AD8" w14:textId="77777777" w:rsidTr="007C04B1">
        <w:trPr>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F6777CE" w14:textId="77777777" w:rsidR="00B61A8E" w:rsidRPr="00EC6DAA" w:rsidRDefault="00B61A8E" w:rsidP="0036048A">
            <w:pPr>
              <w:rPr>
                <w:rFonts w:eastAsia="Times New Roman"/>
                <w:color w:val="000000"/>
                <w:sz w:val="20"/>
                <w:szCs w:val="20"/>
                <w:lang w:val="nl-NL"/>
              </w:rPr>
            </w:pPr>
          </w:p>
        </w:tc>
        <w:tc>
          <w:tcPr>
            <w:tcW w:w="5965"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F6C0C67" w14:textId="77777777" w:rsidR="00B61A8E" w:rsidRPr="00EC6DAA" w:rsidRDefault="00B61A8E" w:rsidP="0036048A">
            <w:pPr>
              <w:rPr>
                <w:rFonts w:eastAsia="Times New Roman"/>
                <w:color w:val="000000"/>
                <w:sz w:val="20"/>
                <w:szCs w:val="20"/>
                <w:lang w:val="nl-NL"/>
              </w:rPr>
            </w:pPr>
          </w:p>
        </w:tc>
      </w:tr>
      <w:tr w:rsidR="00B61A8E" w:rsidRPr="00247E1D" w14:paraId="45F679B4" w14:textId="77777777" w:rsidTr="007C04B1">
        <w:trPr>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A5518A1" w14:textId="77777777" w:rsidR="00B61A8E" w:rsidRPr="00EC6DAA" w:rsidRDefault="00B61A8E" w:rsidP="0036048A">
            <w:pPr>
              <w:rPr>
                <w:rFonts w:eastAsia="Times New Roman"/>
                <w:color w:val="000000"/>
                <w:sz w:val="20"/>
                <w:szCs w:val="20"/>
                <w:lang w:val="nl-NL"/>
              </w:rPr>
            </w:pPr>
          </w:p>
        </w:tc>
        <w:tc>
          <w:tcPr>
            <w:tcW w:w="5965"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9E88E3" w14:textId="77777777" w:rsidR="00B61A8E" w:rsidRPr="00EC6DAA" w:rsidRDefault="00B61A8E" w:rsidP="0036048A">
            <w:pPr>
              <w:rPr>
                <w:rFonts w:eastAsia="Times New Roman"/>
                <w:color w:val="000000"/>
                <w:sz w:val="20"/>
                <w:szCs w:val="20"/>
                <w:lang w:val="nl-NL"/>
              </w:rPr>
            </w:pPr>
          </w:p>
        </w:tc>
      </w:tr>
      <w:tr w:rsidR="00B61A8E" w:rsidRPr="00EC6DAA" w14:paraId="79F8E01C" w14:textId="77777777" w:rsidTr="007C04B1">
        <w:trPr>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BA7D75E" w14:textId="77777777" w:rsidR="00B61A8E" w:rsidRPr="00EC6DAA" w:rsidRDefault="00B61A8E" w:rsidP="0036048A">
            <w:pPr>
              <w:jc w:val="center"/>
              <w:rPr>
                <w:b/>
                <w:color w:val="000000"/>
                <w:sz w:val="20"/>
                <w:szCs w:val="20"/>
                <w:lang w:val="nl-NL"/>
              </w:rPr>
            </w:pPr>
            <w:r w:rsidRPr="00EC6DAA">
              <w:rPr>
                <w:b/>
                <w:color w:val="000000"/>
                <w:sz w:val="20"/>
                <w:szCs w:val="20"/>
                <w:lang w:val="nl-NL"/>
              </w:rPr>
              <w:t>Concept</w:t>
            </w:r>
          </w:p>
        </w:tc>
        <w:tc>
          <w:tcPr>
            <w:tcW w:w="5965"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0FDF6FC" w14:textId="77777777" w:rsidR="00B61A8E" w:rsidRPr="00EC6DAA" w:rsidRDefault="00B61A8E" w:rsidP="0036048A">
            <w:pPr>
              <w:jc w:val="center"/>
              <w:rPr>
                <w:b/>
                <w:color w:val="000000"/>
                <w:sz w:val="20"/>
                <w:szCs w:val="20"/>
                <w:lang w:val="nl-NL"/>
              </w:rPr>
            </w:pPr>
            <w:r w:rsidRPr="00EC6DAA">
              <w:rPr>
                <w:b/>
                <w:color w:val="000000"/>
                <w:sz w:val="20"/>
                <w:szCs w:val="20"/>
                <w:lang w:val="nl-NL"/>
              </w:rPr>
              <w:t>Definitie</w:t>
            </w:r>
          </w:p>
        </w:tc>
      </w:tr>
      <w:tr w:rsidR="00B61A8E" w:rsidRPr="00B61A8E" w14:paraId="3778F8FD" w14:textId="77777777" w:rsidTr="007C04B1">
        <w:trPr>
          <w:cantSplit/>
          <w:trHeight w:val="326"/>
        </w:trPr>
        <w:tc>
          <w:tcPr>
            <w:tcW w:w="2989" w:type="dxa"/>
            <w:gridSpan w:val="2"/>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BBA85B6" w14:textId="77777777" w:rsidR="00B61A8E" w:rsidRPr="00EC6DAA" w:rsidRDefault="00B61A8E" w:rsidP="0036048A">
            <w:pPr>
              <w:rPr>
                <w:rFonts w:eastAsia="Times New Roman"/>
                <w:color w:val="000000"/>
                <w:sz w:val="20"/>
                <w:szCs w:val="20"/>
                <w:lang w:val="nl-NL"/>
              </w:rPr>
            </w:pPr>
            <w:r w:rsidRPr="00EC6DAA">
              <w:rPr>
                <w:rFonts w:eastAsia="Times New Roman"/>
                <w:color w:val="000000"/>
                <w:sz w:val="20"/>
                <w:szCs w:val="20"/>
                <w:lang w:val="nl-NL"/>
              </w:rPr>
              <w:t xml:space="preserve">Waar verblijven de kinderen overdag? </w:t>
            </w:r>
          </w:p>
          <w:p w14:paraId="1DA8748E" w14:textId="77777777" w:rsidR="00B61A8E" w:rsidRPr="00B61A8E" w:rsidRDefault="00B61A8E" w:rsidP="0036048A">
            <w:pPr>
              <w:rPr>
                <w:rFonts w:eastAsia="Times New Roman"/>
                <w:color w:val="000000"/>
                <w:sz w:val="20"/>
                <w:szCs w:val="20"/>
              </w:rPr>
            </w:pPr>
            <w:r w:rsidRPr="00B61A8E">
              <w:rPr>
                <w:rFonts w:eastAsia="Times New Roman"/>
                <w:i/>
                <w:color w:val="000000"/>
                <w:sz w:val="20"/>
                <w:szCs w:val="20"/>
              </w:rPr>
              <w:t xml:space="preserve">SNOMED CT: </w:t>
            </w:r>
            <w:r w:rsidRPr="00B61A8E">
              <w:rPr>
                <w:rFonts w:eastAsia="Times New Roman"/>
                <w:color w:val="000000"/>
                <w:sz w:val="20"/>
                <w:szCs w:val="20"/>
              </w:rPr>
              <w:t>257582008</w:t>
            </w:r>
            <w:r w:rsidRPr="00B61A8E">
              <w:rPr>
                <w:rFonts w:eastAsia="Times New Roman"/>
                <w:i/>
                <w:color w:val="000000"/>
                <w:sz w:val="20"/>
                <w:szCs w:val="20"/>
              </w:rPr>
              <w:t xml:space="preserve"> </w:t>
            </w:r>
            <w:r w:rsidRPr="00B61A8E">
              <w:rPr>
                <w:rFonts w:eastAsia="Times New Roman"/>
                <w:color w:val="000000"/>
                <w:sz w:val="20"/>
                <w:szCs w:val="20"/>
              </w:rPr>
              <w:t>Children’s home environment</w:t>
            </w:r>
          </w:p>
        </w:tc>
        <w:tc>
          <w:tcPr>
            <w:tcW w:w="5965"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8C3277" w14:textId="77777777" w:rsidR="00B61A8E" w:rsidRPr="00B61A8E" w:rsidRDefault="00130343" w:rsidP="0036048A">
            <w:pPr>
              <w:rPr>
                <w:rFonts w:eastAsia="Times New Roman"/>
                <w:color w:val="000000"/>
                <w:sz w:val="20"/>
                <w:szCs w:val="20"/>
              </w:rPr>
            </w:pPr>
            <w:r w:rsidRPr="00EC6DAA">
              <w:rPr>
                <w:rFonts w:eastAsia="Times New Roman"/>
                <w:color w:val="000000"/>
                <w:sz w:val="20"/>
                <w:szCs w:val="20"/>
                <w:lang w:val="nl-NL"/>
              </w:rPr>
              <w:t>Optionele vraag</w:t>
            </w:r>
          </w:p>
        </w:tc>
      </w:tr>
      <w:tr w:rsidR="00130343" w:rsidRPr="00EC6DAA" w14:paraId="13F2FF55" w14:textId="77777777" w:rsidTr="007C04B1">
        <w:trPr>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6F4E21E" w14:textId="77777777" w:rsidR="00130343" w:rsidRPr="00EC6DAA" w:rsidRDefault="00130343" w:rsidP="0036048A">
            <w:pPr>
              <w:jc w:val="center"/>
              <w:rPr>
                <w:b/>
                <w:color w:val="000000"/>
                <w:sz w:val="20"/>
                <w:szCs w:val="20"/>
                <w:lang w:val="nl-NL"/>
              </w:rPr>
            </w:pPr>
            <w:r w:rsidRPr="00EC6DAA">
              <w:rPr>
                <w:b/>
                <w:color w:val="000000"/>
                <w:sz w:val="20"/>
                <w:szCs w:val="20"/>
                <w:lang w:val="nl-NL"/>
              </w:rPr>
              <w:t>Concept</w:t>
            </w:r>
          </w:p>
        </w:tc>
        <w:tc>
          <w:tcPr>
            <w:tcW w:w="5965"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B937B6D" w14:textId="77777777" w:rsidR="00130343" w:rsidRPr="00EC6DAA" w:rsidRDefault="00130343" w:rsidP="0036048A">
            <w:pPr>
              <w:jc w:val="center"/>
              <w:rPr>
                <w:b/>
                <w:color w:val="000000"/>
                <w:sz w:val="20"/>
                <w:szCs w:val="20"/>
                <w:lang w:val="nl-NL"/>
              </w:rPr>
            </w:pPr>
            <w:r w:rsidRPr="00EC6DAA">
              <w:rPr>
                <w:b/>
                <w:color w:val="000000"/>
                <w:sz w:val="20"/>
                <w:szCs w:val="20"/>
                <w:lang w:val="nl-NL"/>
              </w:rPr>
              <w:t>Definitie</w:t>
            </w:r>
          </w:p>
        </w:tc>
      </w:tr>
      <w:tr w:rsidR="00130343" w:rsidRPr="00EC6DAA" w14:paraId="0B8AAB46" w14:textId="77777777" w:rsidTr="007C04B1">
        <w:trPr>
          <w:cantSplit/>
          <w:trHeight w:val="326"/>
        </w:trPr>
        <w:tc>
          <w:tcPr>
            <w:tcW w:w="2989" w:type="dxa"/>
            <w:gridSpan w:val="2"/>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C3A27BC" w14:textId="77777777" w:rsidR="00130343" w:rsidRPr="00EC6DAA" w:rsidRDefault="00130343" w:rsidP="0036048A">
            <w:pPr>
              <w:rPr>
                <w:rFonts w:eastAsia="Times New Roman"/>
                <w:color w:val="000000"/>
                <w:sz w:val="20"/>
                <w:szCs w:val="20"/>
                <w:lang w:val="nl-NL"/>
              </w:rPr>
            </w:pPr>
            <w:commentRangeStart w:id="34"/>
            <w:r w:rsidRPr="00EC6DAA">
              <w:rPr>
                <w:rFonts w:eastAsia="Times New Roman"/>
                <w:color w:val="000000"/>
                <w:sz w:val="20"/>
                <w:szCs w:val="20"/>
                <w:lang w:val="nl-NL"/>
              </w:rPr>
              <w:t xml:space="preserve">Gaat het goed met uw kinderen? </w:t>
            </w:r>
            <w:commentRangeEnd w:id="34"/>
            <w:r w:rsidR="00AA6DDC">
              <w:rPr>
                <w:rStyle w:val="Verwijzingopmerking"/>
              </w:rPr>
              <w:commentReference w:id="34"/>
            </w:r>
          </w:p>
          <w:p w14:paraId="0E13388F" w14:textId="77777777" w:rsidR="00130343" w:rsidRPr="00EC6DAA" w:rsidRDefault="00130343" w:rsidP="0036048A">
            <w:pPr>
              <w:rPr>
                <w:rFonts w:eastAsia="Times New Roman"/>
                <w:color w:val="000000"/>
                <w:sz w:val="20"/>
                <w:szCs w:val="20"/>
                <w:lang w:val="nl-NL"/>
              </w:rPr>
            </w:pPr>
            <w:r w:rsidRPr="00EC6DAA">
              <w:rPr>
                <w:rFonts w:eastAsia="Times New Roman"/>
                <w:i/>
                <w:color w:val="000000"/>
                <w:sz w:val="20"/>
                <w:szCs w:val="20"/>
                <w:lang w:val="nl-NL"/>
              </w:rPr>
              <w:t>GGZNL: 00031</w:t>
            </w:r>
          </w:p>
        </w:tc>
        <w:tc>
          <w:tcPr>
            <w:tcW w:w="5965" w:type="dxa"/>
            <w:gridSpan w:val="2"/>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6D70BD" w14:textId="77777777" w:rsidR="00130343" w:rsidRPr="00EC6DAA" w:rsidRDefault="00130343"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130343" w:rsidRPr="00EC6DAA" w14:paraId="52CDB4E2" w14:textId="77777777" w:rsidTr="007C04B1">
        <w:trPr>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1D96123" w14:textId="77777777" w:rsidR="00130343" w:rsidRPr="00EC6DAA" w:rsidRDefault="00130343" w:rsidP="0036048A">
            <w:pPr>
              <w:rPr>
                <w:rFonts w:eastAsia="Times New Roman"/>
                <w:color w:val="000000"/>
                <w:sz w:val="20"/>
                <w:szCs w:val="20"/>
                <w:lang w:val="nl-NL"/>
              </w:rPr>
            </w:pPr>
          </w:p>
        </w:tc>
        <w:tc>
          <w:tcPr>
            <w:tcW w:w="5965"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706B35" w14:textId="77777777" w:rsidR="00130343" w:rsidRPr="00EC6DAA" w:rsidRDefault="00130343" w:rsidP="0036048A">
            <w:pPr>
              <w:rPr>
                <w:rFonts w:eastAsia="Times New Roman"/>
                <w:color w:val="000000"/>
                <w:sz w:val="20"/>
                <w:szCs w:val="20"/>
                <w:lang w:val="nl-NL"/>
              </w:rPr>
            </w:pPr>
          </w:p>
        </w:tc>
      </w:tr>
      <w:tr w:rsidR="00130343" w:rsidRPr="00EC6DAA" w14:paraId="3C0FD529" w14:textId="77777777" w:rsidTr="007C04B1">
        <w:trPr>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8A119D8" w14:textId="77777777" w:rsidR="00130343" w:rsidRPr="00EC6DAA" w:rsidRDefault="00130343" w:rsidP="0036048A">
            <w:pPr>
              <w:rPr>
                <w:rFonts w:eastAsia="Times New Roman"/>
                <w:color w:val="000000"/>
                <w:sz w:val="20"/>
                <w:szCs w:val="20"/>
                <w:lang w:val="nl-NL"/>
              </w:rPr>
            </w:pPr>
          </w:p>
        </w:tc>
        <w:tc>
          <w:tcPr>
            <w:tcW w:w="5965"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6941D9" w14:textId="77777777" w:rsidR="00130343" w:rsidRPr="00EC6DAA" w:rsidRDefault="00130343" w:rsidP="0036048A">
            <w:pPr>
              <w:rPr>
                <w:rFonts w:eastAsia="Times New Roman"/>
                <w:color w:val="000000"/>
                <w:sz w:val="20"/>
                <w:szCs w:val="20"/>
                <w:lang w:val="nl-NL"/>
              </w:rPr>
            </w:pPr>
          </w:p>
        </w:tc>
      </w:tr>
      <w:tr w:rsidR="00130343" w:rsidRPr="00EC6DAA" w14:paraId="5EA67DBC" w14:textId="77777777" w:rsidTr="007C04B1">
        <w:trPr>
          <w:gridAfter w:val="1"/>
          <w:wAfter w:w="47" w:type="dxa"/>
          <w:trHeight w:val="193"/>
        </w:trPr>
        <w:tc>
          <w:tcPr>
            <w:tcW w:w="29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67149A1" w14:textId="77777777" w:rsidR="00130343" w:rsidRPr="00EC6DAA" w:rsidRDefault="00130343" w:rsidP="0036048A">
            <w:pPr>
              <w:jc w:val="center"/>
              <w:rPr>
                <w:b/>
                <w:color w:val="000000"/>
                <w:sz w:val="20"/>
                <w:szCs w:val="20"/>
                <w:lang w:val="nl-NL"/>
              </w:rPr>
            </w:pPr>
            <w:r w:rsidRPr="00EC6DAA">
              <w:rPr>
                <w:b/>
                <w:color w:val="000000"/>
                <w:sz w:val="20"/>
                <w:szCs w:val="20"/>
                <w:lang w:val="nl-NL"/>
              </w:rPr>
              <w:t>Concept</w:t>
            </w:r>
          </w:p>
        </w:tc>
        <w:tc>
          <w:tcPr>
            <w:tcW w:w="5934"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3228720" w14:textId="77777777" w:rsidR="00130343" w:rsidRPr="00EC6DAA" w:rsidRDefault="00130343" w:rsidP="0036048A">
            <w:pPr>
              <w:jc w:val="center"/>
              <w:rPr>
                <w:b/>
                <w:color w:val="000000"/>
                <w:sz w:val="20"/>
                <w:szCs w:val="20"/>
                <w:lang w:val="nl-NL"/>
              </w:rPr>
            </w:pPr>
            <w:r w:rsidRPr="00EC6DAA">
              <w:rPr>
                <w:b/>
                <w:color w:val="000000"/>
                <w:sz w:val="20"/>
                <w:szCs w:val="20"/>
                <w:lang w:val="nl-NL"/>
              </w:rPr>
              <w:t>Definitie</w:t>
            </w:r>
          </w:p>
        </w:tc>
      </w:tr>
      <w:tr w:rsidR="00130343" w:rsidRPr="00EC6DAA" w14:paraId="0D3BF5C4" w14:textId="77777777" w:rsidTr="007C04B1">
        <w:trPr>
          <w:gridAfter w:val="1"/>
          <w:wAfter w:w="47" w:type="dxa"/>
          <w:cantSplit/>
          <w:trHeight w:val="277"/>
        </w:trPr>
        <w:tc>
          <w:tcPr>
            <w:tcW w:w="2973"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4328E76" w14:textId="77777777" w:rsidR="00130343" w:rsidRPr="00EC6DAA" w:rsidRDefault="00130343" w:rsidP="0036048A">
            <w:pPr>
              <w:rPr>
                <w:rFonts w:eastAsia="Times New Roman"/>
                <w:color w:val="000000"/>
                <w:sz w:val="20"/>
                <w:szCs w:val="20"/>
                <w:lang w:val="nl-NL"/>
              </w:rPr>
            </w:pPr>
            <w:r w:rsidRPr="00EC6DAA">
              <w:rPr>
                <w:rFonts w:eastAsia="Times New Roman"/>
                <w:color w:val="000000"/>
                <w:sz w:val="20"/>
                <w:szCs w:val="20"/>
                <w:lang w:val="nl-NL"/>
              </w:rPr>
              <w:t>Hoe houdt u voldoende toezicht op uw (kleine) kinderen?</w:t>
            </w:r>
          </w:p>
          <w:p w14:paraId="12900456" w14:textId="77777777" w:rsidR="00130343" w:rsidRPr="00EC6DAA" w:rsidRDefault="00130343" w:rsidP="0036048A">
            <w:pPr>
              <w:rPr>
                <w:rFonts w:eastAsia="Times New Roman"/>
                <w:color w:val="000000"/>
                <w:sz w:val="20"/>
                <w:szCs w:val="20"/>
                <w:lang w:val="nl-NL"/>
              </w:rPr>
            </w:pPr>
            <w:r w:rsidRPr="00EC6DAA">
              <w:rPr>
                <w:rFonts w:eastAsia="Times New Roman"/>
                <w:i/>
                <w:color w:val="000000"/>
                <w:sz w:val="20"/>
                <w:szCs w:val="20"/>
                <w:lang w:val="nl-NL"/>
              </w:rPr>
              <w:t>GGZNL: 00032</w:t>
            </w:r>
          </w:p>
        </w:tc>
        <w:tc>
          <w:tcPr>
            <w:tcW w:w="5934" w:type="dxa"/>
            <w:gridSpan w:val="2"/>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0304F3" w14:textId="77777777" w:rsidR="00130343" w:rsidRPr="00EC6DAA" w:rsidRDefault="00130343" w:rsidP="0036048A">
            <w:pPr>
              <w:rPr>
                <w:rFonts w:eastAsia="Times New Roman"/>
                <w:color w:val="000000"/>
                <w:sz w:val="20"/>
                <w:szCs w:val="20"/>
                <w:lang w:val="nl-NL"/>
              </w:rPr>
            </w:pPr>
            <w:r w:rsidRPr="00EC6DAA">
              <w:rPr>
                <w:rFonts w:eastAsia="Times New Roman"/>
                <w:color w:val="000000"/>
                <w:sz w:val="20"/>
                <w:szCs w:val="20"/>
                <w:lang w:val="nl-NL"/>
              </w:rPr>
              <w:t>Optionele vraag</w:t>
            </w:r>
          </w:p>
          <w:p w14:paraId="20E1B07A" w14:textId="77777777" w:rsidR="00130343" w:rsidRPr="00EC6DAA" w:rsidRDefault="00130343" w:rsidP="0036048A">
            <w:pPr>
              <w:rPr>
                <w:rFonts w:eastAsia="Times New Roman"/>
                <w:color w:val="000000"/>
                <w:sz w:val="20"/>
                <w:szCs w:val="20"/>
                <w:lang w:val="nl-NL"/>
              </w:rPr>
            </w:pPr>
          </w:p>
        </w:tc>
      </w:tr>
      <w:tr w:rsidR="00130343" w:rsidRPr="00EC6DAA" w14:paraId="0859E18E" w14:textId="77777777" w:rsidTr="007C04B1">
        <w:trPr>
          <w:gridAfter w:val="1"/>
          <w:wAfter w:w="47"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0501195" w14:textId="77777777" w:rsidR="00130343" w:rsidRPr="00EC6DAA" w:rsidRDefault="00130343" w:rsidP="0036048A">
            <w:pPr>
              <w:rPr>
                <w:rFonts w:eastAsia="Times New Roman"/>
                <w:color w:val="000000"/>
                <w:sz w:val="20"/>
                <w:szCs w:val="20"/>
                <w:lang w:val="nl-NL"/>
              </w:rPr>
            </w:pPr>
          </w:p>
        </w:tc>
        <w:tc>
          <w:tcPr>
            <w:tcW w:w="5934"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BF4F81" w14:textId="77777777" w:rsidR="00130343" w:rsidRPr="00EC6DAA" w:rsidRDefault="00130343" w:rsidP="0036048A">
            <w:pPr>
              <w:rPr>
                <w:rFonts w:eastAsia="Times New Roman"/>
                <w:color w:val="000000"/>
                <w:sz w:val="20"/>
                <w:szCs w:val="20"/>
                <w:lang w:val="nl-NL"/>
              </w:rPr>
            </w:pPr>
          </w:p>
        </w:tc>
      </w:tr>
      <w:tr w:rsidR="00130343" w:rsidRPr="00EC6DAA" w14:paraId="2906A3C9" w14:textId="77777777" w:rsidTr="007C04B1">
        <w:trPr>
          <w:gridAfter w:val="1"/>
          <w:wAfter w:w="47"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B2EC851" w14:textId="77777777" w:rsidR="00130343" w:rsidRPr="00EC6DAA" w:rsidRDefault="00130343" w:rsidP="0036048A">
            <w:pPr>
              <w:rPr>
                <w:rFonts w:eastAsia="Times New Roman"/>
                <w:color w:val="000000"/>
                <w:sz w:val="20"/>
                <w:szCs w:val="20"/>
                <w:lang w:val="nl-NL"/>
              </w:rPr>
            </w:pPr>
          </w:p>
        </w:tc>
        <w:tc>
          <w:tcPr>
            <w:tcW w:w="5934"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C7D36C" w14:textId="77777777" w:rsidR="00130343" w:rsidRPr="00EC6DAA" w:rsidRDefault="00130343" w:rsidP="0036048A">
            <w:pPr>
              <w:rPr>
                <w:rFonts w:eastAsia="Times New Roman"/>
                <w:color w:val="000000"/>
                <w:sz w:val="20"/>
                <w:szCs w:val="20"/>
                <w:lang w:val="nl-NL"/>
              </w:rPr>
            </w:pPr>
          </w:p>
        </w:tc>
      </w:tr>
      <w:tr w:rsidR="00130343" w:rsidRPr="00EC6DAA" w14:paraId="43A322CB" w14:textId="77777777" w:rsidTr="007C04B1">
        <w:trPr>
          <w:gridAfter w:val="1"/>
          <w:wAfter w:w="47"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EC62FC8" w14:textId="77777777" w:rsidR="00130343" w:rsidRPr="00EC6DAA" w:rsidRDefault="00130343" w:rsidP="0036048A">
            <w:pPr>
              <w:rPr>
                <w:rFonts w:eastAsia="Times New Roman"/>
                <w:color w:val="000000"/>
                <w:sz w:val="20"/>
                <w:szCs w:val="20"/>
                <w:lang w:val="nl-NL"/>
              </w:rPr>
            </w:pPr>
          </w:p>
        </w:tc>
        <w:tc>
          <w:tcPr>
            <w:tcW w:w="5934"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23FCBA" w14:textId="77777777" w:rsidR="00130343" w:rsidRPr="00EC6DAA" w:rsidRDefault="00130343" w:rsidP="0036048A">
            <w:pPr>
              <w:rPr>
                <w:rFonts w:eastAsia="Times New Roman"/>
                <w:color w:val="000000"/>
                <w:sz w:val="20"/>
                <w:szCs w:val="20"/>
                <w:lang w:val="nl-NL"/>
              </w:rPr>
            </w:pPr>
          </w:p>
        </w:tc>
      </w:tr>
      <w:tr w:rsidR="00130343" w:rsidRPr="00EC6DAA" w14:paraId="6469E0F9" w14:textId="77777777" w:rsidTr="007C04B1">
        <w:trPr>
          <w:gridAfter w:val="1"/>
          <w:wAfter w:w="47"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47A9A90" w14:textId="77777777" w:rsidR="00130343" w:rsidRPr="00EC6DAA" w:rsidRDefault="00130343" w:rsidP="0036048A">
            <w:pPr>
              <w:rPr>
                <w:rFonts w:eastAsia="Times New Roman"/>
                <w:color w:val="000000"/>
                <w:sz w:val="20"/>
                <w:szCs w:val="20"/>
                <w:lang w:val="nl-NL"/>
              </w:rPr>
            </w:pPr>
          </w:p>
        </w:tc>
        <w:tc>
          <w:tcPr>
            <w:tcW w:w="5934"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8877D4" w14:textId="77777777" w:rsidR="00130343" w:rsidRPr="00EC6DAA" w:rsidRDefault="00130343" w:rsidP="0036048A">
            <w:pPr>
              <w:rPr>
                <w:rFonts w:eastAsia="Times New Roman"/>
                <w:color w:val="000000"/>
                <w:sz w:val="20"/>
                <w:szCs w:val="20"/>
                <w:lang w:val="nl-NL"/>
              </w:rPr>
            </w:pPr>
          </w:p>
        </w:tc>
      </w:tr>
    </w:tbl>
    <w:p w14:paraId="4CE88BF2" w14:textId="77777777" w:rsidR="007C04B1" w:rsidRDefault="007C04B1">
      <w:r>
        <w:br w:type="page"/>
      </w:r>
    </w:p>
    <w:p w14:paraId="104D9470" w14:textId="77777777" w:rsidR="007C04B1" w:rsidRDefault="007C04B1"/>
    <w:p w14:paraId="0B445825" w14:textId="77777777" w:rsidR="007C04B1" w:rsidRDefault="007C04B1"/>
    <w:p w14:paraId="57F6338B" w14:textId="77777777" w:rsidR="007C04B1" w:rsidRDefault="007C04B1">
      <w:proofErr w:type="spellStart"/>
      <w:r w:rsidRPr="006513E6">
        <w:rPr>
          <w:sz w:val="20"/>
        </w:rPr>
        <w:t>Vervolg</w:t>
      </w:r>
      <w:proofErr w:type="spellEnd"/>
      <w:r w:rsidRPr="006513E6">
        <w:rPr>
          <w:sz w:val="20"/>
        </w:rPr>
        <w:t xml:space="preserve"> </w:t>
      </w:r>
      <w:proofErr w:type="spellStart"/>
      <w:r w:rsidR="006513E6" w:rsidRPr="006513E6">
        <w:rPr>
          <w:sz w:val="20"/>
        </w:rPr>
        <w:t>verkennende</w:t>
      </w:r>
      <w:proofErr w:type="spellEnd"/>
      <w:r w:rsidR="006513E6" w:rsidRPr="006513E6">
        <w:rPr>
          <w:sz w:val="20"/>
        </w:rPr>
        <w:t xml:space="preserve"> </w:t>
      </w:r>
      <w:proofErr w:type="spellStart"/>
      <w:r w:rsidR="006513E6" w:rsidRPr="006513E6">
        <w:rPr>
          <w:sz w:val="20"/>
        </w:rPr>
        <w:t>vragen</w:t>
      </w:r>
      <w:proofErr w:type="spellEnd"/>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7C04B1" w:rsidRPr="00EC6DAA" w14:paraId="1C2ACD11"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B244CDD" w14:textId="77777777" w:rsidR="007C04B1" w:rsidRPr="00EC6DAA" w:rsidRDefault="007C04B1"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AA58D4E" w14:textId="77777777" w:rsidR="007C04B1" w:rsidRPr="00EC6DAA" w:rsidRDefault="007C04B1" w:rsidP="0036048A">
            <w:pPr>
              <w:jc w:val="center"/>
              <w:rPr>
                <w:b/>
                <w:color w:val="000000"/>
                <w:sz w:val="20"/>
                <w:szCs w:val="20"/>
                <w:lang w:val="nl-NL"/>
              </w:rPr>
            </w:pPr>
            <w:r w:rsidRPr="00EC6DAA">
              <w:rPr>
                <w:b/>
                <w:color w:val="000000"/>
                <w:sz w:val="20"/>
                <w:szCs w:val="20"/>
                <w:lang w:val="nl-NL"/>
              </w:rPr>
              <w:t>Definitie</w:t>
            </w:r>
          </w:p>
        </w:tc>
      </w:tr>
      <w:tr w:rsidR="007C04B1" w:rsidRPr="00EC6DAA" w14:paraId="42983164"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109D5F3" w14:textId="77777777" w:rsidR="007C04B1" w:rsidRPr="00EC6DAA" w:rsidRDefault="007C04B1" w:rsidP="0036048A">
            <w:pPr>
              <w:rPr>
                <w:rFonts w:eastAsia="Times New Roman"/>
                <w:color w:val="000000"/>
                <w:sz w:val="20"/>
                <w:szCs w:val="20"/>
                <w:lang w:val="nl-NL"/>
              </w:rPr>
            </w:pPr>
            <w:commentRangeStart w:id="35"/>
            <w:r w:rsidRPr="00EC6DAA">
              <w:rPr>
                <w:rFonts w:eastAsia="Times New Roman"/>
                <w:color w:val="000000"/>
                <w:sz w:val="20"/>
                <w:szCs w:val="20"/>
                <w:lang w:val="nl-NL"/>
              </w:rPr>
              <w:t xml:space="preserve">Lukt het u, ondanks uw situatie, om de kinderen voldoende aandacht, tijd en zorg te geven? </w:t>
            </w:r>
          </w:p>
          <w:p w14:paraId="61619DC6" w14:textId="77777777" w:rsidR="007C04B1" w:rsidRPr="00EC6DAA" w:rsidRDefault="007C04B1" w:rsidP="0036048A">
            <w:pPr>
              <w:rPr>
                <w:rFonts w:eastAsia="Times New Roman"/>
                <w:color w:val="000000"/>
                <w:sz w:val="20"/>
                <w:szCs w:val="20"/>
                <w:lang w:val="nl-NL"/>
              </w:rPr>
            </w:pPr>
            <w:r w:rsidRPr="00EC6DAA">
              <w:rPr>
                <w:rFonts w:eastAsia="Times New Roman"/>
                <w:i/>
                <w:color w:val="000000"/>
                <w:sz w:val="20"/>
                <w:szCs w:val="20"/>
                <w:lang w:val="nl-NL"/>
              </w:rPr>
              <w:t>GGZNL: 00033</w:t>
            </w:r>
            <w:commentRangeEnd w:id="35"/>
            <w:r w:rsidR="00AA6DDC">
              <w:rPr>
                <w:rStyle w:val="Verwijzingopmerking"/>
              </w:rPr>
              <w:commentReference w:id="35"/>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EE8E3E" w14:textId="77777777" w:rsidR="007C04B1" w:rsidRDefault="007C04B1" w:rsidP="0036048A">
            <w:pPr>
              <w:rPr>
                <w:rFonts w:eastAsia="Times New Roman"/>
                <w:color w:val="000000"/>
                <w:sz w:val="20"/>
                <w:szCs w:val="20"/>
                <w:lang w:val="nl-NL"/>
              </w:rPr>
            </w:pPr>
            <w:r w:rsidRPr="00EC6DAA">
              <w:rPr>
                <w:rFonts w:eastAsia="Times New Roman"/>
                <w:color w:val="000000"/>
                <w:sz w:val="20"/>
                <w:szCs w:val="20"/>
                <w:lang w:val="nl-NL"/>
              </w:rPr>
              <w:t>Optionele vraag</w:t>
            </w:r>
          </w:p>
          <w:p w14:paraId="72D3CE24" w14:textId="77777777" w:rsidR="007C04B1" w:rsidRPr="00EC6DAA" w:rsidRDefault="007C04B1" w:rsidP="0036048A">
            <w:pPr>
              <w:rPr>
                <w:rFonts w:eastAsia="Times New Roman"/>
                <w:color w:val="000000"/>
                <w:sz w:val="20"/>
                <w:szCs w:val="20"/>
                <w:lang w:val="nl-NL"/>
              </w:rPr>
            </w:pPr>
          </w:p>
        </w:tc>
      </w:tr>
      <w:tr w:rsidR="007C04B1" w:rsidRPr="00EC6DAA" w14:paraId="08BBB323"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3AB9BF9"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8B86B5" w14:textId="77777777" w:rsidR="007C04B1" w:rsidRPr="00EC6DAA" w:rsidRDefault="007C04B1" w:rsidP="0036048A">
            <w:pPr>
              <w:rPr>
                <w:rFonts w:eastAsia="Times New Roman"/>
                <w:color w:val="000000"/>
                <w:sz w:val="20"/>
                <w:szCs w:val="20"/>
                <w:lang w:val="nl-NL"/>
              </w:rPr>
            </w:pPr>
          </w:p>
        </w:tc>
      </w:tr>
      <w:tr w:rsidR="007C04B1" w:rsidRPr="00EC6DAA" w14:paraId="5AF680CB"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3D3EFFA"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AA0E62" w14:textId="77777777" w:rsidR="007C04B1" w:rsidRPr="00EC6DAA" w:rsidRDefault="007C04B1" w:rsidP="0036048A">
            <w:pPr>
              <w:rPr>
                <w:rFonts w:eastAsia="Times New Roman"/>
                <w:color w:val="000000"/>
                <w:sz w:val="20"/>
                <w:szCs w:val="20"/>
                <w:lang w:val="nl-NL"/>
              </w:rPr>
            </w:pPr>
          </w:p>
        </w:tc>
      </w:tr>
      <w:tr w:rsidR="007C04B1" w:rsidRPr="00EC6DAA" w14:paraId="3AC57DE0"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DB7D89E" w14:textId="77777777" w:rsidR="007C04B1" w:rsidRPr="00EC6DAA" w:rsidRDefault="007C04B1" w:rsidP="0036048A">
            <w:pPr>
              <w:jc w:val="center"/>
              <w:rPr>
                <w:b/>
                <w:color w:val="000000"/>
                <w:sz w:val="20"/>
                <w:szCs w:val="20"/>
                <w:lang w:val="nl-NL"/>
              </w:rPr>
            </w:pPr>
            <w:r w:rsidRPr="00EC6DAA">
              <w:rPr>
                <w:b/>
                <w:color w:val="000000"/>
                <w:sz w:val="20"/>
                <w:szCs w:val="20"/>
                <w:lang w:val="nl-NL"/>
              </w:rPr>
              <w:t>Concept</w:t>
            </w:r>
          </w:p>
        </w:tc>
        <w:tc>
          <w:tcPr>
            <w:tcW w:w="5995" w:type="dxa"/>
            <w:vMerge/>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FDFC51" w14:textId="77777777" w:rsidR="007C04B1" w:rsidRPr="00EC6DAA" w:rsidRDefault="007C04B1" w:rsidP="0036048A">
            <w:pPr>
              <w:jc w:val="center"/>
              <w:rPr>
                <w:b/>
                <w:color w:val="000000"/>
                <w:sz w:val="20"/>
                <w:szCs w:val="20"/>
                <w:lang w:val="nl-NL"/>
              </w:rPr>
            </w:pPr>
            <w:r w:rsidRPr="00EC6DAA">
              <w:rPr>
                <w:b/>
                <w:color w:val="000000"/>
                <w:sz w:val="20"/>
                <w:szCs w:val="20"/>
                <w:lang w:val="nl-NL"/>
              </w:rPr>
              <w:t>Definitie</w:t>
            </w:r>
          </w:p>
        </w:tc>
      </w:tr>
      <w:tr w:rsidR="007C04B1" w:rsidRPr="00EC6DAA" w14:paraId="6A8A3F2D"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57ADB08" w14:textId="77777777" w:rsidR="007C04B1" w:rsidRPr="00EC6DAA" w:rsidRDefault="007C04B1" w:rsidP="0036048A">
            <w:pPr>
              <w:rPr>
                <w:rFonts w:eastAsia="Times New Roman"/>
                <w:color w:val="000000"/>
                <w:sz w:val="20"/>
                <w:szCs w:val="20"/>
                <w:lang w:val="nl-NL"/>
              </w:rPr>
            </w:pPr>
            <w:r w:rsidRPr="00EC6DAA">
              <w:rPr>
                <w:rFonts w:eastAsia="Times New Roman"/>
                <w:color w:val="000000"/>
                <w:sz w:val="20"/>
                <w:szCs w:val="20"/>
                <w:lang w:val="nl-NL"/>
              </w:rPr>
              <w:t>Wat merken de kinderen van uw situatie?</w:t>
            </w:r>
          </w:p>
          <w:p w14:paraId="1531A7E3" w14:textId="77777777" w:rsidR="007C04B1" w:rsidRPr="00EC6DAA" w:rsidRDefault="007C04B1" w:rsidP="0036048A">
            <w:pPr>
              <w:rPr>
                <w:rFonts w:eastAsia="Times New Roman"/>
                <w:color w:val="000000"/>
                <w:sz w:val="20"/>
                <w:szCs w:val="20"/>
                <w:lang w:val="nl-NL"/>
              </w:rPr>
            </w:pPr>
            <w:r w:rsidRPr="00EC6DAA">
              <w:rPr>
                <w:rFonts w:eastAsia="Times New Roman"/>
                <w:i/>
                <w:color w:val="000000"/>
                <w:sz w:val="20"/>
                <w:szCs w:val="20"/>
                <w:lang w:val="nl-NL"/>
              </w:rPr>
              <w:t>GGZNL: 00034</w:t>
            </w: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026B1C" w14:textId="77777777" w:rsidR="007C04B1" w:rsidRPr="00EC6DAA" w:rsidRDefault="007C04B1" w:rsidP="0036048A">
            <w:pPr>
              <w:rPr>
                <w:rFonts w:eastAsia="Times New Roman"/>
                <w:color w:val="000000"/>
                <w:sz w:val="20"/>
                <w:szCs w:val="20"/>
                <w:lang w:val="nl-NL"/>
              </w:rPr>
            </w:pPr>
          </w:p>
          <w:p w14:paraId="50D3DB20" w14:textId="77777777" w:rsidR="007C04B1" w:rsidRPr="00EC6DAA" w:rsidRDefault="007C04B1"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7C04B1" w:rsidRPr="00EC6DAA" w14:paraId="0D9306EC"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4A69868"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31BFAD" w14:textId="77777777" w:rsidR="007C04B1" w:rsidRPr="00EC6DAA" w:rsidRDefault="007C04B1" w:rsidP="0036048A">
            <w:pPr>
              <w:rPr>
                <w:rFonts w:eastAsia="Times New Roman"/>
                <w:color w:val="000000"/>
                <w:sz w:val="20"/>
                <w:szCs w:val="20"/>
                <w:lang w:val="nl-NL"/>
              </w:rPr>
            </w:pPr>
          </w:p>
        </w:tc>
      </w:tr>
      <w:tr w:rsidR="007C04B1" w:rsidRPr="00EC6DAA" w14:paraId="345D2DF4"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C7D529D"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D74ACB" w14:textId="77777777" w:rsidR="007C04B1" w:rsidRPr="00EC6DAA" w:rsidRDefault="007C04B1" w:rsidP="0036048A">
            <w:pPr>
              <w:rPr>
                <w:rFonts w:eastAsia="Times New Roman"/>
                <w:color w:val="000000"/>
                <w:sz w:val="20"/>
                <w:szCs w:val="20"/>
                <w:lang w:val="nl-NL"/>
              </w:rPr>
            </w:pPr>
          </w:p>
        </w:tc>
      </w:tr>
      <w:tr w:rsidR="007C04B1" w:rsidRPr="00EC6DAA" w14:paraId="63E4D2EA"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5B8CC2B" w14:textId="77777777" w:rsidR="007C04B1" w:rsidRPr="00EC6DAA" w:rsidRDefault="007C04B1"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D7D885A" w14:textId="77777777" w:rsidR="007C04B1" w:rsidRPr="00EC6DAA" w:rsidRDefault="007C04B1" w:rsidP="0036048A">
            <w:pPr>
              <w:jc w:val="center"/>
              <w:rPr>
                <w:b/>
                <w:color w:val="000000"/>
                <w:sz w:val="20"/>
                <w:szCs w:val="20"/>
                <w:lang w:val="nl-NL"/>
              </w:rPr>
            </w:pPr>
            <w:r w:rsidRPr="00EC6DAA">
              <w:rPr>
                <w:b/>
                <w:color w:val="000000"/>
                <w:sz w:val="20"/>
                <w:szCs w:val="20"/>
                <w:lang w:val="nl-NL"/>
              </w:rPr>
              <w:t>Definitie</w:t>
            </w:r>
          </w:p>
        </w:tc>
      </w:tr>
      <w:tr w:rsidR="007C04B1" w:rsidRPr="00EC6DAA" w14:paraId="0AD20C78"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C7C3C43" w14:textId="77777777" w:rsidR="007C04B1" w:rsidRPr="00EC6DAA" w:rsidRDefault="007C04B1" w:rsidP="0036048A">
            <w:pPr>
              <w:rPr>
                <w:rFonts w:eastAsia="Times New Roman"/>
                <w:color w:val="000000"/>
                <w:sz w:val="20"/>
                <w:szCs w:val="20"/>
                <w:lang w:val="nl-NL"/>
              </w:rPr>
            </w:pPr>
            <w:r w:rsidRPr="007C04B1">
              <w:rPr>
                <w:rFonts w:eastAsia="Times New Roman"/>
                <w:color w:val="000000"/>
                <w:sz w:val="20"/>
                <w:szCs w:val="20"/>
                <w:lang w:val="nl-NL"/>
              </w:rPr>
              <w:t>Wat merken de kinderen van uw situatie?</w:t>
            </w:r>
            <w:r w:rsidRPr="00EC6DAA">
              <w:rPr>
                <w:rFonts w:eastAsia="Times New Roman"/>
                <w:color w:val="000000"/>
                <w:sz w:val="20"/>
                <w:szCs w:val="20"/>
                <w:lang w:val="nl-NL"/>
              </w:rPr>
              <w:t xml:space="preserve"> </w:t>
            </w:r>
          </w:p>
          <w:p w14:paraId="2520CDB4" w14:textId="77777777" w:rsidR="007C04B1" w:rsidRPr="00EC6DAA" w:rsidRDefault="007C04B1" w:rsidP="0036048A">
            <w:pPr>
              <w:rPr>
                <w:rFonts w:eastAsia="Times New Roman"/>
                <w:color w:val="000000"/>
                <w:sz w:val="20"/>
                <w:szCs w:val="20"/>
                <w:lang w:val="nl-NL"/>
              </w:rPr>
            </w:pPr>
            <w:r w:rsidRPr="00EC6DAA">
              <w:rPr>
                <w:rFonts w:eastAsia="Times New Roman"/>
                <w:i/>
                <w:color w:val="000000"/>
                <w:sz w:val="20"/>
                <w:szCs w:val="20"/>
                <w:lang w:val="nl-NL"/>
              </w:rPr>
              <w:t>GGZNL: 0003</w:t>
            </w:r>
            <w:r>
              <w:rPr>
                <w:rFonts w:eastAsia="Times New Roman"/>
                <w:i/>
                <w:color w:val="000000"/>
                <w:sz w:val="20"/>
                <w:szCs w:val="20"/>
                <w:lang w:val="nl-NL"/>
              </w:rPr>
              <w:t>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80336D" w14:textId="77777777" w:rsidR="007C04B1" w:rsidRDefault="007C04B1" w:rsidP="0036048A">
            <w:pPr>
              <w:rPr>
                <w:rFonts w:eastAsia="Times New Roman"/>
                <w:color w:val="000000"/>
                <w:sz w:val="20"/>
                <w:szCs w:val="20"/>
                <w:lang w:val="nl-NL"/>
              </w:rPr>
            </w:pPr>
            <w:r w:rsidRPr="00EC6DAA">
              <w:rPr>
                <w:rFonts w:eastAsia="Times New Roman"/>
                <w:color w:val="000000"/>
                <w:sz w:val="20"/>
                <w:szCs w:val="20"/>
                <w:lang w:val="nl-NL"/>
              </w:rPr>
              <w:t>Optionele vraag</w:t>
            </w:r>
          </w:p>
          <w:p w14:paraId="2F41CFEA" w14:textId="77777777" w:rsidR="007C04B1" w:rsidRPr="00EC6DAA" w:rsidRDefault="007C04B1" w:rsidP="0036048A">
            <w:pPr>
              <w:rPr>
                <w:rFonts w:eastAsia="Times New Roman"/>
                <w:color w:val="000000"/>
                <w:sz w:val="20"/>
                <w:szCs w:val="20"/>
                <w:lang w:val="nl-NL"/>
              </w:rPr>
            </w:pPr>
          </w:p>
        </w:tc>
      </w:tr>
      <w:tr w:rsidR="007C04B1" w:rsidRPr="00EC6DAA" w14:paraId="7C4BA9CB"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734FD82"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EE3A9F" w14:textId="77777777" w:rsidR="007C04B1" w:rsidRPr="00EC6DAA" w:rsidRDefault="007C04B1" w:rsidP="0036048A">
            <w:pPr>
              <w:rPr>
                <w:rFonts w:eastAsia="Times New Roman"/>
                <w:color w:val="000000"/>
                <w:sz w:val="20"/>
                <w:szCs w:val="20"/>
                <w:lang w:val="nl-NL"/>
              </w:rPr>
            </w:pPr>
          </w:p>
        </w:tc>
      </w:tr>
      <w:tr w:rsidR="007C04B1" w:rsidRPr="00EC6DAA" w14:paraId="5589FE8C"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DBDCE3F"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9E50AD" w14:textId="77777777" w:rsidR="007C04B1" w:rsidRPr="00EC6DAA" w:rsidRDefault="007C04B1" w:rsidP="0036048A">
            <w:pPr>
              <w:rPr>
                <w:rFonts w:eastAsia="Times New Roman"/>
                <w:color w:val="000000"/>
                <w:sz w:val="20"/>
                <w:szCs w:val="20"/>
                <w:lang w:val="nl-NL"/>
              </w:rPr>
            </w:pPr>
          </w:p>
        </w:tc>
      </w:tr>
      <w:tr w:rsidR="007C04B1" w:rsidRPr="00EC6DAA" w14:paraId="2D8502CD"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9F72AE2" w14:textId="77777777" w:rsidR="007C04B1" w:rsidRPr="00EC6DAA" w:rsidRDefault="007C04B1"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A34FAC5" w14:textId="77777777" w:rsidR="007C04B1" w:rsidRPr="00EC6DAA" w:rsidRDefault="007C04B1" w:rsidP="0036048A">
            <w:pPr>
              <w:jc w:val="center"/>
              <w:rPr>
                <w:b/>
                <w:color w:val="000000"/>
                <w:sz w:val="20"/>
                <w:szCs w:val="20"/>
                <w:lang w:val="nl-NL"/>
              </w:rPr>
            </w:pPr>
            <w:r w:rsidRPr="00EC6DAA">
              <w:rPr>
                <w:b/>
                <w:color w:val="000000"/>
                <w:sz w:val="20"/>
                <w:szCs w:val="20"/>
                <w:lang w:val="nl-NL"/>
              </w:rPr>
              <w:t>Definitie</w:t>
            </w:r>
          </w:p>
        </w:tc>
      </w:tr>
      <w:tr w:rsidR="007C04B1" w:rsidRPr="00EC6DAA" w14:paraId="67273516"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2C944E4" w14:textId="77777777" w:rsidR="007C04B1" w:rsidRPr="00EC6DAA" w:rsidRDefault="007C04B1" w:rsidP="0036048A">
            <w:pPr>
              <w:rPr>
                <w:rFonts w:eastAsia="Times New Roman"/>
                <w:color w:val="000000"/>
                <w:sz w:val="20"/>
                <w:szCs w:val="20"/>
                <w:lang w:val="nl-NL"/>
              </w:rPr>
            </w:pPr>
            <w:commentRangeStart w:id="36"/>
            <w:r w:rsidRPr="00EC6DAA">
              <w:rPr>
                <w:rFonts w:eastAsia="Times New Roman"/>
                <w:color w:val="000000"/>
                <w:sz w:val="20"/>
                <w:szCs w:val="20"/>
                <w:lang w:val="nl-NL"/>
              </w:rPr>
              <w:t>Heeft u een idee wat uw situatie voor de kinderen betekent?</w:t>
            </w:r>
            <w:commentRangeEnd w:id="36"/>
            <w:r w:rsidR="00AA6DDC">
              <w:rPr>
                <w:rStyle w:val="Verwijzingopmerking"/>
              </w:rPr>
              <w:commentReference w:id="36"/>
            </w:r>
          </w:p>
          <w:p w14:paraId="5E64D789" w14:textId="77777777" w:rsidR="007C04B1" w:rsidRPr="00EC6DAA" w:rsidRDefault="007C04B1" w:rsidP="0036048A">
            <w:pPr>
              <w:rPr>
                <w:rFonts w:eastAsia="Times New Roman"/>
                <w:color w:val="000000"/>
                <w:sz w:val="20"/>
                <w:szCs w:val="20"/>
                <w:lang w:val="nl-NL"/>
              </w:rPr>
            </w:pPr>
            <w:r w:rsidRPr="00EC6DAA">
              <w:rPr>
                <w:rFonts w:eastAsia="Times New Roman"/>
                <w:i/>
                <w:color w:val="000000"/>
                <w:sz w:val="20"/>
                <w:szCs w:val="20"/>
                <w:lang w:val="nl-NL"/>
              </w:rPr>
              <w:t>GGZNL: 00037</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AD9482" w14:textId="77777777" w:rsidR="007C04B1" w:rsidRPr="00EC6DAA" w:rsidRDefault="007C04B1"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7C04B1" w:rsidRPr="00EC6DAA" w14:paraId="2C062CC5"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62C827A"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967B54" w14:textId="77777777" w:rsidR="007C04B1" w:rsidRPr="00EC6DAA" w:rsidRDefault="007C04B1" w:rsidP="0036048A">
            <w:pPr>
              <w:rPr>
                <w:rFonts w:eastAsia="Times New Roman"/>
                <w:color w:val="000000"/>
                <w:sz w:val="20"/>
                <w:szCs w:val="20"/>
                <w:lang w:val="nl-NL"/>
              </w:rPr>
            </w:pPr>
          </w:p>
        </w:tc>
      </w:tr>
      <w:tr w:rsidR="007C04B1" w:rsidRPr="00EC6DAA" w14:paraId="652804AC"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3F04096"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EA64C1" w14:textId="77777777" w:rsidR="007C04B1" w:rsidRPr="00EC6DAA" w:rsidRDefault="007C04B1" w:rsidP="0036048A">
            <w:pPr>
              <w:rPr>
                <w:rFonts w:eastAsia="Times New Roman"/>
                <w:color w:val="000000"/>
                <w:sz w:val="20"/>
                <w:szCs w:val="20"/>
                <w:lang w:val="nl-NL"/>
              </w:rPr>
            </w:pPr>
          </w:p>
        </w:tc>
      </w:tr>
      <w:tr w:rsidR="007C04B1" w:rsidRPr="00EC6DAA" w14:paraId="4FAF63C8"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B481C0A"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689881" w14:textId="77777777" w:rsidR="007C04B1" w:rsidRPr="00EC6DAA" w:rsidRDefault="007C04B1" w:rsidP="0036048A">
            <w:pPr>
              <w:rPr>
                <w:rFonts w:eastAsia="Times New Roman"/>
                <w:color w:val="000000"/>
                <w:sz w:val="20"/>
                <w:szCs w:val="20"/>
                <w:lang w:val="nl-NL"/>
              </w:rPr>
            </w:pPr>
          </w:p>
        </w:tc>
      </w:tr>
      <w:tr w:rsidR="007C04B1" w:rsidRPr="00EC6DAA" w14:paraId="0292A536"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693BE1C"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F0F277" w14:textId="77777777" w:rsidR="007C04B1" w:rsidRPr="00EC6DAA" w:rsidRDefault="007C04B1" w:rsidP="0036048A">
            <w:pPr>
              <w:rPr>
                <w:rFonts w:eastAsia="Times New Roman"/>
                <w:color w:val="000000"/>
                <w:sz w:val="20"/>
                <w:szCs w:val="20"/>
                <w:lang w:val="nl-NL"/>
              </w:rPr>
            </w:pPr>
          </w:p>
        </w:tc>
      </w:tr>
      <w:tr w:rsidR="007C04B1" w:rsidRPr="00EC6DAA" w14:paraId="02C120CF"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ED8C442"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EE084B" w14:textId="77777777" w:rsidR="007C04B1" w:rsidRPr="00EC6DAA" w:rsidRDefault="007C04B1" w:rsidP="0036048A">
            <w:pPr>
              <w:rPr>
                <w:rFonts w:eastAsia="Times New Roman"/>
                <w:color w:val="000000"/>
                <w:sz w:val="20"/>
                <w:szCs w:val="20"/>
                <w:lang w:val="nl-NL"/>
              </w:rPr>
            </w:pPr>
          </w:p>
        </w:tc>
      </w:tr>
      <w:tr w:rsidR="007C04B1" w:rsidRPr="00EC6DAA" w14:paraId="2CC8E32B"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614468B"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E315D2" w14:textId="77777777" w:rsidR="007C04B1" w:rsidRPr="00EC6DAA" w:rsidRDefault="007C04B1" w:rsidP="0036048A">
            <w:pPr>
              <w:rPr>
                <w:rFonts w:eastAsia="Times New Roman"/>
                <w:color w:val="000000"/>
                <w:sz w:val="20"/>
                <w:szCs w:val="20"/>
                <w:lang w:val="nl-NL"/>
              </w:rPr>
            </w:pPr>
          </w:p>
        </w:tc>
      </w:tr>
      <w:tr w:rsidR="00130343" w:rsidRPr="00EC6DAA" w14:paraId="65C0080E"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1BFC635" w14:textId="77777777" w:rsidR="00130343" w:rsidRPr="00EC6DAA" w:rsidRDefault="00130343"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523B413" w14:textId="77777777" w:rsidR="00130343" w:rsidRPr="00EC6DAA" w:rsidRDefault="00130343" w:rsidP="0036048A">
            <w:pPr>
              <w:jc w:val="center"/>
              <w:rPr>
                <w:b/>
                <w:color w:val="000000"/>
                <w:sz w:val="20"/>
                <w:szCs w:val="20"/>
                <w:lang w:val="nl-NL"/>
              </w:rPr>
            </w:pPr>
            <w:r w:rsidRPr="00EC6DAA">
              <w:rPr>
                <w:b/>
                <w:color w:val="000000"/>
                <w:sz w:val="20"/>
                <w:szCs w:val="20"/>
                <w:lang w:val="nl-NL"/>
              </w:rPr>
              <w:t>Definitie</w:t>
            </w:r>
          </w:p>
        </w:tc>
      </w:tr>
      <w:tr w:rsidR="00130343" w:rsidRPr="00EC6DAA" w14:paraId="6EE86D7D"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301E20C" w14:textId="77777777" w:rsidR="00130343" w:rsidRPr="00EC6DAA" w:rsidRDefault="00130343" w:rsidP="0036048A">
            <w:pPr>
              <w:rPr>
                <w:rFonts w:eastAsia="Times New Roman"/>
                <w:color w:val="000000"/>
                <w:sz w:val="20"/>
                <w:szCs w:val="20"/>
                <w:lang w:val="nl-NL"/>
              </w:rPr>
            </w:pPr>
            <w:r w:rsidRPr="00EC6DAA">
              <w:rPr>
                <w:rFonts w:eastAsia="Times New Roman"/>
                <w:color w:val="000000"/>
                <w:sz w:val="20"/>
                <w:szCs w:val="20"/>
                <w:lang w:val="nl-NL"/>
              </w:rPr>
              <w:t xml:space="preserve">Is er sprake van bedreiging in de ontwikkeling, of iets anders waar hulp bij nodig is? </w:t>
            </w:r>
          </w:p>
          <w:p w14:paraId="4A499B7C" w14:textId="77777777" w:rsidR="00130343" w:rsidRPr="00EC6DAA" w:rsidRDefault="00130343" w:rsidP="0036048A">
            <w:pPr>
              <w:rPr>
                <w:rFonts w:eastAsia="Times New Roman"/>
                <w:color w:val="000000"/>
                <w:sz w:val="20"/>
                <w:szCs w:val="20"/>
                <w:lang w:val="nl-NL"/>
              </w:rPr>
            </w:pPr>
            <w:r w:rsidRPr="00EC6DAA">
              <w:rPr>
                <w:rFonts w:eastAsia="Times New Roman"/>
                <w:i/>
                <w:color w:val="000000"/>
                <w:sz w:val="20"/>
                <w:szCs w:val="20"/>
                <w:lang w:val="nl-NL"/>
              </w:rPr>
              <w:t>GGZNL: 00035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DEB593" w14:textId="77777777" w:rsidR="00130343" w:rsidRPr="00EC6DAA" w:rsidRDefault="00130343"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130343" w:rsidRPr="00EC6DAA" w14:paraId="4EBC07CE"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5BD513D" w14:textId="77777777" w:rsidR="00130343" w:rsidRPr="00EC6DAA" w:rsidRDefault="00130343"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E282AE" w14:textId="77777777" w:rsidR="00130343" w:rsidRPr="00EC6DAA" w:rsidRDefault="00130343" w:rsidP="0036048A">
            <w:pPr>
              <w:rPr>
                <w:rFonts w:eastAsia="Times New Roman"/>
                <w:color w:val="000000"/>
                <w:sz w:val="20"/>
                <w:szCs w:val="20"/>
                <w:lang w:val="nl-NL"/>
              </w:rPr>
            </w:pPr>
          </w:p>
        </w:tc>
      </w:tr>
      <w:tr w:rsidR="00130343" w:rsidRPr="00EC6DAA" w14:paraId="4AC4824D" w14:textId="77777777" w:rsidTr="007C04B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E844553" w14:textId="77777777" w:rsidR="00130343" w:rsidRPr="00EC6DAA" w:rsidRDefault="00130343"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6452AC" w14:textId="77777777" w:rsidR="00130343" w:rsidRPr="00EC6DAA" w:rsidRDefault="00130343" w:rsidP="0036048A">
            <w:pPr>
              <w:rPr>
                <w:rFonts w:eastAsia="Times New Roman"/>
                <w:color w:val="000000"/>
                <w:sz w:val="20"/>
                <w:szCs w:val="20"/>
                <w:lang w:val="nl-NL"/>
              </w:rPr>
            </w:pPr>
          </w:p>
        </w:tc>
      </w:tr>
      <w:tr w:rsidR="00304A51" w:rsidRPr="00EC6DAA" w14:paraId="64E1682E"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FC79A70" w14:textId="77777777" w:rsidR="00304A51" w:rsidRPr="00EC6DAA" w:rsidRDefault="00304A51"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77CAC0E" w14:textId="77777777" w:rsidR="00304A51" w:rsidRPr="00EC6DAA" w:rsidRDefault="00304A51" w:rsidP="0036048A">
            <w:pPr>
              <w:jc w:val="center"/>
              <w:rPr>
                <w:b/>
                <w:color w:val="000000"/>
                <w:sz w:val="20"/>
                <w:szCs w:val="20"/>
                <w:lang w:val="nl-NL"/>
              </w:rPr>
            </w:pPr>
            <w:r w:rsidRPr="00EC6DAA">
              <w:rPr>
                <w:b/>
                <w:color w:val="000000"/>
                <w:sz w:val="20"/>
                <w:szCs w:val="20"/>
                <w:lang w:val="nl-NL"/>
              </w:rPr>
              <w:t>Definitie</w:t>
            </w:r>
          </w:p>
        </w:tc>
      </w:tr>
      <w:tr w:rsidR="00304A51" w:rsidRPr="00EC6DAA" w14:paraId="67CCDF7D"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6669769" w14:textId="77777777"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Wie kunt u om hulp vragen bij de zorg voor uw kinderen?</w:t>
            </w:r>
          </w:p>
          <w:p w14:paraId="18CB63CD" w14:textId="77777777" w:rsidR="00304A51" w:rsidRPr="00EC6DAA" w:rsidRDefault="00304A51" w:rsidP="0036048A">
            <w:pPr>
              <w:rPr>
                <w:rFonts w:eastAsia="Times New Roman"/>
                <w:color w:val="000000"/>
                <w:sz w:val="20"/>
                <w:szCs w:val="20"/>
                <w:lang w:val="nl-NL"/>
              </w:rPr>
            </w:pPr>
          </w:p>
          <w:p w14:paraId="4DC05BFB" w14:textId="77777777" w:rsidR="00304A51" w:rsidRPr="00EC6DAA" w:rsidRDefault="00304A51" w:rsidP="0036048A">
            <w:pPr>
              <w:rPr>
                <w:rFonts w:eastAsia="Times New Roman"/>
                <w:color w:val="000000"/>
                <w:sz w:val="20"/>
                <w:szCs w:val="20"/>
                <w:lang w:val="nl-NL"/>
              </w:rPr>
            </w:pPr>
            <w:r w:rsidRPr="00EC6DAA">
              <w:rPr>
                <w:rFonts w:eastAsia="Times New Roman"/>
                <w:i/>
                <w:color w:val="000000"/>
                <w:sz w:val="20"/>
                <w:szCs w:val="20"/>
                <w:lang w:val="nl-NL"/>
              </w:rPr>
              <w:t>GGZNL: 00036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9581F9" w14:textId="77777777" w:rsidR="00304A51" w:rsidRPr="00EC6DAA" w:rsidRDefault="00304A51" w:rsidP="0036048A">
            <w:pPr>
              <w:rPr>
                <w:rFonts w:eastAsia="Times New Roman"/>
                <w:color w:val="000000"/>
                <w:sz w:val="20"/>
                <w:szCs w:val="20"/>
                <w:lang w:val="nl-NL"/>
              </w:rPr>
            </w:pPr>
          </w:p>
          <w:p w14:paraId="6DA82CD5" w14:textId="77777777"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14:paraId="57FDBD80"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9A69ED8"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28958A" w14:textId="77777777" w:rsidR="00304A51" w:rsidRPr="00EC6DAA" w:rsidRDefault="00304A51" w:rsidP="0036048A">
            <w:pPr>
              <w:rPr>
                <w:rFonts w:eastAsia="Times New Roman"/>
                <w:color w:val="000000"/>
                <w:sz w:val="20"/>
                <w:szCs w:val="20"/>
                <w:lang w:val="nl-NL"/>
              </w:rPr>
            </w:pPr>
          </w:p>
        </w:tc>
      </w:tr>
      <w:tr w:rsidR="00304A51" w:rsidRPr="00EC6DAA" w14:paraId="330CE806"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C5BC6B2"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E2636C" w14:textId="77777777" w:rsidR="00304A51" w:rsidRPr="00EC6DAA" w:rsidRDefault="00304A51" w:rsidP="0036048A">
            <w:pPr>
              <w:rPr>
                <w:rFonts w:eastAsia="Times New Roman"/>
                <w:color w:val="000000"/>
                <w:sz w:val="20"/>
                <w:szCs w:val="20"/>
                <w:lang w:val="nl-NL"/>
              </w:rPr>
            </w:pPr>
          </w:p>
        </w:tc>
      </w:tr>
      <w:tr w:rsidR="00304A51" w:rsidRPr="00EC6DAA" w14:paraId="4E7582E2"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12DF417"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F9DBE4" w14:textId="77777777" w:rsidR="00304A51" w:rsidRPr="00EC6DAA" w:rsidRDefault="00304A51" w:rsidP="0036048A">
            <w:pPr>
              <w:rPr>
                <w:rFonts w:eastAsia="Times New Roman"/>
                <w:color w:val="000000"/>
                <w:sz w:val="20"/>
                <w:szCs w:val="20"/>
                <w:lang w:val="nl-NL"/>
              </w:rPr>
            </w:pPr>
          </w:p>
        </w:tc>
      </w:tr>
      <w:tr w:rsidR="00304A51" w:rsidRPr="00EC6DAA" w14:paraId="11018886"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D2AF5C4"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2315A1" w14:textId="77777777" w:rsidR="00304A51" w:rsidRPr="00EC6DAA" w:rsidRDefault="00304A51" w:rsidP="0036048A">
            <w:pPr>
              <w:rPr>
                <w:rFonts w:eastAsia="Times New Roman"/>
                <w:color w:val="000000"/>
                <w:sz w:val="20"/>
                <w:szCs w:val="20"/>
                <w:lang w:val="nl-NL"/>
              </w:rPr>
            </w:pPr>
          </w:p>
        </w:tc>
      </w:tr>
    </w:tbl>
    <w:p w14:paraId="02DF37A7" w14:textId="77777777" w:rsidR="006513E6" w:rsidRDefault="006513E6">
      <w:pPr>
        <w:rPr>
          <w:rFonts w:eastAsia="Times New Roman"/>
          <w:color w:val="000000"/>
          <w:sz w:val="20"/>
          <w:szCs w:val="20"/>
          <w:lang w:val="nl-NL"/>
        </w:rPr>
      </w:pPr>
    </w:p>
    <w:p w14:paraId="4866B345" w14:textId="77777777" w:rsidR="006513E6" w:rsidRDefault="006513E6" w:rsidP="006513E6">
      <w:pPr>
        <w:rPr>
          <w:lang w:val="nl-NL"/>
        </w:rPr>
      </w:pPr>
      <w:r>
        <w:rPr>
          <w:lang w:val="nl-NL"/>
        </w:rPr>
        <w:br w:type="page"/>
      </w:r>
    </w:p>
    <w:p w14:paraId="26F8415A" w14:textId="77777777" w:rsidR="00304A51" w:rsidRDefault="00304A51">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304A51" w:rsidRPr="00EC6DAA" w14:paraId="56EC091D"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CEFD7AA" w14:textId="77777777" w:rsidR="00304A51" w:rsidRPr="00EC6DAA" w:rsidRDefault="00304A51" w:rsidP="0036048A">
            <w:pPr>
              <w:jc w:val="center"/>
              <w:rPr>
                <w:b/>
                <w:color w:val="000000"/>
                <w:sz w:val="20"/>
                <w:szCs w:val="20"/>
                <w:lang w:val="nl-NL"/>
              </w:rPr>
            </w:pPr>
            <w:r>
              <w:rPr>
                <w:b/>
                <w:color w:val="000000"/>
                <w:sz w:val="20"/>
                <w:szCs w:val="20"/>
                <w:lang w:val="nl-NL"/>
              </w:rPr>
              <w:t>Rubriek</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831508D" w14:textId="77777777" w:rsidR="00304A51" w:rsidRPr="00EC6DAA" w:rsidRDefault="00304A51" w:rsidP="0036048A">
            <w:pPr>
              <w:jc w:val="center"/>
              <w:rPr>
                <w:b/>
                <w:color w:val="000000"/>
                <w:sz w:val="20"/>
                <w:szCs w:val="20"/>
                <w:lang w:val="nl-NL"/>
              </w:rPr>
            </w:pPr>
            <w:r w:rsidRPr="00EC6DAA">
              <w:rPr>
                <w:b/>
                <w:color w:val="000000"/>
                <w:sz w:val="20"/>
                <w:szCs w:val="20"/>
                <w:lang w:val="nl-NL"/>
              </w:rPr>
              <w:t>Definitie</w:t>
            </w:r>
          </w:p>
        </w:tc>
      </w:tr>
      <w:tr w:rsidR="00304A51" w:rsidRPr="00247E1D" w14:paraId="4D26E72A"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82679D9" w14:textId="77777777"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Actie?</w:t>
            </w:r>
          </w:p>
          <w:p w14:paraId="371D4B48" w14:textId="77777777" w:rsidR="00304A51" w:rsidRPr="00EC6DAA" w:rsidRDefault="00304A51" w:rsidP="0036048A">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9DDCDA3" w14:textId="77777777" w:rsidR="00304A51" w:rsidRPr="00EC6DAA" w:rsidRDefault="006513E6" w:rsidP="0036048A">
            <w:pPr>
              <w:rPr>
                <w:rFonts w:eastAsia="Times New Roman"/>
                <w:color w:val="000000"/>
                <w:sz w:val="20"/>
                <w:szCs w:val="20"/>
                <w:lang w:val="nl-NL"/>
              </w:rPr>
            </w:pPr>
            <w:r w:rsidRPr="006513E6">
              <w:rPr>
                <w:rFonts w:eastAsia="Times New Roman"/>
                <w:color w:val="000000"/>
                <w:sz w:val="20"/>
                <w:szCs w:val="20"/>
                <w:lang w:val="nl-NL"/>
              </w:rPr>
              <w:t>Container met optionele vragen over de al of niet ondernomen actie.</w:t>
            </w:r>
          </w:p>
        </w:tc>
      </w:tr>
      <w:tr w:rsidR="00304A51" w:rsidRPr="00247E1D" w14:paraId="3965DF9C"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87F2753"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1478A9" w14:textId="77777777" w:rsidR="00304A51" w:rsidRPr="00EC6DAA" w:rsidRDefault="00304A51" w:rsidP="0036048A">
            <w:pPr>
              <w:rPr>
                <w:rFonts w:eastAsia="Times New Roman"/>
                <w:color w:val="000000"/>
                <w:sz w:val="20"/>
                <w:szCs w:val="20"/>
                <w:lang w:val="nl-NL"/>
              </w:rPr>
            </w:pPr>
          </w:p>
        </w:tc>
      </w:tr>
      <w:tr w:rsidR="00304A51" w:rsidRPr="00247E1D" w14:paraId="4EE9A709"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4403306"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F22E5D" w14:textId="77777777" w:rsidR="00304A51" w:rsidRPr="00EC6DAA" w:rsidRDefault="00304A51" w:rsidP="0036048A">
            <w:pPr>
              <w:rPr>
                <w:rFonts w:eastAsia="Times New Roman"/>
                <w:color w:val="000000"/>
                <w:sz w:val="20"/>
                <w:szCs w:val="20"/>
                <w:lang w:val="nl-NL"/>
              </w:rPr>
            </w:pPr>
          </w:p>
        </w:tc>
      </w:tr>
      <w:tr w:rsidR="00304A51" w:rsidRPr="00247E1D" w14:paraId="3264EE46"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4B9EAD8"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B7353DC" w14:textId="77777777" w:rsidR="00304A51" w:rsidRPr="00EC6DAA" w:rsidRDefault="00304A51" w:rsidP="0036048A">
            <w:pPr>
              <w:rPr>
                <w:rFonts w:eastAsia="Times New Roman"/>
                <w:color w:val="000000"/>
                <w:sz w:val="20"/>
                <w:szCs w:val="20"/>
                <w:lang w:val="nl-NL"/>
              </w:rPr>
            </w:pPr>
          </w:p>
        </w:tc>
      </w:tr>
      <w:tr w:rsidR="00304A51" w:rsidRPr="00247E1D" w14:paraId="137B9306" w14:textId="77777777" w:rsidTr="007C04B1">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515B49E"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BEEC4A" w14:textId="77777777" w:rsidR="00304A51" w:rsidRPr="00EC6DAA" w:rsidRDefault="00304A51" w:rsidP="0036048A">
            <w:pPr>
              <w:rPr>
                <w:rFonts w:eastAsia="Times New Roman"/>
                <w:color w:val="000000"/>
                <w:sz w:val="20"/>
                <w:szCs w:val="20"/>
                <w:lang w:val="nl-NL"/>
              </w:rPr>
            </w:pPr>
          </w:p>
        </w:tc>
      </w:tr>
      <w:tr w:rsidR="00304A51" w:rsidRPr="00EC6DAA" w14:paraId="73C3ADA9"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6C4133E" w14:textId="77777777" w:rsidR="00304A51" w:rsidRPr="00EC6DAA" w:rsidRDefault="00304A51"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B22DEA2" w14:textId="77777777" w:rsidR="00304A51" w:rsidRPr="00EC6DAA" w:rsidRDefault="00304A51" w:rsidP="0036048A">
            <w:pPr>
              <w:jc w:val="center"/>
              <w:rPr>
                <w:b/>
                <w:color w:val="000000"/>
                <w:sz w:val="20"/>
                <w:szCs w:val="20"/>
                <w:lang w:val="nl-NL"/>
              </w:rPr>
            </w:pPr>
            <w:r w:rsidRPr="00EC6DAA">
              <w:rPr>
                <w:b/>
                <w:color w:val="000000"/>
                <w:sz w:val="20"/>
                <w:szCs w:val="20"/>
                <w:lang w:val="nl-NL"/>
              </w:rPr>
              <w:t>Definitie</w:t>
            </w:r>
          </w:p>
        </w:tc>
      </w:tr>
      <w:tr w:rsidR="00304A51" w:rsidRPr="00EC6DAA" w14:paraId="08E1BEF6"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4EA312B" w14:textId="77777777"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Is er actie nodig?</w:t>
            </w:r>
          </w:p>
          <w:p w14:paraId="176D135E" w14:textId="77777777" w:rsidR="00304A51" w:rsidRPr="00EC6DAA" w:rsidRDefault="00304A51" w:rsidP="0036048A">
            <w:pPr>
              <w:rPr>
                <w:rFonts w:eastAsia="Times New Roman"/>
                <w:color w:val="000000"/>
                <w:sz w:val="20"/>
                <w:szCs w:val="20"/>
                <w:lang w:val="nl-NL"/>
              </w:rPr>
            </w:pPr>
            <w:r w:rsidRPr="00EC6DAA">
              <w:rPr>
                <w:rFonts w:eastAsia="Times New Roman"/>
                <w:i/>
                <w:color w:val="000000"/>
                <w:sz w:val="20"/>
                <w:szCs w:val="20"/>
                <w:lang w:val="nl-NL"/>
              </w:rPr>
              <w:t>GGZNL:00023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8CC155" w14:textId="77777777"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14:paraId="065C7C9D"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767981E"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438BF1" w14:textId="77777777" w:rsidR="00304A51" w:rsidRPr="00EC6DAA" w:rsidRDefault="00304A51" w:rsidP="0036048A">
            <w:pPr>
              <w:rPr>
                <w:rFonts w:eastAsia="Times New Roman"/>
                <w:color w:val="000000"/>
                <w:sz w:val="20"/>
                <w:szCs w:val="20"/>
                <w:lang w:val="nl-NL"/>
              </w:rPr>
            </w:pPr>
          </w:p>
        </w:tc>
      </w:tr>
      <w:tr w:rsidR="00304A51" w:rsidRPr="00EC6DAA" w14:paraId="08A3AC63"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5254145"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45AA51" w14:textId="77777777" w:rsidR="00304A51" w:rsidRPr="00EC6DAA" w:rsidRDefault="00304A51" w:rsidP="0036048A">
            <w:pPr>
              <w:rPr>
                <w:rFonts w:eastAsia="Times New Roman"/>
                <w:color w:val="000000"/>
                <w:sz w:val="20"/>
                <w:szCs w:val="20"/>
                <w:lang w:val="nl-NL"/>
              </w:rPr>
            </w:pPr>
          </w:p>
        </w:tc>
      </w:tr>
      <w:tr w:rsidR="00304A51" w:rsidRPr="00EC6DAA" w14:paraId="04BA24D6"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A1905F8" w14:textId="77777777" w:rsidR="00304A51" w:rsidRPr="00EC6DAA" w:rsidRDefault="00304A51"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D06B0D0" w14:textId="77777777" w:rsidR="00304A51" w:rsidRPr="00EC6DAA" w:rsidRDefault="00304A51" w:rsidP="0036048A">
            <w:pPr>
              <w:jc w:val="center"/>
              <w:rPr>
                <w:b/>
                <w:color w:val="000000"/>
                <w:sz w:val="20"/>
                <w:szCs w:val="20"/>
                <w:lang w:val="nl-NL"/>
              </w:rPr>
            </w:pPr>
            <w:r w:rsidRPr="00EC6DAA">
              <w:rPr>
                <w:b/>
                <w:color w:val="000000"/>
                <w:sz w:val="20"/>
                <w:szCs w:val="20"/>
                <w:lang w:val="nl-NL"/>
              </w:rPr>
              <w:t>Definitie</w:t>
            </w:r>
          </w:p>
        </w:tc>
      </w:tr>
      <w:tr w:rsidR="00304A51" w:rsidRPr="00EC6DAA" w14:paraId="39FC611B"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423D039" w14:textId="77777777"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Welke actie spreek je af?</w:t>
            </w:r>
          </w:p>
          <w:p w14:paraId="1CF81A8A" w14:textId="77777777" w:rsidR="00304A51" w:rsidRPr="00EC6DAA" w:rsidRDefault="00304A51" w:rsidP="0036048A">
            <w:pPr>
              <w:rPr>
                <w:rFonts w:eastAsia="Times New Roman"/>
                <w:color w:val="000000"/>
                <w:sz w:val="20"/>
                <w:szCs w:val="20"/>
                <w:lang w:val="nl-NL"/>
              </w:rPr>
            </w:pPr>
            <w:r w:rsidRPr="00EC6DAA">
              <w:rPr>
                <w:rFonts w:eastAsia="Times New Roman"/>
                <w:i/>
                <w:color w:val="000000"/>
                <w:sz w:val="20"/>
                <w:szCs w:val="20"/>
                <w:lang w:val="nl-NL"/>
              </w:rPr>
              <w:t>GGZNL:00024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1ECF1C" w14:textId="77777777"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14:paraId="55FD2EB3"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2260D12"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D03139" w14:textId="77777777" w:rsidR="00304A51" w:rsidRPr="00EC6DAA" w:rsidRDefault="00304A51" w:rsidP="0036048A">
            <w:pPr>
              <w:rPr>
                <w:rFonts w:eastAsia="Times New Roman"/>
                <w:color w:val="000000"/>
                <w:sz w:val="20"/>
                <w:szCs w:val="20"/>
                <w:lang w:val="nl-NL"/>
              </w:rPr>
            </w:pPr>
          </w:p>
        </w:tc>
      </w:tr>
      <w:tr w:rsidR="00304A51" w:rsidRPr="00EC6DAA" w14:paraId="3BE4ABB4"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CF55E71"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3517F4" w14:textId="77777777" w:rsidR="00304A51" w:rsidRPr="00EC6DAA" w:rsidRDefault="00304A51" w:rsidP="0036048A">
            <w:pPr>
              <w:rPr>
                <w:rFonts w:eastAsia="Times New Roman"/>
                <w:color w:val="000000"/>
                <w:sz w:val="20"/>
                <w:szCs w:val="20"/>
                <w:lang w:val="nl-NL"/>
              </w:rPr>
            </w:pPr>
          </w:p>
        </w:tc>
      </w:tr>
      <w:tr w:rsidR="00304A51" w:rsidRPr="00EC6DAA" w14:paraId="55C26940"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E9BFDD8"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661F0F" w14:textId="77777777" w:rsidR="00304A51" w:rsidRPr="00EC6DAA" w:rsidRDefault="00304A51" w:rsidP="0036048A">
            <w:pPr>
              <w:rPr>
                <w:rFonts w:eastAsia="Times New Roman"/>
                <w:color w:val="000000"/>
                <w:sz w:val="20"/>
                <w:szCs w:val="20"/>
                <w:lang w:val="nl-NL"/>
              </w:rPr>
            </w:pPr>
          </w:p>
        </w:tc>
      </w:tr>
      <w:tr w:rsidR="00304A51" w:rsidRPr="00EC6DAA" w14:paraId="1EA30C20" w14:textId="77777777" w:rsidTr="007C04B1">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E4C9E2F"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5D340F" w14:textId="77777777" w:rsidR="00304A51" w:rsidRPr="00EC6DAA" w:rsidRDefault="00304A51" w:rsidP="0036048A">
            <w:pPr>
              <w:rPr>
                <w:rFonts w:eastAsia="Times New Roman"/>
                <w:color w:val="000000"/>
                <w:sz w:val="20"/>
                <w:szCs w:val="20"/>
                <w:lang w:val="nl-NL"/>
              </w:rPr>
            </w:pPr>
          </w:p>
        </w:tc>
      </w:tr>
      <w:tr w:rsidR="00304A51" w:rsidRPr="00EC6DAA" w14:paraId="7C887015"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014F805" w14:textId="77777777" w:rsidR="00304A51" w:rsidRPr="00EC6DAA" w:rsidRDefault="00304A51"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F7BD432" w14:textId="77777777" w:rsidR="00304A51" w:rsidRPr="00EC6DAA" w:rsidRDefault="00304A51" w:rsidP="0036048A">
            <w:pPr>
              <w:jc w:val="center"/>
              <w:rPr>
                <w:b/>
                <w:color w:val="000000"/>
                <w:sz w:val="20"/>
                <w:szCs w:val="20"/>
                <w:lang w:val="nl-NL"/>
              </w:rPr>
            </w:pPr>
            <w:r w:rsidRPr="00EC6DAA">
              <w:rPr>
                <w:b/>
                <w:color w:val="000000"/>
                <w:sz w:val="20"/>
                <w:szCs w:val="20"/>
                <w:lang w:val="nl-NL"/>
              </w:rPr>
              <w:t>Definitie</w:t>
            </w:r>
          </w:p>
        </w:tc>
      </w:tr>
      <w:tr w:rsidR="00304A51" w:rsidRPr="00247E1D" w14:paraId="23400380"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940C174" w14:textId="77777777" w:rsidR="00304A51" w:rsidRPr="00EC6DAA" w:rsidRDefault="00304A51" w:rsidP="0036048A">
            <w:pPr>
              <w:rPr>
                <w:rFonts w:eastAsia="Times New Roman"/>
                <w:color w:val="000000"/>
                <w:sz w:val="20"/>
                <w:szCs w:val="20"/>
                <w:lang w:val="nl-NL"/>
              </w:rPr>
            </w:pPr>
            <w:commentRangeStart w:id="37"/>
            <w:r w:rsidRPr="00EC6DAA">
              <w:rPr>
                <w:rFonts w:eastAsia="Times New Roman"/>
                <w:color w:val="000000"/>
                <w:sz w:val="20"/>
                <w:szCs w:val="20"/>
                <w:lang w:val="nl-NL"/>
              </w:rPr>
              <w:t>Is het nodig de stappen van de meldcode te volgen?</w:t>
            </w:r>
            <w:commentRangeEnd w:id="37"/>
            <w:r w:rsidR="00AA6DDC">
              <w:rPr>
                <w:rStyle w:val="Verwijzingopmerking"/>
              </w:rPr>
              <w:commentReference w:id="37"/>
            </w:r>
          </w:p>
          <w:p w14:paraId="644A414D" w14:textId="77777777" w:rsidR="00304A51" w:rsidRPr="00EC6DAA" w:rsidRDefault="00304A51" w:rsidP="0036048A">
            <w:pPr>
              <w:rPr>
                <w:rFonts w:eastAsia="Times New Roman"/>
                <w:color w:val="000000"/>
                <w:sz w:val="20"/>
                <w:szCs w:val="20"/>
                <w:lang w:val="nl-NL"/>
              </w:rPr>
            </w:pPr>
            <w:r w:rsidRPr="00EC6DAA">
              <w:rPr>
                <w:rFonts w:eastAsia="Times New Roman"/>
                <w:i/>
                <w:color w:val="000000"/>
                <w:sz w:val="20"/>
                <w:szCs w:val="20"/>
                <w:lang w:val="nl-NL"/>
              </w:rPr>
              <w:t>GGZNL:00025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B80FBA" w14:textId="77777777" w:rsidR="00304A51" w:rsidRPr="00EC6DAA" w:rsidRDefault="00304A51" w:rsidP="0036048A">
            <w:pPr>
              <w:rPr>
                <w:rFonts w:eastAsia="Times New Roman"/>
                <w:color w:val="000000"/>
                <w:sz w:val="20"/>
                <w:szCs w:val="20"/>
                <w:lang w:val="nl-NL"/>
              </w:rPr>
            </w:pPr>
            <w:r w:rsidRPr="00304A51">
              <w:rPr>
                <w:rFonts w:eastAsia="Times New Roman"/>
                <w:color w:val="000000"/>
                <w:sz w:val="20"/>
                <w:szCs w:val="20"/>
                <w:lang w:val="nl-NL"/>
              </w:rPr>
              <w:t>Optionele vraag, met ja/nee te beantwoorden.</w:t>
            </w:r>
          </w:p>
        </w:tc>
      </w:tr>
      <w:tr w:rsidR="00304A51" w:rsidRPr="00247E1D" w14:paraId="26E812F1"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9D3106D"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2A1803" w14:textId="77777777" w:rsidR="00304A51" w:rsidRPr="00EC6DAA" w:rsidRDefault="00304A51" w:rsidP="0036048A">
            <w:pPr>
              <w:rPr>
                <w:rFonts w:eastAsia="Times New Roman"/>
                <w:color w:val="000000"/>
                <w:sz w:val="20"/>
                <w:szCs w:val="20"/>
                <w:lang w:val="nl-NL"/>
              </w:rPr>
            </w:pPr>
          </w:p>
        </w:tc>
      </w:tr>
      <w:tr w:rsidR="00304A51" w:rsidRPr="00247E1D" w14:paraId="7D77DA2A"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02B77F3"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A57B4C" w14:textId="77777777" w:rsidR="00304A51" w:rsidRPr="00EC6DAA" w:rsidRDefault="00304A51" w:rsidP="0036048A">
            <w:pPr>
              <w:rPr>
                <w:rFonts w:eastAsia="Times New Roman"/>
                <w:color w:val="000000"/>
                <w:sz w:val="20"/>
                <w:szCs w:val="20"/>
                <w:lang w:val="nl-NL"/>
              </w:rPr>
            </w:pPr>
          </w:p>
        </w:tc>
      </w:tr>
      <w:tr w:rsidR="00304A51" w:rsidRPr="00EC6DAA" w14:paraId="1C510031"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9F96900" w14:textId="77777777" w:rsidR="00304A51" w:rsidRPr="00EC6DAA" w:rsidRDefault="00304A51" w:rsidP="00304A51">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03E2CFE" w14:textId="77777777" w:rsidR="00304A51" w:rsidRPr="00EC6DAA" w:rsidRDefault="00304A51" w:rsidP="00304A51">
            <w:pPr>
              <w:jc w:val="center"/>
              <w:rPr>
                <w:b/>
                <w:color w:val="000000"/>
                <w:sz w:val="20"/>
                <w:szCs w:val="20"/>
                <w:lang w:val="nl-NL"/>
              </w:rPr>
            </w:pPr>
            <w:r w:rsidRPr="00EC6DAA">
              <w:rPr>
                <w:b/>
                <w:color w:val="000000"/>
                <w:sz w:val="20"/>
                <w:szCs w:val="20"/>
                <w:lang w:val="nl-NL"/>
              </w:rPr>
              <w:t>Definitie</w:t>
            </w:r>
          </w:p>
        </w:tc>
      </w:tr>
      <w:tr w:rsidR="00304A51" w:rsidRPr="00247E1D" w14:paraId="5B06EC0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A810B46" w14:textId="77777777" w:rsidR="00304A51" w:rsidRPr="00EC6DAA" w:rsidRDefault="00304A51" w:rsidP="00304A51">
            <w:pPr>
              <w:rPr>
                <w:rFonts w:eastAsia="Times New Roman"/>
                <w:color w:val="000000"/>
                <w:sz w:val="20"/>
                <w:szCs w:val="20"/>
                <w:lang w:val="nl-NL"/>
              </w:rPr>
            </w:pPr>
            <w:r w:rsidRPr="00EC6DAA">
              <w:rPr>
                <w:rFonts w:eastAsia="Times New Roman"/>
                <w:color w:val="000000"/>
                <w:sz w:val="20"/>
                <w:szCs w:val="20"/>
                <w:lang w:val="nl-NL"/>
              </w:rPr>
              <w:t>Is er een melding gedaan bij Veilig Thuis?</w:t>
            </w:r>
          </w:p>
          <w:p w14:paraId="739A7476" w14:textId="77777777" w:rsidR="00304A51" w:rsidRPr="00EC6DAA" w:rsidRDefault="00304A51" w:rsidP="00304A51">
            <w:pPr>
              <w:rPr>
                <w:rFonts w:eastAsia="Times New Roman"/>
                <w:color w:val="000000"/>
                <w:sz w:val="20"/>
                <w:szCs w:val="20"/>
                <w:lang w:val="nl-NL"/>
              </w:rPr>
            </w:pPr>
            <w:r w:rsidRPr="00EC6DAA">
              <w:rPr>
                <w:rFonts w:eastAsia="Times New Roman"/>
                <w:i/>
                <w:color w:val="000000"/>
                <w:sz w:val="20"/>
                <w:szCs w:val="20"/>
                <w:lang w:val="nl-NL"/>
              </w:rPr>
              <w:t>GGZNL: 00029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72D2A0" w14:textId="77777777" w:rsidR="00304A51" w:rsidRPr="00EC6DAA" w:rsidRDefault="00304A51" w:rsidP="00304A51">
            <w:pPr>
              <w:rPr>
                <w:rFonts w:eastAsia="Times New Roman"/>
                <w:color w:val="000000"/>
                <w:sz w:val="20"/>
                <w:szCs w:val="20"/>
                <w:lang w:val="nl-NL"/>
              </w:rPr>
            </w:pPr>
            <w:r w:rsidRPr="00304A51">
              <w:rPr>
                <w:rFonts w:eastAsia="Times New Roman"/>
                <w:color w:val="000000"/>
                <w:sz w:val="20"/>
                <w:szCs w:val="20"/>
                <w:lang w:val="nl-NL"/>
              </w:rPr>
              <w:t>Optionele vraag, met ja/nee te beantwoorden.</w:t>
            </w:r>
          </w:p>
        </w:tc>
      </w:tr>
      <w:tr w:rsidR="00C235DD" w:rsidRPr="00247E1D" w14:paraId="5EC6226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39AF489" w14:textId="77777777" w:rsidR="00C235DD" w:rsidRPr="00EC6DAA" w:rsidRDefault="00C235DD">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A3F3A0" w14:textId="77777777" w:rsidR="00C235DD" w:rsidRPr="00EC6DAA" w:rsidRDefault="00C235DD">
            <w:pPr>
              <w:rPr>
                <w:rFonts w:eastAsia="Times New Roman"/>
                <w:color w:val="000000"/>
                <w:sz w:val="20"/>
                <w:szCs w:val="20"/>
                <w:lang w:val="nl-NL"/>
              </w:rPr>
            </w:pPr>
          </w:p>
        </w:tc>
      </w:tr>
      <w:tr w:rsidR="00C235DD" w:rsidRPr="00247E1D" w14:paraId="0934BE80"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21DA99" w14:textId="77777777" w:rsidR="00C235DD" w:rsidRPr="00EC6DAA" w:rsidRDefault="00C235DD">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CC06FC" w14:textId="77777777" w:rsidR="00C235DD" w:rsidRPr="00EC6DAA" w:rsidRDefault="00C235DD">
            <w:pPr>
              <w:rPr>
                <w:rFonts w:eastAsia="Times New Roman"/>
                <w:color w:val="000000"/>
                <w:sz w:val="20"/>
                <w:szCs w:val="20"/>
                <w:lang w:val="nl-NL"/>
              </w:rPr>
            </w:pPr>
          </w:p>
        </w:tc>
      </w:tr>
    </w:tbl>
    <w:p w14:paraId="477CFCE1" w14:textId="77777777" w:rsidR="0068318F" w:rsidRPr="00EC6DAA" w:rsidRDefault="0068318F" w:rsidP="0068318F">
      <w:pPr>
        <w:rPr>
          <w:color w:val="004080"/>
          <w:sz w:val="28"/>
          <w:szCs w:val="28"/>
          <w:lang w:val="nl-NL"/>
        </w:rPr>
      </w:pPr>
      <w:bookmarkStart w:id="38" w:name="EXAMPLE_INSTANCES"/>
      <w:bookmarkStart w:id="39" w:name="BKM_9353EACF_B302_4950_A69A_D1D4E9AF79E1"/>
      <w:bookmarkEnd w:id="29"/>
      <w:bookmarkEnd w:id="30"/>
    </w:p>
    <w:p w14:paraId="20FE2F6A" w14:textId="77777777" w:rsidR="00C235DD" w:rsidRPr="00EC6DAA" w:rsidRDefault="00FD2FD7" w:rsidP="007A0109">
      <w:pPr>
        <w:pStyle w:val="Kop2"/>
      </w:pPr>
      <w:bookmarkStart w:id="40" w:name="_Toc22466269"/>
      <w:proofErr w:type="spellStart"/>
      <w:r w:rsidRPr="00EC6DAA">
        <w:t>Example</w:t>
      </w:r>
      <w:proofErr w:type="spellEnd"/>
      <w:r w:rsidRPr="00EC6DAA">
        <w:t xml:space="preserve"> </w:t>
      </w:r>
      <w:proofErr w:type="spellStart"/>
      <w:r w:rsidRPr="00EC6DAA">
        <w:t>Instances</w:t>
      </w:r>
      <w:bookmarkEnd w:id="40"/>
      <w:proofErr w:type="spellEnd"/>
    </w:p>
    <w:p w14:paraId="526DA9A8" w14:textId="77777777" w:rsidR="00C235DD" w:rsidRPr="00EC6DAA" w:rsidRDefault="00FD2FD7" w:rsidP="007A0109">
      <w:pPr>
        <w:pStyle w:val="Kop2"/>
      </w:pPr>
      <w:bookmarkStart w:id="41" w:name="_Toc22466270"/>
      <w:bookmarkStart w:id="42" w:name="INSTRUCTIONS"/>
      <w:bookmarkStart w:id="43" w:name="BKM_5103D024_6929_4816_B67F_990E646DB341"/>
      <w:bookmarkEnd w:id="38"/>
      <w:bookmarkEnd w:id="39"/>
      <w:proofErr w:type="spellStart"/>
      <w:r w:rsidRPr="00EC6DAA">
        <w:t>Instructions</w:t>
      </w:r>
      <w:bookmarkEnd w:id="41"/>
      <w:proofErr w:type="spellEnd"/>
    </w:p>
    <w:p w14:paraId="54127C0E" w14:textId="77777777" w:rsidR="00433CA4"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Volgens de instructie is het volgende van toepassing: Hoe vaak voert u de Kindcheck uit? Richtlijn hiervoor is dat u de Kindcheck uitvraagt (indien de cliënt verantwoordelijk is voor minderjarige kinderen, dan wel zwanger is): </w:t>
      </w:r>
    </w:p>
    <w:p w14:paraId="642DFFBF" w14:textId="77777777" w:rsidR="00433CA4"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bij de aanmeldprocedure </w:t>
      </w:r>
    </w:p>
    <w:p w14:paraId="53B93A59" w14:textId="77777777" w:rsidR="00433CA4"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bij ieder intakegesprek </w:t>
      </w:r>
    </w:p>
    <w:p w14:paraId="04003AC2" w14:textId="77777777" w:rsidR="00433CA4"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bij bespreking van voortgang van behandeling </w:t>
      </w:r>
    </w:p>
    <w:p w14:paraId="17DAD076" w14:textId="365D67DE" w:rsidR="00433CA4" w:rsidRPr="00EC6DAA" w:rsidRDefault="00FD2FD7">
      <w:pPr>
        <w:rPr>
          <w:rFonts w:eastAsia="Times New Roman"/>
          <w:color w:val="000000"/>
          <w:sz w:val="20"/>
          <w:szCs w:val="20"/>
          <w:lang w:val="nl-NL"/>
        </w:rPr>
      </w:pPr>
      <w:r w:rsidRPr="00EC6DAA">
        <w:rPr>
          <w:rFonts w:eastAsia="Times New Roman"/>
          <w:color w:val="000000"/>
          <w:sz w:val="20"/>
          <w:szCs w:val="20"/>
          <w:lang w:val="nl-NL"/>
        </w:rPr>
        <w:t>- bij tussentijdse zorgen</w:t>
      </w:r>
      <w:r w:rsidR="00433CA4" w:rsidRPr="00EC6DAA">
        <w:rPr>
          <w:rFonts w:eastAsia="Times New Roman"/>
          <w:color w:val="000000"/>
          <w:sz w:val="20"/>
          <w:szCs w:val="20"/>
          <w:lang w:val="nl-NL"/>
        </w:rPr>
        <w:t>.</w:t>
      </w:r>
    </w:p>
    <w:p w14:paraId="407C0A3F" w14:textId="77777777" w:rsidR="00433CA4" w:rsidRPr="00EC6DAA" w:rsidRDefault="00433CA4">
      <w:pPr>
        <w:rPr>
          <w:rFonts w:eastAsia="Times New Roman"/>
          <w:color w:val="000000"/>
          <w:sz w:val="20"/>
          <w:szCs w:val="20"/>
          <w:lang w:val="nl-NL"/>
        </w:rPr>
      </w:pPr>
    </w:p>
    <w:p w14:paraId="71A1E262"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U noteert de antwoorden van de cliënt in het dossier. Zo kunt u </w:t>
      </w:r>
      <w:r w:rsidR="00433CA4" w:rsidRPr="00EC6DAA">
        <w:rPr>
          <w:rFonts w:eastAsia="Times New Roman"/>
          <w:color w:val="000000"/>
          <w:sz w:val="20"/>
          <w:szCs w:val="20"/>
          <w:lang w:val="nl-NL"/>
        </w:rPr>
        <w:t>te allen tijde</w:t>
      </w:r>
      <w:r w:rsidRPr="00EC6DAA">
        <w:rPr>
          <w:rFonts w:eastAsia="Times New Roman"/>
          <w:color w:val="000000"/>
          <w:sz w:val="20"/>
          <w:szCs w:val="20"/>
          <w:lang w:val="nl-NL"/>
        </w:rPr>
        <w:t xml:space="preserve"> verantwoorden dat u de Kindcheck heeft uitgevoerd en kunt u onderbouwen waarom u besloten heeft om wel of geen actie te ondernemen. Ook kunt u bij de volgende Kindcheck teruglezen of de thuissituatie is veranderd.  </w:t>
      </w:r>
      <w:bookmarkEnd w:id="42"/>
      <w:bookmarkEnd w:id="43"/>
    </w:p>
    <w:p w14:paraId="6A76BF16" w14:textId="77777777" w:rsidR="00C235DD" w:rsidRPr="00EC6DAA" w:rsidRDefault="00FD2FD7" w:rsidP="007A0109">
      <w:pPr>
        <w:pStyle w:val="Kop2"/>
      </w:pPr>
      <w:bookmarkStart w:id="44" w:name="_Toc22466271"/>
      <w:bookmarkStart w:id="45" w:name="INTERPRETATION"/>
      <w:bookmarkStart w:id="46" w:name="BKM_87088F5B_E88E_4907_B656_F33327EA0467"/>
      <w:proofErr w:type="spellStart"/>
      <w:r w:rsidRPr="00EC6DAA">
        <w:t>Interpretation</w:t>
      </w:r>
      <w:bookmarkEnd w:id="44"/>
      <w:proofErr w:type="spellEnd"/>
      <w:r w:rsidRPr="00EC6DAA">
        <w:rPr>
          <w:color w:val="000000"/>
        </w:rPr>
        <w:t xml:space="preserve">  </w:t>
      </w:r>
      <w:bookmarkEnd w:id="45"/>
      <w:bookmarkEnd w:id="46"/>
    </w:p>
    <w:p w14:paraId="688DA800" w14:textId="77777777" w:rsidR="00C235DD" w:rsidRPr="00EC6DAA" w:rsidRDefault="00FD2FD7" w:rsidP="007A0109">
      <w:pPr>
        <w:pStyle w:val="Kop2"/>
      </w:pPr>
      <w:bookmarkStart w:id="47" w:name="_Toc22466272"/>
      <w:bookmarkStart w:id="48" w:name="CARE_PROCESS"/>
      <w:bookmarkStart w:id="49" w:name="BKM_8BEBF97B_E253_45C7_B7CF_0748C5C9CFAF"/>
      <w:r w:rsidRPr="00EC6DAA">
        <w:t xml:space="preserve">Care </w:t>
      </w:r>
      <w:proofErr w:type="spellStart"/>
      <w:r w:rsidRPr="00EC6DAA">
        <w:t>Process</w:t>
      </w:r>
      <w:bookmarkEnd w:id="47"/>
      <w:proofErr w:type="spellEnd"/>
      <w:r w:rsidRPr="00EC6DAA">
        <w:rPr>
          <w:color w:val="000000"/>
        </w:rPr>
        <w:t xml:space="preserve">  </w:t>
      </w:r>
      <w:bookmarkEnd w:id="48"/>
      <w:bookmarkEnd w:id="49"/>
    </w:p>
    <w:p w14:paraId="1D72EF41" w14:textId="77777777" w:rsidR="00C235DD" w:rsidRPr="00EC6DAA" w:rsidRDefault="00C235DD">
      <w:pPr>
        <w:rPr>
          <w:rFonts w:eastAsia="Times New Roman"/>
          <w:color w:val="000000"/>
          <w:sz w:val="20"/>
          <w:szCs w:val="20"/>
          <w:lang w:val="nl-NL"/>
        </w:rPr>
      </w:pPr>
    </w:p>
    <w:p w14:paraId="5D514FA0" w14:textId="77777777" w:rsidR="00C235DD" w:rsidRPr="00EC6DAA" w:rsidRDefault="00FD2FD7" w:rsidP="007A0109">
      <w:pPr>
        <w:pStyle w:val="Kop2"/>
      </w:pPr>
      <w:bookmarkStart w:id="50" w:name="_Toc22466273"/>
      <w:bookmarkStart w:id="51" w:name="EXAMPLE_OF_THE_INSTRUMENT"/>
      <w:bookmarkStart w:id="52" w:name="BKM_43D3F1E0_97C3_47B6_8157_D7EB3C990451"/>
      <w:proofErr w:type="spellStart"/>
      <w:r w:rsidRPr="00EC6DAA">
        <w:t>Example</w:t>
      </w:r>
      <w:proofErr w:type="spellEnd"/>
      <w:r w:rsidRPr="00EC6DAA">
        <w:t xml:space="preserve"> of </w:t>
      </w:r>
      <w:proofErr w:type="spellStart"/>
      <w:r w:rsidRPr="00EC6DAA">
        <w:t>the</w:t>
      </w:r>
      <w:proofErr w:type="spellEnd"/>
      <w:r w:rsidRPr="00EC6DAA">
        <w:t xml:space="preserve"> Instrument</w:t>
      </w:r>
      <w:bookmarkEnd w:id="50"/>
      <w:r w:rsidRPr="00EC6DAA">
        <w:rPr>
          <w:color w:val="000000"/>
        </w:rPr>
        <w:t xml:space="preserve">  </w:t>
      </w:r>
      <w:bookmarkEnd w:id="51"/>
      <w:bookmarkEnd w:id="52"/>
    </w:p>
    <w:p w14:paraId="1368A41D" w14:textId="77777777" w:rsidR="00C235DD" w:rsidRPr="00EC6DAA" w:rsidRDefault="00FD2FD7" w:rsidP="007A0109">
      <w:pPr>
        <w:pStyle w:val="Kop2"/>
      </w:pPr>
      <w:bookmarkStart w:id="53" w:name="_Toc22466274"/>
      <w:bookmarkStart w:id="54" w:name="CONSTRAINTS"/>
      <w:bookmarkStart w:id="55" w:name="BKM_A00989FD_E8F7_492D_BC3C_6183F92A632A"/>
      <w:r w:rsidRPr="00EC6DAA">
        <w:lastRenderedPageBreak/>
        <w:t>Constraints</w:t>
      </w:r>
      <w:bookmarkEnd w:id="53"/>
      <w:r w:rsidRPr="00EC6DAA">
        <w:rPr>
          <w:color w:val="000000"/>
        </w:rPr>
        <w:t xml:space="preserve">  </w:t>
      </w:r>
      <w:bookmarkEnd w:id="54"/>
      <w:bookmarkEnd w:id="55"/>
    </w:p>
    <w:p w14:paraId="306CB119" w14:textId="77777777" w:rsidR="00C235DD" w:rsidRPr="00EC6DAA" w:rsidRDefault="00FD2FD7" w:rsidP="007A0109">
      <w:pPr>
        <w:pStyle w:val="Kop2"/>
      </w:pPr>
      <w:bookmarkStart w:id="56" w:name="_Toc22466275"/>
      <w:bookmarkStart w:id="57" w:name="ISSUES"/>
      <w:bookmarkStart w:id="58" w:name="BKM_D77E2E17_22B4_40A2_9EC7_91EF4B18FBC3"/>
      <w:r w:rsidRPr="00EC6DAA">
        <w:t>Issues</w:t>
      </w:r>
      <w:bookmarkEnd w:id="56"/>
    </w:p>
    <w:p w14:paraId="54D2C746"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De unieke identificatie zou de DCM::</w:t>
      </w:r>
      <w:proofErr w:type="spellStart"/>
      <w:r w:rsidRPr="00EC6DAA">
        <w:rPr>
          <w:rFonts w:eastAsia="Times New Roman"/>
          <w:color w:val="000000"/>
          <w:sz w:val="20"/>
          <w:szCs w:val="20"/>
          <w:lang w:val="nl-NL"/>
        </w:rPr>
        <w:t>DefinitionCode</w:t>
      </w:r>
      <w:proofErr w:type="spellEnd"/>
      <w:r w:rsidRPr="00EC6DAA">
        <w:rPr>
          <w:rFonts w:eastAsia="Times New Roman"/>
          <w:color w:val="000000"/>
          <w:sz w:val="20"/>
          <w:szCs w:val="20"/>
          <w:lang w:val="nl-NL"/>
        </w:rPr>
        <w:t xml:space="preserve"> moeten zijn. Die is telkens toegevoegd of aangemaakt. Het principe is gelijk aan de keuze van NFU / Nictiz m.b.t. de unieke identificatie. Om verwarring te voorkomen is voor beiden de gelijke unieke code gebruikt. </w:t>
      </w:r>
    </w:p>
    <w:p w14:paraId="3533B54D" w14:textId="77777777" w:rsidR="00C235DD" w:rsidRPr="00EC6DAA" w:rsidRDefault="00C235DD">
      <w:pPr>
        <w:rPr>
          <w:rFonts w:eastAsia="Times New Roman"/>
          <w:color w:val="000000"/>
          <w:sz w:val="20"/>
          <w:szCs w:val="20"/>
          <w:lang w:val="nl-NL"/>
        </w:rPr>
      </w:pPr>
    </w:p>
    <w:p w14:paraId="1BBF21E4"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De zib </w:t>
      </w:r>
      <w:r w:rsidR="00433CA4" w:rsidRPr="00EC6DAA">
        <w:rPr>
          <w:rFonts w:eastAsia="Times New Roman"/>
          <w:color w:val="000000"/>
          <w:sz w:val="20"/>
          <w:szCs w:val="20"/>
          <w:lang w:val="nl-NL"/>
        </w:rPr>
        <w:t>gezinssituatie</w:t>
      </w:r>
      <w:r w:rsidRPr="00EC6DAA">
        <w:rPr>
          <w:rFonts w:eastAsia="Times New Roman"/>
          <w:color w:val="000000"/>
          <w:sz w:val="20"/>
          <w:szCs w:val="20"/>
          <w:lang w:val="nl-NL"/>
        </w:rPr>
        <w:t xml:space="preserve"> wordt naar gerefereerd. Die omvat diverse gegevens, maar niet de </w:t>
      </w:r>
      <w:proofErr w:type="spellStart"/>
      <w:r w:rsidRPr="00EC6DAA">
        <w:rPr>
          <w:rFonts w:eastAsia="Times New Roman"/>
          <w:color w:val="000000"/>
          <w:sz w:val="20"/>
          <w:szCs w:val="20"/>
          <w:lang w:val="nl-NL"/>
        </w:rPr>
        <w:t>gezagsrelatie</w:t>
      </w:r>
      <w:proofErr w:type="spellEnd"/>
      <w:r w:rsidRPr="00EC6DAA">
        <w:rPr>
          <w:rFonts w:eastAsia="Times New Roman"/>
          <w:color w:val="000000"/>
          <w:sz w:val="20"/>
          <w:szCs w:val="20"/>
          <w:lang w:val="nl-NL"/>
        </w:rPr>
        <w:t xml:space="preserve">. het is in voorkomende gevallen belangrijk te weten wie de wettelijke ouder of verzorger is. </w:t>
      </w:r>
    </w:p>
    <w:p w14:paraId="0E83F648" w14:textId="77777777" w:rsidR="00C235DD" w:rsidRPr="00EC6DAA" w:rsidRDefault="00C235DD">
      <w:pPr>
        <w:rPr>
          <w:rFonts w:eastAsia="Times New Roman"/>
          <w:color w:val="000000"/>
          <w:sz w:val="20"/>
          <w:szCs w:val="20"/>
          <w:lang w:val="nl-NL"/>
        </w:rPr>
      </w:pPr>
    </w:p>
    <w:p w14:paraId="778BE273"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Hiervoor is een melding gedaan: https://bits.nictiz.nl/browse/ZIB-996 </w:t>
      </w:r>
    </w:p>
    <w:p w14:paraId="4C7B3BC1"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w:t>
      </w:r>
      <w:bookmarkEnd w:id="57"/>
      <w:bookmarkEnd w:id="58"/>
    </w:p>
    <w:p w14:paraId="2EB03D32" w14:textId="77777777" w:rsidR="00C235DD" w:rsidRPr="00EC6DAA" w:rsidRDefault="00FD2FD7" w:rsidP="007A0109">
      <w:pPr>
        <w:pStyle w:val="Kop2"/>
      </w:pPr>
      <w:bookmarkStart w:id="59" w:name="_Toc22466276"/>
      <w:bookmarkStart w:id="60" w:name="REFERENCES"/>
      <w:bookmarkStart w:id="61" w:name="BKM_26735BDD_5EF3_4FFB_AA73_A548DA4D3FC3"/>
      <w:commentRangeStart w:id="62"/>
      <w:proofErr w:type="spellStart"/>
      <w:r w:rsidRPr="00EC6DAA">
        <w:t>References</w:t>
      </w:r>
      <w:bookmarkEnd w:id="59"/>
      <w:commentRangeEnd w:id="62"/>
      <w:proofErr w:type="spellEnd"/>
      <w:r w:rsidR="00DD0421">
        <w:rPr>
          <w:rStyle w:val="Verwijzingopmerking"/>
          <w:b w:val="0"/>
          <w:color w:val="auto"/>
          <w:lang w:val="en-US"/>
        </w:rPr>
        <w:commentReference w:id="62"/>
      </w:r>
    </w:p>
    <w:p w14:paraId="3A287816"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https://www.dwangindezorg.nl/psychische-problemen/dwang-voorkomen-in-de-ggz/signaleringsplan Meldcode Wettekst Hieronder een link naar de site met veel basisinformatie: https://kindcheck-ggz.nl/guest-home Hieronder een link naar de site met “5 vragen om te stellen na de Kindcheck”: https://kindcheck-ggz.nl/media/uploads/2016/04/03/5_vragen_om_te_stellen_bij_de_Kindcheck_bR1Elj2.pdf </w:t>
      </w:r>
    </w:p>
    <w:p w14:paraId="3D93C46D" w14:textId="77777777" w:rsidR="00C235DD" w:rsidRPr="00EC6DAA" w:rsidRDefault="00C235DD">
      <w:pPr>
        <w:rPr>
          <w:rFonts w:eastAsia="Times New Roman"/>
          <w:color w:val="000000"/>
          <w:sz w:val="20"/>
          <w:szCs w:val="20"/>
          <w:lang w:val="nl-NL"/>
        </w:rPr>
      </w:pPr>
    </w:p>
    <w:p w14:paraId="68E35AAB"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Medisch Contact. (2014). Kindcheck: wanneer moet je wat doen als arts? [Federatienieuws KNMG]. Medisch Contact, 17, 900-901.   </w:t>
      </w:r>
      <w:bookmarkEnd w:id="60"/>
      <w:bookmarkEnd w:id="61"/>
    </w:p>
    <w:p w14:paraId="751A407D" w14:textId="77777777" w:rsidR="00C235DD" w:rsidRPr="00EC6DAA" w:rsidRDefault="00FD2FD7" w:rsidP="007A0109">
      <w:pPr>
        <w:pStyle w:val="Kop2"/>
      </w:pPr>
      <w:bookmarkStart w:id="63" w:name="_Toc22466277"/>
      <w:bookmarkStart w:id="64" w:name="FUNCTIONAL_MODEL"/>
      <w:bookmarkStart w:id="65" w:name="BKM_2C03BCA7_EA90_4EFA_B77D_022C2BF60691"/>
      <w:proofErr w:type="spellStart"/>
      <w:r w:rsidRPr="00EC6DAA">
        <w:t>Functional</w:t>
      </w:r>
      <w:proofErr w:type="spellEnd"/>
      <w:r w:rsidRPr="00EC6DAA">
        <w:t xml:space="preserve"> Model</w:t>
      </w:r>
      <w:bookmarkEnd w:id="63"/>
      <w:r w:rsidRPr="00EC6DAA">
        <w:rPr>
          <w:color w:val="000000"/>
        </w:rPr>
        <w:t xml:space="preserve">  </w:t>
      </w:r>
      <w:bookmarkEnd w:id="64"/>
      <w:bookmarkEnd w:id="65"/>
    </w:p>
    <w:p w14:paraId="0B28EA9B" w14:textId="77777777" w:rsidR="00C235DD" w:rsidRPr="00EC6DAA" w:rsidRDefault="00FD2FD7" w:rsidP="007A0109">
      <w:pPr>
        <w:pStyle w:val="Kop2"/>
      </w:pPr>
      <w:bookmarkStart w:id="66" w:name="_Toc22466278"/>
      <w:bookmarkStart w:id="67" w:name="TRACEABILITY_TO_OTHER_STANDARDS"/>
      <w:bookmarkStart w:id="68" w:name="BKM_3AC550E9_1B40_4377_89F7_CDFB18BC7E52"/>
      <w:proofErr w:type="spellStart"/>
      <w:r w:rsidRPr="00EC6DAA">
        <w:t>Traceability</w:t>
      </w:r>
      <w:proofErr w:type="spellEnd"/>
      <w:r w:rsidRPr="00EC6DAA">
        <w:t xml:space="preserve"> </w:t>
      </w:r>
      <w:proofErr w:type="spellStart"/>
      <w:r w:rsidRPr="00EC6DAA">
        <w:t>to</w:t>
      </w:r>
      <w:proofErr w:type="spellEnd"/>
      <w:r w:rsidRPr="00EC6DAA">
        <w:t xml:space="preserve"> </w:t>
      </w:r>
      <w:proofErr w:type="spellStart"/>
      <w:r w:rsidRPr="00EC6DAA">
        <w:t>other</w:t>
      </w:r>
      <w:proofErr w:type="spellEnd"/>
      <w:r w:rsidRPr="00EC6DAA">
        <w:t xml:space="preserve"> Standards</w:t>
      </w:r>
      <w:bookmarkEnd w:id="66"/>
      <w:r w:rsidRPr="00EC6DAA">
        <w:rPr>
          <w:color w:val="000000"/>
        </w:rPr>
        <w:t xml:space="preserve">  </w:t>
      </w:r>
      <w:bookmarkEnd w:id="67"/>
      <w:bookmarkEnd w:id="68"/>
    </w:p>
    <w:p w14:paraId="3BBD0511" w14:textId="77777777" w:rsidR="006A3A63" w:rsidRDefault="006A3A63">
      <w:pPr>
        <w:rPr>
          <w:b/>
          <w:color w:val="004080"/>
          <w:sz w:val="28"/>
          <w:szCs w:val="28"/>
          <w:lang w:val="nl-NL"/>
        </w:rPr>
      </w:pPr>
      <w:bookmarkStart w:id="69" w:name="DISCLAIMER"/>
      <w:bookmarkStart w:id="70" w:name="BKM_81E83EB9_A200_4DFD_831E_39F83C7A2F8A"/>
      <w:r>
        <w:br w:type="page"/>
      </w:r>
    </w:p>
    <w:p w14:paraId="5D781EF6" w14:textId="77777777" w:rsidR="00C235DD" w:rsidRPr="00EC6DAA" w:rsidRDefault="00FD2FD7" w:rsidP="007A0109">
      <w:pPr>
        <w:pStyle w:val="Kop2"/>
      </w:pPr>
      <w:bookmarkStart w:id="71" w:name="_Toc22466279"/>
      <w:r w:rsidRPr="00EC6DAA">
        <w:lastRenderedPageBreak/>
        <w:t>Disclaimer</w:t>
      </w:r>
      <w:bookmarkEnd w:id="71"/>
    </w:p>
    <w:p w14:paraId="6448AFA3"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 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69"/>
      <w:bookmarkEnd w:id="70"/>
    </w:p>
    <w:p w14:paraId="5386EC1C" w14:textId="77777777" w:rsidR="00C235DD" w:rsidRPr="00EC6DAA" w:rsidRDefault="00C235DD">
      <w:pPr>
        <w:rPr>
          <w:rFonts w:eastAsia="Times New Roman"/>
          <w:color w:val="000000"/>
          <w:sz w:val="20"/>
          <w:szCs w:val="20"/>
          <w:lang w:val="nl-NL"/>
        </w:rPr>
      </w:pPr>
    </w:p>
    <w:p w14:paraId="7A1CDD96" w14:textId="77777777" w:rsidR="00C235DD" w:rsidRPr="00EC6DAA" w:rsidRDefault="00FD2FD7" w:rsidP="007A0109">
      <w:pPr>
        <w:pStyle w:val="Kop2"/>
      </w:pPr>
      <w:bookmarkStart w:id="72" w:name="_Toc22466280"/>
      <w:bookmarkStart w:id="73" w:name="TERMS_OF_USE"/>
      <w:bookmarkStart w:id="74" w:name="BKM_0D36893E_C1A7_4BA0_94E9_165012FCC188"/>
      <w:proofErr w:type="spellStart"/>
      <w:r w:rsidRPr="00EC6DAA">
        <w:t>Terms</w:t>
      </w:r>
      <w:proofErr w:type="spellEnd"/>
      <w:r w:rsidRPr="00EC6DAA">
        <w:t xml:space="preserve"> of </w:t>
      </w:r>
      <w:proofErr w:type="spellStart"/>
      <w:r w:rsidRPr="00EC6DAA">
        <w:t>Use</w:t>
      </w:r>
      <w:bookmarkEnd w:id="72"/>
      <w:proofErr w:type="spellEnd"/>
    </w:p>
    <w:p w14:paraId="406DC784"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Een Zorginformatiebouwsteen kwalificeert als een werk in de zin van artikel 10 Auteurswet. Er rusten auteursrechten (copyrights) op een Zorginformatiebouwsteen en deze rechten liggen bij de samenwerkende partijen.</w:t>
      </w:r>
    </w:p>
    <w:p w14:paraId="4E8BEEE4"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De gebruiker mag de informatie van de Zorginformatiebouwsteen kopiëren, verspreiden en doorgeven, onder de voorwaarden, die gelden voor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licentie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Nederland (CC BY-NC-SA-3.0).</w:t>
      </w:r>
    </w:p>
    <w:p w14:paraId="695875CB"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De inhoud is beschikbaar onder de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(zie ook http://creativecommons.org/licenses/by-nc-sa/3.0/nl</w:t>
      </w:r>
    </w:p>
    <w:p w14:paraId="01ABEC34" w14:textId="77777777" w:rsidR="00C235DD" w:rsidRPr="00EC6DAA" w:rsidRDefault="00C235DD">
      <w:pPr>
        <w:rPr>
          <w:rFonts w:eastAsia="Times New Roman"/>
          <w:color w:val="000000"/>
          <w:sz w:val="20"/>
          <w:szCs w:val="20"/>
          <w:lang w:val="nl-NL"/>
        </w:rPr>
      </w:pPr>
    </w:p>
    <w:p w14:paraId="3B91393E" w14:textId="77777777" w:rsidR="00C235DD" w:rsidRPr="00EC6DAA" w:rsidRDefault="00FD2FD7" w:rsidP="00433CA4">
      <w:pPr>
        <w:rPr>
          <w:rFonts w:eastAsia="Times New Roman"/>
          <w:color w:val="000000"/>
          <w:sz w:val="20"/>
          <w:szCs w:val="20"/>
          <w:lang w:val="nl-NL"/>
        </w:rPr>
      </w:pPr>
      <w:r w:rsidRPr="00EC6DAA">
        <w:rPr>
          <w:rFonts w:eastAsia="Times New Roman"/>
          <w:color w:val="000000"/>
          <w:sz w:val="20"/>
          <w:szCs w:val="20"/>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bookmarkEnd w:id="73"/>
      <w:bookmarkEnd w:id="74"/>
      <w:r w:rsidR="00433CA4" w:rsidRPr="00EC6DAA">
        <w:rPr>
          <w:rFonts w:eastAsia="Times New Roman"/>
          <w:color w:val="000000"/>
          <w:sz w:val="20"/>
          <w:szCs w:val="20"/>
          <w:lang w:val="nl-NL"/>
        </w:rPr>
        <w:t xml:space="preserve"> </w:t>
      </w:r>
    </w:p>
    <w:p w14:paraId="4D4DDBC3" w14:textId="77777777" w:rsidR="00C235DD" w:rsidRPr="00EC6DAA" w:rsidRDefault="00C235DD">
      <w:pPr>
        <w:rPr>
          <w:rFonts w:eastAsia="Times New Roman"/>
          <w:color w:val="000000"/>
          <w:sz w:val="20"/>
          <w:szCs w:val="20"/>
          <w:lang w:val="nl-NL"/>
        </w:rPr>
      </w:pPr>
    </w:p>
    <w:p w14:paraId="3EF4A952" w14:textId="77777777" w:rsidR="00C235DD" w:rsidRPr="00EC6DAA" w:rsidRDefault="00FD2FD7" w:rsidP="007A0109">
      <w:pPr>
        <w:pStyle w:val="Kop2"/>
      </w:pPr>
      <w:bookmarkStart w:id="75" w:name="_Toc22466281"/>
      <w:bookmarkStart w:id="76" w:name="COPYRIGHTS"/>
      <w:bookmarkStart w:id="77" w:name="BKM_2A4A4C00_B560_4023_9765_AEE79EFF3066"/>
      <w:r w:rsidRPr="00EC6DAA">
        <w:t>Copyrights</w:t>
      </w:r>
      <w:bookmarkEnd w:id="75"/>
    </w:p>
    <w:p w14:paraId="4B1094B1"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Dit materiaal is </w:t>
      </w:r>
      <w:r w:rsidR="006A3A63" w:rsidRPr="00EC6DAA">
        <w:rPr>
          <w:rFonts w:eastAsia="Times New Roman"/>
          <w:color w:val="000000"/>
          <w:sz w:val="20"/>
          <w:szCs w:val="20"/>
          <w:lang w:val="nl-NL"/>
        </w:rPr>
        <w:t>opgesteld/</w:t>
      </w:r>
      <w:r w:rsidRPr="00EC6DAA">
        <w:rPr>
          <w:rFonts w:eastAsia="Times New Roman"/>
          <w:color w:val="000000"/>
          <w:sz w:val="20"/>
          <w:szCs w:val="20"/>
          <w:lang w:val="nl-NL"/>
        </w:rPr>
        <w:t xml:space="preserve"> verzameld door Projectgroep Landelijke Implementatie Kindcheck GGZ 2019.     </w:t>
      </w:r>
      <w:bookmarkEnd w:id="9"/>
      <w:bookmarkEnd w:id="10"/>
      <w:bookmarkEnd w:id="76"/>
      <w:bookmarkEnd w:id="77"/>
    </w:p>
    <w:p w14:paraId="56252556" w14:textId="77777777" w:rsidR="00C235DD" w:rsidRPr="00EC6DAA" w:rsidRDefault="00C235DD">
      <w:pPr>
        <w:rPr>
          <w:rFonts w:eastAsia="Times New Roman"/>
          <w:color w:val="000000"/>
          <w:sz w:val="20"/>
          <w:szCs w:val="20"/>
          <w:lang w:val="nl-NL"/>
        </w:rPr>
      </w:pPr>
    </w:p>
    <w:p w14:paraId="6A1648AE" w14:textId="77777777" w:rsidR="00C235DD" w:rsidRPr="00EC6DAA" w:rsidRDefault="00C235DD">
      <w:pPr>
        <w:rPr>
          <w:rFonts w:eastAsia="Times New Roman"/>
          <w:sz w:val="20"/>
          <w:szCs w:val="20"/>
          <w:lang w:val="nl-NL"/>
        </w:rPr>
      </w:pPr>
    </w:p>
    <w:p w14:paraId="73EF1F63" w14:textId="77777777" w:rsidR="00433CA4" w:rsidRPr="00EC6DAA" w:rsidRDefault="00433CA4">
      <w:pPr>
        <w:rPr>
          <w:b/>
          <w:color w:val="004080"/>
          <w:sz w:val="32"/>
          <w:szCs w:val="20"/>
          <w:lang w:val="nl-NL"/>
        </w:rPr>
      </w:pPr>
      <w:r w:rsidRPr="00EC6DAA">
        <w:rPr>
          <w:lang w:val="nl-NL"/>
        </w:rPr>
        <w:br w:type="page"/>
      </w:r>
    </w:p>
    <w:p w14:paraId="3794138C" w14:textId="77777777" w:rsidR="007A0109" w:rsidRPr="00EC6DAA" w:rsidRDefault="007A0109" w:rsidP="007A0109">
      <w:pPr>
        <w:pStyle w:val="Kop1"/>
      </w:pPr>
      <w:bookmarkStart w:id="78" w:name="_Toc22466282"/>
      <w:r w:rsidRPr="00EC6DAA">
        <w:lastRenderedPageBreak/>
        <w:t>Meta informatie nl.ggznederland.kindcheck-v0.7</w:t>
      </w:r>
      <w:bookmarkEnd w:id="78"/>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7A0109" w:rsidRPr="00EC6DAA" w14:paraId="6AD0D23B"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BEC1FE"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F2508D7"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14:paraId="35FF21DD"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1E0F20"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373BD4" w14:textId="77777777" w:rsidR="007A0109" w:rsidRPr="00EC6DAA" w:rsidRDefault="001E5906" w:rsidP="00FD2FD7">
            <w:pPr>
              <w:rPr>
                <w:rFonts w:eastAsia="Times New Roman"/>
                <w:color w:val="000000"/>
                <w:sz w:val="20"/>
                <w:szCs w:val="20"/>
                <w:lang w:val="nl-NL"/>
              </w:rPr>
            </w:pPr>
            <w:hyperlink r:id="rId15" w:history="1">
              <w:r w:rsidR="006A3A63" w:rsidRPr="00291500">
                <w:rPr>
                  <w:rStyle w:val="Hyperlink"/>
                  <w:rFonts w:eastAsia="Times New Roman"/>
                  <w:sz w:val="20"/>
                  <w:szCs w:val="20"/>
                  <w:lang w:val="nl-NL"/>
                </w:rPr>
                <w:t>info@ggznederland.nl</w:t>
              </w:r>
            </w:hyperlink>
            <w:r w:rsidR="006A3A63">
              <w:rPr>
                <w:rFonts w:eastAsia="Times New Roman"/>
                <w:color w:val="000000"/>
                <w:sz w:val="20"/>
                <w:szCs w:val="20"/>
                <w:lang w:val="nl-NL"/>
              </w:rPr>
              <w:t xml:space="preserve"> </w:t>
            </w:r>
          </w:p>
        </w:tc>
      </w:tr>
      <w:tr w:rsidR="007A0109" w:rsidRPr="00EC6DAA" w14:paraId="47143F04"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C2D9B4"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268DA2"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GGZ Nederland</w:t>
            </w:r>
          </w:p>
        </w:tc>
      </w:tr>
      <w:tr w:rsidR="007A0109" w:rsidRPr="00EC6DAA" w14:paraId="4268BBF3"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C25B03"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2A64C6" w14:textId="77777777" w:rsidR="007A0109" w:rsidRPr="00EC6DAA" w:rsidRDefault="001E5906" w:rsidP="00FD2FD7">
            <w:pPr>
              <w:rPr>
                <w:rFonts w:eastAsia="Times New Roman"/>
                <w:color w:val="000000"/>
                <w:sz w:val="20"/>
                <w:szCs w:val="20"/>
                <w:lang w:val="nl-NL"/>
              </w:rPr>
            </w:pPr>
            <w:hyperlink r:id="rId16" w:history="1">
              <w:r w:rsidR="006A3A63" w:rsidRPr="00291500">
                <w:rPr>
                  <w:rStyle w:val="Hyperlink"/>
                  <w:rFonts w:eastAsia="Times New Roman"/>
                  <w:sz w:val="20"/>
                  <w:szCs w:val="20"/>
                  <w:lang w:val="nl-NL"/>
                </w:rPr>
                <w:t>wgoossen@ggznederland.nl</w:t>
              </w:r>
            </w:hyperlink>
            <w:r w:rsidR="006A3A63">
              <w:rPr>
                <w:rFonts w:eastAsia="Times New Roman"/>
                <w:color w:val="000000"/>
                <w:sz w:val="20"/>
                <w:szCs w:val="20"/>
                <w:lang w:val="nl-NL"/>
              </w:rPr>
              <w:t xml:space="preserve"> </w:t>
            </w:r>
          </w:p>
        </w:tc>
      </w:tr>
      <w:tr w:rsidR="007A0109" w:rsidRPr="00EC6DAA" w14:paraId="2515B3C0"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FF1FB6"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705911"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Redactieraad zibs ggz</w:t>
            </w:r>
          </w:p>
        </w:tc>
      </w:tr>
      <w:tr w:rsidR="007A0109" w:rsidRPr="00EC6DAA" w14:paraId="1E169F03"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9D86AB"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44379F" w14:textId="77777777" w:rsidR="007A0109" w:rsidRPr="00EC6DAA" w:rsidRDefault="006A3A63" w:rsidP="00FD2FD7">
            <w:pPr>
              <w:rPr>
                <w:rFonts w:eastAsia="Times New Roman"/>
                <w:color w:val="000000"/>
                <w:sz w:val="20"/>
                <w:szCs w:val="20"/>
                <w:lang w:val="nl-NL"/>
              </w:rPr>
            </w:pPr>
            <w:proofErr w:type="spellStart"/>
            <w:r>
              <w:rPr>
                <w:rFonts w:eastAsia="Times New Roman"/>
                <w:color w:val="000000"/>
                <w:sz w:val="20"/>
                <w:szCs w:val="20"/>
                <w:lang w:val="nl-NL"/>
              </w:rPr>
              <w:t>Autumn</w:t>
            </w:r>
            <w:proofErr w:type="spellEnd"/>
            <w:r>
              <w:rPr>
                <w:rFonts w:eastAsia="Times New Roman"/>
                <w:color w:val="000000"/>
                <w:sz w:val="20"/>
                <w:szCs w:val="20"/>
                <w:lang w:val="nl-NL"/>
              </w:rPr>
              <w:t xml:space="preserve"> 2019</w:t>
            </w:r>
          </w:p>
        </w:tc>
      </w:tr>
      <w:tr w:rsidR="007A0109" w:rsidRPr="00EC6DAA" w14:paraId="291CBCA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DEFE2B"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C9ADC8" w14:textId="77777777" w:rsidR="007A0109" w:rsidRPr="00EC6DAA" w:rsidRDefault="007A0109" w:rsidP="00FD2FD7">
            <w:pPr>
              <w:rPr>
                <w:rFonts w:eastAsia="Times New Roman"/>
                <w:color w:val="000000"/>
                <w:sz w:val="20"/>
                <w:szCs w:val="20"/>
                <w:lang w:val="nl-NL"/>
              </w:rPr>
            </w:pPr>
          </w:p>
        </w:tc>
      </w:tr>
      <w:tr w:rsidR="007A0109" w:rsidRPr="00EC6DAA" w14:paraId="4AA88B84"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7E3B31"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B1AF8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nl</w:t>
            </w:r>
          </w:p>
        </w:tc>
      </w:tr>
      <w:tr w:rsidR="007A0109" w:rsidRPr="00EC6DAA" w14:paraId="6181DB04"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FD11E2"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A3D728" w14:textId="77777777" w:rsidR="007A0109" w:rsidRPr="00EC6DAA" w:rsidRDefault="007A0109" w:rsidP="00FD2FD7">
            <w:pPr>
              <w:rPr>
                <w:rFonts w:eastAsia="Times New Roman"/>
                <w:color w:val="000000"/>
                <w:sz w:val="20"/>
                <w:szCs w:val="20"/>
                <w:lang w:val="nl-NL"/>
              </w:rPr>
            </w:pPr>
          </w:p>
        </w:tc>
      </w:tr>
      <w:tr w:rsidR="007A0109" w:rsidRPr="00EC6DAA" w14:paraId="1F44628F"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BC1F3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065700"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Regiegroep informatiebeleid GGZ Nederland</w:t>
            </w:r>
          </w:p>
        </w:tc>
      </w:tr>
      <w:tr w:rsidR="007A0109" w:rsidRPr="00EC6DAA" w14:paraId="2A440A53"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85CD56"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23175D" w14:textId="77777777" w:rsidR="007A0109" w:rsidRPr="00EC6DAA" w:rsidRDefault="007A0109" w:rsidP="00FD2FD7">
            <w:pPr>
              <w:rPr>
                <w:rFonts w:eastAsia="Times New Roman"/>
                <w:color w:val="000000"/>
                <w:sz w:val="20"/>
                <w:szCs w:val="20"/>
                <w:lang w:val="nl-NL"/>
              </w:rPr>
            </w:pPr>
          </w:p>
        </w:tc>
      </w:tr>
      <w:tr w:rsidR="007A0109" w:rsidRPr="00EC6DAA" w14:paraId="105CFB8F"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4CED32"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343EE1"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2.16.840.1.113883.3.3210.14.1.1</w:t>
            </w:r>
          </w:p>
        </w:tc>
      </w:tr>
      <w:tr w:rsidR="007A0109" w:rsidRPr="00EC6DAA" w14:paraId="6FE925A7"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2B4ACE"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E1A0F8" w14:textId="77777777" w:rsidR="007A0109" w:rsidRPr="00EC6DAA" w:rsidRDefault="007A0109" w:rsidP="00FD2FD7">
            <w:pPr>
              <w:rPr>
                <w:rFonts w:eastAsia="Times New Roman"/>
                <w:color w:val="000000"/>
                <w:sz w:val="20"/>
                <w:szCs w:val="20"/>
                <w:lang w:val="nl-NL"/>
              </w:rPr>
            </w:pPr>
          </w:p>
        </w:tc>
      </w:tr>
      <w:tr w:rsidR="007A0109" w:rsidRPr="00EC6DAA" w14:paraId="47A8BBCD"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567685"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0DBA16"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Draft</w:t>
            </w:r>
          </w:p>
        </w:tc>
      </w:tr>
      <w:tr w:rsidR="007A0109" w:rsidRPr="00EC6DAA" w14:paraId="3B72D582"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399133"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841051"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14:paraId="799ED43B"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75AD26"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806B3D" w14:textId="77777777" w:rsidR="007A0109" w:rsidRPr="00EC6DAA" w:rsidRDefault="007A0109" w:rsidP="00FD2FD7">
            <w:pPr>
              <w:rPr>
                <w:rFonts w:eastAsia="Times New Roman"/>
                <w:color w:val="000000"/>
                <w:sz w:val="20"/>
                <w:szCs w:val="20"/>
                <w:lang w:val="nl-NL"/>
              </w:rPr>
            </w:pPr>
            <w:proofErr w:type="spellStart"/>
            <w:r w:rsidRPr="00EC6DAA">
              <w:rPr>
                <w:rFonts w:eastAsia="Times New Roman"/>
                <w:color w:val="000000"/>
                <w:sz w:val="20"/>
                <w:szCs w:val="20"/>
                <w:lang w:val="nl-NL"/>
              </w:rPr>
              <w:t>nl.ggznederland.kindcheck</w:t>
            </w:r>
            <w:proofErr w:type="spellEnd"/>
          </w:p>
        </w:tc>
      </w:tr>
      <w:tr w:rsidR="007A0109" w:rsidRPr="00EC6DAA" w14:paraId="7811C4B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40C9C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8AACBE" w14:textId="77777777" w:rsidR="007A0109" w:rsidRPr="00EC6DAA" w:rsidRDefault="007A0109" w:rsidP="00FD2FD7">
            <w:pPr>
              <w:rPr>
                <w:rFonts w:eastAsia="Times New Roman"/>
                <w:color w:val="000000"/>
                <w:sz w:val="20"/>
                <w:szCs w:val="20"/>
                <w:lang w:val="nl-NL"/>
              </w:rPr>
            </w:pPr>
          </w:p>
        </w:tc>
      </w:tr>
      <w:tr w:rsidR="007A0109" w:rsidRPr="00EC6DAA" w14:paraId="370E826A"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B5B76A"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4A4A3B" w14:textId="77777777" w:rsidR="007A0109" w:rsidRPr="00EC6DAA" w:rsidRDefault="007A0109" w:rsidP="00FD2FD7">
            <w:pPr>
              <w:rPr>
                <w:rFonts w:eastAsia="Times New Roman"/>
                <w:color w:val="000000"/>
                <w:sz w:val="20"/>
                <w:szCs w:val="20"/>
                <w:lang w:val="nl-NL"/>
              </w:rPr>
            </w:pPr>
            <w:proofErr w:type="spellStart"/>
            <w:r w:rsidRPr="00EC6DAA">
              <w:rPr>
                <w:rFonts w:eastAsia="Times New Roman"/>
                <w:color w:val="000000"/>
                <w:sz w:val="20"/>
                <w:szCs w:val="20"/>
                <w:lang w:val="nl-NL"/>
              </w:rPr>
              <w:t>Unpublished</w:t>
            </w:r>
            <w:proofErr w:type="spellEnd"/>
          </w:p>
        </w:tc>
      </w:tr>
      <w:tr w:rsidR="007A0109" w:rsidRPr="00EC6DAA" w14:paraId="11244E59"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ADF333"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57CB70" w14:textId="77777777" w:rsidR="007A0109" w:rsidRPr="00EC6DAA" w:rsidRDefault="007A0109" w:rsidP="00FD2FD7">
            <w:pPr>
              <w:rPr>
                <w:rFonts w:eastAsia="Times New Roman"/>
                <w:color w:val="000000"/>
                <w:sz w:val="20"/>
                <w:szCs w:val="20"/>
                <w:lang w:val="nl-NL"/>
              </w:rPr>
            </w:pPr>
          </w:p>
        </w:tc>
      </w:tr>
      <w:tr w:rsidR="007A0109" w:rsidRPr="00EC6DAA" w14:paraId="02096755"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DE6AD3"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B4E6DC" w14:textId="77777777" w:rsidR="007A0109" w:rsidRPr="00EC6DAA" w:rsidRDefault="007A0109" w:rsidP="00FD2FD7">
            <w:pPr>
              <w:rPr>
                <w:rFonts w:eastAsia="Times New Roman"/>
                <w:color w:val="000000"/>
                <w:sz w:val="20"/>
                <w:szCs w:val="20"/>
                <w:lang w:val="nl-NL"/>
              </w:rPr>
            </w:pPr>
          </w:p>
        </w:tc>
      </w:tr>
      <w:tr w:rsidR="007A0109" w:rsidRPr="00EC6DAA" w14:paraId="12012DE5"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CDE073"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287AF1"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none</w:t>
            </w:r>
          </w:p>
        </w:tc>
      </w:tr>
      <w:tr w:rsidR="007A0109" w:rsidRPr="00EC6DAA" w14:paraId="248ED024"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4A6276"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B03285"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0.7</w:t>
            </w:r>
          </w:p>
        </w:tc>
      </w:tr>
    </w:tbl>
    <w:p w14:paraId="15D3B4EC" w14:textId="77777777" w:rsidR="007A0109" w:rsidRPr="00EC6DAA" w:rsidRDefault="007A0109" w:rsidP="007A0109">
      <w:pPr>
        <w:rPr>
          <w:rFonts w:eastAsia="Times New Roman"/>
          <w:color w:val="000000"/>
          <w:sz w:val="20"/>
          <w:szCs w:val="20"/>
          <w:lang w:val="nl-NL"/>
        </w:rPr>
      </w:pPr>
    </w:p>
    <w:p w14:paraId="75D06BEB" w14:textId="77777777" w:rsidR="007A0109" w:rsidRPr="00EC6DAA" w:rsidRDefault="007A0109" w:rsidP="007A0109">
      <w:pPr>
        <w:pStyle w:val="Kop2"/>
      </w:pPr>
      <w:bookmarkStart w:id="79" w:name="_Toc22466283"/>
      <w:proofErr w:type="spellStart"/>
      <w:r w:rsidRPr="00EC6DAA">
        <w:t>Revision</w:t>
      </w:r>
      <w:proofErr w:type="spellEnd"/>
      <w:r w:rsidRPr="00EC6DAA">
        <w:t xml:space="preserve"> </w:t>
      </w:r>
      <w:proofErr w:type="spellStart"/>
      <w:r w:rsidRPr="00EC6DAA">
        <w:t>History</w:t>
      </w:r>
      <w:bookmarkEnd w:id="79"/>
      <w:proofErr w:type="spellEnd"/>
    </w:p>
    <w:p w14:paraId="57C8FA53" w14:textId="77777777" w:rsidR="007A0109" w:rsidRPr="00EC6DAA" w:rsidRDefault="007A0109" w:rsidP="007A0109">
      <w:pPr>
        <w:rPr>
          <w:rFonts w:eastAsia="Times New Roman"/>
          <w:color w:val="000000"/>
          <w:sz w:val="20"/>
          <w:szCs w:val="20"/>
          <w:lang w:val="nl-NL"/>
        </w:rPr>
      </w:pPr>
      <w:r w:rsidRPr="00EC6DAA">
        <w:rPr>
          <w:rFonts w:eastAsia="Times New Roman"/>
          <w:color w:val="000000"/>
          <w:sz w:val="20"/>
          <w:szCs w:val="20"/>
          <w:lang w:val="nl-NL"/>
        </w:rPr>
        <w:t>versie 01 eerste aanzet redactieraad GGZ Nederland</w:t>
      </w:r>
    </w:p>
    <w:p w14:paraId="543827FB" w14:textId="77777777" w:rsidR="007A0109" w:rsidRPr="00EC6DAA" w:rsidRDefault="007A0109" w:rsidP="007A0109">
      <w:pPr>
        <w:rPr>
          <w:rFonts w:eastAsia="Times New Roman"/>
          <w:color w:val="000000"/>
          <w:sz w:val="20"/>
          <w:szCs w:val="20"/>
          <w:lang w:val="nl-NL"/>
        </w:rPr>
      </w:pPr>
      <w:r w:rsidRPr="00EC6DAA">
        <w:rPr>
          <w:rFonts w:eastAsia="Times New Roman"/>
          <w:color w:val="000000"/>
          <w:sz w:val="20"/>
          <w:szCs w:val="20"/>
          <w:lang w:val="nl-NL"/>
        </w:rPr>
        <w:t>versie 02. Aanscherpingen door leden redactieraad</w:t>
      </w:r>
    </w:p>
    <w:p w14:paraId="09629C42" w14:textId="77777777" w:rsidR="007A0109" w:rsidRPr="00EC6DAA" w:rsidRDefault="007A0109" w:rsidP="007A0109">
      <w:pPr>
        <w:rPr>
          <w:rFonts w:eastAsia="Times New Roman"/>
          <w:color w:val="000000"/>
          <w:sz w:val="20"/>
          <w:szCs w:val="20"/>
          <w:lang w:val="nl-NL"/>
        </w:rPr>
      </w:pPr>
      <w:r w:rsidRPr="00EC6DAA">
        <w:rPr>
          <w:rFonts w:eastAsia="Times New Roman"/>
          <w:color w:val="000000"/>
          <w:sz w:val="20"/>
          <w:szCs w:val="20"/>
          <w:lang w:val="nl-NL"/>
        </w:rPr>
        <w:t xml:space="preserve">v 03. UML model getekend in het kader van VIPP GGZ standaardisatie op basis van de Nictiz / NFU sjabloon. </w:t>
      </w:r>
    </w:p>
    <w:p w14:paraId="27113BD0" w14:textId="77777777" w:rsidR="007A0109" w:rsidRPr="00EC6DAA" w:rsidRDefault="007A0109" w:rsidP="007A0109">
      <w:pPr>
        <w:rPr>
          <w:rFonts w:eastAsia="Times New Roman"/>
          <w:color w:val="000000"/>
          <w:sz w:val="20"/>
          <w:szCs w:val="20"/>
          <w:lang w:val="nl-NL"/>
        </w:rPr>
      </w:pPr>
      <w:r w:rsidRPr="00EC6DAA">
        <w:rPr>
          <w:rFonts w:eastAsia="Times New Roman"/>
          <w:color w:val="000000"/>
          <w:sz w:val="20"/>
          <w:szCs w:val="20"/>
          <w:lang w:val="nl-NL"/>
        </w:rPr>
        <w:t>v07 na akkoord redactieraad indien nog enkele wijzigingen worden doorgevoerd:</w:t>
      </w:r>
    </w:p>
    <w:p w14:paraId="5B305801" w14:textId="77777777"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Wie zorgt er voor de kinderen is er overlap tussen de vragen ‘Deelt u de zorg voor de kinderen met een andere volwassene?’ en “wie zorgt er voor de kinderen? De laatste is gekozen:</w:t>
      </w:r>
    </w:p>
    <w:p w14:paraId="68ACF61A" w14:textId="77777777"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Overlap tussen ‘Hoe is de zorg verdeeld’ en ‘wie doet de praktische zaken’. Er is er een en van gekozen. OK, de eerste</w:t>
      </w:r>
    </w:p>
    <w:p w14:paraId="4E6A382F" w14:textId="77777777"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Overlap tussen de ZIB gezinssituatie en de vraag: ‘wonen er minderjarige kinderen bij u in huis?’. De laatste kan weg. OK</w:t>
      </w:r>
    </w:p>
    <w:p w14:paraId="5BFA3CC3" w14:textId="77777777"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 xml:space="preserve">Als ervoor gekozen wordt om de vraag ’is het noodzakelijk om de stappen van de meldcode te volgen?‘ met ja wordt beantwoord dan hoort er ook nog de vraag bij: ‘is er een melding gedaan bij Veilig Thuis?’ Dan is het beeld compleet voor de patiënt als deze dit onderdeel wil bekijken in zijn </w:t>
      </w:r>
      <w:proofErr w:type="spellStart"/>
      <w:r w:rsidRPr="00EC6DAA">
        <w:rPr>
          <w:rFonts w:eastAsia="Times New Roman"/>
          <w:color w:val="000000"/>
          <w:sz w:val="20"/>
          <w:szCs w:val="20"/>
          <w:lang w:val="nl-NL"/>
        </w:rPr>
        <w:t>pgo</w:t>
      </w:r>
      <w:proofErr w:type="spellEnd"/>
      <w:r w:rsidRPr="00EC6DAA">
        <w:rPr>
          <w:rFonts w:eastAsia="Times New Roman"/>
          <w:color w:val="000000"/>
          <w:sz w:val="20"/>
          <w:szCs w:val="20"/>
          <w:lang w:val="nl-NL"/>
        </w:rPr>
        <w:t>. OK</w:t>
      </w:r>
    </w:p>
    <w:p w14:paraId="29F9EEF1" w14:textId="77777777"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 xml:space="preserve">Juist geen gedetailleerde vragen opnemen? De redactieraad vond toch een aantal vragen essentieel om te kunnen gebruiken, zonder verplicht te zijn elk detail in te vullen. Om te benadrukken dat het alleen optionele velden zijn is de </w:t>
      </w:r>
      <w:proofErr w:type="spellStart"/>
      <w:r w:rsidRPr="00EC6DAA">
        <w:rPr>
          <w:rFonts w:eastAsia="Times New Roman"/>
          <w:color w:val="000000"/>
          <w:sz w:val="20"/>
          <w:szCs w:val="20"/>
          <w:lang w:val="nl-NL"/>
        </w:rPr>
        <w:t>cardinaliteit</w:t>
      </w:r>
      <w:proofErr w:type="spellEnd"/>
      <w:r w:rsidRPr="00EC6DAA">
        <w:rPr>
          <w:rFonts w:eastAsia="Times New Roman"/>
          <w:color w:val="000000"/>
          <w:sz w:val="20"/>
          <w:szCs w:val="20"/>
          <w:lang w:val="nl-NL"/>
        </w:rPr>
        <w:t xml:space="preserve"> expliciet op 0..* gezet voor geen verplichte invoer, eventueel meer keren invoer.</w:t>
      </w:r>
    </w:p>
    <w:p w14:paraId="74504ED1" w14:textId="77777777"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 xml:space="preserve">Als verblijf kinderen in de </w:t>
      </w:r>
      <w:proofErr w:type="spellStart"/>
      <w:r w:rsidRPr="00EC6DAA">
        <w:rPr>
          <w:rFonts w:eastAsia="Times New Roman"/>
          <w:color w:val="000000"/>
          <w:sz w:val="20"/>
          <w:szCs w:val="20"/>
          <w:lang w:val="nl-NL"/>
        </w:rPr>
        <w:t>zib</w:t>
      </w:r>
      <w:proofErr w:type="spellEnd"/>
      <w:r w:rsidRPr="00EC6DAA">
        <w:rPr>
          <w:rFonts w:eastAsia="Times New Roman"/>
          <w:color w:val="000000"/>
          <w:sz w:val="20"/>
          <w:szCs w:val="20"/>
          <w:lang w:val="nl-NL"/>
        </w:rPr>
        <w:t xml:space="preserve"> blijft dan </w:t>
      </w:r>
      <w:proofErr w:type="spellStart"/>
      <w:r w:rsidRPr="00EC6DAA">
        <w:rPr>
          <w:rFonts w:eastAsia="Times New Roman"/>
          <w:color w:val="000000"/>
          <w:sz w:val="20"/>
          <w:szCs w:val="20"/>
          <w:lang w:val="nl-NL"/>
        </w:rPr>
        <w:t>SnomedCT</w:t>
      </w:r>
      <w:proofErr w:type="spellEnd"/>
      <w:r w:rsidRPr="00EC6DAA">
        <w:rPr>
          <w:rFonts w:eastAsia="Times New Roman"/>
          <w:color w:val="000000"/>
          <w:sz w:val="20"/>
          <w:szCs w:val="20"/>
          <w:lang w:val="nl-NL"/>
        </w:rPr>
        <w:t xml:space="preserve"> code voor </w:t>
      </w:r>
      <w:proofErr w:type="spellStart"/>
      <w:r w:rsidRPr="00EC6DAA">
        <w:rPr>
          <w:rFonts w:eastAsia="Times New Roman"/>
          <w:color w:val="000000"/>
          <w:sz w:val="20"/>
          <w:szCs w:val="20"/>
          <w:lang w:val="nl-NL"/>
        </w:rPr>
        <w:t>Oxygen</w:t>
      </w:r>
      <w:proofErr w:type="spellEnd"/>
      <w:r w:rsidRPr="00EC6DAA">
        <w:rPr>
          <w:rFonts w:eastAsia="Times New Roman"/>
          <w:color w:val="000000"/>
          <w:sz w:val="20"/>
          <w:szCs w:val="20"/>
          <w:lang w:val="nl-NL"/>
        </w:rPr>
        <w:t xml:space="preserve"> uit de NFU template aanpassen naar </w:t>
      </w:r>
      <w:proofErr w:type="spellStart"/>
      <w:r w:rsidRPr="00EC6DAA">
        <w:rPr>
          <w:rFonts w:eastAsia="Times New Roman"/>
          <w:color w:val="000000"/>
          <w:sz w:val="20"/>
          <w:szCs w:val="20"/>
          <w:lang w:val="nl-NL"/>
        </w:rPr>
        <w:t>Children’s</w:t>
      </w:r>
      <w:proofErr w:type="spellEnd"/>
      <w:r w:rsidRPr="00EC6DAA">
        <w:rPr>
          <w:rFonts w:eastAsia="Times New Roman"/>
          <w:color w:val="000000"/>
          <w:sz w:val="20"/>
          <w:szCs w:val="20"/>
          <w:lang w:val="nl-NL"/>
        </w:rPr>
        <w:t xml:space="preserve"> home environment 257582008.</w:t>
      </w:r>
    </w:p>
    <w:p w14:paraId="47EC9BC4" w14:textId="77777777"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Tekstuele verbeteringen diverse vragen en toelichtingen</w:t>
      </w:r>
    </w:p>
    <w:p w14:paraId="5B208126" w14:textId="77777777" w:rsidR="00C235DD" w:rsidRPr="00EC6DAA" w:rsidRDefault="00C235DD" w:rsidP="007A0109">
      <w:pPr>
        <w:rPr>
          <w:rFonts w:eastAsia="Times New Roman"/>
          <w:color w:val="000000"/>
          <w:sz w:val="20"/>
          <w:szCs w:val="20"/>
          <w:lang w:val="nl-NL"/>
        </w:rPr>
      </w:pPr>
    </w:p>
    <w:sectPr w:rsidR="00C235DD" w:rsidRPr="00EC6DAA">
      <w:headerReference w:type="default" r:id="rId17"/>
      <w:footerReference w:type="default" r:id="rId18"/>
      <w:pgSz w:w="11908" w:h="16833"/>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Annemariek Sepers" w:date="2019-10-24T13:48:00Z" w:initials="AS">
    <w:p w14:paraId="36CE12FB" w14:textId="24297768" w:rsidR="00247E1D" w:rsidRPr="00990131" w:rsidRDefault="00247E1D">
      <w:pPr>
        <w:pStyle w:val="Tekstopmerking"/>
        <w:rPr>
          <w:lang w:val="nl-NL"/>
        </w:rPr>
      </w:pPr>
      <w:r>
        <w:rPr>
          <w:rStyle w:val="Verwijzingopmerking"/>
        </w:rPr>
        <w:annotationRef/>
      </w:r>
      <w:r w:rsidRPr="00990131">
        <w:rPr>
          <w:lang w:val="nl-NL"/>
        </w:rPr>
        <w:t>Bij alle volwassenen nagaan….</w:t>
      </w:r>
      <w:r w:rsidR="00990131" w:rsidRPr="00990131">
        <w:rPr>
          <w:lang w:val="nl-NL"/>
        </w:rPr>
        <w:t>Zie p</w:t>
      </w:r>
      <w:r w:rsidR="00990131">
        <w:rPr>
          <w:lang w:val="nl-NL"/>
        </w:rPr>
        <w:t>unt 1.</w:t>
      </w:r>
      <w:r w:rsidR="00152E89">
        <w:rPr>
          <w:lang w:val="nl-NL"/>
        </w:rPr>
        <w:t>4</w:t>
      </w:r>
    </w:p>
  </w:comment>
  <w:comment w:id="34" w:author="Annemariek Sepers" w:date="2019-10-24T13:52:00Z" w:initials="AS">
    <w:p w14:paraId="5B519FA2" w14:textId="53F71F92" w:rsidR="00AA6DDC" w:rsidRPr="00AA6DDC" w:rsidRDefault="00AA6DDC">
      <w:pPr>
        <w:pStyle w:val="Tekstopmerking"/>
        <w:rPr>
          <w:lang w:val="nl-NL"/>
        </w:rPr>
      </w:pPr>
      <w:r>
        <w:rPr>
          <w:rStyle w:val="Verwijzingopmerking"/>
        </w:rPr>
        <w:annotationRef/>
      </w:r>
      <w:r w:rsidRPr="00AA6DDC">
        <w:rPr>
          <w:lang w:val="nl-NL"/>
        </w:rPr>
        <w:t>Liever een open vraag? Hoe g</w:t>
      </w:r>
      <w:r>
        <w:rPr>
          <w:lang w:val="nl-NL"/>
        </w:rPr>
        <w:t xml:space="preserve">aat het met de kinderen? Wat merken de kinderen van uw problematiek (depressie, </w:t>
      </w:r>
      <w:proofErr w:type="spellStart"/>
      <w:r>
        <w:rPr>
          <w:lang w:val="nl-NL"/>
        </w:rPr>
        <w:t>ptss</w:t>
      </w:r>
      <w:proofErr w:type="spellEnd"/>
      <w:r>
        <w:rPr>
          <w:lang w:val="nl-NL"/>
        </w:rPr>
        <w:t xml:space="preserve"> </w:t>
      </w:r>
      <w:proofErr w:type="spellStart"/>
      <w:r>
        <w:rPr>
          <w:lang w:val="nl-NL"/>
        </w:rPr>
        <w:t>etc</w:t>
      </w:r>
      <w:proofErr w:type="spellEnd"/>
      <w:r>
        <w:rPr>
          <w:lang w:val="nl-NL"/>
        </w:rPr>
        <w:t>)</w:t>
      </w:r>
    </w:p>
  </w:comment>
  <w:comment w:id="35" w:author="Annemariek Sepers" w:date="2019-10-24T13:53:00Z" w:initials="AS">
    <w:p w14:paraId="4A82F676" w14:textId="0B383E28" w:rsidR="00AA6DDC" w:rsidRPr="00AA6DDC" w:rsidRDefault="00AA6DDC">
      <w:pPr>
        <w:pStyle w:val="Tekstopmerking"/>
        <w:rPr>
          <w:lang w:val="nl-NL"/>
        </w:rPr>
      </w:pPr>
      <w:r>
        <w:rPr>
          <w:rStyle w:val="Verwijzingopmerking"/>
        </w:rPr>
        <w:annotationRef/>
      </w:r>
      <w:r w:rsidRPr="00AA6DDC">
        <w:rPr>
          <w:lang w:val="nl-NL"/>
        </w:rPr>
        <w:t>Liever open toch? Hoe lukt h</w:t>
      </w:r>
      <w:r>
        <w:rPr>
          <w:lang w:val="nl-NL"/>
        </w:rPr>
        <w:t>et u, gegeven uw klachten, om de kinderen aandacht, tijd en zorg te geven?</w:t>
      </w:r>
    </w:p>
  </w:comment>
  <w:comment w:id="36" w:author="Annemariek Sepers" w:date="2019-10-24T13:54:00Z" w:initials="AS">
    <w:p w14:paraId="07B54E44" w14:textId="0E9C121C" w:rsidR="00AA6DDC" w:rsidRPr="00AA6DDC" w:rsidRDefault="00AA6DDC">
      <w:pPr>
        <w:pStyle w:val="Tekstopmerking"/>
        <w:rPr>
          <w:lang w:val="nl-NL"/>
        </w:rPr>
      </w:pPr>
      <w:r>
        <w:rPr>
          <w:rStyle w:val="Verwijzingopmerking"/>
        </w:rPr>
        <w:annotationRef/>
      </w:r>
      <w:r w:rsidRPr="00AA6DDC">
        <w:rPr>
          <w:lang w:val="nl-NL"/>
        </w:rPr>
        <w:t>Hier ook weer open: wat b</w:t>
      </w:r>
      <w:r>
        <w:rPr>
          <w:lang w:val="nl-NL"/>
        </w:rPr>
        <w:t>etekent de situatie voor uw kinderen?</w:t>
      </w:r>
    </w:p>
  </w:comment>
  <w:comment w:id="37" w:author="Annemariek Sepers" w:date="2019-10-24T13:54:00Z" w:initials="AS">
    <w:p w14:paraId="146F7605" w14:textId="33BEDF29" w:rsidR="00AA6DDC" w:rsidRPr="00AA6DDC" w:rsidRDefault="00AA6DDC">
      <w:pPr>
        <w:pStyle w:val="Tekstopmerking"/>
        <w:rPr>
          <w:lang w:val="nl-NL"/>
        </w:rPr>
      </w:pPr>
      <w:r>
        <w:rPr>
          <w:rStyle w:val="Verwijzingopmerking"/>
        </w:rPr>
        <w:annotationRef/>
      </w:r>
      <w:r w:rsidRPr="00AA6DDC">
        <w:rPr>
          <w:lang w:val="nl-NL"/>
        </w:rPr>
        <w:t>Dit is geen goede vraag.</w:t>
      </w:r>
      <w:r>
        <w:rPr>
          <w:lang w:val="nl-NL"/>
        </w:rPr>
        <w:t xml:space="preserve"> Als er zorgen zijn, is het volgen van de stappen verplicht. Dus de vraag is: zijn er zorgen. Is het antwoord daar ja op, dan zijn de stappen verplicht. Het melden is dat niet. Maar stap 4/5 in de meldcode is juist dat je alle informatie weegt en dan een beslissing neemt, wel of niet melden. Deze vraag moet dus zeker niet hier genoemd worden maar pas na het doorlopen van de meldcode. </w:t>
      </w:r>
    </w:p>
  </w:comment>
  <w:comment w:id="62" w:author="Annemariek Sepers" w:date="2019-10-24T13:56:00Z" w:initials="AS">
    <w:p w14:paraId="1B19F0CE" w14:textId="39969DC4" w:rsidR="00DD0421" w:rsidRPr="00DD0421" w:rsidRDefault="00DD0421">
      <w:pPr>
        <w:pStyle w:val="Tekstopmerking"/>
        <w:rPr>
          <w:lang w:val="nl-NL"/>
        </w:rPr>
      </w:pPr>
      <w:r>
        <w:rPr>
          <w:rStyle w:val="Verwijzingopmerking"/>
        </w:rPr>
        <w:annotationRef/>
      </w:r>
      <w:proofErr w:type="spellStart"/>
      <w:r w:rsidRPr="00DD0421">
        <w:rPr>
          <w:lang w:val="nl-NL"/>
        </w:rPr>
        <w:t>Knmg</w:t>
      </w:r>
      <w:proofErr w:type="spellEnd"/>
      <w:r w:rsidRPr="00DD0421">
        <w:rPr>
          <w:lang w:val="nl-NL"/>
        </w:rPr>
        <w:t xml:space="preserve"> meldcode zou een mooie r</w:t>
      </w:r>
      <w:r>
        <w:rPr>
          <w:lang w:val="nl-NL"/>
        </w:rPr>
        <w:t xml:space="preserve">eferentie zijn. Deze legt heel goed uit wat de bedoeling van de meldcode 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CE12FB" w15:done="0"/>
  <w15:commentEx w15:paraId="5B519FA2" w15:done="0"/>
  <w15:commentEx w15:paraId="4A82F676" w15:done="0"/>
  <w15:commentEx w15:paraId="07B54E44" w15:done="0"/>
  <w15:commentEx w15:paraId="146F7605" w15:done="0"/>
  <w15:commentEx w15:paraId="1B19F0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CE12FB" w16cid:durableId="215C2A12"/>
  <w16cid:commentId w16cid:paraId="5B519FA2" w16cid:durableId="215C2B31"/>
  <w16cid:commentId w16cid:paraId="4A82F676" w16cid:durableId="215C2B53"/>
  <w16cid:commentId w16cid:paraId="07B54E44" w16cid:durableId="215C2B7F"/>
  <w16cid:commentId w16cid:paraId="146F7605" w16cid:durableId="215C2B9B"/>
  <w16cid:commentId w16cid:paraId="1B19F0CE" w16cid:durableId="215C2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6DB0C" w14:textId="77777777" w:rsidR="00D70031" w:rsidRDefault="00D70031">
      <w:r>
        <w:separator/>
      </w:r>
    </w:p>
  </w:endnote>
  <w:endnote w:type="continuationSeparator" w:id="0">
    <w:p w14:paraId="465839D8" w14:textId="77777777" w:rsidR="00D70031" w:rsidRDefault="00D70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C4F6C" w14:textId="77777777" w:rsidR="00FD2FD7" w:rsidRDefault="00FD2FD7">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20D33" w14:textId="77777777" w:rsidR="00D70031" w:rsidRDefault="00D70031">
      <w:r>
        <w:separator/>
      </w:r>
    </w:p>
  </w:footnote>
  <w:footnote w:type="continuationSeparator" w:id="0">
    <w:p w14:paraId="498C993A" w14:textId="77777777" w:rsidR="00D70031" w:rsidRDefault="00D70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FD2FD7" w:rsidRPr="00EC6DAA" w14:paraId="09333429" w14:textId="77777777">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AA2C509" w14:textId="77777777" w:rsidR="00FD2FD7" w:rsidRPr="00EC6DAA" w:rsidRDefault="00FD2FD7">
          <w:pPr>
            <w:pStyle w:val="Koptekst"/>
            <w:tabs>
              <w:tab w:val="left" w:pos="4320"/>
            </w:tabs>
            <w:rPr>
              <w:rFonts w:ascii="Times New Roman" w:eastAsia="Times New Roman" w:hAnsi="Times New Roman" w:cs="Times New Roman"/>
              <w:color w:val="auto"/>
              <w:u w:val="single"/>
              <w:lang w:val="nl-NL"/>
            </w:rPr>
          </w:pPr>
          <w:r w:rsidRPr="00EC6DAA">
            <w:rPr>
              <w:rFonts w:ascii="Times New Roman" w:eastAsia="Times New Roman" w:hAnsi="Times New Roman" w:cs="Times New Roman"/>
              <w:color w:val="auto"/>
              <w:u w:val="single"/>
              <w:lang w:val="nl-NL"/>
            </w:rPr>
            <w:t>ZIB 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16DB173" w14:textId="77777777" w:rsidR="00FD2FD7" w:rsidRPr="00EC6DAA" w:rsidRDefault="00FD2FD7">
          <w:pPr>
            <w:pStyle w:val="Koptekst"/>
            <w:tabs>
              <w:tab w:val="left" w:pos="4320"/>
            </w:tabs>
            <w:jc w:val="center"/>
            <w:rPr>
              <w:rFonts w:ascii="Times New Roman" w:eastAsia="Times New Roman" w:hAnsi="Times New Roman" w:cs="Times New Roman"/>
              <w:color w:val="auto"/>
              <w:u w:val="single"/>
              <w:lang w:val="nl-NL"/>
            </w:rPr>
          </w:pPr>
          <w:proofErr w:type="spellStart"/>
          <w:r w:rsidRPr="00EC6DAA">
            <w:rPr>
              <w:rFonts w:ascii="Times New Roman" w:eastAsia="Times New Roman" w:hAnsi="Times New Roman" w:cs="Times New Roman"/>
              <w:color w:val="auto"/>
              <w:u w:val="single"/>
              <w:lang w:val="nl-NL"/>
            </w:rPr>
            <w:t>nl.ggznederland.kindcheck</w:t>
          </w:r>
          <w:proofErr w:type="spellEnd"/>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83D780C" w14:textId="77777777" w:rsidR="00FD2FD7" w:rsidRPr="00EC6DAA" w:rsidRDefault="00FD2FD7">
          <w:pPr>
            <w:pStyle w:val="Koptekst"/>
            <w:jc w:val="right"/>
            <w:rPr>
              <w:rFonts w:ascii="Times New Roman" w:eastAsia="Times New Roman" w:hAnsi="Times New Roman" w:cs="Times New Roman"/>
              <w:color w:val="auto"/>
              <w:u w:val="single"/>
              <w:lang w:val="nl-NL"/>
            </w:rPr>
          </w:pPr>
          <w:r w:rsidRPr="00EC6DAA">
            <w:rPr>
              <w:rFonts w:ascii="Times New Roman" w:eastAsia="Times New Roman" w:hAnsi="Times New Roman" w:cs="Times New Roman"/>
              <w:color w:val="auto"/>
              <w:u w:val="single"/>
              <w:lang w:val="nl-NL"/>
            </w:rPr>
            <w:t xml:space="preserve">Page: </w:t>
          </w:r>
          <w:r w:rsidRPr="00EC6DAA">
            <w:rPr>
              <w:rFonts w:ascii="Times New Roman" w:eastAsia="Times New Roman" w:hAnsi="Times New Roman" w:cs="Times New Roman"/>
              <w:color w:val="auto"/>
              <w:u w:val="single"/>
              <w:lang w:val="nl-NL"/>
            </w:rPr>
            <w:fldChar w:fldCharType="begin"/>
          </w:r>
          <w:r w:rsidRPr="00EC6DAA">
            <w:rPr>
              <w:rFonts w:ascii="Times New Roman" w:eastAsia="Times New Roman" w:hAnsi="Times New Roman" w:cs="Times New Roman"/>
              <w:color w:val="auto"/>
              <w:u w:val="single"/>
              <w:lang w:val="nl-NL"/>
            </w:rPr>
            <w:instrText xml:space="preserve">PAGE </w:instrText>
          </w:r>
          <w:r w:rsidRPr="00EC6DAA">
            <w:rPr>
              <w:rFonts w:ascii="Times New Roman" w:eastAsia="Times New Roman" w:hAnsi="Times New Roman" w:cs="Times New Roman"/>
              <w:color w:val="auto"/>
              <w:u w:val="single"/>
              <w:lang w:val="nl-NL"/>
            </w:rPr>
            <w:fldChar w:fldCharType="separate"/>
          </w:r>
          <w:r w:rsidRPr="00EC6DAA">
            <w:rPr>
              <w:rFonts w:ascii="Times New Roman" w:eastAsia="Times New Roman" w:hAnsi="Times New Roman" w:cs="Times New Roman"/>
              <w:color w:val="auto"/>
              <w:u w:val="single"/>
              <w:lang w:val="nl-NL"/>
            </w:rPr>
            <w:t>14</w:t>
          </w:r>
          <w:r w:rsidRPr="00EC6DAA">
            <w:rPr>
              <w:lang w:val="nl-NL"/>
            </w:rPr>
            <w:fldChar w:fldCharType="end"/>
          </w:r>
        </w:p>
      </w:tc>
    </w:tr>
  </w:tbl>
  <w:p w14:paraId="0C64CD88" w14:textId="77777777" w:rsidR="00FD2FD7" w:rsidRPr="00EC6DAA" w:rsidRDefault="00FD2FD7">
    <w:pPr>
      <w:pStyle w:val="Koptekst"/>
      <w:tabs>
        <w:tab w:val="left" w:pos="4320"/>
      </w:tabs>
      <w:jc w:val="right"/>
      <w:rPr>
        <w:rFonts w:ascii="Times New Roman" w:eastAsia="Times New Roman" w:hAnsi="Times New Roman" w:cs="Times New Roman"/>
        <w:color w:val="auto"/>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6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80AAC"/>
    <w:multiLevelType w:val="multilevel"/>
    <w:tmpl w:val="A73E8B5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5380ABB"/>
    <w:multiLevelType w:val="multilevel"/>
    <w:tmpl w:val="F52E7AE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90C2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F21935"/>
    <w:multiLevelType w:val="multilevel"/>
    <w:tmpl w:val="53B82296"/>
    <w:lvl w:ilvl="0">
      <w:start w:val="1"/>
      <w:numFmt w:val="decimal"/>
      <w:pStyle w:val="Kop1"/>
      <w:lvlText w:val="%1."/>
      <w:lvlJc w:val="left"/>
      <w:pPr>
        <w:ind w:left="360" w:hanging="360"/>
      </w:pPr>
    </w:lvl>
    <w:lvl w:ilvl="1">
      <w:start w:val="1"/>
      <w:numFmt w:val="decimal"/>
      <w:pStyle w:val="Kop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1B62B4"/>
    <w:multiLevelType w:val="hybridMultilevel"/>
    <w:tmpl w:val="E24E7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9349CF"/>
    <w:multiLevelType w:val="multilevel"/>
    <w:tmpl w:val="BD9EC7E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hAnsi="Symbol" w:hint="default"/>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69D675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6"/>
  </w:num>
  <w:num w:numId="4">
    <w:abstractNumId w:val="5"/>
  </w:num>
  <w:num w:numId="5">
    <w:abstractNumId w:val="4"/>
  </w:num>
  <w:num w:numId="6">
    <w:abstractNumId w:val="7"/>
  </w:num>
  <w:num w:numId="7">
    <w:abstractNumId w:val="0"/>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emariek Sepers">
    <w15:presenceInfo w15:providerId="AD" w15:userId="S::A.Sepers@centrum45.nl::25e41565-498b-4d05-97b3-a490dc2715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trackRevisions/>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DD"/>
    <w:rsid w:val="00087F53"/>
    <w:rsid w:val="00094D26"/>
    <w:rsid w:val="00130343"/>
    <w:rsid w:val="00152E89"/>
    <w:rsid w:val="001E5906"/>
    <w:rsid w:val="00247E1D"/>
    <w:rsid w:val="00304A51"/>
    <w:rsid w:val="00433CA4"/>
    <w:rsid w:val="006513E6"/>
    <w:rsid w:val="0068318F"/>
    <w:rsid w:val="006A3A63"/>
    <w:rsid w:val="00717BF1"/>
    <w:rsid w:val="007A0109"/>
    <w:rsid w:val="007C04B1"/>
    <w:rsid w:val="00990131"/>
    <w:rsid w:val="00AA6DDC"/>
    <w:rsid w:val="00B61A8E"/>
    <w:rsid w:val="00B74797"/>
    <w:rsid w:val="00C235DD"/>
    <w:rsid w:val="00D70031"/>
    <w:rsid w:val="00DA6B7F"/>
    <w:rsid w:val="00DD0421"/>
    <w:rsid w:val="00EC6DAA"/>
    <w:rsid w:val="00FB1E8F"/>
    <w:rsid w:val="00FD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CAA7"/>
  <w15:docId w15:val="{31D77B36-140A-43C4-9083-5040D9CF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rsid w:val="007A0109"/>
    <w:pPr>
      <w:numPr>
        <w:numId w:val="5"/>
      </w:numPr>
      <w:spacing w:before="240" w:after="60"/>
      <w:outlineLvl w:val="0"/>
    </w:pPr>
    <w:rPr>
      <w:b/>
      <w:color w:val="004080"/>
      <w:sz w:val="32"/>
      <w:szCs w:val="20"/>
      <w:lang w:val="nl-NL"/>
    </w:rPr>
  </w:style>
  <w:style w:type="paragraph" w:styleId="Kop2">
    <w:name w:val="heading 2"/>
    <w:basedOn w:val="Standaard"/>
    <w:next w:val="Standaard"/>
    <w:uiPriority w:val="9"/>
    <w:unhideWhenUsed/>
    <w:qFormat/>
    <w:rsid w:val="007A0109"/>
    <w:pPr>
      <w:numPr>
        <w:ilvl w:val="1"/>
        <w:numId w:val="5"/>
      </w:numPr>
      <w:spacing w:before="240" w:after="60"/>
      <w:outlineLvl w:val="1"/>
    </w:pPr>
    <w:rPr>
      <w:b/>
      <w:color w:val="004080"/>
      <w:sz w:val="28"/>
      <w:szCs w:val="28"/>
      <w:lang w:val="nl-NL"/>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cs="Times New Roman"/>
      <w:color w:val="000000"/>
    </w:rPr>
  </w:style>
  <w:style w:type="paragraph" w:styleId="Inhopg2">
    <w:name w:val="toc 2"/>
    <w:basedOn w:val="Standaard"/>
    <w:next w:val="Standaard"/>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7A010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A0109"/>
    <w:rPr>
      <w:rFonts w:ascii="Segoe UI" w:hAnsi="Segoe UI" w:cs="Segoe UI"/>
      <w:sz w:val="18"/>
      <w:szCs w:val="18"/>
    </w:rPr>
  </w:style>
  <w:style w:type="paragraph" w:customStyle="1" w:styleId="CoverHeading2">
    <w:name w:val="Cover Heading 2"/>
    <w:basedOn w:val="Standaard"/>
    <w:next w:val="Standaard"/>
    <w:rsid w:val="007A0109"/>
    <w:pPr>
      <w:jc w:val="right"/>
    </w:pPr>
    <w:rPr>
      <w:rFonts w:ascii="Calibri" w:eastAsia="Calibri" w:hAnsi="Calibri" w:cs="Calibri"/>
      <w:color w:val="800000"/>
      <w:sz w:val="60"/>
      <w:szCs w:val="60"/>
    </w:rPr>
  </w:style>
  <w:style w:type="paragraph" w:styleId="Geenafstand">
    <w:name w:val="No Spacing"/>
    <w:uiPriority w:val="99"/>
    <w:qFormat/>
    <w:rsid w:val="0068318F"/>
    <w:pPr>
      <w:autoSpaceDE w:val="0"/>
      <w:autoSpaceDN w:val="0"/>
      <w:adjustRightInd w:val="0"/>
    </w:pPr>
    <w:rPr>
      <w:rFonts w:ascii="Calibri" w:hAnsi="Calibri" w:cs="Calibri"/>
      <w:sz w:val="22"/>
      <w:szCs w:val="22"/>
      <w:lang w:val="nl-NL"/>
    </w:rPr>
  </w:style>
  <w:style w:type="character" w:styleId="Hyperlink">
    <w:name w:val="Hyperlink"/>
    <w:basedOn w:val="Standaardalinea-lettertype"/>
    <w:uiPriority w:val="99"/>
    <w:unhideWhenUsed/>
    <w:rsid w:val="006A3A63"/>
    <w:rPr>
      <w:color w:val="0563C1" w:themeColor="hyperlink"/>
      <w:u w:val="single"/>
    </w:rPr>
  </w:style>
  <w:style w:type="character" w:styleId="Onopgelostemelding">
    <w:name w:val="Unresolved Mention"/>
    <w:basedOn w:val="Standaardalinea-lettertype"/>
    <w:uiPriority w:val="99"/>
    <w:semiHidden/>
    <w:unhideWhenUsed/>
    <w:rsid w:val="006A3A63"/>
    <w:rPr>
      <w:color w:val="605E5C"/>
      <w:shd w:val="clear" w:color="auto" w:fill="E1DFDD"/>
    </w:rPr>
  </w:style>
  <w:style w:type="character" w:styleId="Verwijzingopmerking">
    <w:name w:val="annotation reference"/>
    <w:basedOn w:val="Standaardalinea-lettertype"/>
    <w:uiPriority w:val="99"/>
    <w:semiHidden/>
    <w:unhideWhenUsed/>
    <w:rsid w:val="00247E1D"/>
    <w:rPr>
      <w:sz w:val="16"/>
      <w:szCs w:val="16"/>
    </w:rPr>
  </w:style>
  <w:style w:type="paragraph" w:styleId="Tekstopmerking">
    <w:name w:val="annotation text"/>
    <w:basedOn w:val="Standaard"/>
    <w:link w:val="TekstopmerkingChar"/>
    <w:uiPriority w:val="99"/>
    <w:semiHidden/>
    <w:unhideWhenUsed/>
    <w:rsid w:val="00247E1D"/>
    <w:rPr>
      <w:sz w:val="20"/>
      <w:szCs w:val="20"/>
    </w:rPr>
  </w:style>
  <w:style w:type="character" w:customStyle="1" w:styleId="TekstopmerkingChar">
    <w:name w:val="Tekst opmerking Char"/>
    <w:basedOn w:val="Standaardalinea-lettertype"/>
    <w:link w:val="Tekstopmerking"/>
    <w:uiPriority w:val="99"/>
    <w:semiHidden/>
    <w:rsid w:val="00247E1D"/>
    <w:rPr>
      <w:sz w:val="20"/>
      <w:szCs w:val="20"/>
    </w:rPr>
  </w:style>
  <w:style w:type="paragraph" w:styleId="Onderwerpvanopmerking">
    <w:name w:val="annotation subject"/>
    <w:basedOn w:val="Tekstopmerking"/>
    <w:next w:val="Tekstopmerking"/>
    <w:link w:val="OnderwerpvanopmerkingChar"/>
    <w:uiPriority w:val="99"/>
    <w:semiHidden/>
    <w:unhideWhenUsed/>
    <w:rsid w:val="00247E1D"/>
    <w:rPr>
      <w:b/>
      <w:bCs/>
    </w:rPr>
  </w:style>
  <w:style w:type="character" w:customStyle="1" w:styleId="OnderwerpvanopmerkingChar">
    <w:name w:val="Onderwerp van opmerking Char"/>
    <w:basedOn w:val="TekstopmerkingChar"/>
    <w:link w:val="Onderwerpvanopmerking"/>
    <w:uiPriority w:val="99"/>
    <w:semiHidden/>
    <w:rsid w:val="00247E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wgoossen@ggznederland.n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mailto:info@ggznederland.n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49822A33BF964D8C088A9068BAC23D" ma:contentTypeVersion="9" ma:contentTypeDescription="Een nieuw document maken." ma:contentTypeScope="" ma:versionID="705cb92b87e2675334f643428acd3329">
  <xsd:schema xmlns:xsd="http://www.w3.org/2001/XMLSchema" xmlns:xs="http://www.w3.org/2001/XMLSchema" xmlns:p="http://schemas.microsoft.com/office/2006/metadata/properties" xmlns:ns2="e5c057f1-f1aa-4f51-b54a-2a473b4a5093" xmlns:ns3="00c6e127-ac3a-4485-bfaf-7654a6338bde" targetNamespace="http://schemas.microsoft.com/office/2006/metadata/properties" ma:root="true" ma:fieldsID="aa25014d79299d21314cef76a72ef6b9" ns2:_="" ns3:_="">
    <xsd:import namespace="e5c057f1-f1aa-4f51-b54a-2a473b4a5093"/>
    <xsd:import namespace="00c6e127-ac3a-4485-bfaf-7654a6338b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c057f1-f1aa-4f51-b54a-2a473b4a50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c6e127-ac3a-4485-bfaf-7654a6338bde"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0A863C-AA98-4A8C-9AA8-F1AF0DB699EF}">
  <ds:schemaRefs>
    <ds:schemaRef ds:uri="http://schemas.microsoft.com/sharepoint/v3/contenttype/forms"/>
  </ds:schemaRefs>
</ds:datastoreItem>
</file>

<file path=customXml/itemProps2.xml><?xml version="1.0" encoding="utf-8"?>
<ds:datastoreItem xmlns:ds="http://schemas.openxmlformats.org/officeDocument/2006/customXml" ds:itemID="{D341113B-6460-424D-8577-ABB625D8F8A5}">
  <ds:schemaRefs>
    <ds:schemaRef ds:uri="http://purl.org/dc/elements/1.1/"/>
    <ds:schemaRef ds:uri="http://purl.org/dc/terms/"/>
    <ds:schemaRef ds:uri="http://schemas.openxmlformats.org/package/2006/metadata/core-properties"/>
    <ds:schemaRef ds:uri="http://purl.org/dc/dcmitype/"/>
    <ds:schemaRef ds:uri="http://schemas.microsoft.com/office/2006/documentManagement/types"/>
    <ds:schemaRef ds:uri="e5c057f1-f1aa-4f51-b54a-2a473b4a5093"/>
    <ds:schemaRef ds:uri="http://schemas.microsoft.com/office/infopath/2007/PartnerControls"/>
    <ds:schemaRef ds:uri="00c6e127-ac3a-4485-bfaf-7654a6338bde"/>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93A2FF2-1CED-43B9-9962-6ACB14DDB9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c057f1-f1aa-4f51-b54a-2a473b4a5093"/>
    <ds:schemaRef ds:uri="00c6e127-ac3a-4485-bfaf-7654a6338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2176</Words>
  <Characters>11974</Characters>
  <Application>Microsoft Office Word</Application>
  <DocSecurity>4</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Annemariek Sepers</dc:creator>
  <cp:keywords/>
  <dc:description/>
  <cp:lastModifiedBy>Sandra van de Kooij</cp:lastModifiedBy>
  <cp:revision>2</cp:revision>
  <dcterms:created xsi:type="dcterms:W3CDTF">2019-10-29T14:56:00Z</dcterms:created>
  <dcterms:modified xsi:type="dcterms:W3CDTF">2019-10-29T14:56:00Z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0x010100CB49822A33BF964D8C088A9068BAC23D</vt:lpwstr>
  </property>
</Properties>
</file>