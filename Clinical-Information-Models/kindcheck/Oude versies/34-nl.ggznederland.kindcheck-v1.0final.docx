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417C2" w14:textId="77777777" w:rsidR="00C235DD" w:rsidRPr="00EC6DAA" w:rsidRDefault="00C235DD">
      <w:pPr>
        <w:pStyle w:val="Titel"/>
        <w:spacing w:before="0" w:after="0"/>
        <w:jc w:val="left"/>
        <w:rPr>
          <w:rFonts w:eastAsia="Calibri"/>
          <w:color w:val="auto"/>
          <w:sz w:val="20"/>
          <w:szCs w:val="20"/>
          <w:u w:val="single" w:color="000000"/>
          <w:lang w:val="nl-NL"/>
        </w:rPr>
      </w:pPr>
    </w:p>
    <w:p w14:paraId="707045F7" w14:textId="77777777" w:rsidR="00C235DD" w:rsidRPr="00EC6DAA" w:rsidRDefault="00C235DD">
      <w:pPr>
        <w:rPr>
          <w:rFonts w:eastAsia="Times New Roman"/>
          <w:sz w:val="20"/>
          <w:szCs w:val="20"/>
          <w:u w:val="single" w:color="000000"/>
          <w:lang w:val="nl-NL"/>
        </w:rPr>
      </w:pPr>
    </w:p>
    <w:p w14:paraId="1E39026E"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0C1EE671" w14:textId="77777777" w:rsidR="00C235DD" w:rsidRPr="00EC6DAA" w:rsidRDefault="00C235DD">
      <w:pPr>
        <w:pStyle w:val="Titel"/>
        <w:spacing w:before="0" w:after="0"/>
        <w:jc w:val="left"/>
        <w:rPr>
          <w:rFonts w:eastAsia="Calibri"/>
          <w:color w:val="auto"/>
          <w:sz w:val="20"/>
          <w:szCs w:val="20"/>
          <w:lang w:val="nl-NL"/>
        </w:rPr>
      </w:pPr>
    </w:p>
    <w:p w14:paraId="187B4489"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4C800551" wp14:editId="6658E57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4C00FA2F" w14:textId="77777777" w:rsidR="00C235DD" w:rsidRPr="00EC6DAA" w:rsidRDefault="00C235DD">
      <w:pPr>
        <w:pStyle w:val="Titel"/>
        <w:rPr>
          <w:rFonts w:eastAsia="Calibri"/>
          <w:color w:val="auto"/>
          <w:sz w:val="20"/>
          <w:szCs w:val="20"/>
          <w:lang w:val="nl-NL"/>
        </w:rPr>
      </w:pPr>
    </w:p>
    <w:p w14:paraId="5C8AC2AD"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525B4C60" w14:textId="77777777" w:rsidR="00C235DD" w:rsidRPr="00CE0C00" w:rsidRDefault="00C235DD" w:rsidP="00CE0C00">
      <w:pPr>
        <w:pStyle w:val="Titel"/>
        <w:rPr>
          <w:color w:val="004080"/>
          <w:lang w:val="nl-NL"/>
        </w:rPr>
      </w:pPr>
    </w:p>
    <w:p w14:paraId="138DDD70" w14:textId="5841DC11" w:rsidR="007A0109" w:rsidRPr="00EF3674" w:rsidRDefault="00B173AB" w:rsidP="00CE0C00">
      <w:pPr>
        <w:pStyle w:val="Titel"/>
        <w:rPr>
          <w:color w:val="004080"/>
          <w:sz w:val="48"/>
          <w:lang w:val="nl-NL"/>
        </w:rPr>
      </w:pPr>
      <w:bookmarkStart w:id="0" w:name="_Toc22462244"/>
      <w:bookmarkStart w:id="1" w:name="_Toc22466260"/>
      <w:bookmarkStart w:id="2" w:name="_Toc23252410"/>
      <w:ins w:id="3" w:author="Gwen Moonen" w:date="2021-04-19T14:10:00Z">
        <w:r>
          <w:rPr>
            <w:color w:val="004080"/>
            <w:sz w:val="48"/>
            <w:lang w:val="nl-NL"/>
          </w:rPr>
          <w:t xml:space="preserve">Kandidaat </w:t>
        </w:r>
      </w:ins>
      <w:r w:rsidR="007A0109" w:rsidRPr="00EF3674">
        <w:rPr>
          <w:color w:val="004080"/>
          <w:sz w:val="48"/>
          <w:lang w:val="nl-NL"/>
        </w:rPr>
        <w:t>Zorginformatiebouwsteen:</w:t>
      </w:r>
      <w:bookmarkEnd w:id="0"/>
      <w:bookmarkEnd w:id="1"/>
      <w:bookmarkEnd w:id="2"/>
    </w:p>
    <w:p w14:paraId="4474CE01" w14:textId="77777777" w:rsidR="007A0109" w:rsidRPr="00EF3674" w:rsidRDefault="007A0109" w:rsidP="00CE0C00">
      <w:pPr>
        <w:pStyle w:val="Titel"/>
        <w:rPr>
          <w:color w:val="004080"/>
          <w:sz w:val="48"/>
          <w:lang w:val="nl-NL"/>
        </w:rPr>
      </w:pPr>
    </w:p>
    <w:p w14:paraId="500FDEAB" w14:textId="16E1DAD3" w:rsidR="007A0109" w:rsidRPr="00EF3674" w:rsidRDefault="007A0109" w:rsidP="00CE0C00">
      <w:pPr>
        <w:pStyle w:val="Titel"/>
        <w:rPr>
          <w:color w:val="004080"/>
          <w:sz w:val="48"/>
          <w:lang w:val="nl-NL"/>
        </w:rPr>
      </w:pPr>
      <w:bookmarkStart w:id="4" w:name="_Toc22462245"/>
      <w:bookmarkStart w:id="5" w:name="_Toc22466261"/>
      <w:bookmarkStart w:id="6" w:name="_Toc23252411"/>
      <w:r w:rsidRPr="00EF3674">
        <w:rPr>
          <w:color w:val="004080"/>
          <w:sz w:val="48"/>
          <w:lang w:val="nl-NL"/>
        </w:rPr>
        <w:t>nl.ggznederland.kindcheck-v</w:t>
      </w:r>
      <w:r w:rsidR="00903B5E">
        <w:rPr>
          <w:color w:val="004080"/>
          <w:sz w:val="48"/>
          <w:lang w:val="nl-NL"/>
        </w:rPr>
        <w:t>1.</w:t>
      </w:r>
      <w:r w:rsidRPr="00EF3674">
        <w:rPr>
          <w:color w:val="004080"/>
          <w:sz w:val="48"/>
          <w:lang w:val="nl-NL"/>
        </w:rPr>
        <w:t>0</w:t>
      </w:r>
      <w:bookmarkEnd w:id="4"/>
      <w:bookmarkEnd w:id="5"/>
      <w:bookmarkEnd w:id="6"/>
    </w:p>
    <w:p w14:paraId="0BDE2BF4"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6548DD58" w14:textId="77777777" w:rsidR="00C235DD" w:rsidRPr="00EC6DAA" w:rsidRDefault="00C235DD">
      <w:pPr>
        <w:pStyle w:val="Code"/>
        <w:rPr>
          <w:rFonts w:eastAsia="Calibri"/>
          <w:color w:val="auto"/>
          <w:sz w:val="20"/>
          <w:szCs w:val="20"/>
          <w:lang w:val="nl-NL"/>
        </w:rPr>
      </w:pPr>
    </w:p>
    <w:p w14:paraId="37607187" w14:textId="77777777" w:rsidR="00C235DD" w:rsidRPr="00EC6DAA" w:rsidRDefault="00C235DD">
      <w:pPr>
        <w:pStyle w:val="Code"/>
        <w:rPr>
          <w:rFonts w:eastAsia="Calibri"/>
          <w:color w:val="auto"/>
          <w:sz w:val="20"/>
          <w:szCs w:val="20"/>
          <w:lang w:val="nl-NL"/>
        </w:rPr>
      </w:pPr>
    </w:p>
    <w:p w14:paraId="09F02BDA"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5DCEFB92" w14:textId="77777777" w:rsidR="00C235DD" w:rsidRPr="00EC6DAA" w:rsidRDefault="00C235DD">
      <w:pPr>
        <w:pStyle w:val="Titel"/>
        <w:rPr>
          <w:rFonts w:eastAsia="Times New Roman"/>
          <w:color w:val="auto"/>
          <w:sz w:val="20"/>
          <w:szCs w:val="20"/>
          <w:lang w:val="nl-NL"/>
        </w:rPr>
      </w:pPr>
    </w:p>
    <w:p w14:paraId="689604C6"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CC78D2" w14:paraId="704A0DC9" w14:textId="77777777">
        <w:tc>
          <w:tcPr>
            <w:tcW w:w="3283" w:type="dxa"/>
            <w:tcMar>
              <w:top w:w="0" w:type="dxa"/>
              <w:left w:w="108" w:type="dxa"/>
              <w:bottom w:w="0" w:type="dxa"/>
              <w:right w:w="108" w:type="dxa"/>
            </w:tcMar>
          </w:tcPr>
          <w:p w14:paraId="5E421FFB"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29D1CA49" w14:textId="77777777" w:rsidR="00C235DD" w:rsidRPr="00EC6DAA" w:rsidRDefault="00C235DD">
            <w:pPr>
              <w:pStyle w:val="TableText"/>
              <w:rPr>
                <w:rFonts w:ascii="Arial" w:hAnsi="Arial" w:cs="Arial"/>
                <w:sz w:val="20"/>
                <w:szCs w:val="20"/>
                <w:lang w:val="nl-NL"/>
              </w:rPr>
            </w:pPr>
          </w:p>
        </w:tc>
      </w:tr>
      <w:tr w:rsidR="00C235DD" w:rsidRPr="00CC78D2" w14:paraId="1881E66A" w14:textId="77777777">
        <w:trPr>
          <w:trHeight w:val="542"/>
        </w:trPr>
        <w:tc>
          <w:tcPr>
            <w:tcW w:w="3283" w:type="dxa"/>
            <w:tcMar>
              <w:top w:w="0" w:type="dxa"/>
              <w:left w:w="108" w:type="dxa"/>
              <w:bottom w:w="0" w:type="dxa"/>
              <w:right w:w="108" w:type="dxa"/>
            </w:tcMar>
          </w:tcPr>
          <w:p w14:paraId="63FFCBDB"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673C89DE" w14:textId="77777777" w:rsidR="00C235DD" w:rsidRPr="00EC6DAA" w:rsidRDefault="00C235DD">
            <w:pPr>
              <w:pStyle w:val="TableText"/>
              <w:rPr>
                <w:rFonts w:ascii="Arial" w:hAnsi="Arial" w:cs="Arial"/>
                <w:color w:val="auto"/>
                <w:sz w:val="20"/>
                <w:szCs w:val="20"/>
                <w:lang w:val="nl-NL"/>
              </w:rPr>
            </w:pPr>
          </w:p>
        </w:tc>
      </w:tr>
    </w:tbl>
    <w:sdt>
      <w:sdtPr>
        <w:rPr>
          <w:rFonts w:ascii="Arial" w:eastAsia="Arial" w:hAnsi="Arial" w:cs="Arial"/>
          <w:color w:val="auto"/>
          <w:sz w:val="24"/>
          <w:szCs w:val="24"/>
          <w:lang w:val="nl-NL"/>
        </w:rPr>
        <w:id w:val="1678314940"/>
        <w:docPartObj>
          <w:docPartGallery w:val="Table of Contents"/>
          <w:docPartUnique/>
        </w:docPartObj>
      </w:sdtPr>
      <w:sdtEndPr>
        <w:rPr>
          <w:b/>
          <w:bCs/>
        </w:rPr>
      </w:sdtEndPr>
      <w:sdtContent>
        <w:p w14:paraId="6AA7AB9D" w14:textId="68A2362B" w:rsidR="00CE0C00" w:rsidRPr="00A82719" w:rsidRDefault="00CE0C00">
          <w:pPr>
            <w:pStyle w:val="Kopvaninhoudsopgave"/>
            <w:rPr>
              <w:rFonts w:ascii="Arial" w:eastAsia="Arial" w:hAnsi="Arial" w:cs="Arial"/>
              <w:b/>
              <w:color w:val="004080"/>
              <w:sz w:val="22"/>
              <w:szCs w:val="22"/>
            </w:rPr>
          </w:pPr>
          <w:proofErr w:type="spellStart"/>
          <w:r w:rsidRPr="00A82719">
            <w:rPr>
              <w:rFonts w:ascii="Arial" w:eastAsia="Arial" w:hAnsi="Arial" w:cs="Arial"/>
              <w:b/>
              <w:color w:val="004080"/>
              <w:sz w:val="22"/>
              <w:szCs w:val="22"/>
            </w:rPr>
            <w:t>Inhoudsopgave</w:t>
          </w:r>
          <w:proofErr w:type="spellEnd"/>
        </w:p>
        <w:p w14:paraId="7FD829E4" w14:textId="1DCA603D" w:rsidR="009C16A5" w:rsidRPr="009C16A5" w:rsidRDefault="00CE0C00">
          <w:pPr>
            <w:pStyle w:val="Inhopg1"/>
            <w:tabs>
              <w:tab w:val="left" w:pos="540"/>
              <w:tab w:val="right" w:leader="dot" w:pos="9018"/>
            </w:tabs>
            <w:rPr>
              <w:rFonts w:ascii="Arial" w:eastAsiaTheme="minorEastAsia" w:hAnsi="Arial" w:cs="Arial"/>
              <w:noProof/>
              <w:color w:val="auto"/>
              <w:sz w:val="20"/>
              <w:szCs w:val="22"/>
            </w:rPr>
          </w:pPr>
          <w:r w:rsidRPr="009C16A5">
            <w:rPr>
              <w:rFonts w:ascii="Arial" w:hAnsi="Arial" w:cs="Arial"/>
              <w:sz w:val="22"/>
            </w:rPr>
            <w:fldChar w:fldCharType="begin"/>
          </w:r>
          <w:r w:rsidRPr="009C16A5">
            <w:rPr>
              <w:rFonts w:ascii="Arial" w:hAnsi="Arial" w:cs="Arial"/>
              <w:sz w:val="22"/>
            </w:rPr>
            <w:instrText xml:space="preserve"> TOC \o "1-3" \h \z \u </w:instrText>
          </w:r>
          <w:r w:rsidRPr="009C16A5">
            <w:rPr>
              <w:rFonts w:ascii="Arial" w:hAnsi="Arial" w:cs="Arial"/>
              <w:sz w:val="22"/>
            </w:rPr>
            <w:fldChar w:fldCharType="separate"/>
          </w:r>
          <w:hyperlink w:anchor="_Toc25919562" w:history="1">
            <w:r w:rsidR="009C16A5" w:rsidRPr="009C16A5">
              <w:rPr>
                <w:rStyle w:val="Hyperlink"/>
                <w:rFonts w:ascii="Arial" w:hAnsi="Arial" w:cs="Arial"/>
                <w:noProof/>
                <w:sz w:val="22"/>
              </w:rPr>
              <w:t>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ZIB  nl.ggznederland.kindcheck-v1.0</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_Toc25919562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22CC0970" w14:textId="11253431"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63" w:history="1">
            <w:r w:rsidR="009C16A5" w:rsidRPr="009C16A5">
              <w:rPr>
                <w:rStyle w:val="Hyperlink"/>
                <w:rFonts w:ascii="Arial" w:hAnsi="Arial" w:cs="Arial"/>
                <w:noProof/>
                <w:sz w:val="22"/>
              </w:rPr>
              <w:t>1.1.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Concept</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_Toc25919563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0892E00A" w14:textId="24096708"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64" w:history="1">
            <w:r w:rsidR="009C16A5" w:rsidRPr="009C16A5">
              <w:rPr>
                <w:rStyle w:val="Hyperlink"/>
                <w:rFonts w:ascii="Arial" w:hAnsi="Arial" w:cs="Arial"/>
                <w:noProof/>
                <w:sz w:val="22"/>
              </w:rPr>
              <w:t>1.2.</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Purpose</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_Toc25919564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05A984A7" w14:textId="15CFC1BB"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65" w:history="1">
            <w:r w:rsidR="009C16A5" w:rsidRPr="009C16A5">
              <w:rPr>
                <w:rStyle w:val="Hyperlink"/>
                <w:rFonts w:ascii="Arial" w:hAnsi="Arial" w:cs="Arial"/>
                <w:noProof/>
                <w:sz w:val="22"/>
              </w:rPr>
              <w:t>1.3.</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Mindmap</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_Toc25919565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5352A3CE" w14:textId="083DC630"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66" w:history="1">
            <w:r w:rsidR="009C16A5" w:rsidRPr="009C16A5">
              <w:rPr>
                <w:rStyle w:val="Hyperlink"/>
                <w:rFonts w:ascii="Arial" w:hAnsi="Arial" w:cs="Arial"/>
                <w:noProof/>
                <w:sz w:val="22"/>
              </w:rPr>
              <w:t>1.4.</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Patient Population</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_Toc25919566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2462E4F6" w14:textId="31609EA8"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67" w:history="1">
            <w:r w:rsidR="009C16A5" w:rsidRPr="009C16A5">
              <w:rPr>
                <w:rStyle w:val="Hyperlink"/>
                <w:rFonts w:ascii="Arial" w:hAnsi="Arial" w:cs="Arial"/>
                <w:noProof/>
                <w:sz w:val="22"/>
              </w:rPr>
              <w:t>1.5.</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Evidence Base</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_Toc25919567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00F68404" w14:textId="17EE9DFD"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68" w:history="1">
            <w:r w:rsidR="009C16A5" w:rsidRPr="009C16A5">
              <w:rPr>
                <w:rStyle w:val="Hyperlink"/>
                <w:rFonts w:ascii="Arial" w:hAnsi="Arial" w:cs="Arial"/>
                <w:noProof/>
                <w:sz w:val="22"/>
              </w:rPr>
              <w:t>1.6.</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Information Model</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_Toc25919568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4</w:t>
            </w:r>
            <w:r w:rsidR="009C16A5" w:rsidRPr="009C16A5">
              <w:rPr>
                <w:rFonts w:ascii="Arial" w:hAnsi="Arial" w:cs="Arial"/>
                <w:noProof/>
                <w:webHidden/>
                <w:sz w:val="22"/>
              </w:rPr>
              <w:fldChar w:fldCharType="end"/>
            </w:r>
          </w:hyperlink>
        </w:p>
        <w:p w14:paraId="0C334E58" w14:textId="1950BBA5"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69" w:history="1">
            <w:r w:rsidR="009C16A5" w:rsidRPr="009C16A5">
              <w:rPr>
                <w:rStyle w:val="Hyperlink"/>
                <w:rFonts w:ascii="Arial" w:hAnsi="Arial" w:cs="Arial"/>
                <w:noProof/>
                <w:sz w:val="22"/>
              </w:rPr>
              <w:t>1.7.</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Example Instances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_Toc25919569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275144FD" w14:textId="079CCC4B"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0" w:history="1">
            <w:r w:rsidR="009C16A5" w:rsidRPr="009C16A5">
              <w:rPr>
                <w:rStyle w:val="Hyperlink"/>
                <w:rFonts w:ascii="Arial" w:hAnsi="Arial" w:cs="Arial"/>
                <w:noProof/>
                <w:sz w:val="22"/>
              </w:rPr>
              <w:t>1.8.</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Instructions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_Toc25919570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73D053AB" w14:textId="723E3AD9"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1" w:history="1">
            <w:r w:rsidR="009C16A5" w:rsidRPr="009C16A5">
              <w:rPr>
                <w:rStyle w:val="Hyperlink"/>
                <w:rFonts w:ascii="Arial" w:hAnsi="Arial" w:cs="Arial"/>
                <w:noProof/>
                <w:sz w:val="22"/>
              </w:rPr>
              <w:t>1.9.</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Interpretation</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_Toc25919571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1A26C0B2" w14:textId="26002639"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2" w:history="1">
            <w:r w:rsidR="009C16A5" w:rsidRPr="009C16A5">
              <w:rPr>
                <w:rStyle w:val="Hyperlink"/>
                <w:rFonts w:ascii="Arial" w:hAnsi="Arial" w:cs="Arial"/>
                <w:noProof/>
                <w:sz w:val="22"/>
              </w:rPr>
              <w:t>1.10.</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Care Process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_Toc25919572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5BBB2861" w14:textId="67CEBA5A"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3" w:history="1">
            <w:r w:rsidR="009C16A5" w:rsidRPr="009C16A5">
              <w:rPr>
                <w:rStyle w:val="Hyperlink"/>
                <w:rFonts w:ascii="Arial" w:hAnsi="Arial" w:cs="Arial"/>
                <w:noProof/>
                <w:sz w:val="22"/>
              </w:rPr>
              <w:t>1.11.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Example of the Instrument</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_Toc25919573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36090886" w14:textId="4762B00A"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4" w:history="1">
            <w:r w:rsidR="009C16A5" w:rsidRPr="009C16A5">
              <w:rPr>
                <w:rStyle w:val="Hyperlink"/>
                <w:rFonts w:ascii="Arial" w:hAnsi="Arial" w:cs="Arial"/>
                <w:noProof/>
                <w:sz w:val="22"/>
              </w:rPr>
              <w:t>1.12.</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Constraints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_Toc25919574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1398DD1E" w14:textId="48B28732"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5" w:history="1">
            <w:r w:rsidR="009C16A5" w:rsidRPr="009C16A5">
              <w:rPr>
                <w:rStyle w:val="Hyperlink"/>
                <w:rFonts w:ascii="Arial" w:hAnsi="Arial" w:cs="Arial"/>
                <w:noProof/>
                <w:sz w:val="22"/>
              </w:rPr>
              <w:t>1.13.</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Issues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_Toc25919575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6A67729B" w14:textId="1365F75F"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6" w:history="1">
            <w:r w:rsidR="009C16A5" w:rsidRPr="009C16A5">
              <w:rPr>
                <w:rStyle w:val="Hyperlink"/>
                <w:rFonts w:ascii="Arial" w:hAnsi="Arial" w:cs="Arial"/>
                <w:noProof/>
                <w:sz w:val="22"/>
              </w:rPr>
              <w:t>1.14.</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References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_Toc25919576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1DA492AE" w14:textId="40C547BA"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7" w:history="1">
            <w:r w:rsidR="009C16A5" w:rsidRPr="009C16A5">
              <w:rPr>
                <w:rStyle w:val="Hyperlink"/>
                <w:rFonts w:ascii="Arial" w:hAnsi="Arial" w:cs="Arial"/>
                <w:noProof/>
                <w:sz w:val="22"/>
              </w:rPr>
              <w:t>1.15.</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Functional Model</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_Toc25919577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4D9BE60A" w14:textId="7CB92CCE"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8" w:history="1">
            <w:r w:rsidR="009C16A5" w:rsidRPr="009C16A5">
              <w:rPr>
                <w:rStyle w:val="Hyperlink"/>
                <w:rFonts w:ascii="Arial" w:hAnsi="Arial" w:cs="Arial"/>
                <w:noProof/>
                <w:sz w:val="22"/>
              </w:rPr>
              <w:t>1.16.</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Traceability to other Standards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_Toc25919578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70D4FCC0" w14:textId="74AA185C"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79" w:history="1">
            <w:r w:rsidR="009C16A5" w:rsidRPr="009C16A5">
              <w:rPr>
                <w:rStyle w:val="Hyperlink"/>
                <w:rFonts w:ascii="Arial" w:hAnsi="Arial" w:cs="Arial"/>
                <w:noProof/>
                <w:sz w:val="22"/>
              </w:rPr>
              <w:t>1.17.</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Disclaimer</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_Toc25919579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35F139E7" w14:textId="00292943"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80" w:history="1">
            <w:r w:rsidR="009C16A5" w:rsidRPr="009C16A5">
              <w:rPr>
                <w:rStyle w:val="Hyperlink"/>
                <w:rFonts w:ascii="Arial" w:hAnsi="Arial" w:cs="Arial"/>
                <w:noProof/>
                <w:sz w:val="22"/>
              </w:rPr>
              <w:t>1.18.</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Terms of Use</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_Toc25919580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024718FB" w14:textId="6CCB20D4"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81" w:history="1">
            <w:r w:rsidR="009C16A5" w:rsidRPr="009C16A5">
              <w:rPr>
                <w:rStyle w:val="Hyperlink"/>
                <w:rFonts w:ascii="Arial" w:hAnsi="Arial" w:cs="Arial"/>
                <w:noProof/>
                <w:sz w:val="22"/>
              </w:rPr>
              <w:t>1.19.</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Copyrights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_Toc25919581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10</w:t>
            </w:r>
            <w:r w:rsidR="009C16A5" w:rsidRPr="009C16A5">
              <w:rPr>
                <w:rFonts w:ascii="Arial" w:hAnsi="Arial" w:cs="Arial"/>
                <w:noProof/>
                <w:webHidden/>
                <w:sz w:val="22"/>
              </w:rPr>
              <w:fldChar w:fldCharType="end"/>
            </w:r>
          </w:hyperlink>
        </w:p>
        <w:p w14:paraId="7C960249" w14:textId="61FAC3C8" w:rsidR="009C16A5" w:rsidRPr="009C16A5" w:rsidRDefault="00035535">
          <w:pPr>
            <w:pStyle w:val="Inhopg1"/>
            <w:tabs>
              <w:tab w:val="left" w:pos="540"/>
              <w:tab w:val="right" w:leader="dot" w:pos="9018"/>
            </w:tabs>
            <w:rPr>
              <w:rFonts w:ascii="Arial" w:eastAsiaTheme="minorEastAsia" w:hAnsi="Arial" w:cs="Arial"/>
              <w:noProof/>
              <w:color w:val="auto"/>
              <w:sz w:val="20"/>
              <w:szCs w:val="22"/>
            </w:rPr>
          </w:pPr>
          <w:hyperlink w:anchor="_Toc25919582" w:history="1">
            <w:r w:rsidR="009C16A5" w:rsidRPr="009C16A5">
              <w:rPr>
                <w:rStyle w:val="Hyperlink"/>
                <w:rFonts w:ascii="Arial" w:hAnsi="Arial" w:cs="Arial"/>
                <w:noProof/>
                <w:sz w:val="22"/>
              </w:rPr>
              <w:t>2.</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Meta informatie nl.ggznederland.kindcheck-v1.0</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_Toc25919582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10</w:t>
            </w:r>
            <w:r w:rsidR="009C16A5" w:rsidRPr="009C16A5">
              <w:rPr>
                <w:rFonts w:ascii="Arial" w:hAnsi="Arial" w:cs="Arial"/>
                <w:noProof/>
                <w:webHidden/>
                <w:sz w:val="22"/>
              </w:rPr>
              <w:fldChar w:fldCharType="end"/>
            </w:r>
          </w:hyperlink>
        </w:p>
        <w:p w14:paraId="21E2B810" w14:textId="6371CAC3" w:rsidR="009C16A5" w:rsidRPr="009C16A5" w:rsidRDefault="00035535">
          <w:pPr>
            <w:pStyle w:val="Inhopg2"/>
            <w:tabs>
              <w:tab w:val="left" w:pos="900"/>
              <w:tab w:val="right" w:leader="dot" w:pos="9018"/>
            </w:tabs>
            <w:rPr>
              <w:rFonts w:ascii="Arial" w:eastAsiaTheme="minorEastAsia" w:hAnsi="Arial" w:cs="Arial"/>
              <w:noProof/>
              <w:color w:val="auto"/>
              <w:sz w:val="20"/>
              <w:szCs w:val="22"/>
            </w:rPr>
          </w:pPr>
          <w:hyperlink w:anchor="_Toc25919583" w:history="1">
            <w:r w:rsidR="009C16A5" w:rsidRPr="009C16A5">
              <w:rPr>
                <w:rStyle w:val="Hyperlink"/>
                <w:rFonts w:ascii="Arial" w:hAnsi="Arial" w:cs="Arial"/>
                <w:noProof/>
                <w:sz w:val="22"/>
              </w:rPr>
              <w:t>2.1.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Revision History</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_Toc25919583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10</w:t>
            </w:r>
            <w:r w:rsidR="009C16A5" w:rsidRPr="009C16A5">
              <w:rPr>
                <w:rFonts w:ascii="Arial" w:hAnsi="Arial" w:cs="Arial"/>
                <w:noProof/>
                <w:webHidden/>
                <w:sz w:val="22"/>
              </w:rPr>
              <w:fldChar w:fldCharType="end"/>
            </w:r>
          </w:hyperlink>
        </w:p>
        <w:p w14:paraId="3D6F9C6C" w14:textId="7D1A9522" w:rsidR="00CE0C00" w:rsidRDefault="00CE0C00">
          <w:r w:rsidRPr="009C16A5">
            <w:rPr>
              <w:b/>
              <w:bCs/>
              <w:sz w:val="22"/>
              <w:lang w:val="nl-NL"/>
            </w:rPr>
            <w:fldChar w:fldCharType="end"/>
          </w:r>
        </w:p>
      </w:sdtContent>
    </w:sdt>
    <w:p w14:paraId="17290055" w14:textId="55F83E81" w:rsidR="00C235DD" w:rsidRPr="006A3A63" w:rsidRDefault="00C235DD" w:rsidP="00CE0C00">
      <w:pPr>
        <w:pStyle w:val="Inhopg2"/>
        <w:tabs>
          <w:tab w:val="right" w:leader="dot" w:pos="8925"/>
        </w:tabs>
        <w:ind w:left="0"/>
        <w:rPr>
          <w:rFonts w:ascii="Arial" w:hAnsi="Arial" w:cs="Arial"/>
          <w:color w:val="auto"/>
          <w:sz w:val="22"/>
          <w:szCs w:val="22"/>
          <w:lang w:val="nl-NL"/>
        </w:rPr>
      </w:pPr>
    </w:p>
    <w:p w14:paraId="1AFE8ACF" w14:textId="77777777" w:rsidR="00C235DD" w:rsidRPr="00EC6DAA" w:rsidRDefault="00C235DD">
      <w:pPr>
        <w:pStyle w:val="Inhopg1"/>
        <w:tabs>
          <w:tab w:val="right" w:leader="dot" w:pos="8925"/>
        </w:tabs>
        <w:rPr>
          <w:rFonts w:ascii="Arial" w:hAnsi="Arial" w:cs="Arial"/>
          <w:color w:val="auto"/>
          <w:sz w:val="20"/>
          <w:szCs w:val="20"/>
          <w:lang w:val="nl-NL"/>
        </w:rPr>
      </w:pPr>
    </w:p>
    <w:p w14:paraId="321FD714"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0A8AF6BB" w14:textId="2D41A288" w:rsidR="007A0109" w:rsidRPr="00EC6DAA" w:rsidRDefault="007A0109" w:rsidP="007A0109">
      <w:pPr>
        <w:pStyle w:val="Kop1"/>
      </w:pPr>
      <w:bookmarkStart w:id="7" w:name="_Toc20848536"/>
      <w:bookmarkStart w:id="8" w:name="_Toc23252412"/>
      <w:bookmarkStart w:id="9" w:name="_Toc25919562"/>
      <w:r w:rsidRPr="00EC6DAA">
        <w:lastRenderedPageBreak/>
        <w:t>ZIB  nl.ggznederland.kindcheck-v</w:t>
      </w:r>
      <w:r w:rsidR="00903B5E">
        <w:t>1.</w:t>
      </w:r>
      <w:r w:rsidRPr="00EC6DAA">
        <w:t>0</w:t>
      </w:r>
      <w:bookmarkEnd w:id="7"/>
      <w:bookmarkEnd w:id="8"/>
      <w:bookmarkEnd w:id="9"/>
    </w:p>
    <w:p w14:paraId="10281CF5" w14:textId="77777777" w:rsidR="00C235DD" w:rsidRPr="00EC6DAA" w:rsidRDefault="00FD2FD7">
      <w:pPr>
        <w:rPr>
          <w:rFonts w:eastAsia="Times New Roman"/>
          <w:color w:val="000000"/>
          <w:sz w:val="20"/>
          <w:szCs w:val="20"/>
          <w:lang w:val="nl-NL"/>
        </w:rPr>
      </w:pPr>
      <w:bookmarkStart w:id="10" w:name="REVISION_HISTORY"/>
      <w:bookmarkStart w:id="11" w:name="BKM_8569AEB1_9A5D_43E2_9EF3_5548C10DB059"/>
      <w:bookmarkStart w:id="12" w:name="NL_GGZNEDERLAND_KINDCHECK_V0_7"/>
      <w:bookmarkStart w:id="13" w:name="BKM_47D19DDA_E50F_44F7_8927_C3A393876AD5"/>
      <w:r w:rsidRPr="00EC6DAA">
        <w:rPr>
          <w:rFonts w:eastAsia="Times New Roman"/>
          <w:color w:val="000000"/>
          <w:sz w:val="20"/>
          <w:szCs w:val="20"/>
          <w:lang w:val="nl-NL"/>
        </w:rPr>
        <w:t xml:space="preserve">  </w:t>
      </w:r>
      <w:bookmarkEnd w:id="10"/>
      <w:bookmarkEnd w:id="11"/>
    </w:p>
    <w:p w14:paraId="6DEB9F3E" w14:textId="77777777" w:rsidR="00C235DD" w:rsidRPr="00EC6DAA" w:rsidRDefault="00FD2FD7" w:rsidP="007A0109">
      <w:pPr>
        <w:pStyle w:val="Kop2"/>
      </w:pPr>
      <w:bookmarkStart w:id="14" w:name="_Toc23252413"/>
      <w:bookmarkStart w:id="15" w:name="_Toc25919563"/>
      <w:bookmarkStart w:id="16" w:name="CONCEPT"/>
      <w:bookmarkStart w:id="17" w:name="BKM_D32CD60E_7286_489F_9443_17D694196E1A"/>
      <w:r w:rsidRPr="00EC6DAA">
        <w:t>Concept</w:t>
      </w:r>
      <w:bookmarkEnd w:id="14"/>
      <w:bookmarkEnd w:id="15"/>
    </w:p>
    <w:p w14:paraId="03490F3A" w14:textId="5FDEEE32" w:rsidR="00C235DD" w:rsidRPr="00EC6DAA" w:rsidRDefault="00FD2FD7" w:rsidP="00A82719">
      <w:pPr>
        <w:jc w:val="both"/>
        <w:rPr>
          <w:rFonts w:eastAsia="Times New Roman"/>
          <w:color w:val="000000"/>
          <w:sz w:val="20"/>
          <w:szCs w:val="20"/>
          <w:lang w:val="nl-NL"/>
        </w:rPr>
      </w:pPr>
      <w:commentRangeStart w:id="18"/>
      <w:r w:rsidRPr="00EC6DAA">
        <w:rPr>
          <w:rFonts w:eastAsia="Times New Roman"/>
          <w:color w:val="000000"/>
          <w:sz w:val="20"/>
          <w:szCs w:val="20"/>
          <w:lang w:val="nl-NL"/>
        </w:rPr>
        <w:t xml:space="preserve">Bij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commentRangeEnd w:id="18"/>
      <w:r w:rsidR="00AF3CC4">
        <w:rPr>
          <w:rStyle w:val="Verwijzingopmerking"/>
        </w:rPr>
        <w:commentReference w:id="18"/>
      </w:r>
    </w:p>
    <w:p w14:paraId="24D9E7BC" w14:textId="77777777" w:rsidR="00C235DD" w:rsidRPr="00EC6DAA" w:rsidRDefault="00C235DD" w:rsidP="00A82719">
      <w:pPr>
        <w:jc w:val="both"/>
        <w:rPr>
          <w:rFonts w:eastAsia="Times New Roman"/>
          <w:color w:val="000000"/>
          <w:sz w:val="20"/>
          <w:szCs w:val="20"/>
          <w:lang w:val="nl-NL"/>
        </w:rPr>
      </w:pPr>
    </w:p>
    <w:p w14:paraId="569BCB99"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31DE952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6"/>
      <w:bookmarkEnd w:id="17"/>
    </w:p>
    <w:p w14:paraId="430DF56E" w14:textId="77777777" w:rsidR="00C235DD" w:rsidRPr="00EC6DAA" w:rsidRDefault="00FD2FD7" w:rsidP="007A0109">
      <w:pPr>
        <w:pStyle w:val="Kop2"/>
      </w:pPr>
      <w:bookmarkStart w:id="19" w:name="_Toc23252414"/>
      <w:bookmarkStart w:id="20" w:name="_Toc25919564"/>
      <w:bookmarkStart w:id="21" w:name="PURPOSE"/>
      <w:bookmarkStart w:id="22" w:name="BKM_A4BB1AC4_BE5E_4EA2_B2AD_DF7544D98C7C"/>
      <w:proofErr w:type="spellStart"/>
      <w:r w:rsidRPr="00EC6DAA">
        <w:t>Purpose</w:t>
      </w:r>
      <w:bookmarkEnd w:id="19"/>
      <w:bookmarkEnd w:id="20"/>
      <w:proofErr w:type="spellEnd"/>
    </w:p>
    <w:p w14:paraId="098D5023" w14:textId="454F16A4" w:rsidR="00C235DD" w:rsidRDefault="00FD2FD7" w:rsidP="00A82719">
      <w:pPr>
        <w:jc w:val="both"/>
        <w:rPr>
          <w:rFonts w:eastAsia="Times New Roman"/>
          <w:color w:val="000000"/>
          <w:sz w:val="20"/>
          <w:szCs w:val="20"/>
          <w:lang w:val="nl-NL"/>
        </w:rPr>
      </w:pPr>
      <w:commentRangeStart w:id="23"/>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21"/>
      <w:bookmarkEnd w:id="22"/>
      <w:commentRangeEnd w:id="23"/>
      <w:r w:rsidR="00AF3CC4">
        <w:rPr>
          <w:rStyle w:val="Verwijzingopmerking"/>
        </w:rPr>
        <w:commentReference w:id="23"/>
      </w:r>
    </w:p>
    <w:p w14:paraId="06246E6B" w14:textId="79EC74CC" w:rsidR="00460306" w:rsidRDefault="00460306" w:rsidP="00A82719">
      <w:pPr>
        <w:jc w:val="both"/>
        <w:rPr>
          <w:rFonts w:eastAsia="Times New Roman"/>
          <w:color w:val="000000"/>
          <w:sz w:val="20"/>
          <w:szCs w:val="20"/>
          <w:lang w:val="nl-NL"/>
        </w:rPr>
      </w:pPr>
    </w:p>
    <w:p w14:paraId="29D747A7" w14:textId="77777777" w:rsidR="00AF3CC4" w:rsidRPr="00EC6DAA" w:rsidRDefault="00460306" w:rsidP="00AF3CC4">
      <w:pPr>
        <w:rPr>
          <w:ins w:id="24" w:author="Gwen Moonen" w:date="2021-04-16T11:35:00Z"/>
          <w:rFonts w:eastAsia="Times New Roman"/>
          <w:color w:val="000000"/>
          <w:sz w:val="20"/>
          <w:szCs w:val="20"/>
          <w:lang w:val="nl-NL"/>
        </w:rPr>
      </w:pPr>
      <w:r w:rsidRPr="00460306">
        <w:rPr>
          <w:rFonts w:eastAsia="Times New Roman"/>
          <w:color w:val="000000"/>
          <w:sz w:val="20"/>
          <w:szCs w:val="20"/>
          <w:lang w:val="nl-NL"/>
        </w:rPr>
        <w:t xml:space="preserve">Het gaat alleen om stap 1 van de meldcode: de verkenning. De </w:t>
      </w:r>
      <w:r>
        <w:rPr>
          <w:rFonts w:eastAsia="Times New Roman"/>
          <w:color w:val="000000"/>
          <w:sz w:val="20"/>
          <w:szCs w:val="20"/>
          <w:lang w:val="nl-NL"/>
        </w:rPr>
        <w:t>KNMG</w:t>
      </w:r>
      <w:r w:rsidRPr="00460306">
        <w:rPr>
          <w:rFonts w:eastAsia="Times New Roman"/>
          <w:color w:val="000000"/>
          <w:sz w:val="20"/>
          <w:szCs w:val="20"/>
          <w:lang w:val="nl-NL"/>
        </w:rPr>
        <w:t xml:space="preserve"> meldcode </w:t>
      </w:r>
      <w:r>
        <w:rPr>
          <w:rFonts w:eastAsia="Times New Roman"/>
          <w:color w:val="000000"/>
          <w:sz w:val="20"/>
          <w:szCs w:val="20"/>
          <w:lang w:val="nl-NL"/>
        </w:rPr>
        <w:t xml:space="preserve">(2018) </w:t>
      </w:r>
      <w:r w:rsidRPr="00460306">
        <w:rPr>
          <w:rFonts w:eastAsia="Times New Roman"/>
          <w:color w:val="000000"/>
          <w:sz w:val="20"/>
          <w:szCs w:val="20"/>
          <w:lang w:val="nl-NL"/>
        </w:rPr>
        <w:t>verwoordt dit als: "Bij stap 1 (Onderzoek) brengt de arts de signalen en aanwijzingen in kaart, voert hij de kindcheck en mantelzorgverleningscheck uit en legt hij de feiten en aanwijzingen vast in het dossier."</w:t>
      </w:r>
      <w:r w:rsidR="00AF3CC4">
        <w:rPr>
          <w:rFonts w:eastAsia="Times New Roman"/>
          <w:color w:val="000000"/>
          <w:sz w:val="20"/>
          <w:szCs w:val="20"/>
          <w:lang w:val="nl-NL"/>
        </w:rPr>
        <w:br/>
      </w:r>
      <w:ins w:id="25" w:author="Gwen Moonen" w:date="2021-04-16T11:35:00Z">
        <w:r w:rsidR="00AF3CC4">
          <w:rPr>
            <w:rFonts w:eastAsia="Times New Roman"/>
            <w:color w:val="000000"/>
            <w:sz w:val="20"/>
            <w:szCs w:val="20"/>
            <w:lang w:val="nl-NL"/>
          </w:rPr>
          <w:t xml:space="preserve">Bron: </w:t>
        </w:r>
        <w:r w:rsidR="00AF3CC4">
          <w:rPr>
            <w:rFonts w:eastAsia="Times New Roman"/>
            <w:color w:val="000000"/>
            <w:sz w:val="20"/>
            <w:szCs w:val="20"/>
            <w:lang w:val="nl-NL"/>
          </w:rPr>
          <w:fldChar w:fldCharType="begin"/>
        </w:r>
        <w:r w:rsidR="00AF3CC4">
          <w:rPr>
            <w:rFonts w:eastAsia="Times New Roman"/>
            <w:color w:val="000000"/>
            <w:sz w:val="20"/>
            <w:szCs w:val="20"/>
            <w:lang w:val="nl-NL"/>
          </w:rPr>
          <w:instrText xml:space="preserve"> HYPERLINK "</w:instrText>
        </w:r>
        <w:r w:rsidR="00AF3CC4" w:rsidRPr="00AF3CC4">
          <w:rPr>
            <w:rFonts w:eastAsia="Times New Roman"/>
            <w:color w:val="000000"/>
            <w:sz w:val="20"/>
            <w:szCs w:val="20"/>
            <w:lang w:val="nl-NL"/>
          </w:rPr>
          <w:instrText>https://www.knmg.nl/pdf/kindermishandeling/</w:instrText>
        </w:r>
        <w:r w:rsidR="00AF3CC4">
          <w:rPr>
            <w:rFonts w:eastAsia="Times New Roman"/>
            <w:color w:val="000000"/>
            <w:sz w:val="20"/>
            <w:szCs w:val="20"/>
            <w:lang w:val="nl-NL"/>
          </w:rPr>
          <w:instrText xml:space="preserve">" </w:instrText>
        </w:r>
        <w:r w:rsidR="00AF3CC4">
          <w:rPr>
            <w:rFonts w:eastAsia="Times New Roman"/>
            <w:color w:val="000000"/>
            <w:sz w:val="20"/>
            <w:szCs w:val="20"/>
            <w:lang w:val="nl-NL"/>
          </w:rPr>
          <w:fldChar w:fldCharType="separate"/>
        </w:r>
        <w:r w:rsidR="00AF3CC4" w:rsidRPr="00A7051F">
          <w:rPr>
            <w:rStyle w:val="Hyperlink"/>
            <w:rFonts w:eastAsia="Times New Roman"/>
            <w:sz w:val="20"/>
            <w:szCs w:val="20"/>
            <w:lang w:val="nl-NL"/>
          </w:rPr>
          <w:t>https://www.knmg.nl/pdf/kindermishandeling/</w:t>
        </w:r>
        <w:r w:rsidR="00AF3CC4">
          <w:rPr>
            <w:rFonts w:eastAsia="Times New Roman"/>
            <w:color w:val="000000"/>
            <w:sz w:val="20"/>
            <w:szCs w:val="20"/>
            <w:lang w:val="nl-NL"/>
          </w:rPr>
          <w:fldChar w:fldCharType="end"/>
        </w:r>
        <w:r w:rsidR="00AF3CC4">
          <w:rPr>
            <w:rFonts w:eastAsia="Times New Roman"/>
            <w:color w:val="000000"/>
            <w:sz w:val="20"/>
            <w:szCs w:val="20"/>
            <w:lang w:val="nl-NL"/>
          </w:rPr>
          <w:t xml:space="preserve"> </w:t>
        </w:r>
      </w:ins>
    </w:p>
    <w:p w14:paraId="7F49B4D0" w14:textId="42E49A33" w:rsidR="00460306" w:rsidRPr="00EC6DAA" w:rsidRDefault="00460306" w:rsidP="00A82719">
      <w:pPr>
        <w:jc w:val="both"/>
        <w:rPr>
          <w:rFonts w:eastAsia="Times New Roman"/>
          <w:color w:val="000000"/>
          <w:sz w:val="20"/>
          <w:szCs w:val="20"/>
          <w:lang w:val="nl-NL"/>
        </w:rPr>
      </w:pPr>
    </w:p>
    <w:p w14:paraId="1C5B3C90" w14:textId="77777777" w:rsidR="00C235DD" w:rsidRPr="00EC6DAA" w:rsidRDefault="00FD2FD7" w:rsidP="007A0109">
      <w:pPr>
        <w:pStyle w:val="Kop2"/>
      </w:pPr>
      <w:bookmarkStart w:id="26" w:name="_Toc23252415"/>
      <w:bookmarkStart w:id="27" w:name="_Toc25919565"/>
      <w:bookmarkStart w:id="28" w:name="MINDMAP"/>
      <w:bookmarkStart w:id="29" w:name="BKM_3406B7D9_4579_4E29_A1CD_06A159BA762A"/>
      <w:r w:rsidRPr="00EC6DAA">
        <w:t>Mindmap</w:t>
      </w:r>
      <w:bookmarkEnd w:id="26"/>
      <w:bookmarkEnd w:id="27"/>
      <w:r w:rsidRPr="00EC6DAA">
        <w:rPr>
          <w:color w:val="000000"/>
        </w:rPr>
        <w:t xml:space="preserve">  </w:t>
      </w:r>
      <w:bookmarkEnd w:id="28"/>
      <w:bookmarkEnd w:id="29"/>
    </w:p>
    <w:p w14:paraId="732F338E" w14:textId="77777777" w:rsidR="00C235DD" w:rsidRPr="00EC6DAA" w:rsidRDefault="00FD2FD7" w:rsidP="007A0109">
      <w:pPr>
        <w:pStyle w:val="Kop2"/>
      </w:pPr>
      <w:bookmarkStart w:id="30" w:name="_Toc23252416"/>
      <w:bookmarkStart w:id="31" w:name="_Toc25919566"/>
      <w:bookmarkStart w:id="32" w:name="PATIENT_POPULATION"/>
      <w:bookmarkStart w:id="33" w:name="BKM_63A2CEF8_71D0_46AC_BD86_4E94CEFCC543"/>
      <w:r w:rsidRPr="00EC6DAA">
        <w:t xml:space="preserve">Patient </w:t>
      </w:r>
      <w:proofErr w:type="spellStart"/>
      <w:r w:rsidRPr="00EC6DAA">
        <w:t>Population</w:t>
      </w:r>
      <w:bookmarkEnd w:id="30"/>
      <w:bookmarkEnd w:id="31"/>
      <w:proofErr w:type="spellEnd"/>
    </w:p>
    <w:p w14:paraId="74D9C738" w14:textId="45273AF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Het gaat om alle (volwassen) </w:t>
      </w:r>
      <w:r w:rsidR="00A82719" w:rsidRPr="00EC6DAA">
        <w:rPr>
          <w:rFonts w:eastAsia="Times New Roman"/>
          <w:color w:val="000000"/>
          <w:sz w:val="20"/>
          <w:szCs w:val="20"/>
          <w:lang w:val="nl-NL"/>
        </w:rPr>
        <w:t>patiënten</w:t>
      </w:r>
      <w:r w:rsidRPr="00EC6DAA">
        <w:rPr>
          <w:rFonts w:eastAsia="Times New Roman"/>
          <w:color w:val="000000"/>
          <w:sz w:val="20"/>
          <w:szCs w:val="20"/>
          <w:lang w:val="nl-NL"/>
        </w:rPr>
        <w:t>/</w:t>
      </w:r>
      <w:r w:rsidR="00A82719" w:rsidRPr="00EC6DAA">
        <w:rPr>
          <w:rFonts w:eastAsia="Times New Roman"/>
          <w:color w:val="000000"/>
          <w:sz w:val="20"/>
          <w:szCs w:val="20"/>
          <w:lang w:val="nl-NL"/>
        </w:rPr>
        <w:t>cliënten</w:t>
      </w:r>
      <w:r w:rsidRPr="00EC6DAA">
        <w:rPr>
          <w:rFonts w:eastAsia="Times New Roman"/>
          <w:color w:val="000000"/>
          <w:sz w:val="20"/>
          <w:szCs w:val="20"/>
          <w:lang w:val="nl-NL"/>
        </w:rPr>
        <w:t xml:space="preserve"> die op een of andere manier betrokken zijn bij de zorg voor kinderen.   </w:t>
      </w:r>
      <w:bookmarkEnd w:id="32"/>
      <w:bookmarkEnd w:id="33"/>
    </w:p>
    <w:p w14:paraId="61BC9A44" w14:textId="77777777" w:rsidR="00C235DD" w:rsidRPr="00EC6DAA" w:rsidRDefault="00FD2FD7" w:rsidP="007A0109">
      <w:pPr>
        <w:pStyle w:val="Kop2"/>
      </w:pPr>
      <w:bookmarkStart w:id="34" w:name="_Toc23252417"/>
      <w:bookmarkStart w:id="35" w:name="_Toc25919567"/>
      <w:bookmarkStart w:id="36" w:name="EVIDENCE_BASE"/>
      <w:bookmarkStart w:id="37" w:name="BKM_C909B014_D04A_4096_A5D9_CAC9E7B53032"/>
      <w:proofErr w:type="spellStart"/>
      <w:r w:rsidRPr="00EC6DAA">
        <w:t>Evidence</w:t>
      </w:r>
      <w:proofErr w:type="spellEnd"/>
      <w:r w:rsidRPr="00EC6DAA">
        <w:t xml:space="preserve"> Base</w:t>
      </w:r>
      <w:bookmarkEnd w:id="34"/>
      <w:bookmarkEnd w:id="35"/>
    </w:p>
    <w:p w14:paraId="1B770456" w14:textId="3CC444D0"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aan de orde in alle gevallen waarin de professional meent dat door de medische situatie of door andere omstandigheden waarin zijn volwassen cliënt verkeert, een risico bestaat op ernstige schade voor kinderen waar hij </w:t>
      </w:r>
      <w:ins w:id="38" w:author="Gwen Moonen" w:date="2021-04-19T14:11:00Z">
        <w:r w:rsidR="00B173AB">
          <w:rPr>
            <w:rFonts w:eastAsia="Times New Roman"/>
            <w:color w:val="000000"/>
            <w:sz w:val="20"/>
            <w:szCs w:val="20"/>
            <w:lang w:val="nl-NL"/>
          </w:rPr>
          <w:t xml:space="preserve">of zij </w:t>
        </w:r>
      </w:ins>
      <w:r w:rsidRPr="00EC6DAA">
        <w:rPr>
          <w:rFonts w:eastAsia="Times New Roman"/>
          <w:color w:val="000000"/>
          <w:sz w:val="20"/>
          <w:szCs w:val="20"/>
          <w:lang w:val="nl-NL"/>
        </w:rPr>
        <w:t>zorg voor draagt.</w:t>
      </w:r>
    </w:p>
    <w:p w14:paraId="3FEE24B8" w14:textId="77777777" w:rsidR="00C235DD" w:rsidRPr="00EC6DAA" w:rsidRDefault="00C235DD" w:rsidP="00A82719">
      <w:pPr>
        <w:jc w:val="both"/>
        <w:rPr>
          <w:rFonts w:eastAsia="Times New Roman"/>
          <w:color w:val="000000"/>
          <w:sz w:val="20"/>
          <w:szCs w:val="20"/>
          <w:lang w:val="nl-NL"/>
        </w:rPr>
      </w:pPr>
    </w:p>
    <w:p w14:paraId="2E0379A4"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565E5767" w14:textId="77777777" w:rsidR="00C235DD" w:rsidRPr="00EC6DAA" w:rsidRDefault="00C235DD" w:rsidP="00A82719">
      <w:pPr>
        <w:jc w:val="both"/>
        <w:rPr>
          <w:rFonts w:eastAsia="Times New Roman"/>
          <w:color w:val="000000"/>
          <w:sz w:val="20"/>
          <w:szCs w:val="20"/>
          <w:lang w:val="nl-NL"/>
        </w:rPr>
      </w:pPr>
    </w:p>
    <w:p w14:paraId="7C4BE78D"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36"/>
      <w:bookmarkEnd w:id="37"/>
    </w:p>
    <w:p w14:paraId="06FF03F6" w14:textId="6600853E" w:rsidR="00C235DD" w:rsidRDefault="00C235DD">
      <w:pPr>
        <w:rPr>
          <w:rFonts w:eastAsia="Times New Roman"/>
          <w:color w:val="000000"/>
          <w:sz w:val="20"/>
          <w:szCs w:val="20"/>
          <w:lang w:val="nl-NL"/>
        </w:rPr>
      </w:pPr>
    </w:p>
    <w:p w14:paraId="3D04937C" w14:textId="0C133463" w:rsidR="00E55169" w:rsidRPr="00EC6DAA" w:rsidRDefault="00E55169">
      <w:pPr>
        <w:rPr>
          <w:rFonts w:eastAsia="Times New Roman"/>
          <w:color w:val="000000"/>
          <w:sz w:val="20"/>
          <w:szCs w:val="20"/>
          <w:lang w:val="nl-NL"/>
        </w:rPr>
      </w:pPr>
      <w:r w:rsidRPr="00E55169">
        <w:rPr>
          <w:rFonts w:eastAsia="Times New Roman"/>
          <w:color w:val="000000"/>
          <w:sz w:val="20"/>
          <w:szCs w:val="20"/>
          <w:lang w:val="nl-NL"/>
        </w:rPr>
        <w:t xml:space="preserve">Het is volgens de KNMG meldcode </w:t>
      </w:r>
      <w:r w:rsidR="00460306">
        <w:rPr>
          <w:rFonts w:eastAsia="Times New Roman"/>
          <w:color w:val="000000"/>
          <w:sz w:val="20"/>
          <w:szCs w:val="20"/>
          <w:lang w:val="nl-NL"/>
        </w:rPr>
        <w:t xml:space="preserve">(2018) </w:t>
      </w:r>
      <w:r w:rsidRPr="00E55169">
        <w:rPr>
          <w:rFonts w:eastAsia="Times New Roman"/>
          <w:color w:val="000000"/>
          <w:sz w:val="20"/>
          <w:szCs w:val="20"/>
          <w:lang w:val="nl-NL"/>
        </w:rPr>
        <w:t>de professionele inschatting van de individuele arts om te besluiten in welke gevallen een kindcheck noodzakelijk is.</w:t>
      </w:r>
    </w:p>
    <w:p w14:paraId="0047B20A" w14:textId="77777777" w:rsidR="007A0109" w:rsidRPr="00EC6DAA" w:rsidRDefault="007A0109">
      <w:pPr>
        <w:rPr>
          <w:b/>
          <w:color w:val="004080"/>
          <w:sz w:val="28"/>
          <w:szCs w:val="28"/>
          <w:lang w:val="nl-NL"/>
        </w:rPr>
      </w:pPr>
      <w:bookmarkStart w:id="39" w:name="INFORMATION_MODEL"/>
      <w:bookmarkStart w:id="40" w:name="BKM_30E16BC0_6976_4EE2_BABE_B7D90BF45F7D"/>
      <w:r w:rsidRPr="00EC6DAA">
        <w:rPr>
          <w:lang w:val="nl-NL"/>
        </w:rPr>
        <w:br w:type="page"/>
      </w:r>
    </w:p>
    <w:p w14:paraId="5985C98D" w14:textId="77777777" w:rsidR="00C235DD" w:rsidRPr="00EC6DAA" w:rsidRDefault="00FD2FD7" w:rsidP="007A0109">
      <w:pPr>
        <w:pStyle w:val="Kop2"/>
      </w:pPr>
      <w:bookmarkStart w:id="41" w:name="_Toc23252418"/>
      <w:bookmarkStart w:id="42" w:name="_Toc25919568"/>
      <w:r w:rsidRPr="00EC6DAA">
        <w:lastRenderedPageBreak/>
        <w:t>Information Model</w:t>
      </w:r>
      <w:bookmarkEnd w:id="41"/>
      <w:bookmarkEnd w:id="42"/>
    </w:p>
    <w:p w14:paraId="7C920E99" w14:textId="77777777" w:rsidR="00C235DD" w:rsidRPr="00EC6DAA" w:rsidRDefault="00C235DD">
      <w:pPr>
        <w:rPr>
          <w:rFonts w:eastAsia="Times New Roman"/>
          <w:color w:val="000000"/>
          <w:sz w:val="20"/>
          <w:szCs w:val="20"/>
          <w:lang w:val="nl-NL"/>
        </w:rPr>
      </w:pPr>
    </w:p>
    <w:p w14:paraId="56E7EE41" w14:textId="0163CCC3" w:rsidR="00B61A8E" w:rsidRDefault="00B61A8E" w:rsidP="00A82719">
      <w:pPr>
        <w:ind w:right="-753" w:hanging="709"/>
        <w:rPr>
          <w:rFonts w:eastAsia="Times New Roman"/>
          <w:color w:val="000000"/>
          <w:sz w:val="20"/>
          <w:szCs w:val="20"/>
          <w:lang w:val="nl-NL"/>
        </w:rPr>
      </w:pPr>
    </w:p>
    <w:p w14:paraId="37840E9F" w14:textId="6F12E929" w:rsidR="00A53666" w:rsidRDefault="00A53666" w:rsidP="00A82719">
      <w:pPr>
        <w:ind w:right="-753" w:hanging="709"/>
        <w:rPr>
          <w:rFonts w:eastAsia="Times New Roman"/>
          <w:color w:val="000000"/>
          <w:sz w:val="20"/>
          <w:szCs w:val="20"/>
          <w:lang w:val="nl-NL"/>
        </w:rPr>
      </w:pPr>
      <w:commentRangeStart w:id="43"/>
      <w:r>
        <w:rPr>
          <w:rFonts w:eastAsia="Times New Roman"/>
          <w:noProof/>
          <w:color w:val="000000"/>
          <w:sz w:val="20"/>
          <w:szCs w:val="20"/>
          <w:lang w:val="nl-NL"/>
        </w:rPr>
        <w:drawing>
          <wp:inline distT="0" distB="0" distL="0" distR="0" wp14:anchorId="4387B365" wp14:editId="4960B8CE">
            <wp:extent cx="6724650" cy="5394319"/>
            <wp:effectExtent l="0" t="0" r="0" b="0"/>
            <wp:docPr id="1" name="Afbeelding 1"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9.png"/>
                    <pic:cNvPicPr/>
                  </pic:nvPicPr>
                  <pic:blipFill>
                    <a:blip r:embed="rId13">
                      <a:extLst>
                        <a:ext uri="{28A0092B-C50C-407E-A947-70E740481C1C}">
                          <a14:useLocalDpi xmlns:a14="http://schemas.microsoft.com/office/drawing/2010/main" val="0"/>
                        </a:ext>
                      </a:extLst>
                    </a:blip>
                    <a:stretch>
                      <a:fillRect/>
                    </a:stretch>
                  </pic:blipFill>
                  <pic:spPr>
                    <a:xfrm>
                      <a:off x="0" y="0"/>
                      <a:ext cx="6743823" cy="5409699"/>
                    </a:xfrm>
                    <a:prstGeom prst="rect">
                      <a:avLst/>
                    </a:prstGeom>
                  </pic:spPr>
                </pic:pic>
              </a:graphicData>
            </a:graphic>
          </wp:inline>
        </w:drawing>
      </w:r>
      <w:commentRangeEnd w:id="43"/>
      <w:r w:rsidR="000F2528">
        <w:rPr>
          <w:rStyle w:val="Verwijzingopmerking"/>
        </w:rPr>
        <w:commentReference w:id="43"/>
      </w:r>
    </w:p>
    <w:p w14:paraId="1AAC2847" w14:textId="6B1FF805" w:rsidR="00433CA4" w:rsidRDefault="00433CA4" w:rsidP="00433CA4">
      <w:pPr>
        <w:rPr>
          <w:rFonts w:eastAsia="Times New Roman"/>
          <w:color w:val="000000"/>
          <w:sz w:val="20"/>
          <w:szCs w:val="20"/>
          <w:lang w:val="nl-NL"/>
        </w:rPr>
      </w:pPr>
    </w:p>
    <w:p w14:paraId="447AD279" w14:textId="77777777" w:rsidR="00A82719" w:rsidRPr="00EC6DAA" w:rsidRDefault="00A82719"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69604774"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991FE83"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DDD5C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CC78D2" w14:paraId="0079B885"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A2248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Kindcheck</w:t>
            </w:r>
          </w:p>
          <w:p w14:paraId="405F29E7"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D74FDF" w14:textId="6ED84835"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ins w:id="44" w:author="Gwen Moonen" w:date="2021-04-19T14:43:00Z">
              <w:r w:rsidR="008B492E">
                <w:rPr>
                  <w:rFonts w:eastAsia="Times New Roman"/>
                  <w:color w:val="000000"/>
                  <w:sz w:val="20"/>
                  <w:szCs w:val="20"/>
                  <w:lang w:val="nl-NL"/>
                </w:rPr>
                <w:t xml:space="preserve">Kindcheck. Dit rootconcept bevat alle gegevenselementen van de bouwsteen Kindcheck. </w:t>
              </w:r>
            </w:ins>
          </w:p>
          <w:p w14:paraId="681FE664" w14:textId="77777777" w:rsidR="00433CA4" w:rsidRPr="00EC6DAA" w:rsidRDefault="00433CA4" w:rsidP="00B5749B">
            <w:pPr>
              <w:rPr>
                <w:rFonts w:eastAsia="Times New Roman"/>
                <w:color w:val="000000"/>
                <w:sz w:val="20"/>
                <w:szCs w:val="20"/>
                <w:lang w:val="nl-NL"/>
              </w:rPr>
            </w:pPr>
          </w:p>
          <w:p w14:paraId="2AD67600" w14:textId="77777777" w:rsidR="00433CA4" w:rsidRPr="00EC6DAA" w:rsidRDefault="00433CA4" w:rsidP="00B5749B">
            <w:pPr>
              <w:rPr>
                <w:rFonts w:eastAsia="Times New Roman"/>
                <w:color w:val="000000"/>
                <w:sz w:val="20"/>
                <w:szCs w:val="20"/>
                <w:lang w:val="nl-NL"/>
              </w:rPr>
            </w:pPr>
          </w:p>
        </w:tc>
      </w:tr>
      <w:tr w:rsidR="00433CA4" w:rsidRPr="00CC78D2" w14:paraId="2811A81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8639D"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0258B3" w14:textId="77777777" w:rsidR="00433CA4" w:rsidRPr="00EC6DAA" w:rsidRDefault="00433CA4" w:rsidP="00B5749B">
            <w:pPr>
              <w:rPr>
                <w:rFonts w:eastAsia="Times New Roman"/>
                <w:color w:val="000000"/>
                <w:sz w:val="20"/>
                <w:szCs w:val="20"/>
                <w:lang w:val="nl-NL"/>
              </w:rPr>
            </w:pPr>
          </w:p>
        </w:tc>
      </w:tr>
      <w:tr w:rsidR="00433CA4" w:rsidRPr="00CC78D2" w14:paraId="401E5CA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6A44C2"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CAE7A" w14:textId="77777777" w:rsidR="00433CA4" w:rsidRPr="00EC6DAA" w:rsidRDefault="00433CA4" w:rsidP="00B5749B">
            <w:pPr>
              <w:rPr>
                <w:rFonts w:eastAsia="Times New Roman"/>
                <w:color w:val="000000"/>
                <w:sz w:val="20"/>
                <w:szCs w:val="20"/>
                <w:lang w:val="nl-NL"/>
              </w:rPr>
            </w:pPr>
          </w:p>
        </w:tc>
      </w:tr>
    </w:tbl>
    <w:p w14:paraId="67D566C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2DE5415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0D5DB82"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52C892"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CC78D2" w14:paraId="22E2FD4F"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0768D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6A4E39AA"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071569" w14:textId="77777777" w:rsidR="00433CA4"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68CD312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CC78D2" w14:paraId="397BF7C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1C8142"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97BEB5" w14:textId="77777777" w:rsidR="00433CA4" w:rsidRPr="00EC6DAA" w:rsidRDefault="00433CA4" w:rsidP="00B5749B">
            <w:pPr>
              <w:rPr>
                <w:rFonts w:eastAsia="Times New Roman"/>
                <w:color w:val="000000"/>
                <w:sz w:val="20"/>
                <w:szCs w:val="20"/>
                <w:lang w:val="nl-NL"/>
              </w:rPr>
            </w:pPr>
          </w:p>
        </w:tc>
      </w:tr>
      <w:tr w:rsidR="00433CA4" w:rsidRPr="00CC78D2" w14:paraId="488F647B"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DE4957"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06E96" w14:textId="77777777" w:rsidR="00433CA4" w:rsidRPr="00EC6DAA" w:rsidRDefault="00433CA4" w:rsidP="00B5749B">
            <w:pPr>
              <w:rPr>
                <w:rFonts w:eastAsia="Times New Roman"/>
                <w:color w:val="000000"/>
                <w:sz w:val="20"/>
                <w:szCs w:val="20"/>
                <w:lang w:val="nl-NL"/>
              </w:rPr>
            </w:pPr>
          </w:p>
        </w:tc>
      </w:tr>
      <w:tr w:rsidR="0068318F" w:rsidRPr="00EC6DAA" w14:paraId="72246E06" w14:textId="77777777" w:rsidTr="00460306">
        <w:tc>
          <w:tcPr>
            <w:tcW w:w="300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400EA36B" w14:textId="77777777" w:rsidR="0068318F" w:rsidRPr="00EC6DAA" w:rsidRDefault="006831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0CA00675" w14:textId="77777777" w:rsidR="0068318F" w:rsidRPr="00EC6DAA" w:rsidRDefault="0068318F" w:rsidP="00B5749B">
            <w:pPr>
              <w:jc w:val="center"/>
              <w:rPr>
                <w:b/>
                <w:color w:val="000000"/>
                <w:sz w:val="20"/>
                <w:szCs w:val="20"/>
                <w:lang w:val="nl-NL"/>
              </w:rPr>
            </w:pPr>
            <w:r w:rsidRPr="00EC6DAA">
              <w:rPr>
                <w:b/>
                <w:color w:val="000000"/>
                <w:sz w:val="20"/>
                <w:szCs w:val="20"/>
                <w:lang w:val="nl-NL"/>
              </w:rPr>
              <w:t>Definitie</w:t>
            </w:r>
          </w:p>
        </w:tc>
      </w:tr>
      <w:tr w:rsidR="0068318F" w:rsidRPr="00CC78D2" w14:paraId="74912A4C" w14:textId="77777777" w:rsidTr="00460306">
        <w:trPr>
          <w:cantSplit/>
          <w:trHeight w:val="344"/>
        </w:trPr>
        <w:tc>
          <w:tcPr>
            <w:tcW w:w="3005" w:type="dxa"/>
            <w:vMerge w:val="restart"/>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7A9DCCDE"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Status Kindcheck</w:t>
            </w:r>
          </w:p>
          <w:p w14:paraId="12C9680C" w14:textId="77777777" w:rsidR="0068318F" w:rsidRPr="00EC6DAA" w:rsidRDefault="0068318F" w:rsidP="00B5749B">
            <w:pPr>
              <w:rPr>
                <w:rFonts w:eastAsia="Times New Roman"/>
                <w:color w:val="000000"/>
                <w:sz w:val="20"/>
                <w:szCs w:val="20"/>
                <w:lang w:val="nl-NL"/>
              </w:rPr>
            </w:pPr>
          </w:p>
        </w:tc>
        <w:tc>
          <w:tcPr>
            <w:tcW w:w="5995" w:type="dxa"/>
            <w:vMerge w:val="restart"/>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3A95087" w14:textId="77777777" w:rsidR="0068318F" w:rsidRPr="00EC6DAA" w:rsidRDefault="0068318F" w:rsidP="00B5749B">
            <w:pPr>
              <w:rPr>
                <w:rFonts w:eastAsia="Times New Roman"/>
                <w:color w:val="000000"/>
                <w:sz w:val="20"/>
                <w:szCs w:val="20"/>
                <w:lang w:val="nl-NL"/>
              </w:rPr>
            </w:pPr>
            <w:bookmarkStart w:id="45" w:name="_Hlk22466259"/>
            <w:r w:rsidRPr="00EC6DAA">
              <w:rPr>
                <w:rFonts w:eastAsia="Times New Roman"/>
                <w:color w:val="000000"/>
                <w:sz w:val="20"/>
                <w:szCs w:val="20"/>
                <w:lang w:val="nl-NL"/>
              </w:rPr>
              <w:t xml:space="preserve">Gebruik Waardenlijst Status Kindcheck </w:t>
            </w:r>
          </w:p>
          <w:p w14:paraId="21831F6A" w14:textId="77777777" w:rsidR="0068318F" w:rsidRPr="00EC6DAA" w:rsidRDefault="0068318F" w:rsidP="00B5749B">
            <w:pPr>
              <w:rPr>
                <w:rFonts w:eastAsia="Times New Roman"/>
                <w:color w:val="000000"/>
                <w:sz w:val="20"/>
                <w:szCs w:val="20"/>
                <w:lang w:val="nl-NL"/>
              </w:rPr>
            </w:pPr>
          </w:p>
          <w:p w14:paraId="3E58ED37"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45"/>
          </w:p>
        </w:tc>
      </w:tr>
      <w:tr w:rsidR="0068318F" w:rsidRPr="00CC78D2" w14:paraId="0150DDF0" w14:textId="77777777" w:rsidTr="00460306">
        <w:trPr>
          <w:cantSplit/>
          <w:trHeight w:val="344"/>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0010A53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199EEF59" w14:textId="77777777" w:rsidR="0068318F" w:rsidRPr="00EC6DAA" w:rsidRDefault="0068318F" w:rsidP="00B5749B">
            <w:pPr>
              <w:rPr>
                <w:rFonts w:eastAsia="Times New Roman"/>
                <w:color w:val="000000"/>
                <w:sz w:val="20"/>
                <w:szCs w:val="20"/>
                <w:lang w:val="nl-NL"/>
              </w:rPr>
            </w:pPr>
          </w:p>
        </w:tc>
      </w:tr>
      <w:tr w:rsidR="0068318F" w:rsidRPr="00CC78D2" w14:paraId="6EF9E4C2" w14:textId="77777777" w:rsidTr="00460306">
        <w:trPr>
          <w:cantSplit/>
          <w:trHeight w:val="230"/>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165EEE9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2F3D331" w14:textId="77777777" w:rsidR="0068318F" w:rsidRPr="00EC6DAA" w:rsidRDefault="0068318F" w:rsidP="00B5749B">
            <w:pPr>
              <w:rPr>
                <w:rFonts w:eastAsia="Times New Roman"/>
                <w:color w:val="000000"/>
                <w:sz w:val="20"/>
                <w:szCs w:val="20"/>
                <w:lang w:val="nl-NL"/>
              </w:rPr>
            </w:pPr>
            <w:bookmarkStart w:id="46" w:name="Pkg_Element_Att_End_Inner"/>
            <w:bookmarkEnd w:id="46"/>
          </w:p>
        </w:tc>
      </w:tr>
      <w:tr w:rsidR="00433CA4" w:rsidRPr="00EC6DAA" w14:paraId="0286BDF3" w14:textId="77777777" w:rsidTr="00460306">
        <w:tc>
          <w:tcPr>
            <w:tcW w:w="300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C9D05B" w14:textId="77777777" w:rsidR="00433CA4" w:rsidRPr="00EC6DAA" w:rsidRDefault="00433CA4" w:rsidP="00B5749B">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4AD97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CC78D2" w14:paraId="1C0EA067"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31BA78"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CCB40FF"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5855"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CC78D2" w14:paraId="0DF7B52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2C5BF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D2118A" w14:textId="77777777" w:rsidR="00433CA4" w:rsidRPr="00EC6DAA" w:rsidRDefault="00433CA4" w:rsidP="00B5749B">
            <w:pPr>
              <w:rPr>
                <w:rFonts w:eastAsia="Times New Roman"/>
                <w:color w:val="000000"/>
                <w:sz w:val="20"/>
                <w:szCs w:val="20"/>
                <w:lang w:val="nl-NL"/>
              </w:rPr>
            </w:pPr>
          </w:p>
        </w:tc>
      </w:tr>
      <w:tr w:rsidR="00433CA4" w:rsidRPr="00CC78D2" w14:paraId="7D39ECF1"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EC45D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414D28" w14:textId="77777777" w:rsidR="00433CA4" w:rsidRPr="00EC6DAA" w:rsidRDefault="00433CA4" w:rsidP="00B5749B">
            <w:pPr>
              <w:rPr>
                <w:rFonts w:eastAsia="Times New Roman"/>
                <w:color w:val="000000"/>
                <w:sz w:val="20"/>
                <w:szCs w:val="20"/>
                <w:lang w:val="nl-NL"/>
              </w:rPr>
            </w:pPr>
          </w:p>
        </w:tc>
      </w:tr>
      <w:tr w:rsidR="00600E2A" w:rsidRPr="00EC6DAA" w14:paraId="4C29A2D6"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2A1ED6" w14:textId="77777777" w:rsidR="00600E2A" w:rsidRPr="00EC6DAA" w:rsidRDefault="00600E2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EDC84A" w14:textId="77777777" w:rsidR="00600E2A" w:rsidRPr="00EC6DAA" w:rsidRDefault="00600E2A" w:rsidP="004902B5">
            <w:pPr>
              <w:jc w:val="center"/>
              <w:rPr>
                <w:b/>
                <w:color w:val="000000"/>
                <w:sz w:val="20"/>
                <w:szCs w:val="20"/>
                <w:lang w:val="nl-NL"/>
              </w:rPr>
            </w:pPr>
            <w:r w:rsidRPr="00EC6DAA">
              <w:rPr>
                <w:b/>
                <w:color w:val="000000"/>
                <w:sz w:val="20"/>
                <w:szCs w:val="20"/>
                <w:lang w:val="nl-NL"/>
              </w:rPr>
              <w:t>Definitie</w:t>
            </w:r>
          </w:p>
        </w:tc>
      </w:tr>
      <w:tr w:rsidR="00600E2A" w:rsidRPr="00CC78D2" w14:paraId="552DFF8C"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58D16B" w14:textId="77777777" w:rsidR="00600E2A" w:rsidRDefault="00600E2A" w:rsidP="004902B5">
            <w:pPr>
              <w:rPr>
                <w:rFonts w:eastAsia="Times New Roman"/>
                <w:color w:val="000000"/>
                <w:sz w:val="20"/>
                <w:szCs w:val="20"/>
                <w:lang w:val="nl-NL"/>
              </w:rPr>
            </w:pPr>
            <w:r w:rsidRPr="00600E2A">
              <w:rPr>
                <w:rFonts w:eastAsia="Times New Roman"/>
                <w:color w:val="000000"/>
                <w:sz w:val="20"/>
                <w:szCs w:val="20"/>
                <w:lang w:val="nl-NL"/>
              </w:rPr>
              <w:t>Toelichting specifiek kind</w:t>
            </w:r>
          </w:p>
          <w:p w14:paraId="0E66E25F" w14:textId="77777777" w:rsidR="00600E2A" w:rsidRPr="00EC6DAA" w:rsidRDefault="00600E2A" w:rsidP="004902B5">
            <w:pPr>
              <w:rPr>
                <w:rFonts w:eastAsia="Times New Roman"/>
                <w:color w:val="000000"/>
                <w:sz w:val="20"/>
                <w:szCs w:val="20"/>
                <w:lang w:val="nl-NL"/>
              </w:rPr>
            </w:pPr>
            <w:r w:rsidRPr="00600E2A">
              <w:rPr>
                <w:rFonts w:eastAsia="Times New Roman"/>
                <w:i/>
                <w:color w:val="000000"/>
                <w:sz w:val="20"/>
                <w:szCs w:val="20"/>
                <w:lang w:val="nl-NL"/>
              </w:rPr>
              <w:t>GGZ NL KC00044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70A97" w14:textId="3E80E2AB" w:rsidR="00600E2A" w:rsidRPr="00600E2A" w:rsidRDefault="00947B86" w:rsidP="004902B5">
            <w:pPr>
              <w:rPr>
                <w:rFonts w:eastAsia="Times New Roman"/>
                <w:color w:val="000000"/>
                <w:sz w:val="22"/>
                <w:szCs w:val="20"/>
                <w:lang w:val="nl-NL"/>
              </w:rPr>
            </w:pPr>
            <w:r w:rsidRPr="00417907">
              <w:rPr>
                <w:sz w:val="20"/>
                <w:lang w:val="nl-NL"/>
              </w:rPr>
              <w:t>In sommige omstandigheden kan het nodig zijn voor specifieke kinderen een toelichting te geven. Doel is te voorkomen dat bij het uitvoeren van de kindcheck over de “gezinssituatie” specifieke informatie over één kind verloren gaat.</w:t>
            </w:r>
          </w:p>
        </w:tc>
      </w:tr>
      <w:tr w:rsidR="00600E2A" w:rsidRPr="00CC78D2" w14:paraId="023EFC3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B17CA4"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07972B" w14:textId="77777777" w:rsidR="00600E2A" w:rsidRPr="00EC6DAA" w:rsidRDefault="00600E2A" w:rsidP="004902B5">
            <w:pPr>
              <w:rPr>
                <w:rFonts w:eastAsia="Times New Roman"/>
                <w:color w:val="000000"/>
                <w:sz w:val="20"/>
                <w:szCs w:val="20"/>
                <w:lang w:val="nl-NL"/>
              </w:rPr>
            </w:pPr>
          </w:p>
        </w:tc>
      </w:tr>
      <w:tr w:rsidR="00600E2A" w:rsidRPr="00CC78D2" w14:paraId="2E96908D"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5E177B"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B79331" w14:textId="77777777" w:rsidR="00600E2A" w:rsidRPr="00EC6DAA" w:rsidRDefault="00600E2A" w:rsidP="004902B5">
            <w:pPr>
              <w:rPr>
                <w:rFonts w:eastAsia="Times New Roman"/>
                <w:color w:val="000000"/>
                <w:sz w:val="20"/>
                <w:szCs w:val="20"/>
                <w:lang w:val="nl-NL"/>
              </w:rPr>
            </w:pPr>
          </w:p>
        </w:tc>
      </w:tr>
    </w:tbl>
    <w:p w14:paraId="61342B37" w14:textId="4179FB89" w:rsidR="00600E2A" w:rsidRDefault="00600E2A"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9343C0" w:rsidRPr="00EC6DAA" w14:paraId="792FCB95" w14:textId="77777777" w:rsidTr="0003564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85D6FB9" w14:textId="77777777" w:rsidR="009343C0" w:rsidRPr="00EC6DAA" w:rsidRDefault="009343C0" w:rsidP="0003564C">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393D3C4" w14:textId="77777777" w:rsidR="009343C0" w:rsidRPr="00EC6DAA" w:rsidRDefault="009343C0" w:rsidP="0003564C">
            <w:pPr>
              <w:jc w:val="center"/>
              <w:rPr>
                <w:b/>
                <w:color w:val="000000"/>
                <w:sz w:val="20"/>
                <w:szCs w:val="20"/>
                <w:lang w:val="nl-NL"/>
              </w:rPr>
            </w:pPr>
            <w:r w:rsidRPr="00EC6DAA">
              <w:rPr>
                <w:b/>
                <w:color w:val="000000"/>
                <w:sz w:val="20"/>
                <w:szCs w:val="20"/>
                <w:lang w:val="nl-NL"/>
              </w:rPr>
              <w:t>Definitie</w:t>
            </w:r>
          </w:p>
        </w:tc>
      </w:tr>
      <w:tr w:rsidR="009343C0" w:rsidRPr="00CC78D2" w14:paraId="3F2F62D5" w14:textId="77777777" w:rsidTr="0003564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017F7C" w14:textId="77777777" w:rsidR="00A53666" w:rsidRDefault="00A53666" w:rsidP="0003564C">
            <w:pPr>
              <w:rPr>
                <w:rFonts w:eastAsia="Times New Roman"/>
                <w:color w:val="000000"/>
                <w:sz w:val="20"/>
                <w:szCs w:val="20"/>
                <w:lang w:val="nl-NL"/>
              </w:rPr>
            </w:pPr>
            <w:r w:rsidRPr="00A53666">
              <w:rPr>
                <w:rFonts w:eastAsia="Times New Roman"/>
                <w:color w:val="000000"/>
                <w:sz w:val="20"/>
                <w:szCs w:val="20"/>
                <w:lang w:val="nl-NL"/>
              </w:rPr>
              <w:t>Impressie over de veiligheid van de kinderen</w:t>
            </w:r>
          </w:p>
          <w:p w14:paraId="1AF1A870" w14:textId="03CDFA21" w:rsidR="009343C0" w:rsidRPr="00EC6DAA" w:rsidRDefault="009343C0" w:rsidP="0003564C">
            <w:pPr>
              <w:rPr>
                <w:rFonts w:eastAsia="Times New Roman"/>
                <w:color w:val="000000"/>
                <w:sz w:val="20"/>
                <w:szCs w:val="20"/>
                <w:lang w:val="nl-NL"/>
              </w:rPr>
            </w:pPr>
            <w:r w:rsidRPr="00600E2A">
              <w:rPr>
                <w:rFonts w:eastAsia="Times New Roman"/>
                <w:i/>
                <w:color w:val="000000"/>
                <w:sz w:val="20"/>
                <w:szCs w:val="20"/>
                <w:lang w:val="nl-NL"/>
              </w:rPr>
              <w:t>GGZ NL KC000</w:t>
            </w:r>
            <w:r>
              <w:rPr>
                <w:rFonts w:eastAsia="Times New Roman"/>
                <w:i/>
                <w:color w:val="000000"/>
                <w:sz w:val="20"/>
                <w:szCs w:val="20"/>
                <w:lang w:val="nl-NL"/>
              </w:rPr>
              <w:t>38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8C55" w14:textId="24847411" w:rsidR="009343C0" w:rsidRPr="00600E2A" w:rsidRDefault="0040456A" w:rsidP="0003564C">
            <w:pPr>
              <w:rPr>
                <w:rFonts w:eastAsia="Times New Roman"/>
                <w:color w:val="000000"/>
                <w:sz w:val="22"/>
                <w:szCs w:val="20"/>
                <w:lang w:val="nl-NL"/>
              </w:rPr>
            </w:pPr>
            <w:r w:rsidRPr="00417907">
              <w:rPr>
                <w:sz w:val="20"/>
                <w:lang w:val="nl-NL"/>
              </w:rPr>
              <w:t>Bedoeld om eventuele zorgen van de professional over de situatie van de kinderen, specifiek hun veiligheid</w:t>
            </w:r>
            <w:r w:rsidR="00A53666">
              <w:rPr>
                <w:sz w:val="20"/>
                <w:lang w:val="nl-NL"/>
              </w:rPr>
              <w:t>,</w:t>
            </w:r>
            <w:r w:rsidRPr="00417907">
              <w:rPr>
                <w:sz w:val="20"/>
                <w:lang w:val="nl-NL"/>
              </w:rPr>
              <w:t xml:space="preserve"> te kunnen documenteren, e.a. conform stap 1 uit de meldcode.</w:t>
            </w:r>
          </w:p>
        </w:tc>
      </w:tr>
      <w:tr w:rsidR="009343C0" w:rsidRPr="00CC78D2" w14:paraId="162FCE36" w14:textId="77777777" w:rsidTr="0003564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EF69EF" w14:textId="77777777" w:rsidR="009343C0" w:rsidRPr="00EC6DAA" w:rsidRDefault="009343C0" w:rsidP="0003564C">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BFC685" w14:textId="77777777" w:rsidR="009343C0" w:rsidRPr="00EC6DAA" w:rsidRDefault="009343C0" w:rsidP="0003564C">
            <w:pPr>
              <w:rPr>
                <w:rFonts w:eastAsia="Times New Roman"/>
                <w:color w:val="000000"/>
                <w:sz w:val="20"/>
                <w:szCs w:val="20"/>
                <w:lang w:val="nl-NL"/>
              </w:rPr>
            </w:pPr>
          </w:p>
        </w:tc>
      </w:tr>
      <w:tr w:rsidR="009343C0" w:rsidRPr="00CC78D2" w14:paraId="31139B78" w14:textId="77777777" w:rsidTr="0003564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06A4B1" w14:textId="77777777" w:rsidR="009343C0" w:rsidRPr="00EC6DAA" w:rsidRDefault="009343C0" w:rsidP="0003564C">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8E12E" w14:textId="77777777" w:rsidR="009343C0" w:rsidRPr="00EC6DAA" w:rsidRDefault="009343C0" w:rsidP="0003564C">
            <w:pPr>
              <w:rPr>
                <w:rFonts w:eastAsia="Times New Roman"/>
                <w:color w:val="000000"/>
                <w:sz w:val="20"/>
                <w:szCs w:val="20"/>
                <w:lang w:val="nl-NL"/>
              </w:rPr>
            </w:pPr>
          </w:p>
        </w:tc>
      </w:tr>
    </w:tbl>
    <w:p w14:paraId="7FB39B65" w14:textId="58402AE0" w:rsidR="009343C0" w:rsidRDefault="009343C0" w:rsidP="00433CA4">
      <w:pPr>
        <w:rPr>
          <w:rFonts w:eastAsia="Times New Roman"/>
          <w:color w:val="000000"/>
          <w:sz w:val="20"/>
          <w:szCs w:val="20"/>
          <w:lang w:val="nl-NL"/>
        </w:rPr>
      </w:pPr>
    </w:p>
    <w:p w14:paraId="296ACD73" w14:textId="77777777" w:rsidR="00600E2A" w:rsidRPr="00EC6DAA" w:rsidRDefault="00600E2A"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6F337AF0"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5880E9" w14:textId="77777777" w:rsidR="00EC6DAA" w:rsidRPr="00F53770" w:rsidRDefault="00EC6DAA" w:rsidP="00B5749B">
            <w:pPr>
              <w:autoSpaceDE w:val="0"/>
              <w:autoSpaceDN w:val="0"/>
              <w:adjustRightInd w:val="0"/>
              <w:rPr>
                <w:rFonts w:eastAsia="Times New Roman"/>
                <w:b/>
                <w:color w:val="FFFFFF"/>
                <w:sz w:val="22"/>
                <w:szCs w:val="22"/>
                <w:lang w:val="nl-NL"/>
              </w:rPr>
            </w:pPr>
            <w:r w:rsidRPr="00F53770">
              <w:rPr>
                <w:rFonts w:eastAsia="Times New Roman"/>
                <w:b/>
                <w:bCs/>
                <w:color w:val="FFFFFF"/>
                <w:sz w:val="22"/>
                <w:szCs w:val="22"/>
                <w:lang w:val="nl-NL"/>
              </w:rPr>
              <w:t>Waardenlijst 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B560CBD" w14:textId="77777777" w:rsidR="00EC6DAA" w:rsidRPr="00F53770" w:rsidRDefault="00EC6DAA" w:rsidP="00B5749B">
            <w:pPr>
              <w:autoSpaceDE w:val="0"/>
              <w:autoSpaceDN w:val="0"/>
              <w:adjustRightInd w:val="0"/>
              <w:rPr>
                <w:rFonts w:eastAsia="Times New Roman"/>
                <w:b/>
                <w:color w:val="FFFFFF"/>
                <w:sz w:val="22"/>
                <w:lang w:val="nl-NL"/>
              </w:rPr>
            </w:pPr>
            <w:r w:rsidRPr="00F53770">
              <w:rPr>
                <w:rFonts w:eastAsia="Times New Roman"/>
                <w:b/>
                <w:color w:val="FFFFFF"/>
                <w:sz w:val="22"/>
                <w:lang w:val="nl-NL"/>
              </w:rPr>
              <w:t>OID: 2.16.840.1.113883.3.3210.14.2.2.2</w:t>
            </w:r>
          </w:p>
        </w:tc>
      </w:tr>
      <w:tr w:rsidR="00EC6DAA" w:rsidRPr="0068318F" w14:paraId="1DF72C3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002B0C"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2802788"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793A69" w14:textId="77777777" w:rsidR="00EC6DAA" w:rsidRPr="00F53770" w:rsidRDefault="00EC6DAA" w:rsidP="00B5749B">
            <w:pPr>
              <w:autoSpaceDE w:val="0"/>
              <w:autoSpaceDN w:val="0"/>
              <w:adjustRightInd w:val="0"/>
              <w:rPr>
                <w:rFonts w:eastAsia="Times New Roman"/>
                <w:color w:val="000000"/>
                <w:sz w:val="22"/>
                <w:lang w:val="nl-NL"/>
              </w:rPr>
            </w:pPr>
            <w:proofErr w:type="spellStart"/>
            <w:r w:rsidRPr="00F53770">
              <w:rPr>
                <w:rFonts w:eastAsia="Times New Roman"/>
                <w:color w:val="000000"/>
                <w:sz w:val="22"/>
                <w:lang w:val="nl-NL"/>
              </w:rPr>
              <w:t>CodeSys</w:t>
            </w:r>
            <w:proofErr w:type="spellEnd"/>
            <w:r w:rsidRPr="00F53770">
              <w:rPr>
                <w:rFonts w:eastAsia="Times New Roman"/>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C2BC37"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BB5D4D"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Description</w:t>
            </w:r>
          </w:p>
        </w:tc>
      </w:tr>
      <w:tr w:rsidR="00EC6DAA" w:rsidRPr="0068318F" w14:paraId="1CC96753"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67FA4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8FD0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373066001 | Yes (</w:t>
            </w:r>
            <w:proofErr w:type="spellStart"/>
            <w:r w:rsidRPr="00F53770">
              <w:rPr>
                <w:rFonts w:eastAsia="Times New Roman"/>
                <w:color w:val="000000"/>
                <w:sz w:val="20"/>
                <w:lang w:val="nl-NL"/>
              </w:rPr>
              <w:t>qualifier</w:t>
            </w:r>
            <w:proofErr w:type="spellEnd"/>
            <w:r w:rsidRPr="00F53770">
              <w:rPr>
                <w:rFonts w:eastAsia="Times New Roman"/>
                <w:color w:val="000000"/>
                <w:sz w:val="20"/>
                <w:lang w:val="nl-NL"/>
              </w:rPr>
              <w:t xml:space="preserve"> </w:t>
            </w:r>
            <w:proofErr w:type="spellStart"/>
            <w:r w:rsidRPr="00F53770">
              <w:rPr>
                <w:rFonts w:eastAsia="Times New Roman"/>
                <w:color w:val="000000"/>
                <w:sz w:val="20"/>
                <w:lang w:val="nl-NL"/>
              </w:rPr>
              <w:t>value</w:t>
            </w:r>
            <w:proofErr w:type="spellEnd"/>
            <w:r w:rsidRPr="00F53770">
              <w:rPr>
                <w:rFonts w:eastAsia="Times New Roman"/>
                <w:color w:val="000000"/>
                <w:sz w:val="20"/>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111A0B"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20D98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71A5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Ja (kindcheck is uitgevoerd) </w:t>
            </w:r>
          </w:p>
        </w:tc>
      </w:tr>
      <w:tr w:rsidR="00EC6DAA" w:rsidRPr="00CC78D2" w14:paraId="30EEE5B8"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DA31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B644DA"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7C5282"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633F8"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49CC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(kindcheck is niet uitgevoerd)</w:t>
            </w:r>
          </w:p>
        </w:tc>
      </w:tr>
      <w:tr w:rsidR="00EC6DAA" w:rsidRPr="00CC78D2" w14:paraId="23B217B6"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EF878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2E3A87" w14:textId="77777777" w:rsidR="00EC6DAA" w:rsidRPr="00F53770" w:rsidRDefault="00B61A8E"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881EA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C4C00"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C6E59"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de kindcheck is nog niet uitgevoerd maar staat gepland.</w:t>
            </w:r>
          </w:p>
        </w:tc>
      </w:tr>
    </w:tbl>
    <w:p w14:paraId="0244709F" w14:textId="77777777" w:rsidR="00433CA4" w:rsidRPr="00EC6DAA" w:rsidRDefault="00433CA4" w:rsidP="00433CA4">
      <w:pPr>
        <w:rPr>
          <w:rFonts w:eastAsia="Times New Roman"/>
          <w:color w:val="000000"/>
          <w:sz w:val="20"/>
          <w:szCs w:val="20"/>
          <w:lang w:val="nl-NL"/>
        </w:rPr>
      </w:pPr>
    </w:p>
    <w:p w14:paraId="16A12C87" w14:textId="77777777" w:rsidR="00433CA4" w:rsidRPr="00EC6DAA" w:rsidRDefault="00433CA4" w:rsidP="00433CA4">
      <w:pPr>
        <w:rPr>
          <w:rFonts w:eastAsia="Times New Roman"/>
          <w:color w:val="000000"/>
          <w:sz w:val="20"/>
          <w:szCs w:val="20"/>
          <w:lang w:val="nl-NL"/>
        </w:rPr>
      </w:pPr>
    </w:p>
    <w:p w14:paraId="4035E354"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3FE4A12B"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E5EE567"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93A318"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30D331F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07B31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5F6EED65"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962CAF" w14:textId="343DCDC9"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w:t>
            </w:r>
            <w:r w:rsidR="009E79FE">
              <w:rPr>
                <w:rFonts w:eastAsia="Times New Roman"/>
                <w:color w:val="000000"/>
                <w:sz w:val="20"/>
                <w:szCs w:val="20"/>
                <w:lang w:val="nl-NL"/>
              </w:rPr>
              <w:t xml:space="preserve">in alle situaties </w:t>
            </w:r>
            <w:r w:rsidRPr="00EC6DAA">
              <w:rPr>
                <w:rFonts w:eastAsia="Times New Roman"/>
                <w:color w:val="000000"/>
                <w:sz w:val="20"/>
                <w:szCs w:val="20"/>
                <w:lang w:val="nl-NL"/>
              </w:rPr>
              <w:t xml:space="preserve">opnieuw te worden gevraagd. </w:t>
            </w:r>
            <w:r w:rsidR="009E79FE">
              <w:rPr>
                <w:rFonts w:eastAsia="Times New Roman"/>
                <w:color w:val="000000"/>
                <w:sz w:val="20"/>
                <w:szCs w:val="20"/>
                <w:lang w:val="nl-NL"/>
              </w:rPr>
              <w:t xml:space="preserve">Bijvoorbeeld bij een crisiscontact moet dat vaak wel. </w:t>
            </w:r>
          </w:p>
          <w:p w14:paraId="453D0C1E" w14:textId="77777777" w:rsidR="00433CA4" w:rsidRPr="00EC6DAA" w:rsidRDefault="00433CA4" w:rsidP="00B5749B">
            <w:pPr>
              <w:rPr>
                <w:rFonts w:eastAsia="Times New Roman"/>
                <w:color w:val="000000"/>
                <w:sz w:val="20"/>
                <w:szCs w:val="20"/>
                <w:lang w:val="nl-NL"/>
              </w:rPr>
            </w:pPr>
          </w:p>
          <w:p w14:paraId="5206AC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14:paraId="6522B5E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7FA98FB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26FC860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40AD9254"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5DD382A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1648D86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03A1B73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6DFD7DE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77E41A1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301204"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2FFC05" w14:textId="77777777" w:rsidR="00433CA4" w:rsidRPr="00EC6DAA" w:rsidRDefault="00433CA4" w:rsidP="00B5749B">
            <w:pPr>
              <w:rPr>
                <w:rFonts w:eastAsia="Times New Roman"/>
                <w:color w:val="000000"/>
                <w:sz w:val="20"/>
                <w:szCs w:val="20"/>
                <w:lang w:val="nl-NL"/>
              </w:rPr>
            </w:pPr>
          </w:p>
        </w:tc>
      </w:tr>
      <w:tr w:rsidR="00433CA4" w:rsidRPr="00EC6DAA" w14:paraId="589CF8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CAC3A0"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BF729E" w14:textId="77777777" w:rsidR="00433CA4" w:rsidRPr="00EC6DAA" w:rsidRDefault="00433CA4" w:rsidP="00B5749B">
            <w:pPr>
              <w:rPr>
                <w:rFonts w:eastAsia="Times New Roman"/>
                <w:color w:val="000000"/>
                <w:sz w:val="20"/>
                <w:szCs w:val="20"/>
                <w:lang w:val="nl-NL"/>
              </w:rPr>
            </w:pPr>
          </w:p>
        </w:tc>
      </w:tr>
    </w:tbl>
    <w:p w14:paraId="19EBB1B0" w14:textId="4A0A0C77" w:rsidR="007C04B1" w:rsidRDefault="007C04B1" w:rsidP="007C04B1">
      <w:pPr>
        <w:rPr>
          <w:lang w:val="nl-NL"/>
        </w:rPr>
      </w:pPr>
    </w:p>
    <w:p w14:paraId="020C71A7" w14:textId="71848234" w:rsidR="00433CA4" w:rsidRDefault="00433CA4" w:rsidP="00433CA4">
      <w:pPr>
        <w:rPr>
          <w:rFonts w:eastAsia="Times New Roman"/>
          <w:color w:val="000000"/>
          <w:sz w:val="20"/>
          <w:szCs w:val="20"/>
          <w:lang w:val="nl-NL"/>
        </w:rPr>
      </w:pPr>
    </w:p>
    <w:p w14:paraId="0383EBB2" w14:textId="76F5C73B" w:rsidR="00460306" w:rsidRDefault="00460306" w:rsidP="00433CA4">
      <w:pPr>
        <w:rPr>
          <w:rFonts w:eastAsia="Times New Roman"/>
          <w:color w:val="000000"/>
          <w:sz w:val="20"/>
          <w:szCs w:val="20"/>
          <w:lang w:val="nl-NL"/>
        </w:rPr>
      </w:pPr>
    </w:p>
    <w:p w14:paraId="4DE90BC8" w14:textId="0075E07C" w:rsidR="00460306" w:rsidRDefault="00460306" w:rsidP="00433CA4">
      <w:pPr>
        <w:rPr>
          <w:rFonts w:eastAsia="Times New Roman"/>
          <w:color w:val="000000"/>
          <w:sz w:val="20"/>
          <w:szCs w:val="20"/>
          <w:lang w:val="nl-NL"/>
        </w:rPr>
      </w:pPr>
    </w:p>
    <w:p w14:paraId="4531ACF2" w14:textId="1DC486BA" w:rsidR="00460306" w:rsidRDefault="00460306" w:rsidP="00433CA4">
      <w:pPr>
        <w:rPr>
          <w:rFonts w:eastAsia="Times New Roman"/>
          <w:color w:val="000000"/>
          <w:sz w:val="20"/>
          <w:szCs w:val="20"/>
          <w:lang w:val="nl-NL"/>
        </w:rPr>
      </w:pPr>
    </w:p>
    <w:p w14:paraId="17713F1A" w14:textId="6E8E7E64" w:rsidR="00460306" w:rsidRDefault="00460306" w:rsidP="00433CA4">
      <w:pPr>
        <w:rPr>
          <w:rFonts w:eastAsia="Times New Roman"/>
          <w:color w:val="000000"/>
          <w:sz w:val="20"/>
          <w:szCs w:val="20"/>
          <w:lang w:val="nl-NL"/>
        </w:rPr>
      </w:pPr>
    </w:p>
    <w:p w14:paraId="6B93BA23" w14:textId="1D58BBA4" w:rsidR="00460306" w:rsidRDefault="00460306" w:rsidP="00433CA4">
      <w:pPr>
        <w:rPr>
          <w:rFonts w:eastAsia="Times New Roman"/>
          <w:color w:val="000000"/>
          <w:sz w:val="20"/>
          <w:szCs w:val="20"/>
          <w:lang w:val="nl-NL"/>
        </w:rPr>
      </w:pPr>
    </w:p>
    <w:p w14:paraId="70233DD8" w14:textId="77777777" w:rsidR="00460306" w:rsidRPr="00EC6DAA" w:rsidRDefault="00460306"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71AC134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270B670"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13A4F5"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2E3E136D"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16DA26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15FC280E"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9647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In de zib GezinssituatieKind zijn de volgende gegevenselementen al aanwezig en hoeven niet opnieuw te worden gevraagd</w:t>
            </w:r>
          </w:p>
          <w:p w14:paraId="68AF4E9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 </w:t>
            </w:r>
          </w:p>
          <w:p w14:paraId="2865F2C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6A1ECD66" w14:textId="77777777" w:rsidR="00433CA4" w:rsidRPr="00EC6DAA" w:rsidRDefault="00433CA4" w:rsidP="00B5749B">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zib contactpersoon)</w:t>
            </w:r>
          </w:p>
          <w:p w14:paraId="3ABAA27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24F8667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 Kind</w:t>
            </w:r>
          </w:p>
          <w:p w14:paraId="68806B0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Aantal Broers en Zussen</w:t>
            </w:r>
          </w:p>
          <w:p w14:paraId="2197C0E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Per Broer of Zus</w:t>
            </w:r>
          </w:p>
          <w:p w14:paraId="55D0C020"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446773C6" w14:textId="32BD9D07" w:rsidR="00433CA4" w:rsidRPr="00EC6DAA" w:rsidRDefault="00433CA4" w:rsidP="00B5749B">
            <w:pPr>
              <w:rPr>
                <w:rFonts w:eastAsia="Times New Roman"/>
                <w:color w:val="000000"/>
                <w:sz w:val="20"/>
                <w:szCs w:val="20"/>
                <w:lang w:val="nl-NL"/>
              </w:rPr>
            </w:pPr>
            <w:proofErr w:type="spellStart"/>
            <w:r w:rsidRPr="00EC6DAA">
              <w:rPr>
                <w:rFonts w:eastAsia="Times New Roman"/>
                <w:color w:val="000000"/>
                <w:sz w:val="20"/>
                <w:szCs w:val="20"/>
                <w:lang w:val="nl-NL"/>
              </w:rPr>
              <w:t>Geboortedatum</w:t>
            </w:r>
            <w:ins w:id="47" w:author="Gwen Moonen" w:date="2021-04-19T14:55:00Z">
              <w:r w:rsidR="002D774D">
                <w:rPr>
                  <w:rFonts w:eastAsia="Times New Roman"/>
                  <w:color w:val="000000"/>
                  <w:sz w:val="20"/>
                  <w:szCs w:val="20"/>
                  <w:lang w:val="nl-NL"/>
                </w:rPr>
                <w:t>ZusBroer</w:t>
              </w:r>
            </w:ins>
            <w:proofErr w:type="spellEnd"/>
          </w:p>
          <w:p w14:paraId="4FD15F3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51C6334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7C05A8"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1B555" w14:textId="77777777" w:rsidR="00433CA4" w:rsidRPr="00EC6DAA" w:rsidRDefault="00433CA4" w:rsidP="00B5749B">
            <w:pPr>
              <w:rPr>
                <w:rFonts w:eastAsia="Times New Roman"/>
                <w:color w:val="000000"/>
                <w:sz w:val="20"/>
                <w:szCs w:val="20"/>
                <w:lang w:val="nl-NL"/>
              </w:rPr>
            </w:pPr>
          </w:p>
        </w:tc>
      </w:tr>
      <w:tr w:rsidR="00433CA4" w:rsidRPr="00EC6DAA" w14:paraId="0D5C6F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AAFE5E"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ED3D7B" w14:textId="77777777" w:rsidR="00433CA4" w:rsidRPr="00EC6DAA" w:rsidRDefault="00433CA4" w:rsidP="00B5749B">
            <w:pPr>
              <w:rPr>
                <w:rFonts w:eastAsia="Times New Roman"/>
                <w:color w:val="000000"/>
                <w:sz w:val="20"/>
                <w:szCs w:val="20"/>
                <w:lang w:val="nl-NL"/>
              </w:rPr>
            </w:pPr>
          </w:p>
        </w:tc>
      </w:tr>
    </w:tbl>
    <w:p w14:paraId="2E341696"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1884DEE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5345D2" w14:textId="77777777" w:rsidR="00FB1E8F" w:rsidRPr="00EC6DAA" w:rsidRDefault="00FB1E8F" w:rsidP="00B5749B">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AA4E26"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CC78D2" w14:paraId="257AC8C1"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6ED66"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Zorg voor de kinderen</w:t>
            </w:r>
          </w:p>
          <w:p w14:paraId="53AE3A78" w14:textId="77777777" w:rsidR="00FB1E8F" w:rsidRPr="00EC6DAA" w:rsidRDefault="00FB1E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05F452"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CC78D2" w14:paraId="44B49CC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745B38"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DC5BA4" w14:textId="77777777" w:rsidR="00FB1E8F" w:rsidRPr="00EC6DAA" w:rsidRDefault="00FB1E8F" w:rsidP="00B5749B">
            <w:pPr>
              <w:rPr>
                <w:rFonts w:eastAsia="Times New Roman"/>
                <w:color w:val="000000"/>
                <w:sz w:val="20"/>
                <w:szCs w:val="20"/>
                <w:lang w:val="nl-NL"/>
              </w:rPr>
            </w:pPr>
          </w:p>
        </w:tc>
      </w:tr>
      <w:tr w:rsidR="00FB1E8F" w:rsidRPr="00CC78D2" w14:paraId="3E26032D"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EFAEB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FCC87" w14:textId="77777777" w:rsidR="00FB1E8F" w:rsidRPr="00EC6DAA" w:rsidRDefault="00FB1E8F" w:rsidP="00B5749B">
            <w:pPr>
              <w:rPr>
                <w:rFonts w:eastAsia="Times New Roman"/>
                <w:color w:val="000000"/>
                <w:sz w:val="20"/>
                <w:szCs w:val="20"/>
                <w:lang w:val="nl-NL"/>
              </w:rPr>
            </w:pPr>
          </w:p>
        </w:tc>
      </w:tr>
      <w:tr w:rsidR="00FB1E8F" w:rsidRPr="00EC6DAA" w14:paraId="698BA45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4AEA9"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2BD7703"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0A66834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2BF645"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0A93810C"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CA63E1"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3CB3481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C6509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0FAED6" w14:textId="77777777" w:rsidR="00FB1E8F" w:rsidRPr="00EC6DAA" w:rsidRDefault="00FB1E8F" w:rsidP="00B5749B">
            <w:pPr>
              <w:rPr>
                <w:rFonts w:eastAsia="Times New Roman"/>
                <w:color w:val="000000"/>
                <w:sz w:val="20"/>
                <w:szCs w:val="20"/>
                <w:lang w:val="nl-NL"/>
              </w:rPr>
            </w:pPr>
          </w:p>
        </w:tc>
      </w:tr>
      <w:tr w:rsidR="00FB1E8F" w:rsidRPr="00EC6DAA" w14:paraId="40F153B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E1A054"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87AA" w14:textId="77777777" w:rsidR="00FB1E8F" w:rsidRPr="00EC6DAA" w:rsidRDefault="00FB1E8F" w:rsidP="00B5749B">
            <w:pPr>
              <w:rPr>
                <w:rFonts w:eastAsia="Times New Roman"/>
                <w:color w:val="000000"/>
                <w:sz w:val="20"/>
                <w:szCs w:val="20"/>
                <w:lang w:val="nl-NL"/>
              </w:rPr>
            </w:pPr>
          </w:p>
        </w:tc>
      </w:tr>
      <w:tr w:rsidR="00FB1E8F" w:rsidRPr="00EC6DAA" w14:paraId="72AD2F2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5261803"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73CDDC"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501CE8C2" w14:textId="77777777" w:rsidTr="00B5749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F81C1A"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Hoe is de zorg verdeeld?</w:t>
            </w:r>
          </w:p>
          <w:p w14:paraId="615AFF5D"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037E9B" w14:textId="77777777" w:rsidR="00FB1E8F" w:rsidRPr="00EC6DAA" w:rsidRDefault="00FB1E8F" w:rsidP="00B5749B">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001A3C69" w14:textId="77777777" w:rsidR="00FB1E8F" w:rsidRPr="00EC6DAA" w:rsidRDefault="00FB1E8F" w:rsidP="00433CA4">
      <w:pPr>
        <w:rPr>
          <w:rFonts w:eastAsia="Times New Roman"/>
          <w:color w:val="000000"/>
          <w:sz w:val="20"/>
          <w:szCs w:val="20"/>
          <w:lang w:val="nl-NL"/>
        </w:rPr>
      </w:pPr>
    </w:p>
    <w:p w14:paraId="098C4B22" w14:textId="77777777" w:rsidR="00B61A8E" w:rsidRPr="00EC6DAA" w:rsidRDefault="00B61A8E" w:rsidP="00B61A8E">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2973"/>
        <w:gridCol w:w="16"/>
        <w:gridCol w:w="16"/>
        <w:gridCol w:w="5902"/>
        <w:gridCol w:w="47"/>
        <w:gridCol w:w="46"/>
      </w:tblGrid>
      <w:tr w:rsidR="00B61A8E" w:rsidRPr="00EC6DAA" w14:paraId="596802D6"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62B19AA" w14:textId="77777777" w:rsidR="00B61A8E" w:rsidRPr="00EC6DAA" w:rsidRDefault="00B61A8E" w:rsidP="00B5749B">
            <w:pPr>
              <w:jc w:val="center"/>
              <w:rPr>
                <w:b/>
                <w:color w:val="000000"/>
                <w:sz w:val="20"/>
                <w:szCs w:val="20"/>
                <w:lang w:val="nl-NL"/>
              </w:rPr>
            </w:pPr>
            <w:r>
              <w:rPr>
                <w:b/>
                <w:color w:val="000000"/>
                <w:sz w:val="20"/>
                <w:szCs w:val="20"/>
                <w:lang w:val="nl-NL"/>
              </w:rPr>
              <w:t>Rubriek</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46D76"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CC78D2" w14:paraId="74F6681D"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41A3B6"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1F323A09" w14:textId="77777777" w:rsidR="00B61A8E" w:rsidRPr="00EC6DAA" w:rsidRDefault="00B61A8E" w:rsidP="00B5749B">
            <w:pPr>
              <w:rPr>
                <w:rFonts w:eastAsia="Times New Roman"/>
                <w:color w:val="000000"/>
                <w:sz w:val="20"/>
                <w:szCs w:val="20"/>
                <w:lang w:val="nl-NL"/>
              </w:rPr>
            </w:pP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E93898"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622D0A70" w14:textId="77777777" w:rsidR="00B61A8E" w:rsidRPr="00EC6DAA" w:rsidRDefault="00B61A8E" w:rsidP="00B5749B">
            <w:pPr>
              <w:rPr>
                <w:rFonts w:eastAsia="Times New Roman"/>
                <w:color w:val="000000"/>
                <w:sz w:val="20"/>
                <w:szCs w:val="20"/>
                <w:lang w:val="nl-NL"/>
              </w:rPr>
            </w:pPr>
          </w:p>
        </w:tc>
      </w:tr>
      <w:tr w:rsidR="00B61A8E" w:rsidRPr="00CC78D2" w14:paraId="7266BA6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52349"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278002" w14:textId="77777777" w:rsidR="00B61A8E" w:rsidRPr="00EC6DAA" w:rsidRDefault="00B61A8E" w:rsidP="00B5749B">
            <w:pPr>
              <w:rPr>
                <w:rFonts w:eastAsia="Times New Roman"/>
                <w:color w:val="000000"/>
                <w:sz w:val="20"/>
                <w:szCs w:val="20"/>
                <w:lang w:val="nl-NL"/>
              </w:rPr>
            </w:pPr>
          </w:p>
        </w:tc>
      </w:tr>
      <w:tr w:rsidR="00B61A8E" w:rsidRPr="00CC78D2" w14:paraId="43D4AA09"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0A9813"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8FED3" w14:textId="77777777" w:rsidR="00B61A8E" w:rsidRPr="00EC6DAA" w:rsidRDefault="00B61A8E" w:rsidP="00B5749B">
            <w:pPr>
              <w:rPr>
                <w:rFonts w:eastAsia="Times New Roman"/>
                <w:color w:val="000000"/>
                <w:sz w:val="20"/>
                <w:szCs w:val="20"/>
                <w:lang w:val="nl-NL"/>
              </w:rPr>
            </w:pPr>
          </w:p>
        </w:tc>
      </w:tr>
      <w:tr w:rsidR="00B61A8E" w:rsidRPr="00EC6DAA" w14:paraId="439FDCB5"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8BFCC0" w14:textId="77777777" w:rsidR="00B61A8E" w:rsidRPr="00EC6DAA" w:rsidRDefault="00B61A8E"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6C37A8"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61A8E" w14:paraId="727547BB" w14:textId="77777777" w:rsidTr="008361E1">
        <w:trPr>
          <w:gridAfter w:val="1"/>
          <w:wAfter w:w="46" w:type="dxa"/>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E2D9D4"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27CB7E32" w14:textId="77777777" w:rsidR="00B61A8E" w:rsidRPr="00B61A8E" w:rsidRDefault="00B61A8E" w:rsidP="00B5749B">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51862" w14:textId="77777777" w:rsidR="00B61A8E" w:rsidRPr="00B61A8E" w:rsidRDefault="00130343" w:rsidP="00B5749B">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7ECADB94"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4DD2DD"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9F1A8F"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6510B853"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756B1E1"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14:paraId="63F2DAFB"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7ABA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785A9266"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7C2AD5"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40FB0" w14:textId="77777777" w:rsidR="00130343" w:rsidRPr="00EC6DAA" w:rsidRDefault="00130343" w:rsidP="00B5749B">
            <w:pPr>
              <w:rPr>
                <w:rFonts w:eastAsia="Times New Roman"/>
                <w:color w:val="000000"/>
                <w:sz w:val="20"/>
                <w:szCs w:val="20"/>
                <w:lang w:val="nl-NL"/>
              </w:rPr>
            </w:pPr>
          </w:p>
        </w:tc>
      </w:tr>
      <w:tr w:rsidR="00130343" w:rsidRPr="00EC6DAA" w14:paraId="3A0A8BD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AF4D7D"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C86C1" w14:textId="77777777" w:rsidR="00130343" w:rsidRPr="00EC6DAA" w:rsidRDefault="00130343" w:rsidP="00B5749B">
            <w:pPr>
              <w:rPr>
                <w:rFonts w:eastAsia="Times New Roman"/>
                <w:color w:val="000000"/>
                <w:sz w:val="20"/>
                <w:szCs w:val="20"/>
                <w:lang w:val="nl-NL"/>
              </w:rPr>
            </w:pPr>
          </w:p>
        </w:tc>
      </w:tr>
      <w:tr w:rsidR="00130343" w:rsidRPr="00EC6DAA" w14:paraId="1DB8E3D5" w14:textId="77777777" w:rsidTr="008361E1">
        <w:trPr>
          <w:gridAfter w:val="2"/>
          <w:wAfter w:w="93"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1A42035" w14:textId="5AB8ADA4"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34"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746E50"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0E29444F" w14:textId="77777777" w:rsidTr="008361E1">
        <w:trPr>
          <w:gridAfter w:val="2"/>
          <w:wAfter w:w="93"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09240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4EB78BCA"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7A9228"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6345F733" w14:textId="77777777" w:rsidR="00130343" w:rsidRPr="00EC6DAA" w:rsidRDefault="00130343" w:rsidP="00B5749B">
            <w:pPr>
              <w:rPr>
                <w:rFonts w:eastAsia="Times New Roman"/>
                <w:color w:val="000000"/>
                <w:sz w:val="20"/>
                <w:szCs w:val="20"/>
                <w:lang w:val="nl-NL"/>
              </w:rPr>
            </w:pPr>
          </w:p>
        </w:tc>
      </w:tr>
      <w:tr w:rsidR="00130343" w:rsidRPr="00EC6DAA" w14:paraId="63CC880A"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2E49F0"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D761B7" w14:textId="77777777" w:rsidR="00130343" w:rsidRPr="00EC6DAA" w:rsidRDefault="00130343" w:rsidP="00B5749B">
            <w:pPr>
              <w:rPr>
                <w:rFonts w:eastAsia="Times New Roman"/>
                <w:color w:val="000000"/>
                <w:sz w:val="20"/>
                <w:szCs w:val="20"/>
                <w:lang w:val="nl-NL"/>
              </w:rPr>
            </w:pPr>
          </w:p>
        </w:tc>
      </w:tr>
      <w:tr w:rsidR="00130343" w:rsidRPr="00EC6DAA" w14:paraId="50AE6CC2"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8BCA77"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3011C" w14:textId="77777777" w:rsidR="00130343" w:rsidRPr="00EC6DAA" w:rsidRDefault="00130343" w:rsidP="00B5749B">
            <w:pPr>
              <w:rPr>
                <w:rFonts w:eastAsia="Times New Roman"/>
                <w:color w:val="000000"/>
                <w:sz w:val="20"/>
                <w:szCs w:val="20"/>
                <w:lang w:val="nl-NL"/>
              </w:rPr>
            </w:pPr>
          </w:p>
        </w:tc>
      </w:tr>
      <w:tr w:rsidR="00130343" w:rsidRPr="00EC6DAA" w14:paraId="02004ACD"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8F234B"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49E5C3" w14:textId="77777777" w:rsidR="00130343" w:rsidRPr="00EC6DAA" w:rsidRDefault="00130343" w:rsidP="00B5749B">
            <w:pPr>
              <w:rPr>
                <w:rFonts w:eastAsia="Times New Roman"/>
                <w:color w:val="000000"/>
                <w:sz w:val="20"/>
                <w:szCs w:val="20"/>
                <w:lang w:val="nl-NL"/>
              </w:rPr>
            </w:pPr>
          </w:p>
        </w:tc>
      </w:tr>
      <w:tr w:rsidR="00130343" w:rsidRPr="00EC6DAA" w14:paraId="3ECA5844"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24F98"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4721B" w14:textId="77777777" w:rsidR="00130343" w:rsidRPr="00EC6DAA" w:rsidRDefault="00130343" w:rsidP="00B5749B">
            <w:pPr>
              <w:rPr>
                <w:rFonts w:eastAsia="Times New Roman"/>
                <w:color w:val="000000"/>
                <w:sz w:val="20"/>
                <w:szCs w:val="20"/>
                <w:lang w:val="nl-NL"/>
              </w:rPr>
            </w:pPr>
          </w:p>
        </w:tc>
      </w:tr>
      <w:tr w:rsidR="007C04B1" w:rsidRPr="00EC6DAA" w14:paraId="1392CD3B"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B82A72"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941277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25CECBA9"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D8063C"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14:paraId="5773EF4E"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B0766E"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2DBC2471" w14:textId="77777777" w:rsidR="007C04B1" w:rsidRPr="00EC6DAA" w:rsidRDefault="007C04B1" w:rsidP="00B5749B">
            <w:pPr>
              <w:rPr>
                <w:rFonts w:eastAsia="Times New Roman"/>
                <w:color w:val="000000"/>
                <w:sz w:val="20"/>
                <w:szCs w:val="20"/>
                <w:lang w:val="nl-NL"/>
              </w:rPr>
            </w:pPr>
          </w:p>
        </w:tc>
      </w:tr>
      <w:tr w:rsidR="007C04B1" w:rsidRPr="00EC6DAA" w14:paraId="79259D6A"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67C640"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D2D09" w14:textId="77777777" w:rsidR="007C04B1" w:rsidRPr="00EC6DAA" w:rsidRDefault="007C04B1" w:rsidP="00B5749B">
            <w:pPr>
              <w:rPr>
                <w:rFonts w:eastAsia="Times New Roman"/>
                <w:color w:val="000000"/>
                <w:sz w:val="20"/>
                <w:szCs w:val="20"/>
                <w:lang w:val="nl-NL"/>
              </w:rPr>
            </w:pPr>
          </w:p>
        </w:tc>
      </w:tr>
      <w:tr w:rsidR="007C04B1" w:rsidRPr="00EC6DAA" w14:paraId="2ADEEAA4"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14E21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3876B" w14:textId="77777777" w:rsidR="007C04B1" w:rsidRPr="00EC6DAA" w:rsidRDefault="007C04B1" w:rsidP="00B5749B">
            <w:pPr>
              <w:rPr>
                <w:rFonts w:eastAsia="Times New Roman"/>
                <w:color w:val="000000"/>
                <w:sz w:val="20"/>
                <w:szCs w:val="20"/>
                <w:lang w:val="nl-NL"/>
              </w:rPr>
            </w:pPr>
          </w:p>
        </w:tc>
      </w:tr>
      <w:tr w:rsidR="007C04B1" w:rsidRPr="00EC6DAA" w14:paraId="440737D7"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DC5617"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DF9941"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4435062D"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F61C27"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lastRenderedPageBreak/>
              <w:t>Wat merken de kinderen van uw situatie?</w:t>
            </w:r>
          </w:p>
          <w:p w14:paraId="73A2F754"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758B0" w14:textId="77777777" w:rsidR="007C04B1" w:rsidRPr="00EC6DAA" w:rsidRDefault="007C04B1" w:rsidP="00B5749B">
            <w:pPr>
              <w:rPr>
                <w:rFonts w:eastAsia="Times New Roman"/>
                <w:color w:val="000000"/>
                <w:sz w:val="20"/>
                <w:szCs w:val="20"/>
                <w:lang w:val="nl-NL"/>
              </w:rPr>
            </w:pPr>
          </w:p>
          <w:p w14:paraId="2512257E"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3B8C0AA6"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3AB70D"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8D4B3D" w14:textId="77777777" w:rsidR="007C04B1" w:rsidRPr="00EC6DAA" w:rsidRDefault="007C04B1" w:rsidP="00B5749B">
            <w:pPr>
              <w:rPr>
                <w:rFonts w:eastAsia="Times New Roman"/>
                <w:color w:val="000000"/>
                <w:sz w:val="20"/>
                <w:szCs w:val="20"/>
                <w:lang w:val="nl-NL"/>
              </w:rPr>
            </w:pPr>
          </w:p>
        </w:tc>
      </w:tr>
      <w:tr w:rsidR="007C04B1" w:rsidRPr="00EC6DAA" w14:paraId="2E3FE458"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815195"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237B5A" w14:textId="77777777" w:rsidR="007C04B1" w:rsidRPr="00EC6DAA" w:rsidRDefault="007C04B1" w:rsidP="00B5749B">
            <w:pPr>
              <w:rPr>
                <w:rFonts w:eastAsia="Times New Roman"/>
                <w:color w:val="000000"/>
                <w:sz w:val="20"/>
                <w:szCs w:val="20"/>
                <w:lang w:val="nl-NL"/>
              </w:rPr>
            </w:pPr>
          </w:p>
        </w:tc>
      </w:tr>
      <w:tr w:rsidR="007C04B1" w:rsidRPr="00EC6DAA" w14:paraId="089C9574"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27C3BB"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8CCCE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522278E8"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1E4214" w14:textId="77777777" w:rsidR="007C04B1" w:rsidRPr="00EC6DAA" w:rsidRDefault="007C04B1" w:rsidP="00B5749B">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75D9E948"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5E46"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38488BA8" w14:textId="77777777" w:rsidR="007C04B1" w:rsidRPr="00EC6DAA" w:rsidRDefault="007C04B1" w:rsidP="00B5749B">
            <w:pPr>
              <w:rPr>
                <w:rFonts w:eastAsia="Times New Roman"/>
                <w:color w:val="000000"/>
                <w:sz w:val="20"/>
                <w:szCs w:val="20"/>
                <w:lang w:val="nl-NL"/>
              </w:rPr>
            </w:pPr>
          </w:p>
        </w:tc>
      </w:tr>
      <w:tr w:rsidR="007C04B1" w:rsidRPr="00EC6DAA" w14:paraId="79AADDE0"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85440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0BCE2" w14:textId="77777777" w:rsidR="007C04B1" w:rsidRPr="00EC6DAA" w:rsidRDefault="007C04B1" w:rsidP="00B5749B">
            <w:pPr>
              <w:rPr>
                <w:rFonts w:eastAsia="Times New Roman"/>
                <w:color w:val="000000"/>
                <w:sz w:val="20"/>
                <w:szCs w:val="20"/>
                <w:lang w:val="nl-NL"/>
              </w:rPr>
            </w:pPr>
          </w:p>
        </w:tc>
      </w:tr>
      <w:tr w:rsidR="007C04B1" w:rsidRPr="00EC6DAA" w14:paraId="51D2300B"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EC7EC"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871C9" w14:textId="77777777" w:rsidR="007C04B1" w:rsidRPr="00EC6DAA" w:rsidRDefault="007C04B1" w:rsidP="00B5749B">
            <w:pPr>
              <w:rPr>
                <w:rFonts w:eastAsia="Times New Roman"/>
                <w:color w:val="000000"/>
                <w:sz w:val="20"/>
                <w:szCs w:val="20"/>
                <w:lang w:val="nl-NL"/>
              </w:rPr>
            </w:pPr>
          </w:p>
        </w:tc>
      </w:tr>
    </w:tbl>
    <w:p w14:paraId="567DE742" w14:textId="13087B50" w:rsidR="008361E1" w:rsidRDefault="008361E1"/>
    <w:p w14:paraId="5C9897C5" w14:textId="3DF59019" w:rsidR="004F56CA" w:rsidRDefault="004F56CA" w:rsidP="008361E1">
      <w:pPr>
        <w:rPr>
          <w:sz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F56CA" w:rsidRPr="00EC6DAA" w14:paraId="1D4D5DA2"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89D291"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FCD21"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EC6DAA" w14:paraId="199142FE"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2E1F9BF"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14:paraId="76870522" w14:textId="4236EDA0"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CE6DC" w14:textId="4DE91B49"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Optionele vraag</w:t>
            </w:r>
          </w:p>
        </w:tc>
      </w:tr>
      <w:tr w:rsidR="004F56CA" w:rsidRPr="00EC6DAA" w14:paraId="081524A0"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C3BF2B"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9DDF8" w14:textId="77777777" w:rsidR="004F56CA" w:rsidRPr="00EC6DAA" w:rsidRDefault="004F56CA" w:rsidP="004902B5">
            <w:pPr>
              <w:rPr>
                <w:rFonts w:eastAsia="Times New Roman"/>
                <w:color w:val="000000"/>
                <w:sz w:val="20"/>
                <w:szCs w:val="20"/>
                <w:lang w:val="nl-NL"/>
              </w:rPr>
            </w:pPr>
          </w:p>
        </w:tc>
      </w:tr>
      <w:tr w:rsidR="004F56CA" w:rsidRPr="00EC6DAA" w14:paraId="514EE72E"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2AC413"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0DE5A" w14:textId="77777777" w:rsidR="004F56CA" w:rsidRPr="00EC6DAA" w:rsidRDefault="004F56CA" w:rsidP="004902B5">
            <w:pPr>
              <w:rPr>
                <w:rFonts w:eastAsia="Times New Roman"/>
                <w:color w:val="000000"/>
                <w:sz w:val="20"/>
                <w:szCs w:val="20"/>
                <w:lang w:val="nl-NL"/>
              </w:rPr>
            </w:pPr>
          </w:p>
        </w:tc>
      </w:tr>
      <w:tr w:rsidR="00130343" w:rsidRPr="00EC6DAA" w14:paraId="481ABAF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56C338"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8C2957"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1300635A"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83265D"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7663A40F"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9D15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3BF83699"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F0336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01F93" w14:textId="77777777" w:rsidR="00130343" w:rsidRPr="00EC6DAA" w:rsidRDefault="00130343" w:rsidP="00B5749B">
            <w:pPr>
              <w:rPr>
                <w:rFonts w:eastAsia="Times New Roman"/>
                <w:color w:val="000000"/>
                <w:sz w:val="20"/>
                <w:szCs w:val="20"/>
                <w:lang w:val="nl-NL"/>
              </w:rPr>
            </w:pPr>
          </w:p>
        </w:tc>
      </w:tr>
      <w:tr w:rsidR="00130343" w:rsidRPr="00EC6DAA" w14:paraId="4D79227D"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53708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01EC4" w14:textId="77777777" w:rsidR="00130343" w:rsidRPr="00EC6DAA" w:rsidRDefault="00130343" w:rsidP="00B5749B">
            <w:pPr>
              <w:rPr>
                <w:rFonts w:eastAsia="Times New Roman"/>
                <w:color w:val="000000"/>
                <w:sz w:val="20"/>
                <w:szCs w:val="20"/>
                <w:lang w:val="nl-NL"/>
              </w:rPr>
            </w:pPr>
          </w:p>
        </w:tc>
      </w:tr>
      <w:tr w:rsidR="00304A51" w:rsidRPr="00EC6DAA" w14:paraId="2B92D82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2CF4B8"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B5127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5D2F2CCE"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7AC6A7"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7023CBE2" w14:textId="77777777" w:rsidR="00304A51" w:rsidRPr="00EC6DAA" w:rsidRDefault="00304A51" w:rsidP="00B5749B">
            <w:pPr>
              <w:rPr>
                <w:rFonts w:eastAsia="Times New Roman"/>
                <w:color w:val="000000"/>
                <w:sz w:val="20"/>
                <w:szCs w:val="20"/>
                <w:lang w:val="nl-NL"/>
              </w:rPr>
            </w:pPr>
          </w:p>
          <w:p w14:paraId="2851876D"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C530D8" w14:textId="2F3DF23B" w:rsidR="00304A51" w:rsidRPr="00EC6DAA" w:rsidDel="002D774D" w:rsidRDefault="00304A51" w:rsidP="00B5749B">
            <w:pPr>
              <w:rPr>
                <w:del w:id="48" w:author="Gwen Moonen" w:date="2021-04-19T14:56:00Z"/>
                <w:rFonts w:eastAsia="Times New Roman"/>
                <w:color w:val="000000"/>
                <w:sz w:val="20"/>
                <w:szCs w:val="20"/>
                <w:lang w:val="nl-NL"/>
              </w:rPr>
            </w:pPr>
          </w:p>
          <w:p w14:paraId="59EFBCE9"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31DBDABE"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D6C5D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064E7" w14:textId="77777777" w:rsidR="00304A51" w:rsidRPr="00EC6DAA" w:rsidRDefault="00304A51" w:rsidP="00B5749B">
            <w:pPr>
              <w:rPr>
                <w:rFonts w:eastAsia="Times New Roman"/>
                <w:color w:val="000000"/>
                <w:sz w:val="20"/>
                <w:szCs w:val="20"/>
                <w:lang w:val="nl-NL"/>
              </w:rPr>
            </w:pPr>
          </w:p>
        </w:tc>
      </w:tr>
      <w:tr w:rsidR="00304A51" w:rsidRPr="00EC6DAA" w14:paraId="232C6EF2"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638948"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967C54" w14:textId="77777777" w:rsidR="00304A51" w:rsidRPr="00EC6DAA" w:rsidRDefault="00304A51" w:rsidP="00B5749B">
            <w:pPr>
              <w:rPr>
                <w:rFonts w:eastAsia="Times New Roman"/>
                <w:color w:val="000000"/>
                <w:sz w:val="20"/>
                <w:szCs w:val="20"/>
                <w:lang w:val="nl-NL"/>
              </w:rPr>
            </w:pPr>
          </w:p>
        </w:tc>
      </w:tr>
      <w:tr w:rsidR="00304A51" w:rsidRPr="00EC6DAA" w14:paraId="3BD7AD3C"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A8F7E0"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3A54E5" w14:textId="77777777" w:rsidR="00304A51" w:rsidRPr="00EC6DAA" w:rsidRDefault="00304A51" w:rsidP="00B5749B">
            <w:pPr>
              <w:rPr>
                <w:rFonts w:eastAsia="Times New Roman"/>
                <w:color w:val="000000"/>
                <w:sz w:val="20"/>
                <w:szCs w:val="20"/>
                <w:lang w:val="nl-NL"/>
              </w:rPr>
            </w:pPr>
          </w:p>
        </w:tc>
      </w:tr>
      <w:tr w:rsidR="00304A51" w:rsidRPr="00EC6DAA" w14:paraId="569261E4"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1D9AAE"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3F4C7" w14:textId="77777777" w:rsidR="00304A51" w:rsidRPr="00EC6DAA" w:rsidRDefault="00304A51" w:rsidP="00B5749B">
            <w:pPr>
              <w:rPr>
                <w:rFonts w:eastAsia="Times New Roman"/>
                <w:color w:val="000000"/>
                <w:sz w:val="20"/>
                <w:szCs w:val="20"/>
                <w:lang w:val="nl-NL"/>
              </w:rPr>
            </w:pPr>
          </w:p>
        </w:tc>
      </w:tr>
    </w:tbl>
    <w:p w14:paraId="5E6C99A8" w14:textId="2688D604" w:rsidR="006513E6" w:rsidRDefault="006513E6" w:rsidP="006513E6">
      <w:pPr>
        <w:rPr>
          <w:lang w:val="nl-NL"/>
        </w:rPr>
      </w:pPr>
    </w:p>
    <w:p w14:paraId="6A87302A" w14:textId="5F4FBDDB" w:rsidR="009C16A5" w:rsidRDefault="009C16A5" w:rsidP="006513E6">
      <w:pPr>
        <w:rPr>
          <w:lang w:val="nl-NL"/>
        </w:rPr>
      </w:pPr>
    </w:p>
    <w:p w14:paraId="11336B67" w14:textId="77777777" w:rsidR="009C16A5" w:rsidRDefault="009C16A5" w:rsidP="006513E6">
      <w:pPr>
        <w:rPr>
          <w:lang w:val="nl-NL"/>
        </w:rPr>
      </w:pPr>
    </w:p>
    <w:p w14:paraId="074F9C53" w14:textId="5967F624"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361E1" w:rsidRPr="00EC6DAA" w14:paraId="33994B99"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7D7872" w14:textId="30D2D106" w:rsidR="008361E1" w:rsidRPr="00EC6DAA" w:rsidRDefault="004F56CA" w:rsidP="004902B5">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82A24D" w14:textId="77777777" w:rsidR="008361E1" w:rsidRPr="00EC6DAA" w:rsidRDefault="008361E1" w:rsidP="004902B5">
            <w:pPr>
              <w:jc w:val="center"/>
              <w:rPr>
                <w:b/>
                <w:color w:val="000000"/>
                <w:sz w:val="20"/>
                <w:szCs w:val="20"/>
                <w:lang w:val="nl-NL"/>
              </w:rPr>
            </w:pPr>
            <w:r w:rsidRPr="00EC6DAA">
              <w:rPr>
                <w:b/>
                <w:color w:val="000000"/>
                <w:sz w:val="20"/>
                <w:szCs w:val="20"/>
                <w:lang w:val="nl-NL"/>
              </w:rPr>
              <w:t>Definitie</w:t>
            </w:r>
          </w:p>
        </w:tc>
      </w:tr>
      <w:tr w:rsidR="004F56CA" w:rsidRPr="00CC78D2" w14:paraId="4DE94168"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B92C7B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Actie?</w:t>
            </w:r>
          </w:p>
          <w:p w14:paraId="6C94C111" w14:textId="3F1A35E7" w:rsidR="004F56CA" w:rsidRPr="00EC6DAA" w:rsidRDefault="004F56CA" w:rsidP="004F56C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BF95F9" w14:textId="682F9179" w:rsidR="004F56CA" w:rsidRPr="00EC6DAA" w:rsidRDefault="004F56CA" w:rsidP="004F56C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8361E1" w:rsidRPr="00CC78D2" w14:paraId="0AD9B953"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7F055B"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FD2DFB" w14:textId="77777777" w:rsidR="008361E1" w:rsidRPr="00EC6DAA" w:rsidRDefault="008361E1" w:rsidP="004902B5">
            <w:pPr>
              <w:rPr>
                <w:rFonts w:eastAsia="Times New Roman"/>
                <w:color w:val="000000"/>
                <w:sz w:val="20"/>
                <w:szCs w:val="20"/>
                <w:lang w:val="nl-NL"/>
              </w:rPr>
            </w:pPr>
          </w:p>
        </w:tc>
      </w:tr>
      <w:tr w:rsidR="008361E1" w:rsidRPr="00CC78D2" w14:paraId="0C920E48"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A74F09"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FFAB6" w14:textId="77777777" w:rsidR="008361E1" w:rsidRPr="00EC6DAA" w:rsidRDefault="008361E1" w:rsidP="004902B5">
            <w:pPr>
              <w:rPr>
                <w:rFonts w:eastAsia="Times New Roman"/>
                <w:color w:val="000000"/>
                <w:sz w:val="20"/>
                <w:szCs w:val="20"/>
                <w:lang w:val="nl-NL"/>
              </w:rPr>
            </w:pPr>
          </w:p>
        </w:tc>
      </w:tr>
      <w:tr w:rsidR="00304A51" w:rsidRPr="00EC6DAA" w14:paraId="5CF9066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FBF27F"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92BA12"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0E81ECD0"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776A4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Is er actie nodig?</w:t>
            </w:r>
          </w:p>
          <w:p w14:paraId="7835A705"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555A9C"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40A772F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6AEB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4A9E4A" w14:textId="77777777" w:rsidR="00304A51" w:rsidRPr="00EC6DAA" w:rsidRDefault="00304A51" w:rsidP="00B5749B">
            <w:pPr>
              <w:rPr>
                <w:rFonts w:eastAsia="Times New Roman"/>
                <w:color w:val="000000"/>
                <w:sz w:val="20"/>
                <w:szCs w:val="20"/>
                <w:lang w:val="nl-NL"/>
              </w:rPr>
            </w:pPr>
          </w:p>
        </w:tc>
      </w:tr>
      <w:tr w:rsidR="00304A51" w:rsidRPr="00EC6DAA" w14:paraId="570F91CE"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F278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729E8" w14:textId="77777777" w:rsidR="00304A51" w:rsidRPr="00EC6DAA" w:rsidRDefault="00304A51" w:rsidP="00B5749B">
            <w:pPr>
              <w:rPr>
                <w:rFonts w:eastAsia="Times New Roman"/>
                <w:color w:val="000000"/>
                <w:sz w:val="20"/>
                <w:szCs w:val="20"/>
                <w:lang w:val="nl-NL"/>
              </w:rPr>
            </w:pPr>
          </w:p>
        </w:tc>
      </w:tr>
      <w:tr w:rsidR="004F56CA" w:rsidRPr="00EC6DAA" w14:paraId="4977984F"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DD1CCDA"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AC8502"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CC78D2" w14:paraId="4F27E754"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F5DA1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Welke actie spreek je af?</w:t>
            </w:r>
          </w:p>
          <w:p w14:paraId="00493CF2" w14:textId="77BD7F92"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B3C20B" w14:textId="45B71FAB" w:rsidR="004F56CA" w:rsidRPr="00EC6DAA" w:rsidRDefault="004F56CA" w:rsidP="004902B5">
            <w:pPr>
              <w:rPr>
                <w:rFonts w:eastAsia="Times New Roman"/>
                <w:color w:val="000000"/>
                <w:sz w:val="20"/>
                <w:szCs w:val="20"/>
                <w:lang w:val="nl-NL"/>
              </w:rPr>
            </w:pPr>
            <w:r w:rsidRPr="00EC6DAA">
              <w:rPr>
                <w:rFonts w:eastAsia="Times New Roman"/>
                <w:color w:val="000000"/>
                <w:sz w:val="20"/>
                <w:szCs w:val="20"/>
                <w:lang w:val="nl-NL"/>
              </w:rPr>
              <w:t>Optionele vraag</w:t>
            </w:r>
            <w:r w:rsidR="00131FE0">
              <w:rPr>
                <w:rFonts w:eastAsia="Times New Roman"/>
                <w:color w:val="000000"/>
                <w:sz w:val="20"/>
                <w:szCs w:val="20"/>
                <w:lang w:val="nl-NL"/>
              </w:rPr>
              <w:t xml:space="preserve">. </w:t>
            </w:r>
            <w:r w:rsidR="00131FE0" w:rsidRPr="00131FE0">
              <w:rPr>
                <w:rFonts w:eastAsia="Times New Roman"/>
                <w:color w:val="000000"/>
                <w:sz w:val="20"/>
                <w:szCs w:val="20"/>
                <w:lang w:val="nl-NL"/>
              </w:rPr>
              <w:t>Een actie kan bijvoorbeeld zijn de situatie te monitoren.</w:t>
            </w:r>
          </w:p>
        </w:tc>
      </w:tr>
      <w:tr w:rsidR="004F56CA" w:rsidRPr="00CC78D2" w14:paraId="7B237332"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E266BA"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8BB820" w14:textId="77777777" w:rsidR="004F56CA" w:rsidRPr="00EC6DAA" w:rsidRDefault="004F56CA" w:rsidP="004902B5">
            <w:pPr>
              <w:rPr>
                <w:rFonts w:eastAsia="Times New Roman"/>
                <w:color w:val="000000"/>
                <w:sz w:val="20"/>
                <w:szCs w:val="20"/>
                <w:lang w:val="nl-NL"/>
              </w:rPr>
            </w:pPr>
          </w:p>
        </w:tc>
      </w:tr>
      <w:tr w:rsidR="004F56CA" w:rsidRPr="00CC78D2" w14:paraId="31249B0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07419F"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6D3F5D" w14:textId="77777777" w:rsidR="004F56CA" w:rsidRPr="00EC6DAA" w:rsidRDefault="004F56CA" w:rsidP="004902B5">
            <w:pPr>
              <w:rPr>
                <w:rFonts w:eastAsia="Times New Roman"/>
                <w:color w:val="000000"/>
                <w:sz w:val="20"/>
                <w:szCs w:val="20"/>
                <w:lang w:val="nl-NL"/>
              </w:rPr>
            </w:pPr>
          </w:p>
        </w:tc>
      </w:tr>
      <w:tr w:rsidR="00304A51" w:rsidRPr="00EC6DAA" w14:paraId="38C85F67"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5032F3"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BF5FB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CC78D2" w14:paraId="3D24C0BE"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0BD6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 xml:space="preserve">Is het nodig de </w:t>
            </w:r>
            <w:r w:rsidR="00B5749B">
              <w:rPr>
                <w:rFonts w:eastAsia="Times New Roman"/>
                <w:color w:val="000000"/>
                <w:sz w:val="20"/>
                <w:szCs w:val="20"/>
                <w:lang w:val="nl-NL"/>
              </w:rPr>
              <w:t xml:space="preserve">overige </w:t>
            </w:r>
            <w:r w:rsidRPr="00EC6DAA">
              <w:rPr>
                <w:rFonts w:eastAsia="Times New Roman"/>
                <w:color w:val="000000"/>
                <w:sz w:val="20"/>
                <w:szCs w:val="20"/>
                <w:lang w:val="nl-NL"/>
              </w:rPr>
              <w:t>stappen van de meldcode te volgen?</w:t>
            </w:r>
          </w:p>
          <w:p w14:paraId="096FAB42"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067A6B" w14:textId="77777777" w:rsidR="009C16A5" w:rsidRDefault="00304A51" w:rsidP="00B5749B">
            <w:pPr>
              <w:rPr>
                <w:lang w:val="nl-NL"/>
              </w:rPr>
            </w:pPr>
            <w:r w:rsidRPr="00304A51">
              <w:rPr>
                <w:rFonts w:eastAsia="Times New Roman"/>
                <w:color w:val="000000"/>
                <w:sz w:val="20"/>
                <w:szCs w:val="20"/>
                <w:lang w:val="nl-NL"/>
              </w:rPr>
              <w:t>Optionele vraag, met ja/nee te beantwoorden.</w:t>
            </w:r>
            <w:r w:rsidR="0003564C" w:rsidRPr="0003564C">
              <w:rPr>
                <w:lang w:val="nl-NL"/>
              </w:rPr>
              <w:t xml:space="preserve"> </w:t>
            </w:r>
          </w:p>
          <w:p w14:paraId="2A4EA7D1" w14:textId="77777777" w:rsidR="009C16A5" w:rsidRDefault="009C16A5" w:rsidP="00B5749B">
            <w:pPr>
              <w:rPr>
                <w:lang w:val="nl-NL"/>
              </w:rPr>
            </w:pPr>
          </w:p>
          <w:p w14:paraId="1C09C058" w14:textId="75932DBD" w:rsidR="00304A51" w:rsidRPr="00EC6DAA" w:rsidRDefault="0003564C" w:rsidP="00B5749B">
            <w:pPr>
              <w:rPr>
                <w:rFonts w:eastAsia="Times New Roman"/>
                <w:color w:val="000000"/>
                <w:sz w:val="20"/>
                <w:szCs w:val="20"/>
                <w:lang w:val="nl-NL"/>
              </w:rPr>
            </w:pPr>
            <w:r w:rsidRPr="0003564C">
              <w:rPr>
                <w:rFonts w:eastAsia="Times New Roman"/>
                <w:color w:val="000000"/>
                <w:sz w:val="20"/>
                <w:szCs w:val="20"/>
                <w:lang w:val="nl-NL"/>
              </w:rPr>
              <w:t>Als er op basis van de kindcheck naar voren komt dat er sprake is van kindermishandeling, dan moet bij Overig/aanvullend onderzoek het formulier “Huiselijk geweld</w:t>
            </w:r>
            <w:r w:rsidR="009C16A5" w:rsidRPr="0003564C">
              <w:rPr>
                <w:rFonts w:eastAsia="Times New Roman"/>
                <w:color w:val="000000"/>
                <w:sz w:val="20"/>
                <w:szCs w:val="20"/>
                <w:lang w:val="nl-NL"/>
              </w:rPr>
              <w:t>/ kindermishandeling</w:t>
            </w:r>
            <w:r w:rsidRPr="0003564C">
              <w:rPr>
                <w:rFonts w:eastAsia="Times New Roman"/>
                <w:color w:val="000000"/>
                <w:sz w:val="20"/>
                <w:szCs w:val="20"/>
                <w:lang w:val="nl-NL"/>
              </w:rPr>
              <w:t>” worden ingevuld.</w:t>
            </w:r>
          </w:p>
        </w:tc>
      </w:tr>
      <w:tr w:rsidR="00304A51" w:rsidRPr="00CC78D2" w14:paraId="4019FC1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030B8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DDC6A1" w14:textId="77777777" w:rsidR="00304A51" w:rsidRPr="00EC6DAA" w:rsidRDefault="00304A51" w:rsidP="00B5749B">
            <w:pPr>
              <w:rPr>
                <w:rFonts w:eastAsia="Times New Roman"/>
                <w:color w:val="000000"/>
                <w:sz w:val="20"/>
                <w:szCs w:val="20"/>
                <w:lang w:val="nl-NL"/>
              </w:rPr>
            </w:pPr>
          </w:p>
        </w:tc>
      </w:tr>
      <w:tr w:rsidR="00304A51" w:rsidRPr="00CC78D2" w14:paraId="166584AA"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E98E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E0DD4" w14:textId="77777777" w:rsidR="00304A51" w:rsidRPr="00EC6DAA" w:rsidRDefault="00304A51" w:rsidP="00B5749B">
            <w:pPr>
              <w:rPr>
                <w:rFonts w:eastAsia="Times New Roman"/>
                <w:color w:val="000000"/>
                <w:sz w:val="20"/>
                <w:szCs w:val="20"/>
                <w:lang w:val="nl-NL"/>
              </w:rPr>
            </w:pPr>
          </w:p>
        </w:tc>
      </w:tr>
      <w:tr w:rsidR="00304A51" w:rsidRPr="00EC6DAA" w14:paraId="42D5CE0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F30F8" w14:textId="77777777" w:rsidR="00304A51" w:rsidRPr="00EC6DAA" w:rsidRDefault="00304A51" w:rsidP="00304A51">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267150"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CC78D2" w14:paraId="488FA78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4D8C5B"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7D0E402B"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C0ABE8"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CC78D2" w14:paraId="2B6EEAC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1B452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9CCB5" w14:textId="77777777" w:rsidR="00C235DD" w:rsidRPr="00EC6DAA" w:rsidRDefault="00C235DD">
            <w:pPr>
              <w:rPr>
                <w:rFonts w:eastAsia="Times New Roman"/>
                <w:color w:val="000000"/>
                <w:sz w:val="20"/>
                <w:szCs w:val="20"/>
                <w:lang w:val="nl-NL"/>
              </w:rPr>
            </w:pPr>
          </w:p>
        </w:tc>
      </w:tr>
      <w:tr w:rsidR="00C235DD" w:rsidRPr="00CC78D2" w14:paraId="094883CB"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2E3BC"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5789A7" w14:textId="77777777" w:rsidR="00C235DD" w:rsidRPr="00EC6DAA" w:rsidRDefault="00C235DD">
            <w:pPr>
              <w:rPr>
                <w:rFonts w:eastAsia="Times New Roman"/>
                <w:color w:val="000000"/>
                <w:sz w:val="20"/>
                <w:szCs w:val="20"/>
                <w:lang w:val="nl-NL"/>
              </w:rPr>
            </w:pPr>
          </w:p>
        </w:tc>
      </w:tr>
    </w:tbl>
    <w:p w14:paraId="5CFB5D37" w14:textId="2238CBBF" w:rsidR="00F1523C" w:rsidRDefault="00F1523C">
      <w:pPr>
        <w:rPr>
          <w:ins w:id="49" w:author="Gwen Moonen" w:date="2021-04-19T14:45:00Z"/>
          <w:b/>
          <w:color w:val="004080"/>
          <w:sz w:val="28"/>
          <w:szCs w:val="28"/>
          <w:lang w:val="nl-NL"/>
        </w:rPr>
      </w:pPr>
      <w:bookmarkStart w:id="50" w:name="_Toc23252419"/>
      <w:bookmarkStart w:id="51" w:name="EXAMPLE_INSTANCES"/>
      <w:bookmarkStart w:id="52" w:name="BKM_9353EACF_B302_4950_A69A_D1D4E9AF79E1"/>
      <w:bookmarkEnd w:id="39"/>
      <w:bookmarkEnd w:id="40"/>
    </w:p>
    <w:p w14:paraId="135C48C3" w14:textId="553CDA37" w:rsidR="00973331" w:rsidRDefault="00973331">
      <w:pPr>
        <w:rPr>
          <w:ins w:id="53" w:author="Gwen Moonen" w:date="2021-04-19T14:45:00Z"/>
          <w:b/>
          <w:color w:val="004080"/>
          <w:sz w:val="28"/>
          <w:szCs w:val="28"/>
          <w:lang w:val="nl-NL"/>
        </w:rPr>
      </w:pPr>
    </w:p>
    <w:p w14:paraId="1A8C4806" w14:textId="77777777" w:rsidR="00973331" w:rsidRDefault="00973331">
      <w:pPr>
        <w:rPr>
          <w:b/>
          <w:color w:val="004080"/>
          <w:sz w:val="28"/>
          <w:szCs w:val="28"/>
          <w:lang w:val="nl-NL"/>
        </w:rPr>
      </w:pPr>
    </w:p>
    <w:p w14:paraId="70475725" w14:textId="163DD404" w:rsidR="00C235DD" w:rsidRPr="00EC6DAA" w:rsidRDefault="00FD2FD7" w:rsidP="007A0109">
      <w:pPr>
        <w:pStyle w:val="Kop2"/>
      </w:pPr>
      <w:bookmarkStart w:id="54" w:name="_Toc25919569"/>
      <w:proofErr w:type="spellStart"/>
      <w:r w:rsidRPr="00EC6DAA">
        <w:t>Example</w:t>
      </w:r>
      <w:proofErr w:type="spellEnd"/>
      <w:r w:rsidRPr="00EC6DAA">
        <w:t xml:space="preserve"> Instances</w:t>
      </w:r>
      <w:bookmarkEnd w:id="50"/>
      <w:bookmarkEnd w:id="54"/>
    </w:p>
    <w:p w14:paraId="7BE70BE4" w14:textId="77777777" w:rsidR="00C235DD" w:rsidRPr="00EC6DAA" w:rsidRDefault="00FD2FD7" w:rsidP="007A0109">
      <w:pPr>
        <w:pStyle w:val="Kop2"/>
      </w:pPr>
      <w:bookmarkStart w:id="55" w:name="_Toc23252420"/>
      <w:bookmarkStart w:id="56" w:name="_Toc25919570"/>
      <w:bookmarkStart w:id="57" w:name="INSTRUCTIONS"/>
      <w:bookmarkStart w:id="58" w:name="BKM_5103D024_6929_4816_B67F_990E646DB341"/>
      <w:bookmarkEnd w:id="51"/>
      <w:bookmarkEnd w:id="52"/>
      <w:proofErr w:type="spellStart"/>
      <w:r w:rsidRPr="00EC6DAA">
        <w:t>Instructions</w:t>
      </w:r>
      <w:bookmarkEnd w:id="55"/>
      <w:bookmarkEnd w:id="56"/>
      <w:proofErr w:type="spellEnd"/>
    </w:p>
    <w:p w14:paraId="69C027EE"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0BC8CA4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48C74FF9" w14:textId="77777777" w:rsidR="00903B5E"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ieder intakegesprek</w:t>
      </w:r>
    </w:p>
    <w:p w14:paraId="3104C017" w14:textId="14820093" w:rsidR="00433CA4" w:rsidRPr="00EC6DAA" w:rsidRDefault="00903B5E" w:rsidP="004F56CA">
      <w:pPr>
        <w:jc w:val="both"/>
        <w:rPr>
          <w:rFonts w:eastAsia="Times New Roman"/>
          <w:color w:val="000000"/>
          <w:sz w:val="20"/>
          <w:szCs w:val="20"/>
          <w:lang w:val="nl-NL"/>
        </w:rPr>
      </w:pPr>
      <w:r>
        <w:rPr>
          <w:rFonts w:eastAsia="Times New Roman"/>
          <w:color w:val="000000"/>
          <w:sz w:val="20"/>
          <w:szCs w:val="20"/>
          <w:lang w:val="nl-NL"/>
        </w:rPr>
        <w:t>- bij contacten met de crisisdienst</w:t>
      </w:r>
      <w:r w:rsidR="00FD2FD7" w:rsidRPr="00EC6DAA">
        <w:rPr>
          <w:rFonts w:eastAsia="Times New Roman"/>
          <w:color w:val="000000"/>
          <w:sz w:val="20"/>
          <w:szCs w:val="20"/>
          <w:lang w:val="nl-NL"/>
        </w:rPr>
        <w:t xml:space="preserve"> </w:t>
      </w:r>
    </w:p>
    <w:p w14:paraId="1E49F1F9"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5D4991A"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8024467" w14:textId="77777777" w:rsidR="00433CA4" w:rsidRPr="00EC6DAA" w:rsidRDefault="00433CA4" w:rsidP="004F56CA">
      <w:pPr>
        <w:jc w:val="both"/>
        <w:rPr>
          <w:rFonts w:eastAsia="Times New Roman"/>
          <w:color w:val="000000"/>
          <w:sz w:val="20"/>
          <w:szCs w:val="20"/>
          <w:lang w:val="nl-NL"/>
        </w:rPr>
      </w:pPr>
    </w:p>
    <w:p w14:paraId="2A06E19C" w14:textId="77777777" w:rsidR="00C235DD"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57"/>
      <w:bookmarkEnd w:id="58"/>
    </w:p>
    <w:p w14:paraId="6509EE5E" w14:textId="77777777" w:rsidR="00B5749B" w:rsidRDefault="00B5749B" w:rsidP="004F56CA">
      <w:pPr>
        <w:jc w:val="both"/>
        <w:rPr>
          <w:rFonts w:eastAsia="Times New Roman"/>
          <w:color w:val="000000"/>
          <w:sz w:val="20"/>
          <w:szCs w:val="20"/>
          <w:lang w:val="nl-NL"/>
        </w:rPr>
      </w:pPr>
    </w:p>
    <w:p w14:paraId="490A7E0A" w14:textId="71DE9E3A" w:rsidR="00B5749B" w:rsidRPr="00B5749B" w:rsidRDefault="00B5749B" w:rsidP="004F56CA">
      <w:pPr>
        <w:jc w:val="both"/>
        <w:rPr>
          <w:rFonts w:eastAsia="Times New Roman"/>
          <w:color w:val="000000"/>
          <w:sz w:val="20"/>
          <w:szCs w:val="20"/>
          <w:lang w:val="nl-NL"/>
        </w:rPr>
      </w:pPr>
      <w:r>
        <w:rPr>
          <w:rFonts w:eastAsia="Times New Roman"/>
          <w:color w:val="000000"/>
          <w:sz w:val="20"/>
          <w:szCs w:val="20"/>
          <w:lang w:val="nl-NL"/>
        </w:rPr>
        <w:t>S</w:t>
      </w:r>
      <w:r w:rsidRPr="00B5749B">
        <w:rPr>
          <w:rFonts w:eastAsia="Times New Roman"/>
          <w:color w:val="000000"/>
          <w:sz w:val="20"/>
          <w:szCs w:val="20"/>
          <w:lang w:val="nl-NL"/>
        </w:rPr>
        <w:t>pecifieke informatie over één kind</w:t>
      </w:r>
      <w:r>
        <w:rPr>
          <w:rFonts w:eastAsia="Times New Roman"/>
          <w:color w:val="000000"/>
          <w:sz w:val="20"/>
          <w:szCs w:val="20"/>
          <w:lang w:val="nl-NL"/>
        </w:rPr>
        <w:t xml:space="preserve"> wordt in de zib </w:t>
      </w:r>
      <w:proofErr w:type="spellStart"/>
      <w:r>
        <w:rPr>
          <w:rFonts w:eastAsia="Times New Roman"/>
          <w:color w:val="000000"/>
          <w:sz w:val="20"/>
          <w:szCs w:val="20"/>
          <w:lang w:val="nl-NL"/>
        </w:rPr>
        <w:t>gezinssituatie_kind</w:t>
      </w:r>
      <w:proofErr w:type="spellEnd"/>
      <w:r>
        <w:rPr>
          <w:rFonts w:eastAsia="Times New Roman"/>
          <w:color w:val="000000"/>
          <w:sz w:val="20"/>
          <w:szCs w:val="20"/>
          <w:lang w:val="nl-NL"/>
        </w:rPr>
        <w:t xml:space="preserve"> opgenomen. </w:t>
      </w:r>
    </w:p>
    <w:p w14:paraId="32922312" w14:textId="1E69B51E" w:rsidR="00B5749B" w:rsidRDefault="00B5749B" w:rsidP="004F56CA">
      <w:pPr>
        <w:jc w:val="both"/>
        <w:rPr>
          <w:rFonts w:eastAsia="Times New Roman"/>
          <w:color w:val="000000"/>
          <w:sz w:val="20"/>
          <w:szCs w:val="20"/>
          <w:lang w:val="nl-NL"/>
        </w:rPr>
      </w:pPr>
      <w:r w:rsidRPr="00B5749B">
        <w:rPr>
          <w:rFonts w:eastAsia="Times New Roman"/>
          <w:color w:val="000000"/>
          <w:sz w:val="20"/>
          <w:szCs w:val="20"/>
          <w:lang w:val="nl-NL"/>
        </w:rPr>
        <w:t>Bijvoorbeeld; client heeft 4 kinderen van meerdere vaders die op meerdere adressen verblijven. Voor kind A is de zorg anders verdeeld en zijn er wellicht meer acties nodig dan voor kind B. Hoe kan je dit helder vastleggen wanneer de kindcheck de hele gezinssituatie beschrijft?</w:t>
      </w:r>
    </w:p>
    <w:p w14:paraId="6BDD259B" w14:textId="77777777" w:rsidR="001E7176" w:rsidRPr="001E7176" w:rsidRDefault="001E7176" w:rsidP="001E7176">
      <w:pPr>
        <w:jc w:val="both"/>
        <w:rPr>
          <w:rFonts w:eastAsia="Times New Roman"/>
          <w:color w:val="000000"/>
          <w:sz w:val="20"/>
          <w:szCs w:val="20"/>
          <w:lang w:val="nl-NL"/>
        </w:rPr>
      </w:pPr>
    </w:p>
    <w:p w14:paraId="2976D9AE" w14:textId="1DF889B8" w:rsidR="001E7176" w:rsidRDefault="001E7176" w:rsidP="001E7176">
      <w:pPr>
        <w:jc w:val="both"/>
        <w:rPr>
          <w:rFonts w:eastAsia="Times New Roman"/>
          <w:color w:val="000000"/>
          <w:sz w:val="20"/>
          <w:szCs w:val="20"/>
          <w:lang w:val="nl-NL"/>
        </w:rPr>
      </w:pPr>
      <w:r w:rsidRPr="001E7176">
        <w:rPr>
          <w:rFonts w:eastAsia="Times New Roman"/>
          <w:color w:val="000000"/>
          <w:sz w:val="20"/>
          <w:szCs w:val="20"/>
          <w:lang w:val="nl-NL"/>
        </w:rPr>
        <w:t>Volgens de KNMG meldcode (2018) is het de professionele inschatting van de individuele arts om te besluiten in welke gevallen een kindcheck noodzakelijk is. Hoe verder te handelen is duidelijk vastgelegd in deze meldcode.</w:t>
      </w:r>
    </w:p>
    <w:p w14:paraId="2B58306C" w14:textId="77777777" w:rsidR="00C235DD" w:rsidRDefault="00FD2FD7" w:rsidP="007A0109">
      <w:pPr>
        <w:pStyle w:val="Kop2"/>
        <w:rPr>
          <w:color w:val="000000"/>
        </w:rPr>
      </w:pPr>
      <w:bookmarkStart w:id="59" w:name="_Toc23252421"/>
      <w:bookmarkStart w:id="60" w:name="_Toc25919571"/>
      <w:bookmarkStart w:id="61" w:name="INTERPRETATION"/>
      <w:bookmarkStart w:id="62" w:name="BKM_87088F5B_E88E_4907_B656_F33327EA0467"/>
      <w:proofErr w:type="spellStart"/>
      <w:r w:rsidRPr="00EC6DAA">
        <w:t>Interpretation</w:t>
      </w:r>
      <w:bookmarkEnd w:id="59"/>
      <w:bookmarkEnd w:id="60"/>
      <w:proofErr w:type="spellEnd"/>
      <w:r w:rsidRPr="00EC6DAA">
        <w:rPr>
          <w:color w:val="000000"/>
        </w:rPr>
        <w:t xml:space="preserve">  </w:t>
      </w:r>
      <w:bookmarkEnd w:id="61"/>
      <w:bookmarkEnd w:id="62"/>
    </w:p>
    <w:p w14:paraId="714672A0" w14:textId="77777777" w:rsidR="00C235DD" w:rsidRPr="00EC6DAA" w:rsidRDefault="00FD2FD7" w:rsidP="007A0109">
      <w:pPr>
        <w:pStyle w:val="Kop2"/>
      </w:pPr>
      <w:bookmarkStart w:id="63" w:name="_Toc23252422"/>
      <w:bookmarkStart w:id="64" w:name="_Toc25919572"/>
      <w:bookmarkStart w:id="65" w:name="CARE_PROCESS"/>
      <w:bookmarkStart w:id="66" w:name="BKM_8BEBF97B_E253_45C7_B7CF_0748C5C9CFAF"/>
      <w:r w:rsidRPr="00EC6DAA">
        <w:t xml:space="preserve">Care </w:t>
      </w:r>
      <w:proofErr w:type="spellStart"/>
      <w:r w:rsidRPr="00EC6DAA">
        <w:t>Process</w:t>
      </w:r>
      <w:bookmarkEnd w:id="63"/>
      <w:bookmarkEnd w:id="64"/>
      <w:proofErr w:type="spellEnd"/>
      <w:r w:rsidRPr="00EC6DAA">
        <w:rPr>
          <w:color w:val="000000"/>
        </w:rPr>
        <w:t xml:space="preserve">  </w:t>
      </w:r>
      <w:bookmarkEnd w:id="65"/>
      <w:bookmarkEnd w:id="66"/>
    </w:p>
    <w:p w14:paraId="36A86AB2" w14:textId="215B49DF" w:rsidR="00B5749B" w:rsidRPr="004F56CA" w:rsidRDefault="00B5749B" w:rsidP="004F56CA">
      <w:pPr>
        <w:jc w:val="both"/>
        <w:rPr>
          <w:sz w:val="20"/>
          <w:lang w:val="nl-NL"/>
        </w:rPr>
      </w:pPr>
      <w:r w:rsidRPr="004F56CA">
        <w:rPr>
          <w:sz w:val="20"/>
          <w:lang w:val="nl-NL"/>
        </w:rPr>
        <w:t>De kindcheck wordt op een bepaald tijdstip uitgevoerd. Het is aan de professional om het concrete moment van uitvoering te kiezen.</w:t>
      </w:r>
      <w:r w:rsidR="004F56CA" w:rsidRPr="004F56CA">
        <w:rPr>
          <w:sz w:val="20"/>
          <w:lang w:val="nl-NL"/>
        </w:rPr>
        <w:t xml:space="preserve"> </w:t>
      </w:r>
      <w:r w:rsidRPr="004F56CA">
        <w:rPr>
          <w:sz w:val="20"/>
          <w:lang w:val="nl-NL"/>
        </w:rPr>
        <w:t xml:space="preserve">In de richtlijn staat beschreven dat de kindcheck bij de aanmeldprocedure, bij het intakegesprek, bij de bespreking van voortgang behandeling en bij tussentijdse zorgen wordt gedaan. Op al deze momenten kan het worden uitgevoerd. </w:t>
      </w:r>
      <w:r w:rsidR="005B51EE">
        <w:rPr>
          <w:sz w:val="20"/>
          <w:lang w:val="nl-NL"/>
        </w:rPr>
        <w:t xml:space="preserve">Ook kan dit bij contacten met de crisisdienst worden gedaan. </w:t>
      </w:r>
    </w:p>
    <w:p w14:paraId="2E2A7F89" w14:textId="77777777" w:rsidR="00C235DD" w:rsidRPr="00EC6DAA" w:rsidRDefault="00FD2FD7" w:rsidP="007A0109">
      <w:pPr>
        <w:pStyle w:val="Kop2"/>
      </w:pPr>
      <w:bookmarkStart w:id="67" w:name="_Toc23252423"/>
      <w:bookmarkStart w:id="68" w:name="_Toc25919573"/>
      <w:bookmarkStart w:id="69" w:name="EXAMPLE_OF_THE_INSTRUMENT"/>
      <w:bookmarkStart w:id="70" w:name="BKM_43D3F1E0_97C3_47B6_8157_D7EB3C990451"/>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67"/>
      <w:bookmarkEnd w:id="68"/>
      <w:r w:rsidRPr="00EC6DAA">
        <w:rPr>
          <w:color w:val="000000"/>
        </w:rPr>
        <w:t xml:space="preserve">  </w:t>
      </w:r>
      <w:bookmarkEnd w:id="69"/>
      <w:bookmarkEnd w:id="70"/>
    </w:p>
    <w:p w14:paraId="2F6B72A1" w14:textId="77777777" w:rsidR="00C235DD" w:rsidRPr="00EC6DAA" w:rsidRDefault="00FD2FD7" w:rsidP="007A0109">
      <w:pPr>
        <w:pStyle w:val="Kop2"/>
      </w:pPr>
      <w:bookmarkStart w:id="71" w:name="_Toc23252424"/>
      <w:bookmarkStart w:id="72" w:name="_Toc25919574"/>
      <w:bookmarkStart w:id="73" w:name="CONSTRAINTS"/>
      <w:bookmarkStart w:id="74" w:name="BKM_A00989FD_E8F7_492D_BC3C_6183F92A632A"/>
      <w:r w:rsidRPr="00EC6DAA">
        <w:t>Constraints</w:t>
      </w:r>
      <w:bookmarkEnd w:id="71"/>
      <w:bookmarkEnd w:id="72"/>
      <w:r w:rsidRPr="00EC6DAA">
        <w:rPr>
          <w:color w:val="000000"/>
        </w:rPr>
        <w:t xml:space="preserve">  </w:t>
      </w:r>
      <w:bookmarkEnd w:id="73"/>
      <w:bookmarkEnd w:id="74"/>
    </w:p>
    <w:p w14:paraId="48194562" w14:textId="77777777" w:rsidR="00C235DD" w:rsidRPr="00EC6DAA" w:rsidRDefault="00FD2FD7" w:rsidP="007A0109">
      <w:pPr>
        <w:pStyle w:val="Kop2"/>
      </w:pPr>
      <w:bookmarkStart w:id="75" w:name="_Toc23252425"/>
      <w:bookmarkStart w:id="76" w:name="_Toc25919575"/>
      <w:bookmarkStart w:id="77" w:name="ISSUES"/>
      <w:bookmarkStart w:id="78" w:name="BKM_D77E2E17_22B4_40A2_9EC7_91EF4B18FBC3"/>
      <w:r w:rsidRPr="00EC6DAA">
        <w:t>Issues</w:t>
      </w:r>
      <w:bookmarkEnd w:id="75"/>
      <w:bookmarkEnd w:id="76"/>
    </w:p>
    <w:p w14:paraId="0C87919A" w14:textId="12F59120"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unieke identificatie zou de DCM::DefinitionCode moeten zijn. Die is telkens toegevoegd of aangemaakt. Het principe is gelijk aan de keuze van NFU/ Nictiz m.b.t. de unieke identificatie. Om verwarring te voorkomen is voor beiden de gelijke unieke code gebruikt. </w:t>
      </w:r>
    </w:p>
    <w:p w14:paraId="47E981FC" w14:textId="77777777" w:rsidR="00C235DD" w:rsidRPr="00EC6DAA" w:rsidRDefault="00C235DD" w:rsidP="004F56CA">
      <w:pPr>
        <w:jc w:val="both"/>
        <w:rPr>
          <w:rFonts w:eastAsia="Times New Roman"/>
          <w:color w:val="000000"/>
          <w:sz w:val="20"/>
          <w:szCs w:val="20"/>
          <w:lang w:val="nl-NL"/>
        </w:rPr>
      </w:pPr>
    </w:p>
    <w:p w14:paraId="642C6D7F" w14:textId="15067D92"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r w:rsidR="004F56CA" w:rsidRPr="00EC6DAA">
        <w:rPr>
          <w:rFonts w:eastAsia="Times New Roman"/>
          <w:color w:val="000000"/>
          <w:sz w:val="20"/>
          <w:szCs w:val="20"/>
          <w:lang w:val="nl-NL"/>
        </w:rPr>
        <w:t>gezag relatie</w:t>
      </w:r>
      <w:r w:rsidRPr="00EC6DAA">
        <w:rPr>
          <w:rFonts w:eastAsia="Times New Roman"/>
          <w:color w:val="000000"/>
          <w:sz w:val="20"/>
          <w:szCs w:val="20"/>
          <w:lang w:val="nl-NL"/>
        </w:rPr>
        <w:t xml:space="preserve">. </w:t>
      </w:r>
      <w:r w:rsidR="004F56CA" w:rsidRPr="00EC6DAA">
        <w:rPr>
          <w:rFonts w:eastAsia="Times New Roman"/>
          <w:color w:val="000000"/>
          <w:sz w:val="20"/>
          <w:szCs w:val="20"/>
          <w:lang w:val="nl-NL"/>
        </w:rPr>
        <w:t>Het</w:t>
      </w:r>
      <w:r w:rsidRPr="00EC6DAA">
        <w:rPr>
          <w:rFonts w:eastAsia="Times New Roman"/>
          <w:color w:val="000000"/>
          <w:sz w:val="20"/>
          <w:szCs w:val="20"/>
          <w:lang w:val="nl-NL"/>
        </w:rPr>
        <w:t xml:space="preserve"> is in voorkomende gevallen belangrijk te weten wie de wettelijke ouder of verzorger is. </w:t>
      </w:r>
    </w:p>
    <w:p w14:paraId="17718FE2" w14:textId="77777777" w:rsidR="00C235DD" w:rsidRPr="00EC6DAA" w:rsidRDefault="00C235DD" w:rsidP="004F56CA">
      <w:pPr>
        <w:jc w:val="both"/>
        <w:rPr>
          <w:rFonts w:eastAsia="Times New Roman"/>
          <w:color w:val="000000"/>
          <w:sz w:val="20"/>
          <w:szCs w:val="20"/>
          <w:lang w:val="nl-NL"/>
        </w:rPr>
      </w:pPr>
    </w:p>
    <w:p w14:paraId="7AA99668"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56FC14A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77"/>
      <w:bookmarkEnd w:id="78"/>
    </w:p>
    <w:p w14:paraId="1FB15B0F" w14:textId="77777777" w:rsidR="00C235DD" w:rsidRPr="00EC6DAA" w:rsidRDefault="00FD2FD7" w:rsidP="007A0109">
      <w:pPr>
        <w:pStyle w:val="Kop2"/>
      </w:pPr>
      <w:bookmarkStart w:id="79" w:name="_Toc23252426"/>
      <w:bookmarkStart w:id="80" w:name="_Toc25919576"/>
      <w:bookmarkStart w:id="81" w:name="REFERENCES"/>
      <w:bookmarkStart w:id="82" w:name="BKM_26735BDD_5EF3_4FFB_AA73_A548DA4D3FC3"/>
      <w:proofErr w:type="spellStart"/>
      <w:r w:rsidRPr="00EC6DAA">
        <w:t>References</w:t>
      </w:r>
      <w:bookmarkEnd w:id="79"/>
      <w:bookmarkEnd w:id="80"/>
      <w:proofErr w:type="spellEnd"/>
    </w:p>
    <w:p w14:paraId="71FF02BF" w14:textId="69CF9BD4"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https://www.dwangindezorg.nl/psychische-problemen/dwang-voorkomen-in-de-ggz/signaleringsplan Meldcode Wettekst Hieronder een link naar de site met veel basisinformatie: https://kindcheck-ggz.nl/guest-home Hieronder een link naar de site met “5 vragen om te stellen na de Kindcheck”: </w:t>
      </w:r>
      <w:r w:rsidR="00B173AB">
        <w:fldChar w:fldCharType="begin"/>
      </w:r>
      <w:r w:rsidR="00B173AB" w:rsidRPr="00B173AB">
        <w:rPr>
          <w:lang w:val="nl-NL"/>
          <w:rPrChange w:id="83" w:author="Gwen Moonen" w:date="2021-04-19T14:10:00Z">
            <w:rPr/>
          </w:rPrChange>
        </w:rPr>
        <w:instrText xml:space="preserve"> HYPERLINK "https://kindcheck-ggz.nl/media/uploads/2016/04/03/5_vragen_om_te_stellen_bij_de_Kindcheck_bR1Elj2.pdf" </w:instrText>
      </w:r>
      <w:r w:rsidR="00B173AB">
        <w:fldChar w:fldCharType="separate"/>
      </w:r>
      <w:r w:rsidR="00EF3674" w:rsidRPr="00CA2478">
        <w:rPr>
          <w:rStyle w:val="Hyperlink"/>
          <w:rFonts w:eastAsia="Times New Roman"/>
          <w:sz w:val="20"/>
          <w:szCs w:val="20"/>
          <w:lang w:val="nl-NL"/>
        </w:rPr>
        <w:t>https://kindcheck-ggz.nl/media/uploads/2016/04/03/5_vragen_om_te_stellen_bij_de_Kindcheck_bR1Elj2.pdf</w:t>
      </w:r>
      <w:r w:rsidR="00B173AB">
        <w:rPr>
          <w:rStyle w:val="Hyperlink"/>
          <w:rFonts w:eastAsia="Times New Roman"/>
          <w:sz w:val="20"/>
          <w:szCs w:val="20"/>
          <w:lang w:val="nl-NL"/>
        </w:rPr>
        <w:fldChar w:fldCharType="end"/>
      </w:r>
      <w:r w:rsidR="00EF3674">
        <w:rPr>
          <w:rFonts w:eastAsia="Times New Roman"/>
          <w:color w:val="000000"/>
          <w:sz w:val="20"/>
          <w:szCs w:val="20"/>
          <w:lang w:val="nl-NL"/>
        </w:rPr>
        <w:t xml:space="preserve"> </w:t>
      </w:r>
      <w:r w:rsidRPr="00EC6DAA">
        <w:rPr>
          <w:rFonts w:eastAsia="Times New Roman"/>
          <w:color w:val="000000"/>
          <w:sz w:val="20"/>
          <w:szCs w:val="20"/>
          <w:lang w:val="nl-NL"/>
        </w:rPr>
        <w:t xml:space="preserve"> </w:t>
      </w:r>
    </w:p>
    <w:p w14:paraId="5F195158" w14:textId="49905042" w:rsidR="00C235DD" w:rsidRDefault="00C235DD">
      <w:pPr>
        <w:rPr>
          <w:rFonts w:eastAsia="Times New Roman"/>
          <w:color w:val="000000"/>
          <w:sz w:val="20"/>
          <w:szCs w:val="20"/>
          <w:lang w:val="nl-NL"/>
        </w:rPr>
      </w:pPr>
    </w:p>
    <w:p w14:paraId="3C168231" w14:textId="77777777" w:rsidR="00EF3674" w:rsidRPr="00EF3674" w:rsidRDefault="00EF3674" w:rsidP="00EF3674">
      <w:pPr>
        <w:rPr>
          <w:rFonts w:eastAsia="Times New Roman"/>
          <w:color w:val="000000"/>
          <w:sz w:val="20"/>
          <w:szCs w:val="20"/>
          <w:lang w:val="nl-NL"/>
        </w:rPr>
      </w:pPr>
    </w:p>
    <w:p w14:paraId="4063C02E" w14:textId="39B70454" w:rsidR="00EF3674" w:rsidRPr="00EC6DAA" w:rsidRDefault="00EF3674" w:rsidP="00EF3674">
      <w:pPr>
        <w:rPr>
          <w:rFonts w:eastAsia="Times New Roman"/>
          <w:color w:val="000000"/>
          <w:sz w:val="20"/>
          <w:szCs w:val="20"/>
          <w:lang w:val="nl-NL"/>
        </w:rPr>
      </w:pPr>
      <w:r w:rsidRPr="00EF3674">
        <w:rPr>
          <w:rFonts w:eastAsia="Times New Roman"/>
          <w:color w:val="000000"/>
          <w:sz w:val="20"/>
          <w:szCs w:val="20"/>
          <w:lang w:val="nl-NL"/>
        </w:rPr>
        <w:t xml:space="preserve">KNMG-meldcode kindermishandeling en huiselijk geweld 2018  </w:t>
      </w:r>
      <w:r w:rsidR="00B173AB">
        <w:fldChar w:fldCharType="begin"/>
      </w:r>
      <w:r w:rsidR="00B173AB" w:rsidRPr="00B173AB">
        <w:rPr>
          <w:lang w:val="nl-NL"/>
          <w:rPrChange w:id="84" w:author="Gwen Moonen" w:date="2021-04-19T14:10:00Z">
            <w:rPr/>
          </w:rPrChange>
        </w:rPr>
        <w:instrText xml:space="preserve"> HYPERLINK "https://www.knmg.nl/advies-richtlijnen/knmg-publicaties/meldcode-kindermishandeling-en-huiselijk-geweld-1.htm" </w:instrText>
      </w:r>
      <w:r w:rsidR="00B173AB">
        <w:fldChar w:fldCharType="separate"/>
      </w:r>
      <w:r w:rsidRPr="00CA2478">
        <w:rPr>
          <w:rStyle w:val="Hyperlink"/>
          <w:rFonts w:eastAsia="Times New Roman"/>
          <w:sz w:val="20"/>
          <w:szCs w:val="20"/>
          <w:lang w:val="nl-NL"/>
        </w:rPr>
        <w:t>https://www.knmg.nl/advies-richtlijnen/knmg-publicaties/meldcode-kindermishandeling-en-huiselijk-geweld-1.htm</w:t>
      </w:r>
      <w:r w:rsidR="00B173AB">
        <w:rPr>
          <w:rStyle w:val="Hyperlink"/>
          <w:rFonts w:eastAsia="Times New Roman"/>
          <w:sz w:val="20"/>
          <w:szCs w:val="20"/>
          <w:lang w:val="nl-NL"/>
        </w:rPr>
        <w:fldChar w:fldCharType="end"/>
      </w:r>
      <w:r>
        <w:rPr>
          <w:rFonts w:eastAsia="Times New Roman"/>
          <w:color w:val="000000"/>
          <w:sz w:val="20"/>
          <w:szCs w:val="20"/>
          <w:lang w:val="nl-NL"/>
        </w:rPr>
        <w:t xml:space="preserve"> </w:t>
      </w:r>
    </w:p>
    <w:p w14:paraId="695295D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81"/>
      <w:bookmarkEnd w:id="82"/>
    </w:p>
    <w:p w14:paraId="204ABF55" w14:textId="77777777" w:rsidR="00C235DD" w:rsidRPr="00EC6DAA" w:rsidRDefault="00FD2FD7" w:rsidP="007A0109">
      <w:pPr>
        <w:pStyle w:val="Kop2"/>
      </w:pPr>
      <w:bookmarkStart w:id="85" w:name="_Toc23252427"/>
      <w:bookmarkStart w:id="86" w:name="_Toc25919577"/>
      <w:bookmarkStart w:id="87" w:name="FUNCTIONAL_MODEL"/>
      <w:bookmarkStart w:id="88" w:name="BKM_2C03BCA7_EA90_4EFA_B77D_022C2BF60691"/>
      <w:proofErr w:type="spellStart"/>
      <w:r w:rsidRPr="00EC6DAA">
        <w:t>Functional</w:t>
      </w:r>
      <w:proofErr w:type="spellEnd"/>
      <w:r w:rsidRPr="00EC6DAA">
        <w:t xml:space="preserve"> Model</w:t>
      </w:r>
      <w:bookmarkEnd w:id="85"/>
      <w:bookmarkEnd w:id="86"/>
      <w:r w:rsidRPr="00EC6DAA">
        <w:rPr>
          <w:color w:val="000000"/>
        </w:rPr>
        <w:t xml:space="preserve">  </w:t>
      </w:r>
      <w:bookmarkEnd w:id="87"/>
      <w:bookmarkEnd w:id="88"/>
    </w:p>
    <w:p w14:paraId="6E9AE722" w14:textId="77777777" w:rsidR="00C235DD" w:rsidRPr="00EC6DAA" w:rsidRDefault="00FD2FD7" w:rsidP="007A0109">
      <w:pPr>
        <w:pStyle w:val="Kop2"/>
      </w:pPr>
      <w:bookmarkStart w:id="89" w:name="_Toc23252428"/>
      <w:bookmarkStart w:id="90" w:name="_Toc25919578"/>
      <w:bookmarkStart w:id="91" w:name="TRACEABILITY_TO_OTHER_STANDARDS"/>
      <w:bookmarkStart w:id="92" w:name="BKM_3AC550E9_1B40_4377_89F7_CDFB18BC7E52"/>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89"/>
      <w:bookmarkEnd w:id="90"/>
      <w:r w:rsidRPr="00EC6DAA">
        <w:rPr>
          <w:color w:val="000000"/>
        </w:rPr>
        <w:t xml:space="preserve">  </w:t>
      </w:r>
      <w:bookmarkEnd w:id="91"/>
      <w:bookmarkEnd w:id="92"/>
    </w:p>
    <w:p w14:paraId="2BF0E19C" w14:textId="77777777" w:rsidR="00C235DD" w:rsidRPr="00EC6DAA" w:rsidRDefault="00FD2FD7" w:rsidP="007A0109">
      <w:pPr>
        <w:pStyle w:val="Kop2"/>
      </w:pPr>
      <w:bookmarkStart w:id="93" w:name="_Toc23252429"/>
      <w:bookmarkStart w:id="94" w:name="_Toc25919579"/>
      <w:bookmarkStart w:id="95" w:name="DISCLAIMER"/>
      <w:bookmarkStart w:id="96" w:name="BKM_81E83EB9_A200_4DFD_831E_39F83C7A2F8A"/>
      <w:r w:rsidRPr="00EC6DAA">
        <w:t>Disclaimer</w:t>
      </w:r>
      <w:bookmarkEnd w:id="93"/>
      <w:bookmarkEnd w:id="94"/>
    </w:p>
    <w:p w14:paraId="530BE9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95"/>
      <w:bookmarkEnd w:id="96"/>
    </w:p>
    <w:p w14:paraId="0B0F6631" w14:textId="77777777" w:rsidR="00C235DD" w:rsidRPr="00EC6DAA" w:rsidRDefault="00C235DD">
      <w:pPr>
        <w:rPr>
          <w:rFonts w:eastAsia="Times New Roman"/>
          <w:color w:val="000000"/>
          <w:sz w:val="20"/>
          <w:szCs w:val="20"/>
          <w:lang w:val="nl-NL"/>
        </w:rPr>
      </w:pPr>
    </w:p>
    <w:p w14:paraId="68D013F4" w14:textId="77777777" w:rsidR="00C235DD" w:rsidRPr="00EC6DAA" w:rsidRDefault="00FD2FD7" w:rsidP="007A0109">
      <w:pPr>
        <w:pStyle w:val="Kop2"/>
      </w:pPr>
      <w:bookmarkStart w:id="97" w:name="_Toc23252430"/>
      <w:bookmarkStart w:id="98" w:name="_Toc25919580"/>
      <w:bookmarkStart w:id="99" w:name="TERMS_OF_USE"/>
      <w:bookmarkStart w:id="100" w:name="BKM_0D36893E_C1A7_4BA0_94E9_165012FCC188"/>
      <w:proofErr w:type="spellStart"/>
      <w:r w:rsidRPr="00EC6DAA">
        <w:t>Terms</w:t>
      </w:r>
      <w:proofErr w:type="spellEnd"/>
      <w:r w:rsidRPr="00EC6DAA">
        <w:t xml:space="preserve"> of Use</w:t>
      </w:r>
      <w:bookmarkEnd w:id="97"/>
      <w:bookmarkEnd w:id="98"/>
    </w:p>
    <w:p w14:paraId="119A73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6D537261"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3557F397"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A28C78B" w14:textId="77777777" w:rsidR="00C235DD" w:rsidRPr="00EC6DAA" w:rsidRDefault="00C235DD" w:rsidP="004F56CA">
      <w:pPr>
        <w:jc w:val="both"/>
        <w:rPr>
          <w:rFonts w:eastAsia="Times New Roman"/>
          <w:color w:val="000000"/>
          <w:sz w:val="20"/>
          <w:szCs w:val="20"/>
          <w:lang w:val="nl-NL"/>
        </w:rPr>
      </w:pPr>
    </w:p>
    <w:p w14:paraId="597BD13F"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99"/>
      <w:bookmarkEnd w:id="100"/>
      <w:r w:rsidR="00433CA4" w:rsidRPr="00EC6DAA">
        <w:rPr>
          <w:rFonts w:eastAsia="Times New Roman"/>
          <w:color w:val="000000"/>
          <w:sz w:val="20"/>
          <w:szCs w:val="20"/>
          <w:lang w:val="nl-NL"/>
        </w:rPr>
        <w:t xml:space="preserve"> </w:t>
      </w:r>
    </w:p>
    <w:p w14:paraId="7E174F1A" w14:textId="77777777" w:rsidR="00C235DD" w:rsidRPr="00EC6DAA" w:rsidRDefault="00C235DD">
      <w:pPr>
        <w:rPr>
          <w:rFonts w:eastAsia="Times New Roman"/>
          <w:color w:val="000000"/>
          <w:sz w:val="20"/>
          <w:szCs w:val="20"/>
          <w:lang w:val="nl-NL"/>
        </w:rPr>
      </w:pPr>
    </w:p>
    <w:p w14:paraId="5F4283E4" w14:textId="77777777" w:rsidR="00C235DD" w:rsidRPr="00EC6DAA" w:rsidRDefault="00FD2FD7" w:rsidP="007A0109">
      <w:pPr>
        <w:pStyle w:val="Kop2"/>
      </w:pPr>
      <w:bookmarkStart w:id="101" w:name="_Toc23252431"/>
      <w:bookmarkStart w:id="102" w:name="_Toc25919581"/>
      <w:bookmarkStart w:id="103" w:name="COPYRIGHTS"/>
      <w:bookmarkStart w:id="104" w:name="BKM_2A4A4C00_B560_4023_9765_AEE79EFF3066"/>
      <w:r w:rsidRPr="00EC6DAA">
        <w:t>Copyrights</w:t>
      </w:r>
      <w:bookmarkEnd w:id="101"/>
      <w:bookmarkEnd w:id="102"/>
    </w:p>
    <w:p w14:paraId="15CAADF4"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12"/>
      <w:bookmarkEnd w:id="13"/>
      <w:bookmarkEnd w:id="103"/>
      <w:bookmarkEnd w:id="104"/>
    </w:p>
    <w:p w14:paraId="1B80213D" w14:textId="77777777" w:rsidR="00C235DD" w:rsidRPr="00EC6DAA" w:rsidRDefault="00C235DD">
      <w:pPr>
        <w:rPr>
          <w:rFonts w:eastAsia="Times New Roman"/>
          <w:color w:val="000000"/>
          <w:sz w:val="20"/>
          <w:szCs w:val="20"/>
          <w:lang w:val="nl-NL"/>
        </w:rPr>
      </w:pPr>
    </w:p>
    <w:p w14:paraId="1D87F276" w14:textId="77777777" w:rsidR="00C235DD" w:rsidRPr="00EC6DAA" w:rsidRDefault="00C235DD">
      <w:pPr>
        <w:rPr>
          <w:rFonts w:eastAsia="Times New Roman"/>
          <w:sz w:val="20"/>
          <w:szCs w:val="20"/>
          <w:lang w:val="nl-NL"/>
        </w:rPr>
      </w:pPr>
    </w:p>
    <w:p w14:paraId="036D4F6B" w14:textId="001D0C05" w:rsidR="00433CA4" w:rsidRPr="00EC6DAA" w:rsidRDefault="00433CA4">
      <w:pPr>
        <w:rPr>
          <w:b/>
          <w:color w:val="004080"/>
          <w:sz w:val="32"/>
          <w:szCs w:val="20"/>
          <w:lang w:val="nl-NL"/>
        </w:rPr>
      </w:pPr>
    </w:p>
    <w:p w14:paraId="138C7857" w14:textId="3757DE96" w:rsidR="007A0109" w:rsidRPr="00EC6DAA" w:rsidRDefault="007A0109" w:rsidP="007A0109">
      <w:pPr>
        <w:pStyle w:val="Kop1"/>
      </w:pPr>
      <w:bookmarkStart w:id="105" w:name="_Toc23252432"/>
      <w:bookmarkStart w:id="106" w:name="_Toc25919582"/>
      <w:r w:rsidRPr="00EC6DAA">
        <w:t>Meta informatie nl.ggznederland.kindcheck-v</w:t>
      </w:r>
      <w:r w:rsidR="00903B5E">
        <w:t>1.</w:t>
      </w:r>
      <w:r w:rsidRPr="00EC6DAA">
        <w:t>0</w:t>
      </w:r>
      <w:bookmarkEnd w:id="105"/>
      <w:bookmarkEnd w:id="106"/>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D0988A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16B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B551A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5FC2A5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CF9A4"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91C33F" w14:textId="77777777" w:rsidR="007A0109" w:rsidRPr="00EC6DAA" w:rsidRDefault="00035535" w:rsidP="00FD2FD7">
            <w:pPr>
              <w:rPr>
                <w:rFonts w:eastAsia="Times New Roman"/>
                <w:color w:val="000000"/>
                <w:sz w:val="20"/>
                <w:szCs w:val="20"/>
                <w:lang w:val="nl-NL"/>
              </w:rPr>
            </w:pPr>
            <w:hyperlink r:id="rId14"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0E093B8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F13F5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8EB5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44CDC52C"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E6CF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7D470" w14:textId="77777777" w:rsidR="007A0109" w:rsidRPr="00EC6DAA" w:rsidRDefault="00035535" w:rsidP="00FD2FD7">
            <w:pPr>
              <w:rPr>
                <w:rFonts w:eastAsia="Times New Roman"/>
                <w:color w:val="000000"/>
                <w:sz w:val="20"/>
                <w:szCs w:val="20"/>
                <w:lang w:val="nl-NL"/>
              </w:rPr>
            </w:pPr>
            <w:hyperlink r:id="rId15"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327C172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1205D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625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377FFA9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1A9D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D28B8"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79F7B0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BDC50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C8AA3" w14:textId="77777777" w:rsidR="007A0109" w:rsidRPr="00EC6DAA" w:rsidRDefault="007A0109" w:rsidP="00FD2FD7">
            <w:pPr>
              <w:rPr>
                <w:rFonts w:eastAsia="Times New Roman"/>
                <w:color w:val="000000"/>
                <w:sz w:val="20"/>
                <w:szCs w:val="20"/>
                <w:lang w:val="nl-NL"/>
              </w:rPr>
            </w:pPr>
          </w:p>
        </w:tc>
      </w:tr>
      <w:tr w:rsidR="007A0109" w:rsidRPr="00EC6DAA" w14:paraId="1C72698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FF0B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02A4A0"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nl</w:t>
            </w:r>
          </w:p>
        </w:tc>
      </w:tr>
      <w:tr w:rsidR="007A0109" w:rsidRPr="00EC6DAA" w14:paraId="4F79CFD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9DA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3884" w14:textId="77777777" w:rsidR="007A0109" w:rsidRPr="00EC6DAA" w:rsidRDefault="007A0109" w:rsidP="00FD2FD7">
            <w:pPr>
              <w:rPr>
                <w:rFonts w:eastAsia="Times New Roman"/>
                <w:color w:val="000000"/>
                <w:sz w:val="20"/>
                <w:szCs w:val="20"/>
                <w:lang w:val="nl-NL"/>
              </w:rPr>
            </w:pPr>
          </w:p>
        </w:tc>
      </w:tr>
      <w:tr w:rsidR="007A0109" w:rsidRPr="00EC6DAA" w14:paraId="5E1743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26FAD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1E9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56C4069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72CBC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0EE54" w14:textId="77777777" w:rsidR="007A0109" w:rsidRPr="00EC6DAA" w:rsidRDefault="007A0109" w:rsidP="00FD2FD7">
            <w:pPr>
              <w:rPr>
                <w:rFonts w:eastAsia="Times New Roman"/>
                <w:color w:val="000000"/>
                <w:sz w:val="20"/>
                <w:szCs w:val="20"/>
                <w:lang w:val="nl-NL"/>
              </w:rPr>
            </w:pPr>
          </w:p>
        </w:tc>
      </w:tr>
      <w:tr w:rsidR="007A0109" w:rsidRPr="00EC6DAA" w14:paraId="2D6DF47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D0B32"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562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74ECE6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480CE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52442" w14:textId="77777777" w:rsidR="007A0109" w:rsidRPr="00EC6DAA" w:rsidRDefault="007A0109" w:rsidP="00FD2FD7">
            <w:pPr>
              <w:rPr>
                <w:rFonts w:eastAsia="Times New Roman"/>
                <w:color w:val="000000"/>
                <w:sz w:val="20"/>
                <w:szCs w:val="20"/>
                <w:lang w:val="nl-NL"/>
              </w:rPr>
            </w:pPr>
          </w:p>
        </w:tc>
      </w:tr>
      <w:tr w:rsidR="007A0109" w:rsidRPr="00EC6DAA" w14:paraId="6C47D46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36CE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5C0F1" w14:textId="2071AD9B" w:rsidR="007A0109" w:rsidRPr="00EC6DAA" w:rsidRDefault="00781894" w:rsidP="00FD2FD7">
            <w:pPr>
              <w:rPr>
                <w:rFonts w:eastAsia="Times New Roman"/>
                <w:color w:val="000000"/>
                <w:sz w:val="20"/>
                <w:szCs w:val="20"/>
                <w:lang w:val="nl-NL"/>
              </w:rPr>
            </w:pPr>
            <w:proofErr w:type="spellStart"/>
            <w:r>
              <w:rPr>
                <w:rFonts w:eastAsia="Times New Roman"/>
                <w:color w:val="000000"/>
                <w:sz w:val="20"/>
                <w:szCs w:val="20"/>
                <w:lang w:val="nl-NL"/>
              </w:rPr>
              <w:t>Final</w:t>
            </w:r>
            <w:proofErr w:type="spellEnd"/>
            <w:r>
              <w:rPr>
                <w:rFonts w:eastAsia="Times New Roman"/>
                <w:color w:val="000000"/>
                <w:sz w:val="20"/>
                <w:szCs w:val="20"/>
                <w:lang w:val="nl-NL"/>
              </w:rPr>
              <w:t xml:space="preserve"> </w:t>
            </w:r>
            <w:r w:rsidR="007A0109" w:rsidRPr="00EC6DAA">
              <w:rPr>
                <w:rFonts w:eastAsia="Times New Roman"/>
                <w:color w:val="000000"/>
                <w:sz w:val="20"/>
                <w:szCs w:val="20"/>
                <w:lang w:val="nl-NL"/>
              </w:rPr>
              <w:t>Draft</w:t>
            </w:r>
          </w:p>
        </w:tc>
      </w:tr>
      <w:tr w:rsidR="007A0109" w:rsidRPr="00EC6DAA" w14:paraId="2B32E2A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ABB71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C31E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29509F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EE16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B5051"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nl.ggznederland.kindcheck</w:t>
            </w:r>
            <w:proofErr w:type="spellEnd"/>
          </w:p>
        </w:tc>
      </w:tr>
      <w:tr w:rsidR="007A0109" w:rsidRPr="00EC6DAA" w14:paraId="0361D5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C411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813" w14:textId="77777777" w:rsidR="007A0109" w:rsidRPr="00EC6DAA" w:rsidRDefault="007A0109" w:rsidP="00FD2FD7">
            <w:pPr>
              <w:rPr>
                <w:rFonts w:eastAsia="Times New Roman"/>
                <w:color w:val="000000"/>
                <w:sz w:val="20"/>
                <w:szCs w:val="20"/>
                <w:lang w:val="nl-NL"/>
              </w:rPr>
            </w:pPr>
          </w:p>
        </w:tc>
      </w:tr>
      <w:tr w:rsidR="007A0109" w:rsidRPr="00EC6DAA" w14:paraId="13EB8D1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357AF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BAD13"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F768A1" w14:paraId="0FEB09F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90875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5FD17" w14:textId="29E424D8" w:rsidR="007A0109" w:rsidRPr="00EC6DAA" w:rsidRDefault="003A4010" w:rsidP="00FD2FD7">
            <w:pPr>
              <w:rPr>
                <w:rFonts w:eastAsia="Times New Roman"/>
                <w:color w:val="000000"/>
                <w:sz w:val="20"/>
                <w:szCs w:val="20"/>
                <w:lang w:val="nl-NL"/>
              </w:rPr>
            </w:pPr>
            <w:r>
              <w:rPr>
                <w:rFonts w:eastAsia="Times New Roman"/>
                <w:color w:val="000000"/>
                <w:sz w:val="20"/>
                <w:szCs w:val="20"/>
                <w:lang w:val="nl-NL"/>
              </w:rPr>
              <w:t>Diverse referenten uit de achterban van een aantal leden van de redactieraad zibs ggz.</w:t>
            </w:r>
          </w:p>
        </w:tc>
      </w:tr>
      <w:tr w:rsidR="007A0109" w:rsidRPr="00EC6DAA" w14:paraId="288990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9FB7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09039" w14:textId="77777777" w:rsidR="007A0109" w:rsidRPr="00EC6DAA" w:rsidRDefault="007A0109" w:rsidP="00FD2FD7">
            <w:pPr>
              <w:rPr>
                <w:rFonts w:eastAsia="Times New Roman"/>
                <w:color w:val="000000"/>
                <w:sz w:val="20"/>
                <w:szCs w:val="20"/>
                <w:lang w:val="nl-NL"/>
              </w:rPr>
            </w:pPr>
          </w:p>
        </w:tc>
      </w:tr>
      <w:tr w:rsidR="007A0109" w:rsidRPr="00EC6DAA" w14:paraId="6638C1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C6E9C"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C1F48"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none</w:t>
            </w:r>
          </w:p>
        </w:tc>
      </w:tr>
      <w:tr w:rsidR="007A0109" w:rsidRPr="00EC6DAA" w14:paraId="1B82EBF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5137E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D982FD" w14:textId="667149B1" w:rsidR="007A0109" w:rsidRPr="00EC6DAA" w:rsidRDefault="00903B5E" w:rsidP="00FD2FD7">
            <w:pPr>
              <w:rPr>
                <w:rFonts w:eastAsia="Times New Roman"/>
                <w:color w:val="000000"/>
                <w:sz w:val="20"/>
                <w:szCs w:val="20"/>
                <w:lang w:val="nl-NL"/>
              </w:rPr>
            </w:pPr>
            <w:r>
              <w:rPr>
                <w:rFonts w:eastAsia="Times New Roman"/>
                <w:color w:val="000000"/>
                <w:sz w:val="20"/>
                <w:szCs w:val="20"/>
                <w:lang w:val="nl-NL"/>
              </w:rPr>
              <w:t>1.</w:t>
            </w:r>
            <w:r w:rsidR="007A0109" w:rsidRPr="00EC6DAA">
              <w:rPr>
                <w:rFonts w:eastAsia="Times New Roman"/>
                <w:color w:val="000000"/>
                <w:sz w:val="20"/>
                <w:szCs w:val="20"/>
                <w:lang w:val="nl-NL"/>
              </w:rPr>
              <w:t>0</w:t>
            </w:r>
          </w:p>
        </w:tc>
      </w:tr>
    </w:tbl>
    <w:p w14:paraId="08A43F13" w14:textId="77777777" w:rsidR="007A0109" w:rsidRPr="00EC6DAA" w:rsidRDefault="007A0109" w:rsidP="007A0109">
      <w:pPr>
        <w:rPr>
          <w:rFonts w:eastAsia="Times New Roman"/>
          <w:color w:val="000000"/>
          <w:sz w:val="20"/>
          <w:szCs w:val="20"/>
          <w:lang w:val="nl-NL"/>
        </w:rPr>
      </w:pPr>
    </w:p>
    <w:p w14:paraId="2014808A" w14:textId="77777777" w:rsidR="007A0109" w:rsidRPr="00EC6DAA" w:rsidRDefault="007A0109" w:rsidP="007A0109">
      <w:pPr>
        <w:pStyle w:val="Kop2"/>
      </w:pPr>
      <w:bookmarkStart w:id="107" w:name="_Toc23252433"/>
      <w:bookmarkStart w:id="108" w:name="_Toc25919583"/>
      <w:proofErr w:type="spellStart"/>
      <w:r w:rsidRPr="00EC6DAA">
        <w:t>Revision</w:t>
      </w:r>
      <w:proofErr w:type="spellEnd"/>
      <w:r w:rsidRPr="00EC6DAA">
        <w:t xml:space="preserve"> </w:t>
      </w:r>
      <w:proofErr w:type="spellStart"/>
      <w:r w:rsidRPr="00EC6DAA">
        <w:t>History</w:t>
      </w:r>
      <w:bookmarkEnd w:id="107"/>
      <w:bookmarkEnd w:id="108"/>
      <w:proofErr w:type="spellEnd"/>
    </w:p>
    <w:p w14:paraId="4D93F04B" w14:textId="36BDB02B"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Versie</w:t>
      </w:r>
      <w:r w:rsidR="007A0109" w:rsidRPr="00EC6DAA">
        <w:rPr>
          <w:rFonts w:eastAsia="Times New Roman"/>
          <w:color w:val="000000"/>
          <w:sz w:val="20"/>
          <w:szCs w:val="20"/>
          <w:lang w:val="nl-NL"/>
        </w:rPr>
        <w:t xml:space="preserve"> 01 eerste aanzet redactieraad GGZ Nederland</w:t>
      </w:r>
    </w:p>
    <w:p w14:paraId="3F7655FF" w14:textId="22A9607C"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Versie</w:t>
      </w:r>
      <w:r w:rsidR="007A0109" w:rsidRPr="00EC6DAA">
        <w:rPr>
          <w:rFonts w:eastAsia="Times New Roman"/>
          <w:color w:val="000000"/>
          <w:sz w:val="20"/>
          <w:szCs w:val="20"/>
          <w:lang w:val="nl-NL"/>
        </w:rPr>
        <w:t xml:space="preserve"> 02. Aanscherpingen door leden redactieraad</w:t>
      </w:r>
    </w:p>
    <w:p w14:paraId="39CDEEEE" w14:textId="7D638A57"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w:t>
      </w:r>
      <w:r w:rsidR="007A0109" w:rsidRPr="00EC6DAA">
        <w:rPr>
          <w:rFonts w:eastAsia="Times New Roman"/>
          <w:color w:val="000000"/>
          <w:sz w:val="20"/>
          <w:szCs w:val="20"/>
          <w:lang w:val="nl-NL"/>
        </w:rPr>
        <w:t xml:space="preserve"> 03. UML model getekend in het kader van VIPP GGZ standaardisatie op basis van de </w:t>
      </w:r>
      <w:r w:rsidRPr="00EC6DAA">
        <w:rPr>
          <w:rFonts w:eastAsia="Times New Roman"/>
          <w:color w:val="000000"/>
          <w:sz w:val="20"/>
          <w:szCs w:val="20"/>
          <w:lang w:val="nl-NL"/>
        </w:rPr>
        <w:t>Nictiz/</w:t>
      </w:r>
      <w:r w:rsidR="007A0109" w:rsidRPr="00EC6DAA">
        <w:rPr>
          <w:rFonts w:eastAsia="Times New Roman"/>
          <w:color w:val="000000"/>
          <w:sz w:val="20"/>
          <w:szCs w:val="20"/>
          <w:lang w:val="nl-NL"/>
        </w:rPr>
        <w:t xml:space="preserve"> NFU sjabloon. </w:t>
      </w:r>
    </w:p>
    <w:p w14:paraId="2C53EB64" w14:textId="35096C81"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w:t>
      </w:r>
      <w:r w:rsidR="007A0109" w:rsidRPr="00EC6DAA">
        <w:rPr>
          <w:rFonts w:eastAsia="Times New Roman"/>
          <w:color w:val="000000"/>
          <w:sz w:val="20"/>
          <w:szCs w:val="20"/>
          <w:lang w:val="nl-NL"/>
        </w:rPr>
        <w:t>07 na akkoord redactieraad indien nog enkele wijzigingen worden doorgevoerd:</w:t>
      </w:r>
    </w:p>
    <w:p w14:paraId="2A7A276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2B459C17"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2881EEC1"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1BB13822" w14:textId="6A12FBCC"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r w:rsidR="009C16A5" w:rsidRPr="00EC6DAA">
        <w:rPr>
          <w:rFonts w:eastAsia="Times New Roman"/>
          <w:color w:val="000000"/>
          <w:sz w:val="20"/>
          <w:szCs w:val="20"/>
          <w:lang w:val="nl-NL"/>
        </w:rPr>
        <w:t>volgen? ‘Met</w:t>
      </w:r>
      <w:r w:rsidRPr="00EC6DAA">
        <w:rPr>
          <w:rFonts w:eastAsia="Times New Roman"/>
          <w:color w:val="000000"/>
          <w:sz w:val="20"/>
          <w:szCs w:val="20"/>
          <w:lang w:val="nl-NL"/>
        </w:rPr>
        <w:t xml:space="preserve">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78C337E8"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lastRenderedPageBreak/>
        <w:t>Juist geen gedetailleerde vragen opnemen? De redactieraad vond toch een aantal vragen essentieel om te kunnen gebruiken, zonder verplicht te zijn elk detail in te vullen. Om te benadrukken dat het alleen optionele velden zijn is de cardinaliteit expliciet op 0..* gezet voor geen verplichte invoer, eventueel meer keren invoer.</w:t>
      </w:r>
    </w:p>
    <w:p w14:paraId="7444AB06"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9620D2E" w14:textId="06CC5968" w:rsidR="007A0109"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494F780D" w14:textId="4F43A00E" w:rsidR="00C37828" w:rsidRPr="00C37828" w:rsidRDefault="009C16A5" w:rsidP="004F56CA">
      <w:pPr>
        <w:jc w:val="both"/>
        <w:rPr>
          <w:rFonts w:eastAsia="Times New Roman"/>
          <w:color w:val="000000"/>
          <w:sz w:val="20"/>
          <w:szCs w:val="20"/>
          <w:lang w:val="nl-NL"/>
        </w:rPr>
      </w:pPr>
      <w:r w:rsidRPr="00C37828">
        <w:rPr>
          <w:rFonts w:eastAsia="Times New Roman"/>
          <w:color w:val="000000"/>
          <w:sz w:val="20"/>
          <w:szCs w:val="20"/>
          <w:lang w:val="nl-NL"/>
        </w:rPr>
        <w:t>v0.8 commentaren</w:t>
      </w:r>
      <w:r w:rsidR="00C37828" w:rsidRPr="00C37828">
        <w:rPr>
          <w:rFonts w:eastAsia="Times New Roman"/>
          <w:color w:val="000000"/>
          <w:sz w:val="20"/>
          <w:szCs w:val="20"/>
          <w:lang w:val="nl-NL"/>
        </w:rPr>
        <w:t xml:space="preserve"> van C v</w:t>
      </w:r>
      <w:r w:rsidR="004F56CA">
        <w:rPr>
          <w:rFonts w:eastAsia="Times New Roman"/>
          <w:color w:val="000000"/>
          <w:sz w:val="20"/>
          <w:szCs w:val="20"/>
          <w:lang w:val="nl-NL"/>
        </w:rPr>
        <w:t>.</w:t>
      </w:r>
      <w:r w:rsidR="00C37828" w:rsidRPr="00C37828">
        <w:rPr>
          <w:rFonts w:eastAsia="Times New Roman"/>
          <w:color w:val="000000"/>
          <w:sz w:val="20"/>
          <w:szCs w:val="20"/>
          <w:lang w:val="nl-NL"/>
        </w:rPr>
        <w:t>d</w:t>
      </w:r>
      <w:r w:rsidR="004F56CA">
        <w:rPr>
          <w:rFonts w:eastAsia="Times New Roman"/>
          <w:color w:val="000000"/>
          <w:sz w:val="20"/>
          <w:szCs w:val="20"/>
          <w:lang w:val="nl-NL"/>
        </w:rPr>
        <w:t>.</w:t>
      </w:r>
      <w:r w:rsidR="00C37828" w:rsidRPr="00C37828">
        <w:rPr>
          <w:rFonts w:eastAsia="Times New Roman"/>
          <w:color w:val="000000"/>
          <w:sz w:val="20"/>
          <w:szCs w:val="20"/>
          <w:lang w:val="nl-NL"/>
        </w:rPr>
        <w:t xml:space="preserve"> Broek </w:t>
      </w:r>
      <w:r w:rsidR="00EF3674">
        <w:rPr>
          <w:rFonts w:eastAsia="Times New Roman"/>
          <w:color w:val="000000"/>
          <w:sz w:val="20"/>
          <w:szCs w:val="20"/>
          <w:lang w:val="nl-NL"/>
        </w:rPr>
        <w:t xml:space="preserve">van Reinier van Arkel </w:t>
      </w:r>
      <w:r w:rsidR="00C37828" w:rsidRPr="00C37828">
        <w:rPr>
          <w:rFonts w:eastAsia="Times New Roman"/>
          <w:color w:val="000000"/>
          <w:sz w:val="20"/>
          <w:szCs w:val="20"/>
          <w:lang w:val="nl-NL"/>
        </w:rPr>
        <w:t>verwerkt:</w:t>
      </w:r>
    </w:p>
    <w:p w14:paraId="08BD6C5C" w14:textId="33638182" w:rsidR="00C37828" w:rsidRPr="00C37828" w:rsidRDefault="009C16A5"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Bij</w:t>
      </w:r>
      <w:r w:rsidR="00C37828" w:rsidRPr="00C37828">
        <w:rPr>
          <w:rFonts w:eastAsia="Times New Roman"/>
          <w:color w:val="000000"/>
          <w:sz w:val="20"/>
          <w:szCs w:val="20"/>
          <w:lang w:val="nl-NL"/>
        </w:rPr>
        <w:t xml:space="preserve"> stappen kindcheck overige tussen gevoegd want </w:t>
      </w:r>
      <w:r w:rsidR="004F56CA" w:rsidRPr="00C37828">
        <w:rPr>
          <w:rFonts w:eastAsia="Times New Roman"/>
          <w:color w:val="000000"/>
          <w:sz w:val="20"/>
          <w:szCs w:val="20"/>
          <w:lang w:val="nl-NL"/>
        </w:rPr>
        <w:t>kindcheck</w:t>
      </w:r>
      <w:r w:rsidR="00C37828" w:rsidRPr="00C37828">
        <w:rPr>
          <w:rFonts w:eastAsia="Times New Roman"/>
          <w:color w:val="000000"/>
          <w:sz w:val="20"/>
          <w:szCs w:val="20"/>
          <w:lang w:val="nl-NL"/>
        </w:rPr>
        <w:t xml:space="preserve"> uitvoeren is zelf al stap 1.</w:t>
      </w:r>
    </w:p>
    <w:p w14:paraId="65F2AC88" w14:textId="77777777" w:rsidR="00C37828" w:rsidRPr="00C37828" w:rsidRDefault="00C37828"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 xml:space="preserve">Moment vastleggen in zorgproces uitgewerkt in rubriek Care </w:t>
      </w:r>
      <w:proofErr w:type="spellStart"/>
      <w:r w:rsidRPr="00C37828">
        <w:rPr>
          <w:rFonts w:eastAsia="Times New Roman"/>
          <w:color w:val="000000"/>
          <w:sz w:val="20"/>
          <w:szCs w:val="20"/>
          <w:lang w:val="nl-NL"/>
        </w:rPr>
        <w:t>Process</w:t>
      </w:r>
      <w:proofErr w:type="spellEnd"/>
      <w:r w:rsidRPr="00C37828">
        <w:rPr>
          <w:rFonts w:eastAsia="Times New Roman"/>
          <w:color w:val="000000"/>
          <w:sz w:val="20"/>
          <w:szCs w:val="20"/>
          <w:lang w:val="nl-NL"/>
        </w:rPr>
        <w:t>.</w:t>
      </w:r>
    </w:p>
    <w:p w14:paraId="688E8F6B" w14:textId="2D13DAB0" w:rsidR="00C37828" w:rsidRDefault="00C37828" w:rsidP="004F56CA">
      <w:pPr>
        <w:pStyle w:val="Lijstalinea"/>
        <w:numPr>
          <w:ilvl w:val="0"/>
          <w:numId w:val="9"/>
        </w:numPr>
        <w:jc w:val="both"/>
        <w:rPr>
          <w:rFonts w:eastAsia="Times New Roman"/>
          <w:color w:val="000000"/>
          <w:sz w:val="20"/>
          <w:szCs w:val="20"/>
          <w:lang w:val="nl-NL"/>
        </w:rPr>
      </w:pPr>
      <w:r w:rsidRPr="004F56CA">
        <w:rPr>
          <w:rFonts w:eastAsia="Times New Roman"/>
          <w:color w:val="000000"/>
          <w:sz w:val="20"/>
          <w:szCs w:val="20"/>
          <w:lang w:val="nl-NL"/>
        </w:rPr>
        <w:t>Hoe te gebruiken indien er meerdere kinderen in het spel zijn, in verschillende omstandigheden. Toelichting specifiek kind als data element toegevoegd.</w:t>
      </w:r>
    </w:p>
    <w:p w14:paraId="6DB94C87" w14:textId="6D175509" w:rsidR="00EF3674" w:rsidRPr="00B020C2" w:rsidRDefault="00EF3674" w:rsidP="00B020C2">
      <w:pPr>
        <w:jc w:val="both"/>
        <w:rPr>
          <w:rFonts w:eastAsia="Times New Roman"/>
          <w:color w:val="000000"/>
          <w:sz w:val="20"/>
          <w:szCs w:val="20"/>
          <w:lang w:val="nl-NL"/>
        </w:rPr>
      </w:pPr>
      <w:r w:rsidRPr="00B020C2">
        <w:rPr>
          <w:rFonts w:eastAsia="Times New Roman"/>
          <w:color w:val="000000"/>
          <w:sz w:val="20"/>
          <w:szCs w:val="20"/>
          <w:lang w:val="nl-NL"/>
        </w:rPr>
        <w:t xml:space="preserve">V09 commentaren Annemariek </w:t>
      </w:r>
      <w:proofErr w:type="spellStart"/>
      <w:r w:rsidRPr="00B020C2">
        <w:rPr>
          <w:rFonts w:eastAsia="Times New Roman"/>
          <w:color w:val="000000"/>
          <w:sz w:val="20"/>
          <w:szCs w:val="20"/>
          <w:lang w:val="nl-NL"/>
        </w:rPr>
        <w:t>Sepers</w:t>
      </w:r>
      <w:proofErr w:type="spellEnd"/>
      <w:r w:rsidRPr="00B020C2">
        <w:rPr>
          <w:rFonts w:eastAsia="Times New Roman"/>
          <w:color w:val="000000"/>
          <w:sz w:val="20"/>
          <w:szCs w:val="20"/>
          <w:lang w:val="nl-NL"/>
        </w:rPr>
        <w:t xml:space="preserve"> en </w:t>
      </w:r>
      <w:proofErr w:type="spellStart"/>
      <w:r w:rsidRPr="00B020C2">
        <w:rPr>
          <w:rFonts w:eastAsia="Times New Roman"/>
          <w:color w:val="000000"/>
          <w:sz w:val="20"/>
          <w:szCs w:val="20"/>
          <w:lang w:val="nl-NL"/>
        </w:rPr>
        <w:t>Doesjka</w:t>
      </w:r>
      <w:proofErr w:type="spellEnd"/>
      <w:r w:rsidRPr="00B020C2">
        <w:rPr>
          <w:rFonts w:eastAsia="Times New Roman"/>
          <w:color w:val="000000"/>
          <w:sz w:val="20"/>
          <w:szCs w:val="20"/>
          <w:lang w:val="nl-NL"/>
        </w:rPr>
        <w:t xml:space="preserve"> van den Bos van Centrum </w:t>
      </w:r>
      <w:r w:rsidR="004902B5" w:rsidRPr="00B020C2">
        <w:rPr>
          <w:rFonts w:eastAsia="Times New Roman"/>
          <w:color w:val="000000"/>
          <w:sz w:val="20"/>
          <w:szCs w:val="20"/>
          <w:lang w:val="nl-NL"/>
        </w:rPr>
        <w:t>‘</w:t>
      </w:r>
      <w:r w:rsidRPr="00B020C2">
        <w:rPr>
          <w:rFonts w:eastAsia="Times New Roman"/>
          <w:color w:val="000000"/>
          <w:sz w:val="20"/>
          <w:szCs w:val="20"/>
          <w:lang w:val="nl-NL"/>
        </w:rPr>
        <w:t xml:space="preserve">45 verwerkt: </w:t>
      </w:r>
    </w:p>
    <w:p w14:paraId="099FDE22" w14:textId="4B2BA1F1" w:rsidR="00B020C2" w:rsidRDefault="002A4E69"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Woord </w:t>
      </w:r>
      <w:r w:rsidR="004608FE">
        <w:rPr>
          <w:rFonts w:eastAsia="Times New Roman"/>
          <w:color w:val="000000"/>
          <w:sz w:val="20"/>
          <w:szCs w:val="20"/>
          <w:lang w:val="nl-NL"/>
        </w:rPr>
        <w:t>‘</w:t>
      </w:r>
      <w:r>
        <w:rPr>
          <w:rFonts w:eastAsia="Times New Roman"/>
          <w:color w:val="000000"/>
          <w:sz w:val="20"/>
          <w:szCs w:val="20"/>
          <w:lang w:val="nl-NL"/>
        </w:rPr>
        <w:t>bepaalde</w:t>
      </w:r>
      <w:r w:rsidR="004608FE">
        <w:rPr>
          <w:rFonts w:eastAsia="Times New Roman"/>
          <w:color w:val="000000"/>
          <w:sz w:val="20"/>
          <w:szCs w:val="20"/>
          <w:lang w:val="nl-NL"/>
        </w:rPr>
        <w:t>’</w:t>
      </w:r>
      <w:r w:rsidR="000B1887">
        <w:rPr>
          <w:rFonts w:eastAsia="Times New Roman"/>
          <w:color w:val="000000"/>
          <w:sz w:val="20"/>
          <w:szCs w:val="20"/>
          <w:lang w:val="nl-NL"/>
        </w:rPr>
        <w:t xml:space="preserve"> </w:t>
      </w:r>
      <w:r w:rsidR="004608FE">
        <w:rPr>
          <w:rFonts w:eastAsia="Times New Roman"/>
          <w:color w:val="000000"/>
          <w:sz w:val="20"/>
          <w:szCs w:val="20"/>
          <w:lang w:val="nl-NL"/>
        </w:rPr>
        <w:t>is</w:t>
      </w:r>
      <w:r>
        <w:rPr>
          <w:rFonts w:eastAsia="Times New Roman"/>
          <w:color w:val="000000"/>
          <w:sz w:val="20"/>
          <w:szCs w:val="20"/>
          <w:lang w:val="nl-NL"/>
        </w:rPr>
        <w:t xml:space="preserve"> verwijderd bij </w:t>
      </w:r>
      <w:r w:rsidR="004608FE">
        <w:rPr>
          <w:rFonts w:eastAsia="Times New Roman"/>
          <w:color w:val="000000"/>
          <w:sz w:val="20"/>
          <w:szCs w:val="20"/>
          <w:lang w:val="nl-NL"/>
        </w:rPr>
        <w:t>onderdeel C</w:t>
      </w:r>
      <w:r>
        <w:rPr>
          <w:rFonts w:eastAsia="Times New Roman"/>
          <w:color w:val="000000"/>
          <w:sz w:val="20"/>
          <w:szCs w:val="20"/>
          <w:lang w:val="nl-NL"/>
        </w:rPr>
        <w:t>oncept</w:t>
      </w:r>
      <w:r w:rsidR="004608FE">
        <w:rPr>
          <w:rFonts w:eastAsia="Times New Roman"/>
          <w:color w:val="000000"/>
          <w:sz w:val="20"/>
          <w:szCs w:val="20"/>
          <w:lang w:val="nl-NL"/>
        </w:rPr>
        <w:t>. Dit onderdeel is</w:t>
      </w:r>
      <w:r>
        <w:rPr>
          <w:rFonts w:eastAsia="Times New Roman"/>
          <w:color w:val="000000"/>
          <w:sz w:val="20"/>
          <w:szCs w:val="20"/>
          <w:lang w:val="nl-NL"/>
        </w:rPr>
        <w:t xml:space="preserve"> echter niet verengd tot de ggz </w:t>
      </w:r>
      <w:r w:rsidR="004608FE">
        <w:rPr>
          <w:rFonts w:eastAsia="Times New Roman"/>
          <w:color w:val="000000"/>
          <w:sz w:val="20"/>
          <w:szCs w:val="20"/>
          <w:lang w:val="nl-NL"/>
        </w:rPr>
        <w:t xml:space="preserve">alleen </w:t>
      </w:r>
      <w:r>
        <w:rPr>
          <w:rFonts w:eastAsia="Times New Roman"/>
          <w:color w:val="000000"/>
          <w:sz w:val="20"/>
          <w:szCs w:val="20"/>
          <w:lang w:val="nl-NL"/>
        </w:rPr>
        <w:t>omdat dit juist in eerdere review was verbreed naar zorg, welzijn, onderwijs</w:t>
      </w:r>
      <w:r w:rsidR="004608FE">
        <w:rPr>
          <w:rFonts w:eastAsia="Times New Roman"/>
          <w:color w:val="000000"/>
          <w:sz w:val="20"/>
          <w:szCs w:val="20"/>
          <w:lang w:val="nl-NL"/>
        </w:rPr>
        <w:t xml:space="preserve"> en de zib zo breed mogelijk bruikbaar moet zijn</w:t>
      </w:r>
      <w:r>
        <w:rPr>
          <w:rFonts w:eastAsia="Times New Roman"/>
          <w:color w:val="000000"/>
          <w:sz w:val="20"/>
          <w:szCs w:val="20"/>
          <w:lang w:val="nl-NL"/>
        </w:rPr>
        <w:t xml:space="preserve">. </w:t>
      </w:r>
    </w:p>
    <w:p w14:paraId="252BF5BF" w14:textId="278EA7E9" w:rsidR="002A4E69" w:rsidRPr="00C277A1" w:rsidRDefault="004608FE" w:rsidP="00C277A1">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Suggestie dat vanwege wettelijke verplichting er altijd een kindcheck moet worden gedaan is niet overgenomen. Het is wettelijk verplicht indien er een vermoeden op risico’s bestaat. </w:t>
      </w:r>
      <w:r w:rsidR="00E74415">
        <w:rPr>
          <w:rFonts w:eastAsia="Times New Roman"/>
          <w:color w:val="000000"/>
          <w:sz w:val="20"/>
          <w:szCs w:val="20"/>
          <w:lang w:val="nl-NL"/>
        </w:rPr>
        <w:t xml:space="preserve">Zie m.n. de </w:t>
      </w:r>
      <w:proofErr w:type="spellStart"/>
      <w:r w:rsidR="00E74415">
        <w:rPr>
          <w:rFonts w:eastAsia="Times New Roman"/>
          <w:color w:val="000000"/>
          <w:sz w:val="20"/>
          <w:szCs w:val="20"/>
          <w:lang w:val="nl-NL"/>
        </w:rPr>
        <w:t>knmg</w:t>
      </w:r>
      <w:proofErr w:type="spellEnd"/>
      <w:r w:rsidR="00E74415">
        <w:rPr>
          <w:rFonts w:eastAsia="Times New Roman"/>
          <w:color w:val="000000"/>
          <w:sz w:val="20"/>
          <w:szCs w:val="20"/>
          <w:lang w:val="nl-NL"/>
        </w:rPr>
        <w:t xml:space="preserve"> meldcode p. 19: “</w:t>
      </w:r>
      <w:r w:rsidR="00E74415" w:rsidRPr="00E74415">
        <w:rPr>
          <w:rFonts w:eastAsia="Times New Roman"/>
          <w:color w:val="000000"/>
          <w:sz w:val="20"/>
          <w:szCs w:val="20"/>
          <w:lang w:val="nl-NL"/>
        </w:rPr>
        <w:t>Het is de professionele inschatting van de individuele arts</w:t>
      </w:r>
      <w:r w:rsidR="00C277A1">
        <w:rPr>
          <w:rFonts w:eastAsia="Times New Roman"/>
          <w:color w:val="000000"/>
          <w:sz w:val="20"/>
          <w:szCs w:val="20"/>
          <w:lang w:val="nl-NL"/>
        </w:rPr>
        <w:t xml:space="preserve"> </w:t>
      </w:r>
      <w:r w:rsidR="00E74415" w:rsidRPr="00C277A1">
        <w:rPr>
          <w:rFonts w:eastAsia="Times New Roman"/>
          <w:color w:val="000000"/>
          <w:sz w:val="20"/>
          <w:szCs w:val="20"/>
          <w:lang w:val="nl-NL"/>
        </w:rPr>
        <w:t>om te besluiten in welke gevallen een kindcheck noodzakelijk is.”</w:t>
      </w:r>
    </w:p>
    <w:p w14:paraId="38F0E40E" w14:textId="0F206D69" w:rsidR="00A20149" w:rsidRDefault="00EB5C1D" w:rsidP="004F56CA">
      <w:pPr>
        <w:pStyle w:val="Lijstalinea"/>
        <w:numPr>
          <w:ilvl w:val="0"/>
          <w:numId w:val="9"/>
        </w:numPr>
        <w:jc w:val="both"/>
        <w:rPr>
          <w:rFonts w:eastAsia="Times New Roman"/>
          <w:color w:val="000000"/>
          <w:sz w:val="20"/>
          <w:szCs w:val="20"/>
          <w:lang w:val="nl-NL"/>
        </w:rPr>
      </w:pPr>
      <w:bookmarkStart w:id="109" w:name="_Hlk23270312"/>
      <w:r>
        <w:rPr>
          <w:rFonts w:eastAsia="Times New Roman"/>
          <w:color w:val="000000"/>
          <w:sz w:val="20"/>
          <w:szCs w:val="20"/>
          <w:lang w:val="nl-NL"/>
        </w:rPr>
        <w:t xml:space="preserve">Enkele wijzigingen in de grammatica van de vragen, m.n. meer open gesteld waar het gesloten was. Indien het al een open vraag was is die niet gewijzigd. M.n. lukt het u? </w:t>
      </w:r>
      <w:r w:rsidR="009C16A5">
        <w:rPr>
          <w:rFonts w:eastAsia="Times New Roman"/>
          <w:color w:val="000000"/>
          <w:sz w:val="20"/>
          <w:szCs w:val="20"/>
          <w:lang w:val="nl-NL"/>
        </w:rPr>
        <w:t>Vinden</w:t>
      </w:r>
      <w:r>
        <w:rPr>
          <w:rFonts w:eastAsia="Times New Roman"/>
          <w:color w:val="000000"/>
          <w:sz w:val="20"/>
          <w:szCs w:val="20"/>
          <w:lang w:val="nl-NL"/>
        </w:rPr>
        <w:t xml:space="preserve"> we open en is breder gesteld dan alleen ‘hoe lukt het u?’ Het staat natuurlijk ieder vrij om hier in de context een andere grammatica toe te passen en andere woorden of woordvolgorde te gebruiken.</w:t>
      </w:r>
      <w:r w:rsidR="00220296">
        <w:rPr>
          <w:rFonts w:eastAsia="Times New Roman"/>
          <w:color w:val="000000"/>
          <w:sz w:val="20"/>
          <w:szCs w:val="20"/>
          <w:lang w:val="nl-NL"/>
        </w:rPr>
        <w:t xml:space="preserve"> Ook het wijzigen van ‘uw situatie’ naar ‘de situatie’ een andere volgorde van woorden in de open vraag is niet overgenomen</w:t>
      </w:r>
      <w:r>
        <w:rPr>
          <w:rFonts w:eastAsia="Times New Roman"/>
          <w:color w:val="000000"/>
          <w:sz w:val="20"/>
          <w:szCs w:val="20"/>
          <w:lang w:val="nl-NL"/>
        </w:rPr>
        <w:t xml:space="preserve">. </w:t>
      </w:r>
      <w:r w:rsidR="00B5345A">
        <w:rPr>
          <w:rFonts w:eastAsia="Times New Roman"/>
          <w:color w:val="000000"/>
          <w:sz w:val="20"/>
          <w:szCs w:val="20"/>
          <w:lang w:val="nl-NL"/>
        </w:rPr>
        <w:t>‘</w:t>
      </w:r>
      <w:r w:rsidR="00220296">
        <w:rPr>
          <w:rFonts w:eastAsia="Times New Roman"/>
          <w:color w:val="000000"/>
          <w:sz w:val="20"/>
          <w:szCs w:val="20"/>
          <w:lang w:val="nl-NL"/>
        </w:rPr>
        <w:t>Uw</w:t>
      </w:r>
      <w:r w:rsidR="00B5345A">
        <w:rPr>
          <w:rFonts w:eastAsia="Times New Roman"/>
          <w:color w:val="000000"/>
          <w:sz w:val="20"/>
          <w:szCs w:val="20"/>
          <w:lang w:val="nl-NL"/>
        </w:rPr>
        <w:t>’</w:t>
      </w:r>
      <w:r w:rsidR="00220296">
        <w:rPr>
          <w:rFonts w:eastAsia="Times New Roman"/>
          <w:color w:val="000000"/>
          <w:sz w:val="20"/>
          <w:szCs w:val="20"/>
          <w:lang w:val="nl-NL"/>
        </w:rPr>
        <w:t xml:space="preserve"> situatie blijft dichter bij de patiënt dan </w:t>
      </w:r>
      <w:r w:rsidR="00B5345A">
        <w:rPr>
          <w:rFonts w:eastAsia="Times New Roman"/>
          <w:color w:val="000000"/>
          <w:sz w:val="20"/>
          <w:szCs w:val="20"/>
          <w:lang w:val="nl-NL"/>
        </w:rPr>
        <w:t>het afstandelijke ‘</w:t>
      </w:r>
      <w:r w:rsidR="00220296">
        <w:rPr>
          <w:rFonts w:eastAsia="Times New Roman"/>
          <w:color w:val="000000"/>
          <w:sz w:val="20"/>
          <w:szCs w:val="20"/>
          <w:lang w:val="nl-NL"/>
        </w:rPr>
        <w:t>de</w:t>
      </w:r>
      <w:r w:rsidR="00B5345A">
        <w:rPr>
          <w:rFonts w:eastAsia="Times New Roman"/>
          <w:color w:val="000000"/>
          <w:sz w:val="20"/>
          <w:szCs w:val="20"/>
          <w:lang w:val="nl-NL"/>
        </w:rPr>
        <w:t>’ situatie</w:t>
      </w:r>
      <w:r w:rsidR="00220296">
        <w:rPr>
          <w:rFonts w:eastAsia="Times New Roman"/>
          <w:color w:val="000000"/>
          <w:sz w:val="20"/>
          <w:szCs w:val="20"/>
          <w:lang w:val="nl-NL"/>
        </w:rPr>
        <w:t>.</w:t>
      </w:r>
    </w:p>
    <w:p w14:paraId="26D6771B" w14:textId="71EC6125" w:rsidR="009F1D62"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Opmerkingen over de stappen in de meldcode zijn niet letterlijk overgenomen, maar de constatering dat er nergens in het model ruimte was om de professionele zorgen over de situatie – de kern van de kindcheck – vast te leggen is wel ter harte genomen en was aanleiding tot toevoeging van een data element in vrije tekst om dat toch zeker te kunnen documenteren. </w:t>
      </w:r>
      <w:r w:rsidR="003E6AF1">
        <w:rPr>
          <w:rFonts w:eastAsia="Times New Roman"/>
          <w:color w:val="000000"/>
          <w:sz w:val="20"/>
          <w:szCs w:val="20"/>
          <w:lang w:val="nl-NL"/>
        </w:rPr>
        <w:t xml:space="preserve">Dit is in diverse rubrieken ook verder uitgewerkt. </w:t>
      </w:r>
    </w:p>
    <w:p w14:paraId="1457A9DA" w14:textId="3E2D9A7E" w:rsidR="003E6AF1" w:rsidRDefault="003E6AF1"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Er is n.a.v. deze aanvulling ook expliciet opgenomen dat deze zib uitsluitend is bedoeld voor stap 1 van de meldcode. </w:t>
      </w:r>
    </w:p>
    <w:p w14:paraId="46FCA6BB" w14:textId="0B6C1B20" w:rsidR="009343C0"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actie is vervolgens een voorbeeld gegeven dat ook het monitoren van de situatie een goede actie kan zijn. </w:t>
      </w:r>
    </w:p>
    <w:p w14:paraId="0BFA7BA9" w14:textId="3782808B" w:rsidR="00EF3674" w:rsidRDefault="00B020C2"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KNMG meldcode bij bronnen toegevoegd</w:t>
      </w:r>
      <w:r w:rsidR="009F1D62">
        <w:rPr>
          <w:rFonts w:eastAsia="Times New Roman"/>
          <w:color w:val="000000"/>
          <w:sz w:val="20"/>
          <w:szCs w:val="20"/>
          <w:lang w:val="nl-NL"/>
        </w:rPr>
        <w:t xml:space="preserve"> en gebruikt voor </w:t>
      </w:r>
      <w:r w:rsidR="009343C0">
        <w:rPr>
          <w:rFonts w:eastAsia="Times New Roman"/>
          <w:color w:val="000000"/>
          <w:sz w:val="20"/>
          <w:szCs w:val="20"/>
          <w:lang w:val="nl-NL"/>
        </w:rPr>
        <w:t xml:space="preserve">het verwerken </w:t>
      </w:r>
      <w:r w:rsidR="009F1D62">
        <w:rPr>
          <w:rFonts w:eastAsia="Times New Roman"/>
          <w:color w:val="000000"/>
          <w:sz w:val="20"/>
          <w:szCs w:val="20"/>
          <w:lang w:val="nl-NL"/>
        </w:rPr>
        <w:t xml:space="preserve">bovenstaande commentaar. </w:t>
      </w:r>
    </w:p>
    <w:bookmarkEnd w:id="109"/>
    <w:p w14:paraId="144561DA" w14:textId="3E590199" w:rsidR="00A20149" w:rsidRDefault="00903B5E" w:rsidP="009343C0">
      <w:pPr>
        <w:jc w:val="both"/>
        <w:rPr>
          <w:rFonts w:eastAsia="Times New Roman"/>
          <w:color w:val="000000"/>
          <w:sz w:val="20"/>
          <w:szCs w:val="20"/>
          <w:lang w:val="nl-NL"/>
        </w:rPr>
      </w:pPr>
      <w:r>
        <w:rPr>
          <w:rFonts w:eastAsia="Times New Roman"/>
          <w:color w:val="000000"/>
          <w:sz w:val="20"/>
          <w:szCs w:val="20"/>
          <w:lang w:val="nl-NL"/>
        </w:rPr>
        <w:t xml:space="preserve">V1.0 opmerkingen uit regiegroep informatiebeleid GGZ Nederland verwerkt en definitieve versie gemaakt. </w:t>
      </w:r>
    </w:p>
    <w:p w14:paraId="779F2B03" w14:textId="160A355A" w:rsidR="009E79FE" w:rsidRDefault="009E79F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de referentie naar de zib gezinssituatie is melding gemaakt van gegeven dat soms wel en soms niet deze gegevens al aanwezig zijn. B.v. bij crisiscontact vaak nog niet. </w:t>
      </w:r>
    </w:p>
    <w:p w14:paraId="4AA1E748" w14:textId="0164B608" w:rsidR="00903B5E" w:rsidRDefault="00903B5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1.8 </w:t>
      </w:r>
      <w:r w:rsidR="005B51EE">
        <w:rPr>
          <w:rFonts w:eastAsia="Times New Roman"/>
          <w:color w:val="000000"/>
          <w:sz w:val="20"/>
          <w:szCs w:val="20"/>
          <w:lang w:val="nl-NL"/>
        </w:rPr>
        <w:t xml:space="preserve">en 1.10 </w:t>
      </w:r>
      <w:r>
        <w:rPr>
          <w:rFonts w:eastAsia="Times New Roman"/>
          <w:color w:val="000000"/>
          <w:sz w:val="20"/>
          <w:szCs w:val="20"/>
          <w:lang w:val="nl-NL"/>
        </w:rPr>
        <w:t>toegevoegd: - bij contacten met de crisisdienst</w:t>
      </w:r>
      <w:r w:rsidR="005B51EE">
        <w:rPr>
          <w:rFonts w:eastAsia="Times New Roman"/>
          <w:color w:val="000000"/>
          <w:sz w:val="20"/>
          <w:szCs w:val="20"/>
          <w:lang w:val="nl-NL"/>
        </w:rPr>
        <w:t>.</w:t>
      </w:r>
    </w:p>
    <w:p w14:paraId="0FA80F40" w14:textId="19F1945D" w:rsidR="0003564C" w:rsidRPr="00EC6DAA" w:rsidRDefault="0003564C"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data element is het nodig de overige stappen van de meldcode te volgen is het volgende toegevoegd: </w:t>
      </w:r>
      <w:r w:rsidRPr="0003564C">
        <w:rPr>
          <w:rFonts w:eastAsia="Times New Roman"/>
          <w:color w:val="000000"/>
          <w:sz w:val="20"/>
          <w:szCs w:val="20"/>
          <w:lang w:val="nl-NL"/>
        </w:rPr>
        <w:t>Als er op basis van de kindcheck naar voren komt dat er sprake is van kindermishandeling, dan moet bij Overig/aanvullend onderzoek het formulier “Huiselijk geweld</w:t>
      </w:r>
      <w:r w:rsidR="009C16A5" w:rsidRPr="0003564C">
        <w:rPr>
          <w:rFonts w:eastAsia="Times New Roman"/>
          <w:color w:val="000000"/>
          <w:sz w:val="20"/>
          <w:szCs w:val="20"/>
          <w:lang w:val="nl-NL"/>
        </w:rPr>
        <w:t>/ kindermishandeling</w:t>
      </w:r>
      <w:r w:rsidRPr="0003564C">
        <w:rPr>
          <w:rFonts w:eastAsia="Times New Roman"/>
          <w:color w:val="000000"/>
          <w:sz w:val="20"/>
          <w:szCs w:val="20"/>
          <w:lang w:val="nl-NL"/>
        </w:rPr>
        <w:t>” worden ingevuld.</w:t>
      </w:r>
    </w:p>
    <w:p w14:paraId="09BFB72D" w14:textId="31E21DE7" w:rsidR="00903B5E" w:rsidRPr="009343C0" w:rsidRDefault="00903B5E" w:rsidP="009343C0">
      <w:pPr>
        <w:jc w:val="both"/>
        <w:rPr>
          <w:rFonts w:eastAsia="Times New Roman"/>
          <w:color w:val="000000"/>
          <w:sz w:val="20"/>
          <w:szCs w:val="20"/>
          <w:lang w:val="nl-NL"/>
        </w:rPr>
      </w:pPr>
    </w:p>
    <w:sectPr w:rsidR="00903B5E" w:rsidRPr="009343C0">
      <w:headerReference w:type="default" r:id="rId16"/>
      <w:footerReference w:type="default" r:id="rId17"/>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Gwen Moonen" w:date="2021-04-16T11:28:00Z" w:initials="GM">
    <w:p w14:paraId="39544B03" w14:textId="27438153" w:rsidR="00B173AB" w:rsidRPr="00AF3CC4" w:rsidRDefault="00B173AB">
      <w:pPr>
        <w:pStyle w:val="Tekstopmerking"/>
        <w:rPr>
          <w:lang w:val="nl-NL"/>
        </w:rPr>
      </w:pPr>
      <w:r>
        <w:rPr>
          <w:rStyle w:val="Verwijzingopmerking"/>
        </w:rPr>
        <w:annotationRef/>
      </w:r>
      <w:r>
        <w:rPr>
          <w:lang w:val="nl-NL"/>
        </w:rPr>
        <w:t>De k</w:t>
      </w:r>
      <w:r w:rsidRPr="00AF3CC4">
        <w:rPr>
          <w:lang w:val="nl-NL"/>
        </w:rPr>
        <w:t>indcheck</w:t>
      </w:r>
      <w:r>
        <w:rPr>
          <w:lang w:val="nl-NL"/>
        </w:rPr>
        <w:t xml:space="preserve"> is een</w:t>
      </w:r>
      <w:r w:rsidRPr="00AF3CC4">
        <w:rPr>
          <w:lang w:val="nl-NL"/>
        </w:rPr>
        <w:t xml:space="preserve"> </w:t>
      </w:r>
      <w:r w:rsidRPr="00AF3CC4">
        <w:rPr>
          <w:sz w:val="23"/>
          <w:szCs w:val="23"/>
          <w:lang w:val="nl-NL"/>
        </w:rPr>
        <w:t>gestandaardiseerde controle of een cliënt verantwoordelijk</w:t>
      </w:r>
      <w:r>
        <w:rPr>
          <w:sz w:val="23"/>
          <w:szCs w:val="23"/>
          <w:lang w:val="nl-NL"/>
        </w:rPr>
        <w:t xml:space="preserve"> </w:t>
      </w:r>
      <w:r w:rsidRPr="00AF3CC4">
        <w:rPr>
          <w:sz w:val="23"/>
          <w:szCs w:val="23"/>
          <w:lang w:val="nl-NL"/>
        </w:rPr>
        <w:t>is voor de verzorging en opvoeding van een of meer minderjarigen, met</w:t>
      </w:r>
      <w:r>
        <w:rPr>
          <w:sz w:val="23"/>
          <w:szCs w:val="23"/>
          <w:lang w:val="nl-NL"/>
        </w:rPr>
        <w:t xml:space="preserve"> </w:t>
      </w:r>
      <w:r w:rsidRPr="00AF3CC4">
        <w:rPr>
          <w:sz w:val="23"/>
          <w:szCs w:val="23"/>
          <w:lang w:val="nl-NL"/>
        </w:rPr>
        <w:t>het oog op de veiligheid van hen</w:t>
      </w:r>
      <w:r>
        <w:rPr>
          <w:sz w:val="23"/>
          <w:szCs w:val="23"/>
          <w:lang w:val="nl-NL"/>
        </w:rPr>
        <w:t>. (bron Staatscourant).</w:t>
      </w:r>
    </w:p>
  </w:comment>
  <w:comment w:id="23" w:author="Gwen Moonen" w:date="2021-04-16T11:31:00Z" w:initials="GM">
    <w:p w14:paraId="33CC52E6" w14:textId="77777777" w:rsidR="00B173AB" w:rsidRDefault="00B173AB">
      <w:pPr>
        <w:pStyle w:val="Tekstopmerking"/>
        <w:rPr>
          <w:lang w:val="nl-NL"/>
        </w:rPr>
      </w:pPr>
      <w:r>
        <w:rPr>
          <w:rStyle w:val="Verwijzingopmerking"/>
        </w:rPr>
        <w:annotationRef/>
      </w:r>
      <w:r w:rsidRPr="00AF3CC4">
        <w:rPr>
          <w:lang w:val="nl-NL"/>
        </w:rPr>
        <w:t xml:space="preserve">De </w:t>
      </w:r>
      <w:r w:rsidRPr="00AF3CC4">
        <w:rPr>
          <w:lang w:val="nl-NL"/>
        </w:rPr>
        <w:t>kindcheck heeft als doel het (vroegtijdig) signaleren, en stoppen van kindermishandeling en richt zich op zorgprofessionals met volwassen cliënten. De kindcheck verplicht zorgprofessionals ertoe in bepaalde gevallen bij de volwassen cliënt te onderzoeken of deze de zorg draagt voor een (of meerdere) minderjarige(n) of voor hen verantwoordelijk is.</w:t>
      </w:r>
    </w:p>
    <w:p w14:paraId="3417BA0E" w14:textId="77777777" w:rsidR="00B173AB" w:rsidRDefault="00B173AB">
      <w:pPr>
        <w:pStyle w:val="Tekstopmerking"/>
        <w:rPr>
          <w:lang w:val="nl-NL"/>
        </w:rPr>
      </w:pPr>
    </w:p>
    <w:p w14:paraId="5ED34CCC" w14:textId="05B58511" w:rsidR="00B173AB" w:rsidRPr="00AF3CC4" w:rsidRDefault="00B173AB">
      <w:pPr>
        <w:pStyle w:val="Tekstopmerking"/>
        <w:rPr>
          <w:lang w:val="nl-NL"/>
        </w:rPr>
      </w:pPr>
      <w:r>
        <w:rPr>
          <w:lang w:val="nl-NL"/>
        </w:rPr>
        <w:t xml:space="preserve">Bron: </w:t>
      </w:r>
      <w:r w:rsidRPr="00AF3CC4">
        <w:rPr>
          <w:lang w:val="nl-NL"/>
        </w:rPr>
        <w:t>https://richtlijnendatabase.nl/richtlijn/vermoeden_van_ouderenmishandeling_om/zorgplicht_beroepsgeheim_en_melden_om/wet-_en_regelgeving_bij_vermoeden_om.html?query=kindcheck#summary_literature</w:t>
      </w:r>
    </w:p>
  </w:comment>
  <w:comment w:id="43" w:author="Gwen Moonen" w:date="2021-04-19T14:27:00Z" w:initials="GM">
    <w:p w14:paraId="22EF2F07" w14:textId="503E990C" w:rsidR="000F2528" w:rsidRDefault="000F2528" w:rsidP="000F2528">
      <w:pPr>
        <w:pStyle w:val="Tekstopmerking"/>
        <w:rPr>
          <w:lang w:val="nl-NL"/>
        </w:rPr>
      </w:pPr>
      <w:r>
        <w:rPr>
          <w:rStyle w:val="Verwijzingopmerking"/>
        </w:rPr>
        <w:annotationRef/>
      </w:r>
      <w:r w:rsidR="008B492E">
        <w:rPr>
          <w:lang w:val="nl-NL"/>
        </w:rPr>
        <w:br/>
        <w:t xml:space="preserve">*  Datum uitvoering </w:t>
      </w:r>
      <w:r w:rsidR="008B492E">
        <w:rPr>
          <w:lang w:val="nl-NL"/>
        </w:rPr>
        <w:t>kindcheck; kan zib Tijdsinterval worden</w:t>
      </w:r>
      <w:r w:rsidR="002D774D">
        <w:rPr>
          <w:lang w:val="nl-NL"/>
        </w:rPr>
        <w:t>?</w:t>
      </w:r>
    </w:p>
    <w:p w14:paraId="5B675C89" w14:textId="43DBD710" w:rsidR="002D774D" w:rsidRDefault="00F02C6F" w:rsidP="00F02C6F">
      <w:pPr>
        <w:pStyle w:val="Tekstopmerking"/>
        <w:rPr>
          <w:lang w:val="nl-NL"/>
        </w:rPr>
      </w:pPr>
      <w:r>
        <w:rPr>
          <w:lang w:val="nl-NL"/>
        </w:rPr>
        <w:t xml:space="preserve">*Heeft </w:t>
      </w:r>
      <w:r w:rsidR="002D774D">
        <w:rPr>
          <w:lang w:val="nl-NL"/>
        </w:rPr>
        <w:t>u een idee…betekent (ST). Kardinaliteiten 0..* toevoegen.</w:t>
      </w:r>
    </w:p>
    <w:p w14:paraId="59A1704F" w14:textId="77777777" w:rsidR="008B492E" w:rsidRDefault="008B492E">
      <w:pPr>
        <w:pStyle w:val="Tekstopmerking"/>
        <w:rPr>
          <w:lang w:val="nl-NL"/>
        </w:rPr>
      </w:pPr>
    </w:p>
    <w:p w14:paraId="09B3AE84" w14:textId="621BA54D" w:rsidR="000F2528" w:rsidRDefault="000F2528">
      <w:pPr>
        <w:pStyle w:val="Tekstopmerking"/>
        <w:rPr>
          <w:lang w:val="nl-NL"/>
        </w:rPr>
      </w:pPr>
      <w:r>
        <w:rPr>
          <w:lang w:val="nl-NL"/>
        </w:rPr>
        <w:t xml:space="preserve">Actie elementen spreekt tegen dat het alleen over stap 1 van de kindcheck gaat.. </w:t>
      </w:r>
    </w:p>
    <w:p w14:paraId="14E4650D" w14:textId="4D3AC6B5" w:rsidR="000F2528" w:rsidRPr="000F2528" w:rsidRDefault="000F2528">
      <w:pPr>
        <w:pStyle w:val="Tekstopmerking"/>
        <w:rPr>
          <w:lang w:val="nl-NL"/>
        </w:rPr>
      </w:pPr>
      <w:r w:rsidRPr="000F2528">
        <w:rPr>
          <w:lang w:val="nl-NL"/>
        </w:rPr>
        <w:t>Bij container Actie? – is het n</w:t>
      </w:r>
      <w:r>
        <w:rPr>
          <w:lang w:val="nl-NL"/>
        </w:rPr>
        <w:t>odig om overige stappen van de meldcode te volgen? Zou ik concreter maken door te zeggen. Is het nodig om stap 2 van de meldcode te volgen? (het hoeft niet zo te zijn dat alle stappen gevolgd moeten worden n.l.)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544B03" w15:done="0"/>
  <w15:commentEx w15:paraId="5ED34CCC" w15:done="0"/>
  <w15:commentEx w15:paraId="14E46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F35C" w16cex:dateUtc="2021-04-16T09:28:00Z"/>
  <w16cex:commentExtensible w16cex:durableId="2423F401" w16cex:dateUtc="2021-04-16T09:31:00Z"/>
  <w16cex:commentExtensible w16cex:durableId="242811C9" w16cex:dateUtc="2021-04-19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544B03" w16cid:durableId="2423F35C"/>
  <w16cid:commentId w16cid:paraId="5ED34CCC" w16cid:durableId="2423F401"/>
  <w16cid:commentId w16cid:paraId="14E4650D" w16cid:durableId="24281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E355D" w14:textId="77777777" w:rsidR="00035535" w:rsidRDefault="00035535">
      <w:r>
        <w:separator/>
      </w:r>
    </w:p>
  </w:endnote>
  <w:endnote w:type="continuationSeparator" w:id="0">
    <w:p w14:paraId="3EED8FFF" w14:textId="77777777" w:rsidR="00035535" w:rsidRDefault="0003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7BA55" w14:textId="77777777" w:rsidR="00B173AB" w:rsidRDefault="00B173AB">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5E64C" w14:textId="77777777" w:rsidR="00035535" w:rsidRDefault="00035535">
      <w:r>
        <w:separator/>
      </w:r>
    </w:p>
  </w:footnote>
  <w:footnote w:type="continuationSeparator" w:id="0">
    <w:p w14:paraId="6AE62FE2" w14:textId="77777777" w:rsidR="00035535" w:rsidRDefault="00035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40" w:type="dxa"/>
      <w:tblInd w:w="60" w:type="dxa"/>
      <w:tblLayout w:type="fixed"/>
      <w:tblCellMar>
        <w:left w:w="60" w:type="dxa"/>
        <w:right w:w="60" w:type="dxa"/>
      </w:tblCellMar>
      <w:tblLook w:val="04A0" w:firstRow="1" w:lastRow="0" w:firstColumn="1" w:lastColumn="0" w:noHBand="0" w:noVBand="1"/>
    </w:tblPr>
    <w:tblGrid>
      <w:gridCol w:w="2160"/>
      <w:gridCol w:w="6001"/>
      <w:gridCol w:w="1379"/>
    </w:tblGrid>
    <w:tr w:rsidR="00B173AB" w:rsidRPr="00EC6DAA" w14:paraId="06799DD3" w14:textId="77777777" w:rsidTr="00903B5E">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9A31C37" w14:textId="77777777" w:rsidR="00B173AB" w:rsidRPr="009343C0" w:rsidRDefault="00B173AB">
          <w:pPr>
            <w:pStyle w:val="Koptekst"/>
            <w:tabs>
              <w:tab w:val="left" w:pos="4320"/>
            </w:tabs>
            <w:rPr>
              <w:rFonts w:eastAsia="Times New Roman"/>
              <w:color w:val="auto"/>
              <w:sz w:val="22"/>
              <w:u w:val="single"/>
              <w:lang w:val="nl-NL"/>
            </w:rPr>
          </w:pPr>
          <w:r w:rsidRPr="009343C0">
            <w:rPr>
              <w:rFonts w:eastAsia="Times New Roman"/>
              <w:color w:val="auto"/>
              <w:sz w:val="22"/>
              <w:u w:val="single"/>
              <w:lang w:val="nl-NL"/>
            </w:rPr>
            <w:t>ZIB specificatie</w:t>
          </w:r>
        </w:p>
      </w:tc>
      <w:tc>
        <w:tcPr>
          <w:tcW w:w="60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7E2A6C" w14:textId="7772CBDA" w:rsidR="00B173AB" w:rsidRPr="009343C0" w:rsidRDefault="00B173AB">
          <w:pPr>
            <w:pStyle w:val="Koptekst"/>
            <w:tabs>
              <w:tab w:val="left" w:pos="4320"/>
            </w:tabs>
            <w:jc w:val="center"/>
            <w:rPr>
              <w:rFonts w:eastAsia="Times New Roman"/>
              <w:color w:val="auto"/>
              <w:sz w:val="22"/>
              <w:u w:val="single"/>
              <w:lang w:val="nl-NL"/>
            </w:rPr>
          </w:pPr>
          <w:r w:rsidRPr="009343C0">
            <w:rPr>
              <w:rFonts w:eastAsia="Times New Roman"/>
              <w:color w:val="auto"/>
              <w:sz w:val="22"/>
              <w:u w:val="single"/>
              <w:lang w:val="nl-NL"/>
            </w:rPr>
            <w:t>nl.ggznederland.kindcheck</w:t>
          </w:r>
          <w:r>
            <w:rPr>
              <w:rFonts w:eastAsia="Times New Roman"/>
              <w:color w:val="auto"/>
              <w:sz w:val="22"/>
              <w:u w:val="single"/>
              <w:lang w:val="nl-NL"/>
            </w:rPr>
            <w:t>_v1.0</w:t>
          </w:r>
        </w:p>
      </w:tc>
      <w:tc>
        <w:tcPr>
          <w:tcW w:w="137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2E2CCE" w14:textId="77777777" w:rsidR="00B173AB" w:rsidRPr="009343C0" w:rsidRDefault="00B173AB">
          <w:pPr>
            <w:pStyle w:val="Koptekst"/>
            <w:jc w:val="right"/>
            <w:rPr>
              <w:rFonts w:eastAsia="Times New Roman"/>
              <w:color w:val="auto"/>
              <w:sz w:val="22"/>
              <w:u w:val="single"/>
              <w:lang w:val="nl-NL"/>
            </w:rPr>
          </w:pPr>
          <w:r w:rsidRPr="009343C0">
            <w:rPr>
              <w:rFonts w:eastAsia="Times New Roman"/>
              <w:color w:val="auto"/>
              <w:sz w:val="22"/>
              <w:u w:val="single"/>
              <w:lang w:val="nl-NL"/>
            </w:rPr>
            <w:t xml:space="preserve">Page: </w:t>
          </w:r>
          <w:r w:rsidRPr="009343C0">
            <w:rPr>
              <w:rFonts w:eastAsia="Times New Roman"/>
              <w:color w:val="auto"/>
              <w:sz w:val="22"/>
              <w:u w:val="single"/>
              <w:lang w:val="nl-NL"/>
            </w:rPr>
            <w:fldChar w:fldCharType="begin"/>
          </w:r>
          <w:r w:rsidRPr="009343C0">
            <w:rPr>
              <w:rFonts w:eastAsia="Times New Roman"/>
              <w:color w:val="auto"/>
              <w:sz w:val="22"/>
              <w:u w:val="single"/>
              <w:lang w:val="nl-NL"/>
            </w:rPr>
            <w:instrText xml:space="preserve">PAGE </w:instrText>
          </w:r>
          <w:r w:rsidRPr="009343C0">
            <w:rPr>
              <w:rFonts w:eastAsia="Times New Roman"/>
              <w:color w:val="auto"/>
              <w:sz w:val="22"/>
              <w:u w:val="single"/>
              <w:lang w:val="nl-NL"/>
            </w:rPr>
            <w:fldChar w:fldCharType="separate"/>
          </w:r>
          <w:r w:rsidRPr="009343C0">
            <w:rPr>
              <w:rFonts w:eastAsia="Times New Roman"/>
              <w:color w:val="auto"/>
              <w:sz w:val="22"/>
              <w:u w:val="single"/>
              <w:lang w:val="nl-NL"/>
            </w:rPr>
            <w:t>14</w:t>
          </w:r>
          <w:r w:rsidRPr="009343C0">
            <w:rPr>
              <w:sz w:val="22"/>
              <w:lang w:val="nl-NL"/>
            </w:rPr>
            <w:fldChar w:fldCharType="end"/>
          </w:r>
        </w:p>
      </w:tc>
    </w:tr>
  </w:tbl>
  <w:p w14:paraId="02A869F8" w14:textId="77777777" w:rsidR="00B173AB" w:rsidRPr="00EC6DAA" w:rsidRDefault="00B173AB">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6C1991"/>
    <w:multiLevelType w:val="hybridMultilevel"/>
    <w:tmpl w:val="3FA27FBA"/>
    <w:lvl w:ilvl="0" w:tplc="261C5B7C">
      <w:start w:val="1"/>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E547D3"/>
    <w:multiLevelType w:val="hybridMultilevel"/>
    <w:tmpl w:val="87BA8A5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E266E4"/>
    <w:multiLevelType w:val="hybridMultilevel"/>
    <w:tmpl w:val="70CE2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619F591B"/>
    <w:multiLevelType w:val="hybridMultilevel"/>
    <w:tmpl w:val="A6963C9C"/>
    <w:lvl w:ilvl="0" w:tplc="9102A65C">
      <w:start w:val="1"/>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2001C0"/>
    <w:multiLevelType w:val="hybridMultilevel"/>
    <w:tmpl w:val="BBECC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E465A3"/>
    <w:multiLevelType w:val="hybridMultilevel"/>
    <w:tmpl w:val="6016ACF4"/>
    <w:lvl w:ilvl="0" w:tplc="FD1806F0">
      <w:start w:val="1"/>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7"/>
  </w:num>
  <w:num w:numId="5">
    <w:abstractNumId w:val="6"/>
  </w:num>
  <w:num w:numId="6">
    <w:abstractNumId w:val="11"/>
  </w:num>
  <w:num w:numId="7">
    <w:abstractNumId w:val="0"/>
  </w:num>
  <w:num w:numId="8">
    <w:abstractNumId w:val="3"/>
  </w:num>
  <w:num w:numId="9">
    <w:abstractNumId w:val="12"/>
  </w:num>
  <w:num w:numId="10">
    <w:abstractNumId w:val="8"/>
  </w:num>
  <w:num w:numId="11">
    <w:abstractNumId w:val="5"/>
  </w:num>
  <w:num w:numId="12">
    <w:abstractNumId w:val="4"/>
  </w:num>
  <w:num w:numId="13">
    <w:abstractNumId w:val="1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en Moonen">
    <w15:presenceInfo w15:providerId="Windows Live" w15:userId="d8bf6a025c3ab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35535"/>
    <w:rsid w:val="0003564C"/>
    <w:rsid w:val="00087F53"/>
    <w:rsid w:val="00094D26"/>
    <w:rsid w:val="000B1887"/>
    <w:rsid w:val="000D239B"/>
    <w:rsid w:val="000F2528"/>
    <w:rsid w:val="00130343"/>
    <w:rsid w:val="00131FE0"/>
    <w:rsid w:val="001E7176"/>
    <w:rsid w:val="00220296"/>
    <w:rsid w:val="00290BAE"/>
    <w:rsid w:val="002A4E69"/>
    <w:rsid w:val="002D774D"/>
    <w:rsid w:val="00304A51"/>
    <w:rsid w:val="0038635B"/>
    <w:rsid w:val="003A4010"/>
    <w:rsid w:val="003E6AF1"/>
    <w:rsid w:val="0040456A"/>
    <w:rsid w:val="00417907"/>
    <w:rsid w:val="00433CA4"/>
    <w:rsid w:val="00460306"/>
    <w:rsid w:val="004608FE"/>
    <w:rsid w:val="004902B5"/>
    <w:rsid w:val="004D00FB"/>
    <w:rsid w:val="004F56CA"/>
    <w:rsid w:val="00582D2B"/>
    <w:rsid w:val="005B51EE"/>
    <w:rsid w:val="00600E2A"/>
    <w:rsid w:val="006513E6"/>
    <w:rsid w:val="0068318F"/>
    <w:rsid w:val="006A3A63"/>
    <w:rsid w:val="006E442D"/>
    <w:rsid w:val="00746C06"/>
    <w:rsid w:val="00781894"/>
    <w:rsid w:val="00790DD9"/>
    <w:rsid w:val="007A0109"/>
    <w:rsid w:val="007C04B1"/>
    <w:rsid w:val="008361E1"/>
    <w:rsid w:val="00893383"/>
    <w:rsid w:val="008B492E"/>
    <w:rsid w:val="00903B5E"/>
    <w:rsid w:val="009343C0"/>
    <w:rsid w:val="00947B86"/>
    <w:rsid w:val="00970435"/>
    <w:rsid w:val="00973331"/>
    <w:rsid w:val="00975E2F"/>
    <w:rsid w:val="009C16A5"/>
    <w:rsid w:val="009E79FE"/>
    <w:rsid w:val="009F1D62"/>
    <w:rsid w:val="00A20149"/>
    <w:rsid w:val="00A53666"/>
    <w:rsid w:val="00A82719"/>
    <w:rsid w:val="00AB6844"/>
    <w:rsid w:val="00AE08BA"/>
    <w:rsid w:val="00AF3CC4"/>
    <w:rsid w:val="00B020C2"/>
    <w:rsid w:val="00B173AB"/>
    <w:rsid w:val="00B5345A"/>
    <w:rsid w:val="00B5749B"/>
    <w:rsid w:val="00B61A8E"/>
    <w:rsid w:val="00BB0C3A"/>
    <w:rsid w:val="00BC6573"/>
    <w:rsid w:val="00C235DD"/>
    <w:rsid w:val="00C277A1"/>
    <w:rsid w:val="00C37828"/>
    <w:rsid w:val="00CC78D2"/>
    <w:rsid w:val="00CE0C00"/>
    <w:rsid w:val="00D37850"/>
    <w:rsid w:val="00D72661"/>
    <w:rsid w:val="00D875FD"/>
    <w:rsid w:val="00E55169"/>
    <w:rsid w:val="00E70E4C"/>
    <w:rsid w:val="00E74415"/>
    <w:rsid w:val="00EB5C1D"/>
    <w:rsid w:val="00EC6DAA"/>
    <w:rsid w:val="00EF3674"/>
    <w:rsid w:val="00F02C6F"/>
    <w:rsid w:val="00F1523C"/>
    <w:rsid w:val="00F31B09"/>
    <w:rsid w:val="00F53770"/>
    <w:rsid w:val="00F6033C"/>
    <w:rsid w:val="00F768A1"/>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2D4E"/>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uiPriority w:val="39"/>
    <w:rPr>
      <w:rFonts w:ascii="Times New Roman" w:eastAsia="Times New Roman" w:hAnsi="Times New Roman" w:cs="Times New Roman"/>
      <w:color w:val="000000"/>
    </w:rPr>
  </w:style>
  <w:style w:type="paragraph" w:styleId="Inhopg2">
    <w:name w:val="toc 2"/>
    <w:basedOn w:val="Standaard"/>
    <w:next w:val="Standaard"/>
    <w:uiPriority w:val="39"/>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749B"/>
    <w:rPr>
      <w:sz w:val="16"/>
      <w:szCs w:val="16"/>
    </w:rPr>
  </w:style>
  <w:style w:type="paragraph" w:styleId="Tekstopmerking">
    <w:name w:val="annotation text"/>
    <w:basedOn w:val="Standaard"/>
    <w:link w:val="TekstopmerkingChar"/>
    <w:uiPriority w:val="99"/>
    <w:semiHidden/>
    <w:unhideWhenUsed/>
    <w:rsid w:val="00B5749B"/>
    <w:rPr>
      <w:sz w:val="20"/>
      <w:szCs w:val="20"/>
    </w:rPr>
  </w:style>
  <w:style w:type="character" w:customStyle="1" w:styleId="TekstopmerkingChar">
    <w:name w:val="Tekst opmerking Char"/>
    <w:basedOn w:val="Standaardalinea-lettertype"/>
    <w:link w:val="Tekstopmerking"/>
    <w:uiPriority w:val="99"/>
    <w:semiHidden/>
    <w:rsid w:val="00B5749B"/>
    <w:rPr>
      <w:sz w:val="20"/>
      <w:szCs w:val="20"/>
    </w:rPr>
  </w:style>
  <w:style w:type="paragraph" w:styleId="Onderwerpvanopmerking">
    <w:name w:val="annotation subject"/>
    <w:basedOn w:val="Tekstopmerking"/>
    <w:next w:val="Tekstopmerking"/>
    <w:link w:val="OnderwerpvanopmerkingChar"/>
    <w:uiPriority w:val="99"/>
    <w:semiHidden/>
    <w:unhideWhenUsed/>
    <w:rsid w:val="00B5749B"/>
    <w:rPr>
      <w:b/>
      <w:bCs/>
    </w:rPr>
  </w:style>
  <w:style w:type="character" w:customStyle="1" w:styleId="OnderwerpvanopmerkingChar">
    <w:name w:val="Onderwerp van opmerking Char"/>
    <w:basedOn w:val="TekstopmerkingChar"/>
    <w:link w:val="Onderwerpvanopmerking"/>
    <w:uiPriority w:val="99"/>
    <w:semiHidden/>
    <w:rsid w:val="00B5749B"/>
    <w:rPr>
      <w:b/>
      <w:bCs/>
      <w:sz w:val="20"/>
      <w:szCs w:val="20"/>
    </w:rPr>
  </w:style>
  <w:style w:type="paragraph" w:styleId="Lijstalinea">
    <w:name w:val="List Paragraph"/>
    <w:basedOn w:val="Standaard"/>
    <w:uiPriority w:val="34"/>
    <w:qFormat/>
    <w:rsid w:val="00C37828"/>
    <w:pPr>
      <w:ind w:left="720"/>
      <w:contextualSpacing/>
    </w:pPr>
  </w:style>
  <w:style w:type="paragraph" w:styleId="Kopvaninhoudsopgave">
    <w:name w:val="TOC Heading"/>
    <w:basedOn w:val="Kop1"/>
    <w:next w:val="Standaard"/>
    <w:uiPriority w:val="39"/>
    <w:unhideWhenUsed/>
    <w:qFormat/>
    <w:rsid w:val="00CE0C00"/>
    <w:pPr>
      <w:keepNext/>
      <w:keepLines/>
      <w:numPr>
        <w:numId w:val="0"/>
      </w:numPr>
      <w:spacing w:after="0" w:line="259" w:lineRule="auto"/>
      <w:outlineLvl w:val="9"/>
    </w:pPr>
    <w:rPr>
      <w:rFonts w:asciiTheme="majorHAnsi" w:eastAsiaTheme="majorEastAsia" w:hAnsiTheme="majorHAnsi" w:cstheme="majorBidi"/>
      <w:b w:val="0"/>
      <w:color w:val="2F5496" w:themeColor="accent1" w:themeShade="BF"/>
      <w:szCs w:val="32"/>
      <w:lang w:val="en-US"/>
    </w:rPr>
  </w:style>
  <w:style w:type="character" w:styleId="GevolgdeHyperlink">
    <w:name w:val="FollowedHyperlink"/>
    <w:basedOn w:val="Standaardalinea-lettertype"/>
    <w:uiPriority w:val="99"/>
    <w:semiHidden/>
    <w:unhideWhenUsed/>
    <w:rsid w:val="00AF3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wgoossen@ggznederland.nl"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info@ggznederlan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8DF1-1361-459F-82DF-78CCECCA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3117</Words>
  <Characters>17772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cp:lastPrinted>2019-11-29T14:32:00Z</cp:lastPrinted>
  <dcterms:created xsi:type="dcterms:W3CDTF">2021-05-03T07:42:00Z</dcterms:created>
  <dcterms:modified xsi:type="dcterms:W3CDTF">2021-05-03T07:42:00Z</dcterms:modified>
</cp:coreProperties>
</file>