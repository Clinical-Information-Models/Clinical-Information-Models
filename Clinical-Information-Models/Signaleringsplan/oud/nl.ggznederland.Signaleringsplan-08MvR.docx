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369C5" w:rsidRPr="00CC4C67" w14:paraId="62B1BDC2" w14:textId="77777777">
        <w:trPr>
          <w:trHeight w:val="7755"/>
        </w:trPr>
        <w:tc>
          <w:tcPr>
            <w:tcW w:w="9810" w:type="dxa"/>
            <w:tcMar>
              <w:top w:w="0" w:type="dxa"/>
              <w:left w:w="3" w:type="dxa"/>
              <w:bottom w:w="0" w:type="dxa"/>
              <w:right w:w="60" w:type="dxa"/>
            </w:tcMar>
          </w:tcPr>
          <w:p w14:paraId="62B1BDBA" w14:textId="77777777" w:rsidR="005369C5" w:rsidRPr="00CC4C67" w:rsidRDefault="0053399F" w:rsidP="0053399F">
            <w:pPr>
              <w:pStyle w:val="CoverHeading2"/>
              <w:jc w:val="center"/>
              <w:rPr>
                <w:lang w:val="nl-NL"/>
              </w:rPr>
            </w:pPr>
            <w:r w:rsidRPr="00CC4C67">
              <w:rPr>
                <w:noProof/>
                <w:lang w:val="nl-NL" w:eastAsia="nl-NL"/>
              </w:rPr>
              <w:drawing>
                <wp:inline distT="0" distB="0" distL="0" distR="0" wp14:anchorId="62B1BFB2" wp14:editId="62B1BFB3">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1">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62B1BDBB" w14:textId="77777777" w:rsidR="0053399F" w:rsidRPr="00CC4C67" w:rsidRDefault="0053399F" w:rsidP="0053399F">
            <w:pPr>
              <w:rPr>
                <w:lang w:val="nl-NL"/>
              </w:rPr>
            </w:pPr>
          </w:p>
          <w:p w14:paraId="62B1BDBC" w14:textId="77777777" w:rsidR="0053399F" w:rsidRPr="00CC4C67" w:rsidRDefault="0053399F" w:rsidP="0053399F">
            <w:pPr>
              <w:rPr>
                <w:lang w:val="nl-NL"/>
              </w:rPr>
            </w:pPr>
          </w:p>
          <w:p w14:paraId="62B1BDBD" w14:textId="77777777" w:rsidR="0053399F" w:rsidRPr="00CC4C67" w:rsidRDefault="0053399F" w:rsidP="0053399F">
            <w:pPr>
              <w:rPr>
                <w:lang w:val="nl-NL"/>
              </w:rPr>
            </w:pPr>
            <w:r w:rsidRPr="00CC4C67">
              <w:rPr>
                <w:lang w:val="nl-NL"/>
              </w:rPr>
              <w:t>Zorginformatiebouwsteen</w:t>
            </w:r>
          </w:p>
          <w:p w14:paraId="62B1BDBE" w14:textId="77777777" w:rsidR="0053399F" w:rsidRPr="00CC4C67" w:rsidRDefault="0053399F" w:rsidP="0053399F">
            <w:pPr>
              <w:rPr>
                <w:lang w:val="nl-NL"/>
              </w:rPr>
            </w:pPr>
          </w:p>
          <w:p w14:paraId="62B1BDBF" w14:textId="769B4025" w:rsidR="005369C5" w:rsidRPr="00CC4C67" w:rsidRDefault="00E246EC">
            <w:pPr>
              <w:pStyle w:val="CoverHeading2"/>
              <w:rPr>
                <w:lang w:val="nl-NL"/>
              </w:rPr>
            </w:pPr>
            <w:r w:rsidRPr="00CC4C67">
              <w:rPr>
                <w:lang w:val="nl-NL"/>
              </w:rPr>
              <w:t>nl.ggznederland.Signaleringsplan-0.</w:t>
            </w:r>
            <w:r w:rsidR="00A90CE7">
              <w:rPr>
                <w:lang w:val="nl-NL"/>
              </w:rPr>
              <w:t>8</w:t>
            </w:r>
          </w:p>
          <w:p w14:paraId="62B1BDC0" w14:textId="77777777" w:rsidR="005369C5" w:rsidRPr="00CC4C67" w:rsidRDefault="005369C5">
            <w:pPr>
              <w:pStyle w:val="CoverText1"/>
              <w:rPr>
                <w:lang w:val="nl-NL"/>
              </w:rPr>
            </w:pPr>
          </w:p>
          <w:p w14:paraId="62B1BDC1" w14:textId="77777777" w:rsidR="005369C5" w:rsidRPr="00CC4C67" w:rsidRDefault="005369C5">
            <w:pPr>
              <w:pStyle w:val="CoverText1"/>
              <w:rPr>
                <w:lang w:val="nl-NL"/>
              </w:rPr>
            </w:pPr>
          </w:p>
        </w:tc>
      </w:tr>
    </w:tbl>
    <w:p w14:paraId="62B1BDC3" w14:textId="77777777" w:rsidR="005369C5" w:rsidRPr="00CC4C67" w:rsidRDefault="005369C5">
      <w:pPr>
        <w:rPr>
          <w:rFonts w:ascii="Times New Roman" w:eastAsia="Times New Roman" w:hAnsi="Times New Roman" w:cs="Times New Roman"/>
          <w:sz w:val="20"/>
          <w:szCs w:val="20"/>
          <w:lang w:val="nl-NL"/>
        </w:rPr>
        <w:sectPr w:rsidR="005369C5" w:rsidRPr="00CC4C67">
          <w:pgSz w:w="11902" w:h="16835"/>
          <w:pgMar w:top="1080" w:right="1080" w:bottom="1080" w:left="1080" w:header="720" w:footer="720" w:gutter="0"/>
          <w:cols w:space="720"/>
        </w:sectPr>
      </w:pPr>
    </w:p>
    <w:p w14:paraId="62B1BDC4" w14:textId="77777777" w:rsidR="005369C5" w:rsidRPr="00E87CA5" w:rsidRDefault="00E246EC" w:rsidP="00D96C77">
      <w:pPr>
        <w:pStyle w:val="Kop2"/>
        <w:rPr>
          <w:rFonts w:ascii="Arial" w:hAnsi="Arial" w:cs="Arial"/>
          <w:sz w:val="20"/>
          <w:szCs w:val="20"/>
        </w:rPr>
      </w:pPr>
      <w:bookmarkStart w:id="0" w:name="_Toc22451644"/>
      <w:r w:rsidRPr="00E87CA5">
        <w:rPr>
          <w:rFonts w:ascii="Arial" w:hAnsi="Arial" w:cs="Arial"/>
          <w:sz w:val="20"/>
          <w:szCs w:val="20"/>
        </w:rPr>
        <w:lastRenderedPageBreak/>
        <w:t>Table of Contents</w:t>
      </w:r>
      <w:bookmarkEnd w:id="0"/>
    </w:p>
    <w:p w14:paraId="1C5466DC" w14:textId="62BB414D" w:rsidR="00F16D9F" w:rsidRPr="00F16D9F" w:rsidRDefault="00E246EC">
      <w:pPr>
        <w:pStyle w:val="Inhopg2"/>
        <w:tabs>
          <w:tab w:val="right" w:leader="dot" w:pos="9018"/>
        </w:tabs>
        <w:rPr>
          <w:rFonts w:ascii="Arial" w:eastAsiaTheme="minorEastAsia" w:hAnsi="Arial" w:cs="Arial"/>
          <w:noProof/>
        </w:rPr>
      </w:pPr>
      <w:r w:rsidRPr="00F16D9F">
        <w:rPr>
          <w:rFonts w:ascii="Arial" w:hAnsi="Arial" w:cs="Arial"/>
          <w:b/>
          <w:lang w:val="nl-NL"/>
        </w:rPr>
        <w:fldChar w:fldCharType="begin"/>
      </w:r>
      <w:r w:rsidRPr="00F16D9F">
        <w:rPr>
          <w:rFonts w:ascii="Arial" w:hAnsi="Arial" w:cs="Arial"/>
          <w:b/>
          <w:lang w:val="nl-NL"/>
        </w:rPr>
        <w:instrText>TOC \o "1-9"</w:instrText>
      </w:r>
      <w:r w:rsidRPr="00F16D9F">
        <w:rPr>
          <w:rFonts w:ascii="Arial" w:hAnsi="Arial" w:cs="Arial"/>
          <w:b/>
          <w:lang w:val="nl-NL"/>
        </w:rPr>
        <w:fldChar w:fldCharType="separate"/>
      </w:r>
    </w:p>
    <w:p w14:paraId="6CFAD904" w14:textId="30D1D37B" w:rsidR="00F16D9F" w:rsidRPr="00F16D9F" w:rsidRDefault="00F16D9F">
      <w:pPr>
        <w:pStyle w:val="Inhopg1"/>
        <w:tabs>
          <w:tab w:val="left" w:pos="540"/>
          <w:tab w:val="right" w:leader="dot" w:pos="9018"/>
        </w:tabs>
        <w:rPr>
          <w:rFonts w:ascii="Arial" w:eastAsiaTheme="minorEastAsia" w:hAnsi="Arial" w:cs="Arial"/>
          <w:b w:val="0"/>
          <w:noProof/>
        </w:rPr>
      </w:pPr>
      <w:r w:rsidRPr="00F16D9F">
        <w:rPr>
          <w:rFonts w:ascii="Arial" w:hAnsi="Arial" w:cs="Arial"/>
          <w:noProof/>
          <w:lang w:val="nl-NL"/>
        </w:rPr>
        <w:t>1.</w:t>
      </w:r>
      <w:r w:rsidRPr="00F16D9F">
        <w:rPr>
          <w:rFonts w:ascii="Arial" w:eastAsiaTheme="minorEastAsia" w:hAnsi="Arial" w:cs="Arial"/>
          <w:b w:val="0"/>
          <w:noProof/>
        </w:rPr>
        <w:tab/>
      </w:r>
      <w:r w:rsidRPr="00F16D9F">
        <w:rPr>
          <w:rFonts w:ascii="Arial" w:hAnsi="Arial" w:cs="Arial"/>
          <w:noProof/>
          <w:lang w:val="nl-NL"/>
        </w:rPr>
        <w:t>nl.ggznederland.Signaleringsplan-0.8</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_Toc22451645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3</w:t>
      </w:r>
      <w:r w:rsidRPr="00F16D9F">
        <w:rPr>
          <w:rFonts w:ascii="Arial" w:hAnsi="Arial" w:cs="Arial"/>
          <w:noProof/>
        </w:rPr>
        <w:fldChar w:fldCharType="end"/>
      </w:r>
    </w:p>
    <w:p w14:paraId="6E645926" w14:textId="3232F87D"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Concept</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_Toc22451646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3</w:t>
      </w:r>
      <w:r w:rsidRPr="00F16D9F">
        <w:rPr>
          <w:rFonts w:ascii="Arial" w:hAnsi="Arial" w:cs="Arial"/>
          <w:noProof/>
        </w:rPr>
        <w:fldChar w:fldCharType="end"/>
      </w:r>
    </w:p>
    <w:p w14:paraId="1ABCF9D2" w14:textId="503BA21B"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Doel</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_Toc22451647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3</w:t>
      </w:r>
      <w:r w:rsidRPr="00F16D9F">
        <w:rPr>
          <w:rFonts w:ascii="Arial" w:hAnsi="Arial" w:cs="Arial"/>
          <w:noProof/>
        </w:rPr>
        <w:fldChar w:fldCharType="end"/>
      </w:r>
    </w:p>
    <w:p w14:paraId="5EC8C03C" w14:textId="60054515"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Patiënten Populatie</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_Toc22451648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3</w:t>
      </w:r>
      <w:r w:rsidRPr="00F16D9F">
        <w:rPr>
          <w:rFonts w:ascii="Arial" w:hAnsi="Arial" w:cs="Arial"/>
          <w:noProof/>
        </w:rPr>
        <w:fldChar w:fldCharType="end"/>
      </w:r>
    </w:p>
    <w:p w14:paraId="56839A8F" w14:textId="41BB326F"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Onderbouwing</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_Toc22451649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3</w:t>
      </w:r>
      <w:r w:rsidRPr="00F16D9F">
        <w:rPr>
          <w:rFonts w:ascii="Arial" w:hAnsi="Arial" w:cs="Arial"/>
          <w:noProof/>
        </w:rPr>
        <w:fldChar w:fldCharType="end"/>
      </w:r>
    </w:p>
    <w:p w14:paraId="11CD34D9" w14:textId="6E8C2D70"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Mindmap</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_Toc22451650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4</w:t>
      </w:r>
      <w:r w:rsidRPr="00F16D9F">
        <w:rPr>
          <w:rFonts w:ascii="Arial" w:hAnsi="Arial" w:cs="Arial"/>
          <w:noProof/>
        </w:rPr>
        <w:fldChar w:fldCharType="end"/>
      </w:r>
    </w:p>
    <w:p w14:paraId="08711498" w14:textId="1F3C3792"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Informatie Model Signaleringsplan</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_Toc22451651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5</w:t>
      </w:r>
      <w:r w:rsidRPr="00F16D9F">
        <w:rPr>
          <w:rFonts w:ascii="Arial" w:hAnsi="Arial" w:cs="Arial"/>
          <w:noProof/>
        </w:rPr>
        <w:fldChar w:fldCharType="end"/>
      </w:r>
    </w:p>
    <w:p w14:paraId="752FC1B0" w14:textId="399AA88B"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Voorbeeld ingevuld signaleringsplan</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_Toc22451652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9</w:t>
      </w:r>
      <w:r w:rsidRPr="00F16D9F">
        <w:rPr>
          <w:rFonts w:ascii="Arial" w:hAnsi="Arial" w:cs="Arial"/>
          <w:noProof/>
        </w:rPr>
        <w:fldChar w:fldCharType="end"/>
      </w:r>
    </w:p>
    <w:p w14:paraId="44267F2A" w14:textId="6159BC96"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Instructie</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_Toc22451653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9</w:t>
      </w:r>
      <w:r w:rsidRPr="00F16D9F">
        <w:rPr>
          <w:rFonts w:ascii="Arial" w:hAnsi="Arial" w:cs="Arial"/>
          <w:noProof/>
        </w:rPr>
        <w:fldChar w:fldCharType="end"/>
      </w:r>
    </w:p>
    <w:p w14:paraId="13E93C69" w14:textId="0AA76BF2"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Interpretatie</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_Toc22451654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9</w:t>
      </w:r>
      <w:r w:rsidRPr="00F16D9F">
        <w:rPr>
          <w:rFonts w:ascii="Arial" w:hAnsi="Arial" w:cs="Arial"/>
          <w:noProof/>
        </w:rPr>
        <w:fldChar w:fldCharType="end"/>
      </w:r>
    </w:p>
    <w:p w14:paraId="75BF4CED" w14:textId="2CA6C0FE"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Zorg Proces</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_Toc22451655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9</w:t>
      </w:r>
      <w:r w:rsidRPr="00F16D9F">
        <w:rPr>
          <w:rFonts w:ascii="Arial" w:hAnsi="Arial" w:cs="Arial"/>
          <w:noProof/>
        </w:rPr>
        <w:fldChar w:fldCharType="end"/>
      </w:r>
    </w:p>
    <w:p w14:paraId="46F7168F" w14:textId="1D8B138D"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Voorbeeld instrument</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_Toc22451656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10</w:t>
      </w:r>
      <w:r w:rsidRPr="00F16D9F">
        <w:rPr>
          <w:rFonts w:ascii="Arial" w:hAnsi="Arial" w:cs="Arial"/>
          <w:noProof/>
        </w:rPr>
        <w:fldChar w:fldCharType="end"/>
      </w:r>
    </w:p>
    <w:p w14:paraId="10294C89" w14:textId="310C9F24"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Constraints/inperkingen</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_Toc22451657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10</w:t>
      </w:r>
      <w:r w:rsidRPr="00F16D9F">
        <w:rPr>
          <w:rFonts w:ascii="Arial" w:hAnsi="Arial" w:cs="Arial"/>
          <w:noProof/>
        </w:rPr>
        <w:fldChar w:fldCharType="end"/>
      </w:r>
    </w:p>
    <w:p w14:paraId="1B69DC6B" w14:textId="2804C1CD"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Issues/onopgeloste onderwerpen</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_Toc22451658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10</w:t>
      </w:r>
      <w:r w:rsidRPr="00F16D9F">
        <w:rPr>
          <w:rFonts w:ascii="Arial" w:hAnsi="Arial" w:cs="Arial"/>
          <w:noProof/>
        </w:rPr>
        <w:fldChar w:fldCharType="end"/>
      </w:r>
    </w:p>
    <w:p w14:paraId="4739B4A3" w14:textId="6EB6BBBE"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lang w:val="nl-NL"/>
        </w:rPr>
        <w:t>Referenties</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_Toc22451659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10</w:t>
      </w:r>
      <w:r w:rsidRPr="00F16D9F">
        <w:rPr>
          <w:rFonts w:ascii="Arial" w:hAnsi="Arial" w:cs="Arial"/>
          <w:noProof/>
        </w:rPr>
        <w:fldChar w:fldCharType="end"/>
      </w:r>
    </w:p>
    <w:p w14:paraId="0BD39ACC" w14:textId="327B3CBD"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rPr>
        <w:t>Functional Model en Traceability to other Standards</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_Toc22451660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10</w:t>
      </w:r>
      <w:r w:rsidRPr="00F16D9F">
        <w:rPr>
          <w:rFonts w:ascii="Arial" w:hAnsi="Arial" w:cs="Arial"/>
          <w:noProof/>
        </w:rPr>
        <w:fldChar w:fldCharType="end"/>
      </w:r>
    </w:p>
    <w:p w14:paraId="4FE645D2" w14:textId="5696375E"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rPr>
        <w:t>Disclaimer</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_Toc22451661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10</w:t>
      </w:r>
      <w:r w:rsidRPr="00F16D9F">
        <w:rPr>
          <w:rFonts w:ascii="Arial" w:hAnsi="Arial" w:cs="Arial"/>
          <w:noProof/>
        </w:rPr>
        <w:fldChar w:fldCharType="end"/>
      </w:r>
    </w:p>
    <w:p w14:paraId="50116E97" w14:textId="7415F95E"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rPr>
        <w:t>Terms of Use</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_Toc22451662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11</w:t>
      </w:r>
      <w:r w:rsidRPr="00F16D9F">
        <w:rPr>
          <w:rFonts w:ascii="Arial" w:hAnsi="Arial" w:cs="Arial"/>
          <w:noProof/>
        </w:rPr>
        <w:fldChar w:fldCharType="end"/>
      </w:r>
    </w:p>
    <w:p w14:paraId="47CC86E0" w14:textId="38C12973" w:rsidR="00F16D9F" w:rsidRPr="00F16D9F" w:rsidRDefault="00F16D9F">
      <w:pPr>
        <w:pStyle w:val="Inhopg2"/>
        <w:tabs>
          <w:tab w:val="right" w:leader="dot" w:pos="9018"/>
        </w:tabs>
        <w:rPr>
          <w:rFonts w:ascii="Arial" w:eastAsiaTheme="minorEastAsia" w:hAnsi="Arial" w:cs="Arial"/>
          <w:noProof/>
        </w:rPr>
      </w:pPr>
      <w:r w:rsidRPr="00F16D9F">
        <w:rPr>
          <w:rFonts w:ascii="Arial" w:eastAsia="Arial" w:hAnsi="Arial" w:cs="Arial"/>
          <w:noProof/>
        </w:rPr>
        <w:t>Copyrights</w:t>
      </w:r>
      <w:r w:rsidRPr="00F16D9F">
        <w:rPr>
          <w:rFonts w:ascii="Arial" w:hAnsi="Arial" w:cs="Arial"/>
          <w:noProof/>
        </w:rPr>
        <w:tab/>
      </w:r>
      <w:r w:rsidRPr="00F16D9F">
        <w:rPr>
          <w:rFonts w:ascii="Arial" w:hAnsi="Arial" w:cs="Arial"/>
          <w:noProof/>
        </w:rPr>
        <w:fldChar w:fldCharType="begin"/>
      </w:r>
      <w:r w:rsidRPr="00F16D9F">
        <w:rPr>
          <w:rFonts w:ascii="Arial" w:hAnsi="Arial" w:cs="Arial"/>
          <w:noProof/>
        </w:rPr>
        <w:instrText xml:space="preserve"> PAGEREF _Toc22451663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rPr>
        <w:t>11</w:t>
      </w:r>
      <w:r w:rsidRPr="00F16D9F">
        <w:rPr>
          <w:rFonts w:ascii="Arial" w:hAnsi="Arial" w:cs="Arial"/>
          <w:noProof/>
        </w:rPr>
        <w:fldChar w:fldCharType="end"/>
      </w:r>
    </w:p>
    <w:p w14:paraId="0C5F080F" w14:textId="4C2729C7" w:rsidR="00F16D9F" w:rsidRPr="00F16D9F" w:rsidRDefault="00F16D9F">
      <w:pPr>
        <w:pStyle w:val="Inhopg1"/>
        <w:tabs>
          <w:tab w:val="left" w:pos="540"/>
          <w:tab w:val="right" w:leader="dot" w:pos="9018"/>
        </w:tabs>
        <w:rPr>
          <w:rFonts w:ascii="Arial" w:eastAsiaTheme="minorEastAsia" w:hAnsi="Arial" w:cs="Arial"/>
          <w:b w:val="0"/>
          <w:noProof/>
          <w:lang w:val="nl-NL"/>
        </w:rPr>
      </w:pPr>
      <w:r w:rsidRPr="00F16D9F">
        <w:rPr>
          <w:rFonts w:ascii="Arial" w:eastAsia="Arial" w:hAnsi="Arial" w:cs="Arial"/>
          <w:noProof/>
          <w:lang w:val="nl-NL"/>
        </w:rPr>
        <w:t>2.</w:t>
      </w:r>
      <w:r w:rsidRPr="00F16D9F">
        <w:rPr>
          <w:rFonts w:ascii="Arial" w:eastAsiaTheme="minorEastAsia" w:hAnsi="Arial" w:cs="Arial"/>
          <w:b w:val="0"/>
          <w:noProof/>
          <w:lang w:val="nl-NL"/>
        </w:rPr>
        <w:tab/>
      </w:r>
      <w:r w:rsidRPr="00F16D9F">
        <w:rPr>
          <w:rFonts w:ascii="Arial" w:eastAsia="Arial" w:hAnsi="Arial" w:cs="Arial"/>
          <w:noProof/>
          <w:lang w:val="nl-NL"/>
        </w:rPr>
        <w:t>Metadata nl.ggznederland.Signaleringsplan-0.8</w:t>
      </w:r>
      <w:r w:rsidRPr="00F16D9F">
        <w:rPr>
          <w:rFonts w:ascii="Arial" w:hAnsi="Arial" w:cs="Arial"/>
          <w:noProof/>
          <w:lang w:val="nl-NL"/>
        </w:rPr>
        <w:tab/>
      </w:r>
      <w:r w:rsidRPr="00F16D9F">
        <w:rPr>
          <w:rFonts w:ascii="Arial" w:hAnsi="Arial" w:cs="Arial"/>
          <w:noProof/>
        </w:rPr>
        <w:fldChar w:fldCharType="begin"/>
      </w:r>
      <w:r w:rsidRPr="00F16D9F">
        <w:rPr>
          <w:rFonts w:ascii="Arial" w:hAnsi="Arial" w:cs="Arial"/>
          <w:noProof/>
          <w:lang w:val="nl-NL"/>
        </w:rPr>
        <w:instrText xml:space="preserve"> PAGEREF _Toc22451664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lang w:val="nl-NL"/>
        </w:rPr>
        <w:t>12</w:t>
      </w:r>
      <w:r w:rsidRPr="00F16D9F">
        <w:rPr>
          <w:rFonts w:ascii="Arial" w:hAnsi="Arial" w:cs="Arial"/>
          <w:noProof/>
        </w:rPr>
        <w:fldChar w:fldCharType="end"/>
      </w:r>
    </w:p>
    <w:p w14:paraId="34C4E245" w14:textId="0165A9BD" w:rsidR="00F16D9F" w:rsidRPr="00F16D9F" w:rsidRDefault="00F16D9F">
      <w:pPr>
        <w:pStyle w:val="Inhopg2"/>
        <w:tabs>
          <w:tab w:val="right" w:leader="dot" w:pos="9018"/>
        </w:tabs>
        <w:rPr>
          <w:rFonts w:ascii="Arial" w:eastAsiaTheme="minorEastAsia" w:hAnsi="Arial" w:cs="Arial"/>
          <w:noProof/>
          <w:lang w:val="nl-NL"/>
        </w:rPr>
      </w:pPr>
      <w:r w:rsidRPr="00F16D9F">
        <w:rPr>
          <w:rFonts w:ascii="Arial" w:eastAsia="Arial" w:hAnsi="Arial" w:cs="Arial"/>
          <w:noProof/>
          <w:lang w:val="nl-NL"/>
        </w:rPr>
        <w:t>Revisie Historie</w:t>
      </w:r>
      <w:r w:rsidRPr="00F16D9F">
        <w:rPr>
          <w:rFonts w:ascii="Arial" w:hAnsi="Arial" w:cs="Arial"/>
          <w:noProof/>
          <w:lang w:val="nl-NL"/>
        </w:rPr>
        <w:tab/>
      </w:r>
      <w:r w:rsidRPr="00F16D9F">
        <w:rPr>
          <w:rFonts w:ascii="Arial" w:hAnsi="Arial" w:cs="Arial"/>
          <w:noProof/>
        </w:rPr>
        <w:fldChar w:fldCharType="begin"/>
      </w:r>
      <w:r w:rsidRPr="00F16D9F">
        <w:rPr>
          <w:rFonts w:ascii="Arial" w:hAnsi="Arial" w:cs="Arial"/>
          <w:noProof/>
          <w:lang w:val="nl-NL"/>
        </w:rPr>
        <w:instrText xml:space="preserve"> PAGEREF _Toc22451665 \h </w:instrText>
      </w:r>
      <w:r w:rsidRPr="00F16D9F">
        <w:rPr>
          <w:rFonts w:ascii="Arial" w:hAnsi="Arial" w:cs="Arial"/>
          <w:noProof/>
        </w:rPr>
      </w:r>
      <w:r w:rsidRPr="00F16D9F">
        <w:rPr>
          <w:rFonts w:ascii="Arial" w:hAnsi="Arial" w:cs="Arial"/>
          <w:noProof/>
        </w:rPr>
        <w:fldChar w:fldCharType="separate"/>
      </w:r>
      <w:r w:rsidRPr="00F16D9F">
        <w:rPr>
          <w:rFonts w:ascii="Arial" w:hAnsi="Arial" w:cs="Arial"/>
          <w:noProof/>
          <w:lang w:val="nl-NL"/>
        </w:rPr>
        <w:t>12</w:t>
      </w:r>
      <w:r w:rsidRPr="00F16D9F">
        <w:rPr>
          <w:rFonts w:ascii="Arial" w:hAnsi="Arial" w:cs="Arial"/>
          <w:noProof/>
        </w:rPr>
        <w:fldChar w:fldCharType="end"/>
      </w:r>
    </w:p>
    <w:p w14:paraId="62B1BDDB" w14:textId="2AB92886" w:rsidR="005369C5" w:rsidRPr="00CC4C67" w:rsidRDefault="00E246EC">
      <w:pPr>
        <w:pStyle w:val="Inhopg2"/>
        <w:tabs>
          <w:tab w:val="right" w:leader="dot" w:pos="8280"/>
        </w:tabs>
        <w:rPr>
          <w:lang w:val="nl-NL"/>
        </w:rPr>
      </w:pPr>
      <w:r w:rsidRPr="00F16D9F">
        <w:rPr>
          <w:rFonts w:ascii="Arial" w:hAnsi="Arial" w:cs="Arial"/>
          <w:lang w:val="nl-NL"/>
        </w:rPr>
        <w:fldChar w:fldCharType="end"/>
      </w:r>
    </w:p>
    <w:p w14:paraId="62B1BDDC" w14:textId="77777777" w:rsidR="005369C5" w:rsidRPr="00CC4C67" w:rsidRDefault="005369C5">
      <w:pPr>
        <w:pStyle w:val="Inhopg1"/>
        <w:tabs>
          <w:tab w:val="right" w:leader="dot" w:pos="8925"/>
        </w:tabs>
        <w:spacing w:before="0" w:after="0"/>
        <w:ind w:right="0"/>
        <w:rPr>
          <w:sz w:val="24"/>
          <w:szCs w:val="24"/>
          <w:lang w:val="nl-NL"/>
        </w:rPr>
      </w:pPr>
    </w:p>
    <w:p w14:paraId="62B1BDDD" w14:textId="77777777" w:rsidR="005369C5" w:rsidRPr="00CC4C67" w:rsidRDefault="00E246EC" w:rsidP="00D96C77">
      <w:pPr>
        <w:pStyle w:val="Titel"/>
        <w:numPr>
          <w:ilvl w:val="0"/>
          <w:numId w:val="1"/>
        </w:numPr>
        <w:jc w:val="left"/>
        <w:rPr>
          <w:lang w:val="nl-NL"/>
        </w:rPr>
      </w:pPr>
      <w:r w:rsidRPr="00CC4C67">
        <w:rPr>
          <w:color w:val="auto"/>
          <w:lang w:val="nl-NL"/>
        </w:rPr>
        <w:br w:type="page"/>
      </w:r>
    </w:p>
    <w:p w14:paraId="62B1BDDE" w14:textId="2D4DA5D9" w:rsidR="00D96C77" w:rsidRPr="00CC4C67" w:rsidRDefault="00D96C77" w:rsidP="00D96C77">
      <w:pPr>
        <w:pStyle w:val="Kop1"/>
        <w:numPr>
          <w:ilvl w:val="0"/>
          <w:numId w:val="2"/>
        </w:numPr>
        <w:rPr>
          <w:lang w:val="nl-NL"/>
        </w:rPr>
      </w:pPr>
      <w:bookmarkStart w:id="1" w:name="_Toc22451645"/>
      <w:bookmarkStart w:id="2" w:name="NL_GGZNEDERLAND_SIGNALERINGSPLAN_0_2"/>
      <w:bookmarkStart w:id="3" w:name="BKM_95B5506E_76F9_4996_90FA_E5D7C2B76BFA"/>
      <w:r w:rsidRPr="00CC4C67">
        <w:rPr>
          <w:lang w:val="nl-NL"/>
        </w:rPr>
        <w:lastRenderedPageBreak/>
        <w:t>nl.ggznederland.Signaleringsplan-0.</w:t>
      </w:r>
      <w:r w:rsidR="00A90CE7">
        <w:rPr>
          <w:lang w:val="nl-NL"/>
        </w:rPr>
        <w:t>8</w:t>
      </w:r>
      <w:bookmarkEnd w:id="1"/>
    </w:p>
    <w:p w14:paraId="62B1BDDF" w14:textId="77777777" w:rsidR="005369C5" w:rsidRPr="00CC4C67" w:rsidRDefault="005369C5">
      <w:pPr>
        <w:rPr>
          <w:rFonts w:ascii="Times New Roman" w:eastAsia="Times New Roman" w:hAnsi="Times New Roman" w:cs="Times New Roman"/>
          <w:color w:val="000000"/>
          <w:sz w:val="22"/>
          <w:szCs w:val="22"/>
          <w:lang w:val="nl-NL"/>
        </w:rPr>
      </w:pPr>
      <w:bookmarkStart w:id="4" w:name="REVISION_HISTORY"/>
      <w:bookmarkStart w:id="5" w:name="BKM_4E7F16EA_6F4B_442C_842F_50C385A209ED"/>
    </w:p>
    <w:p w14:paraId="62B1BDE0" w14:textId="77777777" w:rsidR="005369C5" w:rsidRPr="00CC4C67" w:rsidRDefault="00E246EC">
      <w:pPr>
        <w:pStyle w:val="Kop2"/>
        <w:spacing w:before="240" w:after="60"/>
        <w:rPr>
          <w:rFonts w:ascii="Arial" w:eastAsia="Arial" w:hAnsi="Arial" w:cs="Arial"/>
          <w:color w:val="004080"/>
          <w:lang w:val="nl-NL"/>
        </w:rPr>
      </w:pPr>
      <w:bookmarkStart w:id="6" w:name="_Toc22451646"/>
      <w:bookmarkStart w:id="7" w:name="CONCEPT"/>
      <w:bookmarkStart w:id="8" w:name="BKM_9960DF5E_652E_44B4_8BFE_201E87E19139"/>
      <w:bookmarkEnd w:id="4"/>
      <w:bookmarkEnd w:id="5"/>
      <w:r w:rsidRPr="00CC4C67">
        <w:rPr>
          <w:rFonts w:ascii="Arial" w:eastAsia="Arial" w:hAnsi="Arial" w:cs="Arial"/>
          <w:color w:val="004080"/>
          <w:lang w:val="nl-NL"/>
        </w:rPr>
        <w:t>Concept</w:t>
      </w:r>
      <w:bookmarkEnd w:id="6"/>
    </w:p>
    <w:p w14:paraId="62B1BDE1" w14:textId="6879C9FD" w:rsidR="005369C5" w:rsidRPr="00CC4C67" w:rsidDel="0011266E" w:rsidRDefault="00E246EC" w:rsidP="0011266E">
      <w:pPr>
        <w:rPr>
          <w:del w:id="9" w:author="Michel van Rossum" w:date="2019-10-21T08:44:00Z"/>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w:t>
      </w:r>
      <w:del w:id="10" w:author="Michel van Rossum" w:date="2019-10-21T08:44:00Z">
        <w:r w:rsidRPr="00CC4C67" w:rsidDel="0011266E">
          <w:rPr>
            <w:rFonts w:ascii="Times New Roman" w:eastAsia="Times New Roman" w:hAnsi="Times New Roman" w:cs="Times New Roman"/>
            <w:color w:val="000000"/>
            <w:sz w:val="22"/>
            <w:szCs w:val="22"/>
            <w:lang w:val="nl-NL"/>
          </w:rPr>
          <w:delText xml:space="preserve">Een signaleringsplan is bedoeld om een ernstige psychische crisis te voorkomen door op tijd de juiste hulp te vragen of aan te bieden. </w:delText>
        </w:r>
      </w:del>
    </w:p>
    <w:p w14:paraId="62B1BDE2" w14:textId="2346D44A" w:rsidR="005369C5" w:rsidRPr="00CC4C67" w:rsidRDefault="00E246EC" w:rsidP="0011266E">
      <w:pPr>
        <w:rPr>
          <w:rFonts w:ascii="Times New Roman" w:eastAsia="Times New Roman" w:hAnsi="Times New Roman" w:cs="Times New Roman"/>
          <w:color w:val="000000"/>
          <w:sz w:val="22"/>
          <w:szCs w:val="22"/>
          <w:lang w:val="nl-NL"/>
        </w:rPr>
        <w:pPrChange w:id="11" w:author="Michel van Rossum" w:date="2019-10-21T08:44:00Z">
          <w:pPr/>
        </w:pPrChange>
      </w:pPr>
      <w:del w:id="12" w:author="Michel van Rossum" w:date="2019-10-21T08:44:00Z">
        <w:r w:rsidRPr="00CC4C67" w:rsidDel="0011266E">
          <w:rPr>
            <w:rFonts w:ascii="Times New Roman" w:eastAsia="Times New Roman" w:hAnsi="Times New Roman" w:cs="Times New Roman"/>
            <w:color w:val="000000"/>
            <w:sz w:val="22"/>
            <w:szCs w:val="22"/>
            <w:lang w:val="nl-NL"/>
          </w:rPr>
          <w:delText xml:space="preserve">Bron: https://www.dwangindezorg.nl/psychische-problemen/dwang-voorkomen-in-de-ggz/signaleringsplan </w:delText>
        </w:r>
      </w:del>
      <w:r w:rsidRPr="00CC4C67">
        <w:rPr>
          <w:rFonts w:ascii="Times New Roman" w:eastAsia="Times New Roman" w:hAnsi="Times New Roman" w:cs="Times New Roman"/>
          <w:color w:val="000000"/>
          <w:sz w:val="22"/>
          <w:szCs w:val="22"/>
          <w:lang w:val="nl-NL"/>
        </w:rPr>
        <w:t xml:space="preserve"> </w:t>
      </w:r>
      <w:bookmarkEnd w:id="7"/>
      <w:bookmarkEnd w:id="8"/>
    </w:p>
    <w:p w14:paraId="62B1BDE3" w14:textId="77777777" w:rsidR="005369C5" w:rsidRPr="00CC4C67" w:rsidRDefault="005369C5">
      <w:pPr>
        <w:rPr>
          <w:rFonts w:ascii="Times New Roman" w:eastAsia="Times New Roman" w:hAnsi="Times New Roman" w:cs="Times New Roman"/>
          <w:color w:val="000000"/>
          <w:sz w:val="22"/>
          <w:szCs w:val="22"/>
          <w:lang w:val="nl-NL"/>
        </w:rPr>
      </w:pPr>
    </w:p>
    <w:p w14:paraId="62B1BDE4" w14:textId="77777777" w:rsidR="00D96C77" w:rsidRPr="00CC4C67" w:rsidRDefault="00CC4C67" w:rsidP="00D96C77">
      <w:pPr>
        <w:pStyle w:val="Kop2"/>
        <w:spacing w:before="240" w:after="60"/>
        <w:rPr>
          <w:rFonts w:ascii="Arial" w:eastAsia="Arial" w:hAnsi="Arial" w:cs="Arial"/>
          <w:color w:val="004080"/>
          <w:lang w:val="nl-NL"/>
        </w:rPr>
      </w:pPr>
      <w:bookmarkStart w:id="13" w:name="_Toc22451647"/>
      <w:bookmarkStart w:id="14" w:name="PURPOSE"/>
      <w:bookmarkStart w:id="15" w:name="BKM_C26FD3A8_D0B0_4B4B_B00B_A91A0FA5A994"/>
      <w:r w:rsidRPr="00CC4C67">
        <w:rPr>
          <w:rFonts w:ascii="Arial" w:eastAsia="Arial" w:hAnsi="Arial" w:cs="Arial"/>
          <w:color w:val="004080"/>
          <w:lang w:val="nl-NL"/>
        </w:rPr>
        <w:t>Doel</w:t>
      </w:r>
      <w:bookmarkEnd w:id="13"/>
    </w:p>
    <w:p w14:paraId="62B1BDE5" w14:textId="77777777"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signaleringsplan is bedoeld om een ernstige psychische crisis te voorkomen door op tijd de juiste hulp te vragen of aan te bieden. </w:t>
      </w:r>
    </w:p>
    <w:p w14:paraId="62B1BDE6" w14:textId="77777777" w:rsidR="00D96C77" w:rsidRPr="00CC4C67" w:rsidRDefault="00D96C77" w:rsidP="00D96C77">
      <w:pPr>
        <w:rPr>
          <w:rFonts w:ascii="Times New Roman" w:eastAsia="Times New Roman" w:hAnsi="Times New Roman" w:cs="Times New Roman"/>
          <w:color w:val="000000"/>
          <w:sz w:val="22"/>
          <w:szCs w:val="22"/>
          <w:lang w:val="nl-NL"/>
        </w:rPr>
      </w:pPr>
    </w:p>
    <w:p w14:paraId="62B1BDE7" w14:textId="6D287501"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Een patiënt (en zijn of haar omgeving) kan met behulp van het vastgestelde signaleringsplan beter omgaan met spanning en dreigende terugval (en mogelijk hierbij ontstane agressie</w:t>
      </w:r>
      <w:r w:rsidR="00E92C09">
        <w:rPr>
          <w:rFonts w:ascii="Times New Roman" w:eastAsia="Times New Roman" w:hAnsi="Times New Roman" w:cs="Times New Roman"/>
          <w:color w:val="000000"/>
          <w:sz w:val="22"/>
          <w:szCs w:val="22"/>
          <w:lang w:val="nl-NL"/>
        </w:rPr>
        <w:t xml:space="preserve"> of </w:t>
      </w:r>
      <w:ins w:id="16" w:author="William Goossen" w:date="2019-10-20T07:59:00Z">
        <w:r w:rsidR="00B03186">
          <w:rPr>
            <w:rFonts w:ascii="Times New Roman" w:eastAsia="Times New Roman" w:hAnsi="Times New Roman" w:cs="Times New Roman"/>
            <w:color w:val="000000"/>
            <w:sz w:val="22"/>
            <w:szCs w:val="22"/>
            <w:lang w:val="nl-NL"/>
          </w:rPr>
          <w:t>suïcidaliteit</w:t>
        </w:r>
      </w:ins>
      <w:r w:rsidRPr="00CC4C67">
        <w:rPr>
          <w:rFonts w:ascii="Times New Roman" w:eastAsia="Times New Roman" w:hAnsi="Times New Roman" w:cs="Times New Roman"/>
          <w:color w:val="000000"/>
          <w:sz w:val="22"/>
          <w:szCs w:val="22"/>
          <w:lang w:val="nl-NL"/>
        </w:rPr>
        <w:t xml:space="preserve">). </w:t>
      </w:r>
    </w:p>
    <w:p w14:paraId="62B1BDE8" w14:textId="77777777" w:rsidR="00D96C77" w:rsidRPr="00CC4C67" w:rsidRDefault="00D96C77" w:rsidP="00D96C77">
      <w:pPr>
        <w:rPr>
          <w:rFonts w:ascii="Times New Roman" w:eastAsia="Times New Roman" w:hAnsi="Times New Roman" w:cs="Times New Roman"/>
          <w:color w:val="000000"/>
          <w:sz w:val="22"/>
          <w:szCs w:val="22"/>
          <w:lang w:val="nl-NL"/>
        </w:rPr>
      </w:pPr>
    </w:p>
    <w:p w14:paraId="62B1BDE9" w14:textId="4375D2AB"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Het behandelteam</w:t>
      </w:r>
      <w:ins w:id="17" w:author="William Goossen" w:date="2019-10-20T08:00:00Z">
        <w:r w:rsidR="00B03186">
          <w:rPr>
            <w:rFonts w:ascii="Times New Roman" w:eastAsia="Times New Roman" w:hAnsi="Times New Roman" w:cs="Times New Roman"/>
            <w:color w:val="000000"/>
            <w:sz w:val="22"/>
            <w:szCs w:val="22"/>
            <w:lang w:val="nl-NL"/>
          </w:rPr>
          <w:t xml:space="preserve">, maar ook </w:t>
        </w:r>
        <w:r w:rsidR="00B03186" w:rsidRPr="00B03186">
          <w:rPr>
            <w:rFonts w:ascii="Times New Roman" w:eastAsia="Times New Roman" w:hAnsi="Times New Roman" w:cs="Times New Roman"/>
            <w:color w:val="000000"/>
            <w:sz w:val="22"/>
            <w:szCs w:val="22"/>
            <w:lang w:val="nl-NL"/>
          </w:rPr>
          <w:t>naasten, huisartsen, waarnemers of een crisisdienst</w:t>
        </w:r>
      </w:ins>
      <w:r w:rsidRPr="00CC4C67">
        <w:rPr>
          <w:rFonts w:ascii="Times New Roman" w:eastAsia="Times New Roman" w:hAnsi="Times New Roman" w:cs="Times New Roman"/>
          <w:color w:val="000000"/>
          <w:sz w:val="22"/>
          <w:szCs w:val="22"/>
          <w:lang w:val="nl-NL"/>
        </w:rPr>
        <w:t xml:space="preserve"> </w:t>
      </w:r>
      <w:del w:id="18" w:author="William Goossen" w:date="2019-10-20T08:00:00Z">
        <w:r w:rsidRPr="00CC4C67" w:rsidDel="00AF125A">
          <w:rPr>
            <w:rFonts w:ascii="Times New Roman" w:eastAsia="Times New Roman" w:hAnsi="Times New Roman" w:cs="Times New Roman"/>
            <w:color w:val="000000"/>
            <w:sz w:val="22"/>
            <w:szCs w:val="22"/>
            <w:lang w:val="nl-NL"/>
          </w:rPr>
          <w:delText xml:space="preserve">kan </w:delText>
        </w:r>
      </w:del>
      <w:ins w:id="19" w:author="William Goossen" w:date="2019-10-20T08:00:00Z">
        <w:r w:rsidR="00AF125A">
          <w:rPr>
            <w:rFonts w:ascii="Times New Roman" w:eastAsia="Times New Roman" w:hAnsi="Times New Roman" w:cs="Times New Roman"/>
            <w:color w:val="000000"/>
            <w:sz w:val="22"/>
            <w:szCs w:val="22"/>
            <w:lang w:val="nl-NL"/>
          </w:rPr>
          <w:t xml:space="preserve">kunnen </w:t>
        </w:r>
      </w:ins>
      <w:r w:rsidRPr="00CC4C67">
        <w:rPr>
          <w:rFonts w:ascii="Times New Roman" w:eastAsia="Times New Roman" w:hAnsi="Times New Roman" w:cs="Times New Roman"/>
          <w:color w:val="000000"/>
          <w:sz w:val="22"/>
          <w:szCs w:val="22"/>
          <w:lang w:val="nl-NL"/>
        </w:rPr>
        <w:t xml:space="preserve">in het vastgestelde signaleringsplan interventies/acties vinden die toegepast kunnen worden om de patiënt te helpen bij toenemende spanning. </w:t>
      </w:r>
    </w:p>
    <w:p w14:paraId="62B1BDEA" w14:textId="77777777" w:rsidR="00D96C77" w:rsidRPr="00CC4C67" w:rsidRDefault="00CC4C67" w:rsidP="00D96C77">
      <w:pPr>
        <w:pStyle w:val="Kop2"/>
        <w:spacing w:before="240" w:after="60"/>
        <w:rPr>
          <w:rFonts w:ascii="Arial" w:eastAsia="Arial" w:hAnsi="Arial" w:cs="Arial"/>
          <w:color w:val="004080"/>
          <w:lang w:val="nl-NL"/>
        </w:rPr>
      </w:pPr>
      <w:bookmarkStart w:id="20" w:name="_Toc22451648"/>
      <w:bookmarkStart w:id="21" w:name="PATIENT_POPULATION"/>
      <w:bookmarkStart w:id="22" w:name="BKM_957F810C_EC83_48C6_96C6_62D7F4935023"/>
      <w:bookmarkEnd w:id="14"/>
      <w:bookmarkEnd w:id="15"/>
      <w:r w:rsidRPr="00CC4C67">
        <w:rPr>
          <w:rFonts w:ascii="Arial" w:eastAsia="Arial" w:hAnsi="Arial" w:cs="Arial"/>
          <w:color w:val="004080"/>
          <w:lang w:val="nl-NL"/>
        </w:rPr>
        <w:t>Patiënten</w:t>
      </w:r>
      <w:r w:rsidR="00D96C77" w:rsidRPr="00CC4C67">
        <w:rPr>
          <w:rFonts w:ascii="Arial" w:eastAsia="Arial" w:hAnsi="Arial" w:cs="Arial"/>
          <w:color w:val="004080"/>
          <w:lang w:val="nl-NL"/>
        </w:rPr>
        <w:t xml:space="preserve"> Populati</w:t>
      </w:r>
      <w:r w:rsidRPr="00CC4C67">
        <w:rPr>
          <w:rFonts w:ascii="Arial" w:eastAsia="Arial" w:hAnsi="Arial" w:cs="Arial"/>
          <w:color w:val="004080"/>
          <w:lang w:val="nl-NL"/>
        </w:rPr>
        <w:t>e</w:t>
      </w:r>
      <w:bookmarkEnd w:id="20"/>
    </w:p>
    <w:p w14:paraId="62B1BDEB" w14:textId="77777777"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Patiënten/cliënten met psychische klachten, met name in de SGGZ.  </w:t>
      </w:r>
      <w:bookmarkEnd w:id="21"/>
      <w:bookmarkEnd w:id="22"/>
    </w:p>
    <w:p w14:paraId="62B1BDEC" w14:textId="77777777" w:rsidR="00D96C77" w:rsidRPr="00CC4C67" w:rsidRDefault="00D96C77">
      <w:pPr>
        <w:rPr>
          <w:rFonts w:ascii="Times New Roman" w:eastAsia="Times New Roman" w:hAnsi="Times New Roman" w:cs="Times New Roman"/>
          <w:color w:val="000000"/>
          <w:sz w:val="22"/>
          <w:szCs w:val="22"/>
          <w:lang w:val="nl-NL"/>
        </w:rPr>
      </w:pPr>
    </w:p>
    <w:p w14:paraId="62B1BDED" w14:textId="77777777" w:rsidR="00D96C77" w:rsidRPr="00CC4C67" w:rsidRDefault="00CC4C67" w:rsidP="00D96C77">
      <w:pPr>
        <w:pStyle w:val="Kop2"/>
        <w:spacing w:before="240" w:after="60"/>
        <w:rPr>
          <w:rFonts w:ascii="Arial" w:eastAsia="Arial" w:hAnsi="Arial" w:cs="Arial"/>
          <w:color w:val="004080"/>
          <w:lang w:val="nl-NL"/>
        </w:rPr>
      </w:pPr>
      <w:bookmarkStart w:id="23" w:name="_Toc22451649"/>
      <w:bookmarkStart w:id="24" w:name="EVIDENCE_BASE"/>
      <w:bookmarkStart w:id="25" w:name="BKM_F9FDACB1_5AC1_4C10_A04B_39EC54C364E3"/>
      <w:bookmarkStart w:id="26" w:name="MINDMAP"/>
      <w:bookmarkStart w:id="27" w:name="BKM_89FC4995_A492_44E5_B3A8_922044D09FA5"/>
      <w:r w:rsidRPr="00CC4C67">
        <w:rPr>
          <w:rFonts w:ascii="Arial" w:eastAsia="Arial" w:hAnsi="Arial" w:cs="Arial"/>
          <w:color w:val="004080"/>
          <w:lang w:val="nl-NL"/>
        </w:rPr>
        <w:t>Onderbouwing</w:t>
      </w:r>
      <w:bookmarkEnd w:id="23"/>
    </w:p>
    <w:p w14:paraId="62B1BDEE" w14:textId="0021E0C7"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diverse richtlijnen en zorgstandaarden is het gebruik van signaleringsplannen opgenomen. Alhoewel er nog onvoldoende onderzoek uitgevoerd is </w:t>
      </w:r>
      <w:ins w:id="28" w:author="William Goossen" w:date="2019-10-20T08:01:00Z">
        <w:r w:rsidR="00C669D5" w:rsidRPr="00C669D5">
          <w:rPr>
            <w:rFonts w:ascii="Times New Roman" w:eastAsia="Times New Roman" w:hAnsi="Times New Roman" w:cs="Times New Roman"/>
            <w:color w:val="000000"/>
            <w:sz w:val="22"/>
            <w:szCs w:val="22"/>
            <w:lang w:val="nl-NL"/>
          </w:rPr>
          <w:t xml:space="preserve">heeft men uit praktijkervaring de indruk </w:t>
        </w:r>
        <w:proofErr w:type="spellStart"/>
        <w:r w:rsidR="00C669D5" w:rsidRPr="00C669D5">
          <w:rPr>
            <w:rFonts w:ascii="Times New Roman" w:eastAsia="Times New Roman" w:hAnsi="Times New Roman" w:cs="Times New Roman"/>
            <w:color w:val="000000"/>
            <w:sz w:val="22"/>
            <w:szCs w:val="22"/>
            <w:lang w:val="nl-NL"/>
          </w:rPr>
          <w:t>dat</w:t>
        </w:r>
      </w:ins>
      <w:del w:id="29" w:author="William Goossen" w:date="2019-10-20T08:01:00Z">
        <w:r w:rsidRPr="00CC4C67" w:rsidDel="00C669D5">
          <w:rPr>
            <w:rFonts w:ascii="Times New Roman" w:eastAsia="Times New Roman" w:hAnsi="Times New Roman" w:cs="Times New Roman"/>
            <w:color w:val="000000"/>
            <w:sz w:val="22"/>
            <w:szCs w:val="22"/>
            <w:lang w:val="nl-NL"/>
          </w:rPr>
          <w:delText xml:space="preserve">blijkt uit praktijkervaring </w:delText>
        </w:r>
      </w:del>
      <w:r w:rsidRPr="00CC4C67">
        <w:rPr>
          <w:rFonts w:ascii="Times New Roman" w:eastAsia="Times New Roman" w:hAnsi="Times New Roman" w:cs="Times New Roman"/>
          <w:color w:val="000000"/>
          <w:sz w:val="22"/>
          <w:szCs w:val="22"/>
          <w:lang w:val="nl-NL"/>
        </w:rPr>
        <w:t>dat</w:t>
      </w:r>
      <w:proofErr w:type="spellEnd"/>
      <w:r w:rsidRPr="00CC4C67">
        <w:rPr>
          <w:rFonts w:ascii="Times New Roman" w:eastAsia="Times New Roman" w:hAnsi="Times New Roman" w:cs="Times New Roman"/>
          <w:color w:val="000000"/>
          <w:sz w:val="22"/>
          <w:szCs w:val="22"/>
          <w:lang w:val="nl-NL"/>
        </w:rPr>
        <w:t xml:space="preserve"> het gebruik van signaleringsplannen terugval en crisissituaties terug dringt.  </w:t>
      </w:r>
      <w:bookmarkEnd w:id="24"/>
      <w:bookmarkEnd w:id="25"/>
    </w:p>
    <w:p w14:paraId="62B1BDEF" w14:textId="77777777" w:rsidR="00D96C77" w:rsidRPr="00CC4C67" w:rsidRDefault="00D96C77">
      <w:pPr>
        <w:pStyle w:val="Kop2"/>
        <w:spacing w:before="240" w:after="60"/>
        <w:rPr>
          <w:rFonts w:ascii="Arial" w:eastAsia="Arial" w:hAnsi="Arial" w:cs="Arial"/>
          <w:color w:val="004080"/>
          <w:lang w:val="nl-NL"/>
        </w:rPr>
      </w:pPr>
    </w:p>
    <w:p w14:paraId="62B1BDF0" w14:textId="77777777" w:rsidR="00D96C77" w:rsidRPr="00CC4C67" w:rsidRDefault="00D96C77">
      <w:pPr>
        <w:rPr>
          <w:b/>
          <w:color w:val="004080"/>
          <w:sz w:val="28"/>
          <w:szCs w:val="28"/>
          <w:lang w:val="nl-NL"/>
        </w:rPr>
      </w:pPr>
      <w:r w:rsidRPr="00CC4C67">
        <w:rPr>
          <w:color w:val="004080"/>
          <w:lang w:val="nl-NL"/>
        </w:rPr>
        <w:br w:type="page"/>
      </w:r>
    </w:p>
    <w:p w14:paraId="62B1BDF1" w14:textId="77777777" w:rsidR="005369C5" w:rsidRPr="00CC4C67" w:rsidRDefault="00E246EC">
      <w:pPr>
        <w:pStyle w:val="Kop2"/>
        <w:spacing w:before="240" w:after="60"/>
        <w:rPr>
          <w:rFonts w:ascii="Arial" w:eastAsia="Arial" w:hAnsi="Arial" w:cs="Arial"/>
          <w:color w:val="004080"/>
          <w:lang w:val="nl-NL"/>
        </w:rPr>
      </w:pPr>
      <w:bookmarkStart w:id="30" w:name="_Toc22451650"/>
      <w:r w:rsidRPr="00CC4C67">
        <w:rPr>
          <w:rFonts w:ascii="Arial" w:eastAsia="Arial" w:hAnsi="Arial" w:cs="Arial"/>
          <w:color w:val="004080"/>
          <w:lang w:val="nl-NL"/>
        </w:rPr>
        <w:lastRenderedPageBreak/>
        <w:t>Mindmap</w:t>
      </w:r>
      <w:bookmarkEnd w:id="30"/>
    </w:p>
    <w:p w14:paraId="62B1BDF2" w14:textId="77777777" w:rsidR="005369C5" w:rsidRPr="00CC4C67" w:rsidRDefault="005369C5">
      <w:pPr>
        <w:rPr>
          <w:rFonts w:ascii="Times New Roman" w:eastAsia="Times New Roman" w:hAnsi="Times New Roman" w:cs="Times New Roman"/>
          <w:color w:val="000000"/>
          <w:sz w:val="22"/>
          <w:szCs w:val="22"/>
          <w:lang w:val="nl-NL"/>
        </w:rPr>
      </w:pPr>
    </w:p>
    <w:p w14:paraId="62B1BDF3" w14:textId="77777777" w:rsidR="005369C5" w:rsidRPr="00CC4C67" w:rsidRDefault="00E246EC">
      <w:pPr>
        <w:jc w:val="center"/>
        <w:rPr>
          <w:rFonts w:ascii="Times New Roman" w:eastAsia="Times New Roman" w:hAnsi="Times New Roman" w:cs="Times New Roman"/>
          <w:color w:val="000000"/>
          <w:sz w:val="22"/>
          <w:szCs w:val="22"/>
          <w:lang w:val="nl-NL"/>
        </w:rPr>
      </w:pPr>
      <w:bookmarkStart w:id="31" w:name="BKM_8D12EA18_BA2E_4819_8794_CFE9523240EA"/>
      <w:r w:rsidRPr="00CC4C67">
        <w:rPr>
          <w:noProof/>
          <w:lang w:val="nl-NL" w:eastAsia="nl-NL"/>
        </w:rPr>
        <w:drawing>
          <wp:inline distT="0" distB="0" distL="0" distR="0" wp14:anchorId="62B1BFB4" wp14:editId="62B1BFB5">
            <wp:extent cx="4200525" cy="66484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2"/>
                    <a:stretch>
                      <a:fillRect/>
                    </a:stretch>
                  </pic:blipFill>
                  <pic:spPr bwMode="auto">
                    <a:xfrm>
                      <a:off x="0" y="0"/>
                      <a:ext cx="4200525" cy="6648450"/>
                    </a:xfrm>
                    <a:prstGeom prst="rect">
                      <a:avLst/>
                    </a:prstGeom>
                    <a:noFill/>
                    <a:ln w="9525">
                      <a:noFill/>
                      <a:miter lim="800000"/>
                      <a:headEnd/>
                      <a:tailEnd/>
                    </a:ln>
                  </pic:spPr>
                </pic:pic>
              </a:graphicData>
            </a:graphic>
          </wp:inline>
        </w:drawing>
      </w:r>
      <w:bookmarkEnd w:id="26"/>
      <w:bookmarkEnd w:id="27"/>
      <w:bookmarkEnd w:id="31"/>
    </w:p>
    <w:p w14:paraId="62B1BDF4" w14:textId="77777777" w:rsidR="005369C5" w:rsidRPr="00CC4C67" w:rsidRDefault="005369C5">
      <w:pPr>
        <w:rPr>
          <w:rFonts w:ascii="Times New Roman" w:eastAsia="Times New Roman" w:hAnsi="Times New Roman" w:cs="Times New Roman"/>
          <w:color w:val="000000"/>
          <w:sz w:val="22"/>
          <w:szCs w:val="22"/>
          <w:lang w:val="nl-NL"/>
        </w:rPr>
      </w:pPr>
    </w:p>
    <w:p w14:paraId="62B1BDF5" w14:textId="77777777" w:rsidR="005369C5" w:rsidRPr="00CC4C67" w:rsidRDefault="005369C5">
      <w:pPr>
        <w:rPr>
          <w:rFonts w:ascii="Times New Roman" w:eastAsia="Times New Roman" w:hAnsi="Times New Roman" w:cs="Times New Roman"/>
          <w:color w:val="000000"/>
          <w:sz w:val="22"/>
          <w:szCs w:val="22"/>
          <w:lang w:val="nl-NL"/>
        </w:rPr>
      </w:pPr>
    </w:p>
    <w:p w14:paraId="62B1BDF6" w14:textId="77777777" w:rsidR="00CC4C67" w:rsidRPr="00CC4C67" w:rsidRDefault="00CC4C67">
      <w:pPr>
        <w:rPr>
          <w:b/>
          <w:color w:val="004080"/>
          <w:sz w:val="28"/>
          <w:szCs w:val="28"/>
          <w:lang w:val="nl-NL"/>
        </w:rPr>
      </w:pPr>
      <w:bookmarkStart w:id="32" w:name="INFORMATION_MODEL_SIGNALERINGSPLAN"/>
      <w:bookmarkStart w:id="33" w:name="BKM_D141166C_4FA7_45E4_B96B_DD136323BD1F"/>
      <w:r w:rsidRPr="00CC4C67">
        <w:rPr>
          <w:color w:val="004080"/>
          <w:lang w:val="nl-NL"/>
        </w:rPr>
        <w:br w:type="page"/>
      </w:r>
    </w:p>
    <w:p w14:paraId="62B1BDF7" w14:textId="77777777" w:rsidR="005369C5" w:rsidRPr="00CC4C67" w:rsidRDefault="00E246EC">
      <w:pPr>
        <w:pStyle w:val="Kop2"/>
        <w:spacing w:before="240" w:after="60"/>
        <w:rPr>
          <w:rFonts w:ascii="Arial" w:eastAsia="Arial" w:hAnsi="Arial" w:cs="Arial"/>
          <w:color w:val="004080"/>
          <w:lang w:val="nl-NL"/>
        </w:rPr>
      </w:pPr>
      <w:bookmarkStart w:id="34" w:name="_Toc22451651"/>
      <w:r w:rsidRPr="00CC4C67">
        <w:rPr>
          <w:rFonts w:ascii="Arial" w:eastAsia="Arial" w:hAnsi="Arial" w:cs="Arial"/>
          <w:color w:val="004080"/>
          <w:lang w:val="nl-NL"/>
        </w:rPr>
        <w:lastRenderedPageBreak/>
        <w:t>Informati</w:t>
      </w:r>
      <w:r w:rsidR="00CC4C67" w:rsidRPr="00CC4C67">
        <w:rPr>
          <w:rFonts w:ascii="Arial" w:eastAsia="Arial" w:hAnsi="Arial" w:cs="Arial"/>
          <w:color w:val="004080"/>
          <w:lang w:val="nl-NL"/>
        </w:rPr>
        <w:t>e</w:t>
      </w:r>
      <w:r w:rsidRPr="00CC4C67">
        <w:rPr>
          <w:rFonts w:ascii="Arial" w:eastAsia="Arial" w:hAnsi="Arial" w:cs="Arial"/>
          <w:color w:val="004080"/>
          <w:lang w:val="nl-NL"/>
        </w:rPr>
        <w:t xml:space="preserve"> Model Signaleringsplan</w:t>
      </w:r>
      <w:bookmarkEnd w:id="34"/>
    </w:p>
    <w:p w14:paraId="62B1BDF8"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het informatiemodel wordt een specificatie gegeven van gegevens die relevant zijn voor crisissignaleringsplan. </w:t>
      </w:r>
    </w:p>
    <w:p w14:paraId="62B1BDF9" w14:textId="77777777" w:rsidR="005369C5" w:rsidRPr="00CC4C67" w:rsidRDefault="005369C5">
      <w:pPr>
        <w:rPr>
          <w:rFonts w:ascii="Times New Roman" w:eastAsia="Times New Roman" w:hAnsi="Times New Roman" w:cs="Times New Roman"/>
          <w:color w:val="000000"/>
          <w:sz w:val="22"/>
          <w:szCs w:val="22"/>
          <w:lang w:val="nl-NL"/>
        </w:rPr>
      </w:pPr>
    </w:p>
    <w:p w14:paraId="62B1BDFA"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verschillende concepten worden hierna toegelicht: </w:t>
      </w:r>
    </w:p>
    <w:p w14:paraId="62B1BDFB" w14:textId="741436D2" w:rsidR="005369C5" w:rsidRPr="00CC4C67" w:rsidRDefault="00E246EC">
      <w:pPr>
        <w:rPr>
          <w:rFonts w:ascii="Times New Roman" w:eastAsia="Times New Roman" w:hAnsi="Times New Roman" w:cs="Times New Roman"/>
          <w:color w:val="000000"/>
          <w:sz w:val="22"/>
          <w:szCs w:val="22"/>
          <w:lang w:val="nl-NL"/>
        </w:rPr>
      </w:pPr>
      <w:commentRangeStart w:id="35"/>
      <w:r w:rsidRPr="00CC4C67">
        <w:rPr>
          <w:rFonts w:ascii="Times New Roman" w:eastAsia="Times New Roman" w:hAnsi="Times New Roman" w:cs="Times New Roman"/>
          <w:color w:val="000000"/>
          <w:sz w:val="22"/>
          <w:szCs w:val="22"/>
          <w:lang w:val="nl-NL"/>
        </w:rPr>
        <w:t>SIGNALERINGSPLAN</w:t>
      </w:r>
      <w:commentRangeEnd w:id="35"/>
      <w:r w:rsidR="00766307">
        <w:rPr>
          <w:rStyle w:val="Verwijzingopmerking"/>
        </w:rPr>
        <w:commentReference w:id="35"/>
      </w:r>
      <w:r w:rsidRPr="00CC4C67">
        <w:rPr>
          <w:rFonts w:ascii="Times New Roman" w:eastAsia="Times New Roman" w:hAnsi="Times New Roman" w:cs="Times New Roman"/>
          <w:color w:val="000000"/>
          <w:sz w:val="22"/>
          <w:szCs w:val="22"/>
          <w:lang w:val="nl-NL"/>
        </w:rPr>
        <w:t xml:space="preserve">. Dit rootconcept bevat alle gegevenselementen van de bouwsteen </w:t>
      </w:r>
      <w:r w:rsidR="00656F52">
        <w:rPr>
          <w:rFonts w:ascii="Times New Roman" w:eastAsia="Times New Roman" w:hAnsi="Times New Roman" w:cs="Times New Roman"/>
          <w:color w:val="000000"/>
          <w:sz w:val="22"/>
          <w:szCs w:val="22"/>
          <w:lang w:val="nl-NL"/>
        </w:rPr>
        <w:t>S</w:t>
      </w:r>
      <w:r w:rsidR="00656F52" w:rsidRPr="00CC4C67">
        <w:rPr>
          <w:rFonts w:ascii="Times New Roman" w:eastAsia="Times New Roman" w:hAnsi="Times New Roman" w:cs="Times New Roman"/>
          <w:color w:val="000000"/>
          <w:sz w:val="22"/>
          <w:szCs w:val="22"/>
          <w:lang w:val="nl-NL"/>
        </w:rPr>
        <w:t>ignaleringsplan</w:t>
      </w:r>
      <w:r w:rsidRPr="00CC4C67">
        <w:rPr>
          <w:rFonts w:ascii="Times New Roman" w:eastAsia="Times New Roman" w:hAnsi="Times New Roman" w:cs="Times New Roman"/>
          <w:color w:val="000000"/>
          <w:sz w:val="22"/>
          <w:szCs w:val="22"/>
          <w:lang w:val="nl-NL"/>
        </w:rPr>
        <w:t xml:space="preserve">. </w:t>
      </w:r>
    </w:p>
    <w:p w14:paraId="62B1BDFC" w14:textId="1CAECEC0"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Datum waarop gestart is met het aanmaken van het </w:t>
      </w:r>
      <w:r w:rsidR="00D935F1">
        <w:rPr>
          <w:rFonts w:ascii="Times New Roman" w:eastAsia="Times New Roman" w:hAnsi="Times New Roman" w:cs="Times New Roman"/>
          <w:color w:val="000000"/>
          <w:sz w:val="22"/>
          <w:szCs w:val="22"/>
          <w:lang w:val="nl-NL"/>
        </w:rPr>
        <w:t>S</w:t>
      </w:r>
      <w:r w:rsidR="00D935F1" w:rsidRPr="00CC4C67">
        <w:rPr>
          <w:rFonts w:ascii="Times New Roman" w:eastAsia="Times New Roman" w:hAnsi="Times New Roman" w:cs="Times New Roman"/>
          <w:color w:val="000000"/>
          <w:sz w:val="22"/>
          <w:szCs w:val="22"/>
          <w:lang w:val="nl-NL"/>
        </w:rPr>
        <w:t>ignaleringsplan.</w:t>
      </w:r>
    </w:p>
    <w:p w14:paraId="62B1BDFD" w14:textId="6A3AEA28"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Datum waarop het </w:t>
      </w:r>
      <w:r w:rsidR="00D935F1">
        <w:rPr>
          <w:rFonts w:ascii="Times New Roman" w:eastAsia="Times New Roman" w:hAnsi="Times New Roman" w:cs="Times New Roman"/>
          <w:color w:val="000000"/>
          <w:sz w:val="22"/>
          <w:szCs w:val="22"/>
          <w:lang w:val="nl-NL"/>
        </w:rPr>
        <w:t>S</w:t>
      </w:r>
      <w:r w:rsidR="00D935F1" w:rsidRPr="00CC4C67">
        <w:rPr>
          <w:rFonts w:ascii="Times New Roman" w:eastAsia="Times New Roman" w:hAnsi="Times New Roman" w:cs="Times New Roman"/>
          <w:color w:val="000000"/>
          <w:sz w:val="22"/>
          <w:szCs w:val="22"/>
          <w:lang w:val="nl-NL"/>
        </w:rPr>
        <w:t xml:space="preserve">ignaleringsplan. </w:t>
      </w:r>
      <w:r w:rsidRPr="00CC4C67">
        <w:rPr>
          <w:rFonts w:ascii="Times New Roman" w:eastAsia="Times New Roman" w:hAnsi="Times New Roman" w:cs="Times New Roman"/>
          <w:color w:val="000000"/>
          <w:sz w:val="22"/>
          <w:szCs w:val="22"/>
          <w:lang w:val="nl-NL"/>
        </w:rPr>
        <w:t xml:space="preserve"> besproken wordt door patiënt, behandelaar en eventuele naasten. Doel van dit gesprek is het plan te evalueren en eventueel bij te stellen </w:t>
      </w:r>
    </w:p>
    <w:p w14:paraId="62B1BDFE"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Een opsomming (in vrije tekst) van personen die op de hoogte zijn van het </w:t>
      </w:r>
    </w:p>
    <w:p w14:paraId="3E908BF0" w14:textId="096D101F" w:rsidR="00D935F1" w:rsidRDefault="001C0398">
      <w:pPr>
        <w:rPr>
          <w:rFonts w:ascii="Times New Roman" w:eastAsia="Times New Roman" w:hAnsi="Times New Roman" w:cs="Times New Roman"/>
          <w:color w:val="000000"/>
          <w:sz w:val="22"/>
          <w:szCs w:val="22"/>
          <w:lang w:val="nl-NL"/>
        </w:rPr>
      </w:pPr>
      <w:r>
        <w:rPr>
          <w:rFonts w:ascii="Times New Roman" w:eastAsia="Times New Roman" w:hAnsi="Times New Roman" w:cs="Times New Roman"/>
          <w:color w:val="000000"/>
          <w:sz w:val="22"/>
          <w:szCs w:val="22"/>
          <w:lang w:val="nl-NL"/>
        </w:rPr>
        <w:t>S</w:t>
      </w:r>
      <w:r w:rsidRPr="00CC4C67">
        <w:rPr>
          <w:rFonts w:ascii="Times New Roman" w:eastAsia="Times New Roman" w:hAnsi="Times New Roman" w:cs="Times New Roman"/>
          <w:color w:val="000000"/>
          <w:sz w:val="22"/>
          <w:szCs w:val="22"/>
          <w:lang w:val="nl-NL"/>
        </w:rPr>
        <w:t xml:space="preserve">ignaleringsplan. </w:t>
      </w:r>
      <w:r w:rsidR="00E246EC" w:rsidRPr="00CC4C67">
        <w:rPr>
          <w:rFonts w:ascii="Times New Roman" w:eastAsia="Times New Roman" w:hAnsi="Times New Roman" w:cs="Times New Roman"/>
          <w:color w:val="000000"/>
          <w:sz w:val="22"/>
          <w:szCs w:val="22"/>
          <w:lang w:val="nl-NL"/>
        </w:rPr>
        <w:t xml:space="preserve"> </w:t>
      </w:r>
    </w:p>
    <w:p w14:paraId="62B1BDFF" w14:textId="0BEC1DAE"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INFORMATIE</w:t>
      </w:r>
      <w:r w:rsidR="001C0398">
        <w:rPr>
          <w:rFonts w:ascii="Times New Roman" w:eastAsia="Times New Roman" w:hAnsi="Times New Roman" w:cs="Times New Roman"/>
          <w:color w:val="000000"/>
          <w:sz w:val="22"/>
          <w:szCs w:val="22"/>
          <w:lang w:val="nl-NL"/>
        </w:rPr>
        <w:t>:</w:t>
      </w:r>
      <w:r w:rsidRPr="00CC4C67">
        <w:rPr>
          <w:rFonts w:ascii="Times New Roman" w:eastAsia="Times New Roman" w:hAnsi="Times New Roman" w:cs="Times New Roman"/>
          <w:color w:val="000000"/>
          <w:sz w:val="22"/>
          <w:szCs w:val="22"/>
          <w:lang w:val="nl-NL"/>
        </w:rPr>
        <w:t xml:space="preserve"> Informatie die (buiten de fasering om) relevant is voor patiënt, behandelaar en/of naasten </w:t>
      </w:r>
    </w:p>
    <w:p w14:paraId="62B1BE00"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Als de patiënt in crisis raakt is het belangrijk dat de omgeving hem of haar op de juiste wijze bejegent. In dit concept is beschreven hoe deze bejegening dient plaats te vinden </w:t>
      </w:r>
    </w:p>
    <w:p w14:paraId="62B1BE01" w14:textId="77777777" w:rsidR="005369C5" w:rsidRPr="00CC4C67" w:rsidRDefault="005369C5">
      <w:pPr>
        <w:rPr>
          <w:rFonts w:ascii="Times New Roman" w:eastAsia="Times New Roman" w:hAnsi="Times New Roman" w:cs="Times New Roman"/>
          <w:color w:val="000000"/>
          <w:sz w:val="22"/>
          <w:szCs w:val="22"/>
          <w:lang w:val="nl-NL"/>
        </w:rPr>
      </w:pPr>
    </w:p>
    <w:p w14:paraId="62B1BE02"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Container van het concept fase. Deze container bevat alle gegevenselementen van het concept fase. </w:t>
      </w:r>
    </w:p>
    <w:p w14:paraId="62B1BE03"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CODE / OMSCHRIJVING Code / omschrijving van de fase </w:t>
      </w:r>
    </w:p>
    <w:p w14:paraId="62B1BE04"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Een beschrijving van vroege voortekenen (gedrag, gedachten) die kenmerkend zijn voor de betreffende fase. Deze voortekenen neemt de patiënt bij zichzelf waar </w:t>
      </w:r>
    </w:p>
    <w:p w14:paraId="62B1BE05"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Een beschrijving van vroege voortekenen (concreet gedrag,) die kenmerkend zijn voor de betreffende fase. Deze voortekenen kan de omgeving van de patiënt waarnemen </w:t>
      </w:r>
    </w:p>
    <w:p w14:paraId="62B1BE06"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Een beschrijving van acties die de patiënt kan uitvoeren om terugval of een crisissituatie te voorkomen </w:t>
      </w:r>
    </w:p>
    <w:p w14:paraId="62B1BE07"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Een beschrijving van acties die de andere kunnen uitvoeren om terugval of een crisissituatie te voorkomen </w:t>
      </w:r>
    </w:p>
    <w:p w14:paraId="62B1BE08" w14:textId="77777777" w:rsidR="005369C5" w:rsidRPr="00CC4C67" w:rsidRDefault="005369C5">
      <w:pPr>
        <w:rPr>
          <w:rFonts w:ascii="Times New Roman" w:eastAsia="Times New Roman" w:hAnsi="Times New Roman" w:cs="Times New Roman"/>
          <w:color w:val="000000"/>
          <w:sz w:val="22"/>
          <w:szCs w:val="22"/>
          <w:lang w:val="nl-NL"/>
        </w:rPr>
      </w:pPr>
    </w:p>
    <w:p w14:paraId="62B1BE09" w14:textId="635235AA"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TELEFOONNUMMERS EN CONTACTPERSONEN Container van het concept belangrijke telefoonnummers en </w:t>
      </w:r>
      <w:r w:rsidR="001C0398" w:rsidRPr="00CC4C67">
        <w:rPr>
          <w:rFonts w:ascii="Times New Roman" w:eastAsia="Times New Roman" w:hAnsi="Times New Roman" w:cs="Times New Roman"/>
          <w:color w:val="000000"/>
          <w:sz w:val="22"/>
          <w:szCs w:val="22"/>
          <w:lang w:val="nl-NL"/>
        </w:rPr>
        <w:t>contactpersonen</w:t>
      </w:r>
      <w:r w:rsidRPr="00CC4C67">
        <w:rPr>
          <w:rFonts w:ascii="Times New Roman" w:eastAsia="Times New Roman" w:hAnsi="Times New Roman" w:cs="Times New Roman"/>
          <w:color w:val="000000"/>
          <w:sz w:val="22"/>
          <w:szCs w:val="22"/>
          <w:lang w:val="nl-NL"/>
        </w:rPr>
        <w:t xml:space="preserve">. Deze container bevat een verwijzing naar een contactpersoon of een zorgverlener </w:t>
      </w:r>
    </w:p>
    <w:p w14:paraId="62B1BE0A" w14:textId="77777777" w:rsidR="005369C5" w:rsidRPr="00CC4C67" w:rsidRDefault="005369C5">
      <w:pPr>
        <w:rPr>
          <w:rFonts w:ascii="Times New Roman" w:eastAsia="Times New Roman" w:hAnsi="Times New Roman" w:cs="Times New Roman"/>
          <w:color w:val="000000"/>
          <w:sz w:val="22"/>
          <w:szCs w:val="22"/>
          <w:lang w:val="nl-NL"/>
        </w:rPr>
      </w:pPr>
    </w:p>
    <w:p w14:paraId="62B1BE0B"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CONTACTPERSOON Verwijzing naar de bouwsteen CONTACTPERSOON </w:t>
      </w:r>
    </w:p>
    <w:p w14:paraId="62B1BE0C"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Verwijzing naar de bouwsteen ZORGVERLENER </w:t>
      </w:r>
    </w:p>
    <w:p w14:paraId="62B1BE0D" w14:textId="77777777" w:rsidR="005369C5" w:rsidRPr="00CC4C67" w:rsidRDefault="005369C5">
      <w:pPr>
        <w:rPr>
          <w:rFonts w:ascii="Times New Roman" w:eastAsia="Times New Roman" w:hAnsi="Times New Roman" w:cs="Times New Roman"/>
          <w:color w:val="000000"/>
          <w:sz w:val="22"/>
          <w:szCs w:val="22"/>
          <w:lang w:val="nl-NL"/>
        </w:rPr>
      </w:pPr>
    </w:p>
    <w:p w14:paraId="62B1BE0E" w14:textId="77777777" w:rsidR="005369C5" w:rsidRPr="00CC4C67" w:rsidRDefault="005369C5">
      <w:pPr>
        <w:rPr>
          <w:rFonts w:ascii="Times New Roman" w:eastAsia="Times New Roman" w:hAnsi="Times New Roman" w:cs="Times New Roman"/>
          <w:color w:val="000000"/>
          <w:sz w:val="22"/>
          <w:szCs w:val="22"/>
          <w:lang w:val="nl-NL"/>
        </w:rPr>
      </w:pPr>
    </w:p>
    <w:p w14:paraId="62B1BE0F" w14:textId="77777777" w:rsidR="005369C5" w:rsidRPr="00CC4C67" w:rsidRDefault="00931B8E">
      <w:pPr>
        <w:jc w:val="center"/>
        <w:rPr>
          <w:rFonts w:ascii="Times New Roman" w:eastAsia="Times New Roman" w:hAnsi="Times New Roman" w:cs="Times New Roman"/>
          <w:color w:val="000000"/>
          <w:sz w:val="22"/>
          <w:szCs w:val="22"/>
          <w:lang w:val="nl-NL"/>
        </w:rPr>
      </w:pPr>
      <w:r>
        <w:rPr>
          <w:rFonts w:ascii="Times New Roman" w:eastAsia="Times New Roman" w:hAnsi="Times New Roman" w:cs="Times New Roman"/>
          <w:noProof/>
          <w:color w:val="000000"/>
          <w:sz w:val="22"/>
          <w:szCs w:val="22"/>
          <w:lang w:val="nl-NL" w:eastAsia="nl-NL"/>
        </w:rPr>
        <w:lastRenderedPageBreak/>
        <w:drawing>
          <wp:inline distT="0" distB="0" distL="0" distR="0" wp14:anchorId="62B1BFB6" wp14:editId="62B1BFB7">
            <wp:extent cx="5732780" cy="684276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Signaleringsplanv02-valueset.png"/>
                    <pic:cNvPicPr/>
                  </pic:nvPicPr>
                  <pic:blipFill>
                    <a:blip r:embed="rId14">
                      <a:extLst>
                        <a:ext uri="{28A0092B-C50C-407E-A947-70E740481C1C}">
                          <a14:useLocalDpi xmlns:a14="http://schemas.microsoft.com/office/drawing/2010/main" val="0"/>
                        </a:ext>
                      </a:extLst>
                    </a:blip>
                    <a:stretch>
                      <a:fillRect/>
                    </a:stretch>
                  </pic:blipFill>
                  <pic:spPr>
                    <a:xfrm>
                      <a:off x="0" y="0"/>
                      <a:ext cx="5732780" cy="6842760"/>
                    </a:xfrm>
                    <a:prstGeom prst="rect">
                      <a:avLst/>
                    </a:prstGeom>
                  </pic:spPr>
                </pic:pic>
              </a:graphicData>
            </a:graphic>
          </wp:inline>
        </w:drawing>
      </w:r>
    </w:p>
    <w:p w14:paraId="62B1BE10" w14:textId="77777777" w:rsidR="00CC4C67" w:rsidRPr="00CC4C67" w:rsidRDefault="00CC4C6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br w:type="page"/>
      </w:r>
    </w:p>
    <w:p w14:paraId="62B1BE11"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14" w14:textId="77777777">
        <w:tc>
          <w:tcPr>
            <w:tcW w:w="3005" w:type="dxa"/>
            <w:shd w:val="pct25" w:color="auto" w:fill="FFFFFF"/>
            <w:tcMar>
              <w:top w:w="0" w:type="dxa"/>
              <w:left w:w="60" w:type="dxa"/>
              <w:bottom w:w="0" w:type="dxa"/>
              <w:right w:w="60" w:type="dxa"/>
            </w:tcMar>
          </w:tcPr>
          <w:p w14:paraId="62B1BE12"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13"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1A" w14:textId="77777777">
        <w:trPr>
          <w:cantSplit/>
          <w:trHeight w:val="344"/>
        </w:trPr>
        <w:tc>
          <w:tcPr>
            <w:tcW w:w="3005" w:type="dxa"/>
            <w:vMerge w:val="restart"/>
            <w:shd w:val="pct10" w:color="auto" w:fill="FFFFFF"/>
            <w:tcMar>
              <w:top w:w="0" w:type="dxa"/>
              <w:left w:w="60" w:type="dxa"/>
              <w:bottom w:w="0" w:type="dxa"/>
              <w:right w:w="60" w:type="dxa"/>
            </w:tcMar>
          </w:tcPr>
          <w:p w14:paraId="62B1BE15" w14:textId="77777777" w:rsidR="005369C5" w:rsidRPr="00931B8E" w:rsidRDefault="00E246EC">
            <w:pPr>
              <w:rPr>
                <w:rFonts w:ascii="Times New Roman" w:eastAsia="Times New Roman" w:hAnsi="Times New Roman" w:cs="Times New Roman"/>
                <w:color w:val="000000"/>
                <w:sz w:val="22"/>
                <w:szCs w:val="22"/>
              </w:rPr>
            </w:pPr>
            <w:proofErr w:type="spellStart"/>
            <w:r w:rsidRPr="00931B8E">
              <w:rPr>
                <w:rFonts w:ascii="Times New Roman" w:eastAsia="Times New Roman" w:hAnsi="Times New Roman" w:cs="Times New Roman"/>
                <w:color w:val="000000"/>
                <w:sz w:val="22"/>
                <w:szCs w:val="22"/>
              </w:rPr>
              <w:t>Aanmaakdatum</w:t>
            </w:r>
            <w:proofErr w:type="spellEnd"/>
          </w:p>
          <w:p w14:paraId="62B1BE17" w14:textId="3130B259" w:rsidR="005369C5" w:rsidRPr="001C0398" w:rsidRDefault="00E246EC">
            <w:pPr>
              <w:rPr>
                <w:rFonts w:ascii="Times New Roman" w:eastAsia="Times New Roman" w:hAnsi="Times New Roman" w:cs="Times New Roman"/>
                <w:i/>
                <w:color w:val="000000"/>
                <w:sz w:val="22"/>
                <w:szCs w:val="22"/>
              </w:rPr>
            </w:pPr>
            <w:r w:rsidRPr="00931B8E">
              <w:rPr>
                <w:rFonts w:ascii="Times New Roman" w:eastAsia="Times New Roman" w:hAnsi="Times New Roman" w:cs="Times New Roman"/>
                <w:i/>
                <w:color w:val="000000"/>
                <w:sz w:val="22"/>
                <w:szCs w:val="22"/>
              </w:rPr>
              <w:t>SnomedCT: 399651003 Date of report (observable entity)</w:t>
            </w:r>
          </w:p>
        </w:tc>
        <w:tc>
          <w:tcPr>
            <w:tcW w:w="5995" w:type="dxa"/>
            <w:vMerge w:val="restart"/>
            <w:tcMar>
              <w:top w:w="0" w:type="dxa"/>
              <w:left w:w="60" w:type="dxa"/>
              <w:bottom w:w="0" w:type="dxa"/>
              <w:right w:w="60" w:type="dxa"/>
            </w:tcMar>
          </w:tcPr>
          <w:p w14:paraId="62B1BE19" w14:textId="77777777" w:rsidR="005369C5" w:rsidRPr="00931B8E" w:rsidRDefault="005369C5">
            <w:pPr>
              <w:rPr>
                <w:rFonts w:ascii="Times New Roman" w:eastAsia="Times New Roman" w:hAnsi="Times New Roman" w:cs="Times New Roman"/>
                <w:color w:val="000000"/>
                <w:sz w:val="22"/>
                <w:szCs w:val="22"/>
              </w:rPr>
            </w:pPr>
          </w:p>
        </w:tc>
      </w:tr>
      <w:tr w:rsidR="00E246EC" w14:paraId="62B1BE1D" w14:textId="77777777">
        <w:trPr>
          <w:cantSplit/>
          <w:trHeight w:val="344"/>
        </w:trPr>
        <w:tc>
          <w:tcPr>
            <w:tcW w:w="3005" w:type="dxa"/>
            <w:vMerge/>
            <w:shd w:val="pct10" w:color="auto" w:fill="FFFFFF"/>
            <w:tcMar>
              <w:top w:w="0" w:type="dxa"/>
              <w:left w:w="60" w:type="dxa"/>
              <w:bottom w:w="0" w:type="dxa"/>
              <w:right w:w="60" w:type="dxa"/>
            </w:tcMar>
          </w:tcPr>
          <w:p w14:paraId="62B1BE1B" w14:textId="77777777" w:rsidR="005369C5" w:rsidRPr="00931B8E" w:rsidRDefault="005369C5">
            <w:pPr>
              <w:rPr>
                <w:rFonts w:ascii="Times New Roman" w:eastAsia="Times New Roman" w:hAnsi="Times New Roman" w:cs="Times New Roman"/>
                <w:color w:val="000000"/>
                <w:sz w:val="22"/>
                <w:szCs w:val="22"/>
              </w:rPr>
            </w:pPr>
          </w:p>
        </w:tc>
        <w:tc>
          <w:tcPr>
            <w:tcW w:w="5995" w:type="dxa"/>
            <w:vMerge/>
            <w:tcMar>
              <w:top w:w="0" w:type="dxa"/>
              <w:left w:w="60" w:type="dxa"/>
              <w:bottom w:w="0" w:type="dxa"/>
              <w:right w:w="60" w:type="dxa"/>
            </w:tcMar>
          </w:tcPr>
          <w:p w14:paraId="62B1BE1C" w14:textId="77777777" w:rsidR="005369C5" w:rsidRPr="00931B8E" w:rsidRDefault="005369C5">
            <w:pPr>
              <w:rPr>
                <w:rFonts w:ascii="Times New Roman" w:eastAsia="Times New Roman" w:hAnsi="Times New Roman" w:cs="Times New Roman"/>
                <w:color w:val="000000"/>
                <w:sz w:val="22"/>
                <w:szCs w:val="22"/>
              </w:rPr>
            </w:pPr>
          </w:p>
        </w:tc>
      </w:tr>
      <w:tr w:rsidR="00E246EC" w14:paraId="62B1BE20" w14:textId="77777777">
        <w:trPr>
          <w:cantSplit/>
          <w:trHeight w:val="344"/>
        </w:trPr>
        <w:tc>
          <w:tcPr>
            <w:tcW w:w="3005" w:type="dxa"/>
            <w:vMerge/>
            <w:shd w:val="pct10" w:color="auto" w:fill="FFFFFF"/>
            <w:tcMar>
              <w:top w:w="0" w:type="dxa"/>
              <w:left w:w="60" w:type="dxa"/>
              <w:bottom w:w="0" w:type="dxa"/>
              <w:right w:w="60" w:type="dxa"/>
            </w:tcMar>
          </w:tcPr>
          <w:p w14:paraId="62B1BE1E" w14:textId="77777777" w:rsidR="005369C5" w:rsidRPr="00931B8E" w:rsidRDefault="005369C5">
            <w:pPr>
              <w:rPr>
                <w:rFonts w:ascii="Times New Roman" w:eastAsia="Times New Roman" w:hAnsi="Times New Roman" w:cs="Times New Roman"/>
                <w:color w:val="000000"/>
                <w:sz w:val="22"/>
                <w:szCs w:val="22"/>
              </w:rPr>
            </w:pPr>
          </w:p>
        </w:tc>
        <w:tc>
          <w:tcPr>
            <w:tcW w:w="5994" w:type="dxa"/>
            <w:vMerge/>
            <w:tcMar>
              <w:top w:w="0" w:type="dxa"/>
              <w:left w:w="60" w:type="dxa"/>
              <w:bottom w:w="0" w:type="dxa"/>
              <w:right w:w="60" w:type="dxa"/>
            </w:tcMar>
          </w:tcPr>
          <w:p w14:paraId="62B1BE1F" w14:textId="77777777" w:rsidR="005369C5" w:rsidRPr="00931B8E" w:rsidRDefault="005369C5">
            <w:pPr>
              <w:rPr>
                <w:rFonts w:ascii="Times New Roman" w:eastAsia="Times New Roman" w:hAnsi="Times New Roman" w:cs="Times New Roman"/>
                <w:color w:val="000000"/>
                <w:sz w:val="22"/>
                <w:szCs w:val="22"/>
              </w:rPr>
            </w:pPr>
          </w:p>
        </w:tc>
      </w:tr>
    </w:tbl>
    <w:p w14:paraId="62B1BE21" w14:textId="77777777" w:rsidR="005369C5" w:rsidRPr="00931B8E" w:rsidRDefault="005369C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24" w14:textId="77777777">
        <w:tc>
          <w:tcPr>
            <w:tcW w:w="3005" w:type="dxa"/>
            <w:shd w:val="pct25" w:color="auto" w:fill="FFFFFF"/>
            <w:tcMar>
              <w:top w:w="0" w:type="dxa"/>
              <w:left w:w="60" w:type="dxa"/>
              <w:bottom w:w="0" w:type="dxa"/>
              <w:right w:w="60" w:type="dxa"/>
            </w:tcMar>
          </w:tcPr>
          <w:p w14:paraId="62B1BE22"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23"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29" w14:textId="77777777">
        <w:trPr>
          <w:cantSplit/>
          <w:trHeight w:val="344"/>
        </w:trPr>
        <w:tc>
          <w:tcPr>
            <w:tcW w:w="3005" w:type="dxa"/>
            <w:vMerge w:val="restart"/>
            <w:shd w:val="pct10" w:color="auto" w:fill="FFFFFF"/>
            <w:tcMar>
              <w:top w:w="0" w:type="dxa"/>
              <w:left w:w="60" w:type="dxa"/>
              <w:bottom w:w="0" w:type="dxa"/>
              <w:right w:w="60" w:type="dxa"/>
            </w:tcMar>
          </w:tcPr>
          <w:p w14:paraId="62B1BE25"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Informatie</w:t>
            </w:r>
          </w:p>
          <w:p w14:paraId="62B1BE26"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GGZNederland:GGZ00005</w:t>
            </w:r>
          </w:p>
        </w:tc>
        <w:tc>
          <w:tcPr>
            <w:tcW w:w="5995" w:type="dxa"/>
            <w:vMerge w:val="restart"/>
            <w:tcMar>
              <w:top w:w="0" w:type="dxa"/>
              <w:left w:w="60" w:type="dxa"/>
              <w:bottom w:w="0" w:type="dxa"/>
              <w:right w:w="60" w:type="dxa"/>
            </w:tcMar>
          </w:tcPr>
          <w:p w14:paraId="62B1BE27" w14:textId="77777777" w:rsidR="005369C5" w:rsidRPr="00CC4C67" w:rsidRDefault="005369C5">
            <w:pPr>
              <w:rPr>
                <w:rFonts w:ascii="Times New Roman" w:eastAsia="Times New Roman" w:hAnsi="Times New Roman" w:cs="Times New Roman"/>
                <w:color w:val="000000"/>
                <w:sz w:val="22"/>
                <w:szCs w:val="22"/>
                <w:lang w:val="nl-NL"/>
              </w:rPr>
            </w:pPr>
          </w:p>
          <w:p w14:paraId="62B1BE28"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2C" w14:textId="77777777">
        <w:trPr>
          <w:cantSplit/>
          <w:trHeight w:val="344"/>
        </w:trPr>
        <w:tc>
          <w:tcPr>
            <w:tcW w:w="3005" w:type="dxa"/>
            <w:vMerge/>
            <w:shd w:val="pct10" w:color="auto" w:fill="FFFFFF"/>
            <w:tcMar>
              <w:top w:w="0" w:type="dxa"/>
              <w:left w:w="60" w:type="dxa"/>
              <w:bottom w:w="0" w:type="dxa"/>
              <w:right w:w="60" w:type="dxa"/>
            </w:tcMar>
          </w:tcPr>
          <w:p w14:paraId="62B1BE2A"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2B"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2F" w14:textId="77777777">
        <w:trPr>
          <w:cantSplit/>
          <w:trHeight w:val="344"/>
        </w:trPr>
        <w:tc>
          <w:tcPr>
            <w:tcW w:w="3005" w:type="dxa"/>
            <w:vMerge/>
            <w:shd w:val="pct10" w:color="auto" w:fill="FFFFFF"/>
            <w:tcMar>
              <w:top w:w="0" w:type="dxa"/>
              <w:left w:w="60" w:type="dxa"/>
              <w:bottom w:w="0" w:type="dxa"/>
              <w:right w:w="60" w:type="dxa"/>
            </w:tcMar>
          </w:tcPr>
          <w:p w14:paraId="62B1BE2D"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2E"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30"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33" w14:textId="77777777">
        <w:tc>
          <w:tcPr>
            <w:tcW w:w="3005" w:type="dxa"/>
            <w:shd w:val="pct25" w:color="auto" w:fill="FFFFFF"/>
            <w:tcMar>
              <w:top w:w="0" w:type="dxa"/>
              <w:left w:w="60" w:type="dxa"/>
              <w:bottom w:w="0" w:type="dxa"/>
              <w:right w:w="60" w:type="dxa"/>
            </w:tcMar>
          </w:tcPr>
          <w:p w14:paraId="62B1BE31"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32"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38" w14:textId="77777777">
        <w:trPr>
          <w:cantSplit/>
          <w:trHeight w:val="344"/>
        </w:trPr>
        <w:tc>
          <w:tcPr>
            <w:tcW w:w="3005" w:type="dxa"/>
            <w:vMerge w:val="restart"/>
            <w:shd w:val="pct10" w:color="auto" w:fill="FFFFFF"/>
            <w:tcMar>
              <w:top w:w="0" w:type="dxa"/>
              <w:left w:w="60" w:type="dxa"/>
              <w:bottom w:w="0" w:type="dxa"/>
              <w:right w:w="60" w:type="dxa"/>
            </w:tcMar>
          </w:tcPr>
          <w:p w14:paraId="62B1BE34"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Telefoonnummers en Contactpersonen</w:t>
            </w:r>
          </w:p>
          <w:p w14:paraId="62B1BE35"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14:paraId="62B1BE36" w14:textId="77777777" w:rsidR="005369C5" w:rsidRPr="00CC4C67" w:rsidRDefault="005369C5">
            <w:pPr>
              <w:rPr>
                <w:rFonts w:ascii="Times New Roman" w:eastAsia="Times New Roman" w:hAnsi="Times New Roman" w:cs="Times New Roman"/>
                <w:color w:val="000000"/>
                <w:sz w:val="22"/>
                <w:szCs w:val="22"/>
                <w:lang w:val="nl-NL"/>
              </w:rPr>
            </w:pPr>
          </w:p>
          <w:p w14:paraId="62B1BE37"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3B" w14:textId="77777777">
        <w:trPr>
          <w:cantSplit/>
          <w:trHeight w:val="344"/>
        </w:trPr>
        <w:tc>
          <w:tcPr>
            <w:tcW w:w="3005" w:type="dxa"/>
            <w:vMerge/>
            <w:shd w:val="pct10" w:color="auto" w:fill="FFFFFF"/>
            <w:tcMar>
              <w:top w:w="0" w:type="dxa"/>
              <w:left w:w="60" w:type="dxa"/>
              <w:bottom w:w="0" w:type="dxa"/>
              <w:right w:w="60" w:type="dxa"/>
            </w:tcMar>
          </w:tcPr>
          <w:p w14:paraId="62B1BE39"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3A"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3E" w14:textId="77777777">
        <w:trPr>
          <w:cantSplit/>
          <w:trHeight w:val="344"/>
        </w:trPr>
        <w:tc>
          <w:tcPr>
            <w:tcW w:w="3005" w:type="dxa"/>
            <w:vMerge/>
            <w:shd w:val="pct10" w:color="auto" w:fill="FFFFFF"/>
            <w:tcMar>
              <w:top w:w="0" w:type="dxa"/>
              <w:left w:w="60" w:type="dxa"/>
              <w:bottom w:w="0" w:type="dxa"/>
              <w:right w:w="60" w:type="dxa"/>
            </w:tcMar>
          </w:tcPr>
          <w:p w14:paraId="62B1BE3C"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3D"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3F"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42" w14:textId="77777777">
        <w:tc>
          <w:tcPr>
            <w:tcW w:w="3005" w:type="dxa"/>
            <w:shd w:val="pct25" w:color="auto" w:fill="FFFFFF"/>
            <w:tcMar>
              <w:top w:w="0" w:type="dxa"/>
              <w:left w:w="60" w:type="dxa"/>
              <w:bottom w:w="0" w:type="dxa"/>
              <w:right w:w="60" w:type="dxa"/>
            </w:tcMar>
          </w:tcPr>
          <w:p w14:paraId="62B1BE40"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41"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47" w14:textId="77777777">
        <w:trPr>
          <w:cantSplit/>
          <w:trHeight w:val="344"/>
        </w:trPr>
        <w:tc>
          <w:tcPr>
            <w:tcW w:w="3005" w:type="dxa"/>
            <w:vMerge w:val="restart"/>
            <w:shd w:val="pct10" w:color="auto" w:fill="FFFFFF"/>
            <w:tcMar>
              <w:top w:w="0" w:type="dxa"/>
              <w:left w:w="60" w:type="dxa"/>
              <w:bottom w:w="0" w:type="dxa"/>
              <w:right w:w="60" w:type="dxa"/>
            </w:tcMar>
          </w:tcPr>
          <w:p w14:paraId="62B1BE43"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Code / omschrijving</w:t>
            </w:r>
          </w:p>
          <w:p w14:paraId="62B1BE44" w14:textId="77777777" w:rsidR="005369C5" w:rsidRPr="00CC4C67" w:rsidRDefault="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i/>
                <w:color w:val="000000"/>
                <w:sz w:val="22"/>
                <w:szCs w:val="22"/>
                <w:lang w:val="nl-NL"/>
              </w:rPr>
              <w:t>GGZNederland</w:t>
            </w:r>
            <w:proofErr w:type="spellEnd"/>
            <w:r w:rsidRPr="00CC4C67">
              <w:rPr>
                <w:rFonts w:ascii="Times New Roman" w:eastAsia="Times New Roman" w:hAnsi="Times New Roman" w:cs="Times New Roman"/>
                <w:i/>
                <w:color w:val="000000"/>
                <w:sz w:val="22"/>
                <w:szCs w:val="22"/>
                <w:lang w:val="nl-NL"/>
              </w:rPr>
              <w:t>: GGZ00003</w:t>
            </w:r>
          </w:p>
        </w:tc>
        <w:tc>
          <w:tcPr>
            <w:tcW w:w="5995" w:type="dxa"/>
            <w:vMerge w:val="restart"/>
            <w:tcMar>
              <w:top w:w="0" w:type="dxa"/>
              <w:left w:w="60" w:type="dxa"/>
              <w:bottom w:w="0" w:type="dxa"/>
              <w:right w:w="60" w:type="dxa"/>
            </w:tcMar>
          </w:tcPr>
          <w:p w14:paraId="62B1BE45" w14:textId="77777777" w:rsidR="005369C5" w:rsidRPr="00CC4C67" w:rsidRDefault="005369C5">
            <w:pPr>
              <w:rPr>
                <w:rFonts w:ascii="Times New Roman" w:eastAsia="Times New Roman" w:hAnsi="Times New Roman" w:cs="Times New Roman"/>
                <w:color w:val="000000"/>
                <w:sz w:val="22"/>
                <w:szCs w:val="22"/>
                <w:lang w:val="nl-NL"/>
              </w:rPr>
            </w:pPr>
          </w:p>
          <w:p w14:paraId="62B1BE46"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4A" w14:textId="77777777">
        <w:trPr>
          <w:cantSplit/>
          <w:trHeight w:val="344"/>
        </w:trPr>
        <w:tc>
          <w:tcPr>
            <w:tcW w:w="3005" w:type="dxa"/>
            <w:vMerge/>
            <w:shd w:val="pct10" w:color="auto" w:fill="FFFFFF"/>
            <w:tcMar>
              <w:top w:w="0" w:type="dxa"/>
              <w:left w:w="60" w:type="dxa"/>
              <w:bottom w:w="0" w:type="dxa"/>
              <w:right w:w="60" w:type="dxa"/>
            </w:tcMar>
          </w:tcPr>
          <w:p w14:paraId="62B1BE48"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49"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4D" w14:textId="77777777">
        <w:trPr>
          <w:cantSplit/>
          <w:trHeight w:val="344"/>
        </w:trPr>
        <w:tc>
          <w:tcPr>
            <w:tcW w:w="3005" w:type="dxa"/>
            <w:vMerge/>
            <w:shd w:val="pct10" w:color="auto" w:fill="FFFFFF"/>
            <w:tcMar>
              <w:top w:w="0" w:type="dxa"/>
              <w:left w:w="60" w:type="dxa"/>
              <w:bottom w:w="0" w:type="dxa"/>
              <w:right w:w="60" w:type="dxa"/>
            </w:tcMar>
          </w:tcPr>
          <w:p w14:paraId="62B1BE4B"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4C"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4E"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51" w14:textId="77777777">
        <w:tc>
          <w:tcPr>
            <w:tcW w:w="3005" w:type="dxa"/>
            <w:shd w:val="pct25" w:color="auto" w:fill="FFFFFF"/>
            <w:tcMar>
              <w:top w:w="0" w:type="dxa"/>
              <w:left w:w="60" w:type="dxa"/>
              <w:bottom w:w="0" w:type="dxa"/>
              <w:right w:w="60" w:type="dxa"/>
            </w:tcMar>
          </w:tcPr>
          <w:p w14:paraId="62B1BE4F"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50"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56" w14:textId="77777777">
        <w:trPr>
          <w:cantSplit/>
          <w:trHeight w:val="344"/>
        </w:trPr>
        <w:tc>
          <w:tcPr>
            <w:tcW w:w="3005" w:type="dxa"/>
            <w:vMerge w:val="restart"/>
            <w:shd w:val="pct10" w:color="auto" w:fill="FFFFFF"/>
            <w:tcMar>
              <w:top w:w="0" w:type="dxa"/>
              <w:left w:w="60" w:type="dxa"/>
              <w:bottom w:w="0" w:type="dxa"/>
              <w:right w:w="60" w:type="dxa"/>
            </w:tcMar>
          </w:tcPr>
          <w:p w14:paraId="62B1BE52"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Contactpersoon</w:t>
            </w:r>
          </w:p>
          <w:p w14:paraId="62B1BE53"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14:paraId="62B1BE54" w14:textId="77777777" w:rsidR="005369C5" w:rsidRPr="00CC4C67" w:rsidRDefault="005369C5">
            <w:pPr>
              <w:rPr>
                <w:rFonts w:ascii="Times New Roman" w:eastAsia="Times New Roman" w:hAnsi="Times New Roman" w:cs="Times New Roman"/>
                <w:color w:val="000000"/>
                <w:sz w:val="22"/>
                <w:szCs w:val="22"/>
                <w:lang w:val="nl-NL"/>
              </w:rPr>
            </w:pPr>
          </w:p>
          <w:p w14:paraId="62B1BE55"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59" w14:textId="77777777">
        <w:trPr>
          <w:cantSplit/>
          <w:trHeight w:val="344"/>
        </w:trPr>
        <w:tc>
          <w:tcPr>
            <w:tcW w:w="3005" w:type="dxa"/>
            <w:vMerge/>
            <w:shd w:val="pct10" w:color="auto" w:fill="FFFFFF"/>
            <w:tcMar>
              <w:top w:w="0" w:type="dxa"/>
              <w:left w:w="60" w:type="dxa"/>
              <w:bottom w:w="0" w:type="dxa"/>
              <w:right w:w="60" w:type="dxa"/>
            </w:tcMar>
          </w:tcPr>
          <w:p w14:paraId="62B1BE57"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58"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5C" w14:textId="77777777">
        <w:trPr>
          <w:cantSplit/>
          <w:trHeight w:val="344"/>
        </w:trPr>
        <w:tc>
          <w:tcPr>
            <w:tcW w:w="3005" w:type="dxa"/>
            <w:vMerge/>
            <w:shd w:val="pct10" w:color="auto" w:fill="FFFFFF"/>
            <w:tcMar>
              <w:top w:w="0" w:type="dxa"/>
              <w:left w:w="60" w:type="dxa"/>
              <w:bottom w:w="0" w:type="dxa"/>
              <w:right w:w="60" w:type="dxa"/>
            </w:tcMar>
          </w:tcPr>
          <w:p w14:paraId="62B1BE5A"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5B"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5D"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60" w14:textId="77777777">
        <w:tc>
          <w:tcPr>
            <w:tcW w:w="3005" w:type="dxa"/>
            <w:shd w:val="pct25" w:color="auto" w:fill="FFFFFF"/>
            <w:tcMar>
              <w:top w:w="0" w:type="dxa"/>
              <w:left w:w="60" w:type="dxa"/>
              <w:bottom w:w="0" w:type="dxa"/>
              <w:right w:w="60" w:type="dxa"/>
            </w:tcMar>
          </w:tcPr>
          <w:p w14:paraId="62B1BE5E"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5F" w14:textId="77777777" w:rsidR="005369C5" w:rsidRPr="00CC4C67" w:rsidRDefault="00E246EC">
            <w:pPr>
              <w:jc w:val="center"/>
              <w:rPr>
                <w:rStyle w:val="TableHeading1"/>
                <w:lang w:val="nl-NL"/>
              </w:rPr>
            </w:pPr>
            <w:r w:rsidRPr="00CC4C67">
              <w:rPr>
                <w:rStyle w:val="TableHeading1"/>
                <w:lang w:val="nl-NL"/>
              </w:rPr>
              <w:t>Definitie</w:t>
            </w:r>
          </w:p>
        </w:tc>
      </w:tr>
      <w:tr w:rsidR="00E246EC" w:rsidRPr="00132E48" w14:paraId="62B1BE65" w14:textId="77777777">
        <w:trPr>
          <w:cantSplit/>
          <w:trHeight w:val="344"/>
        </w:trPr>
        <w:tc>
          <w:tcPr>
            <w:tcW w:w="3005" w:type="dxa"/>
            <w:vMerge w:val="restart"/>
            <w:shd w:val="pct10" w:color="auto" w:fill="FFFFFF"/>
            <w:tcMar>
              <w:top w:w="0" w:type="dxa"/>
              <w:left w:w="60" w:type="dxa"/>
              <w:bottom w:w="0" w:type="dxa"/>
              <w:right w:w="60" w:type="dxa"/>
            </w:tcMar>
          </w:tcPr>
          <w:p w14:paraId="62B1BE61"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eerstvolgende evaluatie</w:t>
            </w:r>
          </w:p>
          <w:p w14:paraId="62B1BE62"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SnomedCT:129265001 | Evaluation - action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Mar>
              <w:top w:w="0" w:type="dxa"/>
              <w:left w:w="60" w:type="dxa"/>
              <w:bottom w:w="0" w:type="dxa"/>
              <w:right w:w="60" w:type="dxa"/>
            </w:tcMar>
          </w:tcPr>
          <w:p w14:paraId="62B1BE63" w14:textId="77777777" w:rsidR="005369C5" w:rsidRPr="00CC4C67" w:rsidRDefault="005369C5">
            <w:pPr>
              <w:rPr>
                <w:rFonts w:ascii="Times New Roman" w:eastAsia="Times New Roman" w:hAnsi="Times New Roman" w:cs="Times New Roman"/>
                <w:color w:val="000000"/>
                <w:sz w:val="22"/>
                <w:szCs w:val="22"/>
                <w:lang w:val="nl-NL"/>
              </w:rPr>
            </w:pPr>
          </w:p>
          <w:p w14:paraId="62B1BE64"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68" w14:textId="77777777">
        <w:trPr>
          <w:cantSplit/>
          <w:trHeight w:val="344"/>
        </w:trPr>
        <w:tc>
          <w:tcPr>
            <w:tcW w:w="3005" w:type="dxa"/>
            <w:vMerge/>
            <w:shd w:val="pct10" w:color="auto" w:fill="FFFFFF"/>
            <w:tcMar>
              <w:top w:w="0" w:type="dxa"/>
              <w:left w:w="60" w:type="dxa"/>
              <w:bottom w:w="0" w:type="dxa"/>
              <w:right w:w="60" w:type="dxa"/>
            </w:tcMar>
          </w:tcPr>
          <w:p w14:paraId="62B1BE66"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67"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6B" w14:textId="77777777">
        <w:trPr>
          <w:cantSplit/>
          <w:trHeight w:val="344"/>
        </w:trPr>
        <w:tc>
          <w:tcPr>
            <w:tcW w:w="3005" w:type="dxa"/>
            <w:vMerge/>
            <w:shd w:val="pct10" w:color="auto" w:fill="FFFFFF"/>
            <w:tcMar>
              <w:top w:w="0" w:type="dxa"/>
              <w:left w:w="60" w:type="dxa"/>
              <w:bottom w:w="0" w:type="dxa"/>
              <w:right w:w="60" w:type="dxa"/>
            </w:tcMar>
          </w:tcPr>
          <w:p w14:paraId="62B1BE69"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6A"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6C"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6F" w14:textId="77777777">
        <w:tc>
          <w:tcPr>
            <w:tcW w:w="3005" w:type="dxa"/>
            <w:shd w:val="pct25" w:color="auto" w:fill="FFFFFF"/>
            <w:tcMar>
              <w:top w:w="0" w:type="dxa"/>
              <w:left w:w="60" w:type="dxa"/>
              <w:bottom w:w="0" w:type="dxa"/>
              <w:right w:w="60" w:type="dxa"/>
            </w:tcMar>
          </w:tcPr>
          <w:p w14:paraId="62B1BE6D"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6E"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74" w14:textId="77777777">
        <w:trPr>
          <w:cantSplit/>
          <w:trHeight w:val="344"/>
        </w:trPr>
        <w:tc>
          <w:tcPr>
            <w:tcW w:w="3005" w:type="dxa"/>
            <w:vMerge w:val="restart"/>
            <w:shd w:val="pct10" w:color="auto" w:fill="FFFFFF"/>
            <w:tcMar>
              <w:top w:w="0" w:type="dxa"/>
              <w:left w:w="60" w:type="dxa"/>
              <w:bottom w:w="0" w:type="dxa"/>
              <w:right w:w="60" w:type="dxa"/>
            </w:tcMar>
          </w:tcPr>
          <w:p w14:paraId="62B1BE70"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vaststelling</w:t>
            </w:r>
          </w:p>
          <w:p w14:paraId="62B1BE71" w14:textId="77777777" w:rsidR="005369C5" w:rsidRPr="00141242" w:rsidRDefault="00E246EC">
            <w:pPr>
              <w:rPr>
                <w:rFonts w:ascii="Times New Roman" w:eastAsia="Times New Roman" w:hAnsi="Times New Roman" w:cs="Times New Roman"/>
                <w:color w:val="000000"/>
                <w:sz w:val="22"/>
                <w:szCs w:val="22"/>
              </w:rPr>
            </w:pPr>
            <w:r w:rsidRPr="00141242">
              <w:rPr>
                <w:rFonts w:ascii="Times New Roman" w:eastAsia="Times New Roman" w:hAnsi="Times New Roman" w:cs="Times New Roman"/>
                <w:i/>
                <w:color w:val="000000"/>
                <w:sz w:val="22"/>
                <w:szCs w:val="22"/>
              </w:rPr>
              <w:t>SnomedCT:  410672004 | Date property (qualifier value) |</w:t>
            </w:r>
          </w:p>
        </w:tc>
        <w:tc>
          <w:tcPr>
            <w:tcW w:w="5995" w:type="dxa"/>
            <w:vMerge w:val="restart"/>
            <w:tcMar>
              <w:top w:w="0" w:type="dxa"/>
              <w:left w:w="60" w:type="dxa"/>
              <w:bottom w:w="0" w:type="dxa"/>
              <w:right w:w="60" w:type="dxa"/>
            </w:tcMar>
          </w:tcPr>
          <w:p w14:paraId="62B1BE72" w14:textId="77777777" w:rsidR="005369C5" w:rsidRPr="00141242" w:rsidRDefault="005369C5">
            <w:pPr>
              <w:rPr>
                <w:rFonts w:ascii="Times New Roman" w:eastAsia="Times New Roman" w:hAnsi="Times New Roman" w:cs="Times New Roman"/>
                <w:color w:val="000000"/>
                <w:sz w:val="22"/>
                <w:szCs w:val="22"/>
              </w:rPr>
            </w:pPr>
          </w:p>
          <w:p w14:paraId="62B1BE73" w14:textId="77777777" w:rsidR="005369C5" w:rsidRPr="00141242" w:rsidRDefault="005369C5">
            <w:pPr>
              <w:rPr>
                <w:rFonts w:ascii="Times New Roman" w:eastAsia="Times New Roman" w:hAnsi="Times New Roman" w:cs="Times New Roman"/>
                <w:color w:val="000000"/>
                <w:sz w:val="22"/>
                <w:szCs w:val="22"/>
              </w:rPr>
            </w:pPr>
          </w:p>
        </w:tc>
      </w:tr>
      <w:tr w:rsidR="00E246EC" w14:paraId="62B1BE77" w14:textId="77777777">
        <w:trPr>
          <w:cantSplit/>
          <w:trHeight w:val="344"/>
        </w:trPr>
        <w:tc>
          <w:tcPr>
            <w:tcW w:w="3005" w:type="dxa"/>
            <w:vMerge/>
            <w:shd w:val="pct10" w:color="auto" w:fill="FFFFFF"/>
            <w:tcMar>
              <w:top w:w="0" w:type="dxa"/>
              <w:left w:w="60" w:type="dxa"/>
              <w:bottom w:w="0" w:type="dxa"/>
              <w:right w:w="60" w:type="dxa"/>
            </w:tcMar>
          </w:tcPr>
          <w:p w14:paraId="62B1BE75" w14:textId="77777777" w:rsidR="005369C5" w:rsidRPr="00141242" w:rsidRDefault="005369C5">
            <w:pPr>
              <w:rPr>
                <w:rFonts w:ascii="Times New Roman" w:eastAsia="Times New Roman" w:hAnsi="Times New Roman" w:cs="Times New Roman"/>
                <w:color w:val="000000"/>
                <w:sz w:val="22"/>
                <w:szCs w:val="22"/>
              </w:rPr>
            </w:pPr>
          </w:p>
        </w:tc>
        <w:tc>
          <w:tcPr>
            <w:tcW w:w="5995" w:type="dxa"/>
            <w:vMerge/>
            <w:tcMar>
              <w:top w:w="0" w:type="dxa"/>
              <w:left w:w="60" w:type="dxa"/>
              <w:bottom w:w="0" w:type="dxa"/>
              <w:right w:w="60" w:type="dxa"/>
            </w:tcMar>
          </w:tcPr>
          <w:p w14:paraId="62B1BE76" w14:textId="77777777" w:rsidR="005369C5" w:rsidRPr="00141242" w:rsidRDefault="005369C5">
            <w:pPr>
              <w:rPr>
                <w:rFonts w:ascii="Times New Roman" w:eastAsia="Times New Roman" w:hAnsi="Times New Roman" w:cs="Times New Roman"/>
                <w:color w:val="000000"/>
                <w:sz w:val="22"/>
                <w:szCs w:val="22"/>
              </w:rPr>
            </w:pPr>
          </w:p>
        </w:tc>
      </w:tr>
      <w:tr w:rsidR="00E246EC" w14:paraId="62B1BE7A" w14:textId="77777777">
        <w:trPr>
          <w:cantSplit/>
          <w:trHeight w:val="344"/>
        </w:trPr>
        <w:tc>
          <w:tcPr>
            <w:tcW w:w="3005" w:type="dxa"/>
            <w:vMerge/>
            <w:shd w:val="pct10" w:color="auto" w:fill="FFFFFF"/>
            <w:tcMar>
              <w:top w:w="0" w:type="dxa"/>
              <w:left w:w="60" w:type="dxa"/>
              <w:bottom w:w="0" w:type="dxa"/>
              <w:right w:w="60" w:type="dxa"/>
            </w:tcMar>
          </w:tcPr>
          <w:p w14:paraId="62B1BE78" w14:textId="77777777" w:rsidR="005369C5" w:rsidRPr="00141242" w:rsidRDefault="005369C5">
            <w:pPr>
              <w:rPr>
                <w:rFonts w:ascii="Times New Roman" w:eastAsia="Times New Roman" w:hAnsi="Times New Roman" w:cs="Times New Roman"/>
                <w:color w:val="000000"/>
                <w:sz w:val="22"/>
                <w:szCs w:val="22"/>
              </w:rPr>
            </w:pPr>
          </w:p>
        </w:tc>
        <w:tc>
          <w:tcPr>
            <w:tcW w:w="5994" w:type="dxa"/>
            <w:vMerge/>
            <w:tcMar>
              <w:top w:w="0" w:type="dxa"/>
              <w:left w:w="60" w:type="dxa"/>
              <w:bottom w:w="0" w:type="dxa"/>
              <w:right w:w="60" w:type="dxa"/>
            </w:tcMar>
          </w:tcPr>
          <w:p w14:paraId="62B1BE79" w14:textId="77777777" w:rsidR="005369C5" w:rsidRPr="00141242" w:rsidRDefault="005369C5">
            <w:pPr>
              <w:rPr>
                <w:rFonts w:ascii="Times New Roman" w:eastAsia="Times New Roman" w:hAnsi="Times New Roman" w:cs="Times New Roman"/>
                <w:color w:val="000000"/>
                <w:sz w:val="22"/>
                <w:szCs w:val="22"/>
              </w:rPr>
            </w:pPr>
          </w:p>
        </w:tc>
      </w:tr>
    </w:tbl>
    <w:p w14:paraId="62B1BE7B" w14:textId="77777777" w:rsidR="005369C5" w:rsidRPr="00141242" w:rsidRDefault="005369C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7E" w14:textId="77777777">
        <w:tc>
          <w:tcPr>
            <w:tcW w:w="3005" w:type="dxa"/>
            <w:shd w:val="pct25" w:color="auto" w:fill="FFFFFF"/>
            <w:tcMar>
              <w:top w:w="0" w:type="dxa"/>
              <w:left w:w="60" w:type="dxa"/>
              <w:bottom w:w="0" w:type="dxa"/>
              <w:right w:w="60" w:type="dxa"/>
            </w:tcMar>
          </w:tcPr>
          <w:p w14:paraId="62B1BE7C"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7D"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83" w14:textId="77777777">
        <w:trPr>
          <w:cantSplit/>
          <w:trHeight w:val="344"/>
        </w:trPr>
        <w:tc>
          <w:tcPr>
            <w:tcW w:w="3005" w:type="dxa"/>
            <w:vMerge w:val="restart"/>
            <w:shd w:val="pct10" w:color="auto" w:fill="FFFFFF"/>
            <w:tcMar>
              <w:top w:w="0" w:type="dxa"/>
              <w:left w:w="60" w:type="dxa"/>
              <w:bottom w:w="0" w:type="dxa"/>
              <w:right w:w="60" w:type="dxa"/>
            </w:tcMar>
          </w:tcPr>
          <w:p w14:paraId="62B1BE7F"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Fase</w:t>
            </w:r>
          </w:p>
          <w:p w14:paraId="62B1BE80"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14:paraId="62B1BE81" w14:textId="77777777" w:rsidR="005369C5" w:rsidRPr="00CC4C67" w:rsidRDefault="005369C5">
            <w:pPr>
              <w:rPr>
                <w:rFonts w:ascii="Times New Roman" w:eastAsia="Times New Roman" w:hAnsi="Times New Roman" w:cs="Times New Roman"/>
                <w:color w:val="000000"/>
                <w:sz w:val="22"/>
                <w:szCs w:val="22"/>
                <w:lang w:val="nl-NL"/>
              </w:rPr>
            </w:pPr>
          </w:p>
          <w:p w14:paraId="62B1BE82"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86" w14:textId="77777777">
        <w:trPr>
          <w:cantSplit/>
          <w:trHeight w:val="344"/>
        </w:trPr>
        <w:tc>
          <w:tcPr>
            <w:tcW w:w="3005" w:type="dxa"/>
            <w:vMerge/>
            <w:shd w:val="pct10" w:color="auto" w:fill="FFFFFF"/>
            <w:tcMar>
              <w:top w:w="0" w:type="dxa"/>
              <w:left w:w="60" w:type="dxa"/>
              <w:bottom w:w="0" w:type="dxa"/>
              <w:right w:w="60" w:type="dxa"/>
            </w:tcMar>
          </w:tcPr>
          <w:p w14:paraId="62B1BE84"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85"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89" w14:textId="77777777">
        <w:trPr>
          <w:cantSplit/>
          <w:trHeight w:val="344"/>
        </w:trPr>
        <w:tc>
          <w:tcPr>
            <w:tcW w:w="3005" w:type="dxa"/>
            <w:vMerge/>
            <w:shd w:val="pct10" w:color="auto" w:fill="FFFFFF"/>
            <w:tcMar>
              <w:top w:w="0" w:type="dxa"/>
              <w:left w:w="60" w:type="dxa"/>
              <w:bottom w:w="0" w:type="dxa"/>
              <w:right w:w="60" w:type="dxa"/>
            </w:tcMar>
          </w:tcPr>
          <w:p w14:paraId="62B1BE87"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88"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8A"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8D" w14:textId="77777777">
        <w:tc>
          <w:tcPr>
            <w:tcW w:w="3005" w:type="dxa"/>
            <w:shd w:val="pct25" w:color="auto" w:fill="FFFFFF"/>
            <w:tcMar>
              <w:top w:w="0" w:type="dxa"/>
              <w:left w:w="60" w:type="dxa"/>
              <w:bottom w:w="0" w:type="dxa"/>
              <w:right w:w="60" w:type="dxa"/>
            </w:tcMar>
          </w:tcPr>
          <w:p w14:paraId="62B1BE8B"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8C" w14:textId="77777777" w:rsidR="005369C5" w:rsidRPr="00CC4C67" w:rsidRDefault="00E246EC">
            <w:pPr>
              <w:jc w:val="center"/>
              <w:rPr>
                <w:rStyle w:val="TableHeading1"/>
                <w:lang w:val="nl-NL"/>
              </w:rPr>
            </w:pPr>
            <w:r w:rsidRPr="00CC4C67">
              <w:rPr>
                <w:rStyle w:val="TableHeading1"/>
                <w:lang w:val="nl-NL"/>
              </w:rPr>
              <w:t>Definitie</w:t>
            </w:r>
          </w:p>
        </w:tc>
      </w:tr>
      <w:tr w:rsidR="00E246EC" w:rsidRPr="00931B8E" w14:paraId="62B1BE92" w14:textId="77777777">
        <w:trPr>
          <w:cantSplit/>
          <w:trHeight w:val="344"/>
        </w:trPr>
        <w:tc>
          <w:tcPr>
            <w:tcW w:w="3005" w:type="dxa"/>
            <w:vMerge w:val="restart"/>
            <w:shd w:val="pct10" w:color="auto" w:fill="FFFFFF"/>
            <w:tcMar>
              <w:top w:w="0" w:type="dxa"/>
              <w:left w:w="60" w:type="dxa"/>
              <w:bottom w:w="0" w:type="dxa"/>
              <w:right w:w="60" w:type="dxa"/>
            </w:tcMar>
          </w:tcPr>
          <w:p w14:paraId="62B1BE8E"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Gewenste bejegening ingeval van crisis</w:t>
            </w:r>
          </w:p>
          <w:p w14:paraId="62B1BE8F"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GGZNederland:GGZ00004</w:t>
            </w:r>
          </w:p>
        </w:tc>
        <w:tc>
          <w:tcPr>
            <w:tcW w:w="5995" w:type="dxa"/>
            <w:vMerge w:val="restart"/>
            <w:tcMar>
              <w:top w:w="0" w:type="dxa"/>
              <w:left w:w="60" w:type="dxa"/>
              <w:bottom w:w="0" w:type="dxa"/>
              <w:right w:w="60" w:type="dxa"/>
            </w:tcMar>
          </w:tcPr>
          <w:p w14:paraId="62B1BE90" w14:textId="77777777" w:rsidR="005369C5" w:rsidRPr="00CC4C67" w:rsidRDefault="005369C5">
            <w:pPr>
              <w:rPr>
                <w:rFonts w:ascii="Times New Roman" w:eastAsia="Times New Roman" w:hAnsi="Times New Roman" w:cs="Times New Roman"/>
                <w:color w:val="000000"/>
                <w:sz w:val="22"/>
                <w:szCs w:val="22"/>
                <w:lang w:val="nl-NL"/>
              </w:rPr>
            </w:pPr>
          </w:p>
          <w:p w14:paraId="62B1BE91"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931B8E" w14:paraId="62B1BE95" w14:textId="77777777">
        <w:trPr>
          <w:cantSplit/>
          <w:trHeight w:val="344"/>
        </w:trPr>
        <w:tc>
          <w:tcPr>
            <w:tcW w:w="3005" w:type="dxa"/>
            <w:vMerge/>
            <w:shd w:val="pct10" w:color="auto" w:fill="FFFFFF"/>
            <w:tcMar>
              <w:top w:w="0" w:type="dxa"/>
              <w:left w:w="60" w:type="dxa"/>
              <w:bottom w:w="0" w:type="dxa"/>
              <w:right w:w="60" w:type="dxa"/>
            </w:tcMar>
          </w:tcPr>
          <w:p w14:paraId="62B1BE93"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94"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931B8E" w14:paraId="62B1BE98" w14:textId="77777777">
        <w:trPr>
          <w:cantSplit/>
          <w:trHeight w:val="344"/>
        </w:trPr>
        <w:tc>
          <w:tcPr>
            <w:tcW w:w="3005" w:type="dxa"/>
            <w:vMerge/>
            <w:shd w:val="pct10" w:color="auto" w:fill="FFFFFF"/>
            <w:tcMar>
              <w:top w:w="0" w:type="dxa"/>
              <w:left w:w="60" w:type="dxa"/>
              <w:bottom w:w="0" w:type="dxa"/>
              <w:right w:w="60" w:type="dxa"/>
            </w:tcMar>
          </w:tcPr>
          <w:p w14:paraId="62B1BE96"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97"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99"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9C" w14:textId="77777777">
        <w:tc>
          <w:tcPr>
            <w:tcW w:w="3005" w:type="dxa"/>
            <w:shd w:val="pct25" w:color="auto" w:fill="FFFFFF"/>
            <w:tcMar>
              <w:top w:w="0" w:type="dxa"/>
              <w:left w:w="60" w:type="dxa"/>
              <w:bottom w:w="0" w:type="dxa"/>
              <w:right w:w="60" w:type="dxa"/>
            </w:tcMar>
          </w:tcPr>
          <w:p w14:paraId="62B1BE9A"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9B"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A2" w14:textId="77777777">
        <w:trPr>
          <w:cantSplit/>
          <w:trHeight w:val="344"/>
        </w:trPr>
        <w:tc>
          <w:tcPr>
            <w:tcW w:w="3005" w:type="dxa"/>
            <w:vMerge w:val="restart"/>
            <w:shd w:val="pct10" w:color="auto" w:fill="FFFFFF"/>
            <w:tcMar>
              <w:top w:w="0" w:type="dxa"/>
              <w:left w:w="60" w:type="dxa"/>
              <w:bottom w:w="0" w:type="dxa"/>
              <w:right w:w="60" w:type="dxa"/>
            </w:tcMar>
          </w:tcPr>
          <w:p w14:paraId="62B1BE9D" w14:textId="77777777" w:rsidR="005369C5" w:rsidRPr="00CA60AB" w:rsidRDefault="00E246EC">
            <w:pPr>
              <w:rPr>
                <w:rFonts w:ascii="Times New Roman" w:eastAsia="Times New Roman" w:hAnsi="Times New Roman" w:cs="Times New Roman"/>
                <w:b/>
                <w:color w:val="000000"/>
                <w:sz w:val="22"/>
                <w:szCs w:val="22"/>
                <w:lang w:val="nl-NL"/>
              </w:rPr>
            </w:pPr>
            <w:r w:rsidRPr="00CA60AB">
              <w:rPr>
                <w:rFonts w:ascii="Times New Roman" w:eastAsia="Times New Roman" w:hAnsi="Times New Roman" w:cs="Times New Roman"/>
                <w:b/>
                <w:color w:val="000000"/>
                <w:sz w:val="22"/>
                <w:szCs w:val="22"/>
                <w:lang w:val="nl-NL"/>
              </w:rPr>
              <w:t>Signaleringsplan</w:t>
            </w:r>
          </w:p>
          <w:p w14:paraId="62B1BE9E"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 GGZ00001</w:t>
            </w:r>
          </w:p>
        </w:tc>
        <w:tc>
          <w:tcPr>
            <w:tcW w:w="5995" w:type="dxa"/>
            <w:vMerge w:val="restart"/>
            <w:tcMar>
              <w:top w:w="0" w:type="dxa"/>
              <w:left w:w="60" w:type="dxa"/>
              <w:bottom w:w="0" w:type="dxa"/>
              <w:right w:w="60" w:type="dxa"/>
            </w:tcMar>
          </w:tcPr>
          <w:p w14:paraId="62B1BE9F"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2.16.840.1.113883.3.3210.14.2.1 GGZ Nederland values</w:t>
            </w:r>
          </w:p>
          <w:p w14:paraId="62B1BEA0" w14:textId="77777777" w:rsidR="005369C5" w:rsidRPr="00CC4C67" w:rsidRDefault="005369C5">
            <w:pPr>
              <w:rPr>
                <w:rFonts w:ascii="Times New Roman" w:eastAsia="Times New Roman" w:hAnsi="Times New Roman" w:cs="Times New Roman"/>
                <w:color w:val="000000"/>
                <w:sz w:val="22"/>
                <w:szCs w:val="22"/>
                <w:lang w:val="nl-NL"/>
              </w:rPr>
            </w:pPr>
          </w:p>
          <w:p w14:paraId="62B1BEA1"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A5" w14:textId="77777777">
        <w:trPr>
          <w:cantSplit/>
          <w:trHeight w:val="344"/>
        </w:trPr>
        <w:tc>
          <w:tcPr>
            <w:tcW w:w="3005" w:type="dxa"/>
            <w:vMerge/>
            <w:shd w:val="pct10" w:color="auto" w:fill="FFFFFF"/>
            <w:tcMar>
              <w:top w:w="0" w:type="dxa"/>
              <w:left w:w="60" w:type="dxa"/>
              <w:bottom w:w="0" w:type="dxa"/>
              <w:right w:w="60" w:type="dxa"/>
            </w:tcMar>
          </w:tcPr>
          <w:p w14:paraId="62B1BEA3"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A4"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A8" w14:textId="77777777">
        <w:trPr>
          <w:cantSplit/>
          <w:trHeight w:val="344"/>
        </w:trPr>
        <w:tc>
          <w:tcPr>
            <w:tcW w:w="3005" w:type="dxa"/>
            <w:vMerge/>
            <w:shd w:val="pct10" w:color="auto" w:fill="FFFFFF"/>
            <w:tcMar>
              <w:top w:w="0" w:type="dxa"/>
              <w:left w:w="60" w:type="dxa"/>
              <w:bottom w:w="0" w:type="dxa"/>
              <w:right w:w="60" w:type="dxa"/>
            </w:tcMar>
          </w:tcPr>
          <w:p w14:paraId="62B1BEA6"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A7"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A9"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AC" w14:textId="77777777">
        <w:tc>
          <w:tcPr>
            <w:tcW w:w="3005" w:type="dxa"/>
            <w:shd w:val="pct25" w:color="auto" w:fill="FFFFFF"/>
            <w:tcMar>
              <w:top w:w="0" w:type="dxa"/>
              <w:left w:w="60" w:type="dxa"/>
              <w:bottom w:w="0" w:type="dxa"/>
              <w:right w:w="60" w:type="dxa"/>
            </w:tcMar>
          </w:tcPr>
          <w:p w14:paraId="62B1BEAA"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AB" w14:textId="77777777" w:rsidR="005369C5" w:rsidRPr="00CC4C67" w:rsidRDefault="00E246EC">
            <w:pPr>
              <w:jc w:val="center"/>
              <w:rPr>
                <w:rStyle w:val="TableHeading1"/>
                <w:lang w:val="nl-NL"/>
              </w:rPr>
            </w:pPr>
            <w:r w:rsidRPr="00CC4C67">
              <w:rPr>
                <w:rStyle w:val="TableHeading1"/>
                <w:lang w:val="nl-NL"/>
              </w:rPr>
              <w:t>Definitie</w:t>
            </w:r>
          </w:p>
        </w:tc>
      </w:tr>
      <w:tr w:rsidR="00E246EC" w:rsidRPr="00132E48" w14:paraId="62B1BEB1" w14:textId="77777777">
        <w:trPr>
          <w:cantSplit/>
          <w:trHeight w:val="344"/>
        </w:trPr>
        <w:tc>
          <w:tcPr>
            <w:tcW w:w="3005" w:type="dxa"/>
            <w:vMerge w:val="restart"/>
            <w:shd w:val="pct10" w:color="auto" w:fill="FFFFFF"/>
            <w:tcMar>
              <w:top w:w="0" w:type="dxa"/>
              <w:left w:w="60" w:type="dxa"/>
              <w:bottom w:w="0" w:type="dxa"/>
              <w:right w:w="60" w:type="dxa"/>
            </w:tcMar>
          </w:tcPr>
          <w:p w14:paraId="62B1BEAD"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doe ik zelf?</w:t>
            </w:r>
          </w:p>
          <w:p w14:paraId="62B1BEAE"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GGZNL:00009</w:t>
            </w:r>
          </w:p>
        </w:tc>
        <w:tc>
          <w:tcPr>
            <w:tcW w:w="5995" w:type="dxa"/>
            <w:vMerge w:val="restart"/>
            <w:tcMar>
              <w:top w:w="0" w:type="dxa"/>
              <w:left w:w="60" w:type="dxa"/>
              <w:bottom w:w="0" w:type="dxa"/>
              <w:right w:w="60" w:type="dxa"/>
            </w:tcMar>
          </w:tcPr>
          <w:p w14:paraId="62B1BEAF" w14:textId="77777777" w:rsidR="005369C5" w:rsidRPr="00CC4C67" w:rsidRDefault="005369C5">
            <w:pPr>
              <w:rPr>
                <w:rFonts w:ascii="Times New Roman" w:eastAsia="Times New Roman" w:hAnsi="Times New Roman" w:cs="Times New Roman"/>
                <w:color w:val="000000"/>
                <w:sz w:val="22"/>
                <w:szCs w:val="22"/>
                <w:lang w:val="nl-NL"/>
              </w:rPr>
            </w:pPr>
          </w:p>
          <w:p w14:paraId="62B1BEB0"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B4" w14:textId="77777777">
        <w:trPr>
          <w:cantSplit/>
          <w:trHeight w:val="344"/>
        </w:trPr>
        <w:tc>
          <w:tcPr>
            <w:tcW w:w="3005" w:type="dxa"/>
            <w:vMerge/>
            <w:shd w:val="pct10" w:color="auto" w:fill="FFFFFF"/>
            <w:tcMar>
              <w:top w:w="0" w:type="dxa"/>
              <w:left w:w="60" w:type="dxa"/>
              <w:bottom w:w="0" w:type="dxa"/>
              <w:right w:w="60" w:type="dxa"/>
            </w:tcMar>
          </w:tcPr>
          <w:p w14:paraId="62B1BEB2"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B3"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B7" w14:textId="77777777">
        <w:trPr>
          <w:cantSplit/>
          <w:trHeight w:val="344"/>
        </w:trPr>
        <w:tc>
          <w:tcPr>
            <w:tcW w:w="3005" w:type="dxa"/>
            <w:vMerge/>
            <w:shd w:val="pct10" w:color="auto" w:fill="FFFFFF"/>
            <w:tcMar>
              <w:top w:w="0" w:type="dxa"/>
              <w:left w:w="60" w:type="dxa"/>
              <w:bottom w:w="0" w:type="dxa"/>
              <w:right w:w="60" w:type="dxa"/>
            </w:tcMar>
          </w:tcPr>
          <w:p w14:paraId="62B1BEB5"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B6"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B8"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BB" w14:textId="77777777">
        <w:tc>
          <w:tcPr>
            <w:tcW w:w="3005" w:type="dxa"/>
            <w:shd w:val="pct25" w:color="auto" w:fill="FFFFFF"/>
            <w:tcMar>
              <w:top w:w="0" w:type="dxa"/>
              <w:left w:w="60" w:type="dxa"/>
              <w:bottom w:w="0" w:type="dxa"/>
              <w:right w:w="60" w:type="dxa"/>
            </w:tcMar>
          </w:tcPr>
          <w:p w14:paraId="62B1BEB9"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BA" w14:textId="77777777" w:rsidR="005369C5" w:rsidRPr="00CC4C67" w:rsidRDefault="00E246EC">
            <w:pPr>
              <w:jc w:val="center"/>
              <w:rPr>
                <w:rStyle w:val="TableHeading1"/>
                <w:lang w:val="nl-NL"/>
              </w:rPr>
            </w:pPr>
            <w:r w:rsidRPr="00CC4C67">
              <w:rPr>
                <w:rStyle w:val="TableHeading1"/>
                <w:lang w:val="nl-NL"/>
              </w:rPr>
              <w:t>Definitie</w:t>
            </w:r>
          </w:p>
        </w:tc>
      </w:tr>
      <w:tr w:rsidR="00E246EC" w:rsidRPr="00132E48" w14:paraId="62B1BEC0" w14:textId="77777777">
        <w:trPr>
          <w:cantSplit/>
          <w:trHeight w:val="344"/>
        </w:trPr>
        <w:tc>
          <w:tcPr>
            <w:tcW w:w="3005" w:type="dxa"/>
            <w:vMerge w:val="restart"/>
            <w:shd w:val="pct10" w:color="auto" w:fill="FFFFFF"/>
            <w:tcMar>
              <w:top w:w="0" w:type="dxa"/>
              <w:left w:w="60" w:type="dxa"/>
              <w:bottom w:w="0" w:type="dxa"/>
              <w:right w:w="60" w:type="dxa"/>
            </w:tcMar>
          </w:tcPr>
          <w:p w14:paraId="62B1BEBC"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w:t>
            </w:r>
          </w:p>
          <w:p w14:paraId="62B1BEBD"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GGZNL:00010</w:t>
            </w:r>
          </w:p>
        </w:tc>
        <w:tc>
          <w:tcPr>
            <w:tcW w:w="5995" w:type="dxa"/>
            <w:vMerge w:val="restart"/>
            <w:tcMar>
              <w:top w:w="0" w:type="dxa"/>
              <w:left w:w="60" w:type="dxa"/>
              <w:bottom w:w="0" w:type="dxa"/>
              <w:right w:w="60" w:type="dxa"/>
            </w:tcMar>
          </w:tcPr>
          <w:p w14:paraId="62B1BEBE" w14:textId="77777777" w:rsidR="005369C5" w:rsidRPr="00CC4C67" w:rsidRDefault="005369C5">
            <w:pPr>
              <w:rPr>
                <w:rFonts w:ascii="Times New Roman" w:eastAsia="Times New Roman" w:hAnsi="Times New Roman" w:cs="Times New Roman"/>
                <w:color w:val="000000"/>
                <w:sz w:val="22"/>
                <w:szCs w:val="22"/>
                <w:lang w:val="nl-NL"/>
              </w:rPr>
            </w:pPr>
          </w:p>
          <w:p w14:paraId="62B1BEBF"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C3" w14:textId="77777777">
        <w:trPr>
          <w:cantSplit/>
          <w:trHeight w:val="344"/>
        </w:trPr>
        <w:tc>
          <w:tcPr>
            <w:tcW w:w="3005" w:type="dxa"/>
            <w:vMerge/>
            <w:shd w:val="pct10" w:color="auto" w:fill="FFFFFF"/>
            <w:tcMar>
              <w:top w:w="0" w:type="dxa"/>
              <w:left w:w="60" w:type="dxa"/>
              <w:bottom w:w="0" w:type="dxa"/>
              <w:right w:w="60" w:type="dxa"/>
            </w:tcMar>
          </w:tcPr>
          <w:p w14:paraId="62B1BEC1"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C2"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C6" w14:textId="77777777">
        <w:trPr>
          <w:cantSplit/>
          <w:trHeight w:val="344"/>
        </w:trPr>
        <w:tc>
          <w:tcPr>
            <w:tcW w:w="3005" w:type="dxa"/>
            <w:vMerge/>
            <w:shd w:val="pct10" w:color="auto" w:fill="FFFFFF"/>
            <w:tcMar>
              <w:top w:w="0" w:type="dxa"/>
              <w:left w:w="60" w:type="dxa"/>
              <w:bottom w:w="0" w:type="dxa"/>
              <w:right w:w="60" w:type="dxa"/>
            </w:tcMar>
          </w:tcPr>
          <w:p w14:paraId="62B1BEC4"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C5"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C7"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CA" w14:textId="77777777">
        <w:tc>
          <w:tcPr>
            <w:tcW w:w="3005" w:type="dxa"/>
            <w:shd w:val="pct25" w:color="auto" w:fill="FFFFFF"/>
            <w:tcMar>
              <w:top w:w="0" w:type="dxa"/>
              <w:left w:w="60" w:type="dxa"/>
              <w:bottom w:w="0" w:type="dxa"/>
              <w:right w:w="60" w:type="dxa"/>
            </w:tcMar>
          </w:tcPr>
          <w:p w14:paraId="62B1BEC8"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C9" w14:textId="77777777" w:rsidR="005369C5" w:rsidRPr="00CC4C67" w:rsidRDefault="00E246EC">
            <w:pPr>
              <w:jc w:val="center"/>
              <w:rPr>
                <w:rStyle w:val="TableHeading1"/>
                <w:lang w:val="nl-NL"/>
              </w:rPr>
            </w:pPr>
            <w:r w:rsidRPr="00CC4C67">
              <w:rPr>
                <w:rStyle w:val="TableHeading1"/>
                <w:lang w:val="nl-NL"/>
              </w:rPr>
              <w:t>Definitie</w:t>
            </w:r>
          </w:p>
        </w:tc>
      </w:tr>
      <w:tr w:rsidR="00E246EC" w:rsidRPr="00132E48" w14:paraId="62B1BECF" w14:textId="77777777">
        <w:trPr>
          <w:cantSplit/>
          <w:trHeight w:val="344"/>
        </w:trPr>
        <w:tc>
          <w:tcPr>
            <w:tcW w:w="3005" w:type="dxa"/>
            <w:vMerge w:val="restart"/>
            <w:shd w:val="pct10" w:color="auto" w:fill="FFFFFF"/>
            <w:tcMar>
              <w:top w:w="0" w:type="dxa"/>
              <w:left w:w="60" w:type="dxa"/>
              <w:bottom w:w="0" w:type="dxa"/>
              <w:right w:w="60" w:type="dxa"/>
            </w:tcMar>
          </w:tcPr>
          <w:p w14:paraId="62B1BECB"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 ik zelf?</w:t>
            </w:r>
          </w:p>
          <w:p w14:paraId="62B1BECC"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GGZNL:00006</w:t>
            </w:r>
          </w:p>
        </w:tc>
        <w:tc>
          <w:tcPr>
            <w:tcW w:w="5995" w:type="dxa"/>
            <w:vMerge w:val="restart"/>
            <w:tcMar>
              <w:top w:w="0" w:type="dxa"/>
              <w:left w:w="60" w:type="dxa"/>
              <w:bottom w:w="0" w:type="dxa"/>
              <w:right w:w="60" w:type="dxa"/>
            </w:tcMar>
          </w:tcPr>
          <w:p w14:paraId="62B1BECD" w14:textId="77777777" w:rsidR="005369C5" w:rsidRPr="00CC4C67" w:rsidRDefault="005369C5">
            <w:pPr>
              <w:rPr>
                <w:rFonts w:ascii="Times New Roman" w:eastAsia="Times New Roman" w:hAnsi="Times New Roman" w:cs="Times New Roman"/>
                <w:color w:val="000000"/>
                <w:sz w:val="22"/>
                <w:szCs w:val="22"/>
                <w:lang w:val="nl-NL"/>
              </w:rPr>
            </w:pPr>
          </w:p>
          <w:p w14:paraId="62B1BECE"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D2" w14:textId="77777777">
        <w:trPr>
          <w:cantSplit/>
          <w:trHeight w:val="344"/>
        </w:trPr>
        <w:tc>
          <w:tcPr>
            <w:tcW w:w="3005" w:type="dxa"/>
            <w:vMerge/>
            <w:shd w:val="pct10" w:color="auto" w:fill="FFFFFF"/>
            <w:tcMar>
              <w:top w:w="0" w:type="dxa"/>
              <w:left w:w="60" w:type="dxa"/>
              <w:bottom w:w="0" w:type="dxa"/>
              <w:right w:w="60" w:type="dxa"/>
            </w:tcMar>
          </w:tcPr>
          <w:p w14:paraId="62B1BED0"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D1"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132E48" w14:paraId="62B1BED5" w14:textId="77777777">
        <w:trPr>
          <w:cantSplit/>
          <w:trHeight w:val="344"/>
        </w:trPr>
        <w:tc>
          <w:tcPr>
            <w:tcW w:w="3005" w:type="dxa"/>
            <w:vMerge/>
            <w:shd w:val="pct10" w:color="auto" w:fill="FFFFFF"/>
            <w:tcMar>
              <w:top w:w="0" w:type="dxa"/>
              <w:left w:w="60" w:type="dxa"/>
              <w:bottom w:w="0" w:type="dxa"/>
              <w:right w:w="60" w:type="dxa"/>
            </w:tcMar>
          </w:tcPr>
          <w:p w14:paraId="62B1BED3"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D4"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D6"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D9" w14:textId="77777777">
        <w:tc>
          <w:tcPr>
            <w:tcW w:w="3005" w:type="dxa"/>
            <w:shd w:val="pct25" w:color="auto" w:fill="FFFFFF"/>
            <w:tcMar>
              <w:top w:w="0" w:type="dxa"/>
              <w:left w:w="60" w:type="dxa"/>
              <w:bottom w:w="0" w:type="dxa"/>
              <w:right w:w="60" w:type="dxa"/>
            </w:tcMar>
          </w:tcPr>
          <w:p w14:paraId="62B1BED7"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D8"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DE" w14:textId="77777777">
        <w:trPr>
          <w:cantSplit/>
          <w:trHeight w:val="344"/>
        </w:trPr>
        <w:tc>
          <w:tcPr>
            <w:tcW w:w="3005" w:type="dxa"/>
            <w:vMerge w:val="restart"/>
            <w:shd w:val="pct10" w:color="auto" w:fill="FFFFFF"/>
            <w:tcMar>
              <w:top w:w="0" w:type="dxa"/>
              <w:left w:w="60" w:type="dxa"/>
              <w:bottom w:w="0" w:type="dxa"/>
              <w:right w:w="60" w:type="dxa"/>
            </w:tcMar>
          </w:tcPr>
          <w:p w14:paraId="62B1BEDA"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merken mensen om mij heen?</w:t>
            </w:r>
          </w:p>
          <w:p w14:paraId="62B1BEDB"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GGZNL:00008</w:t>
            </w:r>
          </w:p>
        </w:tc>
        <w:tc>
          <w:tcPr>
            <w:tcW w:w="5995" w:type="dxa"/>
            <w:vMerge w:val="restart"/>
            <w:tcMar>
              <w:top w:w="0" w:type="dxa"/>
              <w:left w:w="60" w:type="dxa"/>
              <w:bottom w:w="0" w:type="dxa"/>
              <w:right w:w="60" w:type="dxa"/>
            </w:tcMar>
          </w:tcPr>
          <w:p w14:paraId="62B1BEDC" w14:textId="77777777" w:rsidR="005369C5" w:rsidRPr="00CC4C67" w:rsidRDefault="005369C5">
            <w:pPr>
              <w:rPr>
                <w:rFonts w:ascii="Times New Roman" w:eastAsia="Times New Roman" w:hAnsi="Times New Roman" w:cs="Times New Roman"/>
                <w:color w:val="000000"/>
                <w:sz w:val="22"/>
                <w:szCs w:val="22"/>
                <w:lang w:val="nl-NL"/>
              </w:rPr>
            </w:pPr>
          </w:p>
          <w:p w14:paraId="62B1BEDD"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E1" w14:textId="77777777">
        <w:trPr>
          <w:cantSplit/>
          <w:trHeight w:val="344"/>
        </w:trPr>
        <w:tc>
          <w:tcPr>
            <w:tcW w:w="3005" w:type="dxa"/>
            <w:vMerge/>
            <w:shd w:val="pct10" w:color="auto" w:fill="FFFFFF"/>
            <w:tcMar>
              <w:top w:w="0" w:type="dxa"/>
              <w:left w:w="60" w:type="dxa"/>
              <w:bottom w:w="0" w:type="dxa"/>
              <w:right w:w="60" w:type="dxa"/>
            </w:tcMar>
          </w:tcPr>
          <w:p w14:paraId="62B1BEDF"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E0"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E4" w14:textId="77777777">
        <w:trPr>
          <w:cantSplit/>
          <w:trHeight w:val="344"/>
        </w:trPr>
        <w:tc>
          <w:tcPr>
            <w:tcW w:w="3005" w:type="dxa"/>
            <w:vMerge/>
            <w:shd w:val="pct10" w:color="auto" w:fill="FFFFFF"/>
            <w:tcMar>
              <w:top w:w="0" w:type="dxa"/>
              <w:left w:w="60" w:type="dxa"/>
              <w:bottom w:w="0" w:type="dxa"/>
              <w:right w:w="60" w:type="dxa"/>
            </w:tcMar>
          </w:tcPr>
          <w:p w14:paraId="62B1BEE2"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E3"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E5"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E8" w14:textId="77777777">
        <w:tc>
          <w:tcPr>
            <w:tcW w:w="3005" w:type="dxa"/>
            <w:shd w:val="pct25" w:color="auto" w:fill="FFFFFF"/>
            <w:tcMar>
              <w:top w:w="0" w:type="dxa"/>
              <w:left w:w="60" w:type="dxa"/>
              <w:bottom w:w="0" w:type="dxa"/>
              <w:right w:w="60" w:type="dxa"/>
            </w:tcMar>
          </w:tcPr>
          <w:p w14:paraId="62B1BEE6"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E7" w14:textId="77777777" w:rsidR="005369C5" w:rsidRPr="00CC4C67" w:rsidRDefault="00E246EC">
            <w:pPr>
              <w:jc w:val="center"/>
              <w:rPr>
                <w:rStyle w:val="TableHeading1"/>
                <w:lang w:val="nl-NL"/>
              </w:rPr>
            </w:pPr>
            <w:r w:rsidRPr="00CC4C67">
              <w:rPr>
                <w:rStyle w:val="TableHeading1"/>
                <w:lang w:val="nl-NL"/>
              </w:rPr>
              <w:t>Definitie</w:t>
            </w:r>
          </w:p>
        </w:tc>
      </w:tr>
      <w:tr w:rsidR="00E246EC" w:rsidRPr="00931B8E" w14:paraId="62B1BEED" w14:textId="77777777">
        <w:trPr>
          <w:cantSplit/>
          <w:trHeight w:val="344"/>
        </w:trPr>
        <w:tc>
          <w:tcPr>
            <w:tcW w:w="3005" w:type="dxa"/>
            <w:vMerge w:val="restart"/>
            <w:shd w:val="pct10" w:color="auto" w:fill="FFFFFF"/>
            <w:tcMar>
              <w:top w:w="0" w:type="dxa"/>
              <w:left w:w="60" w:type="dxa"/>
              <w:bottom w:w="0" w:type="dxa"/>
              <w:right w:w="60" w:type="dxa"/>
            </w:tcMar>
          </w:tcPr>
          <w:p w14:paraId="62B1BEE9"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Wie kent het plan?</w:t>
            </w:r>
          </w:p>
          <w:p w14:paraId="62B1BEEA"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GGZNederland:GGZ00002</w:t>
            </w:r>
          </w:p>
        </w:tc>
        <w:tc>
          <w:tcPr>
            <w:tcW w:w="5995" w:type="dxa"/>
            <w:vMerge w:val="restart"/>
            <w:tcMar>
              <w:top w:w="0" w:type="dxa"/>
              <w:left w:w="60" w:type="dxa"/>
              <w:bottom w:w="0" w:type="dxa"/>
              <w:right w:w="60" w:type="dxa"/>
            </w:tcMar>
          </w:tcPr>
          <w:p w14:paraId="62B1BEEB" w14:textId="77777777" w:rsidR="005369C5" w:rsidRPr="00CC4C67" w:rsidRDefault="005369C5">
            <w:pPr>
              <w:rPr>
                <w:rFonts w:ascii="Times New Roman" w:eastAsia="Times New Roman" w:hAnsi="Times New Roman" w:cs="Times New Roman"/>
                <w:color w:val="000000"/>
                <w:sz w:val="22"/>
                <w:szCs w:val="22"/>
                <w:lang w:val="nl-NL"/>
              </w:rPr>
            </w:pPr>
          </w:p>
          <w:p w14:paraId="62B1BEEC"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931B8E" w14:paraId="62B1BEF0" w14:textId="77777777">
        <w:trPr>
          <w:cantSplit/>
          <w:trHeight w:val="344"/>
        </w:trPr>
        <w:tc>
          <w:tcPr>
            <w:tcW w:w="3005" w:type="dxa"/>
            <w:vMerge/>
            <w:shd w:val="pct10" w:color="auto" w:fill="FFFFFF"/>
            <w:tcMar>
              <w:top w:w="0" w:type="dxa"/>
              <w:left w:w="60" w:type="dxa"/>
              <w:bottom w:w="0" w:type="dxa"/>
              <w:right w:w="60" w:type="dxa"/>
            </w:tcMar>
          </w:tcPr>
          <w:p w14:paraId="62B1BEEE"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EF" w14:textId="77777777" w:rsidR="005369C5" w:rsidRPr="00CC4C67" w:rsidRDefault="005369C5">
            <w:pPr>
              <w:rPr>
                <w:rFonts w:ascii="Times New Roman" w:eastAsia="Times New Roman" w:hAnsi="Times New Roman" w:cs="Times New Roman"/>
                <w:color w:val="000000"/>
                <w:sz w:val="22"/>
                <w:szCs w:val="22"/>
                <w:lang w:val="nl-NL"/>
              </w:rPr>
            </w:pPr>
          </w:p>
        </w:tc>
      </w:tr>
      <w:tr w:rsidR="00E246EC" w:rsidRPr="00931B8E" w14:paraId="62B1BEF3" w14:textId="77777777">
        <w:trPr>
          <w:cantSplit/>
          <w:trHeight w:val="344"/>
        </w:trPr>
        <w:tc>
          <w:tcPr>
            <w:tcW w:w="3005" w:type="dxa"/>
            <w:vMerge/>
            <w:shd w:val="pct10" w:color="auto" w:fill="FFFFFF"/>
            <w:tcMar>
              <w:top w:w="0" w:type="dxa"/>
              <w:left w:w="60" w:type="dxa"/>
              <w:bottom w:w="0" w:type="dxa"/>
              <w:right w:w="60" w:type="dxa"/>
            </w:tcMar>
          </w:tcPr>
          <w:p w14:paraId="62B1BEF1"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EF2" w14:textId="77777777" w:rsidR="005369C5" w:rsidRPr="00CC4C67" w:rsidRDefault="005369C5">
            <w:pPr>
              <w:rPr>
                <w:rFonts w:ascii="Times New Roman" w:eastAsia="Times New Roman" w:hAnsi="Times New Roman" w:cs="Times New Roman"/>
                <w:color w:val="000000"/>
                <w:sz w:val="22"/>
                <w:szCs w:val="22"/>
                <w:lang w:val="nl-NL"/>
              </w:rPr>
            </w:pPr>
          </w:p>
        </w:tc>
      </w:tr>
    </w:tbl>
    <w:p w14:paraId="62B1BEF4" w14:textId="77777777"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14:paraId="62B1BEF7" w14:textId="77777777">
        <w:tc>
          <w:tcPr>
            <w:tcW w:w="3005" w:type="dxa"/>
            <w:shd w:val="pct25" w:color="auto" w:fill="FFFFFF"/>
            <w:tcMar>
              <w:top w:w="0" w:type="dxa"/>
              <w:left w:w="60" w:type="dxa"/>
              <w:bottom w:w="0" w:type="dxa"/>
              <w:right w:w="60" w:type="dxa"/>
            </w:tcMar>
          </w:tcPr>
          <w:p w14:paraId="62B1BEF5" w14:textId="77777777"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14:paraId="62B1BEF6" w14:textId="77777777" w:rsidR="005369C5" w:rsidRPr="00CC4C67" w:rsidRDefault="00E246EC">
            <w:pPr>
              <w:jc w:val="center"/>
              <w:rPr>
                <w:rStyle w:val="TableHeading1"/>
                <w:lang w:val="nl-NL"/>
              </w:rPr>
            </w:pPr>
            <w:r w:rsidRPr="00CC4C67">
              <w:rPr>
                <w:rStyle w:val="TableHeading1"/>
                <w:lang w:val="nl-NL"/>
              </w:rPr>
              <w:t>Definitie</w:t>
            </w:r>
          </w:p>
        </w:tc>
      </w:tr>
      <w:tr w:rsidR="00E246EC" w14:paraId="62B1BEFC" w14:textId="77777777">
        <w:trPr>
          <w:cantSplit/>
          <w:trHeight w:val="344"/>
        </w:trPr>
        <w:tc>
          <w:tcPr>
            <w:tcW w:w="3005" w:type="dxa"/>
            <w:vMerge w:val="restart"/>
            <w:shd w:val="pct10" w:color="auto" w:fill="FFFFFF"/>
            <w:tcMar>
              <w:top w:w="0" w:type="dxa"/>
              <w:left w:w="60" w:type="dxa"/>
              <w:bottom w:w="0" w:type="dxa"/>
              <w:right w:w="60" w:type="dxa"/>
            </w:tcMar>
          </w:tcPr>
          <w:p w14:paraId="62B1BEF8"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Zorgverlener</w:t>
            </w:r>
          </w:p>
          <w:p w14:paraId="62B1BEF9"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14:paraId="62B1BEFA" w14:textId="77777777" w:rsidR="005369C5" w:rsidRPr="00CC4C67" w:rsidRDefault="005369C5">
            <w:pPr>
              <w:rPr>
                <w:rFonts w:ascii="Times New Roman" w:eastAsia="Times New Roman" w:hAnsi="Times New Roman" w:cs="Times New Roman"/>
                <w:color w:val="000000"/>
                <w:sz w:val="22"/>
                <w:szCs w:val="22"/>
                <w:lang w:val="nl-NL"/>
              </w:rPr>
            </w:pPr>
          </w:p>
          <w:p w14:paraId="62B1BEFB"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EFF" w14:textId="77777777">
        <w:trPr>
          <w:cantSplit/>
          <w:trHeight w:val="344"/>
        </w:trPr>
        <w:tc>
          <w:tcPr>
            <w:tcW w:w="3005" w:type="dxa"/>
            <w:vMerge/>
            <w:shd w:val="pct10" w:color="auto" w:fill="FFFFFF"/>
            <w:tcMar>
              <w:top w:w="0" w:type="dxa"/>
              <w:left w:w="60" w:type="dxa"/>
              <w:bottom w:w="0" w:type="dxa"/>
              <w:right w:w="60" w:type="dxa"/>
            </w:tcMar>
          </w:tcPr>
          <w:p w14:paraId="62B1BEFD" w14:textId="77777777"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14:paraId="62B1BEFE" w14:textId="77777777" w:rsidR="005369C5" w:rsidRPr="00CC4C67" w:rsidRDefault="005369C5">
            <w:pPr>
              <w:rPr>
                <w:rFonts w:ascii="Times New Roman" w:eastAsia="Times New Roman" w:hAnsi="Times New Roman" w:cs="Times New Roman"/>
                <w:color w:val="000000"/>
                <w:sz w:val="22"/>
                <w:szCs w:val="22"/>
                <w:lang w:val="nl-NL"/>
              </w:rPr>
            </w:pPr>
          </w:p>
        </w:tc>
      </w:tr>
      <w:tr w:rsidR="00E246EC" w14:paraId="62B1BF02" w14:textId="77777777">
        <w:trPr>
          <w:cantSplit/>
          <w:trHeight w:val="344"/>
        </w:trPr>
        <w:tc>
          <w:tcPr>
            <w:tcW w:w="3005" w:type="dxa"/>
            <w:vMerge/>
            <w:shd w:val="pct10" w:color="auto" w:fill="FFFFFF"/>
            <w:tcMar>
              <w:top w:w="0" w:type="dxa"/>
              <w:left w:w="60" w:type="dxa"/>
              <w:bottom w:w="0" w:type="dxa"/>
              <w:right w:w="60" w:type="dxa"/>
            </w:tcMar>
          </w:tcPr>
          <w:p w14:paraId="62B1BF00" w14:textId="77777777"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14:paraId="62B1BF01" w14:textId="77777777" w:rsidR="005369C5" w:rsidRPr="00CC4C67" w:rsidRDefault="005369C5">
            <w:pPr>
              <w:rPr>
                <w:rFonts w:ascii="Times New Roman" w:eastAsia="Times New Roman" w:hAnsi="Times New Roman" w:cs="Times New Roman"/>
                <w:color w:val="000000"/>
                <w:sz w:val="22"/>
                <w:szCs w:val="22"/>
                <w:lang w:val="nl-NL"/>
              </w:rPr>
            </w:pPr>
            <w:bookmarkStart w:id="36" w:name="Pkg_Element_Att_End_Inner"/>
            <w:bookmarkEnd w:id="36"/>
          </w:p>
        </w:tc>
      </w:tr>
      <w:bookmarkEnd w:id="32"/>
      <w:bookmarkEnd w:id="33"/>
    </w:tbl>
    <w:p w14:paraId="62B1BF03" w14:textId="77777777" w:rsidR="005369C5" w:rsidRPr="00CC4C67" w:rsidRDefault="005369C5">
      <w:pPr>
        <w:rPr>
          <w:rFonts w:ascii="Times New Roman" w:eastAsia="Times New Roman" w:hAnsi="Times New Roman" w:cs="Times New Roman"/>
          <w:color w:val="000000"/>
          <w:sz w:val="22"/>
          <w:szCs w:val="22"/>
          <w:lang w:val="nl-NL"/>
        </w:rPr>
      </w:pPr>
    </w:p>
    <w:p w14:paraId="62B1BF04" w14:textId="77777777" w:rsidR="00CC4C67" w:rsidRDefault="00CC4C67">
      <w:pPr>
        <w:rPr>
          <w:b/>
          <w:color w:val="004080"/>
          <w:sz w:val="28"/>
          <w:szCs w:val="28"/>
          <w:lang w:val="nl-NL"/>
        </w:rPr>
      </w:pPr>
      <w:bookmarkStart w:id="37" w:name="EXAMPLE_INSTANCES"/>
      <w:bookmarkStart w:id="38" w:name="BKM_E5E8D318_822D_4D15_ADD8_D79C89CA333E"/>
      <w:r>
        <w:rPr>
          <w:color w:val="004080"/>
          <w:lang w:val="nl-NL"/>
        </w:rPr>
        <w:br w:type="page"/>
      </w:r>
    </w:p>
    <w:p w14:paraId="62B1BF05" w14:textId="77777777" w:rsidR="005369C5" w:rsidRPr="00CC4C67" w:rsidRDefault="00CC4C67">
      <w:pPr>
        <w:pStyle w:val="Kop2"/>
        <w:spacing w:before="240" w:after="60"/>
        <w:rPr>
          <w:rFonts w:ascii="Arial" w:eastAsia="Arial" w:hAnsi="Arial" w:cs="Arial"/>
          <w:color w:val="004080"/>
          <w:lang w:val="nl-NL"/>
        </w:rPr>
      </w:pPr>
      <w:bookmarkStart w:id="39" w:name="_Toc22451652"/>
      <w:r>
        <w:rPr>
          <w:rFonts w:ascii="Arial" w:eastAsia="Arial" w:hAnsi="Arial" w:cs="Arial"/>
          <w:color w:val="004080"/>
          <w:lang w:val="nl-NL"/>
        </w:rPr>
        <w:lastRenderedPageBreak/>
        <w:t>Voorbeeld ingevuld signaleringsplan</w:t>
      </w:r>
      <w:bookmarkEnd w:id="39"/>
    </w:p>
    <w:p w14:paraId="62B1BF06"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11-september-2019 </w:t>
      </w:r>
    </w:p>
    <w:p w14:paraId="62B1BF07" w14:textId="77777777" w:rsidR="005369C5" w:rsidRPr="00CC4C67" w:rsidRDefault="005369C5">
      <w:pPr>
        <w:rPr>
          <w:rFonts w:ascii="Times New Roman" w:eastAsia="Times New Roman" w:hAnsi="Times New Roman" w:cs="Times New Roman"/>
          <w:color w:val="000000"/>
          <w:sz w:val="22"/>
          <w:szCs w:val="22"/>
          <w:lang w:val="nl-NL"/>
        </w:rPr>
      </w:pPr>
    </w:p>
    <w:p w14:paraId="62B1BF08"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11-maart-2020 </w:t>
      </w:r>
    </w:p>
    <w:p w14:paraId="62B1BF09" w14:textId="77777777" w:rsidR="005369C5" w:rsidRPr="00CC4C67" w:rsidRDefault="005369C5">
      <w:pPr>
        <w:rPr>
          <w:rFonts w:ascii="Times New Roman" w:eastAsia="Times New Roman" w:hAnsi="Times New Roman" w:cs="Times New Roman"/>
          <w:color w:val="000000"/>
          <w:sz w:val="22"/>
          <w:szCs w:val="22"/>
          <w:lang w:val="nl-NL"/>
        </w:rPr>
      </w:pPr>
    </w:p>
    <w:p w14:paraId="62B1BF0A"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Cliënt, behandelteam, Pleegmoeder </w:t>
      </w:r>
    </w:p>
    <w:p w14:paraId="62B1BF0B" w14:textId="77777777" w:rsidR="005369C5" w:rsidRPr="00CC4C67" w:rsidRDefault="005369C5">
      <w:pPr>
        <w:rPr>
          <w:rFonts w:ascii="Times New Roman" w:eastAsia="Times New Roman" w:hAnsi="Times New Roman" w:cs="Times New Roman"/>
          <w:color w:val="000000"/>
          <w:sz w:val="22"/>
          <w:szCs w:val="22"/>
          <w:lang w:val="nl-NL"/>
        </w:rPr>
      </w:pPr>
    </w:p>
    <w:p w14:paraId="62B1BF0C"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INFORMATIE Ik heb een klein sociaal netwerk en ik zal niet snel zelf om hulp vragen </w:t>
      </w:r>
    </w:p>
    <w:p w14:paraId="62B1BF0D" w14:textId="77777777" w:rsidR="005369C5" w:rsidRPr="00CC4C67" w:rsidRDefault="005369C5">
      <w:pPr>
        <w:rPr>
          <w:rFonts w:ascii="Times New Roman" w:eastAsia="Times New Roman" w:hAnsi="Times New Roman" w:cs="Times New Roman"/>
          <w:color w:val="000000"/>
          <w:sz w:val="22"/>
          <w:szCs w:val="22"/>
          <w:lang w:val="nl-NL"/>
        </w:rPr>
      </w:pPr>
    </w:p>
    <w:p w14:paraId="62B1BF0E"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 niet tegen me schreeuwen - me niet vastpakken - het werkt het best om mij kalm en bij mijn naam aan te spreken </w:t>
      </w:r>
    </w:p>
    <w:p w14:paraId="62B1BF0F" w14:textId="77777777" w:rsidR="005369C5" w:rsidRPr="00CC4C67" w:rsidRDefault="005369C5">
      <w:pPr>
        <w:rPr>
          <w:rFonts w:ascii="Times New Roman" w:eastAsia="Times New Roman" w:hAnsi="Times New Roman" w:cs="Times New Roman"/>
          <w:color w:val="000000"/>
          <w:sz w:val="22"/>
          <w:szCs w:val="22"/>
          <w:lang w:val="nl-NL"/>
        </w:rPr>
      </w:pPr>
    </w:p>
    <w:p w14:paraId="62B1BF10"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CODE / OMSCHRIJVING Groen </w:t>
      </w:r>
    </w:p>
    <w:p w14:paraId="62B1BF11"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voel me goed - ik ben vrolijk - ik heb muziek in mijn hoofd </w:t>
      </w:r>
    </w:p>
    <w:p w14:paraId="62B1BF12"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fluit of neurie </w:t>
      </w:r>
    </w:p>
    <w:p w14:paraId="62B1BF13"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ik besef me dat het goed met me gaat </w:t>
      </w:r>
    </w:p>
    <w:p w14:paraId="62B1BF14"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 - benoem wat je ziet en label dit positief - spreek waardering uit</w:t>
      </w:r>
    </w:p>
    <w:p w14:paraId="62B1BF15" w14:textId="77777777" w:rsidR="005369C5" w:rsidRPr="00CC4C67" w:rsidRDefault="005369C5">
      <w:pPr>
        <w:rPr>
          <w:rFonts w:ascii="Times New Roman" w:eastAsia="Times New Roman" w:hAnsi="Times New Roman" w:cs="Times New Roman"/>
          <w:color w:val="000000"/>
          <w:sz w:val="22"/>
          <w:szCs w:val="22"/>
          <w:lang w:val="nl-NL"/>
        </w:rPr>
      </w:pPr>
    </w:p>
    <w:p w14:paraId="62B1BF16"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CODE / OMSCHRIJVING Oranje </w:t>
      </w:r>
    </w:p>
    <w:p w14:paraId="62B1BF17"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prikkelbaar en snel op mijn teentjes getrapt - ik kan slecht tegen drukte om mij heen - ik heb muziek in mijn hoofd </w:t>
      </w:r>
    </w:p>
    <w:p w14:paraId="62B1BF18"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stemming is neerslachtig - ik wil mijn medicatie niet innemen </w:t>
      </w:r>
    </w:p>
    <w:p w14:paraId="62B1BF19"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situaties vermijden waarin de muziek hard staat </w:t>
      </w:r>
    </w:p>
    <w:p w14:paraId="62B1BF1A"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Gesprek aangaan, bezorgdheid benoemen </w:t>
      </w:r>
    </w:p>
    <w:p w14:paraId="62B1BF1B" w14:textId="77777777" w:rsidR="005369C5" w:rsidRPr="00CC4C67" w:rsidRDefault="005369C5">
      <w:pPr>
        <w:rPr>
          <w:rFonts w:ascii="Times New Roman" w:eastAsia="Times New Roman" w:hAnsi="Times New Roman" w:cs="Times New Roman"/>
          <w:color w:val="000000"/>
          <w:sz w:val="22"/>
          <w:szCs w:val="22"/>
          <w:lang w:val="nl-NL"/>
        </w:rPr>
      </w:pPr>
    </w:p>
    <w:p w14:paraId="62B1BF1C"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4: CODE / OMSCHRIJVING Rood </w:t>
      </w:r>
    </w:p>
    <w:p w14:paraId="62B1BF1D"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achterdochtig en hoor stemmen - ik slaap slecht </w:t>
      </w:r>
    </w:p>
    <w:p w14:paraId="62B1BF1E"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spreek luid en ben verbaal agressief - ik trek me vaak terug op mijn kamer </w:t>
      </w:r>
    </w:p>
    <w:p w14:paraId="62B1BF1F"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rust opzoeken </w:t>
      </w:r>
    </w:p>
    <w:p w14:paraId="62B1BF20"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Zorgen dat ik weinig contact heb met anderen - controleer mijn </w:t>
      </w:r>
      <w:proofErr w:type="spellStart"/>
      <w:r w:rsidRPr="00CC4C67">
        <w:rPr>
          <w:rFonts w:ascii="Times New Roman" w:eastAsia="Times New Roman" w:hAnsi="Times New Roman" w:cs="Times New Roman"/>
          <w:color w:val="000000"/>
          <w:sz w:val="22"/>
          <w:szCs w:val="22"/>
          <w:lang w:val="nl-NL"/>
        </w:rPr>
        <w:t>medicatieinname</w:t>
      </w:r>
      <w:proofErr w:type="spellEnd"/>
      <w:r w:rsidRPr="00CC4C67">
        <w:rPr>
          <w:rFonts w:ascii="Times New Roman" w:eastAsia="Times New Roman" w:hAnsi="Times New Roman" w:cs="Times New Roman"/>
          <w:color w:val="000000"/>
          <w:sz w:val="22"/>
          <w:szCs w:val="22"/>
          <w:lang w:val="nl-NL"/>
        </w:rPr>
        <w:t xml:space="preserve"> en geef me eventueel slaapmedicatie CONTACTPERSOON &gt; Pleegmoeder &gt; Zus </w:t>
      </w:r>
    </w:p>
    <w:p w14:paraId="62B1BF21"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&gt; Casemanager &gt; Regieverpleegkundige   </w:t>
      </w:r>
      <w:bookmarkEnd w:id="37"/>
      <w:bookmarkEnd w:id="38"/>
    </w:p>
    <w:p w14:paraId="62B1BF22" w14:textId="77777777" w:rsidR="005369C5" w:rsidRPr="00CC4C67" w:rsidRDefault="005369C5">
      <w:pPr>
        <w:rPr>
          <w:rFonts w:ascii="Times New Roman" w:eastAsia="Times New Roman" w:hAnsi="Times New Roman" w:cs="Times New Roman"/>
          <w:color w:val="000000"/>
          <w:sz w:val="22"/>
          <w:szCs w:val="22"/>
          <w:lang w:val="nl-NL"/>
        </w:rPr>
      </w:pPr>
    </w:p>
    <w:p w14:paraId="62B1BF23" w14:textId="77777777" w:rsidR="005369C5" w:rsidRPr="00CC4C67" w:rsidRDefault="00E246EC">
      <w:pPr>
        <w:pStyle w:val="Kop2"/>
        <w:spacing w:before="240" w:after="60"/>
        <w:rPr>
          <w:rFonts w:ascii="Arial" w:eastAsia="Arial" w:hAnsi="Arial" w:cs="Arial"/>
          <w:color w:val="004080"/>
          <w:lang w:val="nl-NL"/>
        </w:rPr>
      </w:pPr>
      <w:bookmarkStart w:id="40" w:name="_Toc22451653"/>
      <w:bookmarkStart w:id="41" w:name="INSTRUCTION"/>
      <w:bookmarkStart w:id="42" w:name="BKM_E30E873A_FE64_476D_9DBC_29CE73F28F99"/>
      <w:r w:rsidRPr="00CC4C67">
        <w:rPr>
          <w:rFonts w:ascii="Arial" w:eastAsia="Arial" w:hAnsi="Arial" w:cs="Arial"/>
          <w:color w:val="004080"/>
          <w:lang w:val="nl-NL"/>
        </w:rPr>
        <w:t>Instructi</w:t>
      </w:r>
      <w:r w:rsidR="00CC4C67">
        <w:rPr>
          <w:rFonts w:ascii="Arial" w:eastAsia="Arial" w:hAnsi="Arial" w:cs="Arial"/>
          <w:color w:val="004080"/>
          <w:lang w:val="nl-NL"/>
        </w:rPr>
        <w:t>e</w:t>
      </w:r>
      <w:bookmarkEnd w:id="40"/>
    </w:p>
    <w:p w14:paraId="62B1BF24" w14:textId="6C70FBA9" w:rsidR="005369C5" w:rsidRPr="00CC4C67" w:rsidDel="0011266E" w:rsidRDefault="00E246EC">
      <w:pPr>
        <w:rPr>
          <w:del w:id="43" w:author="Michel van Rossum" w:date="2019-10-21T08:45:00Z"/>
          <w:rFonts w:ascii="Times New Roman" w:eastAsia="Times New Roman" w:hAnsi="Times New Roman" w:cs="Times New Roman"/>
          <w:color w:val="000000"/>
          <w:sz w:val="22"/>
          <w:szCs w:val="22"/>
          <w:lang w:val="nl-NL"/>
        </w:rPr>
      </w:pPr>
      <w:del w:id="44" w:author="Michel van Rossum" w:date="2019-10-21T08:45:00Z">
        <w:r w:rsidRPr="00CC4C67" w:rsidDel="0011266E">
          <w:rPr>
            <w:rFonts w:ascii="Times New Roman" w:eastAsia="Times New Roman" w:hAnsi="Times New Roman" w:cs="Times New Roman"/>
            <w:color w:val="000000"/>
            <w:sz w:val="22"/>
            <w:szCs w:val="22"/>
            <w:lang w:val="nl-NL"/>
          </w:rPr>
          <w:delText>Reinier van Arkel</w:delText>
        </w:r>
        <w:r w:rsidR="00CC4C67" w:rsidDel="0011266E">
          <w:rPr>
            <w:rFonts w:ascii="Times New Roman" w:eastAsia="Times New Roman" w:hAnsi="Times New Roman" w:cs="Times New Roman"/>
            <w:color w:val="000000"/>
            <w:sz w:val="22"/>
            <w:szCs w:val="22"/>
            <w:lang w:val="nl-NL"/>
          </w:rPr>
          <w:delText xml:space="preserve"> past de volgende indeling toe</w:delText>
        </w:r>
        <w:r w:rsidRPr="00CC4C67" w:rsidDel="0011266E">
          <w:rPr>
            <w:rFonts w:ascii="Times New Roman" w:eastAsia="Times New Roman" w:hAnsi="Times New Roman" w:cs="Times New Roman"/>
            <w:color w:val="000000"/>
            <w:sz w:val="22"/>
            <w:szCs w:val="22"/>
            <w:lang w:val="nl-NL"/>
          </w:rPr>
          <w:delText xml:space="preserve">: - </w:delText>
        </w:r>
      </w:del>
    </w:p>
    <w:p w14:paraId="62B1BF25" w14:textId="7B82B808" w:rsidR="005369C5" w:rsidRPr="00CC4C67" w:rsidDel="0011266E" w:rsidRDefault="00E246EC">
      <w:pPr>
        <w:rPr>
          <w:del w:id="45" w:author="Michel van Rossum" w:date="2019-10-21T08:45:00Z"/>
          <w:rFonts w:ascii="Times New Roman" w:eastAsia="Times New Roman" w:hAnsi="Times New Roman" w:cs="Times New Roman"/>
          <w:color w:val="000000"/>
          <w:sz w:val="22"/>
          <w:szCs w:val="22"/>
          <w:lang w:val="nl-NL"/>
        </w:rPr>
      </w:pPr>
      <w:del w:id="46" w:author="Michel van Rossum" w:date="2019-10-21T08:45:00Z">
        <w:r w:rsidRPr="00CC4C67" w:rsidDel="0011266E">
          <w:rPr>
            <w:rFonts w:ascii="Times New Roman" w:eastAsia="Times New Roman" w:hAnsi="Times New Roman" w:cs="Times New Roman"/>
            <w:color w:val="000000"/>
            <w:sz w:val="22"/>
            <w:szCs w:val="22"/>
            <w:lang w:val="nl-NL"/>
          </w:rPr>
          <w:delText xml:space="preserve">Fase 0: In goede doen / geen spanning - </w:delText>
        </w:r>
      </w:del>
    </w:p>
    <w:p w14:paraId="62B1BF26" w14:textId="4ED2DC82" w:rsidR="005369C5" w:rsidRPr="00CC4C67" w:rsidDel="0011266E" w:rsidRDefault="00E246EC">
      <w:pPr>
        <w:rPr>
          <w:del w:id="47" w:author="Michel van Rossum" w:date="2019-10-21T08:45:00Z"/>
          <w:rFonts w:ascii="Times New Roman" w:eastAsia="Times New Roman" w:hAnsi="Times New Roman" w:cs="Times New Roman"/>
          <w:color w:val="000000"/>
          <w:sz w:val="22"/>
          <w:szCs w:val="22"/>
          <w:lang w:val="nl-NL"/>
        </w:rPr>
      </w:pPr>
      <w:del w:id="48" w:author="Michel van Rossum" w:date="2019-10-21T08:45:00Z">
        <w:r w:rsidRPr="00CC4C67" w:rsidDel="0011266E">
          <w:rPr>
            <w:rFonts w:ascii="Times New Roman" w:eastAsia="Times New Roman" w:hAnsi="Times New Roman" w:cs="Times New Roman"/>
            <w:color w:val="000000"/>
            <w:sz w:val="22"/>
            <w:szCs w:val="22"/>
            <w:lang w:val="nl-NL"/>
          </w:rPr>
          <w:delText xml:space="preserve">Fase 1: Onrustig en gespannen. - </w:delText>
        </w:r>
      </w:del>
    </w:p>
    <w:p w14:paraId="62B1BF27" w14:textId="74D1AD14" w:rsidR="005369C5" w:rsidRPr="00CC4C67" w:rsidDel="0011266E" w:rsidRDefault="00E246EC">
      <w:pPr>
        <w:rPr>
          <w:del w:id="49" w:author="Michel van Rossum" w:date="2019-10-21T08:45:00Z"/>
          <w:rFonts w:ascii="Times New Roman" w:eastAsia="Times New Roman" w:hAnsi="Times New Roman" w:cs="Times New Roman"/>
          <w:color w:val="000000"/>
          <w:sz w:val="22"/>
          <w:szCs w:val="22"/>
          <w:lang w:val="nl-NL"/>
        </w:rPr>
      </w:pPr>
      <w:del w:id="50" w:author="Michel van Rossum" w:date="2019-10-21T08:45:00Z">
        <w:r w:rsidRPr="00CC4C67" w:rsidDel="0011266E">
          <w:rPr>
            <w:rFonts w:ascii="Times New Roman" w:eastAsia="Times New Roman" w:hAnsi="Times New Roman" w:cs="Times New Roman"/>
            <w:color w:val="000000"/>
            <w:sz w:val="22"/>
            <w:szCs w:val="22"/>
            <w:lang w:val="nl-NL"/>
          </w:rPr>
          <w:delText xml:space="preserve">Fase 2: Dreigend en gespannen. - </w:delText>
        </w:r>
      </w:del>
    </w:p>
    <w:p w14:paraId="62B1BF28" w14:textId="4C55D3EF" w:rsidR="005369C5" w:rsidRPr="00CC4C67" w:rsidDel="0011266E" w:rsidRDefault="00E246EC">
      <w:pPr>
        <w:rPr>
          <w:del w:id="51" w:author="Michel van Rossum" w:date="2019-10-21T08:45:00Z"/>
          <w:rFonts w:ascii="Times New Roman" w:eastAsia="Times New Roman" w:hAnsi="Times New Roman" w:cs="Times New Roman"/>
          <w:color w:val="000000"/>
          <w:sz w:val="22"/>
          <w:szCs w:val="22"/>
          <w:lang w:val="nl-NL"/>
        </w:rPr>
      </w:pPr>
      <w:del w:id="52" w:author="Michel van Rossum" w:date="2019-10-21T08:45:00Z">
        <w:r w:rsidRPr="00CC4C67" w:rsidDel="0011266E">
          <w:rPr>
            <w:rFonts w:ascii="Times New Roman" w:eastAsia="Times New Roman" w:hAnsi="Times New Roman" w:cs="Times New Roman"/>
            <w:color w:val="000000"/>
            <w:sz w:val="22"/>
            <w:szCs w:val="22"/>
            <w:lang w:val="nl-NL"/>
          </w:rPr>
          <w:delText xml:space="preserve">Fase 3: Crisis en escalatie   </w:delText>
        </w:r>
        <w:bookmarkEnd w:id="41"/>
        <w:bookmarkEnd w:id="42"/>
      </w:del>
    </w:p>
    <w:p w14:paraId="62B1BF29" w14:textId="382592F2" w:rsidR="005369C5" w:rsidRPr="00CC4C67" w:rsidRDefault="0011266E">
      <w:pPr>
        <w:rPr>
          <w:rFonts w:ascii="Times New Roman" w:eastAsia="Times New Roman" w:hAnsi="Times New Roman" w:cs="Times New Roman"/>
          <w:color w:val="000000"/>
          <w:sz w:val="22"/>
          <w:szCs w:val="22"/>
          <w:lang w:val="nl-NL"/>
        </w:rPr>
      </w:pPr>
      <w:ins w:id="53" w:author="Michel van Rossum" w:date="2019-10-21T08:45:00Z">
        <w:r w:rsidRPr="00CC4C67">
          <w:rPr>
            <w:rFonts w:ascii="Times New Roman" w:eastAsia="Times New Roman" w:hAnsi="Times New Roman" w:cs="Times New Roman"/>
            <w:color w:val="000000"/>
            <w:sz w:val="22"/>
            <w:szCs w:val="22"/>
            <w:lang w:val="nl-NL"/>
          </w:rPr>
          <w:t>--</w:t>
        </w:r>
      </w:ins>
    </w:p>
    <w:p w14:paraId="62B1BF2A" w14:textId="77777777" w:rsidR="005369C5" w:rsidRPr="00CC4C67" w:rsidRDefault="00E246EC">
      <w:pPr>
        <w:pStyle w:val="Kop2"/>
        <w:spacing w:before="240" w:after="60"/>
        <w:rPr>
          <w:rFonts w:ascii="Arial" w:eastAsia="Arial" w:hAnsi="Arial" w:cs="Arial"/>
          <w:color w:val="004080"/>
          <w:lang w:val="nl-NL"/>
        </w:rPr>
      </w:pPr>
      <w:bookmarkStart w:id="54" w:name="_Toc22451654"/>
      <w:bookmarkStart w:id="55" w:name="INTERPRETATION"/>
      <w:bookmarkStart w:id="56" w:name="BKM_D7BFD7EF_FA12_4003_9BCA_1288C05825C2"/>
      <w:r w:rsidRPr="00CC4C67">
        <w:rPr>
          <w:rFonts w:ascii="Arial" w:eastAsia="Arial" w:hAnsi="Arial" w:cs="Arial"/>
          <w:color w:val="004080"/>
          <w:lang w:val="nl-NL"/>
        </w:rPr>
        <w:t>Interpretati</w:t>
      </w:r>
      <w:r w:rsidR="00CC4C67">
        <w:rPr>
          <w:rFonts w:ascii="Arial" w:eastAsia="Arial" w:hAnsi="Arial" w:cs="Arial"/>
          <w:color w:val="004080"/>
          <w:lang w:val="nl-NL"/>
        </w:rPr>
        <w:t>e</w:t>
      </w:r>
      <w:bookmarkEnd w:id="54"/>
    </w:p>
    <w:p w14:paraId="62B1BF2B"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55"/>
      <w:bookmarkEnd w:id="56"/>
    </w:p>
    <w:p w14:paraId="62B1BF2C" w14:textId="77777777" w:rsidR="005369C5" w:rsidRPr="00CC4C67" w:rsidRDefault="00CC4C67">
      <w:pPr>
        <w:pStyle w:val="Kop2"/>
        <w:spacing w:before="240" w:after="60"/>
        <w:rPr>
          <w:rFonts w:ascii="Arial" w:eastAsia="Arial" w:hAnsi="Arial" w:cs="Arial"/>
          <w:color w:val="004080"/>
          <w:lang w:val="nl-NL"/>
        </w:rPr>
      </w:pPr>
      <w:bookmarkStart w:id="57" w:name="_Toc22451655"/>
      <w:bookmarkStart w:id="58" w:name="CARE_PROCESS"/>
      <w:bookmarkStart w:id="59" w:name="BKM_B8877CA6_8DF7_4DCF_AB8C_C5B36FF3021D"/>
      <w:r>
        <w:rPr>
          <w:rFonts w:ascii="Arial" w:eastAsia="Arial" w:hAnsi="Arial" w:cs="Arial"/>
          <w:color w:val="004080"/>
          <w:lang w:val="nl-NL"/>
        </w:rPr>
        <w:t xml:space="preserve">Zorg </w:t>
      </w:r>
      <w:r w:rsidR="00E246EC" w:rsidRPr="00CC4C67">
        <w:rPr>
          <w:rFonts w:ascii="Arial" w:eastAsia="Arial" w:hAnsi="Arial" w:cs="Arial"/>
          <w:color w:val="004080"/>
          <w:lang w:val="nl-NL"/>
        </w:rPr>
        <w:t>Proces</w:t>
      </w:r>
      <w:bookmarkEnd w:id="57"/>
    </w:p>
    <w:p w14:paraId="62B1BF2D"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58"/>
      <w:bookmarkEnd w:id="59"/>
    </w:p>
    <w:p w14:paraId="62B1BF2E" w14:textId="77777777" w:rsidR="005369C5" w:rsidRPr="00CC4C67" w:rsidRDefault="00CC4C67">
      <w:pPr>
        <w:pStyle w:val="Kop2"/>
        <w:spacing w:before="240" w:after="60"/>
        <w:rPr>
          <w:rFonts w:ascii="Arial" w:eastAsia="Arial" w:hAnsi="Arial" w:cs="Arial"/>
          <w:color w:val="004080"/>
          <w:lang w:val="nl-NL"/>
        </w:rPr>
      </w:pPr>
      <w:bookmarkStart w:id="60" w:name="_Toc22451656"/>
      <w:bookmarkStart w:id="61" w:name="EXAMPLE_OF_THE_INSTRUMENT"/>
      <w:bookmarkStart w:id="62" w:name="BKM_C708402B_C35C_485D_A66E_30C599B2BE7B"/>
      <w:r>
        <w:rPr>
          <w:rFonts w:ascii="Arial" w:eastAsia="Arial" w:hAnsi="Arial" w:cs="Arial"/>
          <w:color w:val="004080"/>
          <w:lang w:val="nl-NL"/>
        </w:rPr>
        <w:lastRenderedPageBreak/>
        <w:t>Voorbeeld instrument</w:t>
      </w:r>
      <w:bookmarkEnd w:id="60"/>
    </w:p>
    <w:p w14:paraId="62B1BF2F"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61"/>
      <w:bookmarkEnd w:id="62"/>
    </w:p>
    <w:p w14:paraId="62B1BF30" w14:textId="77777777" w:rsidR="005369C5" w:rsidRPr="00CC4C67" w:rsidRDefault="00E246EC">
      <w:pPr>
        <w:pStyle w:val="Kop2"/>
        <w:spacing w:before="240" w:after="60"/>
        <w:rPr>
          <w:rFonts w:ascii="Arial" w:eastAsia="Arial" w:hAnsi="Arial" w:cs="Arial"/>
          <w:color w:val="004080"/>
          <w:lang w:val="nl-NL"/>
        </w:rPr>
      </w:pPr>
      <w:bookmarkStart w:id="63" w:name="_Toc22451657"/>
      <w:bookmarkStart w:id="64" w:name="CONSTRAINTS"/>
      <w:bookmarkStart w:id="65" w:name="BKM_0AB6D298_8D22_4048_9868_B4210744DC61"/>
      <w:r w:rsidRPr="00CC4C67">
        <w:rPr>
          <w:rFonts w:ascii="Arial" w:eastAsia="Arial" w:hAnsi="Arial" w:cs="Arial"/>
          <w:color w:val="004080"/>
          <w:lang w:val="nl-NL"/>
        </w:rPr>
        <w:t>Constraints</w:t>
      </w:r>
      <w:r w:rsidR="00CC4C67">
        <w:rPr>
          <w:rFonts w:ascii="Arial" w:eastAsia="Arial" w:hAnsi="Arial" w:cs="Arial"/>
          <w:color w:val="004080"/>
          <w:lang w:val="nl-NL"/>
        </w:rPr>
        <w:t>/inperkingen</w:t>
      </w:r>
      <w:bookmarkEnd w:id="63"/>
    </w:p>
    <w:p w14:paraId="62B1BF31"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64"/>
      <w:bookmarkEnd w:id="65"/>
    </w:p>
    <w:p w14:paraId="62B1BF32" w14:textId="77777777" w:rsidR="005369C5" w:rsidRPr="00CC4C67" w:rsidRDefault="00E246EC">
      <w:pPr>
        <w:pStyle w:val="Kop2"/>
        <w:spacing w:before="240" w:after="60"/>
        <w:rPr>
          <w:rFonts w:ascii="Arial" w:eastAsia="Arial" w:hAnsi="Arial" w:cs="Arial"/>
          <w:color w:val="004080"/>
          <w:lang w:val="nl-NL"/>
        </w:rPr>
      </w:pPr>
      <w:bookmarkStart w:id="66" w:name="_Toc22451658"/>
      <w:bookmarkStart w:id="67" w:name="ISSUES"/>
      <w:bookmarkStart w:id="68" w:name="BKM_17EFD012_C4C0_48A8_8E5E_0CFDDBFAC706"/>
      <w:r w:rsidRPr="00CC4C67">
        <w:rPr>
          <w:rFonts w:ascii="Arial" w:eastAsia="Arial" w:hAnsi="Arial" w:cs="Arial"/>
          <w:color w:val="004080"/>
          <w:lang w:val="nl-NL"/>
        </w:rPr>
        <w:t>Issues</w:t>
      </w:r>
      <w:r w:rsidR="00CC4C67">
        <w:rPr>
          <w:rFonts w:ascii="Arial" w:eastAsia="Arial" w:hAnsi="Arial" w:cs="Arial"/>
          <w:color w:val="004080"/>
          <w:lang w:val="nl-NL"/>
        </w:rPr>
        <w:t>/onopgeloste onderwerpen</w:t>
      </w:r>
      <w:bookmarkEnd w:id="66"/>
    </w:p>
    <w:p w14:paraId="62B1BF33"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67"/>
      <w:bookmarkEnd w:id="68"/>
    </w:p>
    <w:p w14:paraId="62B1BF34" w14:textId="77777777" w:rsidR="005369C5" w:rsidRPr="00CC4C67" w:rsidRDefault="00E246EC">
      <w:pPr>
        <w:pStyle w:val="Kop2"/>
        <w:spacing w:before="240" w:after="60"/>
        <w:rPr>
          <w:rFonts w:ascii="Arial" w:eastAsia="Arial" w:hAnsi="Arial" w:cs="Arial"/>
          <w:color w:val="004080"/>
          <w:lang w:val="nl-NL"/>
        </w:rPr>
      </w:pPr>
      <w:bookmarkStart w:id="69" w:name="_Toc22451659"/>
      <w:bookmarkStart w:id="70" w:name="REFERENCES"/>
      <w:bookmarkStart w:id="71" w:name="BKM_163E2808_9D6F_4782_8CA1_F9635FFEA5BA"/>
      <w:r w:rsidRPr="00CC4C67">
        <w:rPr>
          <w:rFonts w:ascii="Arial" w:eastAsia="Arial" w:hAnsi="Arial" w:cs="Arial"/>
          <w:color w:val="004080"/>
          <w:lang w:val="nl-NL"/>
        </w:rPr>
        <w:t>Referen</w:t>
      </w:r>
      <w:r w:rsidR="00CC4C67">
        <w:rPr>
          <w:rFonts w:ascii="Arial" w:eastAsia="Arial" w:hAnsi="Arial" w:cs="Arial"/>
          <w:color w:val="004080"/>
          <w:lang w:val="nl-NL"/>
        </w:rPr>
        <w:t>ties</w:t>
      </w:r>
      <w:bookmarkEnd w:id="69"/>
    </w:p>
    <w:p w14:paraId="62B1BF35"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Algemeen: https://www.dwangindezorg.nl/psychische-problemen/dwang-voorkomen-in-de-ggz/signaleringsplan</w:t>
      </w:r>
    </w:p>
    <w:p w14:paraId="62B1BF36"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https://www.ggzstandaarden.nl/generieke-modules/acute-psychiatrie/hulpverlening-aan-personen-in-een-crisissituatie https://ggzrouteplanner.jouwweb.nl/signaleringsplan</w:t>
      </w:r>
    </w:p>
    <w:p w14:paraId="62B1BF37"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https://gog-nl.webnode.nl/begeleidingsplan/signaleringsplan/wat-is-een-signaleringsplan-/</w:t>
      </w:r>
    </w:p>
    <w:p w14:paraId="62B1BF38"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https://www.tactus.nl/storage/c5cf3d8f2ab940d10e1c294fc2fb5c01c2d99f9a/files/ProfessioneelStatuutoktober2016.pdf</w:t>
      </w:r>
    </w:p>
    <w:p w14:paraId="62B1BF39" w14:textId="77777777" w:rsidR="005369C5" w:rsidRPr="00CC4C67" w:rsidRDefault="005369C5">
      <w:pPr>
        <w:rPr>
          <w:rFonts w:ascii="Times New Roman" w:eastAsia="Times New Roman" w:hAnsi="Times New Roman" w:cs="Times New Roman"/>
          <w:color w:val="000000"/>
          <w:sz w:val="22"/>
          <w:szCs w:val="22"/>
          <w:lang w:val="nl-NL"/>
        </w:rPr>
      </w:pPr>
    </w:p>
    <w:p w14:paraId="62B1BF3A"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https://geestelijkegezondheidszorg.wordpress.com/client-signaleringsplannen/</w:t>
      </w:r>
    </w:p>
    <w:p w14:paraId="62B1BF3B" w14:textId="77777777" w:rsidR="005369C5" w:rsidRPr="00CC4C67" w:rsidRDefault="005369C5">
      <w:pPr>
        <w:rPr>
          <w:rFonts w:ascii="Times New Roman" w:eastAsia="Times New Roman" w:hAnsi="Times New Roman" w:cs="Times New Roman"/>
          <w:color w:val="000000"/>
          <w:sz w:val="22"/>
          <w:szCs w:val="22"/>
          <w:lang w:val="nl-NL"/>
        </w:rPr>
      </w:pPr>
    </w:p>
    <w:p w14:paraId="62B1BF3C"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Onderzoek: https://www.tijdschriftvoorpsychiatrie.nl/assets/articles/60-2018-1-artikel-fockens.pdf</w:t>
      </w:r>
    </w:p>
    <w:p w14:paraId="62B1BF3D"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https://ggzdrenthe.nl/nieuws/onderzoek-gebruik-app-mijn-oplossingen-voor-raadplegen-signaleringsplan</w:t>
      </w:r>
    </w:p>
    <w:p w14:paraId="62B1BF3E"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https://www.depressievereniging.nl/wp-content/uploads/2016/06/Rapportage-vragenlijst-Terugvalpreventie-Depressie-TOTAAL.pdf   </w:t>
      </w:r>
      <w:bookmarkEnd w:id="70"/>
      <w:bookmarkEnd w:id="71"/>
    </w:p>
    <w:p w14:paraId="62B1BF3F" w14:textId="77777777" w:rsidR="005369C5" w:rsidRPr="00CC4C67" w:rsidRDefault="005369C5">
      <w:pPr>
        <w:rPr>
          <w:rFonts w:ascii="Times New Roman" w:eastAsia="Times New Roman" w:hAnsi="Times New Roman" w:cs="Times New Roman"/>
          <w:color w:val="000000"/>
          <w:sz w:val="22"/>
          <w:szCs w:val="22"/>
          <w:lang w:val="nl-NL"/>
        </w:rPr>
      </w:pPr>
    </w:p>
    <w:p w14:paraId="62B1BF40" w14:textId="77777777" w:rsidR="005369C5" w:rsidRPr="00CC4C67" w:rsidRDefault="00CC4C67">
      <w:pPr>
        <w:pStyle w:val="Kop2"/>
        <w:spacing w:before="240" w:after="60"/>
        <w:rPr>
          <w:rFonts w:ascii="Arial" w:eastAsia="Arial" w:hAnsi="Arial" w:cs="Arial"/>
          <w:color w:val="004080"/>
        </w:rPr>
      </w:pPr>
      <w:bookmarkStart w:id="72" w:name="_Toc22451660"/>
      <w:bookmarkStart w:id="73" w:name="TRACEABILITY_TO_OTHER_STANDARDS"/>
      <w:bookmarkStart w:id="74" w:name="BKM_94C3B666_F1E1_46DB_AC19_4EF9742F9EDD"/>
      <w:r w:rsidRPr="00CC4C67">
        <w:rPr>
          <w:rFonts w:ascii="Arial" w:eastAsia="Arial" w:hAnsi="Arial" w:cs="Arial"/>
          <w:color w:val="004080"/>
        </w:rPr>
        <w:t xml:space="preserve">Functional Model en </w:t>
      </w:r>
      <w:r w:rsidR="00E246EC" w:rsidRPr="00CC4C67">
        <w:rPr>
          <w:rFonts w:ascii="Arial" w:eastAsia="Arial" w:hAnsi="Arial" w:cs="Arial"/>
          <w:color w:val="004080"/>
        </w:rPr>
        <w:t>Traceability to other Standards</w:t>
      </w:r>
      <w:bookmarkEnd w:id="72"/>
    </w:p>
    <w:p w14:paraId="62B1BF41"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73"/>
      <w:bookmarkEnd w:id="74"/>
    </w:p>
    <w:p w14:paraId="62B1BF42" w14:textId="77777777" w:rsidR="005369C5" w:rsidRPr="00CC4C67" w:rsidRDefault="00E246EC">
      <w:pPr>
        <w:pStyle w:val="Kop2"/>
        <w:spacing w:before="240" w:after="60"/>
        <w:rPr>
          <w:rFonts w:ascii="Arial" w:eastAsia="Arial" w:hAnsi="Arial" w:cs="Arial"/>
          <w:color w:val="004080"/>
          <w:lang w:val="nl-NL"/>
        </w:rPr>
      </w:pPr>
      <w:bookmarkStart w:id="75" w:name="_Toc22451661"/>
      <w:bookmarkStart w:id="76" w:name="DISCLAIMER"/>
      <w:bookmarkStart w:id="77" w:name="BKM_DDE0C266_B93C_46CF_8372_99A8F0C7A383"/>
      <w:r w:rsidRPr="00CC4C67">
        <w:rPr>
          <w:rFonts w:ascii="Arial" w:eastAsia="Arial" w:hAnsi="Arial" w:cs="Arial"/>
          <w:color w:val="004080"/>
          <w:lang w:val="nl-NL"/>
        </w:rPr>
        <w:t>Disclaimer</w:t>
      </w:r>
      <w:bookmarkEnd w:id="75"/>
    </w:p>
    <w:p w14:paraId="62B1BF43"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14:paraId="62B1BF44" w14:textId="77777777" w:rsidR="005369C5" w:rsidRPr="00CC4C67" w:rsidRDefault="005369C5">
      <w:pPr>
        <w:rPr>
          <w:rFonts w:ascii="Times New Roman" w:eastAsia="Times New Roman" w:hAnsi="Times New Roman" w:cs="Times New Roman"/>
          <w:color w:val="000000"/>
          <w:sz w:val="22"/>
          <w:szCs w:val="22"/>
          <w:lang w:val="nl-NL"/>
        </w:rPr>
      </w:pPr>
    </w:p>
    <w:p w14:paraId="62B1BF45"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Tevens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w:t>
      </w:r>
      <w:r w:rsidRPr="00CC4C67">
        <w:rPr>
          <w:rFonts w:ascii="Times New Roman" w:eastAsia="Times New Roman" w:hAnsi="Times New Roman" w:cs="Times New Roman"/>
          <w:color w:val="000000"/>
          <w:sz w:val="22"/>
          <w:szCs w:val="22"/>
          <w:lang w:val="nl-NL"/>
        </w:rPr>
        <w:lastRenderedPageBreak/>
        <w:t xml:space="preserve">geldt indien de versieaanduiding en datering van beiden gelijk is. Een definitieve versie heeft prioriteit echter boven een conceptversie. Een gereviseerde versie heeft prioriteit boven een eerdere versie.   </w:t>
      </w:r>
      <w:bookmarkEnd w:id="76"/>
      <w:bookmarkEnd w:id="77"/>
    </w:p>
    <w:p w14:paraId="62B1BF46" w14:textId="77777777" w:rsidR="005369C5" w:rsidRPr="00CC4C67" w:rsidRDefault="005369C5">
      <w:pPr>
        <w:rPr>
          <w:rFonts w:ascii="Times New Roman" w:eastAsia="Times New Roman" w:hAnsi="Times New Roman" w:cs="Times New Roman"/>
          <w:color w:val="000000"/>
          <w:sz w:val="22"/>
          <w:szCs w:val="22"/>
          <w:lang w:val="nl-NL"/>
        </w:rPr>
      </w:pPr>
    </w:p>
    <w:p w14:paraId="62B1BF47" w14:textId="77777777" w:rsidR="005369C5" w:rsidRPr="00CC4C67" w:rsidRDefault="00E246EC">
      <w:pPr>
        <w:pStyle w:val="Kop2"/>
        <w:spacing w:before="240" w:after="60"/>
        <w:rPr>
          <w:rFonts w:ascii="Arial" w:eastAsia="Arial" w:hAnsi="Arial" w:cs="Arial"/>
          <w:color w:val="004080"/>
          <w:lang w:val="nl-NL"/>
        </w:rPr>
      </w:pPr>
      <w:bookmarkStart w:id="78" w:name="_Toc22451662"/>
      <w:bookmarkStart w:id="79" w:name="TERMS_OF_USE"/>
      <w:bookmarkStart w:id="80" w:name="BKM_8506AC0C_FB39_4197_A671_27A1456B5E89"/>
      <w:proofErr w:type="spellStart"/>
      <w:r w:rsidRPr="00CC4C67">
        <w:rPr>
          <w:rFonts w:ascii="Arial" w:eastAsia="Arial" w:hAnsi="Arial" w:cs="Arial"/>
          <w:color w:val="004080"/>
          <w:lang w:val="nl-NL"/>
        </w:rPr>
        <w:t>Terms</w:t>
      </w:r>
      <w:proofErr w:type="spellEnd"/>
      <w:r w:rsidRPr="00CC4C67">
        <w:rPr>
          <w:rFonts w:ascii="Arial" w:eastAsia="Arial" w:hAnsi="Arial" w:cs="Arial"/>
          <w:color w:val="004080"/>
          <w:lang w:val="nl-NL"/>
        </w:rPr>
        <w:t xml:space="preserve"> of </w:t>
      </w:r>
      <w:proofErr w:type="spellStart"/>
      <w:r w:rsidRPr="00CC4C67">
        <w:rPr>
          <w:rFonts w:ascii="Arial" w:eastAsia="Arial" w:hAnsi="Arial" w:cs="Arial"/>
          <w:color w:val="004080"/>
          <w:lang w:val="nl-NL"/>
        </w:rPr>
        <w:t>Use</w:t>
      </w:r>
      <w:bookmarkEnd w:id="78"/>
      <w:proofErr w:type="spellEnd"/>
    </w:p>
    <w:p w14:paraId="62B1BF48"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gebruiker mag de informatie van deze Zorginformatiebouwsteen kopiëren, verspreiden en doorgeven, onder de voorwaarden, die gelden voor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licentie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Nederland (CC BY-NC-SA-3.0).De inhoud is beschikbaar onder de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(zie ook http://creativecommons.org/licenses/by-nc-sa/3.0/nl/).   </w:t>
      </w:r>
      <w:bookmarkEnd w:id="79"/>
      <w:bookmarkEnd w:id="80"/>
    </w:p>
    <w:p w14:paraId="62B1BF49" w14:textId="77777777" w:rsidR="005369C5" w:rsidRPr="00CC4C67" w:rsidRDefault="00E246EC">
      <w:pPr>
        <w:pStyle w:val="Kop2"/>
        <w:spacing w:before="240" w:after="60"/>
        <w:rPr>
          <w:rFonts w:ascii="Arial" w:eastAsia="Arial" w:hAnsi="Arial" w:cs="Arial"/>
          <w:color w:val="004080"/>
          <w:lang w:val="nl-NL"/>
        </w:rPr>
      </w:pPr>
      <w:bookmarkStart w:id="81" w:name="_Toc22451663"/>
      <w:bookmarkStart w:id="82" w:name="COPYRIGHTS"/>
      <w:bookmarkStart w:id="83" w:name="BKM_31450560_492F_4141_BDBD_F51868AADAB5"/>
      <w:r w:rsidRPr="00CC4C67">
        <w:rPr>
          <w:rFonts w:ascii="Arial" w:eastAsia="Arial" w:hAnsi="Arial" w:cs="Arial"/>
          <w:color w:val="004080"/>
          <w:lang w:val="nl-NL"/>
        </w:rPr>
        <w:t>Copyrights</w:t>
      </w:r>
      <w:bookmarkEnd w:id="81"/>
    </w:p>
    <w:p w14:paraId="62B1BF4A" w14:textId="77777777"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Voor zover bekend zijn er geen copyrights verbonden aan het signaleringsplan.     </w:t>
      </w:r>
      <w:bookmarkEnd w:id="2"/>
      <w:bookmarkEnd w:id="3"/>
      <w:bookmarkEnd w:id="82"/>
      <w:bookmarkEnd w:id="83"/>
    </w:p>
    <w:p w14:paraId="62B1BF4B" w14:textId="77777777" w:rsidR="005369C5" w:rsidRPr="00CC4C67" w:rsidRDefault="005369C5">
      <w:pPr>
        <w:rPr>
          <w:rFonts w:ascii="Times New Roman" w:eastAsia="Times New Roman" w:hAnsi="Times New Roman" w:cs="Times New Roman"/>
          <w:color w:val="000000"/>
          <w:sz w:val="22"/>
          <w:szCs w:val="22"/>
          <w:lang w:val="nl-NL"/>
        </w:rPr>
      </w:pPr>
    </w:p>
    <w:p w14:paraId="62B1BF4C" w14:textId="77777777" w:rsidR="0053399F" w:rsidRPr="00CC4C67" w:rsidRDefault="0053399F" w:rsidP="0053399F">
      <w:pPr>
        <w:pStyle w:val="Inhopg1"/>
        <w:tabs>
          <w:tab w:val="right" w:leader="dot" w:pos="8925"/>
        </w:tabs>
        <w:spacing w:before="0" w:after="0"/>
        <w:ind w:right="0"/>
        <w:rPr>
          <w:sz w:val="24"/>
          <w:szCs w:val="24"/>
          <w:lang w:val="nl-NL"/>
        </w:rPr>
      </w:pPr>
    </w:p>
    <w:p w14:paraId="63C47F8A" w14:textId="77777777" w:rsidR="00F16D9F" w:rsidRDefault="00F16D9F">
      <w:pPr>
        <w:rPr>
          <w:ins w:id="84" w:author="William Goossen" w:date="2019-10-20T08:13:00Z"/>
          <w:b/>
          <w:color w:val="004080"/>
          <w:sz w:val="32"/>
          <w:szCs w:val="32"/>
          <w:lang w:val="nl-NL"/>
        </w:rPr>
      </w:pPr>
      <w:ins w:id="85" w:author="William Goossen" w:date="2019-10-20T08:13:00Z">
        <w:r>
          <w:rPr>
            <w:color w:val="004080"/>
            <w:lang w:val="nl-NL"/>
          </w:rPr>
          <w:br w:type="page"/>
        </w:r>
      </w:ins>
    </w:p>
    <w:p w14:paraId="62B1BF4D" w14:textId="432E56CB" w:rsidR="0053399F" w:rsidRDefault="00E87CA5" w:rsidP="00CC4C67">
      <w:pPr>
        <w:pStyle w:val="Kop1"/>
        <w:numPr>
          <w:ilvl w:val="0"/>
          <w:numId w:val="2"/>
        </w:numPr>
        <w:spacing w:before="240" w:after="60"/>
        <w:rPr>
          <w:rFonts w:ascii="Arial" w:eastAsia="Arial" w:hAnsi="Arial" w:cs="Arial"/>
          <w:color w:val="004080"/>
          <w:lang w:val="nl-NL"/>
        </w:rPr>
      </w:pPr>
      <w:bookmarkStart w:id="86" w:name="_Toc22451664"/>
      <w:r>
        <w:rPr>
          <w:rFonts w:ascii="Arial" w:eastAsia="Arial" w:hAnsi="Arial" w:cs="Arial"/>
          <w:color w:val="004080"/>
          <w:lang w:val="nl-NL"/>
        </w:rPr>
        <w:lastRenderedPageBreak/>
        <w:t xml:space="preserve">Metadata </w:t>
      </w:r>
      <w:r w:rsidR="0053399F" w:rsidRPr="00CC4C67">
        <w:rPr>
          <w:rFonts w:ascii="Arial" w:eastAsia="Arial" w:hAnsi="Arial" w:cs="Arial"/>
          <w:color w:val="004080"/>
          <w:lang w:val="nl-NL"/>
        </w:rPr>
        <w:t>nl.ggznederland.Signaleringsplan-0.</w:t>
      </w:r>
      <w:r w:rsidR="00044E4C">
        <w:rPr>
          <w:rFonts w:ascii="Arial" w:eastAsia="Arial" w:hAnsi="Arial" w:cs="Arial"/>
          <w:color w:val="004080"/>
          <w:lang w:val="nl-NL"/>
        </w:rPr>
        <w:t>8</w:t>
      </w:r>
      <w:bookmarkEnd w:id="86"/>
    </w:p>
    <w:p w14:paraId="62B1BF4E" w14:textId="77777777" w:rsidR="00E87CA5" w:rsidRDefault="00E87CA5" w:rsidP="00E87CA5">
      <w:pPr>
        <w:rPr>
          <w:lang w:val="nl-NL"/>
        </w:rPr>
      </w:pPr>
    </w:p>
    <w:p w14:paraId="62B1BF4F" w14:textId="77777777" w:rsidR="00E87CA5" w:rsidRPr="00CC4C67" w:rsidRDefault="00E87CA5" w:rsidP="00E87CA5">
      <w:pPr>
        <w:pStyle w:val="Kop2"/>
        <w:spacing w:before="240" w:after="60"/>
        <w:rPr>
          <w:rFonts w:ascii="Arial" w:eastAsia="Arial" w:hAnsi="Arial" w:cs="Arial"/>
          <w:color w:val="004080"/>
          <w:lang w:val="nl-NL"/>
        </w:rPr>
      </w:pPr>
      <w:bookmarkStart w:id="87" w:name="_Toc22451665"/>
      <w:r w:rsidRPr="00CC4C67">
        <w:rPr>
          <w:rFonts w:ascii="Arial" w:eastAsia="Arial" w:hAnsi="Arial" w:cs="Arial"/>
          <w:color w:val="004080"/>
          <w:lang w:val="nl-NL"/>
        </w:rPr>
        <w:t>Revisie Historie</w:t>
      </w:r>
      <w:bookmarkEnd w:id="87"/>
    </w:p>
    <w:p w14:paraId="62B1BF50" w14:textId="77777777" w:rsidR="00E87CA5" w:rsidRPr="00CC4C67" w:rsidRDefault="00E87CA5" w:rsidP="00E87CA5">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v01 initiële uitwerking van de zib. </w:t>
      </w:r>
    </w:p>
    <w:p w14:paraId="62B1BF51" w14:textId="41E4DEF3" w:rsidR="00E87CA5" w:rsidRDefault="00E87CA5" w:rsidP="00E87CA5">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v02 aanpassingen o.a. signaleringsplan </w:t>
      </w:r>
      <w:r w:rsidR="00D61229" w:rsidRPr="00CC4C67">
        <w:rPr>
          <w:rFonts w:ascii="Times New Roman" w:eastAsia="Times New Roman" w:hAnsi="Times New Roman" w:cs="Times New Roman"/>
          <w:color w:val="000000"/>
          <w:sz w:val="22"/>
          <w:szCs w:val="22"/>
          <w:lang w:val="nl-NL"/>
        </w:rPr>
        <w:t>i.p.v.</w:t>
      </w:r>
      <w:r w:rsidRPr="00CC4C67">
        <w:rPr>
          <w:rFonts w:ascii="Times New Roman" w:eastAsia="Times New Roman" w:hAnsi="Times New Roman" w:cs="Times New Roman"/>
          <w:color w:val="000000"/>
          <w:sz w:val="22"/>
          <w:szCs w:val="22"/>
          <w:lang w:val="nl-NL"/>
        </w:rPr>
        <w:t xml:space="preserve"> crisis en overige suggesties van de redactieraad. </w:t>
      </w:r>
    </w:p>
    <w:p w14:paraId="0449EFD1" w14:textId="19B16C1F" w:rsidR="00132E48" w:rsidRPr="00CC4C67" w:rsidRDefault="00132E48" w:rsidP="00E87CA5">
      <w:pPr>
        <w:rPr>
          <w:rFonts w:ascii="Times New Roman" w:eastAsia="Times New Roman" w:hAnsi="Times New Roman" w:cs="Times New Roman"/>
          <w:color w:val="000000"/>
          <w:sz w:val="22"/>
          <w:szCs w:val="22"/>
          <w:lang w:val="nl-NL"/>
        </w:rPr>
      </w:pPr>
      <w:r>
        <w:rPr>
          <w:rFonts w:ascii="Times New Roman" w:eastAsia="Times New Roman" w:hAnsi="Times New Roman" w:cs="Times New Roman"/>
          <w:color w:val="000000"/>
          <w:sz w:val="22"/>
          <w:szCs w:val="22"/>
          <w:lang w:val="nl-NL"/>
        </w:rPr>
        <w:t xml:space="preserve">V08 redactionele correcties na goedkeuring door redactieraad. </w:t>
      </w:r>
    </w:p>
    <w:p w14:paraId="62B1BF52" w14:textId="77777777" w:rsidR="00E87CA5" w:rsidRDefault="00E87CA5" w:rsidP="00E87CA5">
      <w:pPr>
        <w:rPr>
          <w:lang w:val="nl-NL"/>
        </w:rPr>
      </w:pPr>
    </w:p>
    <w:p w14:paraId="62B1BF53" w14:textId="77777777" w:rsidR="00E87CA5" w:rsidRPr="00E87CA5" w:rsidRDefault="00E87CA5" w:rsidP="00E87CA5">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E246EC" w14:paraId="62B1BF56" w14:textId="77777777" w:rsidTr="00E246EC">
        <w:tc>
          <w:tcPr>
            <w:tcW w:w="3150" w:type="dxa"/>
            <w:tcMar>
              <w:top w:w="0" w:type="dxa"/>
              <w:left w:w="60" w:type="dxa"/>
              <w:bottom w:w="0" w:type="dxa"/>
              <w:right w:w="60" w:type="dxa"/>
            </w:tcMar>
          </w:tcPr>
          <w:p w14:paraId="62B1BF54"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CoderList</w:t>
            </w:r>
            <w:proofErr w:type="spellEnd"/>
          </w:p>
        </w:tc>
        <w:tc>
          <w:tcPr>
            <w:tcW w:w="5864" w:type="dxa"/>
            <w:tcMar>
              <w:top w:w="0" w:type="dxa"/>
              <w:left w:w="60" w:type="dxa"/>
              <w:bottom w:w="0" w:type="dxa"/>
              <w:right w:w="60" w:type="dxa"/>
            </w:tcMar>
          </w:tcPr>
          <w:p w14:paraId="62B1BF55"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59" w14:textId="77777777" w:rsidTr="00E246EC">
        <w:tc>
          <w:tcPr>
            <w:tcW w:w="3150" w:type="dxa"/>
            <w:tcMar>
              <w:top w:w="0" w:type="dxa"/>
              <w:left w:w="60" w:type="dxa"/>
              <w:bottom w:w="0" w:type="dxa"/>
              <w:right w:w="60" w:type="dxa"/>
            </w:tcMar>
          </w:tcPr>
          <w:p w14:paraId="62B1BF57"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 Information</w:t>
            </w:r>
          </w:p>
        </w:tc>
        <w:tc>
          <w:tcPr>
            <w:tcW w:w="5864" w:type="dxa"/>
            <w:tcMar>
              <w:top w:w="0" w:type="dxa"/>
              <w:left w:w="60" w:type="dxa"/>
              <w:bottom w:w="0" w:type="dxa"/>
              <w:right w:w="60" w:type="dxa"/>
            </w:tcMar>
          </w:tcPr>
          <w:p w14:paraId="62B1BF58"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5C" w14:textId="77777777" w:rsidTr="00E246EC">
        <w:tc>
          <w:tcPr>
            <w:tcW w:w="3150" w:type="dxa"/>
            <w:tcMar>
              <w:top w:w="0" w:type="dxa"/>
              <w:left w:w="60" w:type="dxa"/>
              <w:bottom w:w="0" w:type="dxa"/>
              <w:right w:w="60" w:type="dxa"/>
            </w:tcMar>
          </w:tcPr>
          <w:p w14:paraId="62B1BF5A"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ContactInformation.Address</w:t>
            </w:r>
            <w:proofErr w:type="spellEnd"/>
          </w:p>
        </w:tc>
        <w:tc>
          <w:tcPr>
            <w:tcW w:w="5864" w:type="dxa"/>
            <w:tcMar>
              <w:top w:w="0" w:type="dxa"/>
              <w:left w:w="60" w:type="dxa"/>
              <w:bottom w:w="0" w:type="dxa"/>
              <w:right w:w="60" w:type="dxa"/>
            </w:tcMar>
          </w:tcPr>
          <w:p w14:paraId="62B1BF5B"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5F" w14:textId="77777777" w:rsidTr="00E246EC">
        <w:tc>
          <w:tcPr>
            <w:tcW w:w="3150" w:type="dxa"/>
            <w:tcMar>
              <w:top w:w="0" w:type="dxa"/>
              <w:left w:w="60" w:type="dxa"/>
              <w:bottom w:w="0" w:type="dxa"/>
              <w:right w:w="60" w:type="dxa"/>
            </w:tcMar>
          </w:tcPr>
          <w:p w14:paraId="62B1BF5D"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ContactInformation.Name</w:t>
            </w:r>
            <w:proofErr w:type="spellEnd"/>
          </w:p>
        </w:tc>
        <w:tc>
          <w:tcPr>
            <w:tcW w:w="5864" w:type="dxa"/>
            <w:tcMar>
              <w:top w:w="0" w:type="dxa"/>
              <w:left w:w="60" w:type="dxa"/>
              <w:bottom w:w="0" w:type="dxa"/>
              <w:right w:w="60" w:type="dxa"/>
            </w:tcMar>
          </w:tcPr>
          <w:p w14:paraId="62B1BF5E"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E246EC" w14:paraId="62B1BF62" w14:textId="77777777" w:rsidTr="00E246EC">
        <w:tc>
          <w:tcPr>
            <w:tcW w:w="3150" w:type="dxa"/>
            <w:tcMar>
              <w:top w:w="0" w:type="dxa"/>
              <w:left w:w="60" w:type="dxa"/>
              <w:bottom w:w="0" w:type="dxa"/>
              <w:right w:w="60" w:type="dxa"/>
            </w:tcMar>
          </w:tcPr>
          <w:p w14:paraId="62B1BF60"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ContactInformation.Telecom</w:t>
            </w:r>
            <w:proofErr w:type="spellEnd"/>
          </w:p>
        </w:tc>
        <w:tc>
          <w:tcPr>
            <w:tcW w:w="5864" w:type="dxa"/>
            <w:tcMar>
              <w:top w:w="0" w:type="dxa"/>
              <w:left w:w="60" w:type="dxa"/>
              <w:bottom w:w="0" w:type="dxa"/>
              <w:right w:w="60" w:type="dxa"/>
            </w:tcMar>
          </w:tcPr>
          <w:p w14:paraId="62B1BF61"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wgoossen@ggznederland.nl </w:t>
            </w:r>
          </w:p>
        </w:tc>
      </w:tr>
      <w:tr w:rsidR="00E246EC" w14:paraId="62B1BF65" w14:textId="77777777" w:rsidTr="00E246EC">
        <w:tc>
          <w:tcPr>
            <w:tcW w:w="3150" w:type="dxa"/>
            <w:tcMar>
              <w:top w:w="0" w:type="dxa"/>
              <w:left w:w="60" w:type="dxa"/>
              <w:bottom w:w="0" w:type="dxa"/>
              <w:right w:w="60" w:type="dxa"/>
            </w:tcMar>
          </w:tcPr>
          <w:p w14:paraId="62B1BF63"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ContentAuthorList</w:t>
            </w:r>
            <w:proofErr w:type="spellEnd"/>
          </w:p>
        </w:tc>
        <w:tc>
          <w:tcPr>
            <w:tcW w:w="5864" w:type="dxa"/>
            <w:tcMar>
              <w:top w:w="0" w:type="dxa"/>
              <w:left w:w="60" w:type="dxa"/>
              <w:bottom w:w="0" w:type="dxa"/>
              <w:right w:w="60" w:type="dxa"/>
            </w:tcMar>
          </w:tcPr>
          <w:p w14:paraId="62B1BF64"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Michel van Rossum Michel.van.Rossum@ggzdrenthe.nl</w:t>
            </w:r>
          </w:p>
        </w:tc>
      </w:tr>
      <w:tr w:rsidR="00E246EC" w14:paraId="62B1BF68" w14:textId="77777777" w:rsidTr="00E246EC">
        <w:tc>
          <w:tcPr>
            <w:tcW w:w="3150" w:type="dxa"/>
            <w:tcMar>
              <w:top w:w="0" w:type="dxa"/>
              <w:left w:w="60" w:type="dxa"/>
              <w:bottom w:w="0" w:type="dxa"/>
              <w:right w:w="60" w:type="dxa"/>
            </w:tcMar>
          </w:tcPr>
          <w:p w14:paraId="62B1BF66"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CreationDate</w:t>
            </w:r>
            <w:proofErr w:type="spellEnd"/>
          </w:p>
        </w:tc>
        <w:tc>
          <w:tcPr>
            <w:tcW w:w="5864" w:type="dxa"/>
            <w:tcMar>
              <w:top w:w="0" w:type="dxa"/>
              <w:left w:w="60" w:type="dxa"/>
              <w:bottom w:w="0" w:type="dxa"/>
              <w:right w:w="60" w:type="dxa"/>
            </w:tcMar>
          </w:tcPr>
          <w:p w14:paraId="62B1BF67"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September 2019</w:t>
            </w:r>
          </w:p>
        </w:tc>
      </w:tr>
      <w:tr w:rsidR="00E246EC" w14:paraId="62B1BF6B" w14:textId="77777777" w:rsidTr="00E246EC">
        <w:tc>
          <w:tcPr>
            <w:tcW w:w="3150" w:type="dxa"/>
            <w:tcMar>
              <w:top w:w="0" w:type="dxa"/>
              <w:left w:w="60" w:type="dxa"/>
              <w:bottom w:w="0" w:type="dxa"/>
              <w:right w:w="60" w:type="dxa"/>
            </w:tcMar>
          </w:tcPr>
          <w:p w14:paraId="62B1BF69"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DefinitionCode</w:t>
            </w:r>
            <w:proofErr w:type="spellEnd"/>
          </w:p>
        </w:tc>
        <w:tc>
          <w:tcPr>
            <w:tcW w:w="5864" w:type="dxa"/>
            <w:tcMar>
              <w:top w:w="0" w:type="dxa"/>
              <w:left w:w="60" w:type="dxa"/>
              <w:bottom w:w="0" w:type="dxa"/>
              <w:right w:w="60" w:type="dxa"/>
            </w:tcMar>
          </w:tcPr>
          <w:p w14:paraId="62B1BF6A"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6E" w14:textId="77777777" w:rsidTr="00E246EC">
        <w:tc>
          <w:tcPr>
            <w:tcW w:w="3150" w:type="dxa"/>
            <w:tcMar>
              <w:top w:w="0" w:type="dxa"/>
              <w:left w:w="60" w:type="dxa"/>
              <w:bottom w:w="0" w:type="dxa"/>
              <w:right w:w="60" w:type="dxa"/>
            </w:tcMar>
          </w:tcPr>
          <w:p w14:paraId="62B1BF6C"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DefinitionCode1</w:t>
            </w:r>
          </w:p>
        </w:tc>
        <w:tc>
          <w:tcPr>
            <w:tcW w:w="5864" w:type="dxa"/>
            <w:tcMar>
              <w:top w:w="0" w:type="dxa"/>
              <w:left w:w="60" w:type="dxa"/>
              <w:bottom w:w="0" w:type="dxa"/>
              <w:right w:w="60" w:type="dxa"/>
            </w:tcMar>
          </w:tcPr>
          <w:p w14:paraId="62B1BF6D"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71" w14:textId="77777777" w:rsidTr="00E246EC">
        <w:tc>
          <w:tcPr>
            <w:tcW w:w="3150" w:type="dxa"/>
            <w:tcMar>
              <w:top w:w="0" w:type="dxa"/>
              <w:left w:w="60" w:type="dxa"/>
              <w:bottom w:w="0" w:type="dxa"/>
              <w:right w:w="60" w:type="dxa"/>
            </w:tcMar>
          </w:tcPr>
          <w:p w14:paraId="62B1BF6F"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DefinitionCode2</w:t>
            </w:r>
          </w:p>
        </w:tc>
        <w:tc>
          <w:tcPr>
            <w:tcW w:w="5864" w:type="dxa"/>
            <w:tcMar>
              <w:top w:w="0" w:type="dxa"/>
              <w:left w:w="60" w:type="dxa"/>
              <w:bottom w:w="0" w:type="dxa"/>
              <w:right w:w="60" w:type="dxa"/>
            </w:tcMar>
          </w:tcPr>
          <w:p w14:paraId="62B1BF70"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74" w14:textId="77777777" w:rsidTr="00E246EC">
        <w:tc>
          <w:tcPr>
            <w:tcW w:w="3150" w:type="dxa"/>
            <w:tcMar>
              <w:top w:w="0" w:type="dxa"/>
              <w:left w:w="60" w:type="dxa"/>
              <w:bottom w:w="0" w:type="dxa"/>
              <w:right w:w="60" w:type="dxa"/>
            </w:tcMar>
          </w:tcPr>
          <w:p w14:paraId="62B1BF72"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DeprecatedDate</w:t>
            </w:r>
            <w:proofErr w:type="spellEnd"/>
          </w:p>
        </w:tc>
        <w:tc>
          <w:tcPr>
            <w:tcW w:w="5864" w:type="dxa"/>
            <w:tcMar>
              <w:top w:w="0" w:type="dxa"/>
              <w:left w:w="60" w:type="dxa"/>
              <w:bottom w:w="0" w:type="dxa"/>
              <w:right w:w="60" w:type="dxa"/>
            </w:tcMar>
          </w:tcPr>
          <w:p w14:paraId="62B1BF73"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77" w14:textId="77777777" w:rsidTr="00E246EC">
        <w:tc>
          <w:tcPr>
            <w:tcW w:w="3150" w:type="dxa"/>
            <w:tcMar>
              <w:top w:w="0" w:type="dxa"/>
              <w:left w:w="60" w:type="dxa"/>
              <w:bottom w:w="0" w:type="dxa"/>
              <w:right w:w="60" w:type="dxa"/>
            </w:tcMar>
          </w:tcPr>
          <w:p w14:paraId="62B1BF75"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DescriptionLanguage</w:t>
            </w:r>
            <w:proofErr w:type="spellEnd"/>
          </w:p>
        </w:tc>
        <w:tc>
          <w:tcPr>
            <w:tcW w:w="5864" w:type="dxa"/>
            <w:tcMar>
              <w:top w:w="0" w:type="dxa"/>
              <w:left w:w="60" w:type="dxa"/>
              <w:bottom w:w="0" w:type="dxa"/>
              <w:right w:w="60" w:type="dxa"/>
            </w:tcMar>
          </w:tcPr>
          <w:p w14:paraId="62B1BF76"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7A" w14:textId="77777777" w:rsidTr="00E246EC">
        <w:tc>
          <w:tcPr>
            <w:tcW w:w="3150" w:type="dxa"/>
            <w:tcMar>
              <w:top w:w="0" w:type="dxa"/>
              <w:left w:w="60" w:type="dxa"/>
              <w:bottom w:w="0" w:type="dxa"/>
              <w:right w:w="60" w:type="dxa"/>
            </w:tcMar>
          </w:tcPr>
          <w:p w14:paraId="62B1BF78"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EndorsingAuthorityAddress</w:t>
            </w:r>
            <w:proofErr w:type="spellEnd"/>
          </w:p>
        </w:tc>
        <w:tc>
          <w:tcPr>
            <w:tcW w:w="5864" w:type="dxa"/>
            <w:tcMar>
              <w:top w:w="0" w:type="dxa"/>
              <w:left w:w="60" w:type="dxa"/>
              <w:bottom w:w="0" w:type="dxa"/>
              <w:right w:w="60" w:type="dxa"/>
            </w:tcMar>
          </w:tcPr>
          <w:p w14:paraId="62B1BF79"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7D" w14:textId="77777777" w:rsidTr="00E246EC">
        <w:tc>
          <w:tcPr>
            <w:tcW w:w="3150" w:type="dxa"/>
            <w:tcMar>
              <w:top w:w="0" w:type="dxa"/>
              <w:left w:w="60" w:type="dxa"/>
              <w:bottom w:w="0" w:type="dxa"/>
              <w:right w:w="60" w:type="dxa"/>
            </w:tcMar>
          </w:tcPr>
          <w:p w14:paraId="62B1BF7B"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EndorsingAuthorityName</w:t>
            </w:r>
            <w:proofErr w:type="spellEnd"/>
          </w:p>
        </w:tc>
        <w:tc>
          <w:tcPr>
            <w:tcW w:w="5864" w:type="dxa"/>
            <w:tcMar>
              <w:top w:w="0" w:type="dxa"/>
              <w:left w:w="60" w:type="dxa"/>
              <w:bottom w:w="0" w:type="dxa"/>
              <w:right w:w="60" w:type="dxa"/>
            </w:tcMar>
          </w:tcPr>
          <w:p w14:paraId="62B1BF7C"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E246EC" w14:paraId="62B1BF80" w14:textId="77777777" w:rsidTr="00E246EC">
        <w:tc>
          <w:tcPr>
            <w:tcW w:w="3150" w:type="dxa"/>
            <w:tcMar>
              <w:top w:w="0" w:type="dxa"/>
              <w:left w:w="60" w:type="dxa"/>
              <w:bottom w:w="0" w:type="dxa"/>
              <w:right w:w="60" w:type="dxa"/>
            </w:tcMar>
          </w:tcPr>
          <w:p w14:paraId="62B1BF7E"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EndorsingAuthorityTelecom</w:t>
            </w:r>
            <w:proofErr w:type="spellEnd"/>
          </w:p>
        </w:tc>
        <w:tc>
          <w:tcPr>
            <w:tcW w:w="5864" w:type="dxa"/>
            <w:tcMar>
              <w:top w:w="0" w:type="dxa"/>
              <w:left w:w="60" w:type="dxa"/>
              <w:bottom w:w="0" w:type="dxa"/>
              <w:right w:w="60" w:type="dxa"/>
            </w:tcMar>
          </w:tcPr>
          <w:p w14:paraId="62B1BF7F"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83" w14:textId="77777777" w:rsidTr="00E246EC">
        <w:tc>
          <w:tcPr>
            <w:tcW w:w="3150" w:type="dxa"/>
            <w:tcMar>
              <w:top w:w="0" w:type="dxa"/>
              <w:left w:w="60" w:type="dxa"/>
              <w:bottom w:w="0" w:type="dxa"/>
              <w:right w:w="60" w:type="dxa"/>
            </w:tcMar>
          </w:tcPr>
          <w:p w14:paraId="62B1BF81"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Id</w:t>
            </w:r>
            <w:proofErr w:type="spellEnd"/>
          </w:p>
        </w:tc>
        <w:tc>
          <w:tcPr>
            <w:tcW w:w="5864" w:type="dxa"/>
            <w:tcMar>
              <w:top w:w="0" w:type="dxa"/>
              <w:left w:w="60" w:type="dxa"/>
              <w:bottom w:w="0" w:type="dxa"/>
              <w:right w:w="60" w:type="dxa"/>
            </w:tcMar>
          </w:tcPr>
          <w:p w14:paraId="62B1BF82" w14:textId="4D61FCDC" w:rsidR="0053399F" w:rsidRPr="00CC4C67" w:rsidRDefault="00D065E4" w:rsidP="00E246EC">
            <w:pPr>
              <w:rPr>
                <w:rFonts w:ascii="Times New Roman" w:eastAsia="Times New Roman" w:hAnsi="Times New Roman" w:cs="Times New Roman"/>
                <w:color w:val="000000"/>
                <w:sz w:val="22"/>
                <w:szCs w:val="22"/>
                <w:lang w:val="nl-NL"/>
              </w:rPr>
            </w:pPr>
            <w:ins w:id="88" w:author="William Goossen" w:date="2019-10-20T08:13:00Z">
              <w:r w:rsidRPr="00D065E4">
                <w:rPr>
                  <w:rFonts w:ascii="Times New Roman" w:eastAsia="Times New Roman" w:hAnsi="Times New Roman" w:cs="Times New Roman"/>
                  <w:color w:val="000000"/>
                  <w:sz w:val="22"/>
                  <w:szCs w:val="22"/>
                  <w:lang w:val="nl-NL"/>
                </w:rPr>
                <w:t>2.16.840.1.113883.3.3210.14.1.2</w:t>
              </w:r>
              <w:r w:rsidR="00F16D9F">
                <w:rPr>
                  <w:rFonts w:ascii="Times New Roman" w:eastAsia="Times New Roman" w:hAnsi="Times New Roman" w:cs="Times New Roman"/>
                  <w:color w:val="000000"/>
                  <w:sz w:val="22"/>
                  <w:szCs w:val="22"/>
                  <w:lang w:val="nl-NL"/>
                </w:rPr>
                <w:t xml:space="preserve"> </w:t>
              </w:r>
            </w:ins>
          </w:p>
        </w:tc>
      </w:tr>
      <w:tr w:rsidR="00E246EC" w14:paraId="62B1BF86" w14:textId="77777777" w:rsidTr="00E246EC">
        <w:tc>
          <w:tcPr>
            <w:tcW w:w="3150" w:type="dxa"/>
            <w:tcMar>
              <w:top w:w="0" w:type="dxa"/>
              <w:left w:w="60" w:type="dxa"/>
              <w:bottom w:w="0" w:type="dxa"/>
              <w:right w:w="60" w:type="dxa"/>
            </w:tcMar>
          </w:tcPr>
          <w:p w14:paraId="62B1BF84"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KeywordList</w:t>
            </w:r>
            <w:proofErr w:type="spellEnd"/>
          </w:p>
        </w:tc>
        <w:tc>
          <w:tcPr>
            <w:tcW w:w="5864" w:type="dxa"/>
            <w:tcMar>
              <w:top w:w="0" w:type="dxa"/>
              <w:left w:w="60" w:type="dxa"/>
              <w:bottom w:w="0" w:type="dxa"/>
              <w:right w:w="60" w:type="dxa"/>
            </w:tcMar>
          </w:tcPr>
          <w:p w14:paraId="62B1BF85" w14:textId="148317F2"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crisis, signalering, signaleringsplan</w:t>
            </w:r>
            <w:ins w:id="89" w:author="Michel van Rossum" w:date="2019-10-21T08:46:00Z">
              <w:r w:rsidR="0011266E">
                <w:rPr>
                  <w:rFonts w:ascii="Times New Roman" w:eastAsia="Times New Roman" w:hAnsi="Times New Roman" w:cs="Times New Roman"/>
                  <w:color w:val="000000"/>
                  <w:sz w:val="22"/>
                  <w:szCs w:val="22"/>
                  <w:lang w:val="nl-NL"/>
                </w:rPr>
                <w:t>, terugvalpreventie</w:t>
              </w:r>
            </w:ins>
          </w:p>
        </w:tc>
      </w:tr>
      <w:tr w:rsidR="00E246EC" w14:paraId="62B1BF89" w14:textId="77777777" w:rsidTr="00E246EC">
        <w:tc>
          <w:tcPr>
            <w:tcW w:w="3150" w:type="dxa"/>
            <w:tcMar>
              <w:top w:w="0" w:type="dxa"/>
              <w:left w:w="60" w:type="dxa"/>
              <w:bottom w:w="0" w:type="dxa"/>
              <w:right w:w="60" w:type="dxa"/>
            </w:tcMar>
          </w:tcPr>
          <w:p w14:paraId="62B1BF87"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LifecycleStatus</w:t>
            </w:r>
            <w:proofErr w:type="spellEnd"/>
          </w:p>
        </w:tc>
        <w:tc>
          <w:tcPr>
            <w:tcW w:w="5864" w:type="dxa"/>
            <w:tcMar>
              <w:top w:w="0" w:type="dxa"/>
              <w:left w:w="60" w:type="dxa"/>
              <w:bottom w:w="0" w:type="dxa"/>
              <w:right w:w="60" w:type="dxa"/>
            </w:tcMar>
          </w:tcPr>
          <w:p w14:paraId="62B1BF88"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001</w:t>
            </w:r>
          </w:p>
        </w:tc>
      </w:tr>
      <w:tr w:rsidR="00E246EC" w14:paraId="62B1BF8C" w14:textId="77777777" w:rsidTr="00E246EC">
        <w:tc>
          <w:tcPr>
            <w:tcW w:w="3150" w:type="dxa"/>
            <w:tcMar>
              <w:top w:w="0" w:type="dxa"/>
              <w:left w:w="60" w:type="dxa"/>
              <w:bottom w:w="0" w:type="dxa"/>
              <w:right w:w="60" w:type="dxa"/>
            </w:tcMar>
          </w:tcPr>
          <w:p w14:paraId="62B1BF8A"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ModelerList</w:t>
            </w:r>
            <w:proofErr w:type="spellEnd"/>
          </w:p>
        </w:tc>
        <w:tc>
          <w:tcPr>
            <w:tcW w:w="5864" w:type="dxa"/>
            <w:tcMar>
              <w:top w:w="0" w:type="dxa"/>
              <w:left w:w="60" w:type="dxa"/>
              <w:bottom w:w="0" w:type="dxa"/>
              <w:right w:w="60" w:type="dxa"/>
            </w:tcMar>
          </w:tcPr>
          <w:p w14:paraId="62B1BF8B"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William Goossen</w:t>
            </w:r>
          </w:p>
        </w:tc>
      </w:tr>
      <w:tr w:rsidR="00E246EC" w14:paraId="62B1BF8F" w14:textId="77777777" w:rsidTr="00E246EC">
        <w:tc>
          <w:tcPr>
            <w:tcW w:w="3150" w:type="dxa"/>
            <w:tcMar>
              <w:top w:w="0" w:type="dxa"/>
              <w:left w:w="60" w:type="dxa"/>
              <w:bottom w:w="0" w:type="dxa"/>
              <w:right w:w="60" w:type="dxa"/>
            </w:tcMar>
          </w:tcPr>
          <w:p w14:paraId="62B1BF8D"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Name</w:t>
            </w:r>
          </w:p>
        </w:tc>
        <w:tc>
          <w:tcPr>
            <w:tcW w:w="5864" w:type="dxa"/>
            <w:tcMar>
              <w:top w:w="0" w:type="dxa"/>
              <w:left w:w="60" w:type="dxa"/>
              <w:bottom w:w="0" w:type="dxa"/>
              <w:right w:w="60" w:type="dxa"/>
            </w:tcMar>
          </w:tcPr>
          <w:p w14:paraId="62B1BF8E"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nl.ggznederland.Signaleringsplan</w:t>
            </w:r>
            <w:proofErr w:type="spellEnd"/>
          </w:p>
        </w:tc>
      </w:tr>
      <w:tr w:rsidR="00E246EC" w:rsidRPr="00132E48" w14:paraId="62B1BF92" w14:textId="77777777" w:rsidTr="00E246EC">
        <w:tc>
          <w:tcPr>
            <w:tcW w:w="3150" w:type="dxa"/>
            <w:tcMar>
              <w:top w:w="0" w:type="dxa"/>
              <w:left w:w="60" w:type="dxa"/>
              <w:bottom w:w="0" w:type="dxa"/>
              <w:right w:w="60" w:type="dxa"/>
            </w:tcMar>
          </w:tcPr>
          <w:p w14:paraId="62B1BF90"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note</w:t>
            </w:r>
            <w:proofErr w:type="spellEnd"/>
          </w:p>
        </w:tc>
        <w:tc>
          <w:tcPr>
            <w:tcW w:w="5864" w:type="dxa"/>
            <w:tcMar>
              <w:top w:w="0" w:type="dxa"/>
              <w:left w:w="60" w:type="dxa"/>
              <w:bottom w:w="0" w:type="dxa"/>
              <w:right w:w="60" w:type="dxa"/>
            </w:tcMar>
          </w:tcPr>
          <w:p w14:paraId="62B1BF91" w14:textId="1C19FBF8"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NL uitwerking van zib signalering</w:t>
            </w:r>
            <w:ins w:id="90" w:author="William Goossen" w:date="2019-10-20T08:12:00Z">
              <w:r w:rsidR="005F7AE5">
                <w:rPr>
                  <w:rFonts w:ascii="Times New Roman" w:eastAsia="Times New Roman" w:hAnsi="Times New Roman" w:cs="Times New Roman"/>
                  <w:color w:val="000000"/>
                  <w:sz w:val="22"/>
                  <w:szCs w:val="22"/>
                  <w:lang w:val="nl-NL"/>
                </w:rPr>
                <w:t>splan</w:t>
              </w:r>
            </w:ins>
          </w:p>
        </w:tc>
      </w:tr>
      <w:tr w:rsidR="00E246EC" w14:paraId="62B1BF95" w14:textId="77777777" w:rsidTr="00E246EC">
        <w:tc>
          <w:tcPr>
            <w:tcW w:w="3150" w:type="dxa"/>
            <w:tcMar>
              <w:top w:w="0" w:type="dxa"/>
              <w:left w:w="60" w:type="dxa"/>
              <w:bottom w:w="0" w:type="dxa"/>
              <w:right w:w="60" w:type="dxa"/>
            </w:tcMar>
          </w:tcPr>
          <w:p w14:paraId="62B1BF93"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PublicationDate</w:t>
            </w:r>
            <w:proofErr w:type="spellEnd"/>
          </w:p>
        </w:tc>
        <w:tc>
          <w:tcPr>
            <w:tcW w:w="5864" w:type="dxa"/>
            <w:tcMar>
              <w:top w:w="0" w:type="dxa"/>
              <w:left w:w="60" w:type="dxa"/>
              <w:bottom w:w="0" w:type="dxa"/>
              <w:right w:w="60" w:type="dxa"/>
            </w:tcMar>
          </w:tcPr>
          <w:p w14:paraId="62B1BF94"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98" w14:textId="77777777" w:rsidTr="00E246EC">
        <w:tc>
          <w:tcPr>
            <w:tcW w:w="3150" w:type="dxa"/>
            <w:tcMar>
              <w:top w:w="0" w:type="dxa"/>
              <w:left w:w="60" w:type="dxa"/>
              <w:bottom w:w="0" w:type="dxa"/>
              <w:right w:w="60" w:type="dxa"/>
            </w:tcMar>
          </w:tcPr>
          <w:p w14:paraId="62B1BF96"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PublicationStatus</w:t>
            </w:r>
            <w:proofErr w:type="spellEnd"/>
          </w:p>
        </w:tc>
        <w:tc>
          <w:tcPr>
            <w:tcW w:w="5864" w:type="dxa"/>
            <w:tcMar>
              <w:top w:w="0" w:type="dxa"/>
              <w:left w:w="60" w:type="dxa"/>
              <w:bottom w:w="0" w:type="dxa"/>
              <w:right w:w="60" w:type="dxa"/>
            </w:tcMar>
          </w:tcPr>
          <w:p w14:paraId="62B1BF97" w14:textId="5143AC71"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fi</w:t>
            </w:r>
            <w:ins w:id="91" w:author="William Goossen" w:date="2019-10-20T08:11:00Z">
              <w:r w:rsidR="00377CAE">
                <w:rPr>
                  <w:rFonts w:ascii="Times New Roman" w:eastAsia="Times New Roman" w:hAnsi="Times New Roman" w:cs="Times New Roman"/>
                  <w:color w:val="000000"/>
                  <w:sz w:val="22"/>
                  <w:szCs w:val="22"/>
                  <w:lang w:val="nl-NL"/>
                </w:rPr>
                <w:t>nal</w:t>
              </w:r>
            </w:ins>
            <w:proofErr w:type="spellEnd"/>
            <w:r w:rsidRPr="00CC4C67">
              <w:rPr>
                <w:rFonts w:ascii="Times New Roman" w:eastAsia="Times New Roman" w:hAnsi="Times New Roman" w:cs="Times New Roman"/>
                <w:color w:val="000000"/>
                <w:sz w:val="22"/>
                <w:szCs w:val="22"/>
                <w:lang w:val="nl-NL"/>
              </w:rPr>
              <w:t xml:space="preserve"> draft</w:t>
            </w:r>
          </w:p>
        </w:tc>
      </w:tr>
      <w:tr w:rsidR="00E246EC" w14:paraId="62B1BF9B" w14:textId="77777777" w:rsidTr="00E246EC">
        <w:tc>
          <w:tcPr>
            <w:tcW w:w="3150" w:type="dxa"/>
            <w:tcMar>
              <w:top w:w="0" w:type="dxa"/>
              <w:left w:w="60" w:type="dxa"/>
              <w:bottom w:w="0" w:type="dxa"/>
              <w:right w:w="60" w:type="dxa"/>
            </w:tcMar>
          </w:tcPr>
          <w:p w14:paraId="62B1BF99"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ReviewerList</w:t>
            </w:r>
            <w:proofErr w:type="spellEnd"/>
          </w:p>
        </w:tc>
        <w:tc>
          <w:tcPr>
            <w:tcW w:w="5864" w:type="dxa"/>
            <w:tcMar>
              <w:top w:w="0" w:type="dxa"/>
              <w:left w:w="60" w:type="dxa"/>
              <w:bottom w:w="0" w:type="dxa"/>
              <w:right w:w="60" w:type="dxa"/>
            </w:tcMar>
          </w:tcPr>
          <w:p w14:paraId="62B1BF9A"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Redactieraad GGZ</w:t>
            </w:r>
          </w:p>
        </w:tc>
      </w:tr>
      <w:tr w:rsidR="00E246EC" w14:paraId="62B1BF9E" w14:textId="77777777" w:rsidTr="00E246EC">
        <w:tc>
          <w:tcPr>
            <w:tcW w:w="3150" w:type="dxa"/>
            <w:tcMar>
              <w:top w:w="0" w:type="dxa"/>
              <w:left w:w="60" w:type="dxa"/>
              <w:bottom w:w="0" w:type="dxa"/>
              <w:right w:w="60" w:type="dxa"/>
            </w:tcMar>
          </w:tcPr>
          <w:p w14:paraId="62B1BF9C"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w:t>
            </w:r>
            <w:proofErr w:type="spellEnd"/>
            <w:r w:rsidRPr="00CC4C67">
              <w:rPr>
                <w:rFonts w:ascii="Times New Roman" w:eastAsia="Times New Roman" w:hAnsi="Times New Roman" w:cs="Times New Roman"/>
                <w:color w:val="000000"/>
                <w:sz w:val="22"/>
                <w:szCs w:val="22"/>
                <w:lang w:val="nl-NL"/>
              </w:rPr>
              <w:t xml:space="preserve"> </w:t>
            </w:r>
            <w:proofErr w:type="spellStart"/>
            <w:r w:rsidRPr="00CC4C67">
              <w:rPr>
                <w:rFonts w:ascii="Times New Roman" w:eastAsia="Times New Roman" w:hAnsi="Times New Roman" w:cs="Times New Roman"/>
                <w:color w:val="000000"/>
                <w:sz w:val="22"/>
                <w:szCs w:val="22"/>
                <w:lang w:val="nl-NL"/>
              </w:rPr>
              <w:t>History</w:t>
            </w:r>
            <w:proofErr w:type="spellEnd"/>
          </w:p>
        </w:tc>
        <w:tc>
          <w:tcPr>
            <w:tcW w:w="5864" w:type="dxa"/>
            <w:tcMar>
              <w:top w:w="0" w:type="dxa"/>
              <w:left w:w="60" w:type="dxa"/>
              <w:bottom w:w="0" w:type="dxa"/>
              <w:right w:w="60" w:type="dxa"/>
            </w:tcMar>
          </w:tcPr>
          <w:p w14:paraId="62B1BF9D" w14:textId="1645DE66"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Versie </w:t>
            </w:r>
            <w:commentRangeStart w:id="92"/>
            <w:r w:rsidRPr="00CC4C67">
              <w:rPr>
                <w:rFonts w:ascii="Times New Roman" w:eastAsia="Times New Roman" w:hAnsi="Times New Roman" w:cs="Times New Roman"/>
                <w:color w:val="000000"/>
                <w:sz w:val="22"/>
                <w:szCs w:val="22"/>
                <w:lang w:val="nl-NL"/>
              </w:rPr>
              <w:t>0</w:t>
            </w:r>
            <w:r w:rsidR="00044E4C">
              <w:rPr>
                <w:rFonts w:ascii="Times New Roman" w:eastAsia="Times New Roman" w:hAnsi="Times New Roman" w:cs="Times New Roman"/>
                <w:color w:val="000000"/>
                <w:sz w:val="22"/>
                <w:szCs w:val="22"/>
                <w:lang w:val="nl-NL"/>
              </w:rPr>
              <w:t>8</w:t>
            </w:r>
            <w:commentRangeEnd w:id="92"/>
            <w:r w:rsidR="00D1516B">
              <w:rPr>
                <w:rStyle w:val="Verwijzingopmerking"/>
              </w:rPr>
              <w:commentReference w:id="92"/>
            </w:r>
            <w:r w:rsidRPr="00CC4C67">
              <w:rPr>
                <w:rFonts w:ascii="Times New Roman" w:eastAsia="Times New Roman" w:hAnsi="Times New Roman" w:cs="Times New Roman"/>
                <w:color w:val="000000"/>
                <w:sz w:val="22"/>
                <w:szCs w:val="22"/>
                <w:lang w:val="nl-NL"/>
              </w:rPr>
              <w:t>.</w:t>
            </w:r>
          </w:p>
        </w:tc>
      </w:tr>
      <w:tr w:rsidR="00E246EC" w14:paraId="62B1BFA1" w14:textId="77777777" w:rsidTr="00E246EC">
        <w:tc>
          <w:tcPr>
            <w:tcW w:w="3150" w:type="dxa"/>
            <w:tcMar>
              <w:top w:w="0" w:type="dxa"/>
              <w:left w:w="60" w:type="dxa"/>
              <w:bottom w:w="0" w:type="dxa"/>
              <w:right w:w="60" w:type="dxa"/>
            </w:tcMar>
          </w:tcPr>
          <w:p w14:paraId="62B1BF9F"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RevisionDate</w:t>
            </w:r>
            <w:proofErr w:type="spellEnd"/>
          </w:p>
        </w:tc>
        <w:tc>
          <w:tcPr>
            <w:tcW w:w="5864" w:type="dxa"/>
            <w:tcMar>
              <w:top w:w="0" w:type="dxa"/>
              <w:left w:w="60" w:type="dxa"/>
              <w:bottom w:w="0" w:type="dxa"/>
              <w:right w:w="60" w:type="dxa"/>
            </w:tcMar>
          </w:tcPr>
          <w:p w14:paraId="62B1BFA0"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22-09-2019</w:t>
            </w:r>
          </w:p>
        </w:tc>
      </w:tr>
      <w:tr w:rsidR="00E246EC" w14:paraId="62B1BFA4" w14:textId="77777777" w:rsidTr="00E246EC">
        <w:tc>
          <w:tcPr>
            <w:tcW w:w="3150" w:type="dxa"/>
            <w:tcMar>
              <w:top w:w="0" w:type="dxa"/>
              <w:left w:w="60" w:type="dxa"/>
              <w:bottom w:w="0" w:type="dxa"/>
              <w:right w:w="60" w:type="dxa"/>
            </w:tcMar>
          </w:tcPr>
          <w:p w14:paraId="62B1BFA2"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Supersedes</w:t>
            </w:r>
          </w:p>
        </w:tc>
        <w:tc>
          <w:tcPr>
            <w:tcW w:w="5864" w:type="dxa"/>
            <w:tcMar>
              <w:top w:w="0" w:type="dxa"/>
              <w:left w:w="60" w:type="dxa"/>
              <w:bottom w:w="0" w:type="dxa"/>
              <w:right w:w="60" w:type="dxa"/>
            </w:tcMar>
          </w:tcPr>
          <w:p w14:paraId="62B1BFA3"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A7" w14:textId="77777777" w:rsidTr="00E246EC">
        <w:tc>
          <w:tcPr>
            <w:tcW w:w="3150" w:type="dxa"/>
            <w:tcMar>
              <w:top w:w="0" w:type="dxa"/>
              <w:left w:w="60" w:type="dxa"/>
              <w:bottom w:w="0" w:type="dxa"/>
              <w:right w:w="60" w:type="dxa"/>
            </w:tcMar>
          </w:tcPr>
          <w:p w14:paraId="62B1BFA5" w14:textId="77777777"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template_id</w:t>
            </w:r>
            <w:proofErr w:type="spellEnd"/>
          </w:p>
        </w:tc>
        <w:tc>
          <w:tcPr>
            <w:tcW w:w="5864" w:type="dxa"/>
            <w:tcMar>
              <w:top w:w="0" w:type="dxa"/>
              <w:left w:w="60" w:type="dxa"/>
              <w:bottom w:w="0" w:type="dxa"/>
              <w:right w:w="60" w:type="dxa"/>
            </w:tcMar>
          </w:tcPr>
          <w:p w14:paraId="62B1BFA6" w14:textId="043A6414" w:rsidR="0053399F" w:rsidRPr="00CC4C67" w:rsidRDefault="0053399F" w:rsidP="0011266E">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nl.nederlandggz</w:t>
            </w:r>
            <w:proofErr w:type="spellEnd"/>
            <w:r w:rsidRPr="00CC4C67">
              <w:rPr>
                <w:rFonts w:ascii="Times New Roman" w:eastAsia="Times New Roman" w:hAnsi="Times New Roman" w:cs="Times New Roman"/>
                <w:color w:val="000000"/>
                <w:sz w:val="22"/>
                <w:szCs w:val="22"/>
                <w:lang w:val="nl-NL"/>
              </w:rPr>
              <w:t>.</w:t>
            </w:r>
            <w:del w:id="93" w:author="Michel van Rossum" w:date="2019-10-21T08:46:00Z">
              <w:r w:rsidRPr="00CC4C67" w:rsidDel="0011266E">
                <w:rPr>
                  <w:rFonts w:ascii="Times New Roman" w:eastAsia="Times New Roman" w:hAnsi="Times New Roman" w:cs="Times New Roman"/>
                  <w:color w:val="000000"/>
                  <w:sz w:val="22"/>
                  <w:szCs w:val="22"/>
                  <w:lang w:val="nl-NL"/>
                </w:rPr>
                <w:delText>Crisis</w:delText>
              </w:r>
            </w:del>
            <w:bookmarkStart w:id="94" w:name="_GoBack"/>
            <w:bookmarkEnd w:id="94"/>
            <w:r w:rsidRPr="00CC4C67">
              <w:rPr>
                <w:rFonts w:ascii="Times New Roman" w:eastAsia="Times New Roman" w:hAnsi="Times New Roman" w:cs="Times New Roman"/>
                <w:color w:val="000000"/>
                <w:sz w:val="22"/>
                <w:szCs w:val="22"/>
                <w:lang w:val="nl-NL"/>
              </w:rPr>
              <w:t xml:space="preserve"> signaleringsplan</w:t>
            </w:r>
          </w:p>
        </w:tc>
      </w:tr>
      <w:tr w:rsidR="00E246EC" w14:paraId="62B1BFAA" w14:textId="77777777" w:rsidTr="00E246EC">
        <w:tc>
          <w:tcPr>
            <w:tcW w:w="3150" w:type="dxa"/>
            <w:tcMar>
              <w:top w:w="0" w:type="dxa"/>
              <w:left w:w="60" w:type="dxa"/>
              <w:bottom w:w="0" w:type="dxa"/>
              <w:right w:w="60" w:type="dxa"/>
            </w:tcMar>
          </w:tcPr>
          <w:p w14:paraId="62B1BFA8"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Type</w:t>
            </w:r>
          </w:p>
        </w:tc>
        <w:tc>
          <w:tcPr>
            <w:tcW w:w="5864" w:type="dxa"/>
            <w:tcMar>
              <w:top w:w="0" w:type="dxa"/>
              <w:left w:w="60" w:type="dxa"/>
              <w:bottom w:w="0" w:type="dxa"/>
              <w:right w:w="60" w:type="dxa"/>
            </w:tcMar>
          </w:tcPr>
          <w:p w14:paraId="62B1BFA9"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14:paraId="62B1BFAD" w14:textId="77777777" w:rsidTr="00E246EC">
        <w:tc>
          <w:tcPr>
            <w:tcW w:w="3150" w:type="dxa"/>
            <w:tcMar>
              <w:top w:w="0" w:type="dxa"/>
              <w:left w:w="60" w:type="dxa"/>
              <w:bottom w:w="0" w:type="dxa"/>
              <w:right w:w="60" w:type="dxa"/>
            </w:tcMar>
          </w:tcPr>
          <w:p w14:paraId="62B1BFAB" w14:textId="7777777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Version</w:t>
            </w:r>
          </w:p>
        </w:tc>
        <w:tc>
          <w:tcPr>
            <w:tcW w:w="5864" w:type="dxa"/>
            <w:tcMar>
              <w:top w:w="0" w:type="dxa"/>
              <w:left w:w="60" w:type="dxa"/>
              <w:bottom w:w="0" w:type="dxa"/>
              <w:right w:w="60" w:type="dxa"/>
            </w:tcMar>
          </w:tcPr>
          <w:p w14:paraId="62B1BFAC" w14:textId="51DC3167"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w:t>
            </w:r>
            <w:r w:rsidR="00044E4C">
              <w:rPr>
                <w:rFonts w:ascii="Times New Roman" w:eastAsia="Times New Roman" w:hAnsi="Times New Roman" w:cs="Times New Roman"/>
                <w:color w:val="000000"/>
                <w:sz w:val="22"/>
                <w:szCs w:val="22"/>
                <w:lang w:val="nl-NL"/>
              </w:rPr>
              <w:t>8</w:t>
            </w:r>
          </w:p>
        </w:tc>
      </w:tr>
    </w:tbl>
    <w:p w14:paraId="62B1BFAE" w14:textId="77777777" w:rsidR="0053399F" w:rsidRPr="00CC4C67" w:rsidRDefault="0053399F" w:rsidP="0053399F">
      <w:pPr>
        <w:rPr>
          <w:rFonts w:ascii="Times New Roman" w:eastAsia="Times New Roman" w:hAnsi="Times New Roman" w:cs="Times New Roman"/>
          <w:color w:val="000000"/>
          <w:sz w:val="22"/>
          <w:szCs w:val="22"/>
          <w:lang w:val="nl-NL"/>
        </w:rPr>
      </w:pPr>
    </w:p>
    <w:p w14:paraId="62B1BFAF" w14:textId="77777777" w:rsidR="0053399F" w:rsidRPr="00CC4C67" w:rsidRDefault="0053399F">
      <w:pPr>
        <w:rPr>
          <w:rFonts w:ascii="Times New Roman" w:eastAsia="Times New Roman" w:hAnsi="Times New Roman" w:cs="Times New Roman"/>
          <w:color w:val="000000"/>
          <w:sz w:val="22"/>
          <w:szCs w:val="22"/>
          <w:lang w:val="nl-NL"/>
        </w:rPr>
      </w:pPr>
    </w:p>
    <w:p w14:paraId="62B1BFB0" w14:textId="77777777" w:rsidR="005369C5" w:rsidRPr="00CC4C67" w:rsidRDefault="005369C5">
      <w:pPr>
        <w:rPr>
          <w:rFonts w:ascii="Times New Roman" w:eastAsia="Times New Roman" w:hAnsi="Times New Roman" w:cs="Times New Roman"/>
          <w:sz w:val="22"/>
          <w:szCs w:val="22"/>
          <w:lang w:val="nl-NL"/>
        </w:rPr>
      </w:pPr>
    </w:p>
    <w:p w14:paraId="62B1BFB1" w14:textId="77777777" w:rsidR="005369C5" w:rsidRPr="00CC4C67" w:rsidRDefault="005369C5">
      <w:pPr>
        <w:rPr>
          <w:lang w:val="nl-NL"/>
        </w:rPr>
      </w:pPr>
    </w:p>
    <w:sectPr w:rsidR="005369C5" w:rsidRPr="00CC4C67">
      <w:headerReference w:type="default" r:id="rId15"/>
      <w:footerReference w:type="default" r:id="rId16"/>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William Goossen" w:date="2019-10-20T08:04:00Z" w:initials="WG">
    <w:p w14:paraId="6FD23913" w14:textId="622541E0" w:rsidR="00766307" w:rsidRPr="00766307" w:rsidRDefault="00766307">
      <w:pPr>
        <w:pStyle w:val="Tekstopmerking"/>
        <w:rPr>
          <w:lang w:val="nl-NL"/>
        </w:rPr>
      </w:pPr>
      <w:r>
        <w:rPr>
          <w:rStyle w:val="Verwijzingopmerking"/>
        </w:rPr>
        <w:annotationRef/>
      </w:r>
      <w:r w:rsidRPr="00766307">
        <w:rPr>
          <w:lang w:val="nl-NL"/>
        </w:rPr>
        <w:t>Ik zal dit in EA v</w:t>
      </w:r>
      <w:r>
        <w:rPr>
          <w:lang w:val="nl-NL"/>
        </w:rPr>
        <w:t xml:space="preserve">erplaatsen naar elke klasse zodat het bij de voorlaatste versie in onderstaande tabel terecht komt. </w:t>
      </w:r>
    </w:p>
  </w:comment>
  <w:comment w:id="92" w:author="William Goossen" w:date="2019-10-20T08:06:00Z" w:initials="WG">
    <w:p w14:paraId="2D2875D2" w14:textId="32B95342" w:rsidR="00D1516B" w:rsidRPr="00D1516B" w:rsidRDefault="00D1516B">
      <w:pPr>
        <w:pStyle w:val="Tekstopmerking"/>
        <w:rPr>
          <w:lang w:val="nl-NL"/>
        </w:rPr>
      </w:pPr>
      <w:r>
        <w:rPr>
          <w:rStyle w:val="Verwijzingopmerking"/>
        </w:rPr>
        <w:annotationRef/>
      </w:r>
      <w:r w:rsidRPr="00D1516B">
        <w:rPr>
          <w:lang w:val="nl-NL"/>
        </w:rPr>
        <w:t>Als jij klaar bent maak i</w:t>
      </w:r>
      <w:r>
        <w:rPr>
          <w:lang w:val="nl-NL"/>
        </w:rPr>
        <w:t xml:space="preserve">k v 0.9 die naar regiegroep gaat en na goedkeuring v 1.0.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D23913" w15:done="0"/>
  <w15:commentEx w15:paraId="2D287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D23913" w16cid:durableId="2156939F"/>
  <w16cid:commentId w16cid:paraId="2D2875D2" w16cid:durableId="215694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5FD97" w14:textId="77777777" w:rsidR="007A7123" w:rsidRDefault="007A7123">
      <w:r>
        <w:separator/>
      </w:r>
    </w:p>
  </w:endnote>
  <w:endnote w:type="continuationSeparator" w:id="0">
    <w:p w14:paraId="0CE34FFB" w14:textId="77777777" w:rsidR="007A7123" w:rsidRDefault="007A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charset w:val="00"/>
    <w:family w:val="swiss"/>
    <w:pitch w:val="variable"/>
    <w:sig w:usb0="00000003" w:usb1="00000000" w:usb2="00000000" w:usb3="00000000" w:csb0="00000001" w:csb1="00000000"/>
  </w:font>
  <w:font w:name="Liberation Sans Narrow">
    <w:altName w:val="Arial"/>
    <w:charset w:val="00"/>
    <w:family w:val="roman"/>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1BFC1" w14:textId="77777777" w:rsidR="005369C5" w:rsidRDefault="00E246EC">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9FAD0" w14:textId="77777777" w:rsidR="007A7123" w:rsidRDefault="007A7123">
      <w:r>
        <w:separator/>
      </w:r>
    </w:p>
  </w:footnote>
  <w:footnote w:type="continuationSeparator" w:id="0">
    <w:p w14:paraId="2897CBF1" w14:textId="77777777" w:rsidR="007A7123" w:rsidRDefault="007A71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E246EC" w14:paraId="62B1BFBF" w14:textId="77777777">
      <w:trPr>
        <w:trHeight w:val="346"/>
      </w:trPr>
      <w:tc>
        <w:tcPr>
          <w:tcW w:w="2160" w:type="dxa"/>
          <w:tcMar>
            <w:top w:w="0" w:type="dxa"/>
            <w:left w:w="60" w:type="dxa"/>
            <w:bottom w:w="0" w:type="dxa"/>
            <w:right w:w="60" w:type="dxa"/>
          </w:tcMar>
          <w:vAlign w:val="center"/>
        </w:tcPr>
        <w:p w14:paraId="62B1BFBC" w14:textId="77777777" w:rsidR="005369C5" w:rsidRPr="00CC4C67" w:rsidRDefault="00D96C77">
          <w:pPr>
            <w:pStyle w:val="Koptekst"/>
            <w:tabs>
              <w:tab w:val="left" w:pos="4320"/>
            </w:tabs>
            <w:rPr>
              <w:sz w:val="20"/>
              <w:szCs w:val="20"/>
              <w:u w:val="single"/>
              <w:lang w:val="nl-NL"/>
            </w:rPr>
          </w:pPr>
          <w:r w:rsidRPr="00CC4C67">
            <w:rPr>
              <w:sz w:val="20"/>
              <w:szCs w:val="20"/>
              <w:u w:val="single"/>
              <w:lang w:val="nl-NL"/>
            </w:rPr>
            <w:t>ZIB</w:t>
          </w:r>
          <w:r w:rsidR="00E246EC" w:rsidRPr="00CC4C67">
            <w:rPr>
              <w:sz w:val="20"/>
              <w:szCs w:val="20"/>
              <w:u w:val="single"/>
              <w:lang w:val="nl-NL"/>
            </w:rPr>
            <w:t xml:space="preserve"> specificatie</w:t>
          </w:r>
        </w:p>
      </w:tc>
      <w:tc>
        <w:tcPr>
          <w:tcW w:w="6390" w:type="dxa"/>
          <w:tcMar>
            <w:top w:w="0" w:type="dxa"/>
            <w:left w:w="60" w:type="dxa"/>
            <w:bottom w:w="0" w:type="dxa"/>
            <w:right w:w="60" w:type="dxa"/>
          </w:tcMar>
          <w:vAlign w:val="center"/>
        </w:tcPr>
        <w:p w14:paraId="62B1BFBD" w14:textId="4FF58A1E" w:rsidR="005369C5" w:rsidRPr="00CC4C67" w:rsidRDefault="00D96C77">
          <w:pPr>
            <w:pStyle w:val="Koptekst"/>
            <w:tabs>
              <w:tab w:val="left" w:pos="4320"/>
            </w:tabs>
            <w:jc w:val="center"/>
            <w:rPr>
              <w:sz w:val="20"/>
              <w:szCs w:val="20"/>
              <w:u w:val="single"/>
              <w:lang w:val="nl-NL"/>
            </w:rPr>
          </w:pPr>
          <w:r w:rsidRPr="00CC4C67">
            <w:rPr>
              <w:sz w:val="20"/>
              <w:szCs w:val="20"/>
              <w:u w:val="single"/>
              <w:lang w:val="nl-NL"/>
            </w:rPr>
            <w:t>Signaleringsplan 0</w:t>
          </w:r>
          <w:r w:rsidR="00D1516B">
            <w:rPr>
              <w:sz w:val="20"/>
              <w:szCs w:val="20"/>
              <w:u w:val="single"/>
              <w:lang w:val="nl-NL"/>
            </w:rPr>
            <w:t>8</w:t>
          </w:r>
        </w:p>
      </w:tc>
      <w:tc>
        <w:tcPr>
          <w:tcW w:w="990" w:type="dxa"/>
          <w:tcMar>
            <w:top w:w="0" w:type="dxa"/>
            <w:left w:w="60" w:type="dxa"/>
            <w:bottom w:w="0" w:type="dxa"/>
            <w:right w:w="60" w:type="dxa"/>
          </w:tcMar>
          <w:vAlign w:val="center"/>
        </w:tcPr>
        <w:p w14:paraId="62B1BFBE" w14:textId="77777777" w:rsidR="005369C5" w:rsidRPr="00CC4C67" w:rsidRDefault="00E246EC">
          <w:pPr>
            <w:pStyle w:val="Koptekst"/>
            <w:jc w:val="right"/>
            <w:rPr>
              <w:sz w:val="20"/>
              <w:szCs w:val="20"/>
              <w:u w:val="single"/>
              <w:lang w:val="nl-NL"/>
            </w:rPr>
          </w:pPr>
          <w:r w:rsidRPr="00CC4C67">
            <w:rPr>
              <w:sz w:val="20"/>
              <w:szCs w:val="20"/>
              <w:u w:val="single"/>
              <w:lang w:val="nl-NL"/>
            </w:rPr>
            <w:t xml:space="preserve">Page: </w:t>
          </w:r>
          <w:r w:rsidRPr="00CC4C67">
            <w:rPr>
              <w:sz w:val="20"/>
              <w:szCs w:val="20"/>
              <w:u w:val="single"/>
              <w:lang w:val="nl-NL"/>
            </w:rPr>
            <w:fldChar w:fldCharType="begin"/>
          </w:r>
          <w:r w:rsidRPr="00CC4C67">
            <w:rPr>
              <w:sz w:val="20"/>
              <w:szCs w:val="20"/>
              <w:u w:val="single"/>
              <w:lang w:val="nl-NL"/>
            </w:rPr>
            <w:instrText xml:space="preserve">PAGE </w:instrText>
          </w:r>
          <w:r w:rsidRPr="00CC4C67">
            <w:rPr>
              <w:sz w:val="20"/>
              <w:szCs w:val="20"/>
              <w:u w:val="single"/>
              <w:lang w:val="nl-NL"/>
            </w:rPr>
            <w:fldChar w:fldCharType="separate"/>
          </w:r>
          <w:r w:rsidR="0011266E">
            <w:rPr>
              <w:noProof/>
              <w:sz w:val="20"/>
              <w:szCs w:val="20"/>
              <w:u w:val="single"/>
              <w:lang w:val="nl-NL"/>
            </w:rPr>
            <w:t>12</w:t>
          </w:r>
          <w:r w:rsidRPr="00CC4C67">
            <w:rPr>
              <w:lang w:val="nl-NL"/>
            </w:rPr>
            <w:fldChar w:fldCharType="end"/>
          </w:r>
        </w:p>
      </w:tc>
    </w:tr>
  </w:tbl>
  <w:p w14:paraId="62B1BFC0" w14:textId="77777777" w:rsidR="005369C5" w:rsidRPr="00CC4C67" w:rsidRDefault="005369C5">
    <w:pPr>
      <w:pStyle w:val="Koptekst"/>
      <w:tabs>
        <w:tab w:val="left" w:pos="4320"/>
      </w:tabs>
      <w:jc w:val="right"/>
      <w:rPr>
        <w:sz w:val="20"/>
        <w:szCs w:val="20"/>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149D4"/>
    <w:multiLevelType w:val="hybridMultilevel"/>
    <w:tmpl w:val="13A2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1676CFF"/>
    <w:multiLevelType w:val="hybridMultilevel"/>
    <w:tmpl w:val="538237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Goossen">
    <w15:presenceInfo w15:providerId="None" w15:userId="William Goos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C5"/>
    <w:rsid w:val="00044E4C"/>
    <w:rsid w:val="0011266E"/>
    <w:rsid w:val="00132E48"/>
    <w:rsid w:val="00141242"/>
    <w:rsid w:val="001C0398"/>
    <w:rsid w:val="00377CAE"/>
    <w:rsid w:val="0053399F"/>
    <w:rsid w:val="005369C5"/>
    <w:rsid w:val="005F7AE5"/>
    <w:rsid w:val="00656F52"/>
    <w:rsid w:val="00766307"/>
    <w:rsid w:val="007A7123"/>
    <w:rsid w:val="0090592D"/>
    <w:rsid w:val="00931B8E"/>
    <w:rsid w:val="00A90CE7"/>
    <w:rsid w:val="00AF125A"/>
    <w:rsid w:val="00B03186"/>
    <w:rsid w:val="00B66391"/>
    <w:rsid w:val="00B77A2D"/>
    <w:rsid w:val="00C669D5"/>
    <w:rsid w:val="00C95AB5"/>
    <w:rsid w:val="00CA60AB"/>
    <w:rsid w:val="00CC4C67"/>
    <w:rsid w:val="00D065E4"/>
    <w:rsid w:val="00D1516B"/>
    <w:rsid w:val="00D61229"/>
    <w:rsid w:val="00D935F1"/>
    <w:rsid w:val="00D96C77"/>
    <w:rsid w:val="00E246EC"/>
    <w:rsid w:val="00E87CA5"/>
    <w:rsid w:val="00E92C09"/>
    <w:rsid w:val="00F1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766307"/>
    <w:rPr>
      <w:sz w:val="16"/>
      <w:szCs w:val="16"/>
    </w:rPr>
  </w:style>
  <w:style w:type="paragraph" w:styleId="Tekstopmerking">
    <w:name w:val="annotation text"/>
    <w:basedOn w:val="Standaard"/>
    <w:link w:val="TekstopmerkingChar"/>
    <w:uiPriority w:val="99"/>
    <w:semiHidden/>
    <w:unhideWhenUsed/>
    <w:rsid w:val="00766307"/>
    <w:rPr>
      <w:sz w:val="20"/>
      <w:szCs w:val="20"/>
    </w:rPr>
  </w:style>
  <w:style w:type="character" w:customStyle="1" w:styleId="TekstopmerkingChar">
    <w:name w:val="Tekst opmerking Char"/>
    <w:basedOn w:val="Standaardalinea-lettertype"/>
    <w:link w:val="Tekstopmerking"/>
    <w:uiPriority w:val="99"/>
    <w:semiHidden/>
    <w:rsid w:val="00766307"/>
    <w:rPr>
      <w:sz w:val="20"/>
      <w:szCs w:val="20"/>
    </w:rPr>
  </w:style>
  <w:style w:type="paragraph" w:styleId="Onderwerpvanopmerking">
    <w:name w:val="annotation subject"/>
    <w:basedOn w:val="Tekstopmerking"/>
    <w:next w:val="Tekstopmerking"/>
    <w:link w:val="OnderwerpvanopmerkingChar"/>
    <w:uiPriority w:val="99"/>
    <w:semiHidden/>
    <w:unhideWhenUsed/>
    <w:rsid w:val="00766307"/>
    <w:rPr>
      <w:b/>
      <w:bCs/>
    </w:rPr>
  </w:style>
  <w:style w:type="character" w:customStyle="1" w:styleId="OnderwerpvanopmerkingChar">
    <w:name w:val="Onderwerp van opmerking Char"/>
    <w:basedOn w:val="TekstopmerkingChar"/>
    <w:link w:val="Onderwerpvanopmerking"/>
    <w:uiPriority w:val="99"/>
    <w:semiHidden/>
    <w:rsid w:val="007663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766307"/>
    <w:rPr>
      <w:sz w:val="16"/>
      <w:szCs w:val="16"/>
    </w:rPr>
  </w:style>
  <w:style w:type="paragraph" w:styleId="Tekstopmerking">
    <w:name w:val="annotation text"/>
    <w:basedOn w:val="Standaard"/>
    <w:link w:val="TekstopmerkingChar"/>
    <w:uiPriority w:val="99"/>
    <w:semiHidden/>
    <w:unhideWhenUsed/>
    <w:rsid w:val="00766307"/>
    <w:rPr>
      <w:sz w:val="20"/>
      <w:szCs w:val="20"/>
    </w:rPr>
  </w:style>
  <w:style w:type="character" w:customStyle="1" w:styleId="TekstopmerkingChar">
    <w:name w:val="Tekst opmerking Char"/>
    <w:basedOn w:val="Standaardalinea-lettertype"/>
    <w:link w:val="Tekstopmerking"/>
    <w:uiPriority w:val="99"/>
    <w:semiHidden/>
    <w:rsid w:val="00766307"/>
    <w:rPr>
      <w:sz w:val="20"/>
      <w:szCs w:val="20"/>
    </w:rPr>
  </w:style>
  <w:style w:type="paragraph" w:styleId="Onderwerpvanopmerking">
    <w:name w:val="annotation subject"/>
    <w:basedOn w:val="Tekstopmerking"/>
    <w:next w:val="Tekstopmerking"/>
    <w:link w:val="OnderwerpvanopmerkingChar"/>
    <w:uiPriority w:val="99"/>
    <w:semiHidden/>
    <w:unhideWhenUsed/>
    <w:rsid w:val="00766307"/>
    <w:rPr>
      <w:b/>
      <w:bCs/>
    </w:rPr>
  </w:style>
  <w:style w:type="character" w:customStyle="1" w:styleId="OnderwerpvanopmerkingChar">
    <w:name w:val="Onderwerp van opmerking Char"/>
    <w:basedOn w:val="TekstopmerkingChar"/>
    <w:link w:val="Onderwerpvanopmerking"/>
    <w:uiPriority w:val="99"/>
    <w:semiHidden/>
    <w:rsid w:val="007663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11" ma:contentTypeDescription="Een nieuw document maken." ma:contentTypeScope="" ma:versionID="94490c50d02aae8e7afde5bd6b4a0a7c">
  <xsd:schema xmlns:xsd="http://www.w3.org/2001/XMLSchema" xmlns:xs="http://www.w3.org/2001/XMLSchema" xmlns:p="http://schemas.microsoft.com/office/2006/metadata/properties" xmlns:ns3="52121dcb-6b02-4efe-bfdf-6090de9f02c7" xmlns:ns4="67447022-55d1-4333-88b0-e85afe846649" targetNamespace="http://schemas.microsoft.com/office/2006/metadata/properties" ma:root="true" ma:fieldsID="f3a4a1f3488ce70a1e7a62873fa35db3" ns3:_="" ns4:_="">
    <xsd:import namespace="52121dcb-6b02-4efe-bfdf-6090de9f02c7"/>
    <xsd:import namespace="67447022-55d1-4333-88b0-e85afe8466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447022-55d1-4333-88b0-e85afe84664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78EB71-B974-4369-9949-72E067810F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872B9C-7989-4948-881C-9DA14F2A8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67447022-55d1-4333-88b0-e85afe846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6DDD7-8281-4964-8826-2894B41329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874F9639.dotm</Template>
  <TotalTime>21</TotalTime>
  <Pages>12</Pages>
  <Words>1981</Words>
  <Characters>10897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Michel van Rossum</cp:lastModifiedBy>
  <cp:revision>21</cp:revision>
  <dcterms:created xsi:type="dcterms:W3CDTF">2019-10-20T05:56:00Z</dcterms:created>
  <dcterms:modified xsi:type="dcterms:W3CDTF">2019-10-21T06:46:00Z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