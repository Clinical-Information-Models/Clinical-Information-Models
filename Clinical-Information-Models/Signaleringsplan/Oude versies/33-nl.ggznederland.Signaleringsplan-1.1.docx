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593F" w14:textId="77777777" w:rsidR="00144B3A" w:rsidRDefault="00144B3A">
      <w:pPr>
        <w:pStyle w:val="Titel"/>
        <w:spacing w:before="0" w:after="0"/>
        <w:jc w:val="left"/>
        <w:rPr>
          <w:rFonts w:ascii="Calibri" w:eastAsia="Calibri" w:hAnsi="Calibri" w:cs="Calibri"/>
          <w:color w:val="auto"/>
        </w:rPr>
      </w:pPr>
    </w:p>
    <w:p w14:paraId="4E8BA2CC" w14:textId="77777777" w:rsidR="00144B3A" w:rsidRDefault="00144B3A">
      <w:pPr>
        <w:pStyle w:val="Voettekst"/>
        <w:jc w:val="left"/>
        <w:rPr>
          <w:rFonts w:ascii="Arial" w:eastAsia="Arial" w:hAnsi="Arial" w:cs="Arial"/>
          <w:sz w:val="20"/>
          <w:szCs w:val="20"/>
        </w:rPr>
      </w:pPr>
    </w:p>
    <w:p w14:paraId="5DF14EF0" w14:textId="77777777" w:rsidR="00144B3A" w:rsidRDefault="00144B3A">
      <w:pPr>
        <w:pStyle w:val="Titel"/>
        <w:spacing w:before="0" w:after="0"/>
        <w:jc w:val="left"/>
      </w:pPr>
    </w:p>
    <w:p w14:paraId="0D6E3D6F"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5937828C" w14:textId="77777777" w:rsidR="00144B3A" w:rsidRDefault="00144B3A">
      <w:pPr>
        <w:rPr>
          <w:rFonts w:ascii="Calibri" w:eastAsia="Calibri" w:hAnsi="Calibri" w:cs="Calibri"/>
          <w:sz w:val="22"/>
          <w:szCs w:val="22"/>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95716E" w:rsidRPr="00113609" w14:paraId="5D6D99BF" w14:textId="77777777" w:rsidTr="00FF4916">
        <w:trPr>
          <w:trHeight w:val="7755"/>
        </w:trPr>
        <w:tc>
          <w:tcPr>
            <w:tcW w:w="9810" w:type="dxa"/>
            <w:tcMar>
              <w:top w:w="0" w:type="dxa"/>
              <w:left w:w="3" w:type="dxa"/>
              <w:bottom w:w="0" w:type="dxa"/>
              <w:right w:w="60" w:type="dxa"/>
            </w:tcMar>
          </w:tcPr>
          <w:p w14:paraId="419809AE" w14:textId="77777777" w:rsidR="0095716E" w:rsidRPr="008F7504" w:rsidRDefault="0095716E" w:rsidP="00FF4916">
            <w:pPr>
              <w:pStyle w:val="CoverHeading2"/>
              <w:jc w:val="center"/>
              <w:rPr>
                <w:rFonts w:ascii="Arial" w:hAnsi="Arial" w:cs="Arial"/>
                <w:lang w:val="nl-NL"/>
              </w:rPr>
            </w:pPr>
            <w:r w:rsidRPr="008F7504">
              <w:rPr>
                <w:rFonts w:ascii="Arial" w:hAnsi="Arial" w:cs="Arial"/>
                <w:noProof/>
                <w:lang w:val="nl-NL" w:eastAsia="nl-NL"/>
              </w:rPr>
              <w:drawing>
                <wp:inline distT="0" distB="0" distL="0" distR="0" wp14:anchorId="24B7A29E" wp14:editId="33E65D44">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6">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0B8235E" w14:textId="77777777" w:rsidR="0095716E" w:rsidRPr="008F7504" w:rsidRDefault="0095716E" w:rsidP="00FF4916">
            <w:pPr>
              <w:rPr>
                <w:lang w:val="nl-NL"/>
              </w:rPr>
            </w:pPr>
          </w:p>
          <w:p w14:paraId="333187BE" w14:textId="77777777" w:rsidR="0095716E" w:rsidRPr="008F7504" w:rsidRDefault="0095716E" w:rsidP="00FF4916">
            <w:pPr>
              <w:rPr>
                <w:lang w:val="nl-NL"/>
              </w:rPr>
            </w:pPr>
          </w:p>
          <w:p w14:paraId="0E315F84" w14:textId="77777777" w:rsidR="0095716E" w:rsidRPr="008F7504" w:rsidRDefault="0095716E" w:rsidP="00FF4916">
            <w:pPr>
              <w:jc w:val="center"/>
              <w:rPr>
                <w:lang w:val="nl-NL"/>
              </w:rPr>
            </w:pPr>
            <w:r>
              <w:rPr>
                <w:sz w:val="40"/>
                <w:lang w:val="nl-NL"/>
              </w:rPr>
              <w:t xml:space="preserve">Kandidaat </w:t>
            </w:r>
            <w:r w:rsidRPr="008F7504">
              <w:rPr>
                <w:sz w:val="40"/>
                <w:lang w:val="nl-NL"/>
              </w:rPr>
              <w:t>Zorginformatiebouwsteen</w:t>
            </w:r>
          </w:p>
          <w:p w14:paraId="172A019E" w14:textId="77777777" w:rsidR="0095716E" w:rsidRPr="008F7504" w:rsidRDefault="0095716E" w:rsidP="00FF4916">
            <w:pPr>
              <w:rPr>
                <w:lang w:val="nl-NL"/>
              </w:rPr>
            </w:pPr>
          </w:p>
          <w:p w14:paraId="418CBE23" w14:textId="77777777" w:rsidR="0095716E" w:rsidRPr="0048338E" w:rsidRDefault="0095716E" w:rsidP="00FF4916">
            <w:pPr>
              <w:pStyle w:val="CoverHeading2"/>
              <w:rPr>
                <w:rFonts w:ascii="Arial" w:hAnsi="Arial" w:cs="Arial"/>
                <w:sz w:val="56"/>
                <w:lang w:val="nl-NL"/>
              </w:rPr>
            </w:pPr>
            <w:r w:rsidRPr="0048338E">
              <w:rPr>
                <w:rFonts w:ascii="Arial" w:hAnsi="Arial" w:cs="Arial"/>
                <w:sz w:val="56"/>
                <w:lang w:val="nl-NL"/>
              </w:rPr>
              <w:t>nl.ggznederland.Signaleringsplan-</w:t>
            </w:r>
            <w:r>
              <w:rPr>
                <w:rFonts w:ascii="Arial" w:hAnsi="Arial" w:cs="Arial"/>
                <w:sz w:val="56"/>
                <w:lang w:val="nl-NL"/>
              </w:rPr>
              <w:t>1.1</w:t>
            </w:r>
          </w:p>
          <w:p w14:paraId="4F671B98" w14:textId="77777777" w:rsidR="0095716E" w:rsidRPr="008F7504" w:rsidRDefault="0095716E" w:rsidP="00FF4916">
            <w:pPr>
              <w:pStyle w:val="CoverText1"/>
              <w:rPr>
                <w:rFonts w:ascii="Arial" w:hAnsi="Arial" w:cs="Arial"/>
                <w:lang w:val="nl-NL"/>
              </w:rPr>
            </w:pPr>
          </w:p>
          <w:p w14:paraId="419A7454" w14:textId="77777777" w:rsidR="0095716E" w:rsidRPr="008F7504" w:rsidRDefault="0095716E" w:rsidP="00FF4916">
            <w:pPr>
              <w:pStyle w:val="CoverText1"/>
              <w:rPr>
                <w:rFonts w:ascii="Arial" w:hAnsi="Arial" w:cs="Arial"/>
                <w:lang w:val="nl-NL"/>
              </w:rPr>
            </w:pPr>
          </w:p>
        </w:tc>
      </w:tr>
    </w:tbl>
    <w:p w14:paraId="50B02F6B" w14:textId="77777777" w:rsidR="00144B3A" w:rsidRPr="0095716E" w:rsidRDefault="00144B3A">
      <w:pPr>
        <w:rPr>
          <w:sz w:val="20"/>
          <w:szCs w:val="20"/>
          <w:lang w:val="nl-NL"/>
        </w:rPr>
      </w:pPr>
    </w:p>
    <w:p w14:paraId="1217FF74" w14:textId="77777777" w:rsidR="00144B3A" w:rsidRPr="0095716E" w:rsidRDefault="00144B3A">
      <w:pPr>
        <w:rPr>
          <w:sz w:val="20"/>
          <w:szCs w:val="20"/>
          <w:lang w:val="nl-NL"/>
        </w:rPr>
      </w:pPr>
    </w:p>
    <w:p w14:paraId="3DAFC7FA" w14:textId="77777777" w:rsidR="00144B3A" w:rsidRPr="0095716E" w:rsidRDefault="00144B3A">
      <w:pPr>
        <w:rPr>
          <w:sz w:val="20"/>
          <w:szCs w:val="20"/>
          <w:lang w:val="nl-NL"/>
        </w:rPr>
      </w:pPr>
    </w:p>
    <w:p w14:paraId="1B979C90" w14:textId="77777777" w:rsidR="00144B3A" w:rsidRPr="0095716E" w:rsidRDefault="00144B3A">
      <w:pPr>
        <w:rPr>
          <w:sz w:val="20"/>
          <w:szCs w:val="20"/>
          <w:lang w:val="nl-NL"/>
        </w:rPr>
      </w:pPr>
    </w:p>
    <w:p w14:paraId="225DF284" w14:textId="77777777" w:rsidR="00144B3A" w:rsidRPr="0095716E" w:rsidRDefault="00144B3A">
      <w:pPr>
        <w:rPr>
          <w:sz w:val="32"/>
          <w:szCs w:val="32"/>
          <w:lang w:val="nl-NL"/>
        </w:rPr>
      </w:pPr>
    </w:p>
    <w:p w14:paraId="092D8042" w14:textId="77777777" w:rsidR="00144B3A" w:rsidRPr="0095716E" w:rsidRDefault="00144B3A">
      <w:pPr>
        <w:rPr>
          <w:sz w:val="32"/>
          <w:szCs w:val="32"/>
          <w:lang w:val="nl-NL"/>
        </w:rPr>
      </w:pPr>
    </w:p>
    <w:p w14:paraId="319E1056" w14:textId="3D66DB05" w:rsidR="00144B3A" w:rsidRDefault="00144B3A">
      <w:pPr>
        <w:rPr>
          <w:sz w:val="32"/>
          <w:szCs w:val="32"/>
          <w:lang w:val="nl-NL"/>
        </w:rPr>
      </w:pPr>
    </w:p>
    <w:p w14:paraId="2DED2942" w14:textId="7E5485AA" w:rsidR="00F96221" w:rsidRDefault="00F96221">
      <w:pPr>
        <w:rPr>
          <w:sz w:val="32"/>
          <w:szCs w:val="32"/>
          <w:lang w:val="nl-NL"/>
        </w:rPr>
      </w:pPr>
    </w:p>
    <w:p w14:paraId="0B98CFE9" w14:textId="006CC895" w:rsidR="00F96221" w:rsidRDefault="00F96221">
      <w:pPr>
        <w:rPr>
          <w:sz w:val="32"/>
          <w:szCs w:val="32"/>
          <w:lang w:val="nl-NL"/>
        </w:rPr>
      </w:pPr>
    </w:p>
    <w:p w14:paraId="6857B2AD" w14:textId="076E79AF" w:rsidR="00F96221" w:rsidRDefault="00F96221">
      <w:pPr>
        <w:rPr>
          <w:sz w:val="32"/>
          <w:szCs w:val="32"/>
          <w:lang w:val="nl-NL"/>
        </w:rPr>
      </w:pPr>
    </w:p>
    <w:p w14:paraId="343EDD8E" w14:textId="6AC66627" w:rsidR="00F96221" w:rsidRDefault="00F96221">
      <w:pPr>
        <w:rPr>
          <w:sz w:val="32"/>
          <w:szCs w:val="32"/>
          <w:lang w:val="nl-NL"/>
        </w:rPr>
      </w:pPr>
    </w:p>
    <w:p w14:paraId="5849D0A4" w14:textId="375AF1E1" w:rsidR="00F96221" w:rsidRPr="0095716E" w:rsidDel="00801A92" w:rsidRDefault="00F96221">
      <w:pPr>
        <w:rPr>
          <w:del w:id="0" w:author="Gwen Moonen" w:date="2021-04-21T17:23:00Z"/>
          <w:sz w:val="32"/>
          <w:szCs w:val="32"/>
          <w:lang w:val="nl-NL"/>
        </w:rPr>
      </w:pPr>
    </w:p>
    <w:p w14:paraId="17E57B1A" w14:textId="36FE27B8" w:rsidR="00144B3A" w:rsidRPr="0095716E" w:rsidDel="00801A92" w:rsidRDefault="00144B3A">
      <w:pPr>
        <w:rPr>
          <w:del w:id="1" w:author="Gwen Moonen" w:date="2021-04-21T17:23:00Z"/>
          <w:sz w:val="32"/>
          <w:szCs w:val="32"/>
          <w:lang w:val="nl-NL"/>
        </w:rPr>
      </w:pPr>
    </w:p>
    <w:p w14:paraId="7E324F2C" w14:textId="347C54AF" w:rsidR="00F96221" w:rsidRPr="0095716E" w:rsidDel="00801A92" w:rsidRDefault="00F96221" w:rsidP="00F96221">
      <w:pPr>
        <w:rPr>
          <w:del w:id="2" w:author="Gwen Moonen" w:date="2021-04-21T17:23:00Z"/>
          <w:sz w:val="32"/>
          <w:szCs w:val="32"/>
          <w:lang w:val="nl-NL"/>
        </w:rPr>
      </w:pPr>
    </w:p>
    <w:p w14:paraId="781D6041" w14:textId="3C0727D1" w:rsidR="00F96221" w:rsidRDefault="00F96221" w:rsidP="00F96221">
      <w:pPr>
        <w:rPr>
          <w:ins w:id="3" w:author="Gwen Moonen" w:date="2021-04-21T17:23:00Z"/>
          <w:lang w:val="nl-NL"/>
        </w:rPr>
      </w:pPr>
    </w:p>
    <w:p w14:paraId="798F4CDF" w14:textId="0984FFF3" w:rsidR="00801A92" w:rsidRDefault="00801A92" w:rsidP="00F96221">
      <w:pPr>
        <w:rPr>
          <w:ins w:id="4" w:author="Gwen Moonen" w:date="2021-04-21T17:23:00Z"/>
          <w:lang w:val="nl-NL"/>
        </w:rPr>
      </w:pPr>
    </w:p>
    <w:p w14:paraId="4E5BC759" w14:textId="77777777" w:rsidR="00801A92" w:rsidRDefault="00801A92" w:rsidP="00F96221">
      <w:pPr>
        <w:rPr>
          <w:lang w:val="nl-NL"/>
        </w:rPr>
      </w:pPr>
    </w:p>
    <w:p w14:paraId="02BCAB23" w14:textId="75F2904E" w:rsidR="00F96221" w:rsidRDefault="00F96221" w:rsidP="00F96221">
      <w:pPr>
        <w:rPr>
          <w:lang w:val="nl-NL"/>
        </w:rPr>
      </w:pPr>
    </w:p>
    <w:p w14:paraId="7597034F" w14:textId="77777777" w:rsidR="00F96221" w:rsidRDefault="00F96221" w:rsidP="00F96221">
      <w:pPr>
        <w:rPr>
          <w:lang w:val="nl-NL"/>
        </w:rPr>
      </w:pPr>
    </w:p>
    <w:p w14:paraId="21C0A123" w14:textId="77777777" w:rsidR="00F96221" w:rsidRPr="00F96221" w:rsidRDefault="00F96221" w:rsidP="00F96221">
      <w:pPr>
        <w:rPr>
          <w:lang w:val="nl-NL"/>
        </w:rPr>
      </w:pPr>
    </w:p>
    <w:p w14:paraId="234B54B7" w14:textId="22D601C4" w:rsidR="00144B3A" w:rsidRPr="0095716E" w:rsidRDefault="00FF4916">
      <w:pPr>
        <w:pStyle w:val="Titel"/>
        <w:jc w:val="left"/>
        <w:rPr>
          <w:rFonts w:ascii="Calibri" w:eastAsia="Calibri" w:hAnsi="Calibri" w:cs="Calibri"/>
          <w:color w:val="004080"/>
          <w:lang w:val="nl-NL"/>
        </w:rPr>
      </w:pPr>
      <w:r w:rsidRPr="0095716E">
        <w:rPr>
          <w:rFonts w:ascii="Calibri" w:eastAsia="Calibri" w:hAnsi="Calibri" w:cs="Calibri"/>
          <w:color w:val="004080"/>
          <w:lang w:val="nl-NL"/>
        </w:rPr>
        <w:t>Inhoudsopgave</w:t>
      </w:r>
      <w:r w:rsidR="00F96221">
        <w:rPr>
          <w:rFonts w:ascii="Calibri" w:eastAsia="Calibri" w:hAnsi="Calibri" w:cs="Calibri"/>
          <w:color w:val="004080"/>
          <w:lang w:val="nl-NL"/>
        </w:rPr>
        <w:br/>
      </w:r>
    </w:p>
    <w:p w14:paraId="1BFDC00F" w14:textId="070E7C0C" w:rsidR="007D1768" w:rsidRPr="007D1768" w:rsidRDefault="00FF4916">
      <w:pPr>
        <w:pStyle w:val="Inhopg1"/>
        <w:tabs>
          <w:tab w:val="left" w:pos="540"/>
          <w:tab w:val="right" w:leader="dot" w:pos="9732"/>
        </w:tabs>
        <w:rPr>
          <w:rFonts w:ascii="Arial" w:eastAsiaTheme="minorEastAsia" w:hAnsi="Arial" w:cs="Arial"/>
          <w:b w:val="0"/>
          <w:noProof/>
          <w:sz w:val="22"/>
          <w:szCs w:val="22"/>
          <w:lang w:val="nl-NL"/>
        </w:rPr>
      </w:pPr>
      <w:r w:rsidRPr="007D1768">
        <w:rPr>
          <w:rFonts w:ascii="Arial" w:hAnsi="Arial" w:cs="Arial"/>
        </w:rPr>
        <w:fldChar w:fldCharType="begin"/>
      </w:r>
      <w:r w:rsidRPr="007D1768">
        <w:rPr>
          <w:rFonts w:ascii="Arial" w:hAnsi="Arial" w:cs="Arial"/>
          <w:lang w:val="nl-NL"/>
        </w:rPr>
        <w:instrText>TOC \o "1-9"</w:instrText>
      </w:r>
      <w:r w:rsidRPr="007D1768">
        <w:rPr>
          <w:rFonts w:ascii="Arial" w:hAnsi="Arial" w:cs="Arial"/>
        </w:rPr>
        <w:fldChar w:fldCharType="separate"/>
      </w:r>
      <w:r w:rsidR="007D1768" w:rsidRPr="007D1768">
        <w:rPr>
          <w:rFonts w:ascii="Arial" w:hAnsi="Arial" w:cs="Arial"/>
          <w:noProof/>
          <w:lang w:val="nl-NL"/>
        </w:rPr>
        <w:t>1.</w:t>
      </w:r>
      <w:r w:rsidR="007D1768" w:rsidRPr="007D1768">
        <w:rPr>
          <w:rFonts w:ascii="Arial" w:eastAsiaTheme="minorEastAsia" w:hAnsi="Arial" w:cs="Arial"/>
          <w:b w:val="0"/>
          <w:noProof/>
          <w:sz w:val="22"/>
          <w:szCs w:val="22"/>
          <w:lang w:val="nl-NL"/>
        </w:rPr>
        <w:tab/>
      </w:r>
      <w:r w:rsidR="007D1768" w:rsidRPr="007D1768">
        <w:rPr>
          <w:rFonts w:ascii="Arial" w:eastAsia="Arial" w:hAnsi="Arial" w:cs="Arial"/>
          <w:noProof/>
          <w:lang w:val="nl-NL"/>
        </w:rPr>
        <w:t>nl.ggznederland.Signaleringsplan-1.1</w:t>
      </w:r>
      <w:r w:rsidR="007D1768" w:rsidRPr="007D1768">
        <w:rPr>
          <w:rFonts w:ascii="Arial" w:hAnsi="Arial" w:cs="Arial"/>
          <w:noProof/>
          <w:lang w:val="nl-NL"/>
        </w:rPr>
        <w:tab/>
      </w:r>
      <w:r w:rsidR="007D1768" w:rsidRPr="007D1768">
        <w:rPr>
          <w:rFonts w:ascii="Arial" w:hAnsi="Arial" w:cs="Arial"/>
          <w:noProof/>
        </w:rPr>
        <w:fldChar w:fldCharType="begin"/>
      </w:r>
      <w:r w:rsidR="007D1768" w:rsidRPr="007D1768">
        <w:rPr>
          <w:rFonts w:ascii="Arial" w:hAnsi="Arial" w:cs="Arial"/>
          <w:noProof/>
          <w:lang w:val="nl-NL"/>
        </w:rPr>
        <w:instrText xml:space="preserve"> PAGEREF _Toc35442824 \h </w:instrText>
      </w:r>
      <w:r w:rsidR="007D1768" w:rsidRPr="007D1768">
        <w:rPr>
          <w:rFonts w:ascii="Arial" w:hAnsi="Arial" w:cs="Arial"/>
          <w:noProof/>
        </w:rPr>
      </w:r>
      <w:r w:rsidR="007D1768" w:rsidRPr="007D1768">
        <w:rPr>
          <w:rFonts w:ascii="Arial" w:hAnsi="Arial" w:cs="Arial"/>
          <w:noProof/>
        </w:rPr>
        <w:fldChar w:fldCharType="separate"/>
      </w:r>
      <w:r>
        <w:rPr>
          <w:rFonts w:ascii="Arial" w:hAnsi="Arial" w:cs="Arial"/>
          <w:noProof/>
          <w:lang w:val="nl-NL"/>
        </w:rPr>
        <w:t>3</w:t>
      </w:r>
      <w:r w:rsidR="007D1768" w:rsidRPr="007D1768">
        <w:rPr>
          <w:rFonts w:ascii="Arial" w:hAnsi="Arial" w:cs="Arial"/>
          <w:noProof/>
        </w:rPr>
        <w:fldChar w:fldCharType="end"/>
      </w:r>
    </w:p>
    <w:p w14:paraId="70BDAF2D" w14:textId="77777777" w:rsidR="007D1768" w:rsidRPr="007D1768" w:rsidRDefault="007D1768">
      <w:pPr>
        <w:pStyle w:val="Inhopg2"/>
        <w:tabs>
          <w:tab w:val="left" w:pos="720"/>
          <w:tab w:val="right" w:leader="dot" w:pos="9732"/>
        </w:tabs>
        <w:rPr>
          <w:rFonts w:ascii="Arial" w:eastAsiaTheme="minorEastAsia" w:hAnsi="Arial" w:cs="Arial"/>
          <w:noProof/>
          <w:sz w:val="22"/>
          <w:szCs w:val="22"/>
          <w:lang w:val="nl-NL"/>
        </w:rPr>
      </w:pPr>
      <w:r w:rsidRPr="007D1768">
        <w:rPr>
          <w:rFonts w:ascii="Arial" w:hAnsi="Arial" w:cs="Arial"/>
          <w:noProof/>
          <w:lang w:val="nl-NL"/>
        </w:rPr>
        <w:t>1.1</w:t>
      </w:r>
      <w:r w:rsidRPr="007D1768">
        <w:rPr>
          <w:rFonts w:ascii="Arial" w:eastAsiaTheme="minorEastAsia" w:hAnsi="Arial" w:cs="Arial"/>
          <w:noProof/>
          <w:sz w:val="22"/>
          <w:szCs w:val="22"/>
          <w:lang w:val="nl-NL"/>
        </w:rPr>
        <w:tab/>
      </w:r>
      <w:r w:rsidRPr="007D1768">
        <w:rPr>
          <w:rFonts w:ascii="Arial" w:hAnsi="Arial" w:cs="Arial"/>
          <w:noProof/>
          <w:lang w:val="nl-NL"/>
        </w:rPr>
        <w:t>Concept</w:t>
      </w:r>
      <w:r w:rsidRPr="007D1768">
        <w:rPr>
          <w:rFonts w:ascii="Arial" w:hAnsi="Arial" w:cs="Arial"/>
          <w:noProof/>
          <w:lang w:val="nl-NL"/>
        </w:rPr>
        <w:tab/>
      </w:r>
      <w:r w:rsidRPr="007D1768">
        <w:rPr>
          <w:rFonts w:ascii="Arial" w:hAnsi="Arial" w:cs="Arial"/>
          <w:noProof/>
        </w:rPr>
        <w:fldChar w:fldCharType="begin"/>
      </w:r>
      <w:r w:rsidRPr="007D1768">
        <w:rPr>
          <w:rFonts w:ascii="Arial" w:hAnsi="Arial" w:cs="Arial"/>
          <w:noProof/>
          <w:lang w:val="nl-NL"/>
        </w:rPr>
        <w:instrText xml:space="preserve"> PAGEREF _Toc35442825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lang w:val="nl-NL"/>
        </w:rPr>
        <w:t>3</w:t>
      </w:r>
      <w:r w:rsidRPr="007D1768">
        <w:rPr>
          <w:rFonts w:ascii="Arial" w:hAnsi="Arial" w:cs="Arial"/>
          <w:noProof/>
        </w:rPr>
        <w:fldChar w:fldCharType="end"/>
      </w:r>
    </w:p>
    <w:p w14:paraId="37F6463D" w14:textId="77777777" w:rsidR="007D1768" w:rsidRPr="00F96221" w:rsidRDefault="007D1768">
      <w:pPr>
        <w:pStyle w:val="Inhopg2"/>
        <w:tabs>
          <w:tab w:val="left" w:pos="720"/>
          <w:tab w:val="right" w:leader="dot" w:pos="9732"/>
        </w:tabs>
        <w:rPr>
          <w:rFonts w:ascii="Arial" w:eastAsiaTheme="minorEastAsia" w:hAnsi="Arial" w:cs="Arial"/>
          <w:noProof/>
          <w:sz w:val="22"/>
          <w:szCs w:val="22"/>
        </w:rPr>
      </w:pPr>
      <w:r w:rsidRPr="00F96221">
        <w:rPr>
          <w:rFonts w:ascii="Arial" w:hAnsi="Arial" w:cs="Arial"/>
          <w:noProof/>
        </w:rPr>
        <w:t>1.2</w:t>
      </w:r>
      <w:r w:rsidRPr="00F96221">
        <w:rPr>
          <w:rFonts w:ascii="Arial" w:eastAsiaTheme="minorEastAsia" w:hAnsi="Arial" w:cs="Arial"/>
          <w:noProof/>
          <w:sz w:val="22"/>
          <w:szCs w:val="22"/>
        </w:rPr>
        <w:tab/>
      </w:r>
      <w:r w:rsidRPr="00F96221">
        <w:rPr>
          <w:rFonts w:ascii="Arial" w:hAnsi="Arial" w:cs="Arial"/>
          <w:noProof/>
        </w:rPr>
        <w:t>Mindmap</w:t>
      </w:r>
      <w:r w:rsidRPr="00F96221">
        <w:rPr>
          <w:rFonts w:ascii="Arial" w:hAnsi="Arial" w:cs="Arial"/>
          <w:noProof/>
        </w:rPr>
        <w:tab/>
      </w:r>
      <w:r w:rsidRPr="007D1768">
        <w:rPr>
          <w:rFonts w:ascii="Arial" w:hAnsi="Arial" w:cs="Arial"/>
          <w:noProof/>
        </w:rPr>
        <w:fldChar w:fldCharType="begin"/>
      </w:r>
      <w:r w:rsidRPr="00F96221">
        <w:rPr>
          <w:rFonts w:ascii="Arial" w:hAnsi="Arial" w:cs="Arial"/>
          <w:noProof/>
        </w:rPr>
        <w:instrText xml:space="preserve"> PAGEREF _Toc35442826 \h </w:instrText>
      </w:r>
      <w:r w:rsidRPr="007D1768">
        <w:rPr>
          <w:rFonts w:ascii="Arial" w:hAnsi="Arial" w:cs="Arial"/>
          <w:noProof/>
        </w:rPr>
      </w:r>
      <w:r w:rsidRPr="007D1768">
        <w:rPr>
          <w:rFonts w:ascii="Arial" w:hAnsi="Arial" w:cs="Arial"/>
          <w:noProof/>
        </w:rPr>
        <w:fldChar w:fldCharType="separate"/>
      </w:r>
      <w:r w:rsidR="00FF4916" w:rsidRPr="00F96221">
        <w:rPr>
          <w:rFonts w:ascii="Arial" w:hAnsi="Arial" w:cs="Arial"/>
          <w:noProof/>
        </w:rPr>
        <w:t>3</w:t>
      </w:r>
      <w:r w:rsidRPr="007D1768">
        <w:rPr>
          <w:rFonts w:ascii="Arial" w:hAnsi="Arial" w:cs="Arial"/>
          <w:noProof/>
        </w:rPr>
        <w:fldChar w:fldCharType="end"/>
      </w:r>
    </w:p>
    <w:p w14:paraId="7DF1536B"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1.3</w:t>
      </w:r>
      <w:r w:rsidRPr="007D1768">
        <w:rPr>
          <w:rFonts w:ascii="Arial" w:eastAsiaTheme="minorEastAsia" w:hAnsi="Arial" w:cs="Arial"/>
          <w:noProof/>
          <w:sz w:val="22"/>
          <w:szCs w:val="22"/>
        </w:rPr>
        <w:tab/>
      </w:r>
      <w:r w:rsidRPr="007D1768">
        <w:rPr>
          <w:rFonts w:ascii="Arial" w:hAnsi="Arial" w:cs="Arial"/>
          <w:noProof/>
        </w:rPr>
        <w:t>Purpose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_Toc35442827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14:paraId="2E1A3818"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1.4</w:t>
      </w:r>
      <w:r w:rsidRPr="007D1768">
        <w:rPr>
          <w:rFonts w:ascii="Arial" w:eastAsiaTheme="minorEastAsia" w:hAnsi="Arial" w:cs="Arial"/>
          <w:noProof/>
          <w:sz w:val="22"/>
          <w:szCs w:val="22"/>
        </w:rPr>
        <w:tab/>
      </w:r>
      <w:r w:rsidRPr="007D1768">
        <w:rPr>
          <w:rFonts w:ascii="Arial" w:hAnsi="Arial" w:cs="Arial"/>
          <w:noProof/>
        </w:rPr>
        <w:t>Patient Population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_Toc35442828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14:paraId="3EE6ACE3"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1.5</w:t>
      </w:r>
      <w:r w:rsidRPr="007D1768">
        <w:rPr>
          <w:rFonts w:ascii="Arial" w:eastAsiaTheme="minorEastAsia" w:hAnsi="Arial" w:cs="Arial"/>
          <w:noProof/>
          <w:sz w:val="22"/>
          <w:szCs w:val="22"/>
        </w:rPr>
        <w:tab/>
      </w:r>
      <w:r w:rsidRPr="007D1768">
        <w:rPr>
          <w:rFonts w:ascii="Arial" w:hAnsi="Arial" w:cs="Arial"/>
          <w:noProof/>
        </w:rPr>
        <w:t>Evidence Base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_Toc35442829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14:paraId="328354D6"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1.6</w:t>
      </w:r>
      <w:r w:rsidRPr="007D1768">
        <w:rPr>
          <w:rFonts w:ascii="Arial" w:eastAsiaTheme="minorEastAsia" w:hAnsi="Arial" w:cs="Arial"/>
          <w:noProof/>
          <w:sz w:val="22"/>
          <w:szCs w:val="22"/>
        </w:rPr>
        <w:tab/>
      </w:r>
      <w:r w:rsidRPr="007D1768">
        <w:rPr>
          <w:rFonts w:ascii="Arial" w:hAnsi="Arial" w:cs="Arial"/>
          <w:noProof/>
        </w:rPr>
        <w:t>Information Model Signaleringsplan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_Toc35442830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5</w:t>
      </w:r>
      <w:r w:rsidRPr="007D1768">
        <w:rPr>
          <w:rFonts w:ascii="Arial" w:hAnsi="Arial" w:cs="Arial"/>
          <w:noProof/>
        </w:rPr>
        <w:fldChar w:fldCharType="end"/>
      </w:r>
    </w:p>
    <w:p w14:paraId="735A5D72"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1.7</w:t>
      </w:r>
      <w:r w:rsidRPr="007D1768">
        <w:rPr>
          <w:rFonts w:ascii="Arial" w:eastAsiaTheme="minorEastAsia" w:hAnsi="Arial" w:cs="Arial"/>
          <w:noProof/>
          <w:sz w:val="22"/>
          <w:szCs w:val="22"/>
        </w:rPr>
        <w:tab/>
      </w:r>
      <w:r w:rsidRPr="007D1768">
        <w:rPr>
          <w:rFonts w:ascii="Arial" w:hAnsi="Arial" w:cs="Arial"/>
          <w:noProof/>
        </w:rPr>
        <w:t>Example Instances/ Voorbeeld ingevuld signaleringsplan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_Toc35442831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10</w:t>
      </w:r>
      <w:r w:rsidRPr="007D1768">
        <w:rPr>
          <w:rFonts w:ascii="Arial" w:hAnsi="Arial" w:cs="Arial"/>
          <w:noProof/>
        </w:rPr>
        <w:fldChar w:fldCharType="end"/>
      </w:r>
    </w:p>
    <w:p w14:paraId="6CBFD818"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1.8</w:t>
      </w:r>
      <w:r w:rsidRPr="007D1768">
        <w:rPr>
          <w:rFonts w:ascii="Arial" w:eastAsiaTheme="minorEastAsia" w:hAnsi="Arial" w:cs="Arial"/>
          <w:noProof/>
          <w:sz w:val="22"/>
          <w:szCs w:val="22"/>
        </w:rPr>
        <w:tab/>
      </w:r>
      <w:r w:rsidRPr="007D1768">
        <w:rPr>
          <w:rFonts w:ascii="Arial" w:hAnsi="Arial" w:cs="Arial"/>
          <w:noProof/>
        </w:rPr>
        <w:t>Instruction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_Toc35442832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16D21053"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1.9</w:t>
      </w:r>
      <w:r w:rsidRPr="007D1768">
        <w:rPr>
          <w:rFonts w:ascii="Arial" w:eastAsiaTheme="minorEastAsia" w:hAnsi="Arial" w:cs="Arial"/>
          <w:noProof/>
          <w:sz w:val="22"/>
          <w:szCs w:val="22"/>
        </w:rPr>
        <w:tab/>
      </w:r>
      <w:r w:rsidRPr="007D1768">
        <w:rPr>
          <w:rFonts w:ascii="Arial" w:hAnsi="Arial" w:cs="Arial"/>
          <w:noProof/>
        </w:rPr>
        <w:t>Interpretation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_Toc35442833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13C90085"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1.10</w:t>
      </w:r>
      <w:r w:rsidRPr="007D1768">
        <w:rPr>
          <w:rFonts w:ascii="Arial" w:eastAsiaTheme="minorEastAsia" w:hAnsi="Arial" w:cs="Arial"/>
          <w:noProof/>
          <w:sz w:val="22"/>
          <w:szCs w:val="22"/>
        </w:rPr>
        <w:tab/>
      </w:r>
      <w:r w:rsidRPr="007D1768">
        <w:rPr>
          <w:rFonts w:ascii="Arial" w:hAnsi="Arial" w:cs="Arial"/>
          <w:noProof/>
        </w:rPr>
        <w:t>Care Process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_Toc35442834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2125A2EB"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1.11</w:t>
      </w:r>
      <w:r w:rsidRPr="007D1768">
        <w:rPr>
          <w:rFonts w:ascii="Arial" w:eastAsiaTheme="minorEastAsia" w:hAnsi="Arial" w:cs="Arial"/>
          <w:noProof/>
          <w:sz w:val="22"/>
          <w:szCs w:val="22"/>
        </w:rPr>
        <w:tab/>
      </w:r>
      <w:r w:rsidRPr="007D1768">
        <w:rPr>
          <w:rFonts w:ascii="Arial" w:hAnsi="Arial" w:cs="Arial"/>
          <w:noProof/>
        </w:rPr>
        <w:t>Example of the Instrument</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3BE7D87B"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1.12</w:t>
      </w:r>
      <w:r w:rsidRPr="007D1768">
        <w:rPr>
          <w:rFonts w:ascii="Arial" w:eastAsiaTheme="minorEastAsia" w:hAnsi="Arial" w:cs="Arial"/>
          <w:noProof/>
          <w:sz w:val="22"/>
          <w:szCs w:val="22"/>
        </w:rPr>
        <w:tab/>
      </w:r>
      <w:r w:rsidRPr="007D1768">
        <w:rPr>
          <w:rFonts w:ascii="Arial" w:hAnsi="Arial" w:cs="Arial"/>
          <w:noProof/>
        </w:rPr>
        <w:t>Constraints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_Toc35442836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4868A89F"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1.13</w:t>
      </w:r>
      <w:r w:rsidRPr="007D1768">
        <w:rPr>
          <w:rFonts w:ascii="Arial" w:eastAsiaTheme="minorEastAsia" w:hAnsi="Arial" w:cs="Arial"/>
          <w:noProof/>
          <w:sz w:val="22"/>
          <w:szCs w:val="22"/>
        </w:rPr>
        <w:tab/>
      </w:r>
      <w:r w:rsidRPr="007D1768">
        <w:rPr>
          <w:rFonts w:ascii="Arial" w:hAnsi="Arial" w:cs="Arial"/>
          <w:noProof/>
        </w:rPr>
        <w:t>Issues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_Toc35442837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7219AF9B"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1.14</w:t>
      </w:r>
      <w:r w:rsidRPr="007D1768">
        <w:rPr>
          <w:rFonts w:ascii="Arial" w:eastAsiaTheme="minorEastAsia" w:hAnsi="Arial" w:cs="Arial"/>
          <w:noProof/>
          <w:sz w:val="22"/>
          <w:szCs w:val="22"/>
        </w:rPr>
        <w:tab/>
      </w:r>
      <w:r w:rsidRPr="007D1768">
        <w:rPr>
          <w:rFonts w:ascii="Arial" w:hAnsi="Arial" w:cs="Arial"/>
          <w:noProof/>
        </w:rPr>
        <w:t>References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_Toc35442838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5E72B0F6"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1.15</w:t>
      </w:r>
      <w:r w:rsidRPr="007D1768">
        <w:rPr>
          <w:rFonts w:ascii="Arial" w:eastAsiaTheme="minorEastAsia" w:hAnsi="Arial" w:cs="Arial"/>
          <w:noProof/>
          <w:sz w:val="22"/>
          <w:szCs w:val="22"/>
        </w:rPr>
        <w:tab/>
      </w:r>
      <w:r w:rsidRPr="007D1768">
        <w:rPr>
          <w:rFonts w:ascii="Arial" w:hAnsi="Arial" w:cs="Arial"/>
          <w:noProof/>
        </w:rPr>
        <w:t>Functional Model</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_Toc35442839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70FBBDAF"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1.16</w:t>
      </w:r>
      <w:r w:rsidRPr="007D1768">
        <w:rPr>
          <w:rFonts w:ascii="Arial" w:eastAsiaTheme="minorEastAsia" w:hAnsi="Arial" w:cs="Arial"/>
          <w:noProof/>
          <w:sz w:val="22"/>
          <w:szCs w:val="22"/>
        </w:rPr>
        <w:tab/>
      </w:r>
      <w:r w:rsidRPr="007D1768">
        <w:rPr>
          <w:rFonts w:ascii="Arial" w:hAnsi="Arial" w:cs="Arial"/>
          <w:noProof/>
        </w:rPr>
        <w:t>Traceability to other Standards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_Toc35442840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04A8C722"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1.17</w:t>
      </w:r>
      <w:r w:rsidRPr="007D1768">
        <w:rPr>
          <w:rFonts w:ascii="Arial" w:eastAsiaTheme="minorEastAsia" w:hAnsi="Arial" w:cs="Arial"/>
          <w:noProof/>
          <w:sz w:val="22"/>
          <w:szCs w:val="22"/>
        </w:rPr>
        <w:tab/>
      </w:r>
      <w:r w:rsidRPr="007D1768">
        <w:rPr>
          <w:rFonts w:ascii="Arial" w:hAnsi="Arial" w:cs="Arial"/>
          <w:noProof/>
        </w:rPr>
        <w:t>Disclaimer</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_Toc35442841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59EC0DD6"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1.18</w:t>
      </w:r>
      <w:r w:rsidRPr="007D1768">
        <w:rPr>
          <w:rFonts w:ascii="Arial" w:eastAsiaTheme="minorEastAsia" w:hAnsi="Arial" w:cs="Arial"/>
          <w:noProof/>
          <w:sz w:val="22"/>
          <w:szCs w:val="22"/>
        </w:rPr>
        <w:tab/>
      </w:r>
      <w:r w:rsidRPr="007D1768">
        <w:rPr>
          <w:rFonts w:ascii="Arial" w:hAnsi="Arial" w:cs="Arial"/>
          <w:noProof/>
        </w:rPr>
        <w:t>Terms of Use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_Toc35442842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4FDBA435"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1.19</w:t>
      </w:r>
      <w:r w:rsidRPr="007D1768">
        <w:rPr>
          <w:rFonts w:ascii="Arial" w:eastAsiaTheme="minorEastAsia" w:hAnsi="Arial" w:cs="Arial"/>
          <w:noProof/>
          <w:sz w:val="22"/>
          <w:szCs w:val="22"/>
        </w:rPr>
        <w:tab/>
      </w:r>
      <w:r w:rsidRPr="007D1768">
        <w:rPr>
          <w:rFonts w:ascii="Arial" w:hAnsi="Arial" w:cs="Arial"/>
          <w:noProof/>
        </w:rPr>
        <w:t>Copyrights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_Toc35442843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38375A73" w14:textId="77777777" w:rsidR="007D1768" w:rsidRPr="00F96221" w:rsidRDefault="007D1768">
      <w:pPr>
        <w:pStyle w:val="Inhopg1"/>
        <w:tabs>
          <w:tab w:val="left" w:pos="540"/>
          <w:tab w:val="right" w:leader="dot" w:pos="9732"/>
        </w:tabs>
        <w:rPr>
          <w:rFonts w:ascii="Arial" w:eastAsiaTheme="minorEastAsia" w:hAnsi="Arial" w:cs="Arial"/>
          <w:b w:val="0"/>
          <w:noProof/>
          <w:sz w:val="22"/>
          <w:szCs w:val="22"/>
        </w:rPr>
      </w:pPr>
      <w:r w:rsidRPr="00F96221">
        <w:rPr>
          <w:rFonts w:ascii="Arial" w:hAnsi="Arial" w:cs="Arial"/>
          <w:noProof/>
        </w:rPr>
        <w:t>2.</w:t>
      </w:r>
      <w:r w:rsidRPr="00F96221">
        <w:rPr>
          <w:rFonts w:ascii="Arial" w:eastAsiaTheme="minorEastAsia" w:hAnsi="Arial" w:cs="Arial"/>
          <w:b w:val="0"/>
          <w:noProof/>
          <w:sz w:val="22"/>
          <w:szCs w:val="22"/>
        </w:rPr>
        <w:tab/>
      </w:r>
      <w:r w:rsidRPr="00F96221">
        <w:rPr>
          <w:rFonts w:ascii="Arial" w:eastAsia="Arial" w:hAnsi="Arial" w:cs="Arial"/>
          <w:noProof/>
        </w:rPr>
        <w:t>Meta informatie nl.ggznederland.Signaleringsplan-1.1</w:t>
      </w:r>
      <w:r w:rsidRPr="00F96221">
        <w:rPr>
          <w:rFonts w:ascii="Arial" w:hAnsi="Arial" w:cs="Arial"/>
          <w:noProof/>
        </w:rPr>
        <w:tab/>
      </w:r>
      <w:r w:rsidRPr="007D1768">
        <w:rPr>
          <w:rFonts w:ascii="Arial" w:hAnsi="Arial" w:cs="Arial"/>
          <w:noProof/>
        </w:rPr>
        <w:fldChar w:fldCharType="begin"/>
      </w:r>
      <w:r w:rsidRPr="00F96221">
        <w:rPr>
          <w:rFonts w:ascii="Arial" w:hAnsi="Arial" w:cs="Arial"/>
          <w:noProof/>
        </w:rPr>
        <w:instrText xml:space="preserve"> PAGEREF _Toc35442844 \h </w:instrText>
      </w:r>
      <w:r w:rsidRPr="007D1768">
        <w:rPr>
          <w:rFonts w:ascii="Arial" w:hAnsi="Arial" w:cs="Arial"/>
          <w:noProof/>
        </w:rPr>
      </w:r>
      <w:r w:rsidRPr="007D1768">
        <w:rPr>
          <w:rFonts w:ascii="Arial" w:hAnsi="Arial" w:cs="Arial"/>
          <w:noProof/>
        </w:rPr>
        <w:fldChar w:fldCharType="separate"/>
      </w:r>
      <w:r w:rsidR="00FF4916" w:rsidRPr="00F96221">
        <w:rPr>
          <w:rFonts w:ascii="Arial" w:hAnsi="Arial" w:cs="Arial"/>
          <w:noProof/>
        </w:rPr>
        <w:t>13</w:t>
      </w:r>
      <w:r w:rsidRPr="007D1768">
        <w:rPr>
          <w:rFonts w:ascii="Arial" w:hAnsi="Arial" w:cs="Arial"/>
          <w:noProof/>
        </w:rPr>
        <w:fldChar w:fldCharType="end"/>
      </w:r>
    </w:p>
    <w:p w14:paraId="3E95B569"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2.1</w:t>
      </w:r>
      <w:r w:rsidRPr="007D1768">
        <w:rPr>
          <w:rFonts w:ascii="Arial" w:eastAsiaTheme="minorEastAsia" w:hAnsi="Arial" w:cs="Arial"/>
          <w:noProof/>
          <w:sz w:val="22"/>
          <w:szCs w:val="22"/>
        </w:rPr>
        <w:tab/>
      </w:r>
      <w:r w:rsidRPr="007D1768">
        <w:rPr>
          <w:rFonts w:ascii="Arial" w:hAnsi="Arial" w:cs="Arial"/>
          <w:noProof/>
        </w:rPr>
        <w:t>Revision History</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13</w:t>
      </w:r>
      <w:r w:rsidRPr="007D1768">
        <w:rPr>
          <w:rFonts w:ascii="Arial" w:hAnsi="Arial" w:cs="Arial"/>
          <w:noProof/>
        </w:rPr>
        <w:fldChar w:fldCharType="end"/>
      </w:r>
    </w:p>
    <w:p w14:paraId="105D4980" w14:textId="77777777" w:rsidR="00144B3A" w:rsidRDefault="00FF4916">
      <w:pPr>
        <w:pStyle w:val="Inhopg2"/>
        <w:tabs>
          <w:tab w:val="right" w:leader="dot" w:pos="8280"/>
        </w:tabs>
      </w:pPr>
      <w:r w:rsidRPr="007D1768">
        <w:rPr>
          <w:rFonts w:ascii="Arial" w:hAnsi="Arial" w:cs="Arial"/>
        </w:rPr>
        <w:fldChar w:fldCharType="end"/>
      </w:r>
    </w:p>
    <w:p w14:paraId="65D96A7F" w14:textId="77777777" w:rsidR="00144B3A" w:rsidRDefault="00144B3A">
      <w:pPr>
        <w:pStyle w:val="Inhopg1"/>
        <w:tabs>
          <w:tab w:val="right" w:leader="dot" w:pos="8925"/>
        </w:tabs>
        <w:spacing w:before="0" w:after="0"/>
        <w:ind w:right="0"/>
        <w:rPr>
          <w:rFonts w:ascii="Calibri" w:eastAsia="Calibri" w:hAnsi="Calibri" w:cs="Calibri"/>
          <w:sz w:val="22"/>
          <w:szCs w:val="22"/>
        </w:rPr>
      </w:pPr>
    </w:p>
    <w:p w14:paraId="60D7706A" w14:textId="77777777" w:rsidR="00144B3A" w:rsidRDefault="00FF4916">
      <w:pPr>
        <w:pStyle w:val="Voettekst"/>
        <w:jc w:val="left"/>
      </w:pPr>
      <w:r>
        <w:rPr>
          <w:rFonts w:ascii="Arial" w:eastAsia="Arial" w:hAnsi="Arial" w:cs="Arial"/>
          <w:sz w:val="20"/>
          <w:szCs w:val="20"/>
        </w:rPr>
        <w:br w:type="page"/>
      </w:r>
    </w:p>
    <w:p w14:paraId="44006A06" w14:textId="77777777" w:rsidR="00144B3A" w:rsidRDefault="00FF4916">
      <w:pPr>
        <w:pStyle w:val="Kop1"/>
        <w:numPr>
          <w:ilvl w:val="0"/>
          <w:numId w:val="1"/>
        </w:numPr>
        <w:spacing w:before="240" w:after="60"/>
        <w:ind w:left="360" w:hanging="360"/>
        <w:rPr>
          <w:rFonts w:ascii="Arial" w:eastAsia="Arial" w:hAnsi="Arial" w:cs="Arial"/>
          <w:color w:val="004080"/>
          <w:sz w:val="32"/>
          <w:szCs w:val="32"/>
        </w:rPr>
      </w:pPr>
      <w:bookmarkStart w:id="5" w:name="_Toc35442824"/>
      <w:bookmarkStart w:id="6" w:name="NL_GGZNEDERLAND_SIGNALERINGSPLAN_1_1"/>
      <w:bookmarkStart w:id="7" w:name="BKM_95B5506E_76F9_4996_90FA_E5D7C2B76BFA"/>
      <w:r>
        <w:rPr>
          <w:rFonts w:ascii="Arial" w:eastAsia="Arial" w:hAnsi="Arial" w:cs="Arial"/>
          <w:color w:val="004080"/>
          <w:sz w:val="32"/>
          <w:szCs w:val="32"/>
        </w:rPr>
        <w:lastRenderedPageBreak/>
        <w:t>nl.ggznederland.Signaleringsplan-1.1</w:t>
      </w:r>
      <w:bookmarkEnd w:id="5"/>
    </w:p>
    <w:p w14:paraId="5EF04803" w14:textId="77777777" w:rsidR="00144B3A" w:rsidRPr="0095716E" w:rsidRDefault="00144B3A">
      <w:pPr>
        <w:rPr>
          <w:rFonts w:ascii="Calibri" w:eastAsia="Calibri" w:hAnsi="Calibri" w:cs="Calibri"/>
          <w:color w:val="000000"/>
          <w:sz w:val="22"/>
          <w:szCs w:val="22"/>
          <w:lang w:val="nl-NL"/>
        </w:rPr>
      </w:pPr>
    </w:p>
    <w:p w14:paraId="43078124" w14:textId="77777777" w:rsidR="00144B3A" w:rsidRPr="0095716E" w:rsidRDefault="00144B3A">
      <w:pPr>
        <w:rPr>
          <w:rFonts w:ascii="Calibri" w:eastAsia="Calibri" w:hAnsi="Calibri" w:cs="Calibri"/>
          <w:color w:val="000000"/>
          <w:sz w:val="22"/>
          <w:szCs w:val="22"/>
          <w:lang w:val="nl-NL"/>
        </w:rPr>
      </w:pPr>
    </w:p>
    <w:p w14:paraId="11F22B0E" w14:textId="77777777" w:rsidR="00144B3A" w:rsidRDefault="00FF4916">
      <w:pPr>
        <w:pStyle w:val="Kop2"/>
        <w:numPr>
          <w:ilvl w:val="1"/>
          <w:numId w:val="1"/>
        </w:numPr>
        <w:rPr>
          <w:color w:val="004080"/>
        </w:rPr>
      </w:pPr>
      <w:bookmarkStart w:id="8" w:name="_Toc35442825"/>
      <w:bookmarkStart w:id="9" w:name="CONCEPT"/>
      <w:bookmarkStart w:id="10" w:name="BKM_9960DF5E_652E_44B4_8BFE_201E87E19139"/>
      <w:r>
        <w:rPr>
          <w:color w:val="004080"/>
        </w:rPr>
        <w:t>Concept</w:t>
      </w:r>
      <w:bookmarkEnd w:id="8"/>
    </w:p>
    <w:p w14:paraId="126A7DE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p>
    <w:p w14:paraId="1A6D854D" w14:textId="77777777" w:rsidR="00144B3A" w:rsidRPr="0095716E" w:rsidRDefault="00144B3A">
      <w:pPr>
        <w:rPr>
          <w:rFonts w:ascii="Calibri" w:eastAsia="Calibri" w:hAnsi="Calibri" w:cs="Calibri"/>
          <w:color w:val="000000"/>
          <w:sz w:val="22"/>
          <w:szCs w:val="22"/>
          <w:lang w:val="nl-NL"/>
        </w:rPr>
      </w:pPr>
    </w:p>
    <w:p w14:paraId="769FA825" w14:textId="77777777" w:rsidR="00144B3A" w:rsidRDefault="00FF4916">
      <w:pPr>
        <w:rPr>
          <w:rFonts w:ascii="Calibri" w:eastAsia="Calibri" w:hAnsi="Calibri" w:cs="Calibri"/>
          <w:color w:val="000000"/>
          <w:sz w:val="22"/>
          <w:szCs w:val="22"/>
        </w:rPr>
      </w:pPr>
      <w:commentRangeStart w:id="11"/>
      <w:proofErr w:type="spellStart"/>
      <w:r>
        <w:rPr>
          <w:rFonts w:ascii="Calibri" w:eastAsia="Calibri" w:hAnsi="Calibri" w:cs="Calibri"/>
          <w:color w:val="000000"/>
          <w:sz w:val="22"/>
          <w:szCs w:val="22"/>
        </w:rPr>
        <w:t>Bron</w:t>
      </w:r>
      <w:proofErr w:type="spellEnd"/>
      <w:r>
        <w:rPr>
          <w:rFonts w:ascii="Calibri" w:eastAsia="Calibri" w:hAnsi="Calibri" w:cs="Calibri"/>
          <w:color w:val="000000"/>
          <w:sz w:val="22"/>
          <w:szCs w:val="22"/>
        </w:rPr>
        <w:t>: https://www.dwangindezorg.nl/psychische-problemen/dwang-voorkomen-in-de-ggz/signaleringsplan</w:t>
      </w:r>
      <w:commentRangeEnd w:id="11"/>
      <w:r w:rsidR="00680030">
        <w:rPr>
          <w:rStyle w:val="Verwijzingopmerking"/>
        </w:rPr>
        <w:commentReference w:id="11"/>
      </w:r>
    </w:p>
    <w:p w14:paraId="6602971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
      <w:bookmarkEnd w:id="10"/>
    </w:p>
    <w:p w14:paraId="0C6B2CBE" w14:textId="77777777" w:rsidR="00144B3A" w:rsidRDefault="00FF4916">
      <w:pPr>
        <w:pStyle w:val="Kop2"/>
        <w:numPr>
          <w:ilvl w:val="1"/>
          <w:numId w:val="1"/>
        </w:numPr>
        <w:rPr>
          <w:color w:val="004080"/>
        </w:rPr>
      </w:pPr>
      <w:bookmarkStart w:id="12" w:name="_Toc35442826"/>
      <w:bookmarkStart w:id="13" w:name="MINDMAP"/>
      <w:bookmarkStart w:id="14" w:name="BKM_89FC4995_A492_44E5_B3A8_922044D09FA5"/>
      <w:proofErr w:type="spellStart"/>
      <w:r>
        <w:rPr>
          <w:color w:val="004080"/>
        </w:rPr>
        <w:t>Mindmap</w:t>
      </w:r>
      <w:bookmarkEnd w:id="12"/>
      <w:proofErr w:type="spellEnd"/>
    </w:p>
    <w:p w14:paraId="06A03145" w14:textId="77777777" w:rsidR="00144B3A" w:rsidRDefault="00144B3A">
      <w:pPr>
        <w:rPr>
          <w:rFonts w:ascii="Calibri" w:eastAsia="Calibri" w:hAnsi="Calibri" w:cs="Calibri"/>
          <w:color w:val="000000"/>
          <w:sz w:val="22"/>
          <w:szCs w:val="22"/>
        </w:rPr>
      </w:pPr>
    </w:p>
    <w:p w14:paraId="4A8ED90A" w14:textId="77777777" w:rsidR="00144B3A" w:rsidRDefault="00FF4916">
      <w:pPr>
        <w:jc w:val="center"/>
        <w:rPr>
          <w:rFonts w:ascii="Calibri" w:eastAsia="Calibri" w:hAnsi="Calibri" w:cs="Calibri"/>
          <w:color w:val="000000"/>
          <w:sz w:val="22"/>
          <w:szCs w:val="22"/>
        </w:rPr>
      </w:pPr>
      <w:bookmarkStart w:id="15" w:name="BKM_8D12EA18_BA2E_4819_8794_CFE9523240EA"/>
      <w:commentRangeStart w:id="16"/>
      <w:r>
        <w:rPr>
          <w:noProof/>
        </w:rPr>
        <w:drawing>
          <wp:inline distT="0" distB="0" distL="0" distR="0" wp14:anchorId="2794D9B0" wp14:editId="14700291">
            <wp:extent cx="3733800" cy="6290733"/>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1"/>
                    <a:stretch>
                      <a:fillRect/>
                    </a:stretch>
                  </pic:blipFill>
                  <pic:spPr bwMode="auto">
                    <a:xfrm>
                      <a:off x="0" y="0"/>
                      <a:ext cx="3736307" cy="6294956"/>
                    </a:xfrm>
                    <a:prstGeom prst="rect">
                      <a:avLst/>
                    </a:prstGeom>
                    <a:noFill/>
                    <a:ln w="9525">
                      <a:noFill/>
                      <a:miter lim="800000"/>
                      <a:headEnd/>
                      <a:tailEnd/>
                    </a:ln>
                  </pic:spPr>
                </pic:pic>
              </a:graphicData>
            </a:graphic>
          </wp:inline>
        </w:drawing>
      </w:r>
      <w:bookmarkEnd w:id="13"/>
      <w:bookmarkEnd w:id="14"/>
      <w:bookmarkEnd w:id="15"/>
      <w:commentRangeEnd w:id="16"/>
      <w:r w:rsidR="00D15261">
        <w:rPr>
          <w:rStyle w:val="Verwijzingopmerking"/>
        </w:rPr>
        <w:commentReference w:id="16"/>
      </w:r>
    </w:p>
    <w:p w14:paraId="65293E94" w14:textId="77777777" w:rsidR="00FF4916" w:rsidRDefault="00FF4916">
      <w:pPr>
        <w:rPr>
          <w:rFonts w:ascii="Calibri" w:eastAsia="Calibri" w:hAnsi="Calibri" w:cs="Calibri"/>
          <w:b/>
          <w:color w:val="004080"/>
          <w:sz w:val="32"/>
          <w:szCs w:val="32"/>
        </w:rPr>
      </w:pPr>
      <w:bookmarkStart w:id="17" w:name="_Toc35442827"/>
      <w:bookmarkStart w:id="18" w:name="PURPOSE"/>
      <w:bookmarkStart w:id="19" w:name="BKM_C26FD3A8_D0B0_4B4B_B00B_A91A0FA5A994"/>
      <w:r>
        <w:rPr>
          <w:color w:val="004080"/>
        </w:rPr>
        <w:br w:type="page"/>
      </w:r>
    </w:p>
    <w:p w14:paraId="7A52ADD2" w14:textId="77777777" w:rsidR="00144B3A" w:rsidRDefault="00FF4916">
      <w:pPr>
        <w:pStyle w:val="Kop2"/>
        <w:numPr>
          <w:ilvl w:val="1"/>
          <w:numId w:val="1"/>
        </w:numPr>
        <w:rPr>
          <w:color w:val="004080"/>
        </w:rPr>
      </w:pPr>
      <w:r>
        <w:rPr>
          <w:color w:val="004080"/>
        </w:rPr>
        <w:lastRenderedPageBreak/>
        <w:t>Purpose</w:t>
      </w:r>
      <w:bookmarkEnd w:id="17"/>
    </w:p>
    <w:p w14:paraId="50E34D5F"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Een signaleringsplan is bedoeld om een ernstige psychische crisis te voorkomen door op tijd de juiste hulp te vragen of aan te bieden. </w:t>
      </w:r>
    </w:p>
    <w:p w14:paraId="3B1C078F" w14:textId="77777777" w:rsidR="00144B3A" w:rsidRPr="0095716E" w:rsidRDefault="00144B3A">
      <w:pPr>
        <w:rPr>
          <w:rFonts w:ascii="Calibri" w:eastAsia="Calibri" w:hAnsi="Calibri" w:cs="Calibri"/>
          <w:color w:val="000000"/>
          <w:sz w:val="22"/>
          <w:szCs w:val="22"/>
          <w:lang w:val="nl-NL"/>
        </w:rPr>
      </w:pPr>
    </w:p>
    <w:p w14:paraId="3D5ACED1"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Een patiënt (en zijn of haar omgeving) kan met behulp van het vastgestelde signaleringsplan beter omgaan met spanning en dreigende terugval (en mogelijk hierbij ontstane agressie of suïcidaliteit). </w:t>
      </w:r>
    </w:p>
    <w:p w14:paraId="5FBD07E8" w14:textId="77777777" w:rsidR="00144B3A" w:rsidRPr="0095716E" w:rsidRDefault="00144B3A">
      <w:pPr>
        <w:rPr>
          <w:rFonts w:ascii="Calibri" w:eastAsia="Calibri" w:hAnsi="Calibri" w:cs="Calibri"/>
          <w:color w:val="000000"/>
          <w:sz w:val="22"/>
          <w:szCs w:val="22"/>
          <w:lang w:val="nl-NL"/>
        </w:rPr>
      </w:pPr>
    </w:p>
    <w:p w14:paraId="71E54344"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Het behandelteam, maar ook naasten, huisartsen, waarnemers of een crisisdienst kunnen in het vastgestelde signaleringsplan interventies/acties vinden die toegepast kunnen worden om de patiënt te helpen bij toenemende spanning. </w:t>
      </w:r>
    </w:p>
    <w:bookmarkEnd w:id="18"/>
    <w:bookmarkEnd w:id="19"/>
    <w:p w14:paraId="03528ECE" w14:textId="77777777" w:rsidR="00144B3A" w:rsidRPr="0095716E" w:rsidRDefault="00144B3A">
      <w:pPr>
        <w:rPr>
          <w:rFonts w:ascii="Calibri" w:eastAsia="Calibri" w:hAnsi="Calibri" w:cs="Calibri"/>
          <w:color w:val="000000"/>
          <w:sz w:val="22"/>
          <w:szCs w:val="22"/>
          <w:lang w:val="nl-NL"/>
        </w:rPr>
      </w:pPr>
    </w:p>
    <w:p w14:paraId="113D1522" w14:textId="77777777" w:rsidR="00144B3A" w:rsidRPr="0095716E" w:rsidRDefault="00144B3A">
      <w:pPr>
        <w:rPr>
          <w:rFonts w:ascii="Calibri" w:eastAsia="Calibri" w:hAnsi="Calibri" w:cs="Calibri"/>
          <w:color w:val="000000"/>
          <w:sz w:val="22"/>
          <w:szCs w:val="22"/>
          <w:lang w:val="nl-NL"/>
        </w:rPr>
      </w:pPr>
    </w:p>
    <w:p w14:paraId="6F6077D7" w14:textId="77777777" w:rsidR="00144B3A" w:rsidRDefault="00FF4916">
      <w:pPr>
        <w:pStyle w:val="Kop2"/>
        <w:numPr>
          <w:ilvl w:val="1"/>
          <w:numId w:val="1"/>
        </w:numPr>
        <w:rPr>
          <w:color w:val="004080"/>
        </w:rPr>
      </w:pPr>
      <w:bookmarkStart w:id="20" w:name="_Toc35442828"/>
      <w:bookmarkStart w:id="21" w:name="PATIENT_POPULATION"/>
      <w:bookmarkStart w:id="22" w:name="BKM_957F810C_EC83_48C6_96C6_62D7F4935023"/>
      <w:r>
        <w:rPr>
          <w:color w:val="004080"/>
        </w:rPr>
        <w:t>Patient Population</w:t>
      </w:r>
      <w:bookmarkEnd w:id="20"/>
    </w:p>
    <w:p w14:paraId="62E276AE" w14:textId="12AF3828"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Patiënten/cliënten met psychische klachten, met name in de S</w:t>
      </w:r>
      <w:ins w:id="23" w:author="Gwen Moonen" w:date="2021-04-16T09:57:00Z">
        <w:r w:rsidR="005516D8">
          <w:rPr>
            <w:rFonts w:ascii="Calibri" w:eastAsia="Calibri" w:hAnsi="Calibri" w:cs="Calibri"/>
            <w:color w:val="000000"/>
            <w:sz w:val="22"/>
            <w:szCs w:val="22"/>
            <w:lang w:val="nl-NL"/>
          </w:rPr>
          <w:t xml:space="preserve">pecialistische </w:t>
        </w:r>
      </w:ins>
      <w:r w:rsidRPr="0095716E">
        <w:rPr>
          <w:rFonts w:ascii="Calibri" w:eastAsia="Calibri" w:hAnsi="Calibri" w:cs="Calibri"/>
          <w:color w:val="000000"/>
          <w:sz w:val="22"/>
          <w:szCs w:val="22"/>
          <w:lang w:val="nl-NL"/>
        </w:rPr>
        <w:t>GGZ.</w:t>
      </w:r>
    </w:p>
    <w:p w14:paraId="24EFC98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21"/>
      <w:bookmarkEnd w:id="22"/>
    </w:p>
    <w:p w14:paraId="1E1405FC" w14:textId="77777777" w:rsidR="00144B3A" w:rsidRPr="0095716E" w:rsidRDefault="00144B3A">
      <w:pPr>
        <w:rPr>
          <w:rFonts w:ascii="Calibri" w:eastAsia="Calibri" w:hAnsi="Calibri" w:cs="Calibri"/>
          <w:color w:val="000000"/>
          <w:sz w:val="22"/>
          <w:szCs w:val="22"/>
          <w:lang w:val="nl-NL"/>
        </w:rPr>
      </w:pPr>
    </w:p>
    <w:p w14:paraId="01364D46" w14:textId="77777777" w:rsidR="00144B3A" w:rsidRDefault="00FF4916">
      <w:pPr>
        <w:pStyle w:val="Kop2"/>
        <w:numPr>
          <w:ilvl w:val="1"/>
          <w:numId w:val="1"/>
        </w:numPr>
        <w:rPr>
          <w:color w:val="004080"/>
        </w:rPr>
      </w:pPr>
      <w:bookmarkStart w:id="24" w:name="_Toc35442829"/>
      <w:bookmarkStart w:id="25" w:name="EVIDENCE_BASE"/>
      <w:bookmarkStart w:id="26" w:name="BKM_F9FDACB1_5AC1_4C10_A04B_39EC54C364E3"/>
      <w:r>
        <w:rPr>
          <w:color w:val="004080"/>
        </w:rPr>
        <w:t>Evidence Base</w:t>
      </w:r>
      <w:bookmarkEnd w:id="24"/>
    </w:p>
    <w:p w14:paraId="1B3F16CD" w14:textId="08B5ABB6"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In diverse richtlijnen en zorgstandaarden is het gebruik van signaleringsplannen opgenomen. Alhoewel er nog onvoldoende onderzoek uitgevoerd is blijkt uit praktijkervaring dat het gebruik van signaleringsplannen terugval en crisissituaties terug</w:t>
      </w:r>
      <w:del w:id="27" w:author="Gwen Moonen" w:date="2021-04-16T09:58:00Z">
        <w:r w:rsidRPr="0095716E" w:rsidDel="005516D8">
          <w:rPr>
            <w:rFonts w:ascii="Calibri" w:eastAsia="Calibri" w:hAnsi="Calibri" w:cs="Calibri"/>
            <w:color w:val="000000"/>
            <w:sz w:val="22"/>
            <w:szCs w:val="22"/>
            <w:lang w:val="nl-NL"/>
          </w:rPr>
          <w:delText xml:space="preserve"> </w:delText>
        </w:r>
      </w:del>
      <w:r w:rsidRPr="0095716E">
        <w:rPr>
          <w:rFonts w:ascii="Calibri" w:eastAsia="Calibri" w:hAnsi="Calibri" w:cs="Calibri"/>
          <w:color w:val="000000"/>
          <w:sz w:val="22"/>
          <w:szCs w:val="22"/>
          <w:lang w:val="nl-NL"/>
        </w:rPr>
        <w:t>dringt.</w:t>
      </w:r>
    </w:p>
    <w:p w14:paraId="5E5A7BE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25"/>
      <w:bookmarkEnd w:id="26"/>
    </w:p>
    <w:p w14:paraId="50514D69" w14:textId="77777777" w:rsidR="00144B3A" w:rsidRPr="0095716E" w:rsidRDefault="00144B3A">
      <w:pPr>
        <w:rPr>
          <w:rFonts w:ascii="Calibri" w:eastAsia="Calibri" w:hAnsi="Calibri" w:cs="Calibri"/>
          <w:color w:val="000000"/>
          <w:sz w:val="22"/>
          <w:szCs w:val="22"/>
          <w:lang w:val="nl-NL"/>
        </w:rPr>
      </w:pPr>
    </w:p>
    <w:p w14:paraId="5A13A589" w14:textId="77777777" w:rsidR="0095716E" w:rsidRPr="00F96221" w:rsidRDefault="0095716E">
      <w:pPr>
        <w:rPr>
          <w:rFonts w:ascii="Calibri" w:eastAsia="Calibri" w:hAnsi="Calibri" w:cs="Calibri"/>
          <w:b/>
          <w:color w:val="004080"/>
          <w:sz w:val="32"/>
          <w:szCs w:val="32"/>
          <w:lang w:val="nl-NL"/>
        </w:rPr>
      </w:pPr>
      <w:bookmarkStart w:id="28" w:name="INFORMATION_MODEL_SIGNALERINGSPLAN"/>
      <w:bookmarkStart w:id="29" w:name="BKM_D141166C_4FA7_45E4_B96B_DD136323BD1F"/>
      <w:r w:rsidRPr="00F96221">
        <w:rPr>
          <w:color w:val="004080"/>
          <w:lang w:val="nl-NL"/>
        </w:rPr>
        <w:br w:type="page"/>
      </w:r>
    </w:p>
    <w:p w14:paraId="3EC2644B" w14:textId="77777777" w:rsidR="00144B3A" w:rsidRDefault="00FF4916">
      <w:pPr>
        <w:pStyle w:val="Kop2"/>
        <w:numPr>
          <w:ilvl w:val="1"/>
          <w:numId w:val="1"/>
        </w:numPr>
        <w:rPr>
          <w:color w:val="004080"/>
        </w:rPr>
      </w:pPr>
      <w:bookmarkStart w:id="30" w:name="_Toc35442830"/>
      <w:r>
        <w:rPr>
          <w:color w:val="004080"/>
        </w:rPr>
        <w:lastRenderedPageBreak/>
        <w:t xml:space="preserve">Information Model </w:t>
      </w:r>
      <w:proofErr w:type="spellStart"/>
      <w:r>
        <w:rPr>
          <w:color w:val="004080"/>
        </w:rPr>
        <w:t>Signaleringsplan</w:t>
      </w:r>
      <w:bookmarkEnd w:id="30"/>
      <w:proofErr w:type="spellEnd"/>
    </w:p>
    <w:p w14:paraId="428E5DD3" w14:textId="570D7848"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In het informatiemodel wordt een specificatie gegeven van gegevens die relevant zijn voor </w:t>
      </w:r>
      <w:ins w:id="31" w:author="Gwen Moonen" w:date="2021-04-19T14:08:00Z">
        <w:r w:rsidR="007B1C37">
          <w:rPr>
            <w:rFonts w:ascii="Calibri" w:eastAsia="Calibri" w:hAnsi="Calibri" w:cs="Calibri"/>
            <w:color w:val="000000"/>
            <w:sz w:val="22"/>
            <w:szCs w:val="22"/>
            <w:lang w:val="nl-NL"/>
          </w:rPr>
          <w:t>(</w:t>
        </w:r>
      </w:ins>
      <w:r w:rsidRPr="0095716E">
        <w:rPr>
          <w:rFonts w:ascii="Calibri" w:eastAsia="Calibri" w:hAnsi="Calibri" w:cs="Calibri"/>
          <w:color w:val="000000"/>
          <w:sz w:val="22"/>
          <w:szCs w:val="22"/>
          <w:lang w:val="nl-NL"/>
        </w:rPr>
        <w:t>crisis</w:t>
      </w:r>
      <w:ins w:id="32" w:author="Gwen Moonen" w:date="2021-04-19T14:08:00Z">
        <w:r w:rsidR="007B1C37">
          <w:rPr>
            <w:rFonts w:ascii="Calibri" w:eastAsia="Calibri" w:hAnsi="Calibri" w:cs="Calibri"/>
            <w:color w:val="000000"/>
            <w:sz w:val="22"/>
            <w:szCs w:val="22"/>
            <w:lang w:val="nl-NL"/>
          </w:rPr>
          <w:t>)</w:t>
        </w:r>
      </w:ins>
      <w:r w:rsidRPr="0095716E">
        <w:rPr>
          <w:rFonts w:ascii="Calibri" w:eastAsia="Calibri" w:hAnsi="Calibri" w:cs="Calibri"/>
          <w:color w:val="000000"/>
          <w:sz w:val="22"/>
          <w:szCs w:val="22"/>
          <w:lang w:val="nl-NL"/>
        </w:rPr>
        <w:t xml:space="preserve">signaleringsplan. </w:t>
      </w:r>
    </w:p>
    <w:p w14:paraId="6AB2338D" w14:textId="77777777" w:rsidR="00144B3A" w:rsidRPr="0095716E" w:rsidRDefault="00144B3A">
      <w:pPr>
        <w:rPr>
          <w:rFonts w:ascii="Calibri" w:eastAsia="Calibri" w:hAnsi="Calibri" w:cs="Calibri"/>
          <w:color w:val="000000"/>
          <w:sz w:val="22"/>
          <w:szCs w:val="22"/>
          <w:lang w:val="nl-NL"/>
        </w:rPr>
      </w:pPr>
    </w:p>
    <w:p w14:paraId="5170A880" w14:textId="77777777" w:rsidR="00144B3A" w:rsidRPr="0095716E" w:rsidRDefault="00144B3A">
      <w:pPr>
        <w:rPr>
          <w:rFonts w:ascii="Calibri" w:eastAsia="Calibri" w:hAnsi="Calibri" w:cs="Calibri"/>
          <w:color w:val="000000"/>
          <w:sz w:val="22"/>
          <w:szCs w:val="22"/>
          <w:lang w:val="nl-NL"/>
        </w:rPr>
      </w:pPr>
    </w:p>
    <w:p w14:paraId="69FD0F23" w14:textId="77777777" w:rsidR="00144B3A" w:rsidRPr="0095716E" w:rsidRDefault="00144B3A">
      <w:pPr>
        <w:rPr>
          <w:rFonts w:ascii="Calibri" w:eastAsia="Calibri" w:hAnsi="Calibri" w:cs="Calibri"/>
          <w:color w:val="000000"/>
          <w:sz w:val="22"/>
          <w:szCs w:val="22"/>
          <w:lang w:val="nl-NL"/>
        </w:rPr>
      </w:pPr>
    </w:p>
    <w:p w14:paraId="2C3AAD59" w14:textId="77777777" w:rsidR="00144B3A" w:rsidRPr="0095716E" w:rsidRDefault="00144B3A">
      <w:pPr>
        <w:rPr>
          <w:rFonts w:ascii="Calibri" w:eastAsia="Calibri" w:hAnsi="Calibri" w:cs="Calibri"/>
          <w:color w:val="000000"/>
          <w:sz w:val="22"/>
          <w:szCs w:val="22"/>
          <w:lang w:val="nl-NL"/>
        </w:rPr>
      </w:pPr>
    </w:p>
    <w:p w14:paraId="6218FDEE" w14:textId="77777777" w:rsidR="00144B3A" w:rsidRDefault="00FF4916">
      <w:pPr>
        <w:jc w:val="center"/>
        <w:rPr>
          <w:rFonts w:ascii="Calibri" w:eastAsia="Calibri" w:hAnsi="Calibri" w:cs="Calibri"/>
          <w:color w:val="000000"/>
          <w:sz w:val="22"/>
          <w:szCs w:val="22"/>
        </w:rPr>
      </w:pPr>
      <w:bookmarkStart w:id="33" w:name="BKM_9FA44F89_9DB2_4A11_BE31_E4D425BA8A4A"/>
      <w:commentRangeStart w:id="34"/>
      <w:r>
        <w:rPr>
          <w:noProof/>
        </w:rPr>
        <w:drawing>
          <wp:inline distT="0" distB="0" distL="0" distR="0" wp14:anchorId="281F2F0C" wp14:editId="4F5CA5F1">
            <wp:extent cx="6191885" cy="676783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2"/>
                    <a:stretch>
                      <a:fillRect/>
                    </a:stretch>
                  </pic:blipFill>
                  <pic:spPr bwMode="auto">
                    <a:xfrm>
                      <a:off x="0" y="0"/>
                      <a:ext cx="6191885" cy="6767830"/>
                    </a:xfrm>
                    <a:prstGeom prst="rect">
                      <a:avLst/>
                    </a:prstGeom>
                    <a:noFill/>
                    <a:ln w="9525">
                      <a:noFill/>
                      <a:miter lim="800000"/>
                      <a:headEnd/>
                      <a:tailEnd/>
                    </a:ln>
                  </pic:spPr>
                </pic:pic>
              </a:graphicData>
            </a:graphic>
          </wp:inline>
        </w:drawing>
      </w:r>
      <w:bookmarkEnd w:id="33"/>
      <w:commentRangeEnd w:id="34"/>
      <w:r w:rsidR="005516D8">
        <w:rPr>
          <w:rStyle w:val="Verwijzingopmerking"/>
        </w:rPr>
        <w:commentReference w:id="34"/>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144B3A" w14:paraId="0061CB20" w14:textId="77777777">
        <w:tc>
          <w:tcPr>
            <w:tcW w:w="4507" w:type="dxa"/>
            <w:tcMar>
              <w:top w:w="0" w:type="dxa"/>
              <w:left w:w="60" w:type="dxa"/>
              <w:bottom w:w="0" w:type="dxa"/>
              <w:right w:w="60" w:type="dxa"/>
            </w:tcMar>
          </w:tcPr>
          <w:p w14:paraId="73D2820D" w14:textId="77777777" w:rsidR="00144B3A" w:rsidRDefault="00144B3A">
            <w:pPr>
              <w:rPr>
                <w:rFonts w:ascii="Calibri" w:eastAsia="Calibri" w:hAnsi="Calibri" w:cs="Calibri"/>
                <w:color w:val="000000"/>
                <w:sz w:val="22"/>
                <w:szCs w:val="22"/>
              </w:rPr>
            </w:pPr>
            <w:bookmarkStart w:id="35" w:name="BKM_0AE7F448_49C2_4ADE_A0C9_C5F416E231B5"/>
          </w:p>
        </w:tc>
        <w:tc>
          <w:tcPr>
            <w:tcW w:w="4493" w:type="dxa"/>
            <w:tcMar>
              <w:top w:w="0" w:type="dxa"/>
              <w:left w:w="60" w:type="dxa"/>
              <w:bottom w:w="0" w:type="dxa"/>
              <w:right w:w="60" w:type="dxa"/>
            </w:tcMar>
          </w:tcPr>
          <w:p w14:paraId="6DD430D2" w14:textId="77777777" w:rsidR="00144B3A" w:rsidRDefault="00144B3A">
            <w:pPr>
              <w:rPr>
                <w:rFonts w:ascii="Calibri" w:eastAsia="Calibri" w:hAnsi="Calibri" w:cs="Calibri"/>
                <w:color w:val="000000"/>
                <w:sz w:val="22"/>
                <w:szCs w:val="22"/>
              </w:rPr>
            </w:pPr>
          </w:p>
        </w:tc>
      </w:tr>
      <w:bookmarkEnd w:id="35"/>
    </w:tbl>
    <w:p w14:paraId="42BA2E37"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14:paraId="52B83E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D888" w14:textId="77777777" w:rsidR="00144B3A" w:rsidRDefault="00FF4916">
            <w:pPr>
              <w:rPr>
                <w:rFonts w:ascii="Calibri" w:eastAsia="Calibri" w:hAnsi="Calibri" w:cs="Calibri"/>
                <w:b/>
                <w:color w:val="FFFFFF"/>
                <w:sz w:val="28"/>
                <w:szCs w:val="28"/>
              </w:rPr>
            </w:pPr>
            <w:bookmarkStart w:id="36" w:name="BKM_40B69D19_B6FF_4751_B069_A318B4E8E408"/>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FEDEDB" w14:textId="77777777" w:rsidR="00144B3A" w:rsidRDefault="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p>
        </w:tc>
      </w:tr>
      <w:tr w:rsidR="00144B3A" w14:paraId="6610D7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D6894"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1B3B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2.16.840.1.113883.3.3210.14.1.2 GGZ Nederland OID voor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w:t>
            </w:r>
          </w:p>
          <w:p w14:paraId="0CB8EF18" w14:textId="77777777" w:rsidR="00144B3A" w:rsidRPr="0095716E" w:rsidRDefault="00144B3A">
            <w:pPr>
              <w:rPr>
                <w:rFonts w:ascii="Calibri" w:eastAsia="Calibri" w:hAnsi="Calibri" w:cs="Calibri"/>
                <w:color w:val="000000"/>
                <w:sz w:val="22"/>
                <w:szCs w:val="22"/>
                <w:lang w:val="nl-NL"/>
              </w:rPr>
            </w:pPr>
          </w:p>
          <w:p w14:paraId="2DB928C0"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335D1259"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&lt;nl-NL&gt;Rootconcept van de bouwsteen Signaleringsplan. Dit rootconcept bevat alle gegevenselementen van de bouwsteen Signaleringsplan.&lt;/nl-NL&gt;</w:t>
            </w:r>
          </w:p>
          <w:p w14:paraId="1495B232"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-US&gt;Root concept of the information model Alert Plan. This root </w:t>
            </w:r>
            <w:r>
              <w:rPr>
                <w:rFonts w:ascii="Calibri" w:eastAsia="Calibri" w:hAnsi="Calibri" w:cs="Calibri"/>
                <w:color w:val="000000"/>
                <w:sz w:val="22"/>
                <w:szCs w:val="22"/>
              </w:rPr>
              <w:lastRenderedPageBreak/>
              <w:t xml:space="preserve">concept contains all data elements of the information model </w:t>
            </w:r>
          </w:p>
          <w:p w14:paraId="4DE1D96E"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Alert Plan.&lt;/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6C5F2810"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1990E0E8" w14:textId="77777777" w:rsidR="00144B3A" w:rsidRDefault="00144B3A">
            <w:pPr>
              <w:rPr>
                <w:rFonts w:ascii="Calibri" w:eastAsia="Calibri" w:hAnsi="Calibri" w:cs="Calibri"/>
                <w:color w:val="000000"/>
                <w:sz w:val="22"/>
                <w:szCs w:val="22"/>
              </w:rPr>
            </w:pPr>
          </w:p>
        </w:tc>
      </w:tr>
      <w:tr w:rsidR="00144B3A" w14:paraId="69F7026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1FF26" w14:textId="77777777"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162E32" w14:textId="77777777" w:rsidR="00144B3A" w:rsidRDefault="00144B3A">
            <w:pPr>
              <w:rPr>
                <w:rFonts w:ascii="Calibri" w:eastAsia="Calibri" w:hAnsi="Calibri" w:cs="Calibri"/>
                <w:color w:val="000000"/>
                <w:sz w:val="22"/>
                <w:szCs w:val="22"/>
              </w:rPr>
            </w:pPr>
          </w:p>
        </w:tc>
      </w:tr>
      <w:tr w:rsidR="00144B3A" w14:paraId="4D48F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14:paraId="5EE6BE5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238215" w14:textId="77777777"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422B9C" w14:textId="77777777" w:rsidR="00144B3A" w:rsidRDefault="00FF4916">
                  <w:pPr>
                    <w:rPr>
                      <w:color w:val="000000"/>
                      <w:sz w:val="20"/>
                      <w:szCs w:val="20"/>
                    </w:rPr>
                  </w:pPr>
                  <w:r>
                    <w:rPr>
                      <w:rFonts w:ascii="Calibri" w:eastAsia="Calibri" w:hAnsi="Calibri" w:cs="Calibri"/>
                      <w:color w:val="000000"/>
                      <w:sz w:val="22"/>
                      <w:szCs w:val="22"/>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8FBA32" w14:textId="77777777" w:rsidR="00144B3A" w:rsidRDefault="00144B3A">
                  <w:pPr>
                    <w:rPr>
                      <w:color w:val="000000"/>
                      <w:sz w:val="20"/>
                      <w:szCs w:val="20"/>
                    </w:rPr>
                  </w:pPr>
                </w:p>
              </w:tc>
            </w:tr>
          </w:tbl>
          <w:p w14:paraId="5520256F" w14:textId="77777777" w:rsidR="00144B3A" w:rsidRDefault="00144B3A">
            <w:pPr>
              <w:rPr>
                <w:color w:val="000000"/>
                <w:sz w:val="20"/>
                <w:szCs w:val="20"/>
              </w:rPr>
            </w:pPr>
          </w:p>
        </w:tc>
      </w:tr>
      <w:tr w:rsidR="00144B3A" w14:paraId="2E4B23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B67B5"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644D4" w14:textId="77777777" w:rsidR="00144B3A" w:rsidRDefault="00144B3A">
            <w:pPr>
              <w:rPr>
                <w:rFonts w:ascii="Calibri" w:eastAsia="Calibri" w:hAnsi="Calibri" w:cs="Calibri"/>
                <w:color w:val="000000"/>
                <w:sz w:val="22"/>
                <w:szCs w:val="22"/>
              </w:rPr>
            </w:pPr>
          </w:p>
        </w:tc>
      </w:tr>
      <w:bookmarkEnd w:id="36"/>
    </w:tbl>
    <w:p w14:paraId="13A67594" w14:textId="77777777" w:rsidR="00144B3A" w:rsidRDefault="00144B3A">
      <w:pPr>
        <w:rPr>
          <w:rFonts w:ascii="Calibri" w:eastAsia="Calibri" w:hAnsi="Calibri" w:cs="Calibri"/>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5716E" w14:paraId="397A1AC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F966E2" w14:textId="77777777" w:rsidR="0095716E" w:rsidRDefault="0095716E" w:rsidP="00FF491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ECEE2D" w14:textId="77777777"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Aanmaakdatum</w:t>
            </w:r>
            <w:proofErr w:type="spellEnd"/>
            <w:r>
              <w:rPr>
                <w:rFonts w:ascii="Calibri" w:eastAsia="Calibri" w:hAnsi="Calibri" w:cs="Calibri"/>
                <w:color w:val="FFFFFF"/>
                <w:sz w:val="28"/>
                <w:szCs w:val="28"/>
              </w:rPr>
              <w:t xml:space="preserve">  </w:t>
            </w:r>
          </w:p>
        </w:tc>
      </w:tr>
      <w:tr w:rsidR="0095716E" w14:paraId="4EB94ED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620363"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289E31"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6C49A49A"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&lt;nl-NL&gt;Datum waarop gestart is met het aanmaken van het Signaleringsplan.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603C89E0" w14:textId="77777777" w:rsidR="0095716E" w:rsidRDefault="0095716E" w:rsidP="00FF4916">
            <w:pPr>
              <w:rPr>
                <w:rFonts w:ascii="Calibri" w:eastAsia="Calibri" w:hAnsi="Calibri" w:cs="Calibri"/>
                <w:color w:val="000000"/>
                <w:sz w:val="22"/>
                <w:szCs w:val="22"/>
              </w:rPr>
            </w:pPr>
          </w:p>
          <w:p w14:paraId="0D823FC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the date of creation of the alert plan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8D664C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3E40C51" w14:textId="77777777" w:rsidR="0095716E" w:rsidRDefault="0095716E" w:rsidP="00FF4916">
            <w:pPr>
              <w:rPr>
                <w:rFonts w:ascii="Calibri" w:eastAsia="Calibri" w:hAnsi="Calibri" w:cs="Calibri"/>
                <w:color w:val="000000"/>
                <w:sz w:val="22"/>
                <w:szCs w:val="22"/>
              </w:rPr>
            </w:pPr>
          </w:p>
        </w:tc>
      </w:tr>
      <w:tr w:rsidR="0095716E" w14:paraId="26258DB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2C95A"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C3587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5716E" w14:paraId="707BC047"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5E264208"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BB9AED"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3334F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SnomedCT</w:t>
                  </w:r>
                  <w:proofErr w:type="spellEnd"/>
                  <w:r>
                    <w:rPr>
                      <w:rFonts w:ascii="Calibri" w:eastAsia="Calibri" w:hAnsi="Calibri" w:cs="Calibri"/>
                      <w:color w:val="000000"/>
                      <w:sz w:val="22"/>
                      <w:szCs w:val="22"/>
                    </w:rPr>
                    <w:t>: 399651003 Date of report (observable entity)</w:t>
                  </w:r>
                </w:p>
                <w:p w14:paraId="3083AA6B" w14:textId="77777777" w:rsidR="0095716E" w:rsidRDefault="0095716E" w:rsidP="00FF4916">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2D97D3" w14:textId="77777777" w:rsidR="0095716E" w:rsidRDefault="0095716E" w:rsidP="00FF4916">
                  <w:pPr>
                    <w:rPr>
                      <w:color w:val="000000"/>
                      <w:sz w:val="20"/>
                      <w:szCs w:val="20"/>
                    </w:rPr>
                  </w:pPr>
                </w:p>
              </w:tc>
            </w:tr>
          </w:tbl>
          <w:p w14:paraId="7CC01893" w14:textId="77777777" w:rsidR="0095716E" w:rsidRDefault="0095716E" w:rsidP="00FF4916">
            <w:pPr>
              <w:rPr>
                <w:color w:val="000000"/>
                <w:sz w:val="20"/>
                <w:szCs w:val="20"/>
              </w:rPr>
            </w:pPr>
          </w:p>
        </w:tc>
      </w:tr>
      <w:tr w:rsidR="0095716E" w14:paraId="04BBC354"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C4DD1"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25AA" w14:textId="77777777" w:rsidR="0095716E" w:rsidRDefault="0095716E" w:rsidP="00FF4916">
            <w:pPr>
              <w:rPr>
                <w:rFonts w:ascii="Calibri" w:eastAsia="Calibri" w:hAnsi="Calibri" w:cs="Calibri"/>
                <w:color w:val="000000"/>
                <w:sz w:val="22"/>
                <w:szCs w:val="22"/>
              </w:rPr>
            </w:pPr>
          </w:p>
        </w:tc>
      </w:tr>
    </w:tbl>
    <w:p w14:paraId="32411574"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50AB115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E0D5DE" w14:textId="77777777" w:rsidR="0095716E" w:rsidRDefault="0095716E" w:rsidP="00FF4916">
            <w:pPr>
              <w:rPr>
                <w:rFonts w:ascii="Calibri" w:eastAsia="Calibri" w:hAnsi="Calibri" w:cs="Calibri"/>
                <w:b/>
                <w:color w:val="FFFFFF"/>
                <w:sz w:val="28"/>
                <w:szCs w:val="28"/>
              </w:rPr>
            </w:pPr>
            <w:bookmarkStart w:id="37" w:name="BKM_769A055B_7DAC_4EB0_81D7_D4626BB70C3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94725" w14:textId="77777777"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Belangrijke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
        </w:tc>
      </w:tr>
      <w:tr w:rsidR="0095716E" w14:paraId="6CD2A56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C4E13D"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01C890"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0780945"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Informatie die (buiten de fasering om) relevant is voor patiënt, behandelaar en/of naasten.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18083E16" w14:textId="77777777" w:rsidR="0095716E" w:rsidRDefault="0095716E" w:rsidP="00FF4916">
            <w:pPr>
              <w:rPr>
                <w:rFonts w:ascii="Calibri" w:eastAsia="Calibri" w:hAnsi="Calibri" w:cs="Calibri"/>
                <w:color w:val="000000"/>
                <w:sz w:val="22"/>
                <w:szCs w:val="22"/>
              </w:rPr>
            </w:pPr>
          </w:p>
          <w:p w14:paraId="0F42974E"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Information that is pertinent to the patient, health professional and/or next of kin (and not included in the phasing)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08B34AFE"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61509E38" w14:textId="77777777" w:rsidR="0095716E" w:rsidRDefault="0095716E" w:rsidP="00FF4916">
            <w:pPr>
              <w:rPr>
                <w:rFonts w:ascii="Calibri" w:eastAsia="Calibri" w:hAnsi="Calibri" w:cs="Calibri"/>
                <w:color w:val="000000"/>
                <w:sz w:val="22"/>
                <w:szCs w:val="22"/>
              </w:rPr>
            </w:pPr>
          </w:p>
        </w:tc>
      </w:tr>
      <w:tr w:rsidR="0095716E" w14:paraId="4C941EE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20DE93"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078C09"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95716E" w14:paraId="7C7EEC54"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3F5A6B7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72FB8E"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295CC9" w14:textId="77777777" w:rsidR="0095716E" w:rsidRDefault="0095716E" w:rsidP="00FF4916">
                  <w:pPr>
                    <w:rPr>
                      <w:color w:val="000000"/>
                      <w:sz w:val="20"/>
                      <w:szCs w:val="20"/>
                    </w:rPr>
                  </w:pPr>
                  <w:r>
                    <w:rPr>
                      <w:rFonts w:ascii="Calibri" w:eastAsia="Calibri" w:hAnsi="Calibri" w:cs="Calibri"/>
                      <w:color w:val="000000"/>
                      <w:sz w:val="22"/>
                      <w:szCs w:val="22"/>
                    </w:rPr>
                    <w:t>GGZNederland:GGZ00005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D981ED" w14:textId="77777777" w:rsidR="0095716E" w:rsidRDefault="0095716E" w:rsidP="00FF4916">
                  <w:pPr>
                    <w:rPr>
                      <w:color w:val="000000"/>
                      <w:sz w:val="20"/>
                      <w:szCs w:val="20"/>
                    </w:rPr>
                  </w:pPr>
                </w:p>
              </w:tc>
            </w:tr>
          </w:tbl>
          <w:p w14:paraId="0ADA8722" w14:textId="77777777" w:rsidR="0095716E" w:rsidRDefault="0095716E" w:rsidP="00FF4916">
            <w:pPr>
              <w:rPr>
                <w:color w:val="000000"/>
                <w:sz w:val="20"/>
                <w:szCs w:val="20"/>
              </w:rPr>
            </w:pPr>
          </w:p>
        </w:tc>
      </w:tr>
      <w:tr w:rsidR="0095716E" w14:paraId="0FC9D7C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D4F93"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227406" w14:textId="77777777" w:rsidR="0095716E" w:rsidRDefault="0095716E" w:rsidP="00FF4916">
            <w:pPr>
              <w:rPr>
                <w:rFonts w:ascii="Calibri" w:eastAsia="Calibri" w:hAnsi="Calibri" w:cs="Calibri"/>
                <w:color w:val="000000"/>
                <w:sz w:val="22"/>
                <w:szCs w:val="22"/>
              </w:rPr>
            </w:pPr>
          </w:p>
        </w:tc>
      </w:tr>
      <w:bookmarkEnd w:id="37"/>
    </w:tbl>
    <w:p w14:paraId="4D68DA91"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019C58A3"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95D99F" w14:textId="77777777" w:rsidR="0095716E" w:rsidRDefault="0095716E" w:rsidP="00FF4916">
            <w:pPr>
              <w:rPr>
                <w:rFonts w:ascii="Calibri" w:eastAsia="Calibri" w:hAnsi="Calibri" w:cs="Calibri"/>
                <w:b/>
                <w:color w:val="FFFFFF"/>
                <w:sz w:val="28"/>
                <w:szCs w:val="28"/>
              </w:rPr>
            </w:pPr>
            <w:bookmarkStart w:id="38" w:name="BKM_BD767E87_9B56_4FDA_936E_A597837C1060"/>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A86A5" w14:textId="77777777"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Belangrijke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Telefoonnummers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Contactpersonen</w:t>
            </w:r>
            <w:proofErr w:type="spellEnd"/>
            <w:r>
              <w:rPr>
                <w:rFonts w:ascii="Calibri" w:eastAsia="Calibri" w:hAnsi="Calibri" w:cs="Calibri"/>
                <w:color w:val="FFFFFF"/>
                <w:sz w:val="28"/>
                <w:szCs w:val="28"/>
              </w:rPr>
              <w:t xml:space="preserve">  </w:t>
            </w:r>
          </w:p>
        </w:tc>
      </w:tr>
      <w:tr w:rsidR="0095716E" w14:paraId="2E70F882"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011FE2"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1038F"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77625DD0"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Container van het concept belangrijke telefoonnummers en contactpersonen. Deze container bevat een verwijzing naar een contactpersoon of een zorgverlener. </w:t>
            </w:r>
            <w:proofErr w:type="spellStart"/>
            <w:r>
              <w:rPr>
                <w:rFonts w:ascii="Calibri" w:eastAsia="Calibri" w:hAnsi="Calibri" w:cs="Calibri"/>
                <w:color w:val="000000"/>
                <w:sz w:val="22"/>
                <w:szCs w:val="22"/>
              </w:rPr>
              <w:t>Daarvoor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aparte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zibs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beschikbaar</w:t>
            </w:r>
            <w:proofErr w:type="spellEnd"/>
            <w:r>
              <w:rPr>
                <w:rFonts w:ascii="Calibri" w:eastAsia="Calibri" w:hAnsi="Calibri" w:cs="Calibri"/>
                <w:color w:val="000000"/>
                <w:sz w:val="22"/>
                <w:szCs w:val="22"/>
              </w:rPr>
              <w:t>.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13B5DEBD" w14:textId="77777777" w:rsidR="0095716E" w:rsidRDefault="0095716E" w:rsidP="00FF4916">
            <w:pPr>
              <w:rPr>
                <w:rFonts w:ascii="Calibri" w:eastAsia="Calibri" w:hAnsi="Calibri" w:cs="Calibri"/>
                <w:color w:val="000000"/>
                <w:sz w:val="22"/>
                <w:szCs w:val="22"/>
              </w:rPr>
            </w:pPr>
          </w:p>
          <w:p w14:paraId="432EBAF9"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Container for the concept of important phone numbers and contact persons in case of emergency. The container refers to the external models for contact person or health professional.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2C7B2C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722271B4" w14:textId="77777777" w:rsidR="0095716E" w:rsidRDefault="0095716E" w:rsidP="00FF4916">
            <w:pPr>
              <w:rPr>
                <w:rFonts w:ascii="Calibri" w:eastAsia="Calibri" w:hAnsi="Calibri" w:cs="Calibri"/>
                <w:color w:val="000000"/>
                <w:sz w:val="22"/>
                <w:szCs w:val="22"/>
              </w:rPr>
            </w:pPr>
          </w:p>
        </w:tc>
      </w:tr>
      <w:tr w:rsidR="0095716E" w14:paraId="1D0CA05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A5F47"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260EA5" w14:textId="77777777" w:rsidR="0095716E" w:rsidRDefault="0095716E" w:rsidP="00FF4916">
            <w:pPr>
              <w:rPr>
                <w:rFonts w:ascii="Calibri" w:eastAsia="Calibri" w:hAnsi="Calibri" w:cs="Calibri"/>
                <w:color w:val="000000"/>
                <w:sz w:val="22"/>
                <w:szCs w:val="22"/>
              </w:rPr>
            </w:pPr>
          </w:p>
        </w:tc>
      </w:tr>
      <w:tr w:rsidR="0095716E" w14:paraId="4BAE64AE"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86FFFA0" w14:textId="77777777" w:rsidR="0095716E" w:rsidRDefault="0095716E" w:rsidP="00FF4916">
            <w:pPr>
              <w:rPr>
                <w:color w:val="000000"/>
                <w:sz w:val="20"/>
                <w:szCs w:val="20"/>
              </w:rPr>
            </w:pPr>
          </w:p>
        </w:tc>
      </w:tr>
      <w:tr w:rsidR="0095716E" w14:paraId="1A5F1507"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952F4"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D0627D" w14:textId="77777777" w:rsidR="0095716E" w:rsidRDefault="0095716E" w:rsidP="00FF4916">
            <w:pPr>
              <w:rPr>
                <w:rFonts w:ascii="Calibri" w:eastAsia="Calibri" w:hAnsi="Calibri" w:cs="Calibri"/>
                <w:color w:val="000000"/>
                <w:sz w:val="22"/>
                <w:szCs w:val="22"/>
              </w:rPr>
            </w:pPr>
          </w:p>
        </w:tc>
      </w:tr>
      <w:bookmarkEnd w:id="38"/>
    </w:tbl>
    <w:p w14:paraId="4CB6692F" w14:textId="77777777" w:rsidR="0095716E" w:rsidRDefault="0095716E" w:rsidP="0095716E">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37"/>
        <w:gridCol w:w="27"/>
      </w:tblGrid>
      <w:tr w:rsidR="0095716E" w14:paraId="6C262ECC"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EE2065" w14:textId="77777777" w:rsidR="0095716E" w:rsidRDefault="0095716E" w:rsidP="00FF4916">
            <w:pPr>
              <w:rPr>
                <w:rFonts w:ascii="Calibri" w:eastAsia="Calibri" w:hAnsi="Calibri" w:cs="Calibri"/>
                <w:b/>
                <w:color w:val="FFFFFF"/>
                <w:sz w:val="28"/>
                <w:szCs w:val="28"/>
              </w:rPr>
            </w:pPr>
            <w:bookmarkStart w:id="39" w:name="BKM_E42B573B_E1D2_40BC_9FA8_2894F3CD0275"/>
            <w:r>
              <w:rPr>
                <w:rFonts w:ascii="Calibri" w:eastAsia="Calibri" w:hAnsi="Calibri" w:cs="Calibri"/>
                <w:b/>
                <w:color w:val="FFFFFF"/>
                <w:sz w:val="28"/>
                <w:szCs w:val="28"/>
              </w:rPr>
              <w:t>«data»</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5D80E2" w14:textId="77777777"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Code / </w:t>
            </w:r>
            <w:proofErr w:type="spellStart"/>
            <w:r>
              <w:rPr>
                <w:rFonts w:ascii="Calibri" w:eastAsia="Calibri" w:hAnsi="Calibri" w:cs="Calibri"/>
                <w:color w:val="FFFFFF"/>
                <w:sz w:val="28"/>
                <w:szCs w:val="28"/>
              </w:rPr>
              <w:t>omschrijving</w:t>
            </w:r>
            <w:proofErr w:type="spellEnd"/>
            <w:r>
              <w:rPr>
                <w:rFonts w:ascii="Calibri" w:eastAsia="Calibri" w:hAnsi="Calibri" w:cs="Calibri"/>
                <w:color w:val="FFFFFF"/>
                <w:sz w:val="28"/>
                <w:szCs w:val="28"/>
              </w:rPr>
              <w:t xml:space="preserve">  </w:t>
            </w:r>
          </w:p>
        </w:tc>
      </w:tr>
      <w:tr w:rsidR="0095716E" w14:paraId="505DBA8E"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DE3A01"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63EF6F"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23E56292"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Code / omschrijving van de fase.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32034E6F"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Code and description of the phase.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43E4D88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lastRenderedPageBreak/>
              <w:t>&lt;/languages&gt;</w:t>
            </w:r>
          </w:p>
          <w:p w14:paraId="3D53BBF0" w14:textId="77777777" w:rsidR="0095716E" w:rsidRDefault="0095716E" w:rsidP="00FF4916">
            <w:pPr>
              <w:rPr>
                <w:rFonts w:ascii="Calibri" w:eastAsia="Calibri" w:hAnsi="Calibri" w:cs="Calibri"/>
                <w:color w:val="000000"/>
                <w:sz w:val="22"/>
                <w:szCs w:val="22"/>
              </w:rPr>
            </w:pPr>
          </w:p>
        </w:tc>
      </w:tr>
      <w:tr w:rsidR="0095716E" w14:paraId="4F0994EF"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AC7A8"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5A4B5B"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5716E" w14:paraId="30CBD143" w14:textId="77777777" w:rsidTr="00E569CA">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1AEAC799"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37B7A"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C4CB51" w14:textId="77777777" w:rsidR="0095716E" w:rsidRDefault="0095716E" w:rsidP="00FF4916">
                  <w:pPr>
                    <w:rPr>
                      <w:color w:val="000000"/>
                      <w:sz w:val="20"/>
                      <w:szCs w:val="20"/>
                    </w:rPr>
                  </w:pPr>
                  <w:proofErr w:type="spellStart"/>
                  <w:r>
                    <w:rPr>
                      <w:rFonts w:ascii="Calibri" w:eastAsia="Calibri" w:hAnsi="Calibri" w:cs="Calibri"/>
                      <w:color w:val="000000"/>
                      <w:sz w:val="22"/>
                      <w:szCs w:val="22"/>
                    </w:rPr>
                    <w:t>GGZNederland</w:t>
                  </w:r>
                  <w:proofErr w:type="spellEnd"/>
                  <w:r>
                    <w:rPr>
                      <w:rFonts w:ascii="Calibri" w:eastAsia="Calibri" w:hAnsi="Calibri" w:cs="Calibri"/>
                      <w:color w:val="000000"/>
                      <w:sz w:val="22"/>
                      <w:szCs w:val="22"/>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FB8ADA7" w14:textId="77777777" w:rsidR="0095716E" w:rsidRDefault="0095716E" w:rsidP="00FF4916">
                  <w:pPr>
                    <w:rPr>
                      <w:color w:val="000000"/>
                      <w:sz w:val="20"/>
                      <w:szCs w:val="20"/>
                    </w:rPr>
                  </w:pPr>
                </w:p>
              </w:tc>
            </w:tr>
          </w:tbl>
          <w:p w14:paraId="3BF7E9A9" w14:textId="77777777" w:rsidR="0095716E" w:rsidRDefault="0095716E" w:rsidP="00FF4916">
            <w:pPr>
              <w:rPr>
                <w:color w:val="000000"/>
                <w:sz w:val="20"/>
                <w:szCs w:val="20"/>
              </w:rPr>
            </w:pPr>
          </w:p>
        </w:tc>
      </w:tr>
      <w:tr w:rsidR="0095716E" w14:paraId="72FB2422"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27BB27"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438968" w14:textId="77777777" w:rsidR="0095716E" w:rsidRDefault="0095716E" w:rsidP="00FF4916">
            <w:pPr>
              <w:rPr>
                <w:rFonts w:ascii="Calibri" w:eastAsia="Calibri" w:hAnsi="Calibri" w:cs="Calibri"/>
                <w:color w:val="000000"/>
                <w:sz w:val="22"/>
                <w:szCs w:val="22"/>
              </w:rPr>
            </w:pPr>
          </w:p>
        </w:tc>
      </w:tr>
      <w:tr w:rsidR="00E569CA" w14:paraId="53DEFB20"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10BC72" w14:textId="77777777" w:rsidR="00E569CA" w:rsidRDefault="00E569CA" w:rsidP="00B85F7E">
            <w:pPr>
              <w:rPr>
                <w:moveTo w:id="40" w:author="Gwen Moonen" w:date="2021-04-22T16:35:00Z"/>
                <w:rFonts w:ascii="Calibri" w:eastAsia="Calibri" w:hAnsi="Calibri" w:cs="Calibri"/>
                <w:b/>
                <w:color w:val="FFFFFF"/>
                <w:sz w:val="28"/>
                <w:szCs w:val="28"/>
              </w:rPr>
            </w:pPr>
            <w:moveToRangeStart w:id="41" w:author="Gwen Moonen" w:date="2021-04-22T16:35:00Z" w:name="move70001740"/>
            <w:moveTo w:id="42" w:author="Gwen Moonen" w:date="2021-04-22T16:35:00Z">
              <w:r>
                <w:rPr>
                  <w:rFonts w:ascii="Calibri" w:eastAsia="Calibri" w:hAnsi="Calibri" w:cs="Calibri"/>
                  <w:b/>
                  <w:color w:val="FFFFFF"/>
                  <w:sz w:val="28"/>
                  <w:szCs w:val="28"/>
                </w:rPr>
                <w:t>«document»</w:t>
              </w:r>
            </w:moveTo>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1A2A8C" w14:textId="77777777" w:rsidR="00E569CA" w:rsidRDefault="00E569CA" w:rsidP="00B85F7E">
            <w:pPr>
              <w:rPr>
                <w:moveTo w:id="43" w:author="Gwen Moonen" w:date="2021-04-22T16:35:00Z"/>
                <w:rFonts w:ascii="Calibri" w:eastAsia="Calibri" w:hAnsi="Calibri" w:cs="Calibri"/>
                <w:color w:val="FFFFFF"/>
                <w:sz w:val="28"/>
                <w:szCs w:val="28"/>
              </w:rPr>
            </w:pPr>
            <w:proofErr w:type="spellStart"/>
            <w:moveTo w:id="44" w:author="Gwen Moonen" w:date="2021-04-22T16:35:00Z">
              <w:r>
                <w:rPr>
                  <w:rFonts w:ascii="Calibri" w:eastAsia="Calibri" w:hAnsi="Calibri" w:cs="Calibri"/>
                  <w:color w:val="FFFFFF"/>
                  <w:sz w:val="28"/>
                  <w:szCs w:val="28"/>
                </w:rPr>
                <w:t>Waardenlijst</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Fasen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moveTo>
          </w:p>
        </w:tc>
      </w:tr>
      <w:tr w:rsidR="00E569CA" w14:paraId="1F1A3A7B"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54D24B" w14:textId="77777777" w:rsidR="00E569CA" w:rsidRDefault="00E569CA" w:rsidP="00B85F7E">
            <w:pPr>
              <w:rPr>
                <w:moveTo w:id="45" w:author="Gwen Moonen" w:date="2021-04-22T16:35:00Z"/>
                <w:rFonts w:ascii="Calibri" w:eastAsia="Calibri" w:hAnsi="Calibri" w:cs="Calibri"/>
                <w:b/>
                <w:color w:val="000000"/>
                <w:sz w:val="22"/>
                <w:szCs w:val="22"/>
              </w:rPr>
            </w:pPr>
            <w:proofErr w:type="spellStart"/>
            <w:moveTo w:id="46" w:author="Gwen Moonen" w:date="2021-04-22T16:35:00Z">
              <w:r>
                <w:rPr>
                  <w:rFonts w:ascii="Calibri" w:eastAsia="Calibri" w:hAnsi="Calibri" w:cs="Calibri"/>
                  <w:b/>
                  <w:color w:val="000000"/>
                  <w:sz w:val="22"/>
                  <w:szCs w:val="22"/>
                </w:rPr>
                <w:t>Definitie</w:t>
              </w:r>
              <w:proofErr w:type="spellEnd"/>
            </w:moveTo>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144EA7" w14:textId="77777777" w:rsidR="00E569CA" w:rsidRDefault="00E569CA" w:rsidP="00B85F7E">
            <w:pPr>
              <w:rPr>
                <w:moveTo w:id="47" w:author="Gwen Moonen" w:date="2021-04-22T16:35:00Z"/>
                <w:rFonts w:ascii="Calibri" w:eastAsia="Calibri" w:hAnsi="Calibri" w:cs="Calibri"/>
                <w:color w:val="000000"/>
                <w:sz w:val="22"/>
                <w:szCs w:val="22"/>
              </w:rPr>
            </w:pPr>
          </w:p>
        </w:tc>
      </w:tr>
      <w:tr w:rsidR="00E569CA" w14:paraId="203876E3"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42440B" w14:textId="77777777" w:rsidR="00E569CA" w:rsidRDefault="00E569CA" w:rsidP="00B85F7E">
            <w:pPr>
              <w:rPr>
                <w:moveTo w:id="48" w:author="Gwen Moonen" w:date="2021-04-22T16:35:00Z"/>
                <w:rFonts w:ascii="Calibri" w:eastAsia="Calibri" w:hAnsi="Calibri" w:cs="Calibri"/>
                <w:b/>
                <w:color w:val="000000"/>
                <w:sz w:val="22"/>
                <w:szCs w:val="22"/>
              </w:rPr>
            </w:pPr>
            <w:moveTo w:id="49" w:author="Gwen Moonen" w:date="2021-04-22T16:35:00Z">
              <w:r>
                <w:rPr>
                  <w:rFonts w:ascii="Calibri" w:eastAsia="Calibri" w:hAnsi="Calibri" w:cs="Calibri"/>
                  <w:b/>
                  <w:color w:val="000000"/>
                  <w:sz w:val="22"/>
                  <w:szCs w:val="22"/>
                </w:rPr>
                <w:t>Datatype</w:t>
              </w:r>
            </w:moveTo>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393F27" w14:textId="77777777" w:rsidR="00E569CA" w:rsidRDefault="00E569CA" w:rsidP="00B85F7E">
            <w:pPr>
              <w:rPr>
                <w:moveTo w:id="50" w:author="Gwen Moonen" w:date="2021-04-22T16:35:00Z"/>
                <w:rFonts w:ascii="Calibri" w:eastAsia="Calibri" w:hAnsi="Calibri" w:cs="Calibri"/>
                <w:color w:val="000000"/>
                <w:sz w:val="22"/>
                <w:szCs w:val="22"/>
              </w:rPr>
            </w:pPr>
          </w:p>
        </w:tc>
      </w:tr>
      <w:tr w:rsidR="00E569CA" w14:paraId="57F80F35" w14:textId="77777777" w:rsidTr="00E569CA">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E569CA" w14:paraId="6681C320" w14:textId="77777777" w:rsidTr="00B85F7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35B363" w14:textId="77777777" w:rsidR="00E569CA" w:rsidRDefault="00E569CA" w:rsidP="00B85F7E">
                  <w:pPr>
                    <w:rPr>
                      <w:moveTo w:id="51" w:author="Gwen Moonen" w:date="2021-04-22T16:35:00Z"/>
                      <w:color w:val="000000"/>
                      <w:sz w:val="20"/>
                      <w:szCs w:val="20"/>
                    </w:rPr>
                  </w:pPr>
                  <w:moveTo w:id="52" w:author="Gwen Moonen" w:date="2021-04-22T16:35:00Z">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moveTo>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42FBD65" w14:textId="77777777" w:rsidR="00E569CA" w:rsidRDefault="00E569CA" w:rsidP="00B85F7E">
                  <w:pPr>
                    <w:rPr>
                      <w:moveTo w:id="53" w:author="Gwen Moonen" w:date="2021-04-22T16:35:00Z"/>
                      <w:color w:val="000000"/>
                      <w:sz w:val="20"/>
                      <w:szCs w:val="20"/>
                    </w:rPr>
                  </w:pPr>
                  <w:moveTo w:id="54" w:author="Gwen Moonen" w:date="2021-04-22T16:35:00Z">
                    <w:r w:rsidRPr="00C12A17">
                      <w:rPr>
                        <w:rFonts w:ascii="Calibri" w:eastAsia="Calibri" w:hAnsi="Calibri" w:cs="Calibri"/>
                        <w:color w:val="000000"/>
                        <w:sz w:val="22"/>
                        <w:szCs w:val="22"/>
                      </w:rPr>
                      <w:t>2.16.840.1.113883.3.3210.14.2.2.1</w:t>
                    </w:r>
                  </w:moveTo>
                </w:p>
              </w:tc>
            </w:tr>
          </w:tbl>
          <w:p w14:paraId="1B279126" w14:textId="77777777" w:rsidR="00E569CA" w:rsidRDefault="00E569CA" w:rsidP="00B85F7E">
            <w:pPr>
              <w:rPr>
                <w:moveTo w:id="55" w:author="Gwen Moonen" w:date="2021-04-22T16:35:00Z"/>
                <w:color w:val="000000"/>
                <w:sz w:val="20"/>
                <w:szCs w:val="20"/>
              </w:rPr>
            </w:pPr>
          </w:p>
        </w:tc>
      </w:tr>
      <w:tr w:rsidR="00E569CA" w14:paraId="466CFEB1" w14:textId="77777777" w:rsidTr="00E569C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6C4B21" w14:textId="77777777" w:rsidR="00E569CA" w:rsidRDefault="00E569CA" w:rsidP="00B85F7E">
            <w:pPr>
              <w:rPr>
                <w:moveTo w:id="56" w:author="Gwen Moonen" w:date="2021-04-22T16:35:00Z"/>
                <w:rFonts w:ascii="Calibri" w:eastAsia="Calibri" w:hAnsi="Calibri" w:cs="Calibri"/>
                <w:b/>
                <w:color w:val="000000"/>
                <w:sz w:val="22"/>
                <w:szCs w:val="22"/>
              </w:rPr>
            </w:pPr>
            <w:proofErr w:type="spellStart"/>
            <w:moveTo w:id="57" w:author="Gwen Moonen" w:date="2021-04-22T16:35:00Z">
              <w:r>
                <w:rPr>
                  <w:rFonts w:ascii="Calibri" w:eastAsia="Calibri" w:hAnsi="Calibri" w:cs="Calibri"/>
                  <w:b/>
                  <w:color w:val="000000"/>
                  <w:sz w:val="22"/>
                  <w:szCs w:val="22"/>
                </w:rPr>
                <w:t>Opties</w:t>
              </w:r>
              <w:proofErr w:type="spellEnd"/>
            </w:moveTo>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8B19E3" w14:textId="77777777" w:rsidR="00E569CA" w:rsidRDefault="00E569CA" w:rsidP="00B85F7E">
            <w:pPr>
              <w:rPr>
                <w:moveTo w:id="58" w:author="Gwen Moonen" w:date="2021-04-22T16:35:00Z"/>
                <w:rFonts w:ascii="Calibri" w:eastAsia="Calibri" w:hAnsi="Calibri" w:cs="Calibri"/>
                <w:color w:val="000000"/>
                <w:sz w:val="22"/>
                <w:szCs w:val="22"/>
              </w:rPr>
            </w:pPr>
          </w:p>
        </w:tc>
      </w:tr>
      <w:moveToRangeEnd w:id="41"/>
      <w:tr w:rsidR="00D34BF1" w14:paraId="3D599D6F" w14:textId="77777777" w:rsidTr="00E569CA">
        <w:trPr>
          <w:gridAfter w:val="1"/>
          <w:wAfter w:w="27" w:type="dxa"/>
          <w:ins w:id="59" w:author="Gwen Moonen" w:date="2021-04-22T11:57:00Z"/>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84BEE" w14:textId="2B9497F7" w:rsidR="00D34BF1" w:rsidRDefault="00D34BF1" w:rsidP="00FF4916">
            <w:pPr>
              <w:rPr>
                <w:ins w:id="60" w:author="Gwen Moonen" w:date="2021-04-22T11:57:00Z"/>
                <w:rFonts w:ascii="Calibri" w:eastAsia="Calibri" w:hAnsi="Calibri" w:cs="Calibri"/>
                <w:b/>
                <w:color w:val="000000"/>
                <w:sz w:val="22"/>
                <w:szCs w:val="22"/>
              </w:rPr>
            </w:pPr>
            <w:proofErr w:type="spellStart"/>
            <w:ins w:id="61" w:author="Gwen Moonen" w:date="2021-04-22T11:57:00Z">
              <w:r>
                <w:rPr>
                  <w:rFonts w:ascii="Calibri" w:eastAsia="Calibri" w:hAnsi="Calibri" w:cs="Calibri"/>
                  <w:b/>
                  <w:color w:val="000000"/>
                  <w:sz w:val="22"/>
                  <w:szCs w:val="22"/>
                </w:rPr>
                <w:t>Antwoorden</w:t>
              </w:r>
              <w:proofErr w:type="spellEnd"/>
              <w:r>
                <w:rPr>
                  <w:rFonts w:ascii="Calibri" w:eastAsia="Calibri" w:hAnsi="Calibri" w:cs="Calibri"/>
                  <w:b/>
                  <w:color w:val="000000"/>
                  <w:sz w:val="22"/>
                  <w:szCs w:val="22"/>
                </w:rPr>
                <w:t xml:space="preserve"> </w:t>
              </w:r>
            </w:ins>
            <w:proofErr w:type="spellStart"/>
            <w:ins w:id="62" w:author="Gwen Moonen" w:date="2021-04-22T11:59:00Z">
              <w:r w:rsidR="0009647B">
                <w:rPr>
                  <w:rFonts w:ascii="Calibri" w:eastAsia="Calibri" w:hAnsi="Calibri" w:cs="Calibri"/>
                  <w:b/>
                  <w:color w:val="000000"/>
                  <w:sz w:val="22"/>
                  <w:szCs w:val="22"/>
                </w:rPr>
                <w:t>Fase</w:t>
              </w:r>
              <w:proofErr w:type="spellEnd"/>
              <w:r w:rsidR="0009647B">
                <w:rPr>
                  <w:rFonts w:ascii="Calibri" w:eastAsia="Calibri" w:hAnsi="Calibri" w:cs="Calibri"/>
                  <w:b/>
                  <w:color w:val="000000"/>
                  <w:sz w:val="22"/>
                  <w:szCs w:val="22"/>
                </w:rPr>
                <w:t xml:space="preserve"> </w:t>
              </w:r>
              <w:proofErr w:type="spellStart"/>
              <w:r w:rsidR="0009647B">
                <w:rPr>
                  <w:rFonts w:ascii="Calibri" w:eastAsia="Calibri" w:hAnsi="Calibri" w:cs="Calibri"/>
                  <w:b/>
                  <w:color w:val="000000"/>
                  <w:sz w:val="22"/>
                  <w:szCs w:val="22"/>
                </w:rPr>
                <w:t>Signaleringsplan</w:t>
              </w:r>
              <w:proofErr w:type="spellEnd"/>
              <w:r w:rsidR="0009647B">
                <w:rPr>
                  <w:rFonts w:ascii="Calibri" w:eastAsia="Calibri" w:hAnsi="Calibri" w:cs="Calibri"/>
                  <w:b/>
                  <w:color w:val="000000"/>
                  <w:sz w:val="22"/>
                  <w:szCs w:val="22"/>
                </w:rPr>
                <w:t xml:space="preserve"> </w:t>
              </w:r>
            </w:ins>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E5CF96" w14:textId="77777777" w:rsidR="00D34BF1" w:rsidRDefault="00D34BF1" w:rsidP="00FF4916">
            <w:pPr>
              <w:rPr>
                <w:ins w:id="63" w:author="Gwen Moonen" w:date="2021-04-22T11:57:00Z"/>
                <w:rFonts w:ascii="Calibri" w:eastAsia="Calibri" w:hAnsi="Calibri" w:cs="Calibri"/>
                <w:color w:val="000000"/>
                <w:sz w:val="22"/>
                <w:szCs w:val="22"/>
              </w:rPr>
            </w:pPr>
          </w:p>
        </w:tc>
      </w:tr>
      <w:bookmarkEnd w:id="39"/>
      <w:tr w:rsidR="00D34BF1" w14:paraId="1E6F83F9" w14:textId="77777777" w:rsidTr="00E569CA">
        <w:tblPrEx>
          <w:tblCellMar>
            <w:left w:w="30" w:type="dxa"/>
            <w:right w:w="30" w:type="dxa"/>
          </w:tblCellMar>
        </w:tblPrEx>
        <w:trPr>
          <w:trHeight w:val="290"/>
          <w:ins w:id="64" w:author="Gwen Moonen" w:date="2021-04-22T11:57:00Z"/>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85B580" w14:textId="77777777" w:rsidR="00D34BF1" w:rsidRDefault="00D34BF1" w:rsidP="00D34BF1">
            <w:pPr>
              <w:rPr>
                <w:ins w:id="65" w:author="Gwen Moonen" w:date="2021-04-22T11:57:00Z"/>
                <w:rFonts w:ascii="Calibri" w:eastAsia="Calibri" w:hAnsi="Calibri" w:cs="Calibri"/>
                <w:b/>
                <w:color w:val="FFFFFF"/>
                <w:sz w:val="22"/>
                <w:szCs w:val="22"/>
              </w:rPr>
            </w:pPr>
            <w:proofErr w:type="spellStart"/>
            <w:ins w:id="66" w:author="Gwen Moonen" w:date="2021-04-22T11:57:00Z">
              <w:r>
                <w:rPr>
                  <w:rFonts w:ascii="Calibri" w:eastAsia="Calibri" w:hAnsi="Calibri" w:cs="Calibri"/>
                  <w:b/>
                  <w:color w:val="FFFFFF"/>
                  <w:sz w:val="22"/>
                  <w:szCs w:val="22"/>
                </w:rPr>
                <w:t>Fasen</w:t>
              </w:r>
              <w:proofErr w:type="spellEnd"/>
              <w:r>
                <w:rPr>
                  <w:rFonts w:ascii="Calibri" w:eastAsia="Calibri" w:hAnsi="Calibri" w:cs="Calibri"/>
                  <w:b/>
                  <w:color w:val="FFFFFF"/>
                  <w:sz w:val="22"/>
                  <w:szCs w:val="22"/>
                </w:rPr>
                <w:t xml:space="preserve"> </w:t>
              </w:r>
              <w:proofErr w:type="spellStart"/>
              <w:r>
                <w:rPr>
                  <w:rFonts w:ascii="Calibri" w:eastAsia="Calibri" w:hAnsi="Calibri" w:cs="Calibri"/>
                  <w:b/>
                  <w:color w:val="FFFFFF"/>
                  <w:sz w:val="22"/>
                  <w:szCs w:val="22"/>
                </w:rPr>
                <w:t>Signaleringsplan</w:t>
              </w:r>
              <w:proofErr w:type="spellEnd"/>
            </w:ins>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490B4A8" w14:textId="77777777" w:rsidR="00D34BF1" w:rsidRDefault="00D34BF1" w:rsidP="00D34BF1">
            <w:pPr>
              <w:rPr>
                <w:ins w:id="67" w:author="Gwen Moonen" w:date="2021-04-22T11:57:00Z"/>
                <w:rFonts w:ascii="Calibri" w:eastAsia="Calibri" w:hAnsi="Calibri" w:cs="Calibri"/>
                <w:b/>
                <w:color w:val="FFFFFF"/>
                <w:sz w:val="22"/>
                <w:szCs w:val="22"/>
              </w:rPr>
            </w:pPr>
            <w:ins w:id="68" w:author="Gwen Moonen" w:date="2021-04-22T11:57:00Z">
              <w:r>
                <w:rPr>
                  <w:rFonts w:ascii="Calibri" w:eastAsia="Calibri" w:hAnsi="Calibri" w:cs="Calibri"/>
                  <w:b/>
                  <w:color w:val="FFFFFF"/>
                  <w:sz w:val="22"/>
                  <w:szCs w:val="22"/>
                </w:rPr>
                <w:t>OID: 2.16.840.1.113883.3.3210.14.2.2.1</w:t>
              </w:r>
            </w:ins>
          </w:p>
        </w:tc>
      </w:tr>
      <w:tr w:rsidR="00D34BF1" w14:paraId="758C1BC3" w14:textId="77777777" w:rsidTr="00E569CA">
        <w:tblPrEx>
          <w:tblCellMar>
            <w:left w:w="30" w:type="dxa"/>
            <w:right w:w="30" w:type="dxa"/>
          </w:tblCellMar>
        </w:tblPrEx>
        <w:trPr>
          <w:ins w:id="69" w:author="Gwen Moonen" w:date="2021-04-22T11:57:00Z"/>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26B35C" w14:textId="77777777" w:rsidR="00D34BF1" w:rsidRDefault="00D34BF1" w:rsidP="00D34BF1">
            <w:pPr>
              <w:rPr>
                <w:ins w:id="70" w:author="Gwen Moonen" w:date="2021-04-22T11:57:00Z"/>
                <w:rFonts w:ascii="Calibri" w:eastAsia="Calibri" w:hAnsi="Calibri" w:cs="Calibri"/>
                <w:color w:val="000000"/>
                <w:sz w:val="22"/>
                <w:szCs w:val="22"/>
              </w:rPr>
            </w:pPr>
            <w:ins w:id="71" w:author="Gwen Moonen" w:date="2021-04-22T11:57:00Z">
              <w:r>
                <w:rPr>
                  <w:rFonts w:ascii="Calibri" w:eastAsia="Calibri" w:hAnsi="Calibri" w:cs="Calibri"/>
                  <w:color w:val="000000"/>
                  <w:sz w:val="22"/>
                  <w:szCs w:val="22"/>
                </w:rPr>
                <w:t>Concept Name</w:t>
              </w:r>
            </w:ins>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2BBAA56" w14:textId="77777777" w:rsidR="00D34BF1" w:rsidRDefault="00D34BF1" w:rsidP="00D34BF1">
            <w:pPr>
              <w:rPr>
                <w:ins w:id="72" w:author="Gwen Moonen" w:date="2021-04-22T11:57:00Z"/>
                <w:rFonts w:ascii="Calibri" w:eastAsia="Calibri" w:hAnsi="Calibri" w:cs="Calibri"/>
                <w:color w:val="000000"/>
                <w:sz w:val="22"/>
                <w:szCs w:val="22"/>
              </w:rPr>
            </w:pPr>
            <w:ins w:id="73" w:author="Gwen Moonen" w:date="2021-04-22T11:57:00Z">
              <w:r>
                <w:rPr>
                  <w:rFonts w:ascii="Calibri" w:eastAsia="Calibri" w:hAnsi="Calibri" w:cs="Calibri"/>
                  <w:color w:val="000000"/>
                  <w:sz w:val="22"/>
                  <w:szCs w:val="22"/>
                </w:rPr>
                <w:t>Concept Code</w:t>
              </w:r>
            </w:ins>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4827DE2" w14:textId="77777777" w:rsidR="00D34BF1" w:rsidRDefault="00D34BF1" w:rsidP="00D34BF1">
            <w:pPr>
              <w:rPr>
                <w:ins w:id="74" w:author="Gwen Moonen" w:date="2021-04-22T11:57:00Z"/>
                <w:rFonts w:ascii="Calibri" w:eastAsia="Calibri" w:hAnsi="Calibri" w:cs="Calibri"/>
                <w:color w:val="000000"/>
                <w:sz w:val="22"/>
                <w:szCs w:val="22"/>
              </w:rPr>
            </w:pPr>
            <w:proofErr w:type="spellStart"/>
            <w:ins w:id="75" w:author="Gwen Moonen" w:date="2021-04-22T11:57:00Z">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ins>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241C5F" w14:textId="77777777" w:rsidR="00D34BF1" w:rsidRDefault="00D34BF1" w:rsidP="00D34BF1">
            <w:pPr>
              <w:rPr>
                <w:ins w:id="76" w:author="Gwen Moonen" w:date="2021-04-22T11:57:00Z"/>
                <w:rFonts w:ascii="Calibri" w:eastAsia="Calibri" w:hAnsi="Calibri" w:cs="Calibri"/>
                <w:color w:val="000000"/>
                <w:sz w:val="22"/>
                <w:szCs w:val="22"/>
              </w:rPr>
            </w:pPr>
            <w:proofErr w:type="spellStart"/>
            <w:ins w:id="77" w:author="Gwen Moonen" w:date="2021-04-22T11:57:00Z">
              <w:r>
                <w:rPr>
                  <w:rFonts w:ascii="Calibri" w:eastAsia="Calibri" w:hAnsi="Calibri" w:cs="Calibri"/>
                  <w:color w:val="000000"/>
                  <w:sz w:val="22"/>
                  <w:szCs w:val="22"/>
                </w:rPr>
                <w:t>CodeSystem</w:t>
              </w:r>
              <w:proofErr w:type="spellEnd"/>
              <w:r>
                <w:rPr>
                  <w:rFonts w:ascii="Calibri" w:eastAsia="Calibri" w:hAnsi="Calibri" w:cs="Calibri"/>
                  <w:color w:val="000000"/>
                  <w:sz w:val="22"/>
                  <w:szCs w:val="22"/>
                </w:rPr>
                <w:t xml:space="preserve"> OID</w:t>
              </w:r>
            </w:ins>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D61371C" w14:textId="77777777" w:rsidR="00D34BF1" w:rsidRDefault="00D34BF1" w:rsidP="00D34BF1">
            <w:pPr>
              <w:rPr>
                <w:ins w:id="78" w:author="Gwen Moonen" w:date="2021-04-22T11:57:00Z"/>
                <w:rFonts w:ascii="Calibri" w:eastAsia="Calibri" w:hAnsi="Calibri" w:cs="Calibri"/>
                <w:color w:val="000000"/>
                <w:sz w:val="22"/>
                <w:szCs w:val="22"/>
              </w:rPr>
            </w:pPr>
            <w:ins w:id="79" w:author="Gwen Moonen" w:date="2021-04-22T11:57:00Z">
              <w:r>
                <w:rPr>
                  <w:rFonts w:ascii="Calibri" w:eastAsia="Calibri" w:hAnsi="Calibri" w:cs="Calibri"/>
                  <w:color w:val="000000"/>
                  <w:sz w:val="22"/>
                  <w:szCs w:val="22"/>
                </w:rPr>
                <w:t>Description</w:t>
              </w:r>
            </w:ins>
          </w:p>
        </w:tc>
      </w:tr>
      <w:tr w:rsidR="00D34BF1" w:rsidRPr="00113609" w14:paraId="28D5E9B2" w14:textId="77777777" w:rsidTr="00E569CA">
        <w:tblPrEx>
          <w:tblCellMar>
            <w:left w:w="30" w:type="dxa"/>
            <w:right w:w="30" w:type="dxa"/>
          </w:tblCellMar>
        </w:tblPrEx>
        <w:trPr>
          <w:trHeight w:val="206"/>
          <w:ins w:id="80"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20BF1" w14:textId="77777777" w:rsidR="00D34BF1" w:rsidRDefault="00D34BF1" w:rsidP="00D34BF1">
            <w:pPr>
              <w:pStyle w:val="Geenafstand"/>
              <w:rPr>
                <w:ins w:id="81" w:author="Gwen Moonen" w:date="2021-04-22T11:57:00Z"/>
                <w:color w:val="000000"/>
              </w:rPr>
            </w:pPr>
            <w:proofErr w:type="spellStart"/>
            <w:ins w:id="82" w:author="Gwen Moonen" w:date="2021-04-22T11:57:00Z">
              <w:r>
                <w:rPr>
                  <w:color w:val="000000"/>
                  <w:sz w:val="20"/>
                  <w:szCs w:val="20"/>
                </w:rPr>
                <w:t>Fase</w:t>
              </w:r>
              <w:proofErr w:type="spellEnd"/>
              <w:r>
                <w:rPr>
                  <w:color w:val="000000"/>
                  <w:sz w:val="20"/>
                  <w:szCs w:val="20"/>
                </w:rPr>
                <w:t xml:space="preserve"> 0:</w:t>
              </w:r>
            </w:ins>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60D905" w14:textId="77777777" w:rsidR="00D34BF1" w:rsidRDefault="00D34BF1" w:rsidP="00D34BF1">
            <w:pPr>
              <w:pStyle w:val="Geenafstand"/>
              <w:rPr>
                <w:ins w:id="83" w:author="Gwen Moonen" w:date="2021-04-22T11:57:00Z"/>
                <w:color w:val="000000"/>
              </w:rPr>
            </w:pPr>
            <w:ins w:id="84" w:author="Gwen Moonen" w:date="2021-04-22T11:57:00Z">
              <w:r>
                <w:rPr>
                  <w:color w:val="000000"/>
                </w:rPr>
                <w:t xml:space="preserve">1 / </w:t>
              </w:r>
              <w:proofErr w:type="spellStart"/>
              <w:r>
                <w:rPr>
                  <w:color w:val="000000"/>
                </w:rPr>
                <w:t>groen</w:t>
              </w:r>
              <w:proofErr w:type="spellEnd"/>
            </w:ins>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725EB3" w14:textId="77777777" w:rsidR="00D34BF1" w:rsidRDefault="00D34BF1" w:rsidP="00D34BF1">
            <w:pPr>
              <w:pStyle w:val="Geenafstand"/>
              <w:rPr>
                <w:ins w:id="85" w:author="Gwen Moonen" w:date="2021-04-22T11:57:00Z"/>
                <w:color w:val="000000"/>
              </w:rPr>
            </w:pPr>
            <w:ins w:id="86" w:author="Gwen Moonen" w:date="2021-04-22T11:57:00Z">
              <w:r>
                <w:rPr>
                  <w:color w:val="000000"/>
                </w:rPr>
                <w:t xml:space="preserve">GGZ Nederland </w:t>
              </w:r>
            </w:ins>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A7B040" w14:textId="77777777" w:rsidR="00D34BF1" w:rsidRDefault="00D34BF1" w:rsidP="00D34BF1">
            <w:pPr>
              <w:pStyle w:val="Geenafstand"/>
              <w:rPr>
                <w:ins w:id="87" w:author="Gwen Moonen" w:date="2021-04-22T11:57:00Z"/>
                <w:color w:val="000000"/>
              </w:rPr>
            </w:pPr>
            <w:ins w:id="88" w:author="Gwen Moonen" w:date="2021-04-22T11:57:00Z">
              <w:r>
                <w:rPr>
                  <w:color w:val="000000"/>
                </w:rPr>
                <w:t>2.16.840.1.113883.3.3210.14.3.1</w:t>
              </w:r>
            </w:ins>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15C11" w14:textId="77777777" w:rsidR="00D34BF1" w:rsidRPr="0095716E" w:rsidRDefault="00D34BF1" w:rsidP="00D34BF1">
            <w:pPr>
              <w:pStyle w:val="Geenafstand"/>
              <w:rPr>
                <w:ins w:id="89" w:author="Gwen Moonen" w:date="2021-04-22T11:57:00Z"/>
                <w:color w:val="000000"/>
                <w:lang w:val="nl-NL"/>
              </w:rPr>
            </w:pPr>
            <w:ins w:id="90" w:author="Gwen Moonen" w:date="2021-04-22T11:57:00Z">
              <w:r w:rsidRPr="0095716E">
                <w:rPr>
                  <w:color w:val="000000"/>
                  <w:sz w:val="20"/>
                  <w:szCs w:val="20"/>
                  <w:lang w:val="nl-NL"/>
                </w:rPr>
                <w:t>in goede doen / geen spanning.</w:t>
              </w:r>
            </w:ins>
          </w:p>
        </w:tc>
      </w:tr>
      <w:tr w:rsidR="00D34BF1" w14:paraId="1D08FB72" w14:textId="77777777" w:rsidTr="00E569CA">
        <w:tblPrEx>
          <w:tblCellMar>
            <w:left w:w="30" w:type="dxa"/>
            <w:right w:w="30" w:type="dxa"/>
          </w:tblCellMar>
        </w:tblPrEx>
        <w:trPr>
          <w:trHeight w:val="271"/>
          <w:ins w:id="91"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30C42" w14:textId="77777777" w:rsidR="00D34BF1" w:rsidRDefault="00D34BF1" w:rsidP="00D34BF1">
            <w:pPr>
              <w:pStyle w:val="Geenafstand"/>
              <w:rPr>
                <w:ins w:id="92" w:author="Gwen Moonen" w:date="2021-04-22T11:57:00Z"/>
                <w:color w:val="000000"/>
              </w:rPr>
            </w:pPr>
            <w:proofErr w:type="spellStart"/>
            <w:ins w:id="93" w:author="Gwen Moonen" w:date="2021-04-22T11:57:00Z">
              <w:r>
                <w:rPr>
                  <w:color w:val="000000"/>
                  <w:sz w:val="20"/>
                  <w:szCs w:val="20"/>
                </w:rPr>
                <w:t>Fase</w:t>
              </w:r>
              <w:proofErr w:type="spellEnd"/>
              <w:r>
                <w:rPr>
                  <w:color w:val="000000"/>
                  <w:sz w:val="20"/>
                  <w:szCs w:val="20"/>
                </w:rPr>
                <w:t xml:space="preserve"> 1:</w:t>
              </w:r>
            </w:ins>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AA1B77" w14:textId="77777777" w:rsidR="00D34BF1" w:rsidRDefault="00D34BF1" w:rsidP="00D34BF1">
            <w:pPr>
              <w:pStyle w:val="Geenafstand"/>
              <w:rPr>
                <w:ins w:id="94" w:author="Gwen Moonen" w:date="2021-04-22T11:57:00Z"/>
                <w:color w:val="000000"/>
              </w:rPr>
            </w:pPr>
            <w:ins w:id="95" w:author="Gwen Moonen" w:date="2021-04-22T11:57:00Z">
              <w:r>
                <w:rPr>
                  <w:color w:val="000000"/>
                </w:rPr>
                <w:t xml:space="preserve">2 / </w:t>
              </w:r>
              <w:proofErr w:type="spellStart"/>
              <w:r>
                <w:rPr>
                  <w:color w:val="000000"/>
                </w:rPr>
                <w:t>Geel</w:t>
              </w:r>
              <w:proofErr w:type="spellEnd"/>
            </w:ins>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EC75C2" w14:textId="77777777" w:rsidR="00D34BF1" w:rsidRDefault="00D34BF1" w:rsidP="00D34BF1">
            <w:pPr>
              <w:pStyle w:val="Geenafstand"/>
              <w:rPr>
                <w:ins w:id="96" w:author="Gwen Moonen" w:date="2021-04-22T11:57:00Z"/>
                <w:color w:val="000000"/>
              </w:rPr>
            </w:pPr>
            <w:ins w:id="97" w:author="Gwen Moonen" w:date="2021-04-22T11:57:00Z">
              <w:r>
                <w:rPr>
                  <w:color w:val="000000"/>
                </w:rPr>
                <w:t xml:space="preserve">GGZ Nederland </w:t>
              </w:r>
            </w:ins>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6E3891" w14:textId="77777777" w:rsidR="00D34BF1" w:rsidRDefault="00D34BF1" w:rsidP="00D34BF1">
            <w:pPr>
              <w:pStyle w:val="Geenafstand"/>
              <w:rPr>
                <w:ins w:id="98" w:author="Gwen Moonen" w:date="2021-04-22T11:57:00Z"/>
                <w:color w:val="000000"/>
              </w:rPr>
            </w:pPr>
            <w:ins w:id="99" w:author="Gwen Moonen" w:date="2021-04-22T11:57:00Z">
              <w:r>
                <w:rPr>
                  <w:color w:val="000000"/>
                </w:rPr>
                <w:t>2.16.840.1.113883.3.3210.14.3.1</w:t>
              </w:r>
            </w:ins>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CE924" w14:textId="77777777" w:rsidR="00D34BF1" w:rsidRDefault="00D34BF1" w:rsidP="00D34BF1">
            <w:pPr>
              <w:pStyle w:val="Geenafstand"/>
              <w:rPr>
                <w:ins w:id="100" w:author="Gwen Moonen" w:date="2021-04-22T11:57:00Z"/>
                <w:color w:val="000000"/>
              </w:rPr>
            </w:pPr>
            <w:proofErr w:type="spellStart"/>
            <w:ins w:id="101" w:author="Gwen Moonen" w:date="2021-04-22T11:57:00Z">
              <w:r>
                <w:rPr>
                  <w:color w:val="000000"/>
                  <w:sz w:val="20"/>
                  <w:szCs w:val="20"/>
                </w:rPr>
                <w:t>Onrustig</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gespannen</w:t>
              </w:r>
              <w:proofErr w:type="spellEnd"/>
              <w:r>
                <w:rPr>
                  <w:color w:val="000000"/>
                  <w:sz w:val="20"/>
                  <w:szCs w:val="20"/>
                </w:rPr>
                <w:t>.</w:t>
              </w:r>
            </w:ins>
          </w:p>
        </w:tc>
      </w:tr>
      <w:tr w:rsidR="00D34BF1" w14:paraId="62B73AE5" w14:textId="77777777" w:rsidTr="00E569CA">
        <w:tblPrEx>
          <w:tblCellMar>
            <w:left w:w="30" w:type="dxa"/>
            <w:right w:w="30" w:type="dxa"/>
          </w:tblCellMar>
        </w:tblPrEx>
        <w:trPr>
          <w:trHeight w:val="209"/>
          <w:ins w:id="102"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3176E" w14:textId="77777777" w:rsidR="00D34BF1" w:rsidRDefault="00D34BF1" w:rsidP="00D34BF1">
            <w:pPr>
              <w:pStyle w:val="Geenafstand"/>
              <w:rPr>
                <w:ins w:id="103" w:author="Gwen Moonen" w:date="2021-04-22T11:57:00Z"/>
                <w:rFonts w:ascii="Times New Roman" w:eastAsia="Times New Roman" w:hAnsi="Times New Roman" w:cs="Times New Roman"/>
                <w:color w:val="000000"/>
                <w:sz w:val="24"/>
                <w:szCs w:val="24"/>
              </w:rPr>
            </w:pPr>
            <w:proofErr w:type="spellStart"/>
            <w:ins w:id="104" w:author="Gwen Moonen" w:date="2021-04-22T11:57:00Z">
              <w:r>
                <w:rPr>
                  <w:color w:val="000000"/>
                  <w:sz w:val="20"/>
                  <w:szCs w:val="20"/>
                </w:rPr>
                <w:t>Fase</w:t>
              </w:r>
              <w:proofErr w:type="spellEnd"/>
              <w:r>
                <w:rPr>
                  <w:color w:val="000000"/>
                  <w:sz w:val="20"/>
                  <w:szCs w:val="20"/>
                </w:rPr>
                <w:t xml:space="preserve"> 2:</w:t>
              </w:r>
            </w:ins>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6E10E" w14:textId="77777777" w:rsidR="00D34BF1" w:rsidRDefault="00D34BF1" w:rsidP="00D34BF1">
            <w:pPr>
              <w:pStyle w:val="Geenafstand"/>
              <w:rPr>
                <w:ins w:id="105" w:author="Gwen Moonen" w:date="2021-04-22T11:57:00Z"/>
                <w:color w:val="000000"/>
              </w:rPr>
            </w:pPr>
            <w:ins w:id="106" w:author="Gwen Moonen" w:date="2021-04-22T11:57:00Z">
              <w:r>
                <w:rPr>
                  <w:color w:val="000000"/>
                </w:rPr>
                <w:t xml:space="preserve">3 / </w:t>
              </w:r>
              <w:proofErr w:type="spellStart"/>
              <w:r>
                <w:rPr>
                  <w:color w:val="000000"/>
                </w:rPr>
                <w:t>Oranje</w:t>
              </w:r>
              <w:proofErr w:type="spellEnd"/>
            </w:ins>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B4A6EF" w14:textId="77777777" w:rsidR="00D34BF1" w:rsidRDefault="00D34BF1" w:rsidP="00D34BF1">
            <w:pPr>
              <w:pStyle w:val="Geenafstand"/>
              <w:rPr>
                <w:ins w:id="107" w:author="Gwen Moonen" w:date="2021-04-22T11:57:00Z"/>
                <w:color w:val="000000"/>
              </w:rPr>
            </w:pPr>
            <w:ins w:id="108" w:author="Gwen Moonen" w:date="2021-04-22T11:57:00Z">
              <w:r>
                <w:rPr>
                  <w:color w:val="000000"/>
                </w:rPr>
                <w:t xml:space="preserve">GGZ Nederland </w:t>
              </w:r>
            </w:ins>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74F84B" w14:textId="77777777" w:rsidR="00D34BF1" w:rsidRDefault="00D34BF1" w:rsidP="00D34BF1">
            <w:pPr>
              <w:pStyle w:val="Geenafstand"/>
              <w:rPr>
                <w:ins w:id="109" w:author="Gwen Moonen" w:date="2021-04-22T11:57:00Z"/>
                <w:color w:val="000000"/>
              </w:rPr>
            </w:pPr>
            <w:ins w:id="110" w:author="Gwen Moonen" w:date="2021-04-22T11:57:00Z">
              <w:r>
                <w:rPr>
                  <w:color w:val="000000"/>
                </w:rPr>
                <w:t>2.16.840.1.113883.3.3210.14.3.1</w:t>
              </w:r>
            </w:ins>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660414" w14:textId="77777777" w:rsidR="00D34BF1" w:rsidRDefault="00D34BF1" w:rsidP="00D34BF1">
            <w:pPr>
              <w:pStyle w:val="Geenafstand"/>
              <w:rPr>
                <w:ins w:id="111" w:author="Gwen Moonen" w:date="2021-04-22T11:57:00Z"/>
                <w:color w:val="000000"/>
              </w:rPr>
            </w:pPr>
            <w:proofErr w:type="spellStart"/>
            <w:ins w:id="112" w:author="Gwen Moonen" w:date="2021-04-22T11:57:00Z">
              <w:r>
                <w:rPr>
                  <w:color w:val="000000"/>
                  <w:sz w:val="20"/>
                  <w:szCs w:val="20"/>
                </w:rPr>
                <w:t>Dreigend</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gespannen</w:t>
              </w:r>
              <w:proofErr w:type="spellEnd"/>
              <w:r>
                <w:rPr>
                  <w:color w:val="000000"/>
                  <w:sz w:val="20"/>
                  <w:szCs w:val="20"/>
                </w:rPr>
                <w:t>.</w:t>
              </w:r>
            </w:ins>
          </w:p>
        </w:tc>
      </w:tr>
      <w:tr w:rsidR="00D34BF1" w14:paraId="7CB41A59" w14:textId="77777777" w:rsidTr="00E569CA">
        <w:tblPrEx>
          <w:tblCellMar>
            <w:left w:w="30" w:type="dxa"/>
            <w:right w:w="30" w:type="dxa"/>
          </w:tblCellMar>
        </w:tblPrEx>
        <w:trPr>
          <w:trHeight w:val="209"/>
          <w:ins w:id="113"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55E9" w14:textId="77777777" w:rsidR="00D34BF1" w:rsidRDefault="00D34BF1" w:rsidP="00D34BF1">
            <w:pPr>
              <w:pStyle w:val="Geenafstand"/>
              <w:rPr>
                <w:ins w:id="114" w:author="Gwen Moonen" w:date="2021-04-22T11:57:00Z"/>
                <w:color w:val="000000"/>
              </w:rPr>
            </w:pPr>
            <w:proofErr w:type="spellStart"/>
            <w:ins w:id="115" w:author="Gwen Moonen" w:date="2021-04-22T11:57:00Z">
              <w:r>
                <w:rPr>
                  <w:color w:val="000000"/>
                  <w:sz w:val="20"/>
                  <w:szCs w:val="20"/>
                </w:rPr>
                <w:t>Fase</w:t>
              </w:r>
              <w:proofErr w:type="spellEnd"/>
              <w:r>
                <w:rPr>
                  <w:color w:val="000000"/>
                  <w:sz w:val="20"/>
                  <w:szCs w:val="20"/>
                </w:rPr>
                <w:t xml:space="preserve"> 3</w:t>
              </w:r>
            </w:ins>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FB82A5" w14:textId="77777777" w:rsidR="00D34BF1" w:rsidRDefault="00D34BF1" w:rsidP="00D34BF1">
            <w:pPr>
              <w:pStyle w:val="Geenafstand"/>
              <w:rPr>
                <w:ins w:id="116" w:author="Gwen Moonen" w:date="2021-04-22T11:57:00Z"/>
                <w:color w:val="000000"/>
              </w:rPr>
            </w:pPr>
            <w:ins w:id="117" w:author="Gwen Moonen" w:date="2021-04-22T11:57:00Z">
              <w:r>
                <w:rPr>
                  <w:color w:val="000000"/>
                </w:rPr>
                <w:t>4 / Rood</w:t>
              </w:r>
            </w:ins>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FB3DB" w14:textId="77777777" w:rsidR="00D34BF1" w:rsidRDefault="00D34BF1" w:rsidP="00D34BF1">
            <w:pPr>
              <w:pStyle w:val="Geenafstand"/>
              <w:rPr>
                <w:ins w:id="118" w:author="Gwen Moonen" w:date="2021-04-22T11:57:00Z"/>
                <w:color w:val="000000"/>
              </w:rPr>
            </w:pPr>
            <w:ins w:id="119" w:author="Gwen Moonen" w:date="2021-04-22T11:57:00Z">
              <w:r>
                <w:rPr>
                  <w:color w:val="000000"/>
                </w:rPr>
                <w:t xml:space="preserve">GGZ Nederland </w:t>
              </w:r>
            </w:ins>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3B013" w14:textId="77777777" w:rsidR="00D34BF1" w:rsidRDefault="00D34BF1" w:rsidP="00D34BF1">
            <w:pPr>
              <w:pStyle w:val="Geenafstand"/>
              <w:rPr>
                <w:ins w:id="120" w:author="Gwen Moonen" w:date="2021-04-22T11:57:00Z"/>
                <w:color w:val="000000"/>
              </w:rPr>
            </w:pPr>
            <w:ins w:id="121" w:author="Gwen Moonen" w:date="2021-04-22T11:57:00Z">
              <w:r>
                <w:rPr>
                  <w:color w:val="000000"/>
                </w:rPr>
                <w:t>2.16.840.1.113883.3.3210.14.3.1</w:t>
              </w:r>
            </w:ins>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6A8BC" w14:textId="77777777" w:rsidR="00D34BF1" w:rsidRDefault="00D34BF1" w:rsidP="00D34BF1">
            <w:pPr>
              <w:pStyle w:val="Geenafstand"/>
              <w:rPr>
                <w:ins w:id="122" w:author="Gwen Moonen" w:date="2021-04-22T11:57:00Z"/>
                <w:color w:val="000000"/>
              </w:rPr>
            </w:pPr>
            <w:ins w:id="123" w:author="Gwen Moonen" w:date="2021-04-22T11:57:00Z">
              <w:r>
                <w:rPr>
                  <w:color w:val="000000"/>
                  <w:sz w:val="20"/>
                  <w:szCs w:val="20"/>
                </w:rPr>
                <w:t xml:space="preserve">Crisis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escalatie</w:t>
              </w:r>
              <w:proofErr w:type="spellEnd"/>
              <w:r>
                <w:rPr>
                  <w:color w:val="000000"/>
                  <w:sz w:val="20"/>
                  <w:szCs w:val="20"/>
                </w:rPr>
                <w:t xml:space="preserve">. </w:t>
              </w:r>
              <w:commentRangeStart w:id="124"/>
              <w:commentRangeEnd w:id="124"/>
              <w:r>
                <w:rPr>
                  <w:rStyle w:val="Verwijzingopmerking"/>
                  <w:rFonts w:ascii="Arial" w:eastAsia="Arial" w:hAnsi="Arial" w:cs="Arial"/>
                </w:rPr>
                <w:commentReference w:id="124"/>
              </w:r>
            </w:ins>
          </w:p>
        </w:tc>
      </w:tr>
    </w:tbl>
    <w:p w14:paraId="4CEC5DE7" w14:textId="77777777" w:rsidR="00237E0B" w:rsidRDefault="00237E0B"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0749FC1D"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0840EB" w14:textId="77777777" w:rsidR="0095716E" w:rsidRDefault="0095716E" w:rsidP="00FF4916">
            <w:pPr>
              <w:rPr>
                <w:rFonts w:ascii="Calibri" w:eastAsia="Calibri" w:hAnsi="Calibri" w:cs="Calibri"/>
                <w:b/>
                <w:color w:val="FFFFFF"/>
                <w:sz w:val="28"/>
                <w:szCs w:val="28"/>
              </w:rPr>
            </w:pPr>
            <w:bookmarkStart w:id="125" w:name="BKM_F81D7689_43CA_465F_ADA7_52F2C8953E75"/>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F4DD6" w14:textId="77777777"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Contactpersoon</w:t>
            </w:r>
            <w:proofErr w:type="spellEnd"/>
            <w:r>
              <w:rPr>
                <w:rFonts w:ascii="Calibri" w:eastAsia="Calibri" w:hAnsi="Calibri" w:cs="Calibri"/>
                <w:color w:val="FFFFFF"/>
                <w:sz w:val="28"/>
                <w:szCs w:val="28"/>
              </w:rPr>
              <w:t xml:space="preserve">  </w:t>
            </w:r>
          </w:p>
        </w:tc>
      </w:tr>
      <w:tr w:rsidR="0095716E" w:rsidRPr="00E20927" w14:paraId="239C7A2E"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599131"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7725C" w14:textId="77777777" w:rsidR="00E20927" w:rsidRPr="0095716E" w:rsidRDefault="00E20927" w:rsidP="00E20927">
            <w:pPr>
              <w:rPr>
                <w:ins w:id="126" w:author="Gwen Moonen" w:date="2021-04-16T10:31:00Z"/>
                <w:rFonts w:ascii="Calibri" w:eastAsia="Calibri" w:hAnsi="Calibri" w:cs="Calibri"/>
                <w:color w:val="000000"/>
                <w:sz w:val="22"/>
                <w:szCs w:val="22"/>
                <w:lang w:val="nl-NL"/>
              </w:rPr>
            </w:pPr>
            <w:ins w:id="127" w:author="Gwen Moonen" w:date="2021-04-16T10:31:00Z">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ins>
          </w:p>
          <w:p w14:paraId="1BEF23ED" w14:textId="0A77E6F4" w:rsidR="0095716E" w:rsidRPr="007B1C37" w:rsidRDefault="00E20927" w:rsidP="00FF4916">
            <w:pPr>
              <w:rPr>
                <w:ins w:id="128" w:author="Gwen Moonen" w:date="2021-04-16T10:30:00Z"/>
                <w:rFonts w:asciiTheme="minorHAnsi" w:eastAsia="Calibri" w:hAnsiTheme="minorHAnsi" w:cstheme="minorHAnsi"/>
                <w:color w:val="000000"/>
                <w:sz w:val="22"/>
                <w:szCs w:val="22"/>
              </w:rPr>
            </w:pPr>
            <w:ins w:id="129" w:author="Gwen Moonen" w:date="2021-04-16T10:27:00Z">
              <w:r w:rsidRPr="005B3D0A">
                <w:rPr>
                  <w:rFonts w:asciiTheme="minorHAnsi" w:eastAsia="Calibri" w:hAnsiTheme="minorHAnsi" w:cstheme="minorHAnsi"/>
                  <w:color w:val="000000"/>
                  <w:sz w:val="22"/>
                  <w:szCs w:val="22"/>
                  <w:lang w:val="nl-NL"/>
                </w:rPr>
                <w:t>&lt;</w:t>
              </w:r>
            </w:ins>
            <w:ins w:id="130" w:author="Gwen Moonen" w:date="2021-04-16T10:28:00Z">
              <w:r w:rsidRPr="005B3D0A">
                <w:rPr>
                  <w:rFonts w:asciiTheme="minorHAnsi" w:eastAsia="Calibri" w:hAnsiTheme="minorHAnsi" w:cstheme="minorHAnsi"/>
                  <w:color w:val="000000"/>
                  <w:sz w:val="22"/>
                  <w:szCs w:val="22"/>
                  <w:lang w:val="nl-NL"/>
                </w:rPr>
                <w:t xml:space="preserve">nl-NL&gt; </w:t>
              </w:r>
              <w:r w:rsidRPr="005B3D0A">
                <w:rPr>
                  <w:rFonts w:asciiTheme="minorHAnsi" w:hAnsiTheme="minorHAnsi" w:cstheme="minorHAnsi"/>
                  <w:sz w:val="22"/>
                  <w:szCs w:val="22"/>
                  <w:lang w:val="nl-NL"/>
                </w:rPr>
                <w:t xml:space="preserve">Een contactpersoon is een persoon anders dan zorgverleners, die betrokken zijn bij de zorg voor de patiënt, zoals familieleden, mantelzorgers, geestelijke verzorgers, voogden en </w:t>
              </w:r>
              <w:proofErr w:type="spellStart"/>
              <w:r w:rsidRPr="005B3D0A">
                <w:rPr>
                  <w:rFonts w:asciiTheme="minorHAnsi" w:hAnsiTheme="minorHAnsi" w:cstheme="minorHAnsi"/>
                  <w:sz w:val="22"/>
                  <w:szCs w:val="22"/>
                  <w:lang w:val="nl-NL"/>
                </w:rPr>
                <w:t>wettelijkelijk</w:t>
              </w:r>
              <w:proofErr w:type="spellEnd"/>
              <w:r w:rsidRPr="005B3D0A">
                <w:rPr>
                  <w:rFonts w:asciiTheme="minorHAnsi" w:hAnsiTheme="minorHAnsi" w:cstheme="minorHAnsi"/>
                  <w:sz w:val="22"/>
                  <w:szCs w:val="22"/>
                  <w:lang w:val="nl-NL"/>
                </w:rPr>
                <w:t xml:space="preserve"> vertegenwoordigers.</w:t>
              </w:r>
              <w:r w:rsidRPr="005B3D0A">
                <w:rPr>
                  <w:rFonts w:asciiTheme="minorHAnsi" w:eastAsia="Calibri" w:hAnsiTheme="minorHAnsi" w:cstheme="minorHAnsi"/>
                  <w:color w:val="000000"/>
                  <w:sz w:val="22"/>
                  <w:szCs w:val="22"/>
                  <w:lang w:val="nl-NL"/>
                </w:rPr>
                <w:t xml:space="preserve"> </w:t>
              </w:r>
              <w:r w:rsidRPr="007B1C37">
                <w:rPr>
                  <w:rFonts w:asciiTheme="minorHAnsi" w:eastAsia="Calibri" w:hAnsiTheme="minorHAnsi" w:cstheme="minorHAnsi"/>
                  <w:color w:val="000000"/>
                  <w:sz w:val="22"/>
                  <w:szCs w:val="22"/>
                </w:rPr>
                <w:t>&lt;</w:t>
              </w:r>
              <w:proofErr w:type="spellStart"/>
              <w:r w:rsidRPr="007B1C37">
                <w:rPr>
                  <w:rFonts w:asciiTheme="minorHAnsi" w:eastAsia="Calibri" w:hAnsiTheme="minorHAnsi" w:cstheme="minorHAnsi"/>
                  <w:color w:val="000000"/>
                  <w:sz w:val="22"/>
                  <w:szCs w:val="22"/>
                </w:rPr>
                <w:t>nl</w:t>
              </w:r>
              <w:proofErr w:type="spellEnd"/>
              <w:r w:rsidRPr="007B1C37">
                <w:rPr>
                  <w:rFonts w:asciiTheme="minorHAnsi" w:eastAsia="Calibri" w:hAnsiTheme="minorHAnsi" w:cstheme="minorHAnsi"/>
                  <w:color w:val="000000"/>
                  <w:sz w:val="22"/>
                  <w:szCs w:val="22"/>
                </w:rPr>
                <w:t>-NL&gt;</w:t>
              </w:r>
            </w:ins>
          </w:p>
          <w:p w14:paraId="206CD2D8" w14:textId="77777777" w:rsidR="00E20927" w:rsidRPr="007B1C37" w:rsidRDefault="00E20927" w:rsidP="00FF4916">
            <w:pPr>
              <w:rPr>
                <w:ins w:id="131" w:author="Gwen Moonen" w:date="2021-04-16T10:30:00Z"/>
                <w:rFonts w:asciiTheme="minorHAnsi" w:eastAsia="Calibri" w:hAnsiTheme="minorHAnsi" w:cstheme="minorHAnsi"/>
                <w:color w:val="000000"/>
                <w:sz w:val="22"/>
                <w:szCs w:val="22"/>
              </w:rPr>
            </w:pPr>
          </w:p>
          <w:p w14:paraId="5323E888" w14:textId="11CE768B" w:rsidR="00E20927" w:rsidRPr="005B3D0A" w:rsidRDefault="00E20927" w:rsidP="00FF4916">
            <w:pPr>
              <w:rPr>
                <w:rFonts w:ascii="Calibri" w:eastAsia="Calibri" w:hAnsi="Calibri" w:cs="Calibri"/>
                <w:color w:val="000000"/>
                <w:sz w:val="22"/>
                <w:szCs w:val="22"/>
              </w:rPr>
            </w:pPr>
            <w:ins w:id="132" w:author="Gwen Moonen" w:date="2021-04-16T10:30:00Z">
              <w:r w:rsidRPr="005B3D0A">
                <w:rPr>
                  <w:rFonts w:asciiTheme="minorHAnsi" w:eastAsia="Calibri" w:hAnsiTheme="minorHAnsi" w:cstheme="minorHAnsi"/>
                  <w:color w:val="000000"/>
                  <w:sz w:val="22"/>
                  <w:szCs w:val="22"/>
                </w:rPr>
                <w:t>&lt;</w:t>
              </w:r>
              <w:proofErr w:type="spellStart"/>
              <w:r w:rsidRPr="005B3D0A">
                <w:rPr>
                  <w:rFonts w:asciiTheme="minorHAnsi" w:eastAsia="Calibri" w:hAnsiTheme="minorHAnsi" w:cstheme="minorHAnsi"/>
                  <w:color w:val="000000"/>
                  <w:sz w:val="22"/>
                  <w:szCs w:val="22"/>
                </w:rPr>
                <w:t>en</w:t>
              </w:r>
              <w:proofErr w:type="spellEnd"/>
              <w:r w:rsidRPr="005B3D0A">
                <w:rPr>
                  <w:rFonts w:asciiTheme="minorHAnsi" w:eastAsia="Calibri" w:hAnsiTheme="minorHAnsi" w:cstheme="minorHAnsi"/>
                  <w:color w:val="000000"/>
                  <w:sz w:val="22"/>
                  <w:szCs w:val="22"/>
                </w:rPr>
                <w:t xml:space="preserve">-US&gt; </w:t>
              </w:r>
              <w:r w:rsidRPr="005B3D0A">
                <w:rPr>
                  <w:rFonts w:asciiTheme="minorHAnsi" w:hAnsiTheme="minorHAnsi" w:cstheme="minorHAnsi"/>
                  <w:sz w:val="22"/>
                  <w:szCs w:val="22"/>
                </w:rPr>
                <w:t>A contact is a different person than a healthcare provider who is involved in the patient’s care, such as family members, caregivers, mental caretakers, guardians and legal representatives.&lt;/</w:t>
              </w:r>
              <w:proofErr w:type="spellStart"/>
              <w:r w:rsidRPr="005B3D0A">
                <w:rPr>
                  <w:rFonts w:asciiTheme="minorHAnsi" w:hAnsiTheme="minorHAnsi" w:cstheme="minorHAnsi"/>
                  <w:sz w:val="22"/>
                  <w:szCs w:val="22"/>
                </w:rPr>
                <w:t>en</w:t>
              </w:r>
              <w:proofErr w:type="spellEnd"/>
              <w:r w:rsidRPr="005B3D0A">
                <w:rPr>
                  <w:rFonts w:asciiTheme="minorHAnsi" w:hAnsiTheme="minorHAnsi" w:cstheme="minorHAnsi"/>
                  <w:sz w:val="22"/>
                  <w:szCs w:val="22"/>
                </w:rPr>
                <w:t>-US&gt;</w:t>
              </w:r>
            </w:ins>
          </w:p>
        </w:tc>
      </w:tr>
      <w:tr w:rsidR="0095716E" w14:paraId="60A01B4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80935"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560F91" w14:textId="552A413B" w:rsidR="005B3D0A" w:rsidRDefault="005B3D0A" w:rsidP="00FF4916">
            <w:pPr>
              <w:rPr>
                <w:rFonts w:ascii="Calibri" w:eastAsia="Calibri" w:hAnsi="Calibri" w:cs="Calibri"/>
                <w:color w:val="000000"/>
                <w:sz w:val="22"/>
                <w:szCs w:val="22"/>
              </w:rPr>
            </w:pPr>
          </w:p>
        </w:tc>
      </w:tr>
      <w:tr w:rsidR="0095716E" w:rsidRPr="00113609" w14:paraId="41201AA6"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Change w:id="133" w:author="Gwen Moonen" w:date="2021-04-22T16:59:00Z">
                <w:tblPr>
                  <w:tblW w:w="8990" w:type="dxa"/>
                  <w:tblLayout w:type="fixed"/>
                  <w:tblCellMar>
                    <w:left w:w="40" w:type="dxa"/>
                    <w:right w:w="40" w:type="dxa"/>
                  </w:tblCellMar>
                  <w:tblLook w:val="04A0" w:firstRow="1" w:lastRow="0" w:firstColumn="1" w:lastColumn="0" w:noHBand="0" w:noVBand="1"/>
                </w:tblPr>
              </w:tblPrChange>
            </w:tblPr>
            <w:tblGrid>
              <w:gridCol w:w="2158"/>
              <w:gridCol w:w="2607"/>
              <w:gridCol w:w="4225"/>
              <w:tblGridChange w:id="134">
                <w:tblGrid>
                  <w:gridCol w:w="2158"/>
                  <w:gridCol w:w="2607"/>
                  <w:gridCol w:w="4225"/>
                </w:tblGrid>
              </w:tblGridChange>
            </w:tblGrid>
            <w:tr w:rsidR="0025747F" w14:paraId="6EBFC8D5" w14:textId="77777777" w:rsidTr="006951FB">
              <w:trPr>
                <w:trHeight w:val="641"/>
                <w:tblHeader/>
                <w:ins w:id="135" w:author="Gwen Moonen" w:date="2021-04-16T10:34:00Z"/>
                <w:trPrChange w:id="136" w:author="Gwen Moonen" w:date="2021-04-22T16:59:00Z">
                  <w:trPr>
                    <w:trHeight w:val="641"/>
                    <w:tblHeader/>
                  </w:trPr>
                </w:trPrChange>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Change w:id="137" w:author="Gwen Moonen" w:date="2021-04-22T16:59:00Z">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tcPrChange>
                </w:tcPr>
                <w:p w14:paraId="6155FC97" w14:textId="77777777" w:rsidR="0025747F" w:rsidRDefault="0025747F" w:rsidP="00E20927">
                  <w:pPr>
                    <w:rPr>
                      <w:ins w:id="138" w:author="Gwen Moonen" w:date="2021-04-16T10:34:00Z"/>
                      <w:color w:val="000000"/>
                      <w:sz w:val="20"/>
                      <w:szCs w:val="20"/>
                    </w:rPr>
                  </w:pPr>
                  <w:ins w:id="139" w:author="Gwen Moonen" w:date="2021-04-16T10:34:00Z">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ins>
                </w:p>
              </w:tc>
              <w:tc>
                <w:tcPr>
                  <w:tcW w:w="2607"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Change w:id="140" w:author="Gwen Moonen" w:date="2021-04-22T16:59:00Z">
                    <w:tcPr>
                      <w:tcW w:w="2607" w:type="dxa"/>
                      <w:tcBorders>
                        <w:top w:val="single" w:sz="2" w:space="0" w:color="0F0F0F"/>
                        <w:left w:val="single" w:sz="2" w:space="0" w:color="0F0F0F"/>
                        <w:right w:val="single" w:sz="2" w:space="0" w:color="0F0F0F"/>
                      </w:tcBorders>
                      <w:tcMar>
                        <w:top w:w="0" w:type="dxa"/>
                        <w:left w:w="40" w:type="dxa"/>
                        <w:bottom w:w="0" w:type="dxa"/>
                        <w:right w:w="40" w:type="dxa"/>
                      </w:tcMar>
                    </w:tcPr>
                  </w:tcPrChange>
                </w:tcPr>
                <w:p w14:paraId="0CCEB160" w14:textId="77777777" w:rsidR="0025747F" w:rsidRPr="005B3D0A" w:rsidRDefault="0025747F" w:rsidP="00E20927">
                  <w:pPr>
                    <w:rPr>
                      <w:ins w:id="141" w:author="Gwen Moonen" w:date="2021-04-16T10:34:00Z"/>
                      <w:rFonts w:asciiTheme="minorHAnsi" w:hAnsiTheme="minorHAnsi" w:cstheme="minorHAnsi"/>
                      <w:color w:val="000000"/>
                      <w:sz w:val="22"/>
                      <w:szCs w:val="22"/>
                    </w:rPr>
                  </w:pPr>
                  <w:ins w:id="142" w:author="Gwen Moonen" w:date="2021-04-16T10:36:00Z">
                    <w:r w:rsidRPr="005B3D0A">
                      <w:rPr>
                        <w:rFonts w:asciiTheme="minorHAnsi" w:hAnsiTheme="minorHAnsi" w:cstheme="minorHAnsi"/>
                        <w:color w:val="000000"/>
                        <w:sz w:val="22"/>
                        <w:szCs w:val="22"/>
                      </w:rPr>
                      <w:t xml:space="preserve">SNOMEDCT: </w:t>
                    </w:r>
                    <w:r w:rsidRPr="005B3D0A">
                      <w:rPr>
                        <w:rStyle w:val="xforms-output-output"/>
                        <w:rFonts w:asciiTheme="minorHAnsi" w:hAnsiTheme="minorHAnsi" w:cstheme="minorHAnsi"/>
                        <w:sz w:val="22"/>
                        <w:szCs w:val="22"/>
                      </w:rPr>
                      <w:t xml:space="preserve">70862002 | </w:t>
                    </w:r>
                    <w:proofErr w:type="spellStart"/>
                    <w:r w:rsidRPr="005B3D0A">
                      <w:rPr>
                        <w:rStyle w:val="xforms-output-output"/>
                        <w:rFonts w:asciiTheme="minorHAnsi" w:hAnsiTheme="minorHAnsi"/>
                        <w:sz w:val="22"/>
                        <w:szCs w:val="22"/>
                      </w:rPr>
                      <w:t>contactpersoon</w:t>
                    </w:r>
                    <w:proofErr w:type="spellEnd"/>
                    <w:r w:rsidRPr="005B3D0A">
                      <w:rPr>
                        <w:rStyle w:val="xforms-output-output"/>
                        <w:rFonts w:asciiTheme="minorHAnsi" w:hAnsiTheme="minorHAnsi"/>
                        <w:sz w:val="22"/>
                        <w:szCs w:val="22"/>
                      </w:rPr>
                      <w:t xml:space="preserve"> (</w:t>
                    </w:r>
                    <w:proofErr w:type="spellStart"/>
                    <w:r w:rsidRPr="005B3D0A">
                      <w:rPr>
                        <w:rStyle w:val="xforms-output-output"/>
                        <w:rFonts w:asciiTheme="minorHAnsi" w:hAnsiTheme="minorHAnsi"/>
                        <w:sz w:val="22"/>
                        <w:szCs w:val="22"/>
                      </w:rPr>
                      <w:t>persoon</w:t>
                    </w:r>
                    <w:proofErr w:type="spellEnd"/>
                    <w:r w:rsidRPr="005B3D0A">
                      <w:rPr>
                        <w:rStyle w:val="xforms-output-output"/>
                        <w:rFonts w:asciiTheme="minorHAnsi" w:hAnsiTheme="minorHAnsi"/>
                        <w:sz w:val="22"/>
                        <w:szCs w:val="22"/>
                      </w:rPr>
                      <w:t>)</w:t>
                    </w:r>
                  </w:ins>
                  <w:ins w:id="143" w:author="Gwen Moonen" w:date="2021-04-16T10:37:00Z">
                    <w:r w:rsidRPr="005B3D0A">
                      <w:rPr>
                        <w:rStyle w:val="xforms-output-output"/>
                        <w:rFonts w:asciiTheme="minorHAnsi" w:hAnsiTheme="minorHAnsi"/>
                        <w:sz w:val="22"/>
                        <w:szCs w:val="22"/>
                      </w:rPr>
                      <w:t xml:space="preserve"> |</w:t>
                    </w:r>
                  </w:ins>
                </w:p>
              </w:tc>
              <w:tc>
                <w:tcPr>
                  <w:tcW w:w="4225" w:type="dxa"/>
                  <w:tcBorders>
                    <w:top w:val="single" w:sz="2" w:space="0" w:color="0F0F0F"/>
                    <w:left w:val="single" w:sz="2" w:space="0" w:color="0F0F0F"/>
                    <w:bottom w:val="single" w:sz="2" w:space="0" w:color="0F0F0F"/>
                    <w:right w:val="single" w:sz="2" w:space="0" w:color="0F0F0F"/>
                  </w:tcBorders>
                  <w:tcPrChange w:id="144" w:author="Gwen Moonen" w:date="2021-04-22T16:59:00Z">
                    <w:tcPr>
                      <w:tcW w:w="4225" w:type="dxa"/>
                      <w:tcBorders>
                        <w:top w:val="single" w:sz="2" w:space="0" w:color="0F0F0F"/>
                        <w:left w:val="single" w:sz="2" w:space="0" w:color="0F0F0F"/>
                        <w:right w:val="single" w:sz="2" w:space="0" w:color="0F0F0F"/>
                      </w:tcBorders>
                    </w:tcPr>
                  </w:tcPrChange>
                </w:tcPr>
                <w:p w14:paraId="2ACBFD43" w14:textId="7E2FDA17" w:rsidR="0025747F" w:rsidRPr="005B3D0A" w:rsidRDefault="0025747F" w:rsidP="00E20927">
                  <w:pPr>
                    <w:rPr>
                      <w:ins w:id="145" w:author="Gwen Moonen" w:date="2021-04-16T10:34:00Z"/>
                      <w:rFonts w:asciiTheme="minorHAnsi" w:hAnsiTheme="minorHAnsi" w:cstheme="minorHAnsi"/>
                      <w:color w:val="000000"/>
                      <w:sz w:val="22"/>
                      <w:szCs w:val="22"/>
                    </w:rPr>
                  </w:pPr>
                </w:p>
              </w:tc>
            </w:tr>
            <w:tr w:rsidR="006951FB" w:rsidRPr="00113609" w14:paraId="4B03F611" w14:textId="77777777" w:rsidTr="0025747F">
              <w:trPr>
                <w:trHeight w:val="641"/>
                <w:tblHeader/>
                <w:ins w:id="146" w:author="Gwen Moonen" w:date="2021-04-22T16:59:00Z"/>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44E0FC" w14:textId="154A21B7" w:rsidR="006951FB" w:rsidRDefault="006951FB" w:rsidP="00E20927">
                  <w:pPr>
                    <w:rPr>
                      <w:ins w:id="147" w:author="Gwen Moonen" w:date="2021-04-22T16:59:00Z"/>
                      <w:rFonts w:ascii="Calibri" w:eastAsia="Calibri" w:hAnsi="Calibri" w:cs="Calibri"/>
                      <w:b/>
                      <w:color w:val="000000"/>
                      <w:sz w:val="22"/>
                      <w:szCs w:val="22"/>
                    </w:rPr>
                  </w:pPr>
                  <w:ins w:id="148" w:author="Gwen Moonen" w:date="2021-04-22T17:00:00Z">
                    <w:r w:rsidRPr="000F6B29">
                      <w:rPr>
                        <w:rFonts w:ascii="Calibri" w:eastAsia="Calibri" w:hAnsi="Calibri" w:cs="Calibri"/>
                        <w:b/>
                        <w:color w:val="000000"/>
                        <w:sz w:val="22"/>
                        <w:szCs w:val="22"/>
                        <w:lang w:val="nl-NL"/>
                      </w:rPr>
                      <w:t>DCM::</w:t>
                    </w:r>
                    <w:proofErr w:type="spellStart"/>
                    <w:r w:rsidRPr="000F6B29">
                      <w:rPr>
                        <w:rFonts w:ascii="Calibri" w:eastAsia="Calibri" w:hAnsi="Calibri" w:cs="Calibri"/>
                        <w:b/>
                        <w:color w:val="000000"/>
                        <w:sz w:val="22"/>
                        <w:szCs w:val="22"/>
                        <w:lang w:val="nl-NL"/>
                      </w:rPr>
                      <w:t>ReferencedConc</w:t>
                    </w:r>
                    <w:proofErr w:type="spellEnd"/>
                    <w:r w:rsidRPr="000F6B29">
                      <w:rPr>
                        <w:rFonts w:ascii="Calibri" w:eastAsia="Calibri" w:hAnsi="Calibri" w:cs="Calibri"/>
                        <w:b/>
                        <w:color w:val="000000"/>
                        <w:sz w:val="22"/>
                        <w:szCs w:val="22"/>
                        <w:lang w:val="nl-NL"/>
                      </w:rPr>
                      <w:t xml:space="preserve"> </w:t>
                    </w:r>
                    <w:proofErr w:type="spellStart"/>
                    <w:r w:rsidRPr="000F6B29">
                      <w:rPr>
                        <w:rFonts w:ascii="Calibri" w:eastAsia="Calibri" w:hAnsi="Calibri" w:cs="Calibri"/>
                        <w:b/>
                        <w:color w:val="000000"/>
                        <w:sz w:val="22"/>
                        <w:szCs w:val="22"/>
                        <w:lang w:val="nl-NL"/>
                      </w:rPr>
                      <w:t>eptId</w:t>
                    </w:r>
                  </w:ins>
                  <w:proofErr w:type="spellEnd"/>
                </w:p>
              </w:tc>
              <w:tc>
                <w:tcPr>
                  <w:tcW w:w="2607" w:type="dxa"/>
                  <w:tcBorders>
                    <w:top w:val="single" w:sz="2" w:space="0" w:color="0F0F0F"/>
                    <w:left w:val="single" w:sz="2" w:space="0" w:color="0F0F0F"/>
                    <w:right w:val="single" w:sz="2" w:space="0" w:color="0F0F0F"/>
                  </w:tcBorders>
                  <w:tcMar>
                    <w:top w:w="0" w:type="dxa"/>
                    <w:left w:w="40" w:type="dxa"/>
                    <w:bottom w:w="0" w:type="dxa"/>
                    <w:right w:w="40" w:type="dxa"/>
                  </w:tcMar>
                </w:tcPr>
                <w:p w14:paraId="2277F00D" w14:textId="71AAB162" w:rsidR="006951FB" w:rsidRPr="006951FB" w:rsidRDefault="006951FB" w:rsidP="00E20927">
                  <w:pPr>
                    <w:rPr>
                      <w:ins w:id="149" w:author="Gwen Moonen" w:date="2021-04-22T16:59:00Z"/>
                      <w:rFonts w:asciiTheme="minorHAnsi" w:hAnsiTheme="minorHAnsi" w:cstheme="minorHAnsi"/>
                      <w:color w:val="000000"/>
                      <w:sz w:val="22"/>
                      <w:szCs w:val="22"/>
                    </w:rPr>
                  </w:pPr>
                  <w:ins w:id="150" w:author="Gwen Moonen" w:date="2021-04-22T17:00:00Z">
                    <w:r w:rsidRPr="006951FB">
                      <w:rPr>
                        <w:rFonts w:asciiTheme="minorHAnsi" w:hAnsiTheme="minorHAnsi" w:cstheme="minorHAnsi"/>
                        <w:sz w:val="22"/>
                        <w:szCs w:val="22"/>
                        <w:rPrChange w:id="151" w:author="Gwen Moonen" w:date="2021-04-22T17:00:00Z">
                          <w:rPr/>
                        </w:rPrChange>
                      </w:rPr>
                      <w:t>NL-CM:3.1.1</w:t>
                    </w:r>
                  </w:ins>
                </w:p>
              </w:tc>
              <w:tc>
                <w:tcPr>
                  <w:tcW w:w="4225" w:type="dxa"/>
                  <w:tcBorders>
                    <w:top w:val="single" w:sz="2" w:space="0" w:color="0F0F0F"/>
                    <w:left w:val="single" w:sz="2" w:space="0" w:color="0F0F0F"/>
                    <w:right w:val="single" w:sz="2" w:space="0" w:color="0F0F0F"/>
                  </w:tcBorders>
                </w:tcPr>
                <w:p w14:paraId="6E40E7A7" w14:textId="76133198" w:rsidR="006951FB" w:rsidRPr="006951FB" w:rsidRDefault="006951FB" w:rsidP="00E20927">
                  <w:pPr>
                    <w:rPr>
                      <w:ins w:id="152" w:author="Gwen Moonen" w:date="2021-04-22T16:59:00Z"/>
                      <w:rFonts w:asciiTheme="minorHAnsi" w:hAnsiTheme="minorHAnsi" w:cstheme="minorHAnsi"/>
                      <w:color w:val="000000"/>
                      <w:sz w:val="22"/>
                      <w:szCs w:val="22"/>
                      <w:lang w:val="nl-NL"/>
                      <w:rPrChange w:id="153" w:author="Gwen Moonen" w:date="2021-04-22T17:00:00Z">
                        <w:rPr>
                          <w:ins w:id="154" w:author="Gwen Moonen" w:date="2021-04-22T16:59:00Z"/>
                          <w:rFonts w:asciiTheme="minorHAnsi" w:hAnsiTheme="minorHAnsi" w:cstheme="minorHAnsi"/>
                          <w:color w:val="000000"/>
                          <w:sz w:val="22"/>
                          <w:szCs w:val="22"/>
                        </w:rPr>
                      </w:rPrChange>
                    </w:rPr>
                  </w:pPr>
                  <w:ins w:id="155" w:author="Gwen Moonen" w:date="2021-04-22T17:00:00Z">
                    <w:r w:rsidRPr="006951FB">
                      <w:rPr>
                        <w:rFonts w:asciiTheme="minorHAnsi" w:hAnsiTheme="minorHAnsi" w:cstheme="minorHAnsi"/>
                        <w:color w:val="000000"/>
                        <w:sz w:val="22"/>
                        <w:szCs w:val="22"/>
                        <w:lang w:val="nl-NL"/>
                        <w:rPrChange w:id="156" w:author="Gwen Moonen" w:date="2021-04-22T17:00:00Z">
                          <w:rPr>
                            <w:rFonts w:asciiTheme="minorHAnsi" w:hAnsiTheme="minorHAnsi" w:cstheme="minorHAnsi"/>
                            <w:color w:val="000000"/>
                            <w:sz w:val="22"/>
                            <w:szCs w:val="22"/>
                          </w:rPr>
                        </w:rPrChange>
                      </w:rPr>
                      <w:t>Dit is een verwijzing n</w:t>
                    </w:r>
                    <w:r>
                      <w:rPr>
                        <w:rFonts w:asciiTheme="minorHAnsi" w:hAnsiTheme="minorHAnsi" w:cstheme="minorHAnsi"/>
                        <w:color w:val="000000"/>
                        <w:sz w:val="22"/>
                        <w:szCs w:val="22"/>
                        <w:lang w:val="nl-NL"/>
                      </w:rPr>
                      <w:t>aar het rootconcept van de bouwsteen Contactpersoon</w:t>
                    </w:r>
                  </w:ins>
                </w:p>
              </w:tc>
            </w:tr>
          </w:tbl>
          <w:p w14:paraId="7944027B" w14:textId="77777777" w:rsidR="0095716E" w:rsidRPr="006951FB" w:rsidRDefault="0095716E" w:rsidP="00FF4916">
            <w:pPr>
              <w:rPr>
                <w:color w:val="000000"/>
                <w:sz w:val="20"/>
                <w:szCs w:val="20"/>
                <w:lang w:val="nl-NL"/>
                <w:rPrChange w:id="157" w:author="Gwen Moonen" w:date="2021-04-22T17:00:00Z">
                  <w:rPr>
                    <w:color w:val="000000"/>
                    <w:sz w:val="20"/>
                    <w:szCs w:val="20"/>
                  </w:rPr>
                </w:rPrChange>
              </w:rPr>
            </w:pPr>
          </w:p>
        </w:tc>
      </w:tr>
      <w:tr w:rsidR="0095716E" w14:paraId="0E7B4367"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AB36CA"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6186C0" w14:textId="77777777" w:rsidR="0095716E" w:rsidRDefault="0095716E" w:rsidP="00FF4916">
            <w:pPr>
              <w:rPr>
                <w:rFonts w:ascii="Calibri" w:eastAsia="Calibri" w:hAnsi="Calibri" w:cs="Calibri"/>
                <w:color w:val="000000"/>
                <w:sz w:val="22"/>
                <w:szCs w:val="22"/>
              </w:rPr>
            </w:pPr>
          </w:p>
        </w:tc>
      </w:tr>
      <w:bookmarkEnd w:id="125"/>
    </w:tbl>
    <w:p w14:paraId="29D57D1E" w14:textId="2521F689" w:rsidR="0095716E" w:rsidRDefault="0095716E" w:rsidP="0095716E">
      <w:pPr>
        <w:rPr>
          <w:ins w:id="158" w:author="Gwen Moonen" w:date="2021-04-22T16:36:00Z"/>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9CA" w14:paraId="00CA6DBA" w14:textId="77777777" w:rsidTr="00B85F7E">
        <w:trPr>
          <w:ins w:id="159"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D02FE6" w14:textId="77777777" w:rsidR="00E569CA" w:rsidRDefault="00E569CA" w:rsidP="00B85F7E">
            <w:pPr>
              <w:rPr>
                <w:ins w:id="160" w:author="Gwen Moonen" w:date="2021-04-22T16:36:00Z"/>
                <w:rFonts w:ascii="Calibri" w:eastAsia="Calibri" w:hAnsi="Calibri" w:cs="Calibri"/>
                <w:b/>
                <w:color w:val="FFFFFF"/>
                <w:sz w:val="28"/>
                <w:szCs w:val="28"/>
              </w:rPr>
            </w:pPr>
            <w:ins w:id="161" w:author="Gwen Moonen" w:date="2021-04-22T16:36:00Z">
              <w:r>
                <w:rPr>
                  <w:rFonts w:ascii="Calibri" w:eastAsia="Calibri" w:hAnsi="Calibri" w:cs="Calibri"/>
                  <w:b/>
                  <w:color w:val="FFFFFF"/>
                  <w:sz w:val="28"/>
                  <w:szCs w:val="28"/>
                </w:rPr>
                <w:t>«context reference»</w:t>
              </w:r>
            </w:ins>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CA73D4" w14:textId="77777777" w:rsidR="00E569CA" w:rsidRDefault="00E569CA" w:rsidP="00B85F7E">
            <w:pPr>
              <w:rPr>
                <w:ins w:id="162" w:author="Gwen Moonen" w:date="2021-04-22T16:36:00Z"/>
                <w:rFonts w:ascii="Calibri" w:eastAsia="Calibri" w:hAnsi="Calibri" w:cs="Calibri"/>
                <w:color w:val="FFFFFF"/>
                <w:sz w:val="28"/>
                <w:szCs w:val="28"/>
              </w:rPr>
            </w:pPr>
            <w:proofErr w:type="spellStart"/>
            <w:ins w:id="163" w:author="Gwen Moonen" w:date="2021-04-22T16:36:00Z">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ins>
          </w:p>
        </w:tc>
      </w:tr>
      <w:tr w:rsidR="00E569CA" w:rsidRPr="0025747F" w14:paraId="19B03917" w14:textId="77777777" w:rsidTr="00B85F7E">
        <w:trPr>
          <w:ins w:id="164"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E026A6" w14:textId="77777777" w:rsidR="00E569CA" w:rsidRDefault="00E569CA" w:rsidP="00B85F7E">
            <w:pPr>
              <w:rPr>
                <w:ins w:id="165" w:author="Gwen Moonen" w:date="2021-04-22T16:36:00Z"/>
                <w:rFonts w:ascii="Calibri" w:eastAsia="Calibri" w:hAnsi="Calibri" w:cs="Calibri"/>
                <w:b/>
                <w:color w:val="000000"/>
                <w:sz w:val="22"/>
                <w:szCs w:val="22"/>
              </w:rPr>
            </w:pPr>
            <w:proofErr w:type="spellStart"/>
            <w:ins w:id="166" w:author="Gwen Moonen" w:date="2021-04-22T16:36:00Z">
              <w:r>
                <w:rPr>
                  <w:rFonts w:ascii="Calibri" w:eastAsia="Calibri" w:hAnsi="Calibri" w:cs="Calibri"/>
                  <w:b/>
                  <w:color w:val="000000"/>
                  <w:sz w:val="22"/>
                  <w:szCs w:val="22"/>
                </w:rPr>
                <w:t>Definitie</w:t>
              </w:r>
              <w:proofErr w:type="spellEnd"/>
            </w:ins>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37A358" w14:textId="77777777" w:rsidR="00E569CA" w:rsidRPr="0025747F" w:rsidRDefault="00E569CA" w:rsidP="00B85F7E">
            <w:pPr>
              <w:rPr>
                <w:ins w:id="167" w:author="Gwen Moonen" w:date="2021-04-22T16:36:00Z"/>
                <w:rFonts w:asciiTheme="minorHAnsi" w:eastAsia="Calibri" w:hAnsiTheme="minorHAnsi" w:cs="Calibri"/>
                <w:color w:val="000000"/>
                <w:sz w:val="22"/>
                <w:szCs w:val="22"/>
                <w:lang w:val="nl-NL"/>
              </w:rPr>
            </w:pPr>
            <w:ins w:id="168" w:author="Gwen Moonen" w:date="2021-04-22T16:36:00Z">
              <w:r w:rsidRPr="0025747F">
                <w:rPr>
                  <w:rFonts w:asciiTheme="minorHAnsi" w:eastAsia="Calibri" w:hAnsiTheme="minorHAnsi" w:cs="Calibri"/>
                  <w:color w:val="000000"/>
                  <w:sz w:val="22"/>
                  <w:szCs w:val="22"/>
                  <w:lang w:val="nl-NL"/>
                </w:rPr>
                <w:t>&lt;</w:t>
              </w:r>
              <w:proofErr w:type="spellStart"/>
              <w:r w:rsidRPr="0025747F">
                <w:rPr>
                  <w:rFonts w:asciiTheme="minorHAnsi" w:eastAsia="Calibri" w:hAnsiTheme="minorHAnsi" w:cs="Calibri"/>
                  <w:color w:val="000000"/>
                  <w:sz w:val="22"/>
                  <w:szCs w:val="22"/>
                  <w:lang w:val="nl-NL"/>
                </w:rPr>
                <w:t>languages</w:t>
              </w:r>
              <w:proofErr w:type="spellEnd"/>
              <w:r w:rsidRPr="0025747F">
                <w:rPr>
                  <w:rFonts w:asciiTheme="minorHAnsi" w:eastAsia="Calibri" w:hAnsiTheme="minorHAnsi" w:cs="Calibri"/>
                  <w:color w:val="000000"/>
                  <w:sz w:val="22"/>
                  <w:szCs w:val="22"/>
                  <w:lang w:val="nl-NL"/>
                </w:rPr>
                <w:t xml:space="preserve"> </w:t>
              </w:r>
              <w:proofErr w:type="spellStart"/>
              <w:r w:rsidRPr="0025747F">
                <w:rPr>
                  <w:rFonts w:asciiTheme="minorHAnsi" w:eastAsia="Calibri" w:hAnsiTheme="minorHAnsi" w:cs="Calibri"/>
                  <w:color w:val="000000"/>
                  <w:sz w:val="22"/>
                  <w:szCs w:val="22"/>
                  <w:lang w:val="nl-NL"/>
                </w:rPr>
                <w:t>xml:space</w:t>
              </w:r>
              <w:proofErr w:type="spellEnd"/>
              <w:r w:rsidRPr="0025747F">
                <w:rPr>
                  <w:rFonts w:asciiTheme="minorHAnsi" w:eastAsia="Calibri" w:hAnsiTheme="minorHAnsi" w:cs="Calibri"/>
                  <w:color w:val="000000"/>
                  <w:sz w:val="22"/>
                  <w:szCs w:val="22"/>
                  <w:lang w:val="nl-NL"/>
                </w:rPr>
                <w:t>="preserve"&gt;</w:t>
              </w:r>
            </w:ins>
          </w:p>
          <w:p w14:paraId="0B8241B6" w14:textId="77777777" w:rsidR="00E569CA" w:rsidRPr="007B1C37" w:rsidRDefault="00E569CA" w:rsidP="00B85F7E">
            <w:pPr>
              <w:pStyle w:val="Normaalweb"/>
              <w:rPr>
                <w:ins w:id="169" w:author="Gwen Moonen" w:date="2021-04-22T16:36:00Z"/>
                <w:rFonts w:asciiTheme="minorHAnsi" w:eastAsia="Calibri" w:hAnsiTheme="minorHAnsi" w:cs="Calibri"/>
                <w:color w:val="000000"/>
                <w:sz w:val="22"/>
                <w:szCs w:val="22"/>
                <w:lang w:val="en-US"/>
              </w:rPr>
            </w:pPr>
            <w:ins w:id="170" w:author="Gwen Moonen" w:date="2021-04-22T16:36:00Z">
              <w:r w:rsidRPr="0025747F">
                <w:rPr>
                  <w:rFonts w:asciiTheme="minorHAnsi" w:eastAsia="Calibri" w:hAnsiTheme="minorHAnsi" w:cs="Calibri"/>
                  <w:color w:val="000000"/>
                  <w:sz w:val="22"/>
                  <w:szCs w:val="22"/>
                </w:rPr>
                <w:t xml:space="preserve">&lt;nl-NL&gt;  </w:t>
              </w:r>
              <w:r w:rsidRPr="0025747F">
                <w:rPr>
                  <w:rFonts w:asciiTheme="minorHAnsi" w:hAnsiTheme="minorHAnsi"/>
                  <w:sz w:val="22"/>
                  <w:szCs w:val="22"/>
                </w:rPr>
                <w:t xml:space="preserve">Een zorgverlener is een persoon die bevoegd is tot handelingen op het gebied van de individuele gezondheidszorg. </w:t>
              </w:r>
              <w:r w:rsidRPr="007B1C37">
                <w:rPr>
                  <w:rFonts w:asciiTheme="minorHAnsi" w:eastAsia="Calibri" w:hAnsiTheme="minorHAnsi" w:cs="Calibri"/>
                  <w:color w:val="000000"/>
                  <w:sz w:val="22"/>
                  <w:szCs w:val="22"/>
                  <w:lang w:val="en-US"/>
                </w:rPr>
                <w:t>&lt;</w:t>
              </w:r>
              <w:proofErr w:type="spellStart"/>
              <w:r w:rsidRPr="007B1C37">
                <w:rPr>
                  <w:rFonts w:asciiTheme="minorHAnsi" w:eastAsia="Calibri" w:hAnsiTheme="minorHAnsi" w:cs="Calibri"/>
                  <w:color w:val="000000"/>
                  <w:sz w:val="22"/>
                  <w:szCs w:val="22"/>
                  <w:lang w:val="en-US"/>
                </w:rPr>
                <w:t>nl</w:t>
              </w:r>
              <w:proofErr w:type="spellEnd"/>
              <w:r w:rsidRPr="007B1C37">
                <w:rPr>
                  <w:rFonts w:asciiTheme="minorHAnsi" w:eastAsia="Calibri" w:hAnsiTheme="minorHAnsi" w:cs="Calibri"/>
                  <w:color w:val="000000"/>
                  <w:sz w:val="22"/>
                  <w:szCs w:val="22"/>
                  <w:lang w:val="en-US"/>
                </w:rPr>
                <w:t>-NL&gt;</w:t>
              </w:r>
            </w:ins>
          </w:p>
          <w:p w14:paraId="1F1F9552" w14:textId="77777777" w:rsidR="00E569CA" w:rsidRPr="0025747F" w:rsidRDefault="00E569CA" w:rsidP="00B85F7E">
            <w:pPr>
              <w:pStyle w:val="Normaalweb"/>
              <w:rPr>
                <w:ins w:id="171" w:author="Gwen Moonen" w:date="2021-04-22T16:36:00Z"/>
                <w:rFonts w:asciiTheme="minorHAnsi" w:hAnsiTheme="minorHAnsi"/>
                <w:sz w:val="22"/>
                <w:szCs w:val="22"/>
                <w:lang w:val="en-US"/>
              </w:rPr>
            </w:pPr>
            <w:ins w:id="172" w:author="Gwen Moonen" w:date="2021-04-22T16:36:00Z">
              <w:r w:rsidRPr="0025747F">
                <w:rPr>
                  <w:rFonts w:asciiTheme="minorHAnsi" w:eastAsia="Calibri" w:hAnsiTheme="minorHAnsi" w:cs="Calibri"/>
                  <w:color w:val="000000"/>
                  <w:sz w:val="22"/>
                  <w:szCs w:val="22"/>
                  <w:lang w:val="en-US"/>
                </w:rPr>
                <w:t>&lt;</w:t>
              </w:r>
              <w:proofErr w:type="spellStart"/>
              <w:r w:rsidRPr="0025747F">
                <w:rPr>
                  <w:rFonts w:asciiTheme="minorHAnsi" w:eastAsia="Calibri" w:hAnsiTheme="minorHAnsi" w:cs="Calibri"/>
                  <w:color w:val="000000"/>
                  <w:sz w:val="22"/>
                  <w:szCs w:val="22"/>
                  <w:lang w:val="en-US"/>
                </w:rPr>
                <w:t>en</w:t>
              </w:r>
              <w:proofErr w:type="spellEnd"/>
              <w:r w:rsidRPr="0025747F">
                <w:rPr>
                  <w:rFonts w:asciiTheme="minorHAnsi" w:eastAsia="Calibri" w:hAnsiTheme="minorHAnsi" w:cs="Calibri"/>
                  <w:color w:val="000000"/>
                  <w:sz w:val="22"/>
                  <w:szCs w:val="22"/>
                  <w:lang w:val="en-US"/>
                </w:rPr>
                <w:t xml:space="preserve">-US&gt; </w:t>
              </w:r>
              <w:r w:rsidRPr="0025747F">
                <w:rPr>
                  <w:rFonts w:asciiTheme="minorHAnsi" w:hAnsiTheme="minorHAnsi"/>
                  <w:sz w:val="22"/>
                  <w:szCs w:val="22"/>
                  <w:lang w:val="en-US"/>
                </w:rPr>
                <w:t>A health professional is a person authorized to act in individual healthcare. &lt;</w:t>
              </w:r>
              <w:proofErr w:type="spellStart"/>
              <w:r w:rsidRPr="0025747F">
                <w:rPr>
                  <w:rFonts w:asciiTheme="minorHAnsi" w:hAnsiTheme="minorHAnsi"/>
                  <w:sz w:val="22"/>
                  <w:szCs w:val="22"/>
                  <w:lang w:val="en-US"/>
                </w:rPr>
                <w:t>en</w:t>
              </w:r>
              <w:proofErr w:type="spellEnd"/>
              <w:r w:rsidRPr="0025747F">
                <w:rPr>
                  <w:rFonts w:asciiTheme="minorHAnsi" w:hAnsiTheme="minorHAnsi"/>
                  <w:sz w:val="22"/>
                  <w:szCs w:val="22"/>
                  <w:lang w:val="en-US"/>
                </w:rPr>
                <w:t>-US&gt;</w:t>
              </w:r>
            </w:ins>
          </w:p>
        </w:tc>
      </w:tr>
      <w:tr w:rsidR="00E569CA" w14:paraId="2D071B85" w14:textId="77777777" w:rsidTr="00B85F7E">
        <w:trPr>
          <w:ins w:id="173"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8AFA14" w14:textId="77777777" w:rsidR="00E569CA" w:rsidRDefault="00E569CA" w:rsidP="00B85F7E">
            <w:pPr>
              <w:rPr>
                <w:ins w:id="174" w:author="Gwen Moonen" w:date="2021-04-22T16:36:00Z"/>
                <w:rFonts w:ascii="Calibri" w:eastAsia="Calibri" w:hAnsi="Calibri" w:cs="Calibri"/>
                <w:b/>
                <w:color w:val="000000"/>
                <w:sz w:val="22"/>
                <w:szCs w:val="22"/>
              </w:rPr>
            </w:pPr>
            <w:ins w:id="175" w:author="Gwen Moonen" w:date="2021-04-22T16:36:00Z">
              <w:r>
                <w:rPr>
                  <w:rFonts w:ascii="Calibri" w:eastAsia="Calibri" w:hAnsi="Calibri" w:cs="Calibri"/>
                  <w:b/>
                  <w:color w:val="000000"/>
                  <w:sz w:val="22"/>
                  <w:szCs w:val="22"/>
                </w:rPr>
                <w:t>Datatype</w:t>
              </w:r>
            </w:ins>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A89920" w14:textId="799B6765" w:rsidR="00E569CA" w:rsidRDefault="00E569CA" w:rsidP="00B85F7E">
            <w:pPr>
              <w:rPr>
                <w:ins w:id="176" w:author="Gwen Moonen" w:date="2021-04-22T16:36:00Z"/>
                <w:rFonts w:ascii="Calibri" w:eastAsia="Calibri" w:hAnsi="Calibri" w:cs="Calibri"/>
                <w:color w:val="000000"/>
                <w:sz w:val="22"/>
                <w:szCs w:val="22"/>
              </w:rPr>
            </w:pPr>
          </w:p>
        </w:tc>
      </w:tr>
      <w:tr w:rsidR="00E569CA" w:rsidRPr="00113609" w14:paraId="10DB7A77" w14:textId="77777777" w:rsidTr="00B85F7E">
        <w:tblPrEx>
          <w:tblCellMar>
            <w:left w:w="1" w:type="dxa"/>
            <w:right w:w="1" w:type="dxa"/>
          </w:tblCellMar>
        </w:tblPrEx>
        <w:trPr>
          <w:ins w:id="177" w:author="Gwen Moonen" w:date="2021-04-22T16:36:00Z"/>
        </w:trPr>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00" w:type="dxa"/>
              <w:tblLayout w:type="fixed"/>
              <w:tblCellMar>
                <w:left w:w="40" w:type="dxa"/>
                <w:right w:w="40" w:type="dxa"/>
              </w:tblCellMar>
              <w:tblLook w:val="04A0" w:firstRow="1" w:lastRow="0" w:firstColumn="1" w:lastColumn="0" w:noHBand="0" w:noVBand="1"/>
            </w:tblPr>
            <w:tblGrid>
              <w:gridCol w:w="2160"/>
              <w:gridCol w:w="6840"/>
            </w:tblGrid>
            <w:tr w:rsidR="00E569CA" w:rsidRPr="00113609" w14:paraId="0DB90400" w14:textId="77777777" w:rsidTr="00B85F7E">
              <w:trPr>
                <w:ins w:id="178" w:author="Gwen Moonen" w:date="2021-04-22T16:39: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F1EB4C" w14:textId="77777777" w:rsidR="00E569CA" w:rsidRPr="00920CAF" w:rsidRDefault="00E569CA" w:rsidP="00E569CA">
                  <w:pPr>
                    <w:rPr>
                      <w:ins w:id="179" w:author="Gwen Moonen" w:date="2021-04-22T16:39:00Z"/>
                      <w:rFonts w:ascii="Calibri" w:eastAsia="Calibri" w:hAnsi="Calibri" w:cs="Calibri"/>
                      <w:b/>
                      <w:color w:val="000000"/>
                      <w:sz w:val="22"/>
                      <w:szCs w:val="22"/>
                      <w:lang w:val="nl-NL"/>
                    </w:rPr>
                  </w:pPr>
                  <w:ins w:id="180" w:author="Gwen Moonen" w:date="2021-04-22T16:39:00Z">
                    <w:r w:rsidRPr="000F6B29">
                      <w:rPr>
                        <w:rFonts w:ascii="Calibri" w:eastAsia="Calibri" w:hAnsi="Calibri" w:cs="Calibri"/>
                        <w:b/>
                        <w:color w:val="000000"/>
                        <w:sz w:val="22"/>
                        <w:szCs w:val="22"/>
                        <w:lang w:val="nl-NL"/>
                      </w:rPr>
                      <w:t>DCM::</w:t>
                    </w:r>
                    <w:proofErr w:type="spellStart"/>
                    <w:r w:rsidRPr="000F6B29">
                      <w:rPr>
                        <w:rFonts w:ascii="Calibri" w:eastAsia="Calibri" w:hAnsi="Calibri" w:cs="Calibri"/>
                        <w:b/>
                        <w:color w:val="000000"/>
                        <w:sz w:val="22"/>
                        <w:szCs w:val="22"/>
                        <w:lang w:val="nl-NL"/>
                      </w:rPr>
                      <w:t>ReferencedConc</w:t>
                    </w:r>
                    <w:proofErr w:type="spellEnd"/>
                    <w:r w:rsidRPr="000F6B29">
                      <w:rPr>
                        <w:rFonts w:ascii="Calibri" w:eastAsia="Calibri" w:hAnsi="Calibri" w:cs="Calibri"/>
                        <w:b/>
                        <w:color w:val="000000"/>
                        <w:sz w:val="22"/>
                        <w:szCs w:val="22"/>
                        <w:lang w:val="nl-NL"/>
                      </w:rPr>
                      <w:t xml:space="preserve"> </w:t>
                    </w:r>
                    <w:proofErr w:type="spellStart"/>
                    <w:r w:rsidRPr="000F6B29">
                      <w:rPr>
                        <w:rFonts w:ascii="Calibri" w:eastAsia="Calibri" w:hAnsi="Calibri" w:cs="Calibri"/>
                        <w:b/>
                        <w:color w:val="000000"/>
                        <w:sz w:val="22"/>
                        <w:szCs w:val="22"/>
                        <w:lang w:val="nl-NL"/>
                      </w:rPr>
                      <w:t>eptId</w:t>
                    </w:r>
                    <w:proofErr w:type="spellEnd"/>
                  </w:ins>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DC83CD" w14:textId="77777777" w:rsidR="00E569CA" w:rsidRPr="00B85F7E" w:rsidRDefault="00E569CA" w:rsidP="00E569CA">
                  <w:pPr>
                    <w:rPr>
                      <w:ins w:id="181" w:author="Gwen Moonen" w:date="2021-04-22T16:39:00Z"/>
                      <w:rFonts w:eastAsia="Calibri"/>
                      <w:color w:val="000000"/>
                      <w:sz w:val="20"/>
                      <w:szCs w:val="20"/>
                      <w:lang w:val="nl-NL"/>
                    </w:rPr>
                  </w:pPr>
                  <w:ins w:id="182" w:author="Gwen Moonen" w:date="2021-04-22T16:39:00Z">
                    <w:r w:rsidRPr="00B85F7E">
                      <w:rPr>
                        <w:rFonts w:eastAsia="Calibri"/>
                        <w:color w:val="000000"/>
                        <w:sz w:val="20"/>
                        <w:szCs w:val="20"/>
                        <w:lang w:val="nl-NL"/>
                      </w:rPr>
                      <w:t>NL-CM:17.1.1</w:t>
                    </w:r>
                    <w:r w:rsidRPr="00B85F7E">
                      <w:rPr>
                        <w:rFonts w:eastAsia="Calibri"/>
                        <w:color w:val="000000"/>
                        <w:sz w:val="20"/>
                        <w:szCs w:val="20"/>
                        <w:lang w:val="nl-NL"/>
                      </w:rPr>
                      <w:tab/>
                      <w:t>Dit is een verwijzing naar het rootconcept van de bouwsteen Zorgverlener</w:t>
                    </w:r>
                  </w:ins>
                </w:p>
              </w:tc>
            </w:tr>
          </w:tbl>
          <w:p w14:paraId="04B78E51" w14:textId="77777777" w:rsidR="00E569CA" w:rsidRPr="00E569CA" w:rsidRDefault="00E569CA" w:rsidP="00B85F7E">
            <w:pPr>
              <w:rPr>
                <w:ins w:id="183" w:author="Gwen Moonen" w:date="2021-04-22T16:36:00Z"/>
                <w:color w:val="000000"/>
                <w:sz w:val="20"/>
                <w:szCs w:val="20"/>
                <w:lang w:val="nl-NL"/>
                <w:rPrChange w:id="184" w:author="Gwen Moonen" w:date="2021-04-22T16:39:00Z">
                  <w:rPr>
                    <w:ins w:id="185" w:author="Gwen Moonen" w:date="2021-04-22T16:36:00Z"/>
                    <w:color w:val="000000"/>
                    <w:sz w:val="20"/>
                    <w:szCs w:val="20"/>
                  </w:rPr>
                </w:rPrChange>
              </w:rPr>
            </w:pPr>
          </w:p>
        </w:tc>
      </w:tr>
      <w:tr w:rsidR="00E569CA" w14:paraId="02E488D1" w14:textId="77777777" w:rsidTr="00B85F7E">
        <w:trPr>
          <w:ins w:id="186"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F5F42E" w14:textId="77777777" w:rsidR="00E569CA" w:rsidRDefault="00E569CA" w:rsidP="00B85F7E">
            <w:pPr>
              <w:rPr>
                <w:ins w:id="187" w:author="Gwen Moonen" w:date="2021-04-22T16:36:00Z"/>
                <w:rFonts w:ascii="Calibri" w:eastAsia="Calibri" w:hAnsi="Calibri" w:cs="Calibri"/>
                <w:b/>
                <w:color w:val="000000"/>
                <w:sz w:val="22"/>
                <w:szCs w:val="22"/>
              </w:rPr>
            </w:pPr>
            <w:proofErr w:type="spellStart"/>
            <w:ins w:id="188" w:author="Gwen Moonen" w:date="2021-04-22T16:36:00Z">
              <w:r>
                <w:rPr>
                  <w:rFonts w:ascii="Calibri" w:eastAsia="Calibri" w:hAnsi="Calibri" w:cs="Calibri"/>
                  <w:b/>
                  <w:color w:val="000000"/>
                  <w:sz w:val="22"/>
                  <w:szCs w:val="22"/>
                </w:rPr>
                <w:lastRenderedPageBreak/>
                <w:t>Opties</w:t>
              </w:r>
              <w:proofErr w:type="spellEnd"/>
            </w:ins>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A57774" w14:textId="77777777" w:rsidR="00E569CA" w:rsidRDefault="00E569CA" w:rsidP="00B85F7E">
            <w:pPr>
              <w:rPr>
                <w:ins w:id="189" w:author="Gwen Moonen" w:date="2021-04-22T16:36:00Z"/>
                <w:rFonts w:ascii="Calibri" w:eastAsia="Calibri" w:hAnsi="Calibri" w:cs="Calibri"/>
                <w:color w:val="000000"/>
                <w:sz w:val="22"/>
                <w:szCs w:val="22"/>
              </w:rPr>
            </w:pPr>
          </w:p>
        </w:tc>
      </w:tr>
    </w:tbl>
    <w:p w14:paraId="22FBAD8E" w14:textId="1E08C122" w:rsidR="00E569CA" w:rsidRDefault="00E569CA" w:rsidP="0095716E">
      <w:pPr>
        <w:rPr>
          <w:ins w:id="190" w:author="Gwen Moonen" w:date="2021-04-22T16:36:00Z"/>
          <w:rFonts w:ascii="Calibri" w:eastAsia="Calibri" w:hAnsi="Calibri" w:cs="Calibri"/>
          <w:color w:val="000000"/>
          <w:sz w:val="22"/>
          <w:szCs w:val="22"/>
        </w:rPr>
      </w:pPr>
    </w:p>
    <w:p w14:paraId="50E5EBF9" w14:textId="27980547" w:rsidR="00E569CA" w:rsidRDefault="00E569CA" w:rsidP="0095716E">
      <w:pPr>
        <w:rPr>
          <w:ins w:id="191" w:author="Gwen Moonen" w:date="2021-04-22T16:36:00Z"/>
          <w:rFonts w:ascii="Calibri" w:eastAsia="Calibri" w:hAnsi="Calibri" w:cs="Calibri"/>
          <w:color w:val="000000"/>
          <w:sz w:val="22"/>
          <w:szCs w:val="22"/>
        </w:rPr>
      </w:pPr>
    </w:p>
    <w:p w14:paraId="0E0F2B58" w14:textId="77777777" w:rsidR="00E569CA" w:rsidRDefault="00E569CA"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3023FDC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2DB24C" w14:textId="77777777" w:rsidR="0095716E" w:rsidRDefault="0095716E" w:rsidP="00FF4916">
            <w:pPr>
              <w:rPr>
                <w:rFonts w:ascii="Calibri" w:eastAsia="Calibri" w:hAnsi="Calibri" w:cs="Calibri"/>
                <w:b/>
                <w:color w:val="FFFFFF"/>
                <w:sz w:val="28"/>
                <w:szCs w:val="28"/>
              </w:rPr>
            </w:pPr>
            <w:bookmarkStart w:id="192" w:name="BKM_D92DD50B_C206_4FBA_A4EE_BE5337A530D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E1BF9" w14:textId="77777777"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Datum </w:t>
            </w:r>
            <w:proofErr w:type="spellStart"/>
            <w:r>
              <w:rPr>
                <w:rFonts w:ascii="Calibri" w:eastAsia="Calibri" w:hAnsi="Calibri" w:cs="Calibri"/>
                <w:color w:val="FFFFFF"/>
                <w:sz w:val="28"/>
                <w:szCs w:val="28"/>
              </w:rPr>
              <w:t>eerstvolgende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evaluatie</w:t>
            </w:r>
            <w:proofErr w:type="spellEnd"/>
            <w:r>
              <w:rPr>
                <w:rFonts w:ascii="Calibri" w:eastAsia="Calibri" w:hAnsi="Calibri" w:cs="Calibri"/>
                <w:color w:val="FFFFFF"/>
                <w:sz w:val="28"/>
                <w:szCs w:val="28"/>
              </w:rPr>
              <w:t xml:space="preserve">  </w:t>
            </w:r>
          </w:p>
        </w:tc>
      </w:tr>
      <w:tr w:rsidR="0095716E" w14:paraId="6CA08BBC"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C2285"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5536FD"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312B4654"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Datum waarop het Signaleringsplan besproken wordt door patiënt, behandelaar en eventuele naasten. Doel van dit gesprek is het plan te evalueren </w:t>
            </w:r>
            <w:commentRangeStart w:id="193"/>
            <w:r w:rsidRPr="0095716E">
              <w:rPr>
                <w:rFonts w:ascii="Calibri" w:eastAsia="Calibri" w:hAnsi="Calibri" w:cs="Calibri"/>
                <w:color w:val="000000"/>
                <w:sz w:val="22"/>
                <w:szCs w:val="22"/>
                <w:lang w:val="nl-NL"/>
              </w:rPr>
              <w:t>en eventueel bij te stellen.</w:t>
            </w:r>
            <w:commentRangeEnd w:id="193"/>
            <w:r w:rsidR="00C33F2C">
              <w:rPr>
                <w:rStyle w:val="Verwijzingopmerking"/>
              </w:rPr>
              <w:commentReference w:id="193"/>
            </w:r>
            <w:r w:rsidRPr="0095716E">
              <w:rPr>
                <w:rFonts w:ascii="Calibri" w:eastAsia="Calibri" w:hAnsi="Calibri" w:cs="Calibri"/>
                <w:color w:val="000000"/>
                <w:sz w:val="22"/>
                <w:szCs w:val="22"/>
                <w:lang w:val="nl-NL"/>
              </w:rPr>
              <w:t xml:space="preserve">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6435C3C1" w14:textId="77777777" w:rsidR="0095716E" w:rsidRDefault="0095716E" w:rsidP="00FF4916">
            <w:pPr>
              <w:rPr>
                <w:rFonts w:ascii="Calibri" w:eastAsia="Calibri" w:hAnsi="Calibri" w:cs="Calibri"/>
                <w:color w:val="000000"/>
                <w:sz w:val="22"/>
                <w:szCs w:val="22"/>
              </w:rPr>
            </w:pPr>
          </w:p>
          <w:p w14:paraId="7DA3A8A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the date at which the alert plan will be discussed between patient, health professional and perhaps next of kin. purpose of this conversation is to evaluate the alert plan and if required to adjust it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0A897A24"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571F738B" w14:textId="77777777" w:rsidR="0095716E" w:rsidRDefault="0095716E" w:rsidP="00FF4916">
            <w:pPr>
              <w:rPr>
                <w:rFonts w:ascii="Calibri" w:eastAsia="Calibri" w:hAnsi="Calibri" w:cs="Calibri"/>
                <w:color w:val="000000"/>
                <w:sz w:val="22"/>
                <w:szCs w:val="22"/>
              </w:rPr>
            </w:pPr>
          </w:p>
        </w:tc>
      </w:tr>
      <w:tr w:rsidR="0095716E" w14:paraId="690142C7"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1DAF3E"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8D8C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5716E" w14:paraId="50FE18E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2C0A5231"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06BA920"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D4432D9" w14:textId="77777777" w:rsidR="0095716E" w:rsidRDefault="0095716E" w:rsidP="00FF4916">
                  <w:pPr>
                    <w:rPr>
                      <w:color w:val="000000"/>
                      <w:sz w:val="20"/>
                      <w:szCs w:val="20"/>
                    </w:rPr>
                  </w:pPr>
                  <w:r>
                    <w:rPr>
                      <w:rFonts w:ascii="Calibri" w:eastAsia="Calibri" w:hAnsi="Calibri" w:cs="Calibri"/>
                      <w:color w:val="000000"/>
                      <w:sz w:val="22"/>
                      <w:szCs w:val="22"/>
                    </w:rPr>
                    <w:t>SnomedCT:129265001 | Evaluation - action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5FA358" w14:textId="77777777" w:rsidR="0095716E" w:rsidRDefault="0095716E" w:rsidP="00FF4916">
                  <w:pPr>
                    <w:rPr>
                      <w:color w:val="000000"/>
                      <w:sz w:val="20"/>
                      <w:szCs w:val="20"/>
                    </w:rPr>
                  </w:pPr>
                </w:p>
              </w:tc>
            </w:tr>
          </w:tbl>
          <w:p w14:paraId="22FFF8F2" w14:textId="77777777" w:rsidR="0095716E" w:rsidRDefault="0095716E" w:rsidP="00FF4916">
            <w:pPr>
              <w:rPr>
                <w:color w:val="000000"/>
                <w:sz w:val="20"/>
                <w:szCs w:val="20"/>
              </w:rPr>
            </w:pPr>
          </w:p>
        </w:tc>
      </w:tr>
      <w:tr w:rsidR="0095716E" w14:paraId="6971724D"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0E5093"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35FE81" w14:textId="77777777" w:rsidR="0095716E" w:rsidRDefault="0095716E" w:rsidP="00FF4916">
            <w:pPr>
              <w:rPr>
                <w:rFonts w:ascii="Calibri" w:eastAsia="Calibri" w:hAnsi="Calibri" w:cs="Calibri"/>
                <w:color w:val="000000"/>
                <w:sz w:val="22"/>
                <w:szCs w:val="22"/>
              </w:rPr>
            </w:pPr>
          </w:p>
        </w:tc>
      </w:tr>
      <w:bookmarkEnd w:id="192"/>
    </w:tbl>
    <w:p w14:paraId="403AF334"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584E15D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0D5B4" w14:textId="77777777" w:rsidR="0095716E" w:rsidRDefault="0095716E" w:rsidP="00FF4916">
            <w:pPr>
              <w:rPr>
                <w:rFonts w:ascii="Calibri" w:eastAsia="Calibri" w:hAnsi="Calibri" w:cs="Calibri"/>
                <w:b/>
                <w:color w:val="FFFFFF"/>
                <w:sz w:val="28"/>
                <w:szCs w:val="28"/>
              </w:rPr>
            </w:pPr>
            <w:bookmarkStart w:id="194" w:name="BKM_CF1C320D_8DE3_4D89_9FB2_34EBF310E29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631CA1" w14:textId="77777777"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Datum </w:t>
            </w:r>
            <w:proofErr w:type="spellStart"/>
            <w:r>
              <w:rPr>
                <w:rFonts w:ascii="Calibri" w:eastAsia="Calibri" w:hAnsi="Calibri" w:cs="Calibri"/>
                <w:color w:val="FFFFFF"/>
                <w:sz w:val="28"/>
                <w:szCs w:val="28"/>
              </w:rPr>
              <w:t>vaststelling</w:t>
            </w:r>
            <w:proofErr w:type="spellEnd"/>
            <w:r>
              <w:rPr>
                <w:rFonts w:ascii="Calibri" w:eastAsia="Calibri" w:hAnsi="Calibri" w:cs="Calibri"/>
                <w:color w:val="FFFFFF"/>
                <w:sz w:val="28"/>
                <w:szCs w:val="28"/>
              </w:rPr>
              <w:t xml:space="preserve">  </w:t>
            </w:r>
          </w:p>
        </w:tc>
      </w:tr>
      <w:tr w:rsidR="0095716E" w14:paraId="76E643B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A8D2A4"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A5A8E1"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4F4CAEA2"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Datum waarop het Signaleringsplan is vastgesteld.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4BD45019" w14:textId="77777777" w:rsidR="0095716E" w:rsidRDefault="0095716E" w:rsidP="00FF4916">
            <w:pPr>
              <w:rPr>
                <w:rFonts w:ascii="Calibri" w:eastAsia="Calibri" w:hAnsi="Calibri" w:cs="Calibri"/>
                <w:color w:val="000000"/>
                <w:sz w:val="22"/>
                <w:szCs w:val="22"/>
              </w:rPr>
            </w:pPr>
          </w:p>
          <w:p w14:paraId="2B11A15B"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the date of finalization of the alert plan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67E47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52B4A337" w14:textId="77777777" w:rsidR="0095716E" w:rsidRDefault="0095716E" w:rsidP="00FF4916">
            <w:pPr>
              <w:rPr>
                <w:rFonts w:ascii="Calibri" w:eastAsia="Calibri" w:hAnsi="Calibri" w:cs="Calibri"/>
                <w:color w:val="000000"/>
                <w:sz w:val="22"/>
                <w:szCs w:val="22"/>
              </w:rPr>
            </w:pPr>
          </w:p>
        </w:tc>
      </w:tr>
      <w:tr w:rsidR="0095716E" w14:paraId="7D3E378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13319"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D24216"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5716E" w14:paraId="2149139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4711AAFA"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E4572F"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F181B7" w14:textId="77777777" w:rsidR="0095716E" w:rsidRDefault="0095716E" w:rsidP="00FF4916">
                  <w:pPr>
                    <w:rPr>
                      <w:color w:val="000000"/>
                      <w:sz w:val="20"/>
                      <w:szCs w:val="20"/>
                    </w:rPr>
                  </w:pPr>
                  <w:proofErr w:type="spellStart"/>
                  <w:r>
                    <w:rPr>
                      <w:rFonts w:ascii="Calibri" w:eastAsia="Calibri" w:hAnsi="Calibri" w:cs="Calibri"/>
                      <w:color w:val="000000"/>
                      <w:sz w:val="22"/>
                      <w:szCs w:val="22"/>
                    </w:rPr>
                    <w:t>SnomedCT</w:t>
                  </w:r>
                  <w:proofErr w:type="spellEnd"/>
                  <w:r>
                    <w:rPr>
                      <w:rFonts w:ascii="Calibri" w:eastAsia="Calibri" w:hAnsi="Calibri" w:cs="Calibri"/>
                      <w:color w:val="000000"/>
                      <w:sz w:val="22"/>
                      <w:szCs w:val="22"/>
                    </w:rPr>
                    <w: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0A0294" w14:textId="77777777" w:rsidR="0095716E" w:rsidRDefault="0095716E" w:rsidP="00FF4916">
                  <w:pPr>
                    <w:rPr>
                      <w:color w:val="000000"/>
                      <w:sz w:val="20"/>
                      <w:szCs w:val="20"/>
                    </w:rPr>
                  </w:pPr>
                </w:p>
              </w:tc>
            </w:tr>
          </w:tbl>
          <w:p w14:paraId="0BD9100A" w14:textId="77777777" w:rsidR="0095716E" w:rsidRDefault="0095716E" w:rsidP="00FF4916">
            <w:pPr>
              <w:rPr>
                <w:color w:val="000000"/>
                <w:sz w:val="20"/>
                <w:szCs w:val="20"/>
              </w:rPr>
            </w:pPr>
          </w:p>
        </w:tc>
      </w:tr>
      <w:tr w:rsidR="0095716E" w14:paraId="3CB117C2"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17E65"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DAA9CF" w14:textId="77777777" w:rsidR="0095716E" w:rsidRDefault="0095716E" w:rsidP="00FF4916">
            <w:pPr>
              <w:rPr>
                <w:rFonts w:ascii="Calibri" w:eastAsia="Calibri" w:hAnsi="Calibri" w:cs="Calibri"/>
                <w:color w:val="000000"/>
                <w:sz w:val="22"/>
                <w:szCs w:val="22"/>
              </w:rPr>
            </w:pPr>
          </w:p>
        </w:tc>
      </w:tr>
      <w:bookmarkEnd w:id="194"/>
    </w:tbl>
    <w:p w14:paraId="70E931BC"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66CF8A1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25FC59" w14:textId="77777777" w:rsidR="0095716E" w:rsidRDefault="0095716E" w:rsidP="00FF4916">
            <w:pPr>
              <w:rPr>
                <w:rFonts w:ascii="Calibri" w:eastAsia="Calibri" w:hAnsi="Calibri" w:cs="Calibri"/>
                <w:b/>
                <w:color w:val="FFFFFF"/>
                <w:sz w:val="28"/>
                <w:szCs w:val="28"/>
              </w:rPr>
            </w:pPr>
            <w:bookmarkStart w:id="195" w:name="BKM_3BBDE62A_E375_4EC1_B615_20470056984D"/>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EB054" w14:textId="77777777"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Fase</w:t>
            </w:r>
            <w:proofErr w:type="spellEnd"/>
            <w:r>
              <w:rPr>
                <w:rFonts w:ascii="Calibri" w:eastAsia="Calibri" w:hAnsi="Calibri" w:cs="Calibri"/>
                <w:color w:val="FFFFFF"/>
                <w:sz w:val="28"/>
                <w:szCs w:val="28"/>
              </w:rPr>
              <w:t xml:space="preserve">  </w:t>
            </w:r>
          </w:p>
        </w:tc>
      </w:tr>
      <w:tr w:rsidR="0095716E" w14:paraId="168BE2C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16CB2"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E3C86C" w14:textId="77777777" w:rsidR="0095716E" w:rsidRPr="00F96221" w:rsidRDefault="0095716E" w:rsidP="00FF4916">
            <w:pPr>
              <w:rPr>
                <w:rFonts w:ascii="Calibri" w:eastAsia="Calibri" w:hAnsi="Calibri" w:cs="Calibri"/>
                <w:color w:val="000000"/>
                <w:sz w:val="22"/>
                <w:szCs w:val="22"/>
              </w:rPr>
            </w:pPr>
            <w:r w:rsidRPr="00F96221">
              <w:rPr>
                <w:rFonts w:ascii="Calibri" w:eastAsia="Calibri" w:hAnsi="Calibri" w:cs="Calibri"/>
                <w:color w:val="000000"/>
                <w:sz w:val="22"/>
                <w:szCs w:val="22"/>
              </w:rPr>
              <w:t xml:space="preserve">&lt;languages </w:t>
            </w:r>
            <w:proofErr w:type="spellStart"/>
            <w:r w:rsidRPr="00F96221">
              <w:rPr>
                <w:rFonts w:ascii="Calibri" w:eastAsia="Calibri" w:hAnsi="Calibri" w:cs="Calibri"/>
                <w:color w:val="000000"/>
                <w:sz w:val="22"/>
                <w:szCs w:val="22"/>
              </w:rPr>
              <w:t>xml:space</w:t>
            </w:r>
            <w:proofErr w:type="spellEnd"/>
            <w:r w:rsidRPr="00F96221">
              <w:rPr>
                <w:rFonts w:ascii="Calibri" w:eastAsia="Calibri" w:hAnsi="Calibri" w:cs="Calibri"/>
                <w:color w:val="000000"/>
                <w:sz w:val="22"/>
                <w:szCs w:val="22"/>
              </w:rPr>
              <w:t>="preserve"&gt;</w:t>
            </w:r>
          </w:p>
          <w:p w14:paraId="378CB652" w14:textId="77777777" w:rsidR="0095716E" w:rsidRDefault="0095716E" w:rsidP="00FF4916">
            <w:pPr>
              <w:rPr>
                <w:rFonts w:ascii="Calibri" w:eastAsia="Calibri" w:hAnsi="Calibri" w:cs="Calibri"/>
                <w:color w:val="000000"/>
                <w:sz w:val="22"/>
                <w:szCs w:val="22"/>
              </w:rPr>
            </w:pPr>
            <w:r w:rsidRPr="00F96221">
              <w:rPr>
                <w:rFonts w:ascii="Calibri" w:eastAsia="Calibri" w:hAnsi="Calibri" w:cs="Calibri"/>
                <w:color w:val="000000"/>
                <w:sz w:val="22"/>
                <w:szCs w:val="22"/>
              </w:rPr>
              <w:t>&lt;</w:t>
            </w:r>
            <w:proofErr w:type="spellStart"/>
            <w:r w:rsidRPr="00F96221">
              <w:rPr>
                <w:rFonts w:ascii="Calibri" w:eastAsia="Calibri" w:hAnsi="Calibri" w:cs="Calibri"/>
                <w:color w:val="000000"/>
                <w:sz w:val="22"/>
                <w:szCs w:val="22"/>
              </w:rPr>
              <w:t>nl</w:t>
            </w:r>
            <w:proofErr w:type="spellEnd"/>
            <w:r w:rsidRPr="00F96221">
              <w:rPr>
                <w:rFonts w:ascii="Calibri" w:eastAsia="Calibri" w:hAnsi="Calibri" w:cs="Calibri"/>
                <w:color w:val="000000"/>
                <w:sz w:val="22"/>
                <w:szCs w:val="22"/>
              </w:rPr>
              <w:t xml:space="preserve">-NL&gt; Container van het concept </w:t>
            </w:r>
            <w:proofErr w:type="spellStart"/>
            <w:r w:rsidRPr="00F96221">
              <w:rPr>
                <w:rFonts w:ascii="Calibri" w:eastAsia="Calibri" w:hAnsi="Calibri" w:cs="Calibri"/>
                <w:color w:val="000000"/>
                <w:sz w:val="22"/>
                <w:szCs w:val="22"/>
              </w:rPr>
              <w:t>fase</w:t>
            </w:r>
            <w:proofErr w:type="spellEnd"/>
            <w:r w:rsidRPr="00F96221">
              <w:rPr>
                <w:rFonts w:ascii="Calibri" w:eastAsia="Calibri" w:hAnsi="Calibri" w:cs="Calibri"/>
                <w:color w:val="000000"/>
                <w:sz w:val="22"/>
                <w:szCs w:val="22"/>
              </w:rPr>
              <w:t xml:space="preserve">. </w:t>
            </w:r>
            <w:r w:rsidRPr="0095716E">
              <w:rPr>
                <w:rFonts w:ascii="Calibri" w:eastAsia="Calibri" w:hAnsi="Calibri" w:cs="Calibri"/>
                <w:color w:val="000000"/>
                <w:sz w:val="22"/>
                <w:szCs w:val="22"/>
                <w:lang w:val="nl-NL"/>
              </w:rPr>
              <w:t xml:space="preserve">Deze container bevat alle gegevenselementen van het concept fase.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2C3B2E86" w14:textId="77777777" w:rsidR="0095716E" w:rsidRDefault="0095716E" w:rsidP="00FF4916">
            <w:pPr>
              <w:rPr>
                <w:rFonts w:ascii="Calibri" w:eastAsia="Calibri" w:hAnsi="Calibri" w:cs="Calibri"/>
                <w:color w:val="000000"/>
                <w:sz w:val="22"/>
                <w:szCs w:val="22"/>
              </w:rPr>
            </w:pPr>
          </w:p>
          <w:p w14:paraId="7574902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Container for the concept of phase. The container contains all data elements for the concept phase.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13CA772B"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594A6830" w14:textId="77777777" w:rsidR="0095716E" w:rsidRDefault="0095716E" w:rsidP="00FF4916">
            <w:pPr>
              <w:rPr>
                <w:rFonts w:ascii="Calibri" w:eastAsia="Calibri" w:hAnsi="Calibri" w:cs="Calibri"/>
                <w:color w:val="000000"/>
                <w:sz w:val="22"/>
                <w:szCs w:val="22"/>
              </w:rPr>
            </w:pPr>
          </w:p>
        </w:tc>
      </w:tr>
      <w:tr w:rsidR="0095716E" w14:paraId="2631ADF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821B3"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179FC" w14:textId="77777777" w:rsidR="0095716E" w:rsidRDefault="0095716E" w:rsidP="00FF4916">
            <w:pPr>
              <w:rPr>
                <w:rFonts w:ascii="Calibri" w:eastAsia="Calibri" w:hAnsi="Calibri" w:cs="Calibri"/>
                <w:color w:val="000000"/>
                <w:sz w:val="22"/>
                <w:szCs w:val="22"/>
              </w:rPr>
            </w:pPr>
          </w:p>
        </w:tc>
      </w:tr>
      <w:tr w:rsidR="0095716E" w14:paraId="17EBAB3E"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AEB821E" w14:textId="77777777" w:rsidR="0095716E" w:rsidRDefault="0095716E" w:rsidP="00FF4916">
            <w:pPr>
              <w:rPr>
                <w:color w:val="000000"/>
                <w:sz w:val="20"/>
                <w:szCs w:val="20"/>
              </w:rPr>
            </w:pPr>
          </w:p>
        </w:tc>
      </w:tr>
      <w:tr w:rsidR="0095716E" w14:paraId="5CAC339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15240B"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148E85" w14:textId="77777777" w:rsidR="0095716E" w:rsidRDefault="0095716E" w:rsidP="00FF4916">
            <w:pPr>
              <w:rPr>
                <w:rFonts w:ascii="Calibri" w:eastAsia="Calibri" w:hAnsi="Calibri" w:cs="Calibri"/>
                <w:color w:val="000000"/>
                <w:sz w:val="22"/>
                <w:szCs w:val="22"/>
              </w:rPr>
            </w:pPr>
          </w:p>
        </w:tc>
      </w:tr>
      <w:bookmarkEnd w:id="195"/>
    </w:tbl>
    <w:p w14:paraId="55443FA9"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113609" w14:paraId="07116BC5"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4B1062" w14:textId="77777777" w:rsidR="0095716E" w:rsidRDefault="0095716E" w:rsidP="00FF4916">
            <w:pPr>
              <w:rPr>
                <w:rFonts w:ascii="Calibri" w:eastAsia="Calibri" w:hAnsi="Calibri" w:cs="Calibri"/>
                <w:b/>
                <w:color w:val="FFFFFF"/>
                <w:sz w:val="28"/>
                <w:szCs w:val="28"/>
              </w:rPr>
            </w:pPr>
            <w:bookmarkStart w:id="196" w:name="BKM_E8306602_1C40_4556_89B1_6463A820A57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C05F35" w14:textId="77777777" w:rsidR="0095716E" w:rsidRPr="0095716E" w:rsidRDefault="0095716E" w:rsidP="00FF4916">
            <w:pPr>
              <w:rPr>
                <w:rFonts w:ascii="Calibri" w:eastAsia="Calibri" w:hAnsi="Calibri" w:cs="Calibri"/>
                <w:color w:val="FFFFFF"/>
                <w:sz w:val="28"/>
                <w:szCs w:val="28"/>
                <w:lang w:val="nl-NL"/>
              </w:rPr>
            </w:pPr>
            <w:r w:rsidRPr="0095716E">
              <w:rPr>
                <w:rFonts w:ascii="Calibri" w:eastAsia="Calibri" w:hAnsi="Calibri" w:cs="Calibri"/>
                <w:color w:val="FFFFFF"/>
                <w:sz w:val="28"/>
                <w:szCs w:val="28"/>
                <w:lang w:val="nl-NL"/>
              </w:rPr>
              <w:t xml:space="preserve">Gewenste bejegening ingeval van crisis  </w:t>
            </w:r>
          </w:p>
        </w:tc>
      </w:tr>
      <w:tr w:rsidR="0095716E" w14:paraId="098D1DC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0D41"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9424A"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4A0FC42"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Als de patiënt in crisis raakt is het belangrijk dat de omgeving hem of haar op de juiste wijze bejegent. In dit concept is beschreven hoe deze bejegening dient plaats te vinden.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2EFA2EB1" w14:textId="77777777" w:rsidR="0095716E" w:rsidRDefault="0095716E" w:rsidP="00FF4916">
            <w:pPr>
              <w:rPr>
                <w:rFonts w:ascii="Calibri" w:eastAsia="Calibri" w:hAnsi="Calibri" w:cs="Calibri"/>
                <w:color w:val="000000"/>
                <w:sz w:val="22"/>
                <w:szCs w:val="22"/>
              </w:rPr>
            </w:pPr>
          </w:p>
          <w:p w14:paraId="4EDE176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 When the patient gets into crisis, it is important that the environment treats him or her correctly. This concept facilitates describing </w:t>
            </w:r>
            <w:r>
              <w:rPr>
                <w:rFonts w:ascii="Calibri" w:eastAsia="Calibri" w:hAnsi="Calibri" w:cs="Calibri"/>
                <w:color w:val="000000"/>
                <w:sz w:val="22"/>
                <w:szCs w:val="22"/>
              </w:rPr>
              <w:lastRenderedPageBreak/>
              <w:t>how this treatment should take place.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3935128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44158B48" w14:textId="77777777" w:rsidR="0095716E" w:rsidRDefault="0095716E" w:rsidP="00FF4916">
            <w:pPr>
              <w:rPr>
                <w:rFonts w:ascii="Calibri" w:eastAsia="Calibri" w:hAnsi="Calibri" w:cs="Calibri"/>
                <w:color w:val="000000"/>
                <w:sz w:val="22"/>
                <w:szCs w:val="22"/>
              </w:rPr>
            </w:pPr>
          </w:p>
        </w:tc>
      </w:tr>
      <w:tr w:rsidR="0095716E" w14:paraId="2E953463"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BB2B5E"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7B55B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95716E" w14:paraId="6EB76FB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0720151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079634"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1A135F" w14:textId="77777777" w:rsidR="0095716E" w:rsidRDefault="0095716E" w:rsidP="00FF4916">
                  <w:pPr>
                    <w:rPr>
                      <w:color w:val="000000"/>
                      <w:sz w:val="20"/>
                      <w:szCs w:val="20"/>
                    </w:rPr>
                  </w:pPr>
                  <w:r>
                    <w:rPr>
                      <w:rFonts w:ascii="Calibri" w:eastAsia="Calibri" w:hAnsi="Calibri" w:cs="Calibri"/>
                      <w:color w:val="000000"/>
                      <w:sz w:val="22"/>
                      <w:szCs w:val="22"/>
                    </w:rPr>
                    <w:t>GGZNederland:GGZ00004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65EC1E" w14:textId="77777777" w:rsidR="0095716E" w:rsidRDefault="0095716E" w:rsidP="00FF4916">
                  <w:pPr>
                    <w:rPr>
                      <w:color w:val="000000"/>
                      <w:sz w:val="20"/>
                      <w:szCs w:val="20"/>
                    </w:rPr>
                  </w:pPr>
                </w:p>
              </w:tc>
            </w:tr>
          </w:tbl>
          <w:p w14:paraId="74D6C7AF" w14:textId="77777777" w:rsidR="0095716E" w:rsidRDefault="0095716E" w:rsidP="00FF4916">
            <w:pPr>
              <w:rPr>
                <w:color w:val="000000"/>
                <w:sz w:val="20"/>
                <w:szCs w:val="20"/>
              </w:rPr>
            </w:pPr>
          </w:p>
        </w:tc>
      </w:tr>
      <w:tr w:rsidR="0095716E" w14:paraId="614EF62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5DC75"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273CA9" w14:textId="77777777" w:rsidR="0095716E" w:rsidRDefault="0095716E" w:rsidP="00FF4916">
            <w:pPr>
              <w:rPr>
                <w:rFonts w:ascii="Calibri" w:eastAsia="Calibri" w:hAnsi="Calibri" w:cs="Calibri"/>
                <w:color w:val="000000"/>
                <w:sz w:val="22"/>
                <w:szCs w:val="22"/>
              </w:rPr>
            </w:pPr>
          </w:p>
        </w:tc>
      </w:tr>
      <w:bookmarkEnd w:id="196"/>
    </w:tbl>
    <w:p w14:paraId="2D4669C6"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2DD26E8E"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549378" w14:textId="77777777" w:rsidR="0095716E" w:rsidRDefault="0095716E" w:rsidP="00FF4916">
            <w:pPr>
              <w:rPr>
                <w:rFonts w:ascii="Calibri" w:eastAsia="Calibri" w:hAnsi="Calibri" w:cs="Calibri"/>
                <w:b/>
                <w:color w:val="FFFFFF"/>
                <w:sz w:val="28"/>
                <w:szCs w:val="28"/>
              </w:rPr>
            </w:pPr>
            <w:bookmarkStart w:id="197" w:name="BKM_782DA392_0EFF_4D0C_A0E6_AA86804D3C02"/>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AA2176" w14:textId="77777777"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Information Model:: </w:t>
            </w: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95716E" w14:paraId="5A510D12"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815E3"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9C94EB"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Rootconcept van de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zorgverlener. Rootconcept van deze bouwsteen. Dit rootconcept bevat alle gegevenselementen van de bouwsteen zorgverlener.</w:t>
            </w:r>
          </w:p>
          <w:p w14:paraId="0809EFBD" w14:textId="77777777" w:rsidR="0095716E" w:rsidRPr="0095716E" w:rsidRDefault="0095716E" w:rsidP="00FF4916">
            <w:pPr>
              <w:rPr>
                <w:rFonts w:ascii="Calibri" w:eastAsia="Calibri" w:hAnsi="Calibri" w:cs="Calibri"/>
                <w:color w:val="000000"/>
                <w:sz w:val="22"/>
                <w:szCs w:val="22"/>
                <w:lang w:val="nl-NL"/>
              </w:rPr>
            </w:pPr>
          </w:p>
          <w:p w14:paraId="003EDC96"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6A11F71"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&lt;nl-NL&gt;Rootconcept van de bouwsteen Zorgverlener. Dit rootconcept bevat alle gegevenselementen van de bouwsteen Zorgverlener.&lt;/nl-NL&gt;</w:t>
            </w:r>
          </w:p>
          <w:p w14:paraId="6E3FE75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-US&gt;Root concept of the information model Health professional. This root concept contains all data elements of the information model Health professional.&lt;/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249A48FC"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4DEEB98C" w14:textId="77777777" w:rsidR="0095716E" w:rsidRDefault="0095716E" w:rsidP="00FF4916">
            <w:pPr>
              <w:rPr>
                <w:rFonts w:ascii="Calibri" w:eastAsia="Calibri" w:hAnsi="Calibri" w:cs="Calibri"/>
                <w:color w:val="000000"/>
                <w:sz w:val="22"/>
                <w:szCs w:val="22"/>
              </w:rPr>
            </w:pPr>
          </w:p>
        </w:tc>
      </w:tr>
      <w:tr w:rsidR="0095716E" w14:paraId="60495D5E"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6F43E0"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8BEE7F" w14:textId="77777777" w:rsidR="0095716E" w:rsidRDefault="0095716E" w:rsidP="00FF4916">
            <w:pPr>
              <w:rPr>
                <w:rFonts w:ascii="Calibri" w:eastAsia="Calibri" w:hAnsi="Calibri" w:cs="Calibri"/>
                <w:color w:val="000000"/>
                <w:sz w:val="22"/>
                <w:szCs w:val="22"/>
              </w:rPr>
            </w:pPr>
          </w:p>
        </w:tc>
      </w:tr>
      <w:tr w:rsidR="0095716E" w14:paraId="387C1AFC"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081A2A3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8FDA2D"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EB1FA4B" w14:textId="7EE17295" w:rsidR="0095716E" w:rsidRPr="00D34BF1" w:rsidRDefault="0095716E" w:rsidP="00FF4916">
                  <w:pPr>
                    <w:rPr>
                      <w:color w:val="000000"/>
                      <w:sz w:val="20"/>
                      <w:szCs w:val="20"/>
                    </w:rPr>
                  </w:pPr>
                  <w:proofErr w:type="spellStart"/>
                  <w:r w:rsidRPr="00D34BF1">
                    <w:rPr>
                      <w:rFonts w:ascii="Calibri" w:eastAsia="Calibri" w:hAnsi="Calibri" w:cs="Calibri"/>
                      <w:color w:val="000000"/>
                      <w:sz w:val="22"/>
                      <w:szCs w:val="22"/>
                    </w:rPr>
                    <w:t>Geen</w:t>
                  </w:r>
                  <w:proofErr w:type="spellEnd"/>
                  <w:r w:rsidRPr="00D34BF1">
                    <w:rPr>
                      <w:rFonts w:ascii="Calibri" w:eastAsia="Calibri" w:hAnsi="Calibri" w:cs="Calibri"/>
                      <w:color w:val="000000"/>
                      <w:sz w:val="22"/>
                      <w:szCs w:val="22"/>
                    </w:rPr>
                    <w:t xml:space="preserve"> definition code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CDBD229" w14:textId="77777777" w:rsidR="0095716E" w:rsidRDefault="0095716E" w:rsidP="00FF4916">
                  <w:pPr>
                    <w:rPr>
                      <w:color w:val="000000"/>
                      <w:sz w:val="20"/>
                      <w:szCs w:val="20"/>
                    </w:rPr>
                  </w:pPr>
                </w:p>
              </w:tc>
            </w:tr>
          </w:tbl>
          <w:p w14:paraId="6ED33A9A" w14:textId="77777777" w:rsidR="0095716E" w:rsidRDefault="0095716E" w:rsidP="00FF4916">
            <w:pPr>
              <w:rPr>
                <w:color w:val="000000"/>
                <w:sz w:val="20"/>
                <w:szCs w:val="20"/>
              </w:rPr>
            </w:pPr>
          </w:p>
        </w:tc>
      </w:tr>
      <w:tr w:rsidR="0095716E" w14:paraId="18DBCFE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2404E6"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CACBE" w14:textId="77777777" w:rsidR="0095716E" w:rsidRDefault="0095716E" w:rsidP="00FF4916">
            <w:pPr>
              <w:rPr>
                <w:rFonts w:ascii="Calibri" w:eastAsia="Calibri" w:hAnsi="Calibri" w:cs="Calibri"/>
                <w:color w:val="000000"/>
                <w:sz w:val="22"/>
                <w:szCs w:val="22"/>
              </w:rPr>
            </w:pPr>
          </w:p>
        </w:tc>
      </w:tr>
      <w:bookmarkEnd w:id="197"/>
    </w:tbl>
    <w:p w14:paraId="43C40426" w14:textId="77777777" w:rsidR="0095716E" w:rsidRDefault="0095716E">
      <w:pPr>
        <w:rPr>
          <w:rFonts w:ascii="Calibri" w:eastAsia="Calibri" w:hAnsi="Calibri" w:cs="Calibri"/>
          <w:color w:val="000000"/>
          <w:sz w:val="22"/>
          <w:szCs w:val="22"/>
        </w:rPr>
      </w:pPr>
    </w:p>
    <w:p w14:paraId="51DFEBDD" w14:textId="77777777" w:rsidR="0095716E" w:rsidRDefault="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14:paraId="79926C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6850C2" w14:textId="77777777" w:rsidR="00144B3A" w:rsidRDefault="00FF4916">
            <w:pPr>
              <w:rPr>
                <w:rFonts w:ascii="Calibri" w:eastAsia="Calibri" w:hAnsi="Calibri" w:cs="Calibri"/>
                <w:b/>
                <w:color w:val="FFFFFF"/>
                <w:sz w:val="28"/>
                <w:szCs w:val="28"/>
              </w:rPr>
            </w:pPr>
            <w:bookmarkStart w:id="198" w:name="BKM_131A685D_02E1_4CD4_ACA7_9CB7667CDDB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EEE34A" w14:textId="77777777"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Wat doe </w:t>
            </w:r>
            <w:proofErr w:type="spellStart"/>
            <w:r>
              <w:rPr>
                <w:rFonts w:ascii="Calibri" w:eastAsia="Calibri" w:hAnsi="Calibri" w:cs="Calibri"/>
                <w:color w:val="FFFFFF"/>
                <w:sz w:val="28"/>
                <w:szCs w:val="28"/>
              </w:rPr>
              <w:t>ik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zelf</w:t>
            </w:r>
            <w:proofErr w:type="spellEnd"/>
            <w:r>
              <w:rPr>
                <w:rFonts w:ascii="Calibri" w:eastAsia="Calibri" w:hAnsi="Calibri" w:cs="Calibri"/>
                <w:color w:val="FFFFFF"/>
                <w:sz w:val="28"/>
                <w:szCs w:val="28"/>
              </w:rPr>
              <w:t xml:space="preserve">?  </w:t>
            </w:r>
          </w:p>
        </w:tc>
      </w:tr>
      <w:tr w:rsidR="00144B3A" w14:paraId="5ABEF1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514DFF"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29CD89"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9BEC675" w14:textId="77777777" w:rsidR="00144B3A" w:rsidRDefault="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beschrijving van acties die de patiënt kan uitvoeren om terugval of een crisissituatie te voorkomen.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76D032A1" w14:textId="77777777" w:rsidR="00144B3A" w:rsidRDefault="00144B3A">
            <w:pPr>
              <w:rPr>
                <w:rFonts w:ascii="Calibri" w:eastAsia="Calibri" w:hAnsi="Calibri" w:cs="Calibri"/>
                <w:color w:val="000000"/>
                <w:sz w:val="22"/>
                <w:szCs w:val="22"/>
              </w:rPr>
            </w:pPr>
          </w:p>
          <w:p w14:paraId="2C3354EB"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actions the patient can carry out to prevent a relapse or crisis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484D985B"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63DAC4DB" w14:textId="77777777" w:rsidR="00144B3A" w:rsidRDefault="00144B3A">
            <w:pPr>
              <w:rPr>
                <w:rFonts w:ascii="Calibri" w:eastAsia="Calibri" w:hAnsi="Calibri" w:cs="Calibri"/>
                <w:color w:val="000000"/>
                <w:sz w:val="22"/>
                <w:szCs w:val="22"/>
              </w:rPr>
            </w:pPr>
          </w:p>
        </w:tc>
      </w:tr>
      <w:tr w:rsidR="00144B3A" w14:paraId="483DBA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7E2B" w14:textId="77777777"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D72F48"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14:paraId="19C7D9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14:paraId="4679E30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180103" w14:textId="77777777"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EB739B" w14:textId="77777777" w:rsidR="00144B3A" w:rsidRDefault="00FF4916">
                  <w:pPr>
                    <w:rPr>
                      <w:color w:val="000000"/>
                      <w:sz w:val="20"/>
                      <w:szCs w:val="20"/>
                    </w:rPr>
                  </w:pPr>
                  <w:r>
                    <w:rPr>
                      <w:rFonts w:ascii="Calibri" w:eastAsia="Calibri" w:hAnsi="Calibri" w:cs="Calibri"/>
                      <w:color w:val="000000"/>
                      <w:sz w:val="22"/>
                      <w:szCs w:val="22"/>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BEDEE5" w14:textId="77777777" w:rsidR="00144B3A" w:rsidRDefault="00144B3A">
                  <w:pPr>
                    <w:rPr>
                      <w:color w:val="000000"/>
                      <w:sz w:val="20"/>
                      <w:szCs w:val="20"/>
                    </w:rPr>
                  </w:pPr>
                </w:p>
              </w:tc>
            </w:tr>
          </w:tbl>
          <w:p w14:paraId="4D06D28A" w14:textId="77777777" w:rsidR="00144B3A" w:rsidRDefault="00144B3A">
            <w:pPr>
              <w:rPr>
                <w:color w:val="000000"/>
                <w:sz w:val="20"/>
                <w:szCs w:val="20"/>
              </w:rPr>
            </w:pPr>
          </w:p>
        </w:tc>
      </w:tr>
      <w:tr w:rsidR="00144B3A" w14:paraId="0CF312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FFC16C"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AC16CA" w14:textId="77777777" w:rsidR="00144B3A" w:rsidRDefault="00144B3A">
            <w:pPr>
              <w:rPr>
                <w:rFonts w:ascii="Calibri" w:eastAsia="Calibri" w:hAnsi="Calibri" w:cs="Calibri"/>
                <w:color w:val="000000"/>
                <w:sz w:val="22"/>
                <w:szCs w:val="22"/>
              </w:rPr>
            </w:pPr>
          </w:p>
        </w:tc>
      </w:tr>
      <w:bookmarkEnd w:id="198"/>
    </w:tbl>
    <w:p w14:paraId="642B1718"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14:paraId="131DD7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21E89B" w14:textId="77777777" w:rsidR="00144B3A" w:rsidRDefault="00FF4916">
            <w:pPr>
              <w:rPr>
                <w:rFonts w:ascii="Calibri" w:eastAsia="Calibri" w:hAnsi="Calibri" w:cs="Calibri"/>
                <w:b/>
                <w:color w:val="FFFFFF"/>
                <w:sz w:val="28"/>
                <w:szCs w:val="28"/>
              </w:rPr>
            </w:pPr>
            <w:bookmarkStart w:id="199" w:name="BKM_5C7851E4_D308_41B9_BC7A_8FD4C9D87F2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E569F0" w14:textId="77777777"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Wat </w:t>
            </w:r>
            <w:proofErr w:type="spellStart"/>
            <w:r>
              <w:rPr>
                <w:rFonts w:ascii="Calibri" w:eastAsia="Calibri" w:hAnsi="Calibri" w:cs="Calibri"/>
                <w:color w:val="FFFFFF"/>
                <w:sz w:val="28"/>
                <w:szCs w:val="28"/>
              </w:rPr>
              <w:t>kunnen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anderen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doen</w:t>
            </w:r>
            <w:proofErr w:type="spellEnd"/>
            <w:r>
              <w:rPr>
                <w:rFonts w:ascii="Calibri" w:eastAsia="Calibri" w:hAnsi="Calibri" w:cs="Calibri"/>
                <w:color w:val="FFFFFF"/>
                <w:sz w:val="28"/>
                <w:szCs w:val="28"/>
              </w:rPr>
              <w:t xml:space="preserve">?  </w:t>
            </w:r>
          </w:p>
        </w:tc>
      </w:tr>
      <w:tr w:rsidR="00144B3A" w14:paraId="5060D7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E81097"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D15DA7"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2029F9F" w14:textId="77777777" w:rsidR="00144B3A" w:rsidRDefault="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beschrijving van acties die anderen kunnen uitvoeren om terugval of een crisissituatie te voorkomen..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39B242F8" w14:textId="77777777" w:rsidR="00144B3A" w:rsidRDefault="00144B3A">
            <w:pPr>
              <w:rPr>
                <w:rFonts w:ascii="Calibri" w:eastAsia="Calibri" w:hAnsi="Calibri" w:cs="Calibri"/>
                <w:color w:val="000000"/>
                <w:sz w:val="22"/>
                <w:szCs w:val="22"/>
              </w:rPr>
            </w:pPr>
          </w:p>
          <w:p w14:paraId="06C00462"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actions others can carry out to prevent a relapse or crisis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0F74D761"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10776B6C" w14:textId="77777777" w:rsidR="00144B3A" w:rsidRDefault="00144B3A">
            <w:pPr>
              <w:rPr>
                <w:rFonts w:ascii="Calibri" w:eastAsia="Calibri" w:hAnsi="Calibri" w:cs="Calibri"/>
                <w:color w:val="000000"/>
                <w:sz w:val="22"/>
                <w:szCs w:val="22"/>
              </w:rPr>
            </w:pPr>
          </w:p>
        </w:tc>
      </w:tr>
      <w:tr w:rsidR="00144B3A" w14:paraId="5FAACE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2A4FCE" w14:textId="77777777"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44F81"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14:paraId="11416A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14:paraId="2A2A6B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49D1" w14:textId="77777777"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3B1BE" w14:textId="77777777" w:rsidR="00144B3A" w:rsidRDefault="00FF4916">
                  <w:pPr>
                    <w:rPr>
                      <w:color w:val="000000"/>
                      <w:sz w:val="20"/>
                      <w:szCs w:val="20"/>
                    </w:rPr>
                  </w:pPr>
                  <w:r>
                    <w:rPr>
                      <w:rFonts w:ascii="Calibri" w:eastAsia="Calibri" w:hAnsi="Calibri" w:cs="Calibri"/>
                      <w:color w:val="000000"/>
                      <w:sz w:val="22"/>
                      <w:szCs w:val="22"/>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667F31" w14:textId="77777777" w:rsidR="00144B3A" w:rsidRDefault="00144B3A">
                  <w:pPr>
                    <w:rPr>
                      <w:color w:val="000000"/>
                      <w:sz w:val="20"/>
                      <w:szCs w:val="20"/>
                    </w:rPr>
                  </w:pPr>
                </w:p>
              </w:tc>
            </w:tr>
          </w:tbl>
          <w:p w14:paraId="3864E211" w14:textId="77777777" w:rsidR="00144B3A" w:rsidRDefault="00144B3A">
            <w:pPr>
              <w:rPr>
                <w:color w:val="000000"/>
                <w:sz w:val="20"/>
                <w:szCs w:val="20"/>
              </w:rPr>
            </w:pPr>
          </w:p>
        </w:tc>
      </w:tr>
      <w:tr w:rsidR="00144B3A" w14:paraId="5935F1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FF03F"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D04D65" w14:textId="77777777" w:rsidR="00144B3A" w:rsidRDefault="00144B3A">
            <w:pPr>
              <w:rPr>
                <w:rFonts w:ascii="Calibri" w:eastAsia="Calibri" w:hAnsi="Calibri" w:cs="Calibri"/>
                <w:color w:val="000000"/>
                <w:sz w:val="22"/>
                <w:szCs w:val="22"/>
              </w:rPr>
            </w:pPr>
          </w:p>
        </w:tc>
      </w:tr>
      <w:bookmarkEnd w:id="199"/>
    </w:tbl>
    <w:p w14:paraId="057DFB11"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14:paraId="7A3E0CC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15668F" w14:textId="77777777" w:rsidR="00144B3A" w:rsidRDefault="00FF4916">
            <w:pPr>
              <w:rPr>
                <w:rFonts w:ascii="Calibri" w:eastAsia="Calibri" w:hAnsi="Calibri" w:cs="Calibri"/>
                <w:b/>
                <w:color w:val="FFFFFF"/>
                <w:sz w:val="28"/>
                <w:szCs w:val="28"/>
              </w:rPr>
            </w:pPr>
            <w:bookmarkStart w:id="200" w:name="BKM_60B33EE0_4D1B_4841_93DC_B1D596B2BC7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C5C4F" w14:textId="77777777"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Wat merk </w:t>
            </w:r>
            <w:proofErr w:type="spellStart"/>
            <w:r>
              <w:rPr>
                <w:rFonts w:ascii="Calibri" w:eastAsia="Calibri" w:hAnsi="Calibri" w:cs="Calibri"/>
                <w:color w:val="FFFFFF"/>
                <w:sz w:val="28"/>
                <w:szCs w:val="28"/>
              </w:rPr>
              <w:t>ik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zelf</w:t>
            </w:r>
            <w:proofErr w:type="spellEnd"/>
            <w:r>
              <w:rPr>
                <w:rFonts w:ascii="Calibri" w:eastAsia="Calibri" w:hAnsi="Calibri" w:cs="Calibri"/>
                <w:color w:val="FFFFFF"/>
                <w:sz w:val="28"/>
                <w:szCs w:val="28"/>
              </w:rPr>
              <w:t xml:space="preserve">?  </w:t>
            </w:r>
          </w:p>
        </w:tc>
      </w:tr>
      <w:tr w:rsidR="00144B3A" w14:paraId="5CF4A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7E06F7"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DDFA30"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8D3CFB8"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&lt;nl-NL&gt; Een beschrijving van vroege voortekenen (gedrag, gedachten) die kenmerkend zijn voor de betreffende fase. Deze voortekenen neemt de </w:t>
            </w:r>
            <w:r w:rsidRPr="0095716E">
              <w:rPr>
                <w:rFonts w:ascii="Calibri" w:eastAsia="Calibri" w:hAnsi="Calibri" w:cs="Calibri"/>
                <w:color w:val="000000"/>
                <w:sz w:val="22"/>
                <w:szCs w:val="22"/>
                <w:lang w:val="nl-NL"/>
              </w:rPr>
              <w:lastRenderedPageBreak/>
              <w:t>patiënt bij zichzelf waar. &lt;/nl-NL&gt;</w:t>
            </w:r>
          </w:p>
          <w:p w14:paraId="40D475E0" w14:textId="77777777" w:rsidR="00144B3A" w:rsidRPr="0095716E" w:rsidRDefault="00144B3A">
            <w:pPr>
              <w:rPr>
                <w:rFonts w:ascii="Calibri" w:eastAsia="Calibri" w:hAnsi="Calibri" w:cs="Calibri"/>
                <w:color w:val="000000"/>
                <w:sz w:val="22"/>
                <w:szCs w:val="22"/>
                <w:lang w:val="nl-NL"/>
              </w:rPr>
            </w:pPr>
          </w:p>
          <w:p w14:paraId="31BAD669"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early signs (</w:t>
            </w:r>
            <w:proofErr w:type="spellStart"/>
            <w:r>
              <w:rPr>
                <w:rFonts w:ascii="Calibri" w:eastAsia="Calibri" w:hAnsi="Calibri" w:cs="Calibri"/>
                <w:color w:val="000000"/>
                <w:sz w:val="22"/>
                <w:szCs w:val="22"/>
              </w:rPr>
              <w:t>behaviour</w:t>
            </w:r>
            <w:proofErr w:type="spellEnd"/>
            <w:r>
              <w:rPr>
                <w:rFonts w:ascii="Calibri" w:eastAsia="Calibri" w:hAnsi="Calibri" w:cs="Calibri"/>
                <w:color w:val="000000"/>
                <w:sz w:val="22"/>
                <w:szCs w:val="22"/>
              </w:rPr>
              <w:t>, thoughts) that are typical for the current phase. The patient himself recognizes these signs.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67C05149"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57FB40E0" w14:textId="77777777" w:rsidR="00144B3A" w:rsidRDefault="00144B3A">
            <w:pPr>
              <w:rPr>
                <w:rFonts w:ascii="Calibri" w:eastAsia="Calibri" w:hAnsi="Calibri" w:cs="Calibri"/>
                <w:color w:val="000000"/>
                <w:sz w:val="22"/>
                <w:szCs w:val="22"/>
              </w:rPr>
            </w:pPr>
          </w:p>
        </w:tc>
      </w:tr>
      <w:tr w:rsidR="00144B3A" w14:paraId="0AFD5CA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47839" w14:textId="77777777"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04FA25"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14:paraId="00C4F3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14:paraId="32D0359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4D8F64C" w14:textId="77777777"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6D83DA" w14:textId="77777777" w:rsidR="00144B3A" w:rsidRDefault="00FF4916">
                  <w:pPr>
                    <w:rPr>
                      <w:color w:val="000000"/>
                      <w:sz w:val="20"/>
                      <w:szCs w:val="20"/>
                    </w:rPr>
                  </w:pPr>
                  <w:r>
                    <w:rPr>
                      <w:rFonts w:ascii="Calibri" w:eastAsia="Calibri" w:hAnsi="Calibri" w:cs="Calibri"/>
                      <w:color w:val="000000"/>
                      <w:sz w:val="22"/>
                      <w:szCs w:val="22"/>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67E530" w14:textId="77777777" w:rsidR="00144B3A" w:rsidRDefault="00144B3A">
                  <w:pPr>
                    <w:rPr>
                      <w:color w:val="000000"/>
                      <w:sz w:val="20"/>
                      <w:szCs w:val="20"/>
                    </w:rPr>
                  </w:pPr>
                </w:p>
              </w:tc>
            </w:tr>
          </w:tbl>
          <w:p w14:paraId="78A583FA" w14:textId="77777777" w:rsidR="00144B3A" w:rsidRDefault="00144B3A">
            <w:pPr>
              <w:rPr>
                <w:color w:val="000000"/>
                <w:sz w:val="20"/>
                <w:szCs w:val="20"/>
              </w:rPr>
            </w:pPr>
          </w:p>
        </w:tc>
      </w:tr>
      <w:tr w:rsidR="00144B3A" w14:paraId="09455F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3FB74"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43F1" w14:textId="77777777" w:rsidR="00144B3A" w:rsidRDefault="00144B3A">
            <w:pPr>
              <w:rPr>
                <w:rFonts w:ascii="Calibri" w:eastAsia="Calibri" w:hAnsi="Calibri" w:cs="Calibri"/>
                <w:color w:val="000000"/>
                <w:sz w:val="22"/>
                <w:szCs w:val="22"/>
              </w:rPr>
            </w:pPr>
          </w:p>
        </w:tc>
      </w:tr>
      <w:bookmarkEnd w:id="200"/>
    </w:tbl>
    <w:p w14:paraId="45769619"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113609" w14:paraId="330C74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91F03" w14:textId="77777777" w:rsidR="00144B3A" w:rsidRDefault="00FF4916">
            <w:pPr>
              <w:rPr>
                <w:rFonts w:ascii="Calibri" w:eastAsia="Calibri" w:hAnsi="Calibri" w:cs="Calibri"/>
                <w:b/>
                <w:color w:val="FFFFFF"/>
                <w:sz w:val="28"/>
                <w:szCs w:val="28"/>
              </w:rPr>
            </w:pPr>
            <w:bookmarkStart w:id="201" w:name="BKM_AFCF853D_CABE_4B43_BB7E_94ECDC9820B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79F70" w14:textId="77777777" w:rsidR="00144B3A" w:rsidRPr="0095716E" w:rsidRDefault="00FF4916">
            <w:pPr>
              <w:rPr>
                <w:rFonts w:ascii="Calibri" w:eastAsia="Calibri" w:hAnsi="Calibri" w:cs="Calibri"/>
                <w:color w:val="FFFFFF"/>
                <w:sz w:val="28"/>
                <w:szCs w:val="28"/>
                <w:lang w:val="nl-NL"/>
              </w:rPr>
            </w:pPr>
            <w:r w:rsidRPr="0095716E">
              <w:rPr>
                <w:rFonts w:ascii="Calibri" w:eastAsia="Calibri" w:hAnsi="Calibri" w:cs="Calibri"/>
                <w:color w:val="FFFFFF"/>
                <w:sz w:val="28"/>
                <w:szCs w:val="28"/>
                <w:lang w:val="nl-NL"/>
              </w:rPr>
              <w:t xml:space="preserve">Wat merken mensen om mij heen?  </w:t>
            </w:r>
          </w:p>
        </w:tc>
      </w:tr>
      <w:tr w:rsidR="00144B3A" w14:paraId="74695C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EA3D9"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40A901"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1AA057D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 Een beschrijving van vroege voortekenen (concreet gedrag,) die kenmerkend zijn voor de betreffende fase. Deze voortekenen kan de omgeving van de patiënt waarnemen. &lt;/nl-NL&gt;</w:t>
            </w:r>
          </w:p>
          <w:p w14:paraId="1457A496" w14:textId="77777777" w:rsidR="00144B3A" w:rsidRPr="0095716E" w:rsidRDefault="00144B3A">
            <w:pPr>
              <w:rPr>
                <w:rFonts w:ascii="Calibri" w:eastAsia="Calibri" w:hAnsi="Calibri" w:cs="Calibri"/>
                <w:color w:val="000000"/>
                <w:sz w:val="22"/>
                <w:szCs w:val="22"/>
                <w:lang w:val="nl-NL"/>
              </w:rPr>
            </w:pPr>
          </w:p>
          <w:p w14:paraId="0151C62B"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early signs (visible behavior) that are typical for the current phase. The next of kin of the patient recognize these signs.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392C1186" w14:textId="147AF4A8" w:rsidR="00144B3A" w:rsidRDefault="00FF4916" w:rsidP="00113609">
            <w:pPr>
              <w:tabs>
                <w:tab w:val="center" w:pos="3380"/>
              </w:tabs>
              <w:rPr>
                <w:rFonts w:ascii="Calibri" w:eastAsia="Calibri" w:hAnsi="Calibri" w:cs="Calibri"/>
                <w:color w:val="000000"/>
                <w:sz w:val="22"/>
                <w:szCs w:val="22"/>
              </w:rPr>
              <w:pPrChange w:id="202" w:author="Gwen Moonen" w:date="2021-04-22T17:16:00Z">
                <w:pPr/>
              </w:pPrChange>
            </w:pPr>
            <w:r>
              <w:rPr>
                <w:rFonts w:ascii="Calibri" w:eastAsia="Calibri" w:hAnsi="Calibri" w:cs="Calibri"/>
                <w:color w:val="000000"/>
                <w:sz w:val="22"/>
                <w:szCs w:val="22"/>
              </w:rPr>
              <w:t>&lt;/languages&gt;</w:t>
            </w:r>
          </w:p>
          <w:p w14:paraId="6AA91A78" w14:textId="77777777" w:rsidR="00144B3A" w:rsidRDefault="00144B3A">
            <w:pPr>
              <w:rPr>
                <w:rFonts w:ascii="Calibri" w:eastAsia="Calibri" w:hAnsi="Calibri" w:cs="Calibri"/>
                <w:color w:val="000000"/>
                <w:sz w:val="22"/>
                <w:szCs w:val="22"/>
              </w:rPr>
            </w:pPr>
          </w:p>
        </w:tc>
      </w:tr>
      <w:tr w:rsidR="00144B3A" w14:paraId="056671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055B0C" w14:textId="77777777"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8293A2"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14:paraId="54A52A0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14:paraId="652413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0F29E6" w14:textId="77777777"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C742C2" w14:textId="77777777" w:rsidR="00144B3A" w:rsidRDefault="00FF4916">
                  <w:pPr>
                    <w:rPr>
                      <w:color w:val="000000"/>
                      <w:sz w:val="20"/>
                      <w:szCs w:val="20"/>
                    </w:rPr>
                  </w:pPr>
                  <w:r>
                    <w:rPr>
                      <w:rFonts w:ascii="Calibri" w:eastAsia="Calibri" w:hAnsi="Calibri" w:cs="Calibri"/>
                      <w:color w:val="000000"/>
                      <w:sz w:val="22"/>
                      <w:szCs w:val="22"/>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58DD06" w14:textId="77777777" w:rsidR="00144B3A" w:rsidRDefault="00144B3A">
                  <w:pPr>
                    <w:rPr>
                      <w:color w:val="000000"/>
                      <w:sz w:val="20"/>
                      <w:szCs w:val="20"/>
                    </w:rPr>
                  </w:pPr>
                </w:p>
              </w:tc>
            </w:tr>
          </w:tbl>
          <w:p w14:paraId="33FEE508" w14:textId="77777777" w:rsidR="00144B3A" w:rsidRDefault="00144B3A">
            <w:pPr>
              <w:rPr>
                <w:color w:val="000000"/>
                <w:sz w:val="20"/>
                <w:szCs w:val="20"/>
              </w:rPr>
            </w:pPr>
          </w:p>
        </w:tc>
      </w:tr>
      <w:tr w:rsidR="00144B3A" w14:paraId="0AAB43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A9C12"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24198" w14:textId="77777777" w:rsidR="00144B3A" w:rsidRDefault="00144B3A">
            <w:pPr>
              <w:rPr>
                <w:rFonts w:ascii="Calibri" w:eastAsia="Calibri" w:hAnsi="Calibri" w:cs="Calibri"/>
                <w:color w:val="000000"/>
                <w:sz w:val="22"/>
                <w:szCs w:val="22"/>
              </w:rPr>
            </w:pPr>
          </w:p>
        </w:tc>
      </w:tr>
      <w:bookmarkEnd w:id="201"/>
    </w:tbl>
    <w:p w14:paraId="67364E95"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14:paraId="22F188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71A670" w14:textId="77777777" w:rsidR="00144B3A" w:rsidRDefault="00FF4916">
            <w:pPr>
              <w:rPr>
                <w:rFonts w:ascii="Calibri" w:eastAsia="Calibri" w:hAnsi="Calibri" w:cs="Calibri"/>
                <w:b/>
                <w:color w:val="FFFFFF"/>
                <w:sz w:val="28"/>
                <w:szCs w:val="28"/>
              </w:rPr>
            </w:pPr>
            <w:bookmarkStart w:id="203" w:name="BKM_01F5E9B6_8095_4D41_A0B0_CCBBC3E71F7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0AD748" w14:textId="77777777" w:rsidR="00144B3A" w:rsidRDefault="00FF4916">
            <w:pPr>
              <w:rPr>
                <w:rFonts w:ascii="Calibri" w:eastAsia="Calibri" w:hAnsi="Calibri" w:cs="Calibri"/>
                <w:color w:val="FFFFFF"/>
                <w:sz w:val="28"/>
                <w:szCs w:val="28"/>
              </w:rPr>
            </w:pPr>
            <w:r>
              <w:rPr>
                <w:rFonts w:ascii="Calibri" w:eastAsia="Calibri" w:hAnsi="Calibri" w:cs="Calibri"/>
                <w:color w:val="FFFFFF"/>
                <w:sz w:val="28"/>
                <w:szCs w:val="28"/>
              </w:rPr>
              <w:t xml:space="preserve">Wie </w:t>
            </w:r>
            <w:proofErr w:type="spellStart"/>
            <w:r>
              <w:rPr>
                <w:rFonts w:ascii="Calibri" w:eastAsia="Calibri" w:hAnsi="Calibri" w:cs="Calibri"/>
                <w:color w:val="FFFFFF"/>
                <w:sz w:val="28"/>
                <w:szCs w:val="28"/>
              </w:rPr>
              <w:t>kent</w:t>
            </w:r>
            <w:proofErr w:type="spellEnd"/>
            <w:r>
              <w:rPr>
                <w:rFonts w:ascii="Calibri" w:eastAsia="Calibri" w:hAnsi="Calibri" w:cs="Calibri"/>
                <w:color w:val="FFFFFF"/>
                <w:sz w:val="28"/>
                <w:szCs w:val="28"/>
              </w:rPr>
              <w:t xml:space="preserve"> het plan?  </w:t>
            </w:r>
          </w:p>
        </w:tc>
      </w:tr>
      <w:tr w:rsidR="00144B3A" w14:paraId="2FFAC2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06ACB8"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1CD1E8"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5AAD7A8F" w14:textId="77777777" w:rsidR="00144B3A" w:rsidRDefault="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opsomming (in vrije tekst) van personen die op de hoogte zijn van het Signaleringsplan.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4C43B284" w14:textId="77777777" w:rsidR="00144B3A" w:rsidRDefault="00144B3A">
            <w:pPr>
              <w:rPr>
                <w:rFonts w:ascii="Calibri" w:eastAsia="Calibri" w:hAnsi="Calibri" w:cs="Calibri"/>
                <w:color w:val="000000"/>
                <w:sz w:val="22"/>
                <w:szCs w:val="22"/>
              </w:rPr>
            </w:pPr>
          </w:p>
          <w:p w14:paraId="5C244160"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List of persons (in free text) who are aware of the alert plan.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5ECEE64"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1D826F76" w14:textId="77777777" w:rsidR="00144B3A" w:rsidRDefault="00144B3A">
            <w:pPr>
              <w:rPr>
                <w:rFonts w:ascii="Calibri" w:eastAsia="Calibri" w:hAnsi="Calibri" w:cs="Calibri"/>
                <w:color w:val="000000"/>
                <w:sz w:val="22"/>
                <w:szCs w:val="22"/>
              </w:rPr>
            </w:pPr>
          </w:p>
        </w:tc>
      </w:tr>
      <w:tr w:rsidR="00144B3A" w14:paraId="7FBEAA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5ABE1" w14:textId="77777777"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9FB3B9"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144B3A" w14:paraId="09BA8BB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14:paraId="748481F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CD47C" w14:textId="77777777"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C07715" w14:textId="77777777" w:rsidR="00144B3A" w:rsidRDefault="00FF4916">
                  <w:pPr>
                    <w:rPr>
                      <w:color w:val="000000"/>
                      <w:sz w:val="20"/>
                      <w:szCs w:val="20"/>
                    </w:rPr>
                  </w:pPr>
                  <w:r>
                    <w:rPr>
                      <w:rFonts w:ascii="Calibri" w:eastAsia="Calibri" w:hAnsi="Calibri" w:cs="Calibri"/>
                      <w:color w:val="000000"/>
                      <w:sz w:val="22"/>
                      <w:szCs w:val="22"/>
                    </w:rPr>
                    <w:t>GGZNederland:GGZ00002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A538E6" w14:textId="77777777" w:rsidR="00144B3A" w:rsidRDefault="00144B3A">
                  <w:pPr>
                    <w:rPr>
                      <w:color w:val="000000"/>
                      <w:sz w:val="20"/>
                      <w:szCs w:val="20"/>
                    </w:rPr>
                  </w:pPr>
                </w:p>
              </w:tc>
            </w:tr>
          </w:tbl>
          <w:p w14:paraId="1A7B5D64" w14:textId="77777777" w:rsidR="00144B3A" w:rsidRDefault="00144B3A">
            <w:pPr>
              <w:rPr>
                <w:color w:val="000000"/>
                <w:sz w:val="20"/>
                <w:szCs w:val="20"/>
              </w:rPr>
            </w:pPr>
          </w:p>
        </w:tc>
      </w:tr>
      <w:tr w:rsidR="00144B3A" w14:paraId="2E1B7A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DA7EB"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6FB910" w14:textId="77777777" w:rsidR="00144B3A" w:rsidRDefault="00144B3A">
            <w:pPr>
              <w:rPr>
                <w:rFonts w:ascii="Calibri" w:eastAsia="Calibri" w:hAnsi="Calibri" w:cs="Calibri"/>
                <w:color w:val="000000"/>
                <w:sz w:val="22"/>
                <w:szCs w:val="22"/>
              </w:rPr>
            </w:pPr>
          </w:p>
        </w:tc>
      </w:tr>
      <w:bookmarkEnd w:id="203"/>
    </w:tbl>
    <w:p w14:paraId="6F3FD1DD" w14:textId="7A21EF80" w:rsidR="00144B3A" w:rsidRDefault="00144B3A">
      <w:pPr>
        <w:rPr>
          <w:rFonts w:ascii="Calibri" w:eastAsia="Calibri" w:hAnsi="Calibri" w:cs="Calibri"/>
          <w:color w:val="000000"/>
          <w:sz w:val="22"/>
          <w:szCs w:val="22"/>
        </w:rPr>
      </w:pPr>
    </w:p>
    <w:p w14:paraId="41A47FF4" w14:textId="77777777" w:rsidR="00237E0B" w:rsidRDefault="00237E0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Del="00E569CA" w14:paraId="79F7A0BD" w14:textId="100F4BF2">
        <w:trPr>
          <w:del w:id="204"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2F023" w14:textId="5A0A7E72" w:rsidR="00144B3A" w:rsidDel="00E569CA" w:rsidRDefault="00FF4916">
            <w:pPr>
              <w:rPr>
                <w:del w:id="205" w:author="Gwen Moonen" w:date="2021-04-22T16:36:00Z"/>
                <w:rFonts w:ascii="Calibri" w:eastAsia="Calibri" w:hAnsi="Calibri" w:cs="Calibri"/>
                <w:b/>
                <w:color w:val="FFFFFF"/>
                <w:sz w:val="28"/>
                <w:szCs w:val="28"/>
              </w:rPr>
            </w:pPr>
            <w:bookmarkStart w:id="206" w:name="BKM_2E385602_C78D_449C_9947_AD9AD82DEB85"/>
            <w:del w:id="207" w:author="Gwen Moonen" w:date="2021-04-22T16:36:00Z">
              <w:r w:rsidDel="00E569CA">
                <w:rPr>
                  <w:rFonts w:ascii="Calibri" w:eastAsia="Calibri" w:hAnsi="Calibri" w:cs="Calibri"/>
                  <w:b/>
                  <w:color w:val="FFFFFF"/>
                  <w:sz w:val="28"/>
                  <w:szCs w:val="28"/>
                </w:rPr>
                <w:delText>«context reference»</w:delText>
              </w:r>
            </w:del>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A35B70" w14:textId="59E70DF5" w:rsidR="00144B3A" w:rsidDel="00E569CA" w:rsidRDefault="00FF4916">
            <w:pPr>
              <w:rPr>
                <w:del w:id="208" w:author="Gwen Moonen" w:date="2021-04-22T16:36:00Z"/>
                <w:rFonts w:ascii="Calibri" w:eastAsia="Calibri" w:hAnsi="Calibri" w:cs="Calibri"/>
                <w:color w:val="FFFFFF"/>
                <w:sz w:val="28"/>
                <w:szCs w:val="28"/>
              </w:rPr>
            </w:pPr>
            <w:del w:id="209" w:author="Gwen Moonen" w:date="2021-04-22T16:36:00Z">
              <w:r w:rsidDel="00E569CA">
                <w:rPr>
                  <w:rFonts w:ascii="Calibri" w:eastAsia="Calibri" w:hAnsi="Calibri" w:cs="Calibri"/>
                  <w:color w:val="FFFFFF"/>
                  <w:sz w:val="28"/>
                  <w:szCs w:val="28"/>
                </w:rPr>
                <w:delText xml:space="preserve">Zorgverlener  </w:delText>
              </w:r>
            </w:del>
          </w:p>
        </w:tc>
      </w:tr>
      <w:tr w:rsidR="00144B3A" w:rsidRPr="0025747F" w:rsidDel="00E569CA" w14:paraId="7E39BD8E" w14:textId="48449B95">
        <w:trPr>
          <w:del w:id="210"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DE76AF" w14:textId="1B359469" w:rsidR="00144B3A" w:rsidDel="00E569CA" w:rsidRDefault="00FF4916">
            <w:pPr>
              <w:rPr>
                <w:del w:id="211" w:author="Gwen Moonen" w:date="2021-04-22T16:36:00Z"/>
                <w:rFonts w:ascii="Calibri" w:eastAsia="Calibri" w:hAnsi="Calibri" w:cs="Calibri"/>
                <w:b/>
                <w:color w:val="000000"/>
                <w:sz w:val="22"/>
                <w:szCs w:val="22"/>
              </w:rPr>
            </w:pPr>
            <w:del w:id="212" w:author="Gwen Moonen" w:date="2021-04-22T16:36:00Z">
              <w:r w:rsidDel="00E569CA">
                <w:rPr>
                  <w:rFonts w:ascii="Calibri" w:eastAsia="Calibri" w:hAnsi="Calibri" w:cs="Calibri"/>
                  <w:b/>
                  <w:color w:val="000000"/>
                  <w:sz w:val="22"/>
                  <w:szCs w:val="22"/>
                </w:rPr>
                <w:delText>Definitie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BF384" w14:textId="3260D7D4" w:rsidR="0025747F" w:rsidRPr="0025747F" w:rsidDel="00E569CA" w:rsidRDefault="0025747F" w:rsidP="0025747F">
            <w:pPr>
              <w:pStyle w:val="Normaalweb"/>
              <w:rPr>
                <w:del w:id="213" w:author="Gwen Moonen" w:date="2021-04-22T16:36:00Z"/>
                <w:rFonts w:asciiTheme="minorHAnsi" w:hAnsiTheme="minorHAnsi"/>
                <w:sz w:val="22"/>
                <w:szCs w:val="22"/>
                <w:lang w:val="en-US"/>
              </w:rPr>
            </w:pPr>
          </w:p>
        </w:tc>
      </w:tr>
      <w:tr w:rsidR="00144B3A" w:rsidDel="00E569CA" w14:paraId="7F807A70" w14:textId="6792E03B">
        <w:trPr>
          <w:del w:id="214"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29F00B" w14:textId="3B470CFF" w:rsidR="00144B3A" w:rsidDel="00E569CA" w:rsidRDefault="00FF4916">
            <w:pPr>
              <w:rPr>
                <w:del w:id="215" w:author="Gwen Moonen" w:date="2021-04-22T16:36:00Z"/>
                <w:rFonts w:ascii="Calibri" w:eastAsia="Calibri" w:hAnsi="Calibri" w:cs="Calibri"/>
                <w:b/>
                <w:color w:val="000000"/>
                <w:sz w:val="22"/>
                <w:szCs w:val="22"/>
              </w:rPr>
            </w:pPr>
            <w:del w:id="216" w:author="Gwen Moonen" w:date="2021-04-22T16:36:00Z">
              <w:r w:rsidDel="00E569CA">
                <w:rPr>
                  <w:rFonts w:ascii="Calibri" w:eastAsia="Calibri" w:hAnsi="Calibri" w:cs="Calibri"/>
                  <w:b/>
                  <w:color w:val="000000"/>
                  <w:sz w:val="22"/>
                  <w:szCs w:val="22"/>
                </w:rPr>
                <w:delText>Datatype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EA886C" w14:textId="69F1428C" w:rsidR="00144B3A" w:rsidDel="00E569CA" w:rsidRDefault="00144B3A">
            <w:pPr>
              <w:rPr>
                <w:del w:id="217" w:author="Gwen Moonen" w:date="2021-04-22T16:36:00Z"/>
                <w:rFonts w:ascii="Calibri" w:eastAsia="Calibri" w:hAnsi="Calibri" w:cs="Calibri"/>
                <w:color w:val="000000"/>
                <w:sz w:val="22"/>
                <w:szCs w:val="22"/>
              </w:rPr>
            </w:pPr>
          </w:p>
        </w:tc>
      </w:tr>
      <w:tr w:rsidR="00144B3A" w:rsidDel="00E569CA" w14:paraId="59B71033" w14:textId="110F4122">
        <w:tblPrEx>
          <w:tblCellMar>
            <w:left w:w="1" w:type="dxa"/>
            <w:right w:w="1" w:type="dxa"/>
          </w:tblCellMar>
        </w:tblPrEx>
        <w:trPr>
          <w:del w:id="218" w:author="Gwen Moonen" w:date="2021-04-22T16:36:00Z"/>
        </w:trPr>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EE60768" w14:textId="08B13372" w:rsidR="00144B3A" w:rsidDel="00E569CA" w:rsidRDefault="00144B3A">
            <w:pPr>
              <w:rPr>
                <w:del w:id="219" w:author="Gwen Moonen" w:date="2021-04-22T16:36:00Z"/>
                <w:color w:val="000000"/>
                <w:sz w:val="20"/>
                <w:szCs w:val="20"/>
              </w:rPr>
            </w:pPr>
          </w:p>
        </w:tc>
      </w:tr>
      <w:tr w:rsidR="00144B3A" w:rsidDel="00E569CA" w14:paraId="33B9FCFE" w14:textId="2CCBE521">
        <w:trPr>
          <w:del w:id="220" w:author="Gwen Moonen" w:date="2021-04-22T16:3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F55243" w14:textId="3BC21E6E" w:rsidR="00144B3A" w:rsidDel="00E569CA" w:rsidRDefault="00FF4916">
            <w:pPr>
              <w:rPr>
                <w:del w:id="221" w:author="Gwen Moonen" w:date="2021-04-22T16:36:00Z"/>
                <w:rFonts w:ascii="Calibri" w:eastAsia="Calibri" w:hAnsi="Calibri" w:cs="Calibri"/>
                <w:b/>
                <w:color w:val="000000"/>
                <w:sz w:val="22"/>
                <w:szCs w:val="22"/>
              </w:rPr>
            </w:pPr>
            <w:del w:id="222" w:author="Gwen Moonen" w:date="2021-04-22T16:36:00Z">
              <w:r w:rsidDel="00E569CA">
                <w:rPr>
                  <w:rFonts w:ascii="Calibri" w:eastAsia="Calibri" w:hAnsi="Calibri" w:cs="Calibri"/>
                  <w:b/>
                  <w:color w:val="000000"/>
                  <w:sz w:val="22"/>
                  <w:szCs w:val="22"/>
                </w:rPr>
                <w:delText>Opties</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61B719" w14:textId="2116331C" w:rsidR="00144B3A" w:rsidDel="00E569CA" w:rsidRDefault="00144B3A">
            <w:pPr>
              <w:rPr>
                <w:del w:id="223" w:author="Gwen Moonen" w:date="2021-04-22T16:36:00Z"/>
                <w:rFonts w:ascii="Calibri" w:eastAsia="Calibri" w:hAnsi="Calibri" w:cs="Calibri"/>
                <w:color w:val="000000"/>
                <w:sz w:val="22"/>
                <w:szCs w:val="22"/>
              </w:rPr>
            </w:pPr>
          </w:p>
        </w:tc>
      </w:tr>
      <w:bookmarkEnd w:id="206"/>
    </w:tbl>
    <w:p w14:paraId="012B7DFC" w14:textId="77777777" w:rsidR="0095716E" w:rsidRDefault="0095716E">
      <w:pPr>
        <w:rPr>
          <w:rFonts w:ascii="Calibri" w:eastAsia="Calibri" w:hAnsi="Calibri" w:cs="Calibri"/>
          <w:color w:val="000000"/>
          <w:sz w:val="22"/>
          <w:szCs w:val="22"/>
        </w:rPr>
      </w:pPr>
    </w:p>
    <w:p w14:paraId="7C8CDAA0" w14:textId="77777777" w:rsidR="0095716E" w:rsidRDefault="0095716E" w:rsidP="0095716E">
      <w:r>
        <w:br w:type="page"/>
      </w:r>
    </w:p>
    <w:p w14:paraId="42AC212A"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Del="00E569CA" w14:paraId="0A58BE32" w14:textId="354CB91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8122FF" w14:textId="2CFF385A" w:rsidR="00144B3A" w:rsidDel="00E569CA" w:rsidRDefault="00FF4916">
            <w:pPr>
              <w:rPr>
                <w:moveFrom w:id="224" w:author="Gwen Moonen" w:date="2021-04-22T16:35:00Z"/>
                <w:rFonts w:ascii="Calibri" w:eastAsia="Calibri" w:hAnsi="Calibri" w:cs="Calibri"/>
                <w:b/>
                <w:color w:val="FFFFFF"/>
                <w:sz w:val="28"/>
                <w:szCs w:val="28"/>
              </w:rPr>
            </w:pPr>
            <w:bookmarkStart w:id="225" w:name="BKM_764E5056_2B73_4718_956C_EA68652424E2"/>
            <w:moveFromRangeStart w:id="226" w:author="Gwen Moonen" w:date="2021-04-22T16:35:00Z" w:name="move70001740"/>
            <w:moveFrom w:id="227" w:author="Gwen Moonen" w:date="2021-04-22T16:35:00Z">
              <w:r w:rsidDel="00E569CA">
                <w:rPr>
                  <w:rFonts w:ascii="Calibri" w:eastAsia="Calibri" w:hAnsi="Calibri" w:cs="Calibri"/>
                  <w:b/>
                  <w:color w:val="FFFFFF"/>
                  <w:sz w:val="28"/>
                  <w:szCs w:val="28"/>
                </w:rPr>
                <w:t>«document»</w:t>
              </w:r>
            </w:moveFrom>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286933" w14:textId="65D847F0" w:rsidR="00144B3A" w:rsidDel="00E569CA" w:rsidRDefault="00FF4916">
            <w:pPr>
              <w:rPr>
                <w:moveFrom w:id="228" w:author="Gwen Moonen" w:date="2021-04-22T16:35:00Z"/>
                <w:rFonts w:ascii="Calibri" w:eastAsia="Calibri" w:hAnsi="Calibri" w:cs="Calibri"/>
                <w:color w:val="FFFFFF"/>
                <w:sz w:val="28"/>
                <w:szCs w:val="28"/>
              </w:rPr>
            </w:pPr>
            <w:moveFrom w:id="229" w:author="Gwen Moonen" w:date="2021-04-22T16:35:00Z">
              <w:r w:rsidDel="00E569CA">
                <w:rPr>
                  <w:rFonts w:ascii="Calibri" w:eastAsia="Calibri" w:hAnsi="Calibri" w:cs="Calibri"/>
                  <w:color w:val="FFFFFF"/>
                  <w:sz w:val="28"/>
                  <w:szCs w:val="28"/>
                </w:rPr>
                <w:t xml:space="preserve">Waardenlijst Fasen Signaleringsplan  </w:t>
              </w:r>
            </w:moveFrom>
          </w:p>
        </w:tc>
      </w:tr>
      <w:tr w:rsidR="00144B3A" w:rsidDel="00E569CA" w14:paraId="74BC0506" w14:textId="2ECCEC9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853086" w14:textId="6D1DB6F2" w:rsidR="00144B3A" w:rsidDel="00E569CA" w:rsidRDefault="00FF4916">
            <w:pPr>
              <w:rPr>
                <w:moveFrom w:id="230" w:author="Gwen Moonen" w:date="2021-04-22T16:35:00Z"/>
                <w:rFonts w:ascii="Calibri" w:eastAsia="Calibri" w:hAnsi="Calibri" w:cs="Calibri"/>
                <w:b/>
                <w:color w:val="000000"/>
                <w:sz w:val="22"/>
                <w:szCs w:val="22"/>
              </w:rPr>
            </w:pPr>
            <w:moveFrom w:id="231" w:author="Gwen Moonen" w:date="2021-04-22T16:35:00Z">
              <w:r w:rsidDel="00E569CA">
                <w:rPr>
                  <w:rFonts w:ascii="Calibri" w:eastAsia="Calibri" w:hAnsi="Calibri" w:cs="Calibri"/>
                  <w:b/>
                  <w:color w:val="000000"/>
                  <w:sz w:val="22"/>
                  <w:szCs w:val="22"/>
                </w:rPr>
                <w:t>Definitie</w:t>
              </w:r>
            </w:moveFrom>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A34C89" w14:textId="28004E69" w:rsidR="00144B3A" w:rsidDel="00E569CA" w:rsidRDefault="00144B3A">
            <w:pPr>
              <w:rPr>
                <w:moveFrom w:id="232" w:author="Gwen Moonen" w:date="2021-04-22T16:35:00Z"/>
                <w:rFonts w:ascii="Calibri" w:eastAsia="Calibri" w:hAnsi="Calibri" w:cs="Calibri"/>
                <w:color w:val="000000"/>
                <w:sz w:val="22"/>
                <w:szCs w:val="22"/>
              </w:rPr>
            </w:pPr>
          </w:p>
        </w:tc>
      </w:tr>
      <w:tr w:rsidR="00144B3A" w:rsidDel="00E569CA" w14:paraId="1A14F3AB" w14:textId="1B1A166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9AE8A" w14:textId="4E2A30DC" w:rsidR="00144B3A" w:rsidDel="00E569CA" w:rsidRDefault="00FF4916">
            <w:pPr>
              <w:rPr>
                <w:moveFrom w:id="233" w:author="Gwen Moonen" w:date="2021-04-22T16:35:00Z"/>
                <w:rFonts w:ascii="Calibri" w:eastAsia="Calibri" w:hAnsi="Calibri" w:cs="Calibri"/>
                <w:b/>
                <w:color w:val="000000"/>
                <w:sz w:val="22"/>
                <w:szCs w:val="22"/>
              </w:rPr>
            </w:pPr>
            <w:moveFrom w:id="234" w:author="Gwen Moonen" w:date="2021-04-22T16:35:00Z">
              <w:r w:rsidDel="00E569CA">
                <w:rPr>
                  <w:rFonts w:ascii="Calibri" w:eastAsia="Calibri" w:hAnsi="Calibri" w:cs="Calibri"/>
                  <w:b/>
                  <w:color w:val="000000"/>
                  <w:sz w:val="22"/>
                  <w:szCs w:val="22"/>
                </w:rPr>
                <w:t>Datatype</w:t>
              </w:r>
            </w:moveFrom>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CB9C" w14:textId="43A13925" w:rsidR="00144B3A" w:rsidDel="00E569CA" w:rsidRDefault="00144B3A">
            <w:pPr>
              <w:rPr>
                <w:moveFrom w:id="235" w:author="Gwen Moonen" w:date="2021-04-22T16:35:00Z"/>
                <w:rFonts w:ascii="Calibri" w:eastAsia="Calibri" w:hAnsi="Calibri" w:cs="Calibri"/>
                <w:color w:val="000000"/>
                <w:sz w:val="22"/>
                <w:szCs w:val="22"/>
              </w:rPr>
            </w:pPr>
          </w:p>
        </w:tc>
      </w:tr>
      <w:tr w:rsidR="00144B3A" w:rsidDel="00E569CA" w14:paraId="34EA8452" w14:textId="42D0D85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12A17" w:rsidDel="00E569CA" w14:paraId="053D0359" w14:textId="0FFDA0EA" w:rsidTr="00F9622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D4B25A" w14:textId="0024D518" w:rsidR="00C12A17" w:rsidDel="00E569CA" w:rsidRDefault="00C12A17">
                  <w:pPr>
                    <w:rPr>
                      <w:moveFrom w:id="236" w:author="Gwen Moonen" w:date="2021-04-22T16:35:00Z"/>
                      <w:color w:val="000000"/>
                      <w:sz w:val="20"/>
                      <w:szCs w:val="20"/>
                    </w:rPr>
                  </w:pPr>
                  <w:moveFrom w:id="237" w:author="Gwen Moonen" w:date="2021-04-22T16:35:00Z">
                    <w:r w:rsidDel="00E569CA">
                      <w:rPr>
                        <w:rFonts w:ascii="Calibri" w:eastAsia="Calibri" w:hAnsi="Calibri" w:cs="Calibri"/>
                        <w:b/>
                        <w:color w:val="000000"/>
                        <w:sz w:val="22"/>
                        <w:szCs w:val="22"/>
                      </w:rPr>
                      <w:t>DCM::ValueSetId</w:t>
                    </w:r>
                  </w:moveFrom>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6ACAE841" w14:textId="158AFC4C" w:rsidR="00C12A17" w:rsidDel="00E569CA" w:rsidRDefault="00C12A17">
                  <w:pPr>
                    <w:rPr>
                      <w:moveFrom w:id="238" w:author="Gwen Moonen" w:date="2021-04-22T16:35:00Z"/>
                      <w:color w:val="000000"/>
                      <w:sz w:val="20"/>
                      <w:szCs w:val="20"/>
                    </w:rPr>
                  </w:pPr>
                  <w:moveFrom w:id="239" w:author="Gwen Moonen" w:date="2021-04-22T16:35:00Z">
                    <w:r w:rsidRPr="00C12A17" w:rsidDel="00E569CA">
                      <w:rPr>
                        <w:rFonts w:ascii="Calibri" w:eastAsia="Calibri" w:hAnsi="Calibri" w:cs="Calibri"/>
                        <w:color w:val="000000"/>
                        <w:sz w:val="22"/>
                        <w:szCs w:val="22"/>
                      </w:rPr>
                      <w:t>2.16.840.1.113883.3.3210.14.2.2.1</w:t>
                    </w:r>
                  </w:moveFrom>
                </w:p>
              </w:tc>
            </w:tr>
          </w:tbl>
          <w:p w14:paraId="10B61905" w14:textId="1012F86B" w:rsidR="00144B3A" w:rsidDel="00E569CA" w:rsidRDefault="00144B3A">
            <w:pPr>
              <w:rPr>
                <w:moveFrom w:id="240" w:author="Gwen Moonen" w:date="2021-04-22T16:35:00Z"/>
                <w:color w:val="000000"/>
                <w:sz w:val="20"/>
                <w:szCs w:val="20"/>
              </w:rPr>
            </w:pPr>
          </w:p>
        </w:tc>
      </w:tr>
      <w:tr w:rsidR="00144B3A" w:rsidDel="00E569CA" w14:paraId="4440E252" w14:textId="212E10F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31DC6" w14:textId="788BE7F4" w:rsidR="00144B3A" w:rsidDel="00E569CA" w:rsidRDefault="00FF4916">
            <w:pPr>
              <w:rPr>
                <w:moveFrom w:id="241" w:author="Gwen Moonen" w:date="2021-04-22T16:35:00Z"/>
                <w:rFonts w:ascii="Calibri" w:eastAsia="Calibri" w:hAnsi="Calibri" w:cs="Calibri"/>
                <w:b/>
                <w:color w:val="000000"/>
                <w:sz w:val="22"/>
                <w:szCs w:val="22"/>
              </w:rPr>
            </w:pPr>
            <w:moveFrom w:id="242" w:author="Gwen Moonen" w:date="2021-04-22T16:35:00Z">
              <w:r w:rsidDel="00E569CA">
                <w:rPr>
                  <w:rFonts w:ascii="Calibri" w:eastAsia="Calibri" w:hAnsi="Calibri" w:cs="Calibri"/>
                  <w:b/>
                  <w:color w:val="000000"/>
                  <w:sz w:val="22"/>
                  <w:szCs w:val="22"/>
                </w:rPr>
                <w:t>Opties</w:t>
              </w:r>
            </w:moveFrom>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A028E" w14:textId="2A4E8416" w:rsidR="00144B3A" w:rsidDel="00E569CA" w:rsidRDefault="00144B3A">
            <w:pPr>
              <w:rPr>
                <w:moveFrom w:id="243" w:author="Gwen Moonen" w:date="2021-04-22T16:35:00Z"/>
                <w:rFonts w:ascii="Calibri" w:eastAsia="Calibri" w:hAnsi="Calibri" w:cs="Calibri"/>
                <w:color w:val="000000"/>
                <w:sz w:val="22"/>
                <w:szCs w:val="22"/>
              </w:rPr>
            </w:pPr>
          </w:p>
        </w:tc>
      </w:tr>
      <w:moveFromRangeEnd w:id="226"/>
    </w:tbl>
    <w:p w14:paraId="08372A60" w14:textId="77777777" w:rsidR="0095716E" w:rsidRDefault="0095716E"/>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144B3A" w:rsidDel="00D34BF1" w14:paraId="2F7DB3A3" w14:textId="1B789FAF" w:rsidTr="007D1768">
        <w:trPr>
          <w:trHeight w:val="290"/>
          <w:del w:id="244" w:author="Gwen Moonen" w:date="2021-04-22T11:57:00Z"/>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7615C66" w14:textId="5568B519" w:rsidR="00144B3A" w:rsidDel="00D34BF1" w:rsidRDefault="00FF4916">
            <w:pPr>
              <w:rPr>
                <w:del w:id="245" w:author="Gwen Moonen" w:date="2021-04-22T11:57:00Z"/>
                <w:rFonts w:ascii="Calibri" w:eastAsia="Calibri" w:hAnsi="Calibri" w:cs="Calibri"/>
                <w:b/>
                <w:color w:val="FFFFFF"/>
                <w:sz w:val="22"/>
                <w:szCs w:val="22"/>
              </w:rPr>
            </w:pPr>
            <w:commentRangeStart w:id="246"/>
            <w:del w:id="247" w:author="Gwen Moonen" w:date="2021-04-22T11:57:00Z">
              <w:r w:rsidDel="00D34BF1">
                <w:rPr>
                  <w:rFonts w:ascii="Calibri" w:eastAsia="Calibri" w:hAnsi="Calibri" w:cs="Calibri"/>
                  <w:b/>
                  <w:color w:val="FFFFFF"/>
                  <w:sz w:val="22"/>
                  <w:szCs w:val="22"/>
                </w:rPr>
                <w:delText xml:space="preserve"> Fasen Signaleringsplan</w:delText>
              </w:r>
            </w:del>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D227F61" w14:textId="6D0CB495" w:rsidR="00144B3A" w:rsidDel="00D34BF1" w:rsidRDefault="00FF4916">
            <w:pPr>
              <w:rPr>
                <w:del w:id="248" w:author="Gwen Moonen" w:date="2021-04-22T11:57:00Z"/>
                <w:rFonts w:ascii="Calibri" w:eastAsia="Calibri" w:hAnsi="Calibri" w:cs="Calibri"/>
                <w:b/>
                <w:color w:val="FFFFFF"/>
                <w:sz w:val="22"/>
                <w:szCs w:val="22"/>
              </w:rPr>
            </w:pPr>
            <w:del w:id="249" w:author="Gwen Moonen" w:date="2021-04-22T11:57:00Z">
              <w:r w:rsidDel="00D34BF1">
                <w:rPr>
                  <w:rFonts w:ascii="Calibri" w:eastAsia="Calibri" w:hAnsi="Calibri" w:cs="Calibri"/>
                  <w:b/>
                  <w:color w:val="FFFFFF"/>
                  <w:sz w:val="22"/>
                  <w:szCs w:val="22"/>
                </w:rPr>
                <w:delText>OID: 2.16.840.1.113883.3.3210.14.2.2.1</w:delText>
              </w:r>
            </w:del>
          </w:p>
        </w:tc>
      </w:tr>
      <w:tr w:rsidR="00144B3A" w:rsidDel="00D34BF1" w14:paraId="7E180103" w14:textId="5CA0DFC9" w:rsidTr="007D1768">
        <w:trPr>
          <w:del w:id="250" w:author="Gwen Moonen" w:date="2021-04-22T11:57:00Z"/>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4613063" w14:textId="7FA6B252" w:rsidR="00144B3A" w:rsidDel="00D34BF1" w:rsidRDefault="00FF4916">
            <w:pPr>
              <w:rPr>
                <w:del w:id="251" w:author="Gwen Moonen" w:date="2021-04-22T11:57:00Z"/>
                <w:rFonts w:ascii="Calibri" w:eastAsia="Calibri" w:hAnsi="Calibri" w:cs="Calibri"/>
                <w:color w:val="000000"/>
                <w:sz w:val="22"/>
                <w:szCs w:val="22"/>
              </w:rPr>
            </w:pPr>
            <w:del w:id="252" w:author="Gwen Moonen" w:date="2021-04-22T11:57:00Z">
              <w:r w:rsidDel="00D34BF1">
                <w:rPr>
                  <w:rFonts w:ascii="Calibri" w:eastAsia="Calibri" w:hAnsi="Calibri" w:cs="Calibri"/>
                  <w:color w:val="000000"/>
                  <w:sz w:val="22"/>
                  <w:szCs w:val="22"/>
                </w:rPr>
                <w:delText>Concept Name</w:delText>
              </w:r>
            </w:del>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F89F3F9" w14:textId="4F1696EA" w:rsidR="00144B3A" w:rsidDel="00D34BF1" w:rsidRDefault="00FF4916">
            <w:pPr>
              <w:rPr>
                <w:del w:id="253" w:author="Gwen Moonen" w:date="2021-04-22T11:57:00Z"/>
                <w:rFonts w:ascii="Calibri" w:eastAsia="Calibri" w:hAnsi="Calibri" w:cs="Calibri"/>
                <w:color w:val="000000"/>
                <w:sz w:val="22"/>
                <w:szCs w:val="22"/>
              </w:rPr>
            </w:pPr>
            <w:del w:id="254" w:author="Gwen Moonen" w:date="2021-04-22T11:57:00Z">
              <w:r w:rsidDel="00D34BF1">
                <w:rPr>
                  <w:rFonts w:ascii="Calibri" w:eastAsia="Calibri" w:hAnsi="Calibri" w:cs="Calibri"/>
                  <w:color w:val="000000"/>
                  <w:sz w:val="22"/>
                  <w:szCs w:val="22"/>
                </w:rPr>
                <w:delText>Concept Code</w:delText>
              </w:r>
            </w:del>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A615F2B" w14:textId="488BB5D7" w:rsidR="00144B3A" w:rsidDel="00D34BF1" w:rsidRDefault="00FF4916">
            <w:pPr>
              <w:rPr>
                <w:del w:id="255" w:author="Gwen Moonen" w:date="2021-04-22T11:57:00Z"/>
                <w:rFonts w:ascii="Calibri" w:eastAsia="Calibri" w:hAnsi="Calibri" w:cs="Calibri"/>
                <w:color w:val="000000"/>
                <w:sz w:val="22"/>
                <w:szCs w:val="22"/>
              </w:rPr>
            </w:pPr>
            <w:del w:id="256" w:author="Gwen Moonen" w:date="2021-04-22T11:57:00Z">
              <w:r w:rsidDel="00D34BF1">
                <w:rPr>
                  <w:rFonts w:ascii="Calibri" w:eastAsia="Calibri" w:hAnsi="Calibri" w:cs="Calibri"/>
                  <w:color w:val="000000"/>
                  <w:sz w:val="22"/>
                  <w:szCs w:val="22"/>
                </w:rPr>
                <w:delText>CodeSys. Name</w:delText>
              </w:r>
            </w:del>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48CA194" w14:textId="4F34CD6C" w:rsidR="00144B3A" w:rsidDel="00D34BF1" w:rsidRDefault="00FF4916">
            <w:pPr>
              <w:rPr>
                <w:del w:id="257" w:author="Gwen Moonen" w:date="2021-04-22T11:57:00Z"/>
                <w:rFonts w:ascii="Calibri" w:eastAsia="Calibri" w:hAnsi="Calibri" w:cs="Calibri"/>
                <w:color w:val="000000"/>
                <w:sz w:val="22"/>
                <w:szCs w:val="22"/>
              </w:rPr>
            </w:pPr>
            <w:del w:id="258" w:author="Gwen Moonen" w:date="2021-04-22T11:57:00Z">
              <w:r w:rsidDel="00D34BF1">
                <w:rPr>
                  <w:rFonts w:ascii="Calibri" w:eastAsia="Calibri" w:hAnsi="Calibri" w:cs="Calibri"/>
                  <w:color w:val="000000"/>
                  <w:sz w:val="22"/>
                  <w:szCs w:val="22"/>
                </w:rPr>
                <w:delText>CodeSystem OID</w:delText>
              </w:r>
            </w:del>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F8402" w14:textId="6585E4A1" w:rsidR="00144B3A" w:rsidDel="00D34BF1" w:rsidRDefault="00FF4916">
            <w:pPr>
              <w:rPr>
                <w:del w:id="259" w:author="Gwen Moonen" w:date="2021-04-22T11:57:00Z"/>
                <w:rFonts w:ascii="Calibri" w:eastAsia="Calibri" w:hAnsi="Calibri" w:cs="Calibri"/>
                <w:color w:val="000000"/>
                <w:sz w:val="22"/>
                <w:szCs w:val="22"/>
              </w:rPr>
            </w:pPr>
            <w:del w:id="260" w:author="Gwen Moonen" w:date="2021-04-22T11:57:00Z">
              <w:r w:rsidDel="00D34BF1">
                <w:rPr>
                  <w:rFonts w:ascii="Calibri" w:eastAsia="Calibri" w:hAnsi="Calibri" w:cs="Calibri"/>
                  <w:color w:val="000000"/>
                  <w:sz w:val="22"/>
                  <w:szCs w:val="22"/>
                </w:rPr>
                <w:delText>Description</w:delText>
              </w:r>
            </w:del>
          </w:p>
        </w:tc>
      </w:tr>
      <w:tr w:rsidR="00144B3A" w:rsidRPr="00D34BF1" w:rsidDel="00D34BF1" w14:paraId="0261A350" w14:textId="3CA75CB6" w:rsidTr="007D1768">
        <w:trPr>
          <w:trHeight w:val="206"/>
          <w:del w:id="261"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EBCA72" w14:textId="3B2CF15A" w:rsidR="00144B3A" w:rsidDel="00D34BF1" w:rsidRDefault="00FF4916">
            <w:pPr>
              <w:pStyle w:val="Geenafstand"/>
              <w:rPr>
                <w:del w:id="262" w:author="Gwen Moonen" w:date="2021-04-22T11:57:00Z"/>
                <w:color w:val="000000"/>
              </w:rPr>
            </w:pPr>
            <w:del w:id="263" w:author="Gwen Moonen" w:date="2021-04-22T11:57:00Z">
              <w:r w:rsidDel="00D34BF1">
                <w:rPr>
                  <w:color w:val="000000"/>
                  <w:sz w:val="20"/>
                  <w:szCs w:val="20"/>
                </w:rPr>
                <w:delText>Fase 0:</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26914" w14:textId="4F849240" w:rsidR="00144B3A" w:rsidDel="00D34BF1" w:rsidRDefault="00FF4916">
            <w:pPr>
              <w:pStyle w:val="Geenafstand"/>
              <w:rPr>
                <w:del w:id="264" w:author="Gwen Moonen" w:date="2021-04-22T11:57:00Z"/>
                <w:color w:val="000000"/>
              </w:rPr>
            </w:pPr>
            <w:del w:id="265" w:author="Gwen Moonen" w:date="2021-04-22T11:57:00Z">
              <w:r w:rsidDel="00D34BF1">
                <w:rPr>
                  <w:color w:val="000000"/>
                </w:rPr>
                <w:delText>1 / groen</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6133B" w14:textId="06B25271" w:rsidR="00144B3A" w:rsidDel="00D34BF1" w:rsidRDefault="00FF4916">
            <w:pPr>
              <w:pStyle w:val="Geenafstand"/>
              <w:rPr>
                <w:del w:id="266" w:author="Gwen Moonen" w:date="2021-04-22T11:57:00Z"/>
                <w:color w:val="000000"/>
              </w:rPr>
            </w:pPr>
            <w:del w:id="267"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5CBF04" w14:textId="71048E25" w:rsidR="00144B3A" w:rsidDel="00D34BF1" w:rsidRDefault="00FF4916">
            <w:pPr>
              <w:pStyle w:val="Geenafstand"/>
              <w:rPr>
                <w:del w:id="268" w:author="Gwen Moonen" w:date="2021-04-22T11:57:00Z"/>
                <w:color w:val="000000"/>
              </w:rPr>
            </w:pPr>
            <w:del w:id="269"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8A43E" w14:textId="3A0DC0B9" w:rsidR="00144B3A" w:rsidRPr="0095716E" w:rsidDel="00D34BF1" w:rsidRDefault="00FF4916">
            <w:pPr>
              <w:pStyle w:val="Geenafstand"/>
              <w:rPr>
                <w:del w:id="270" w:author="Gwen Moonen" w:date="2021-04-22T11:57:00Z"/>
                <w:color w:val="000000"/>
                <w:lang w:val="nl-NL"/>
              </w:rPr>
            </w:pPr>
            <w:del w:id="271" w:author="Gwen Moonen" w:date="2021-04-22T11:57:00Z">
              <w:r w:rsidRPr="0095716E" w:rsidDel="00D34BF1">
                <w:rPr>
                  <w:color w:val="000000"/>
                  <w:sz w:val="20"/>
                  <w:szCs w:val="20"/>
                  <w:lang w:val="nl-NL"/>
                </w:rPr>
                <w:delText>in goede doen / geen spanning.</w:delText>
              </w:r>
            </w:del>
          </w:p>
        </w:tc>
      </w:tr>
      <w:tr w:rsidR="00144B3A" w:rsidDel="00D34BF1" w14:paraId="0F89EC1F" w14:textId="3C5DDD7B" w:rsidTr="007D1768">
        <w:trPr>
          <w:trHeight w:val="271"/>
          <w:del w:id="272"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2DDCB" w14:textId="40F3F931" w:rsidR="00144B3A" w:rsidDel="00D34BF1" w:rsidRDefault="00FF4916">
            <w:pPr>
              <w:pStyle w:val="Geenafstand"/>
              <w:rPr>
                <w:del w:id="273" w:author="Gwen Moonen" w:date="2021-04-22T11:57:00Z"/>
                <w:color w:val="000000"/>
              </w:rPr>
            </w:pPr>
            <w:del w:id="274" w:author="Gwen Moonen" w:date="2021-04-22T11:57:00Z">
              <w:r w:rsidDel="00D34BF1">
                <w:rPr>
                  <w:color w:val="000000"/>
                  <w:sz w:val="20"/>
                  <w:szCs w:val="20"/>
                </w:rPr>
                <w:delText>Fase 1:</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C3BB9F" w14:textId="55EB35D6" w:rsidR="00144B3A" w:rsidDel="00D34BF1" w:rsidRDefault="00FF4916">
            <w:pPr>
              <w:pStyle w:val="Geenafstand"/>
              <w:rPr>
                <w:del w:id="275" w:author="Gwen Moonen" w:date="2021-04-22T11:57:00Z"/>
                <w:color w:val="000000"/>
              </w:rPr>
            </w:pPr>
            <w:del w:id="276" w:author="Gwen Moonen" w:date="2021-04-22T11:57:00Z">
              <w:r w:rsidDel="00D34BF1">
                <w:rPr>
                  <w:color w:val="000000"/>
                </w:rPr>
                <w:delText>2 / Geel</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018B84" w14:textId="4CED58BF" w:rsidR="00144B3A" w:rsidDel="00D34BF1" w:rsidRDefault="00FF4916">
            <w:pPr>
              <w:pStyle w:val="Geenafstand"/>
              <w:rPr>
                <w:del w:id="277" w:author="Gwen Moonen" w:date="2021-04-22T11:57:00Z"/>
                <w:color w:val="000000"/>
              </w:rPr>
            </w:pPr>
            <w:del w:id="278"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522F1B" w14:textId="6C2070B4" w:rsidR="00144B3A" w:rsidDel="00D34BF1" w:rsidRDefault="00FF4916">
            <w:pPr>
              <w:pStyle w:val="Geenafstand"/>
              <w:rPr>
                <w:del w:id="279" w:author="Gwen Moonen" w:date="2021-04-22T11:57:00Z"/>
                <w:color w:val="000000"/>
              </w:rPr>
            </w:pPr>
            <w:del w:id="280"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E5E4DD" w14:textId="4B37F279" w:rsidR="00144B3A" w:rsidDel="00D34BF1" w:rsidRDefault="00FF4916">
            <w:pPr>
              <w:pStyle w:val="Geenafstand"/>
              <w:rPr>
                <w:del w:id="281" w:author="Gwen Moonen" w:date="2021-04-22T11:57:00Z"/>
                <w:color w:val="000000"/>
              </w:rPr>
            </w:pPr>
            <w:del w:id="282" w:author="Gwen Moonen" w:date="2021-04-22T11:57:00Z">
              <w:r w:rsidDel="00D34BF1">
                <w:rPr>
                  <w:color w:val="000000"/>
                  <w:sz w:val="20"/>
                  <w:szCs w:val="20"/>
                </w:rPr>
                <w:delText>Onrustig en gespannen.</w:delText>
              </w:r>
            </w:del>
          </w:p>
        </w:tc>
      </w:tr>
      <w:tr w:rsidR="00144B3A" w:rsidDel="00D34BF1" w14:paraId="0F2AFF24" w14:textId="528A877E" w:rsidTr="007D1768">
        <w:trPr>
          <w:trHeight w:val="209"/>
          <w:del w:id="283"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34223A" w14:textId="2CE1AC2F" w:rsidR="00144B3A" w:rsidDel="00D34BF1" w:rsidRDefault="00FF4916">
            <w:pPr>
              <w:pStyle w:val="Geenafstand"/>
              <w:rPr>
                <w:del w:id="284" w:author="Gwen Moonen" w:date="2021-04-22T11:57:00Z"/>
                <w:rFonts w:ascii="Times New Roman" w:eastAsia="Times New Roman" w:hAnsi="Times New Roman" w:cs="Times New Roman"/>
                <w:color w:val="000000"/>
                <w:sz w:val="24"/>
                <w:szCs w:val="24"/>
              </w:rPr>
            </w:pPr>
            <w:del w:id="285" w:author="Gwen Moonen" w:date="2021-04-22T11:57:00Z">
              <w:r w:rsidDel="00D34BF1">
                <w:rPr>
                  <w:color w:val="000000"/>
                  <w:sz w:val="20"/>
                  <w:szCs w:val="20"/>
                </w:rPr>
                <w:delText>Fase 2:</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11D10E" w14:textId="103A5C08" w:rsidR="00144B3A" w:rsidDel="00D34BF1" w:rsidRDefault="00FF4916">
            <w:pPr>
              <w:pStyle w:val="Geenafstand"/>
              <w:rPr>
                <w:del w:id="286" w:author="Gwen Moonen" w:date="2021-04-22T11:57:00Z"/>
                <w:color w:val="000000"/>
              </w:rPr>
            </w:pPr>
            <w:del w:id="287" w:author="Gwen Moonen" w:date="2021-04-22T11:57:00Z">
              <w:r w:rsidDel="00D34BF1">
                <w:rPr>
                  <w:color w:val="000000"/>
                </w:rPr>
                <w:delText>3 / Oranje</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8DD296" w14:textId="7749886D" w:rsidR="00144B3A" w:rsidDel="00D34BF1" w:rsidRDefault="00FF4916">
            <w:pPr>
              <w:pStyle w:val="Geenafstand"/>
              <w:rPr>
                <w:del w:id="288" w:author="Gwen Moonen" w:date="2021-04-22T11:57:00Z"/>
                <w:color w:val="000000"/>
              </w:rPr>
            </w:pPr>
            <w:del w:id="289"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4AFCA" w14:textId="376D4C0D" w:rsidR="00144B3A" w:rsidDel="00D34BF1" w:rsidRDefault="00FF4916">
            <w:pPr>
              <w:pStyle w:val="Geenafstand"/>
              <w:rPr>
                <w:del w:id="290" w:author="Gwen Moonen" w:date="2021-04-22T11:57:00Z"/>
                <w:color w:val="000000"/>
              </w:rPr>
            </w:pPr>
            <w:del w:id="291"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68B66C" w14:textId="0A895B91" w:rsidR="00144B3A" w:rsidDel="00D34BF1" w:rsidRDefault="00FF4916">
            <w:pPr>
              <w:pStyle w:val="Geenafstand"/>
              <w:rPr>
                <w:del w:id="292" w:author="Gwen Moonen" w:date="2021-04-22T11:57:00Z"/>
                <w:color w:val="000000"/>
              </w:rPr>
            </w:pPr>
            <w:del w:id="293" w:author="Gwen Moonen" w:date="2021-04-22T11:57:00Z">
              <w:r w:rsidDel="00D34BF1">
                <w:rPr>
                  <w:color w:val="000000"/>
                  <w:sz w:val="20"/>
                  <w:szCs w:val="20"/>
                </w:rPr>
                <w:delText>Dreigend en gespannen.</w:delText>
              </w:r>
            </w:del>
          </w:p>
        </w:tc>
      </w:tr>
      <w:tr w:rsidR="00144B3A" w:rsidDel="00D34BF1" w14:paraId="657436C6" w14:textId="163D9A91" w:rsidTr="007D1768">
        <w:trPr>
          <w:trHeight w:val="209"/>
          <w:del w:id="294"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8ABA80" w14:textId="7804B067" w:rsidR="00144B3A" w:rsidDel="00D34BF1" w:rsidRDefault="00FF4916">
            <w:pPr>
              <w:pStyle w:val="Geenafstand"/>
              <w:rPr>
                <w:del w:id="295" w:author="Gwen Moonen" w:date="2021-04-22T11:57:00Z"/>
                <w:color w:val="000000"/>
              </w:rPr>
            </w:pPr>
            <w:del w:id="296" w:author="Gwen Moonen" w:date="2021-04-22T11:57:00Z">
              <w:r w:rsidDel="00D34BF1">
                <w:rPr>
                  <w:color w:val="000000"/>
                  <w:sz w:val="20"/>
                  <w:szCs w:val="20"/>
                </w:rPr>
                <w:delText>Fase 3</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CA12" w14:textId="2ED3459C" w:rsidR="00144B3A" w:rsidDel="00D34BF1" w:rsidRDefault="00FF4916">
            <w:pPr>
              <w:pStyle w:val="Geenafstand"/>
              <w:rPr>
                <w:del w:id="297" w:author="Gwen Moonen" w:date="2021-04-22T11:57:00Z"/>
                <w:color w:val="000000"/>
              </w:rPr>
            </w:pPr>
            <w:del w:id="298" w:author="Gwen Moonen" w:date="2021-04-22T11:57:00Z">
              <w:r w:rsidDel="00D34BF1">
                <w:rPr>
                  <w:color w:val="000000"/>
                </w:rPr>
                <w:delText>4 / Rood</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51DAE6" w14:textId="10085A27" w:rsidR="00144B3A" w:rsidDel="00D34BF1" w:rsidRDefault="00FF4916">
            <w:pPr>
              <w:pStyle w:val="Geenafstand"/>
              <w:rPr>
                <w:del w:id="299" w:author="Gwen Moonen" w:date="2021-04-22T11:57:00Z"/>
                <w:color w:val="000000"/>
              </w:rPr>
            </w:pPr>
            <w:del w:id="300"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77289" w14:textId="1BA3D0AA" w:rsidR="00144B3A" w:rsidDel="00D34BF1" w:rsidRDefault="00FF4916">
            <w:pPr>
              <w:pStyle w:val="Geenafstand"/>
              <w:rPr>
                <w:del w:id="301" w:author="Gwen Moonen" w:date="2021-04-22T11:57:00Z"/>
                <w:color w:val="000000"/>
              </w:rPr>
            </w:pPr>
            <w:del w:id="302"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01C876" w14:textId="4844E623" w:rsidR="00144B3A" w:rsidDel="00D34BF1" w:rsidRDefault="00FF4916">
            <w:pPr>
              <w:pStyle w:val="Geenafstand"/>
              <w:rPr>
                <w:del w:id="303" w:author="Gwen Moonen" w:date="2021-04-22T11:57:00Z"/>
                <w:color w:val="000000"/>
              </w:rPr>
            </w:pPr>
            <w:del w:id="304" w:author="Gwen Moonen" w:date="2021-04-22T11:57:00Z">
              <w:r w:rsidDel="00D34BF1">
                <w:rPr>
                  <w:color w:val="000000"/>
                  <w:sz w:val="20"/>
                  <w:szCs w:val="20"/>
                </w:rPr>
                <w:delText xml:space="preserve">Crisis en escalatie. </w:delText>
              </w:r>
              <w:commentRangeEnd w:id="246"/>
              <w:r w:rsidR="00237E0B" w:rsidDel="00D34BF1">
                <w:rPr>
                  <w:rStyle w:val="Verwijzingopmerking"/>
                  <w:rFonts w:ascii="Arial" w:eastAsia="Arial" w:hAnsi="Arial" w:cs="Arial"/>
                </w:rPr>
                <w:commentReference w:id="246"/>
              </w:r>
            </w:del>
          </w:p>
        </w:tc>
      </w:tr>
    </w:tbl>
    <w:p w14:paraId="366636F4" w14:textId="77777777" w:rsidR="00144B3A" w:rsidRPr="0095716E" w:rsidRDefault="00FF4916">
      <w:pPr>
        <w:rPr>
          <w:rFonts w:ascii="Calibri" w:eastAsia="Calibri" w:hAnsi="Calibri" w:cs="Calibri"/>
          <w:color w:val="000000"/>
          <w:sz w:val="22"/>
          <w:szCs w:val="22"/>
          <w:lang w:val="nl-NL"/>
        </w:rPr>
      </w:pPr>
      <w:r>
        <w:rPr>
          <w:rFonts w:ascii="Calibri" w:eastAsia="Calibri" w:hAnsi="Calibri" w:cs="Calibri"/>
          <w:color w:val="000000"/>
          <w:sz w:val="20"/>
          <w:szCs w:val="20"/>
        </w:rPr>
        <w:t xml:space="preserve"> </w:t>
      </w:r>
      <w:r>
        <w:rPr>
          <w:rFonts w:ascii="Calibri" w:eastAsia="Calibri" w:hAnsi="Calibri" w:cs="Calibri"/>
          <w:color w:val="000000"/>
          <w:sz w:val="22"/>
          <w:szCs w:val="22"/>
        </w:rPr>
        <w:t xml:space="preserve"> </w:t>
      </w:r>
      <w:bookmarkStart w:id="305" w:name="FIRST_DRAFT_OF_DATA_ITEMS"/>
      <w:bookmarkStart w:id="306" w:name="BKM_3531B998_BDA2_461B_B3B8_BFD4667F790B"/>
      <w:bookmarkEnd w:id="225"/>
      <w:r w:rsidRPr="0095716E">
        <w:rPr>
          <w:rFonts w:ascii="Calibri" w:eastAsia="Calibri" w:hAnsi="Calibri" w:cs="Calibri"/>
          <w:color w:val="000000"/>
          <w:sz w:val="22"/>
          <w:szCs w:val="22"/>
          <w:lang w:val="nl-NL"/>
        </w:rPr>
        <w:t xml:space="preserve">  </w:t>
      </w:r>
      <w:bookmarkEnd w:id="28"/>
      <w:bookmarkEnd w:id="29"/>
      <w:bookmarkEnd w:id="305"/>
      <w:bookmarkEnd w:id="306"/>
    </w:p>
    <w:p w14:paraId="0A56ED22" w14:textId="77777777" w:rsidR="00144B3A" w:rsidRPr="0095716E" w:rsidRDefault="00144B3A">
      <w:pPr>
        <w:rPr>
          <w:rFonts w:ascii="Calibri" w:eastAsia="Calibri" w:hAnsi="Calibri" w:cs="Calibri"/>
          <w:color w:val="000000"/>
          <w:sz w:val="22"/>
          <w:szCs w:val="22"/>
          <w:lang w:val="nl-NL"/>
        </w:rPr>
      </w:pPr>
    </w:p>
    <w:p w14:paraId="43D3F78F" w14:textId="77777777" w:rsidR="00144B3A" w:rsidRDefault="00FF4916">
      <w:pPr>
        <w:pStyle w:val="Kop2"/>
        <w:numPr>
          <w:ilvl w:val="1"/>
          <w:numId w:val="1"/>
        </w:numPr>
        <w:rPr>
          <w:color w:val="004080"/>
        </w:rPr>
      </w:pPr>
      <w:bookmarkStart w:id="307" w:name="_Toc35442831"/>
      <w:bookmarkStart w:id="308" w:name="EXAMPLE_INSTANCES"/>
      <w:bookmarkStart w:id="309" w:name="BKM_E5E8D318_822D_4D15_ADD8_D79C89CA333E"/>
      <w:r>
        <w:rPr>
          <w:color w:val="004080"/>
        </w:rPr>
        <w:t>Example Instances</w:t>
      </w:r>
      <w:r w:rsidR="007D1768">
        <w:rPr>
          <w:color w:val="004080"/>
        </w:rPr>
        <w:t xml:space="preserve">/ </w:t>
      </w:r>
      <w:proofErr w:type="spellStart"/>
      <w:r w:rsidR="007D1768" w:rsidRPr="007D1768">
        <w:rPr>
          <w:color w:val="004080"/>
        </w:rPr>
        <w:t>Voorbeeld</w:t>
      </w:r>
      <w:proofErr w:type="spellEnd"/>
      <w:r w:rsidR="007D1768" w:rsidRPr="007D1768">
        <w:rPr>
          <w:color w:val="004080"/>
        </w:rPr>
        <w:t xml:space="preserve"> </w:t>
      </w:r>
      <w:proofErr w:type="spellStart"/>
      <w:r w:rsidR="007D1768" w:rsidRPr="007D1768">
        <w:rPr>
          <w:color w:val="004080"/>
        </w:rPr>
        <w:t>ingevuld</w:t>
      </w:r>
      <w:proofErr w:type="spellEnd"/>
      <w:r w:rsidR="007D1768" w:rsidRPr="007D1768">
        <w:rPr>
          <w:color w:val="004080"/>
        </w:rPr>
        <w:t xml:space="preserve"> </w:t>
      </w:r>
      <w:proofErr w:type="spellStart"/>
      <w:r w:rsidR="007D1768" w:rsidRPr="007D1768">
        <w:rPr>
          <w:color w:val="004080"/>
        </w:rPr>
        <w:t>signaleringsplan</w:t>
      </w:r>
      <w:bookmarkEnd w:id="307"/>
      <w:proofErr w:type="spellEnd"/>
    </w:p>
    <w:p w14:paraId="35CD0A5B" w14:textId="77777777" w:rsidR="007D1768" w:rsidRPr="007D1768" w:rsidRDefault="007D1768" w:rsidP="007D1768">
      <w:bookmarkStart w:id="310" w:name="BKM_C5961D2D_7FBC_4E4C_B630_C5B319EA6419"/>
      <w:r>
        <w:rPr>
          <w:noProof/>
        </w:rPr>
        <w:drawing>
          <wp:inline distT="0" distB="0" distL="0" distR="0" wp14:anchorId="3056EC70" wp14:editId="11B94F05">
            <wp:extent cx="1895475" cy="5905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3"/>
                    <a:stretch>
                      <a:fillRect/>
                    </a:stretch>
                  </pic:blipFill>
                  <pic:spPr bwMode="auto">
                    <a:xfrm>
                      <a:off x="0" y="0"/>
                      <a:ext cx="1895475" cy="590550"/>
                    </a:xfrm>
                    <a:prstGeom prst="rect">
                      <a:avLst/>
                    </a:prstGeom>
                    <a:noFill/>
                    <a:ln w="9525">
                      <a:noFill/>
                      <a:miter lim="800000"/>
                      <a:headEnd/>
                      <a:tailEnd/>
                    </a:ln>
                  </pic:spPr>
                </pic:pic>
              </a:graphicData>
            </a:graphic>
          </wp:inline>
        </w:drawing>
      </w:r>
      <w:bookmarkEnd w:id="310"/>
      <w:r>
        <w:t xml:space="preserve"> </w:t>
      </w:r>
    </w:p>
    <w:p w14:paraId="161323FF"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AANMAAKDATUM 11-september-2019 </w:t>
      </w:r>
    </w:p>
    <w:p w14:paraId="7758A66E" w14:textId="77777777" w:rsidR="00144B3A" w:rsidRDefault="00144B3A">
      <w:pPr>
        <w:rPr>
          <w:rFonts w:ascii="Calibri" w:eastAsia="Calibri" w:hAnsi="Calibri" w:cs="Calibri"/>
          <w:color w:val="000000"/>
          <w:sz w:val="22"/>
          <w:szCs w:val="22"/>
        </w:rPr>
      </w:pPr>
    </w:p>
    <w:p w14:paraId="1EF5BE0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DATUM EERSTVOLGENDE EVALUATIE 11-maart-2020 </w:t>
      </w:r>
    </w:p>
    <w:p w14:paraId="5487D3F4" w14:textId="77777777" w:rsidR="00144B3A" w:rsidRDefault="00144B3A">
      <w:pPr>
        <w:rPr>
          <w:rFonts w:ascii="Calibri" w:eastAsia="Calibri" w:hAnsi="Calibri" w:cs="Calibri"/>
          <w:color w:val="000000"/>
          <w:sz w:val="22"/>
          <w:szCs w:val="22"/>
        </w:rPr>
      </w:pPr>
    </w:p>
    <w:p w14:paraId="79DB276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WIE KENT HET PLAN? Cliënt, behandelteam, Pleegmoeder </w:t>
      </w:r>
    </w:p>
    <w:p w14:paraId="6784A776" w14:textId="77777777" w:rsidR="00144B3A" w:rsidRPr="0095716E" w:rsidRDefault="00144B3A">
      <w:pPr>
        <w:rPr>
          <w:rFonts w:ascii="Calibri" w:eastAsia="Calibri" w:hAnsi="Calibri" w:cs="Calibri"/>
          <w:color w:val="000000"/>
          <w:sz w:val="22"/>
          <w:szCs w:val="22"/>
          <w:lang w:val="nl-NL"/>
        </w:rPr>
      </w:pPr>
    </w:p>
    <w:p w14:paraId="6719477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BELANGRIJKE INFORMATIE Ik heb een klein sociaal netwerk en ik zal niet snel zelf om hulp vragen </w:t>
      </w:r>
    </w:p>
    <w:p w14:paraId="4FD85648" w14:textId="77777777" w:rsidR="00144B3A" w:rsidRPr="0095716E" w:rsidRDefault="00144B3A">
      <w:pPr>
        <w:rPr>
          <w:rFonts w:ascii="Calibri" w:eastAsia="Calibri" w:hAnsi="Calibri" w:cs="Calibri"/>
          <w:color w:val="000000"/>
          <w:sz w:val="22"/>
          <w:szCs w:val="22"/>
          <w:lang w:val="nl-NL"/>
        </w:rPr>
      </w:pPr>
    </w:p>
    <w:p w14:paraId="3972FA1F"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GEWENSTE BEJEGENING IN GEVAL VAN CRISIS - niet tegen me schreeuwen - me niet vastpakken - het werkt het best om mij kalm en bij mijn naam aan te spreken </w:t>
      </w:r>
    </w:p>
    <w:p w14:paraId="0AF25BAB" w14:textId="77777777" w:rsidR="00144B3A" w:rsidRPr="0095716E" w:rsidRDefault="00144B3A">
      <w:pPr>
        <w:rPr>
          <w:rFonts w:ascii="Calibri" w:eastAsia="Calibri" w:hAnsi="Calibri" w:cs="Calibri"/>
          <w:color w:val="000000"/>
          <w:sz w:val="22"/>
          <w:szCs w:val="22"/>
          <w:lang w:val="nl-NL"/>
        </w:rPr>
      </w:pPr>
    </w:p>
    <w:p w14:paraId="0EB371E3" w14:textId="77777777" w:rsidR="00144B3A" w:rsidRPr="0095716E" w:rsidRDefault="00FF4916">
      <w:pPr>
        <w:rPr>
          <w:rFonts w:ascii="Calibri" w:eastAsia="Calibri" w:hAnsi="Calibri" w:cs="Calibri"/>
          <w:color w:val="000000"/>
          <w:sz w:val="22"/>
          <w:szCs w:val="22"/>
          <w:lang w:val="nl-NL"/>
        </w:rPr>
      </w:pPr>
      <w:commentRangeStart w:id="311"/>
      <w:r w:rsidRPr="0095716E">
        <w:rPr>
          <w:rFonts w:ascii="Calibri" w:eastAsia="Calibri" w:hAnsi="Calibri" w:cs="Calibri"/>
          <w:color w:val="000000"/>
          <w:sz w:val="22"/>
          <w:szCs w:val="22"/>
          <w:lang w:val="nl-NL"/>
        </w:rPr>
        <w:t xml:space="preserve">FASE 1: CODE / OMSCHRIJVING Groen </w:t>
      </w:r>
      <w:commentRangeEnd w:id="311"/>
      <w:r w:rsidR="00B44567">
        <w:rPr>
          <w:rStyle w:val="Verwijzingopmerking"/>
        </w:rPr>
        <w:commentReference w:id="311"/>
      </w:r>
    </w:p>
    <w:p w14:paraId="1524BEE0"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voel me goed - ik ben vrolijk - ik heb muziek in mijn hoofd </w:t>
      </w:r>
    </w:p>
    <w:p w14:paraId="3DBB4DB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ik fluit of neurie </w:t>
      </w:r>
    </w:p>
    <w:p w14:paraId="55A099F4"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ik besef me dat het goed met me gaat </w:t>
      </w:r>
    </w:p>
    <w:p w14:paraId="0D3EFBE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WAT KUNNEN ANDEREN DOEN? - benoem wat je ziet en label dit positief - spreek waardering uit</w:t>
      </w:r>
    </w:p>
    <w:p w14:paraId="4451E990" w14:textId="77777777" w:rsidR="00144B3A" w:rsidRPr="0095716E" w:rsidRDefault="00144B3A">
      <w:pPr>
        <w:rPr>
          <w:rFonts w:ascii="Calibri" w:eastAsia="Calibri" w:hAnsi="Calibri" w:cs="Calibri"/>
          <w:color w:val="000000"/>
          <w:sz w:val="22"/>
          <w:szCs w:val="22"/>
          <w:lang w:val="nl-NL"/>
        </w:rPr>
      </w:pPr>
    </w:p>
    <w:p w14:paraId="157A18B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3: CODE / OMSCHRIJVING Oranje </w:t>
      </w:r>
    </w:p>
    <w:p w14:paraId="08124746"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ben prikkelbaar en snel op mijn teentjes getrapt - ik kan slecht tegen drukte om mij heen - ik heb muziek in mijn hoofd </w:t>
      </w:r>
    </w:p>
    <w:p w14:paraId="4044FD68"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stemming is neerslachtig - ik wil mijn medicatie niet innemen </w:t>
      </w:r>
    </w:p>
    <w:p w14:paraId="31BA425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situaties vermijden waarin de muziek hard staat </w:t>
      </w:r>
    </w:p>
    <w:p w14:paraId="5190E3D8"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KUNNEN ANDEREN DOEN? - Gesprek aangaan, bezorgdheid benoemen </w:t>
      </w:r>
    </w:p>
    <w:p w14:paraId="3E81AB30" w14:textId="77777777" w:rsidR="00144B3A" w:rsidRPr="0095716E" w:rsidRDefault="00144B3A">
      <w:pPr>
        <w:rPr>
          <w:rFonts w:ascii="Calibri" w:eastAsia="Calibri" w:hAnsi="Calibri" w:cs="Calibri"/>
          <w:color w:val="000000"/>
          <w:sz w:val="22"/>
          <w:szCs w:val="22"/>
          <w:lang w:val="nl-NL"/>
        </w:rPr>
      </w:pPr>
    </w:p>
    <w:p w14:paraId="0F91227D"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4: CODE / OMSCHRIJVING Rood </w:t>
      </w:r>
    </w:p>
    <w:p w14:paraId="4DE4C4E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ben achterdochtig en hoor stemmen - ik slaap slecht </w:t>
      </w:r>
    </w:p>
    <w:p w14:paraId="5C6324FD"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ik spreek luid en ben verbaal agressief - ik trek me vaak terug op mijn kamer </w:t>
      </w:r>
    </w:p>
    <w:p w14:paraId="628EF1E6"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rust opzoeken </w:t>
      </w:r>
    </w:p>
    <w:p w14:paraId="20E2E54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lastRenderedPageBreak/>
        <w:t xml:space="preserve">WAT KUNNEN ANDEREN DOEN? - Zorgen dat ik weinig contact heb met anderen - controleer mijn </w:t>
      </w:r>
      <w:proofErr w:type="spellStart"/>
      <w:r w:rsidRPr="0095716E">
        <w:rPr>
          <w:rFonts w:ascii="Calibri" w:eastAsia="Calibri" w:hAnsi="Calibri" w:cs="Calibri"/>
          <w:color w:val="000000"/>
          <w:sz w:val="22"/>
          <w:szCs w:val="22"/>
          <w:lang w:val="nl-NL"/>
        </w:rPr>
        <w:t>medicatieinname</w:t>
      </w:r>
      <w:proofErr w:type="spellEnd"/>
      <w:r w:rsidRPr="0095716E">
        <w:rPr>
          <w:rFonts w:ascii="Calibri" w:eastAsia="Calibri" w:hAnsi="Calibri" w:cs="Calibri"/>
          <w:color w:val="000000"/>
          <w:sz w:val="22"/>
          <w:szCs w:val="22"/>
          <w:lang w:val="nl-NL"/>
        </w:rPr>
        <w:t xml:space="preserve"> en geef me eventueel slaapmedicatie CONTACTPERSOON &gt; Pleegmoeder &gt; Zus </w:t>
      </w:r>
    </w:p>
    <w:p w14:paraId="3B830E7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ZORGVERLENER &gt; </w:t>
      </w:r>
      <w:proofErr w:type="spellStart"/>
      <w:r>
        <w:rPr>
          <w:rFonts w:ascii="Calibri" w:eastAsia="Calibri" w:hAnsi="Calibri" w:cs="Calibri"/>
          <w:color w:val="000000"/>
          <w:sz w:val="22"/>
          <w:szCs w:val="22"/>
        </w:rPr>
        <w:t>Casemanager</w:t>
      </w:r>
      <w:proofErr w:type="spellEnd"/>
      <w:r>
        <w:rPr>
          <w:rFonts w:ascii="Calibri" w:eastAsia="Calibri" w:hAnsi="Calibri" w:cs="Calibri"/>
          <w:color w:val="000000"/>
          <w:sz w:val="22"/>
          <w:szCs w:val="22"/>
        </w:rPr>
        <w:t xml:space="preserve"> &gt; </w:t>
      </w:r>
      <w:proofErr w:type="spellStart"/>
      <w:r>
        <w:rPr>
          <w:rFonts w:ascii="Calibri" w:eastAsia="Calibri" w:hAnsi="Calibri" w:cs="Calibri"/>
          <w:color w:val="000000"/>
          <w:sz w:val="22"/>
          <w:szCs w:val="22"/>
        </w:rPr>
        <w:t>Regieverpleegkundige</w:t>
      </w:r>
      <w:proofErr w:type="spellEnd"/>
      <w:r>
        <w:rPr>
          <w:rFonts w:ascii="Calibri" w:eastAsia="Calibri" w:hAnsi="Calibri" w:cs="Calibri"/>
          <w:color w:val="000000"/>
          <w:sz w:val="22"/>
          <w:szCs w:val="22"/>
        </w:rPr>
        <w:t xml:space="preserve"> </w:t>
      </w:r>
    </w:p>
    <w:bookmarkEnd w:id="308"/>
    <w:bookmarkEnd w:id="309"/>
    <w:p w14:paraId="2DCEC91E" w14:textId="77777777" w:rsidR="00144B3A" w:rsidRDefault="00144B3A">
      <w:pPr>
        <w:rPr>
          <w:rFonts w:ascii="Calibri" w:eastAsia="Calibri" w:hAnsi="Calibri" w:cs="Calibri"/>
          <w:color w:val="000000"/>
          <w:sz w:val="22"/>
          <w:szCs w:val="22"/>
        </w:rPr>
      </w:pPr>
    </w:p>
    <w:p w14:paraId="71064E3A" w14:textId="77777777" w:rsidR="00144B3A" w:rsidRDefault="00FF4916">
      <w:pPr>
        <w:pStyle w:val="Kop2"/>
        <w:numPr>
          <w:ilvl w:val="1"/>
          <w:numId w:val="1"/>
        </w:numPr>
        <w:rPr>
          <w:color w:val="004080"/>
        </w:rPr>
      </w:pPr>
      <w:bookmarkStart w:id="312" w:name="_Toc35442832"/>
      <w:bookmarkStart w:id="313" w:name="INSTRUCTION"/>
      <w:bookmarkStart w:id="314" w:name="BKM_E30E873A_FE64_476D_9DBC_29CE73F28F99"/>
      <w:r>
        <w:rPr>
          <w:color w:val="004080"/>
        </w:rPr>
        <w:t>Instruction</w:t>
      </w:r>
      <w:bookmarkEnd w:id="312"/>
    </w:p>
    <w:p w14:paraId="19F3E81B" w14:textId="77777777"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Reinier</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Arkel</w:t>
      </w:r>
      <w:proofErr w:type="spellEnd"/>
      <w:r>
        <w:rPr>
          <w:rFonts w:ascii="Calibri" w:eastAsia="Calibri" w:hAnsi="Calibri" w:cs="Calibri"/>
          <w:color w:val="000000"/>
          <w:sz w:val="22"/>
          <w:szCs w:val="22"/>
        </w:rPr>
        <w:t xml:space="preserve">: - </w:t>
      </w:r>
    </w:p>
    <w:p w14:paraId="3D1C0FF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0: In goede doen / geen spanning - </w:t>
      </w:r>
    </w:p>
    <w:p w14:paraId="789DBE30"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1: Onrustig en gespannen. - </w:t>
      </w:r>
    </w:p>
    <w:p w14:paraId="56962582"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2: Dreigend en gespannen. - </w:t>
      </w:r>
    </w:p>
    <w:p w14:paraId="5929BF9F" w14:textId="77777777"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Fase</w:t>
      </w:r>
      <w:proofErr w:type="spellEnd"/>
      <w:r>
        <w:rPr>
          <w:rFonts w:ascii="Calibri" w:eastAsia="Calibri" w:hAnsi="Calibri" w:cs="Calibri"/>
          <w:color w:val="000000"/>
          <w:sz w:val="22"/>
          <w:szCs w:val="22"/>
        </w:rPr>
        <w:t xml:space="preserve"> 3: Crisis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escalatie</w:t>
      </w:r>
      <w:proofErr w:type="spellEnd"/>
      <w:r>
        <w:rPr>
          <w:rFonts w:ascii="Calibri" w:eastAsia="Calibri" w:hAnsi="Calibri" w:cs="Calibri"/>
          <w:color w:val="000000"/>
          <w:sz w:val="22"/>
          <w:szCs w:val="22"/>
        </w:rPr>
        <w:t xml:space="preserve"> </w:t>
      </w:r>
    </w:p>
    <w:p w14:paraId="31A916F9"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13"/>
      <w:bookmarkEnd w:id="314"/>
    </w:p>
    <w:p w14:paraId="3EE30AA0" w14:textId="77777777" w:rsidR="00144B3A" w:rsidRDefault="00144B3A">
      <w:pPr>
        <w:rPr>
          <w:rFonts w:ascii="Calibri" w:eastAsia="Calibri" w:hAnsi="Calibri" w:cs="Calibri"/>
          <w:color w:val="000000"/>
          <w:sz w:val="22"/>
          <w:szCs w:val="22"/>
        </w:rPr>
      </w:pPr>
    </w:p>
    <w:p w14:paraId="271B707F" w14:textId="77777777" w:rsidR="00144B3A" w:rsidRDefault="00FF4916">
      <w:pPr>
        <w:pStyle w:val="Kop2"/>
        <w:numPr>
          <w:ilvl w:val="1"/>
          <w:numId w:val="1"/>
        </w:numPr>
        <w:rPr>
          <w:color w:val="004080"/>
        </w:rPr>
      </w:pPr>
      <w:bookmarkStart w:id="315" w:name="_Toc35442833"/>
      <w:bookmarkStart w:id="316" w:name="INTERPRETATION"/>
      <w:bookmarkStart w:id="317" w:name="BKM_D7BFD7EF_FA12_4003_9BCA_1288C05825C2"/>
      <w:r>
        <w:rPr>
          <w:color w:val="004080"/>
        </w:rPr>
        <w:t>Interpretation</w:t>
      </w:r>
      <w:bookmarkEnd w:id="315"/>
    </w:p>
    <w:p w14:paraId="62B77FD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16"/>
      <w:bookmarkEnd w:id="317"/>
    </w:p>
    <w:p w14:paraId="34B054CA" w14:textId="77777777" w:rsidR="00144B3A" w:rsidRDefault="00FF4916">
      <w:pPr>
        <w:pStyle w:val="Kop2"/>
        <w:numPr>
          <w:ilvl w:val="1"/>
          <w:numId w:val="1"/>
        </w:numPr>
        <w:rPr>
          <w:color w:val="004080"/>
        </w:rPr>
      </w:pPr>
      <w:bookmarkStart w:id="318" w:name="_Toc35442834"/>
      <w:bookmarkStart w:id="319" w:name="CARE_PROCESS"/>
      <w:bookmarkStart w:id="320" w:name="BKM_B8877CA6_8DF7_4DCF_AB8C_C5B36FF3021D"/>
      <w:r>
        <w:rPr>
          <w:color w:val="004080"/>
        </w:rPr>
        <w:t>Care Process</w:t>
      </w:r>
      <w:bookmarkEnd w:id="318"/>
    </w:p>
    <w:p w14:paraId="6BB1A29F"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19"/>
      <w:bookmarkEnd w:id="320"/>
    </w:p>
    <w:p w14:paraId="18B8946B" w14:textId="77777777" w:rsidR="00144B3A" w:rsidRDefault="00FF4916">
      <w:pPr>
        <w:pStyle w:val="Kop2"/>
        <w:numPr>
          <w:ilvl w:val="1"/>
          <w:numId w:val="1"/>
        </w:numPr>
        <w:rPr>
          <w:color w:val="004080"/>
        </w:rPr>
      </w:pPr>
      <w:bookmarkStart w:id="321" w:name="_Toc35442835"/>
      <w:bookmarkStart w:id="322" w:name="EXAMPLE_OF_THE_INSTRUMENT"/>
      <w:bookmarkStart w:id="323" w:name="BKM_C708402B_C35C_485D_A66E_30C599B2BE7B"/>
      <w:r>
        <w:rPr>
          <w:color w:val="004080"/>
        </w:rPr>
        <w:t>Example of the Instrument</w:t>
      </w:r>
      <w:bookmarkEnd w:id="321"/>
    </w:p>
    <w:p w14:paraId="7C227AA6"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22"/>
      <w:bookmarkEnd w:id="323"/>
    </w:p>
    <w:p w14:paraId="51C831D5" w14:textId="77777777" w:rsidR="00144B3A" w:rsidRDefault="00FF4916">
      <w:pPr>
        <w:pStyle w:val="Kop2"/>
        <w:numPr>
          <w:ilvl w:val="1"/>
          <w:numId w:val="1"/>
        </w:numPr>
        <w:rPr>
          <w:color w:val="004080"/>
        </w:rPr>
      </w:pPr>
      <w:bookmarkStart w:id="324" w:name="_Toc35442836"/>
      <w:bookmarkStart w:id="325" w:name="CONSTRAINTS"/>
      <w:bookmarkStart w:id="326" w:name="BKM_0AB6D298_8D22_4048_9868_B4210744DC61"/>
      <w:r>
        <w:rPr>
          <w:color w:val="004080"/>
        </w:rPr>
        <w:t>Constraints</w:t>
      </w:r>
      <w:bookmarkEnd w:id="324"/>
    </w:p>
    <w:p w14:paraId="082C983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25"/>
      <w:bookmarkEnd w:id="326"/>
    </w:p>
    <w:p w14:paraId="31D835AC" w14:textId="77777777" w:rsidR="00144B3A" w:rsidRDefault="00FF4916">
      <w:pPr>
        <w:pStyle w:val="Kop2"/>
        <w:numPr>
          <w:ilvl w:val="1"/>
          <w:numId w:val="1"/>
        </w:numPr>
        <w:rPr>
          <w:color w:val="004080"/>
        </w:rPr>
      </w:pPr>
      <w:bookmarkStart w:id="327" w:name="_Toc35442837"/>
      <w:bookmarkStart w:id="328" w:name="ISSUES"/>
      <w:bookmarkStart w:id="329" w:name="BKM_17EFD012_C4C0_48A8_8E5E_0CFDDBFAC706"/>
      <w:r>
        <w:rPr>
          <w:color w:val="004080"/>
        </w:rPr>
        <w:t>Issues</w:t>
      </w:r>
      <w:bookmarkEnd w:id="327"/>
    </w:p>
    <w:p w14:paraId="4E8FCA18" w14:textId="7A68D6AC" w:rsidR="00144B3A" w:rsidRPr="007A3AE7" w:rsidRDefault="007A3AE7">
      <w:pPr>
        <w:rPr>
          <w:rFonts w:ascii="Calibri" w:eastAsia="Calibri" w:hAnsi="Calibri" w:cs="Calibri"/>
          <w:color w:val="000000"/>
          <w:sz w:val="22"/>
          <w:szCs w:val="22"/>
          <w:lang w:val="nl-NL"/>
          <w:rPrChange w:id="330" w:author="Gwen Moonen" w:date="2021-04-21T17:28:00Z">
            <w:rPr>
              <w:rFonts w:ascii="Calibri" w:eastAsia="Calibri" w:hAnsi="Calibri" w:cs="Calibri"/>
              <w:color w:val="000000"/>
              <w:sz w:val="22"/>
              <w:szCs w:val="22"/>
            </w:rPr>
          </w:rPrChange>
        </w:rPr>
      </w:pPr>
      <w:ins w:id="331" w:author="Gwen Moonen" w:date="2021-04-21T17:28:00Z">
        <w:r w:rsidRPr="007A3AE7">
          <w:rPr>
            <w:rFonts w:ascii="Calibri" w:eastAsia="Calibri" w:hAnsi="Calibri" w:cs="Calibri"/>
            <w:color w:val="000000"/>
            <w:sz w:val="22"/>
            <w:szCs w:val="22"/>
            <w:lang w:val="nl-NL"/>
            <w:rPrChange w:id="332" w:author="Gwen Moonen" w:date="2021-04-21T17:28:00Z">
              <w:rPr>
                <w:rFonts w:ascii="Calibri" w:eastAsia="Calibri" w:hAnsi="Calibri" w:cs="Calibri"/>
                <w:color w:val="000000"/>
                <w:sz w:val="22"/>
                <w:szCs w:val="22"/>
              </w:rPr>
            </w:rPrChange>
          </w:rPr>
          <w:t xml:space="preserve">Aanmelding </w:t>
        </w:r>
        <w:proofErr w:type="spellStart"/>
        <w:r w:rsidRPr="007A3AE7">
          <w:rPr>
            <w:rFonts w:ascii="Calibri" w:eastAsia="Calibri" w:hAnsi="Calibri" w:cs="Calibri"/>
            <w:color w:val="000000"/>
            <w:sz w:val="22"/>
            <w:szCs w:val="22"/>
            <w:lang w:val="nl-NL"/>
            <w:rPrChange w:id="333" w:author="Gwen Moonen" w:date="2021-04-21T17:28:00Z">
              <w:rPr>
                <w:rFonts w:ascii="Calibri" w:eastAsia="Calibri" w:hAnsi="Calibri" w:cs="Calibri"/>
                <w:color w:val="000000"/>
                <w:sz w:val="22"/>
                <w:szCs w:val="22"/>
              </w:rPr>
            </w:rPrChange>
          </w:rPr>
          <w:t>zib</w:t>
        </w:r>
        <w:proofErr w:type="spellEnd"/>
        <w:r w:rsidRPr="007A3AE7">
          <w:rPr>
            <w:rFonts w:ascii="Calibri" w:eastAsia="Calibri" w:hAnsi="Calibri" w:cs="Calibri"/>
            <w:color w:val="000000"/>
            <w:sz w:val="22"/>
            <w:szCs w:val="22"/>
            <w:lang w:val="nl-NL"/>
            <w:rPrChange w:id="334" w:author="Gwen Moonen" w:date="2021-04-21T17:28:00Z">
              <w:rPr>
                <w:rFonts w:ascii="Calibri" w:eastAsia="Calibri" w:hAnsi="Calibri" w:cs="Calibri"/>
                <w:color w:val="000000"/>
                <w:sz w:val="22"/>
                <w:szCs w:val="22"/>
              </w:rPr>
            </w:rPrChange>
          </w:rPr>
          <w:t xml:space="preserve"> Signaleringsplan: https://bits.nictiz.nl/browse/ZIB-1025</w:t>
        </w:r>
      </w:ins>
      <w:del w:id="335" w:author="Gwen Moonen" w:date="2021-04-21T17:28:00Z">
        <w:r w:rsidR="00FF4916" w:rsidRPr="007A3AE7" w:rsidDel="007A3AE7">
          <w:rPr>
            <w:rFonts w:ascii="Calibri" w:eastAsia="Calibri" w:hAnsi="Calibri" w:cs="Calibri"/>
            <w:color w:val="000000"/>
            <w:sz w:val="22"/>
            <w:szCs w:val="22"/>
            <w:lang w:val="nl-NL"/>
            <w:rPrChange w:id="336" w:author="Gwen Moonen" w:date="2021-04-21T17:28:00Z">
              <w:rPr>
                <w:rFonts w:ascii="Calibri" w:eastAsia="Calibri" w:hAnsi="Calibri" w:cs="Calibri"/>
                <w:color w:val="000000"/>
                <w:sz w:val="22"/>
                <w:szCs w:val="22"/>
              </w:rPr>
            </w:rPrChange>
          </w:rPr>
          <w:delText>--</w:delText>
        </w:r>
      </w:del>
      <w:bookmarkEnd w:id="328"/>
      <w:bookmarkEnd w:id="329"/>
    </w:p>
    <w:p w14:paraId="7D48E6E9" w14:textId="77777777" w:rsidR="00144B3A" w:rsidRDefault="00FF4916">
      <w:pPr>
        <w:pStyle w:val="Kop2"/>
        <w:numPr>
          <w:ilvl w:val="1"/>
          <w:numId w:val="1"/>
        </w:numPr>
        <w:rPr>
          <w:color w:val="004080"/>
        </w:rPr>
      </w:pPr>
      <w:bookmarkStart w:id="337" w:name="_Toc35442838"/>
      <w:bookmarkStart w:id="338" w:name="REFERENCES"/>
      <w:bookmarkStart w:id="339" w:name="BKM_163E2808_9D6F_4782_8CA1_F9635FFEA5BA"/>
      <w:r>
        <w:rPr>
          <w:color w:val="004080"/>
        </w:rPr>
        <w:t>References</w:t>
      </w:r>
      <w:bookmarkEnd w:id="337"/>
    </w:p>
    <w:p w14:paraId="70CF83EF" w14:textId="77777777"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Algemeen</w:t>
      </w:r>
      <w:proofErr w:type="spellEnd"/>
      <w:r>
        <w:rPr>
          <w:rFonts w:ascii="Calibri" w:eastAsia="Calibri" w:hAnsi="Calibri" w:cs="Calibri"/>
          <w:color w:val="000000"/>
          <w:sz w:val="22"/>
          <w:szCs w:val="22"/>
        </w:rPr>
        <w:t>:</w:t>
      </w:r>
    </w:p>
    <w:p w14:paraId="64055B70" w14:textId="77777777" w:rsidR="00144B3A" w:rsidRDefault="00144B3A">
      <w:pPr>
        <w:rPr>
          <w:rFonts w:ascii="Calibri" w:eastAsia="Calibri" w:hAnsi="Calibri" w:cs="Calibri"/>
          <w:color w:val="000000"/>
          <w:sz w:val="22"/>
          <w:szCs w:val="22"/>
        </w:rPr>
      </w:pPr>
    </w:p>
    <w:p w14:paraId="3C91BC04"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 xml:space="preserve">https://kindcheck-ggz.nl/guest-home en </w:t>
      </w:r>
    </w:p>
    <w:p w14:paraId="3DE6C79C"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https://www.knmg.nl/actualiteit-opinie/nieuws/nieuwsbericht/kindcheck-meer-kinderen-in-risicovolle-situaties-in-beeld.htm</w:t>
      </w:r>
    </w:p>
    <w:p w14:paraId="59848390"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https://www.dwangindezorg.nl/psychische-problemen/dwang-voorkomen-in-de-ggz/signaleringsplan</w:t>
      </w:r>
    </w:p>
    <w:p w14:paraId="4BB807A0" w14:textId="77777777" w:rsidR="00144B3A" w:rsidRPr="00F96221" w:rsidRDefault="00144B3A">
      <w:pPr>
        <w:rPr>
          <w:rFonts w:ascii="Calibri" w:eastAsia="Calibri" w:hAnsi="Calibri" w:cs="Calibri"/>
          <w:color w:val="000000"/>
          <w:sz w:val="22"/>
          <w:szCs w:val="22"/>
          <w:lang w:val="nl-NL"/>
        </w:rPr>
      </w:pPr>
    </w:p>
    <w:p w14:paraId="6E095692"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 xml:space="preserve">https://www.ggzstandaarden.nl/generieke-modules/acute-psychiatrie/hulpverlening-aan-personen-in-een-crisissituatie </w:t>
      </w:r>
    </w:p>
    <w:p w14:paraId="774B09E2" w14:textId="77777777" w:rsidR="00144B3A" w:rsidRPr="00F96221" w:rsidRDefault="00144B3A">
      <w:pPr>
        <w:rPr>
          <w:rFonts w:ascii="Calibri" w:eastAsia="Calibri" w:hAnsi="Calibri" w:cs="Calibri"/>
          <w:color w:val="000000"/>
          <w:sz w:val="22"/>
          <w:szCs w:val="22"/>
          <w:lang w:val="nl-NL"/>
        </w:rPr>
      </w:pPr>
    </w:p>
    <w:p w14:paraId="14C72435"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https://ggzrouteplanner.jouwweb.nl/signaleringsplan</w:t>
      </w:r>
    </w:p>
    <w:p w14:paraId="36C4B788" w14:textId="77777777" w:rsidR="00144B3A" w:rsidRPr="00F96221" w:rsidRDefault="00144B3A">
      <w:pPr>
        <w:rPr>
          <w:rFonts w:ascii="Calibri" w:eastAsia="Calibri" w:hAnsi="Calibri" w:cs="Calibri"/>
          <w:color w:val="000000"/>
          <w:sz w:val="22"/>
          <w:szCs w:val="22"/>
          <w:lang w:val="nl-NL"/>
        </w:rPr>
      </w:pPr>
    </w:p>
    <w:p w14:paraId="33C1B1AD"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https://gog-nl.webnode.nl/begeleidingsplan/signaleringsplan/wat-is-een-signaleringsplan-/</w:t>
      </w:r>
    </w:p>
    <w:p w14:paraId="28CA0873" w14:textId="77777777" w:rsidR="00144B3A" w:rsidRPr="00F96221" w:rsidRDefault="00144B3A">
      <w:pPr>
        <w:rPr>
          <w:rFonts w:ascii="Calibri" w:eastAsia="Calibri" w:hAnsi="Calibri" w:cs="Calibri"/>
          <w:color w:val="000000"/>
          <w:sz w:val="22"/>
          <w:szCs w:val="22"/>
          <w:lang w:val="nl-NL"/>
        </w:rPr>
      </w:pPr>
    </w:p>
    <w:p w14:paraId="69B2EC02"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https://www.tactus.nl/storage/c5cf3d8f2ab940d10e1c294fc2fb5c01c2d99f9a/files/ProfessioneelStatuutoktober2016.pdf</w:t>
      </w:r>
    </w:p>
    <w:p w14:paraId="1014E677" w14:textId="77777777" w:rsidR="00144B3A" w:rsidRPr="00F96221" w:rsidRDefault="00144B3A">
      <w:pPr>
        <w:rPr>
          <w:rFonts w:ascii="Calibri" w:eastAsia="Calibri" w:hAnsi="Calibri" w:cs="Calibri"/>
          <w:color w:val="000000"/>
          <w:sz w:val="22"/>
          <w:szCs w:val="22"/>
          <w:lang w:val="nl-NL"/>
        </w:rPr>
      </w:pPr>
    </w:p>
    <w:p w14:paraId="0CDA1FA0"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https://geestelijkegezondheidszorg.wordpress.com/client-signaleringsplannen/</w:t>
      </w:r>
    </w:p>
    <w:p w14:paraId="26FC000A" w14:textId="77777777" w:rsidR="00144B3A" w:rsidRPr="00F96221" w:rsidRDefault="00144B3A">
      <w:pPr>
        <w:rPr>
          <w:rFonts w:ascii="Calibri" w:eastAsia="Calibri" w:hAnsi="Calibri" w:cs="Calibri"/>
          <w:color w:val="000000"/>
          <w:sz w:val="22"/>
          <w:szCs w:val="22"/>
          <w:lang w:val="nl-NL"/>
        </w:rPr>
      </w:pPr>
    </w:p>
    <w:p w14:paraId="2C9A3AF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Onderzoek: https://www.tijdschriftvoorpsychiatrie.nl/assets/articles/60-2018-1-artikel-fockens.pdf</w:t>
      </w:r>
    </w:p>
    <w:p w14:paraId="33D55D44" w14:textId="77777777" w:rsidR="00144B3A" w:rsidRPr="0095716E" w:rsidRDefault="00144B3A">
      <w:pPr>
        <w:rPr>
          <w:rFonts w:ascii="Calibri" w:eastAsia="Calibri" w:hAnsi="Calibri" w:cs="Calibri"/>
          <w:color w:val="000000"/>
          <w:sz w:val="22"/>
          <w:szCs w:val="22"/>
          <w:lang w:val="nl-NL"/>
        </w:rPr>
      </w:pPr>
    </w:p>
    <w:p w14:paraId="1B67C861"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https://ggzdrenthe.nl/nieuws/onderzoek-gebruik-app-mijn-oplossingen-voor-raadplegen-signaleringsplan</w:t>
      </w:r>
    </w:p>
    <w:p w14:paraId="777F006F" w14:textId="77777777" w:rsidR="00144B3A" w:rsidRPr="0095716E" w:rsidRDefault="00144B3A">
      <w:pPr>
        <w:rPr>
          <w:rFonts w:ascii="Calibri" w:eastAsia="Calibri" w:hAnsi="Calibri" w:cs="Calibri"/>
          <w:color w:val="000000"/>
          <w:sz w:val="22"/>
          <w:szCs w:val="22"/>
          <w:lang w:val="nl-NL"/>
        </w:rPr>
      </w:pPr>
    </w:p>
    <w:p w14:paraId="5E40A24D"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https://www.depressievereniging.nl/wp-content/uploads/2016/06/Rapportage-vragenlijst-Terugvalpreventie-Depressie-TOTAAL.pdf </w:t>
      </w:r>
    </w:p>
    <w:p w14:paraId="709F471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338"/>
      <w:bookmarkEnd w:id="339"/>
    </w:p>
    <w:p w14:paraId="29779633" w14:textId="77777777" w:rsidR="00144B3A" w:rsidRPr="0095716E" w:rsidRDefault="00144B3A">
      <w:pPr>
        <w:rPr>
          <w:rFonts w:ascii="Calibri" w:eastAsia="Calibri" w:hAnsi="Calibri" w:cs="Calibri"/>
          <w:color w:val="000000"/>
          <w:sz w:val="22"/>
          <w:szCs w:val="22"/>
          <w:lang w:val="nl-NL"/>
        </w:rPr>
      </w:pPr>
    </w:p>
    <w:p w14:paraId="6BC9EFC7" w14:textId="77777777" w:rsidR="007D1768" w:rsidRPr="00F96221" w:rsidRDefault="007D1768">
      <w:pPr>
        <w:rPr>
          <w:rFonts w:ascii="Calibri" w:eastAsia="Calibri" w:hAnsi="Calibri" w:cs="Calibri"/>
          <w:b/>
          <w:color w:val="004080"/>
          <w:sz w:val="32"/>
          <w:szCs w:val="32"/>
          <w:lang w:val="nl-NL"/>
        </w:rPr>
      </w:pPr>
      <w:bookmarkStart w:id="340" w:name="FUNCTIONAL_MODEL"/>
      <w:bookmarkStart w:id="341" w:name="BKM_63D15EE7_9CB0_4941_A5BA_E9D1A4767BF4"/>
      <w:r w:rsidRPr="00F96221">
        <w:rPr>
          <w:color w:val="004080"/>
          <w:lang w:val="nl-NL"/>
        </w:rPr>
        <w:br w:type="page"/>
      </w:r>
    </w:p>
    <w:p w14:paraId="3D00898C" w14:textId="77777777" w:rsidR="00144B3A" w:rsidRDefault="00FF4916">
      <w:pPr>
        <w:pStyle w:val="Kop2"/>
        <w:numPr>
          <w:ilvl w:val="1"/>
          <w:numId w:val="1"/>
        </w:numPr>
        <w:rPr>
          <w:color w:val="004080"/>
        </w:rPr>
      </w:pPr>
      <w:bookmarkStart w:id="342" w:name="_Toc35442839"/>
      <w:r>
        <w:rPr>
          <w:color w:val="004080"/>
        </w:rPr>
        <w:lastRenderedPageBreak/>
        <w:t>Functional Model</w:t>
      </w:r>
      <w:bookmarkEnd w:id="342"/>
    </w:p>
    <w:bookmarkEnd w:id="340"/>
    <w:bookmarkEnd w:id="341"/>
    <w:p w14:paraId="58A99B32" w14:textId="77777777" w:rsidR="00144B3A" w:rsidRDefault="00144B3A">
      <w:pPr>
        <w:rPr>
          <w:rFonts w:ascii="Calibri" w:eastAsia="Calibri" w:hAnsi="Calibri" w:cs="Calibri"/>
          <w:color w:val="000000"/>
          <w:sz w:val="22"/>
          <w:szCs w:val="22"/>
        </w:rPr>
      </w:pPr>
    </w:p>
    <w:p w14:paraId="7DB3B71C" w14:textId="77777777" w:rsidR="00144B3A" w:rsidRDefault="00FF4916">
      <w:pPr>
        <w:pStyle w:val="Kop2"/>
        <w:numPr>
          <w:ilvl w:val="1"/>
          <w:numId w:val="1"/>
        </w:numPr>
        <w:rPr>
          <w:color w:val="004080"/>
        </w:rPr>
      </w:pPr>
      <w:bookmarkStart w:id="343" w:name="_Toc35442840"/>
      <w:bookmarkStart w:id="344" w:name="TRACEABILITY_TO_OTHER_STANDARDS"/>
      <w:bookmarkStart w:id="345" w:name="BKM_94C3B666_F1E1_46DB_AC19_4EF9742F9EDD"/>
      <w:r>
        <w:rPr>
          <w:color w:val="004080"/>
        </w:rPr>
        <w:t>Traceability to other Standards</w:t>
      </w:r>
      <w:bookmarkEnd w:id="343"/>
    </w:p>
    <w:p w14:paraId="7284A73A"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44"/>
      <w:bookmarkEnd w:id="345"/>
    </w:p>
    <w:p w14:paraId="66105839" w14:textId="77777777" w:rsidR="00144B3A" w:rsidRDefault="00FF4916">
      <w:pPr>
        <w:pStyle w:val="Kop2"/>
        <w:numPr>
          <w:ilvl w:val="1"/>
          <w:numId w:val="1"/>
        </w:numPr>
        <w:rPr>
          <w:color w:val="004080"/>
        </w:rPr>
      </w:pPr>
      <w:bookmarkStart w:id="346" w:name="_Toc35442841"/>
      <w:bookmarkStart w:id="347" w:name="DISCLAIMER"/>
      <w:bookmarkStart w:id="348" w:name="BKM_DDE0C266_B93C_46CF_8372_99A8F0C7A383"/>
      <w:r>
        <w:rPr>
          <w:color w:val="004080"/>
        </w:rPr>
        <w:t>Disclaimer</w:t>
      </w:r>
      <w:bookmarkEnd w:id="346"/>
    </w:p>
    <w:p w14:paraId="1C15822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GGZ Nederland in de rol van opdrachtgever en GGZ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B.V. als uitvoerder besteden de grootst mogelijke zorg aan de betrouwbaarheid en actualiteit van de gegevens in deze Zorg Informatie Bouwsteen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Onjuistheden en onvolledigheden kunnen echter voorkomen. GGZ Nederland, GGZ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of door U aan GGZ Nederland of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via een website van GGZ Nederland,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of via e-mail, of anderszins langs elektronische weg. </w:t>
      </w:r>
    </w:p>
    <w:p w14:paraId="002F379D" w14:textId="77777777" w:rsidR="00144B3A" w:rsidRPr="0095716E" w:rsidRDefault="00144B3A">
      <w:pPr>
        <w:rPr>
          <w:rFonts w:ascii="Calibri" w:eastAsia="Calibri" w:hAnsi="Calibri" w:cs="Calibri"/>
          <w:color w:val="000000"/>
          <w:sz w:val="22"/>
          <w:szCs w:val="22"/>
          <w:lang w:val="nl-NL"/>
        </w:rPr>
      </w:pPr>
    </w:p>
    <w:p w14:paraId="2E7537E9"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Tevens aanvaarden GGZ Nederland, GGZ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geen aansprakelijkheid voor eventuele schade die geleden wordt als gevolg van het gebruik van gegevens, adviezen of ideeën verstrekt door of namens GGZ Nederland,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via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GGZ Nederland,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aanvaarden geen verantwoordelijkheid voor de inhoud van informatie in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waarnaar of waarvan met een hyperlink of anderszins wordt verwezen. In geval van tegenstrijdigheden in de genoemde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documenten en bestanden geeft de meest recente en hoogste versie van de vermelde volgorde in de revisies de prioriteit van de desbetreffende documenten weer. Indien informatie die in de elektronische versie van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p>
    <w:p w14:paraId="61EEB01F"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347"/>
      <w:bookmarkEnd w:id="348"/>
    </w:p>
    <w:p w14:paraId="1CE7929F" w14:textId="77777777" w:rsidR="00144B3A" w:rsidRPr="0095716E" w:rsidRDefault="00144B3A">
      <w:pPr>
        <w:rPr>
          <w:rFonts w:ascii="Calibri" w:eastAsia="Calibri" w:hAnsi="Calibri" w:cs="Calibri"/>
          <w:color w:val="000000"/>
          <w:sz w:val="22"/>
          <w:szCs w:val="22"/>
          <w:lang w:val="nl-NL"/>
        </w:rPr>
      </w:pPr>
    </w:p>
    <w:p w14:paraId="7AF08CD0" w14:textId="77777777" w:rsidR="00144B3A" w:rsidRDefault="00FF4916">
      <w:pPr>
        <w:pStyle w:val="Kop2"/>
        <w:numPr>
          <w:ilvl w:val="1"/>
          <w:numId w:val="1"/>
        </w:numPr>
        <w:rPr>
          <w:color w:val="004080"/>
        </w:rPr>
      </w:pPr>
      <w:bookmarkStart w:id="349" w:name="_Toc35442842"/>
      <w:bookmarkStart w:id="350" w:name="TERMS_OF_USE"/>
      <w:bookmarkStart w:id="351" w:name="BKM_8506AC0C_FB39_4197_A671_27A1456B5E89"/>
      <w:r>
        <w:rPr>
          <w:color w:val="004080"/>
        </w:rPr>
        <w:t>Terms of Use</w:t>
      </w:r>
      <w:bookmarkEnd w:id="349"/>
    </w:p>
    <w:p w14:paraId="79570A76"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De gebruiker mag de informatie van deze Zorginformatiebouwsteen kopiëren, verspreiden en doorgeven, onder de voorwaarden, die gelden voor Creative </w:t>
      </w:r>
      <w:proofErr w:type="spellStart"/>
      <w:r w:rsidRPr="0095716E">
        <w:rPr>
          <w:rFonts w:ascii="Calibri" w:eastAsia="Calibri" w:hAnsi="Calibri" w:cs="Calibri"/>
          <w:color w:val="000000"/>
          <w:sz w:val="22"/>
          <w:szCs w:val="22"/>
          <w:lang w:val="nl-NL"/>
        </w:rPr>
        <w:t>Commons</w:t>
      </w:r>
      <w:proofErr w:type="spellEnd"/>
      <w:r w:rsidRPr="0095716E">
        <w:rPr>
          <w:rFonts w:ascii="Calibri" w:eastAsia="Calibri" w:hAnsi="Calibri" w:cs="Calibri"/>
          <w:color w:val="000000"/>
          <w:sz w:val="22"/>
          <w:szCs w:val="22"/>
          <w:lang w:val="nl-NL"/>
        </w:rPr>
        <w:t xml:space="preserve"> licentie Naamsvermelding-</w:t>
      </w:r>
      <w:proofErr w:type="spellStart"/>
      <w:r w:rsidRPr="0095716E">
        <w:rPr>
          <w:rFonts w:ascii="Calibri" w:eastAsia="Calibri" w:hAnsi="Calibri" w:cs="Calibri"/>
          <w:color w:val="000000"/>
          <w:sz w:val="22"/>
          <w:szCs w:val="22"/>
          <w:lang w:val="nl-NL"/>
        </w:rPr>
        <w:t>NietCommercieel</w:t>
      </w:r>
      <w:proofErr w:type="spellEnd"/>
      <w:r w:rsidRPr="0095716E">
        <w:rPr>
          <w:rFonts w:ascii="Calibri" w:eastAsia="Calibri" w:hAnsi="Calibri" w:cs="Calibri"/>
          <w:color w:val="000000"/>
          <w:sz w:val="22"/>
          <w:szCs w:val="22"/>
          <w:lang w:val="nl-NL"/>
        </w:rPr>
        <w:t>-</w:t>
      </w:r>
      <w:proofErr w:type="spellStart"/>
      <w:r w:rsidRPr="0095716E">
        <w:rPr>
          <w:rFonts w:ascii="Calibri" w:eastAsia="Calibri" w:hAnsi="Calibri" w:cs="Calibri"/>
          <w:color w:val="000000"/>
          <w:sz w:val="22"/>
          <w:szCs w:val="22"/>
          <w:lang w:val="nl-NL"/>
        </w:rPr>
        <w:t>GelijkDelen</w:t>
      </w:r>
      <w:proofErr w:type="spellEnd"/>
      <w:r w:rsidRPr="0095716E">
        <w:rPr>
          <w:rFonts w:ascii="Calibri" w:eastAsia="Calibri" w:hAnsi="Calibri" w:cs="Calibri"/>
          <w:color w:val="000000"/>
          <w:sz w:val="22"/>
          <w:szCs w:val="22"/>
          <w:lang w:val="nl-NL"/>
        </w:rPr>
        <w:t xml:space="preserve"> 3.0 Nederland (CC BY-NC-SA-3.0).De inhoud is beschikbaar onder de Creative </w:t>
      </w:r>
      <w:proofErr w:type="spellStart"/>
      <w:r w:rsidRPr="0095716E">
        <w:rPr>
          <w:rFonts w:ascii="Calibri" w:eastAsia="Calibri" w:hAnsi="Calibri" w:cs="Calibri"/>
          <w:color w:val="000000"/>
          <w:sz w:val="22"/>
          <w:szCs w:val="22"/>
          <w:lang w:val="nl-NL"/>
        </w:rPr>
        <w:t>Commons</w:t>
      </w:r>
      <w:proofErr w:type="spellEnd"/>
      <w:r w:rsidRPr="0095716E">
        <w:rPr>
          <w:rFonts w:ascii="Calibri" w:eastAsia="Calibri" w:hAnsi="Calibri" w:cs="Calibri"/>
          <w:color w:val="000000"/>
          <w:sz w:val="22"/>
          <w:szCs w:val="22"/>
          <w:lang w:val="nl-NL"/>
        </w:rPr>
        <w:t xml:space="preserve"> Naamsvermelding-</w:t>
      </w:r>
      <w:proofErr w:type="spellStart"/>
      <w:r w:rsidRPr="0095716E">
        <w:rPr>
          <w:rFonts w:ascii="Calibri" w:eastAsia="Calibri" w:hAnsi="Calibri" w:cs="Calibri"/>
          <w:color w:val="000000"/>
          <w:sz w:val="22"/>
          <w:szCs w:val="22"/>
          <w:lang w:val="nl-NL"/>
        </w:rPr>
        <w:t>NietCommercieel</w:t>
      </w:r>
      <w:proofErr w:type="spellEnd"/>
      <w:r w:rsidRPr="0095716E">
        <w:rPr>
          <w:rFonts w:ascii="Calibri" w:eastAsia="Calibri" w:hAnsi="Calibri" w:cs="Calibri"/>
          <w:color w:val="000000"/>
          <w:sz w:val="22"/>
          <w:szCs w:val="22"/>
          <w:lang w:val="nl-NL"/>
        </w:rPr>
        <w:t>-</w:t>
      </w:r>
      <w:proofErr w:type="spellStart"/>
      <w:r w:rsidRPr="0095716E">
        <w:rPr>
          <w:rFonts w:ascii="Calibri" w:eastAsia="Calibri" w:hAnsi="Calibri" w:cs="Calibri"/>
          <w:color w:val="000000"/>
          <w:sz w:val="22"/>
          <w:szCs w:val="22"/>
          <w:lang w:val="nl-NL"/>
        </w:rPr>
        <w:t>GelijkDelen</w:t>
      </w:r>
      <w:proofErr w:type="spellEnd"/>
      <w:r w:rsidRPr="0095716E">
        <w:rPr>
          <w:rFonts w:ascii="Calibri" w:eastAsia="Calibri" w:hAnsi="Calibri" w:cs="Calibri"/>
          <w:color w:val="000000"/>
          <w:sz w:val="22"/>
          <w:szCs w:val="22"/>
          <w:lang w:val="nl-NL"/>
        </w:rPr>
        <w:t xml:space="preserve"> 3.0 (zie ook http://creativecommons.org/licenses/by-nc-sa/3.0/nl/). </w:t>
      </w:r>
    </w:p>
    <w:p w14:paraId="1B39374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350"/>
      <w:bookmarkEnd w:id="351"/>
    </w:p>
    <w:p w14:paraId="7D0B1DC5" w14:textId="77777777" w:rsidR="00144B3A" w:rsidRPr="0095716E" w:rsidRDefault="00144B3A">
      <w:pPr>
        <w:rPr>
          <w:rFonts w:ascii="Calibri" w:eastAsia="Calibri" w:hAnsi="Calibri" w:cs="Calibri"/>
          <w:color w:val="000000"/>
          <w:sz w:val="22"/>
          <w:szCs w:val="22"/>
          <w:lang w:val="nl-NL"/>
        </w:rPr>
      </w:pPr>
    </w:p>
    <w:p w14:paraId="2E82137E" w14:textId="77777777" w:rsidR="00144B3A" w:rsidRDefault="00FF4916">
      <w:pPr>
        <w:pStyle w:val="Kop2"/>
        <w:numPr>
          <w:ilvl w:val="1"/>
          <w:numId w:val="1"/>
        </w:numPr>
        <w:rPr>
          <w:color w:val="004080"/>
        </w:rPr>
      </w:pPr>
      <w:bookmarkStart w:id="352" w:name="_Toc35442843"/>
      <w:bookmarkStart w:id="353" w:name="COPYRIGHTS"/>
      <w:bookmarkStart w:id="354" w:name="BKM_31450560_492F_4141_BDBD_F51868AADAB5"/>
      <w:r>
        <w:rPr>
          <w:color w:val="004080"/>
        </w:rPr>
        <w:t>Copyrights</w:t>
      </w:r>
      <w:bookmarkEnd w:id="352"/>
    </w:p>
    <w:p w14:paraId="4F32853D" w14:textId="77777777" w:rsid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Voor zover bekend zijn er geen copyrights verbonden aan het signaleringsplan. </w:t>
      </w:r>
    </w:p>
    <w:p w14:paraId="602E6567" w14:textId="77777777" w:rsidR="0095716E" w:rsidRDefault="0095716E">
      <w:pPr>
        <w:rPr>
          <w:lang w:val="nl-NL"/>
        </w:rPr>
      </w:pPr>
    </w:p>
    <w:p w14:paraId="6EF4FE00" w14:textId="77777777" w:rsidR="007D1768" w:rsidRDefault="007D1768">
      <w:pPr>
        <w:rPr>
          <w:b/>
          <w:color w:val="004080"/>
          <w:sz w:val="32"/>
          <w:szCs w:val="32"/>
          <w:lang w:val="nl-NL"/>
        </w:rPr>
      </w:pPr>
      <w:r>
        <w:rPr>
          <w:color w:val="004080"/>
          <w:sz w:val="32"/>
          <w:szCs w:val="32"/>
          <w:lang w:val="nl-NL"/>
        </w:rPr>
        <w:br w:type="page"/>
      </w:r>
    </w:p>
    <w:p w14:paraId="47C1412F" w14:textId="77777777" w:rsidR="0095716E" w:rsidRPr="0095716E" w:rsidRDefault="0095716E" w:rsidP="0095716E">
      <w:pPr>
        <w:pStyle w:val="Kop1"/>
        <w:numPr>
          <w:ilvl w:val="0"/>
          <w:numId w:val="1"/>
        </w:numPr>
        <w:spacing w:before="240" w:after="60"/>
        <w:ind w:left="360" w:hanging="360"/>
        <w:rPr>
          <w:rFonts w:ascii="Arial" w:eastAsia="Arial" w:hAnsi="Arial" w:cs="Arial"/>
          <w:color w:val="004080"/>
          <w:sz w:val="32"/>
          <w:szCs w:val="32"/>
          <w:lang w:val="nl-NL"/>
        </w:rPr>
      </w:pPr>
      <w:bookmarkStart w:id="355" w:name="_Toc35442844"/>
      <w:r w:rsidRPr="0095716E">
        <w:rPr>
          <w:rFonts w:ascii="Arial" w:eastAsia="Arial" w:hAnsi="Arial" w:cs="Arial"/>
          <w:color w:val="004080"/>
          <w:sz w:val="32"/>
          <w:szCs w:val="32"/>
          <w:lang w:val="nl-NL"/>
        </w:rPr>
        <w:lastRenderedPageBreak/>
        <w:t>Meta informatie nl.ggznederland.Signaleringsplan-1.1</w:t>
      </w:r>
      <w:bookmarkEnd w:id="355"/>
    </w:p>
    <w:p w14:paraId="5BEE733A" w14:textId="77777777" w:rsidR="0095716E" w:rsidRDefault="0095716E" w:rsidP="0095716E">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5716E" w14:paraId="7CC52D6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75907"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AF3D0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 </w:t>
            </w:r>
            <w:proofErr w:type="spellStart"/>
            <w:r>
              <w:rPr>
                <w:rFonts w:ascii="Calibri" w:eastAsia="Calibri" w:hAnsi="Calibri" w:cs="Calibri"/>
                <w:color w:val="000000"/>
                <w:sz w:val="22"/>
                <w:szCs w:val="22"/>
              </w:rPr>
              <w:t>Goossen</w:t>
            </w:r>
            <w:proofErr w:type="spellEnd"/>
          </w:p>
        </w:tc>
      </w:tr>
      <w:tr w:rsidR="0095716E" w14:paraId="2A5D99B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CA06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52D90C"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5F9CFE1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E109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2E486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1689FF18"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CDCF8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D625"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95716E" w14:paraId="6DCCDA1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BF14B"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49F3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95716E" w:rsidRPr="00113609" w14:paraId="183C6FA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6BD41"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742D9" w14:textId="77777777" w:rsidR="0095716E" w:rsidRPr="00F96221" w:rsidRDefault="0095716E" w:rsidP="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Michel van Rossum, Michel.van.Rossum@ggzdrenthe.nl</w:t>
            </w:r>
          </w:p>
        </w:tc>
      </w:tr>
      <w:tr w:rsidR="0095716E" w14:paraId="0EE9853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950874"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72245B"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September 2019</w:t>
            </w:r>
          </w:p>
        </w:tc>
      </w:tr>
      <w:tr w:rsidR="0095716E" w14:paraId="4D01E07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A82D67"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E29884"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7535F69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0CE6E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033C8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54ED549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42AA5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DCC8F"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0EC065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2884F"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C410AC"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0E93879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FE44B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A102"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NL</w:t>
            </w:r>
          </w:p>
        </w:tc>
      </w:tr>
      <w:tr w:rsidR="0095716E" w14:paraId="452AD9C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C6939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18BD8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2C8341A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2628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BA420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95716E" w14:paraId="7B73A00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7BB33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5FF66"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95716E" w14:paraId="0842AA8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152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91BF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2.16.840.1.113883.3.3210.14.1.2 </w:t>
            </w:r>
          </w:p>
        </w:tc>
      </w:tr>
      <w:tr w:rsidR="0095716E" w14:paraId="519634FA"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95923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6AA76"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crisis, </w:t>
            </w:r>
            <w:proofErr w:type="spellStart"/>
            <w:r>
              <w:rPr>
                <w:rFonts w:ascii="Calibri" w:eastAsia="Calibri" w:hAnsi="Calibri" w:cs="Calibri"/>
                <w:color w:val="000000"/>
                <w:sz w:val="22"/>
                <w:szCs w:val="22"/>
              </w:rPr>
              <w:t>signalering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signaleringsplan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terugvalpreventie</w:t>
            </w:r>
            <w:proofErr w:type="spellEnd"/>
          </w:p>
        </w:tc>
      </w:tr>
      <w:tr w:rsidR="0095716E" w14:paraId="438B3BE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7B446E"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FCEFE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002</w:t>
            </w:r>
          </w:p>
        </w:tc>
      </w:tr>
      <w:tr w:rsidR="0095716E" w14:paraId="6597B4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8579A9"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92E72"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William </w:t>
            </w:r>
            <w:proofErr w:type="spellStart"/>
            <w:r>
              <w:rPr>
                <w:rFonts w:ascii="Calibri" w:eastAsia="Calibri" w:hAnsi="Calibri" w:cs="Calibri"/>
                <w:color w:val="000000"/>
                <w:sz w:val="22"/>
                <w:szCs w:val="22"/>
              </w:rPr>
              <w:t>Goossen</w:t>
            </w:r>
            <w:proofErr w:type="spellEnd"/>
          </w:p>
        </w:tc>
      </w:tr>
      <w:tr w:rsidR="0095716E" w14:paraId="260886D5"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F0262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4D7D3"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nl.ggznederland.Signaleringsplan</w:t>
            </w:r>
            <w:proofErr w:type="spellEnd"/>
          </w:p>
        </w:tc>
      </w:tr>
      <w:tr w:rsidR="0095716E" w:rsidRPr="00113609" w14:paraId="130B9AC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29504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FA7948"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GGZ NL uitwerking van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signaleringsplan</w:t>
            </w:r>
          </w:p>
        </w:tc>
      </w:tr>
      <w:tr w:rsidR="0095716E" w14:paraId="2242F57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3E3D3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BEDD7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2EB12D0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F00BC"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5C22D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Definitief</w:t>
            </w:r>
            <w:proofErr w:type="spellEnd"/>
          </w:p>
        </w:tc>
      </w:tr>
      <w:tr w:rsidR="0095716E" w14:paraId="5A083D0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186138"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683B9"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GGZ</w:t>
            </w:r>
          </w:p>
        </w:tc>
      </w:tr>
      <w:tr w:rsidR="0095716E" w14:paraId="737EB12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91F51"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D312A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Versie 1.0</w:t>
            </w:r>
          </w:p>
        </w:tc>
      </w:tr>
      <w:tr w:rsidR="0095716E" w14:paraId="2486CA7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E4ED9"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3D171"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29-10-2019</w:t>
            </w:r>
          </w:p>
        </w:tc>
      </w:tr>
      <w:tr w:rsidR="0095716E" w14:paraId="70CF10D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1339EF"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A270D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178835BB"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4E45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7A88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nl.nederlandggz.signaleringsplan</w:t>
            </w:r>
            <w:proofErr w:type="spellEnd"/>
          </w:p>
        </w:tc>
      </w:tr>
      <w:tr w:rsidR="0095716E" w14:paraId="120EDA7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820ABE"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303A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4008DDD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073D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C963DC"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1.1</w:t>
            </w:r>
          </w:p>
        </w:tc>
      </w:tr>
    </w:tbl>
    <w:p w14:paraId="2F326E2C" w14:textId="77777777" w:rsidR="0095716E" w:rsidRDefault="0095716E" w:rsidP="0095716E">
      <w:pPr>
        <w:rPr>
          <w:rFonts w:ascii="Calibri" w:eastAsia="Calibri" w:hAnsi="Calibri" w:cs="Calibri"/>
          <w:color w:val="000000"/>
          <w:sz w:val="22"/>
          <w:szCs w:val="22"/>
        </w:rPr>
      </w:pPr>
    </w:p>
    <w:p w14:paraId="3CB96042" w14:textId="77777777" w:rsidR="00144B3A" w:rsidRPr="0095716E" w:rsidRDefault="00144B3A">
      <w:pPr>
        <w:rPr>
          <w:rFonts w:ascii="Calibri" w:eastAsia="Calibri" w:hAnsi="Calibri" w:cs="Calibri"/>
          <w:color w:val="000000"/>
          <w:sz w:val="22"/>
          <w:szCs w:val="22"/>
          <w:lang w:val="nl-NL"/>
        </w:rPr>
      </w:pPr>
    </w:p>
    <w:p w14:paraId="2EAE886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6"/>
      <w:bookmarkEnd w:id="7"/>
      <w:bookmarkEnd w:id="353"/>
      <w:bookmarkEnd w:id="354"/>
    </w:p>
    <w:p w14:paraId="78B31195" w14:textId="77777777" w:rsidR="00144B3A" w:rsidRPr="0095716E" w:rsidRDefault="00144B3A">
      <w:pPr>
        <w:rPr>
          <w:rFonts w:ascii="Calibri" w:eastAsia="Calibri" w:hAnsi="Calibri" w:cs="Calibri"/>
          <w:color w:val="000000"/>
          <w:sz w:val="22"/>
          <w:szCs w:val="22"/>
          <w:lang w:val="nl-NL"/>
        </w:rPr>
      </w:pPr>
    </w:p>
    <w:p w14:paraId="08B6763F" w14:textId="77777777" w:rsidR="0095716E" w:rsidRDefault="0095716E" w:rsidP="0095716E">
      <w:pPr>
        <w:pStyle w:val="Kop2"/>
        <w:numPr>
          <w:ilvl w:val="1"/>
          <w:numId w:val="1"/>
        </w:numPr>
        <w:rPr>
          <w:color w:val="004080"/>
        </w:rPr>
      </w:pPr>
      <w:bookmarkStart w:id="356" w:name="_Toc35442845"/>
      <w:r>
        <w:rPr>
          <w:color w:val="004080"/>
        </w:rPr>
        <w:t>Revision History</w:t>
      </w:r>
      <w:bookmarkEnd w:id="356"/>
    </w:p>
    <w:p w14:paraId="5AE2FEC4"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v01 initiële uitwerking van de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w:t>
      </w:r>
    </w:p>
    <w:p w14:paraId="515481AA"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v02 aanpassingen o.a. signaleringsplan i.p.v. crisis en overige suggesties van de redactieraad. </w:t>
      </w:r>
    </w:p>
    <w:p w14:paraId="31FF3625"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v03 uitwerking van het UML model en verplaatsing stukjes tekst, o.a. naar referenties</w:t>
      </w:r>
    </w:p>
    <w:p w14:paraId="26CCE5B0"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v0.9 voorgelegd aan de redactieraad ter goedkeuring, leidend tot de voordracht aan de regiegroep informatiebeleid van GGZ Nederland om dit vast te stellen. </w:t>
      </w:r>
    </w:p>
    <w:p w14:paraId="1D9445EA"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v1.0 definitieve door regiegroep informatiebeleid in vergadering van 15 november 2019 vastgestelde versie. </w:t>
      </w:r>
    </w:p>
    <w:p w14:paraId="5C4AE597"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v1.1 aanvullingen t.b.v. </w:t>
      </w:r>
      <w:proofErr w:type="spellStart"/>
      <w:r w:rsidRPr="0095716E">
        <w:rPr>
          <w:rFonts w:ascii="Calibri" w:eastAsia="Calibri" w:hAnsi="Calibri" w:cs="Calibri"/>
          <w:color w:val="000000"/>
          <w:sz w:val="22"/>
          <w:szCs w:val="22"/>
          <w:lang w:val="nl-NL"/>
        </w:rPr>
        <w:t>zibcentrum</w:t>
      </w:r>
      <w:proofErr w:type="spellEnd"/>
      <w:r w:rsidRPr="0095716E">
        <w:rPr>
          <w:rFonts w:ascii="Calibri" w:eastAsia="Calibri" w:hAnsi="Calibri" w:cs="Calibri"/>
          <w:color w:val="000000"/>
          <w:sz w:val="22"/>
          <w:szCs w:val="22"/>
          <w:lang w:val="nl-NL"/>
        </w:rPr>
        <w:t xml:space="preserve">: Engelse teksten, voorbeelden in word bijlage. </w:t>
      </w:r>
    </w:p>
    <w:p w14:paraId="4056CBEA" w14:textId="77777777" w:rsidR="00144B3A" w:rsidRPr="0095716E" w:rsidRDefault="00144B3A">
      <w:pPr>
        <w:rPr>
          <w:rFonts w:ascii="Times New Roman" w:eastAsia="Times New Roman" w:hAnsi="Times New Roman" w:cs="Times New Roman"/>
          <w:sz w:val="20"/>
          <w:szCs w:val="20"/>
          <w:lang w:val="nl-NL"/>
        </w:rPr>
      </w:pPr>
    </w:p>
    <w:p w14:paraId="5CD9A5B9" w14:textId="77777777" w:rsidR="00144B3A" w:rsidRPr="0095716E" w:rsidRDefault="00144B3A">
      <w:pPr>
        <w:rPr>
          <w:lang w:val="nl-NL"/>
        </w:rPr>
      </w:pPr>
    </w:p>
    <w:sectPr w:rsidR="00144B3A" w:rsidRPr="0095716E">
      <w:pgSz w:w="11902" w:h="16835"/>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Gwen Moonen" w:date="2021-04-15T11:21:00Z" w:initials="GM">
    <w:p w14:paraId="35BBF2D5" w14:textId="723D27CE" w:rsidR="00D34BF1" w:rsidRPr="00680030" w:rsidRDefault="00D34BF1">
      <w:pPr>
        <w:pStyle w:val="Tekstopmerking"/>
        <w:rPr>
          <w:lang w:val="nl-NL"/>
        </w:rPr>
      </w:pPr>
      <w:r>
        <w:rPr>
          <w:rStyle w:val="Verwijzingopmerking"/>
        </w:rPr>
        <w:annotationRef/>
      </w:r>
      <w:r w:rsidRPr="00680030">
        <w:rPr>
          <w:lang w:val="nl-NL"/>
        </w:rPr>
        <w:t>Link werkt niet. Suggestie: https://www.dwangindezorg.nl/</w:t>
      </w:r>
    </w:p>
  </w:comment>
  <w:comment w:id="16" w:author="Gwen Moonen" w:date="2021-04-16T09:29:00Z" w:initials="GM">
    <w:p w14:paraId="470F1C3D" w14:textId="6BCED98D" w:rsidR="00D34BF1" w:rsidRDefault="00D34BF1" w:rsidP="000A4AF6">
      <w:pPr>
        <w:pStyle w:val="Tekstopmerking"/>
        <w:numPr>
          <w:ilvl w:val="0"/>
          <w:numId w:val="2"/>
        </w:numPr>
        <w:rPr>
          <w:lang w:val="nl-NL"/>
        </w:rPr>
      </w:pPr>
      <w:r>
        <w:rPr>
          <w:rStyle w:val="Verwijzingopmerking"/>
        </w:rPr>
        <w:annotationRef/>
      </w:r>
      <w:r w:rsidRPr="00D15261">
        <w:rPr>
          <w:lang w:val="nl-NL"/>
        </w:rPr>
        <w:t>Is er bewust voor gekozen o</w:t>
      </w:r>
      <w:r>
        <w:rPr>
          <w:lang w:val="nl-NL"/>
        </w:rPr>
        <w:t xml:space="preserve">m </w:t>
      </w:r>
      <w:proofErr w:type="spellStart"/>
      <w:r>
        <w:rPr>
          <w:lang w:val="nl-NL"/>
        </w:rPr>
        <w:t>zib</w:t>
      </w:r>
      <w:proofErr w:type="spellEnd"/>
      <w:r>
        <w:rPr>
          <w:lang w:val="nl-NL"/>
        </w:rPr>
        <w:t xml:space="preserve"> </w:t>
      </w:r>
      <w:proofErr w:type="spellStart"/>
      <w:r>
        <w:rPr>
          <w:lang w:val="nl-NL"/>
        </w:rPr>
        <w:t>patient</w:t>
      </w:r>
      <w:proofErr w:type="spellEnd"/>
      <w:r>
        <w:rPr>
          <w:lang w:val="nl-NL"/>
        </w:rPr>
        <w:t xml:space="preserve"> niet op te nemen? Je wil toch weten wie de ‘invuller’ van het signaleringsplan is? </w:t>
      </w:r>
      <w:r>
        <w:rPr>
          <w:lang w:val="nl-NL"/>
        </w:rPr>
        <w:br/>
        <w:t xml:space="preserve">2. Aanmaakdatum + Datum vaststelling zou je kunnen vervangen door </w:t>
      </w:r>
      <w:proofErr w:type="spellStart"/>
      <w:r>
        <w:rPr>
          <w:lang w:val="nl-NL"/>
        </w:rPr>
        <w:t>TimingLabel</w:t>
      </w:r>
      <w:proofErr w:type="spellEnd"/>
      <w:r>
        <w:rPr>
          <w:lang w:val="nl-NL"/>
        </w:rPr>
        <w:t xml:space="preserve"> (relatieve moment waarom de vragenlijst wordt ingevuld) en bouwsteen </w:t>
      </w:r>
      <w:hyperlink r:id="rId1" w:history="1">
        <w:r w:rsidRPr="00D15261">
          <w:rPr>
            <w:rStyle w:val="Hyperlink"/>
            <w:rFonts w:ascii="Arial" w:eastAsia="Arial" w:hAnsi="Arial" w:cs="Arial"/>
            <w:lang w:val="nl-NL"/>
          </w:rPr>
          <w:t>Tijdsinterval</w:t>
        </w:r>
      </w:hyperlink>
      <w:r>
        <w:rPr>
          <w:lang w:val="nl-NL"/>
        </w:rPr>
        <w:t xml:space="preserve">. </w:t>
      </w:r>
      <w:proofErr w:type="spellStart"/>
      <w:r>
        <w:rPr>
          <w:lang w:val="nl-NL"/>
        </w:rPr>
        <w:t>Kardinaliteiten</w:t>
      </w:r>
      <w:proofErr w:type="spellEnd"/>
      <w:r>
        <w:rPr>
          <w:lang w:val="nl-NL"/>
        </w:rPr>
        <w:t xml:space="preserve"> 0..</w:t>
      </w:r>
      <w:r w:rsidRPr="000A4AF6">
        <w:rPr>
          <w:lang w:val="nl-NL"/>
        </w:rPr>
        <w:t xml:space="preserve"> 3. Link codelijst?</w:t>
      </w:r>
      <w:r>
        <w:rPr>
          <w:lang w:val="nl-NL"/>
        </w:rPr>
        <w:t xml:space="preserve"> Bij Code/omschrijving</w:t>
      </w:r>
    </w:p>
    <w:p w14:paraId="6DBE814B" w14:textId="540EC164" w:rsidR="00D34BF1" w:rsidRPr="000A4AF6" w:rsidRDefault="00D34BF1" w:rsidP="000A4AF6">
      <w:pPr>
        <w:pStyle w:val="Tekstopmerking"/>
      </w:pPr>
      <w:r w:rsidRPr="00B44567">
        <w:t xml:space="preserve">   </w:t>
      </w:r>
      <w:r w:rsidRPr="000A4AF6">
        <w:t xml:space="preserve">4. </w:t>
      </w:r>
      <w:proofErr w:type="spellStart"/>
      <w:r w:rsidRPr="000A4AF6">
        <w:t>Contactpersoon</w:t>
      </w:r>
      <w:proofErr w:type="spellEnd"/>
      <w:r w:rsidRPr="000A4AF6">
        <w:t xml:space="preserve"> + </w:t>
      </w:r>
      <w:proofErr w:type="spellStart"/>
      <w:r w:rsidRPr="000A4AF6">
        <w:t>Zorgverlener</w:t>
      </w:r>
      <w:proofErr w:type="spellEnd"/>
      <w:r w:rsidRPr="000A4AF6">
        <w:t xml:space="preserve"> is &lt;</w:t>
      </w:r>
      <w:proofErr w:type="spellStart"/>
      <w:r w:rsidRPr="000A4AF6">
        <w:t>context,reference</w:t>
      </w:r>
      <w:proofErr w:type="spellEnd"/>
      <w:r w:rsidRPr="000A4AF6">
        <w:t xml:space="preserve">&gt; </w:t>
      </w:r>
      <w:proofErr w:type="spellStart"/>
      <w:r w:rsidRPr="000A4AF6">
        <w:t>i.p.v</w:t>
      </w:r>
      <w:proofErr w:type="spellEnd"/>
      <w:r w:rsidRPr="000A4AF6">
        <w:t>. &lt;</w:t>
      </w:r>
      <w:proofErr w:type="spellStart"/>
      <w:r w:rsidRPr="000A4AF6">
        <w:t>data,refer</w:t>
      </w:r>
      <w:r>
        <w:t>ence</w:t>
      </w:r>
      <w:proofErr w:type="spellEnd"/>
      <w:r>
        <w:t xml:space="preserve">&gt; </w:t>
      </w:r>
    </w:p>
    <w:p w14:paraId="680A6022" w14:textId="7E1B235D" w:rsidR="00D34BF1" w:rsidRPr="000A4AF6" w:rsidRDefault="00D34BF1" w:rsidP="000A4AF6">
      <w:pPr>
        <w:pStyle w:val="Tekstopmerking"/>
      </w:pPr>
    </w:p>
  </w:comment>
  <w:comment w:id="34" w:author="Gwen Moonen" w:date="2021-04-16T10:03:00Z" w:initials="GM">
    <w:p w14:paraId="2A3186F0" w14:textId="67EEE946" w:rsidR="00D34BF1" w:rsidRDefault="00D34BF1" w:rsidP="005516D8">
      <w:pPr>
        <w:pStyle w:val="Tekstopmerking"/>
        <w:rPr>
          <w:lang w:val="nl-NL"/>
        </w:rPr>
      </w:pPr>
      <w:r>
        <w:rPr>
          <w:rStyle w:val="Verwijzingopmerking"/>
        </w:rPr>
        <w:annotationRef/>
      </w:r>
      <w:r w:rsidRPr="005516D8">
        <w:rPr>
          <w:lang w:val="nl-NL"/>
        </w:rPr>
        <w:t>1.Bij Contactpersoon &amp; Zorgverlener is het n</w:t>
      </w:r>
      <w:r>
        <w:rPr>
          <w:lang w:val="nl-NL"/>
        </w:rPr>
        <w:t xml:space="preserve">iet &lt;rootconcept, </w:t>
      </w:r>
      <w:proofErr w:type="spellStart"/>
      <w:r>
        <w:rPr>
          <w:lang w:val="nl-NL"/>
        </w:rPr>
        <w:t>reference</w:t>
      </w:r>
      <w:proofErr w:type="spellEnd"/>
      <w:r>
        <w:rPr>
          <w:lang w:val="nl-NL"/>
        </w:rPr>
        <w:t xml:space="preserve">&gt; ? </w:t>
      </w:r>
    </w:p>
    <w:p w14:paraId="639800E7" w14:textId="6C01074E" w:rsidR="00D34BF1" w:rsidRPr="005516D8" w:rsidRDefault="00D34BF1">
      <w:pPr>
        <w:pStyle w:val="Tekstopmerking"/>
        <w:rPr>
          <w:lang w:val="nl-NL"/>
        </w:rPr>
      </w:pPr>
      <w:r>
        <w:rPr>
          <w:lang w:val="nl-NL"/>
        </w:rPr>
        <w:t xml:space="preserve">2. Waar gaat de opmerking over ‘precies 1 concept moet gekozen worden’? Anders kloppen de </w:t>
      </w:r>
      <w:proofErr w:type="spellStart"/>
      <w:r>
        <w:rPr>
          <w:lang w:val="nl-NL"/>
        </w:rPr>
        <w:t>kardinaliteiten</w:t>
      </w:r>
      <w:proofErr w:type="spellEnd"/>
      <w:r>
        <w:rPr>
          <w:lang w:val="nl-NL"/>
        </w:rPr>
        <w:t xml:space="preserve"> niet, althans het over zorgverlener/contactpersoon gaat. </w:t>
      </w:r>
    </w:p>
  </w:comment>
  <w:comment w:id="124" w:author="Gwen Moonen" w:date="2021-04-16T11:06:00Z" w:initials="GM">
    <w:p w14:paraId="2463B14F" w14:textId="77777777" w:rsidR="00D34BF1" w:rsidRPr="00237E0B" w:rsidRDefault="00D34BF1" w:rsidP="00D34BF1">
      <w:pPr>
        <w:pStyle w:val="Tekstopmerking"/>
        <w:rPr>
          <w:lang w:val="nl-NL"/>
        </w:rPr>
      </w:pPr>
      <w:r>
        <w:rPr>
          <w:rStyle w:val="Verwijzingopmerking"/>
        </w:rPr>
        <w:annotationRef/>
      </w:r>
      <w:r w:rsidRPr="00237E0B">
        <w:rPr>
          <w:lang w:val="nl-NL"/>
        </w:rPr>
        <w:t>Je kan dit ook onder C</w:t>
      </w:r>
      <w:r>
        <w:rPr>
          <w:lang w:val="nl-NL"/>
        </w:rPr>
        <w:t>ode/Omschrijving zetten</w:t>
      </w:r>
    </w:p>
  </w:comment>
  <w:comment w:id="193" w:author="Gwen Moonen" w:date="2021-04-16T10:10:00Z" w:initials="GM">
    <w:p w14:paraId="7B965AD9" w14:textId="691C86F3" w:rsidR="00D34BF1" w:rsidRPr="00C33F2C" w:rsidRDefault="00D34BF1">
      <w:pPr>
        <w:pStyle w:val="Tekstopmerking"/>
        <w:rPr>
          <w:lang w:val="nl-NL"/>
        </w:rPr>
      </w:pPr>
      <w:r>
        <w:rPr>
          <w:rStyle w:val="Verwijzingopmerking"/>
        </w:rPr>
        <w:annotationRef/>
      </w:r>
      <w:r w:rsidRPr="00C33F2C">
        <w:rPr>
          <w:lang w:val="nl-NL"/>
        </w:rPr>
        <w:t xml:space="preserve">Ok. Moet </w:t>
      </w:r>
      <w:r>
        <w:rPr>
          <w:lang w:val="nl-NL"/>
        </w:rPr>
        <w:t xml:space="preserve">de datum bijgestelde signaleringsplan dan niet vastgelegd worden? </w:t>
      </w:r>
    </w:p>
  </w:comment>
  <w:comment w:id="246" w:author="Gwen Moonen" w:date="2021-04-16T11:06:00Z" w:initials="GM">
    <w:p w14:paraId="57F063D5" w14:textId="081A86EB" w:rsidR="00D34BF1" w:rsidRPr="00237E0B" w:rsidRDefault="00D34BF1">
      <w:pPr>
        <w:pStyle w:val="Tekstopmerking"/>
        <w:rPr>
          <w:lang w:val="nl-NL"/>
        </w:rPr>
      </w:pPr>
      <w:r>
        <w:rPr>
          <w:rStyle w:val="Verwijzingopmerking"/>
        </w:rPr>
        <w:annotationRef/>
      </w:r>
      <w:r w:rsidRPr="00237E0B">
        <w:rPr>
          <w:lang w:val="nl-NL"/>
        </w:rPr>
        <w:t>Je kan dit ook onder C</w:t>
      </w:r>
      <w:r>
        <w:rPr>
          <w:lang w:val="nl-NL"/>
        </w:rPr>
        <w:t>ode/Omschrijving zetten</w:t>
      </w:r>
    </w:p>
  </w:comment>
  <w:comment w:id="311" w:author="Gwen Moonen" w:date="2021-04-16T11:12:00Z" w:initials="GM">
    <w:p w14:paraId="070B7531" w14:textId="72EEBCCB" w:rsidR="00D34BF1" w:rsidRPr="00B44567" w:rsidRDefault="00D34BF1">
      <w:pPr>
        <w:pStyle w:val="Tekstopmerking"/>
        <w:rPr>
          <w:lang w:val="nl-NL"/>
        </w:rPr>
      </w:pPr>
      <w:r>
        <w:rPr>
          <w:rStyle w:val="Verwijzingopmerking"/>
        </w:rPr>
        <w:annotationRef/>
      </w:r>
      <w:r w:rsidRPr="00B44567">
        <w:rPr>
          <w:lang w:val="nl-NL"/>
        </w:rPr>
        <w:t xml:space="preserve">Onduidelijk ik zou Fase 0 </w:t>
      </w:r>
      <w:proofErr w:type="spellStart"/>
      <w:r w:rsidRPr="00B44567">
        <w:rPr>
          <w:lang w:val="nl-NL"/>
        </w:rPr>
        <w:t>ConceptCode</w:t>
      </w:r>
      <w:proofErr w:type="spellEnd"/>
      <w:r w:rsidRPr="00B44567">
        <w:rPr>
          <w:lang w:val="nl-NL"/>
        </w:rPr>
        <w:t xml:space="preserve"> </w:t>
      </w:r>
      <w:r>
        <w:rPr>
          <w:lang w:val="nl-NL"/>
        </w:rPr>
        <w:t>1 gewoon aanhouden.. Daarbij mis ik Fase 1 concept code 2 Geel onrustig en gespannen.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BF2D5" w15:done="0"/>
  <w15:commentEx w15:paraId="680A6022" w15:done="0"/>
  <w15:commentEx w15:paraId="639800E7" w15:done="0"/>
  <w15:commentEx w15:paraId="2463B14F" w15:done="0"/>
  <w15:commentEx w15:paraId="7B965AD9" w15:done="0"/>
  <w15:commentEx w15:paraId="57F063D5" w15:done="0"/>
  <w15:commentEx w15:paraId="070B75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A034" w16cex:dateUtc="2021-04-15T09:21:00Z"/>
  <w16cex:commentExtensible w16cex:durableId="2423D791" w16cex:dateUtc="2021-04-16T07:29:00Z"/>
  <w16cex:commentExtensible w16cex:durableId="2423DF72" w16cex:dateUtc="2021-04-16T08:03:00Z"/>
  <w16cex:commentExtensible w16cex:durableId="242BE323" w16cex:dateUtc="2021-04-16T09:06:00Z"/>
  <w16cex:commentExtensible w16cex:durableId="2423E116" w16cex:dateUtc="2021-04-16T08:10:00Z"/>
  <w16cex:commentExtensible w16cex:durableId="2423EE46" w16cex:dateUtc="2021-04-16T09:06:00Z"/>
  <w16cex:commentExtensible w16cex:durableId="2423EFB0" w16cex:dateUtc="2021-04-16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BF2D5" w16cid:durableId="2422A034"/>
  <w16cid:commentId w16cid:paraId="680A6022" w16cid:durableId="2423D791"/>
  <w16cid:commentId w16cid:paraId="639800E7" w16cid:durableId="2423DF72"/>
  <w16cid:commentId w16cid:paraId="2463B14F" w16cid:durableId="242BE323"/>
  <w16cid:commentId w16cid:paraId="7B965AD9" w16cid:durableId="2423E116"/>
  <w16cid:commentId w16cid:paraId="57F063D5" w16cid:durableId="2423EE46"/>
  <w16cid:commentId w16cid:paraId="070B7531" w16cid:durableId="2423EF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41A81A5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1E152FDE"/>
    <w:multiLevelType w:val="hybridMultilevel"/>
    <w:tmpl w:val="07E2A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FC2993"/>
    <w:multiLevelType w:val="hybridMultilevel"/>
    <w:tmpl w:val="944C9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397C73"/>
    <w:multiLevelType w:val="hybridMultilevel"/>
    <w:tmpl w:val="678CC2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en Moonen">
    <w15:presenceInfo w15:providerId="Windows Live" w15:userId="d8bf6a025c3ab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trackRevisions/>
  <w:defaultTabStop w:val="720"/>
  <w:hyphenationZone w:val="425"/>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144B3A"/>
    <w:rsid w:val="0009647B"/>
    <w:rsid w:val="000A4AF6"/>
    <w:rsid w:val="00113609"/>
    <w:rsid w:val="00144B3A"/>
    <w:rsid w:val="001C3EB5"/>
    <w:rsid w:val="00237E0B"/>
    <w:rsid w:val="0025747F"/>
    <w:rsid w:val="00435702"/>
    <w:rsid w:val="005516D8"/>
    <w:rsid w:val="005B3D0A"/>
    <w:rsid w:val="00680030"/>
    <w:rsid w:val="006951FB"/>
    <w:rsid w:val="007A3AE7"/>
    <w:rsid w:val="007B1C37"/>
    <w:rsid w:val="007D1768"/>
    <w:rsid w:val="00801A92"/>
    <w:rsid w:val="0095716E"/>
    <w:rsid w:val="00B44567"/>
    <w:rsid w:val="00C12A17"/>
    <w:rsid w:val="00C33F2C"/>
    <w:rsid w:val="00D15261"/>
    <w:rsid w:val="00D34BF1"/>
    <w:rsid w:val="00E20927"/>
    <w:rsid w:val="00E569CA"/>
    <w:rsid w:val="00F96221"/>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D081"/>
  <w15:docId w15:val="{4FDCA82C-BD6F-4A63-A248-D8BFA2A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680030"/>
    <w:rPr>
      <w:sz w:val="16"/>
      <w:szCs w:val="16"/>
    </w:rPr>
  </w:style>
  <w:style w:type="paragraph" w:styleId="Tekstopmerking">
    <w:name w:val="annotation text"/>
    <w:basedOn w:val="Standaard"/>
    <w:link w:val="TekstopmerkingChar"/>
    <w:uiPriority w:val="99"/>
    <w:unhideWhenUsed/>
    <w:rsid w:val="00680030"/>
    <w:rPr>
      <w:sz w:val="20"/>
      <w:szCs w:val="20"/>
    </w:rPr>
  </w:style>
  <w:style w:type="character" w:customStyle="1" w:styleId="TekstopmerkingChar">
    <w:name w:val="Tekst opmerking Char"/>
    <w:basedOn w:val="Standaardalinea-lettertype"/>
    <w:link w:val="Tekstopmerking"/>
    <w:uiPriority w:val="99"/>
    <w:rsid w:val="00680030"/>
    <w:rPr>
      <w:sz w:val="20"/>
      <w:szCs w:val="20"/>
    </w:rPr>
  </w:style>
  <w:style w:type="paragraph" w:styleId="Onderwerpvanopmerking">
    <w:name w:val="annotation subject"/>
    <w:basedOn w:val="Tekstopmerking"/>
    <w:next w:val="Tekstopmerking"/>
    <w:link w:val="OnderwerpvanopmerkingChar"/>
    <w:uiPriority w:val="99"/>
    <w:semiHidden/>
    <w:unhideWhenUsed/>
    <w:rsid w:val="00680030"/>
    <w:rPr>
      <w:b/>
      <w:bCs/>
    </w:rPr>
  </w:style>
  <w:style w:type="character" w:customStyle="1" w:styleId="OnderwerpvanopmerkingChar">
    <w:name w:val="Onderwerp van opmerking Char"/>
    <w:basedOn w:val="TekstopmerkingChar"/>
    <w:link w:val="Onderwerpvanopmerking"/>
    <w:uiPriority w:val="99"/>
    <w:semiHidden/>
    <w:rsid w:val="00680030"/>
    <w:rPr>
      <w:b/>
      <w:bCs/>
      <w:sz w:val="20"/>
      <w:szCs w:val="20"/>
    </w:rPr>
  </w:style>
  <w:style w:type="character" w:styleId="Onopgelostemelding">
    <w:name w:val="Unresolved Mention"/>
    <w:basedOn w:val="Standaardalinea-lettertype"/>
    <w:uiPriority w:val="99"/>
    <w:semiHidden/>
    <w:unhideWhenUsed/>
    <w:rsid w:val="00D15261"/>
    <w:rPr>
      <w:color w:val="605E5C"/>
      <w:shd w:val="clear" w:color="auto" w:fill="E1DFDD"/>
    </w:rPr>
  </w:style>
  <w:style w:type="paragraph" w:styleId="Revisie">
    <w:name w:val="Revision"/>
    <w:hidden/>
    <w:uiPriority w:val="99"/>
    <w:semiHidden/>
    <w:rsid w:val="00435702"/>
  </w:style>
  <w:style w:type="character" w:customStyle="1" w:styleId="xforms-output-output">
    <w:name w:val="xforms-output-output"/>
    <w:basedOn w:val="Standaardalinea-lettertype"/>
    <w:rsid w:val="005B3D0A"/>
  </w:style>
  <w:style w:type="paragraph" w:styleId="Normaalweb">
    <w:name w:val="Normal (Web)"/>
    <w:basedOn w:val="Standaard"/>
    <w:uiPriority w:val="99"/>
    <w:unhideWhenUsed/>
    <w:rsid w:val="0025747F"/>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430">
      <w:bodyDiv w:val="1"/>
      <w:marLeft w:val="0"/>
      <w:marRight w:val="0"/>
      <w:marTop w:val="0"/>
      <w:marBottom w:val="0"/>
      <w:divBdr>
        <w:top w:val="none" w:sz="0" w:space="0" w:color="auto"/>
        <w:left w:val="none" w:sz="0" w:space="0" w:color="auto"/>
        <w:bottom w:val="none" w:sz="0" w:space="0" w:color="auto"/>
        <w:right w:val="none" w:sz="0" w:space="0" w:color="auto"/>
      </w:divBdr>
    </w:div>
    <w:div w:id="2055032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zibs.nl/wiki/TijdsInterval-v1.0(2020N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9F79A-160E-4F61-AF8C-341E8D24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2983</Words>
  <Characters>16409</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Gwen Moonen</cp:lastModifiedBy>
  <cp:revision>14</cp:revision>
  <dcterms:created xsi:type="dcterms:W3CDTF">2020-03-18T16:43:00Z</dcterms:created>
  <dcterms:modified xsi:type="dcterms:W3CDTF">2021-04-22T15:20:00Z</dcterms:modified>
</cp:coreProperties>
</file>