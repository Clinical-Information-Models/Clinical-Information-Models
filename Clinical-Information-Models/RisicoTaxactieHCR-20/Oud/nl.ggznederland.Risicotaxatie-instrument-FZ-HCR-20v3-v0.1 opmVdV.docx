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BFC04" w14:textId="77777777" w:rsidR="00533F56" w:rsidRPr="00C47811" w:rsidRDefault="00533F56">
      <w:pPr>
        <w:pStyle w:val="Titel"/>
        <w:spacing w:before="0" w:after="0"/>
        <w:jc w:val="left"/>
        <w:rPr>
          <w:rFonts w:eastAsia="Calibri"/>
          <w:color w:val="auto"/>
        </w:rPr>
      </w:pPr>
    </w:p>
    <w:p w14:paraId="492FCB4B" w14:textId="77777777" w:rsidR="00533F56" w:rsidRPr="00C47811" w:rsidRDefault="00533F56">
      <w:pPr>
        <w:pStyle w:val="Voettekst"/>
        <w:jc w:val="left"/>
        <w:rPr>
          <w:rFonts w:ascii="Arial" w:eastAsia="Arial" w:hAnsi="Arial" w:cs="Arial"/>
          <w:sz w:val="20"/>
          <w:szCs w:val="20"/>
        </w:rPr>
      </w:pPr>
    </w:p>
    <w:p w14:paraId="4996CBAB" w14:textId="77777777" w:rsidR="00533F56" w:rsidRPr="00C47811" w:rsidRDefault="00533F56">
      <w:pPr>
        <w:pStyle w:val="Titel"/>
        <w:spacing w:before="0" w:after="0"/>
        <w:jc w:val="left"/>
      </w:pPr>
    </w:p>
    <w:p w14:paraId="39104DA4" w14:textId="77777777" w:rsidR="00533F56" w:rsidRPr="00C47811" w:rsidRDefault="004E5612">
      <w:pPr>
        <w:rPr>
          <w:rFonts w:eastAsia="Calibri"/>
          <w:color w:val="000000"/>
          <w:sz w:val="22"/>
          <w:szCs w:val="22"/>
        </w:rPr>
      </w:pP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p>
    <w:p w14:paraId="417F6358" w14:textId="77777777" w:rsidR="00533F56" w:rsidRPr="00C47811" w:rsidRDefault="00533F56">
      <w:pPr>
        <w:rPr>
          <w:rFonts w:eastAsia="Calibri"/>
          <w:sz w:val="22"/>
          <w:szCs w:val="22"/>
        </w:rPr>
      </w:pPr>
    </w:p>
    <w:p w14:paraId="4F130DD8" w14:textId="77777777" w:rsidR="00533F56" w:rsidRPr="00C47811" w:rsidRDefault="00533F56">
      <w:pPr>
        <w:rPr>
          <w:rFonts w:eastAsia="Calibri"/>
          <w:sz w:val="22"/>
          <w:szCs w:val="22"/>
        </w:rPr>
      </w:pPr>
    </w:p>
    <w:p w14:paraId="2907005F" w14:textId="77777777" w:rsidR="00533F56" w:rsidRPr="00C47811" w:rsidRDefault="0098565B" w:rsidP="0098565B">
      <w:pPr>
        <w:jc w:val="center"/>
        <w:rPr>
          <w:rFonts w:eastAsia="Calibri"/>
          <w:sz w:val="22"/>
          <w:szCs w:val="22"/>
        </w:rPr>
      </w:pPr>
      <w:r w:rsidRPr="00C47811">
        <w:rPr>
          <w:noProof/>
        </w:rPr>
        <w:drawing>
          <wp:inline distT="0" distB="0" distL="0" distR="0" wp14:anchorId="263272B7" wp14:editId="7867A407">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0CA5FB61" w14:textId="77777777" w:rsidR="00533F56" w:rsidRPr="00C47811" w:rsidRDefault="00533F56">
      <w:pPr>
        <w:rPr>
          <w:rFonts w:eastAsia="Calibri"/>
          <w:sz w:val="22"/>
          <w:szCs w:val="22"/>
        </w:rPr>
      </w:pPr>
    </w:p>
    <w:p w14:paraId="56A97AEC" w14:textId="77777777" w:rsidR="00533F56" w:rsidRPr="00C47811" w:rsidRDefault="0098565B">
      <w:pPr>
        <w:pStyle w:val="Titel"/>
        <w:rPr>
          <w:rFonts w:eastAsia="Calibri"/>
          <w:color w:val="004080"/>
          <w:sz w:val="60"/>
          <w:szCs w:val="60"/>
          <w:lang w:val="nl-NL"/>
        </w:rPr>
      </w:pPr>
      <w:r w:rsidRPr="00C47811">
        <w:rPr>
          <w:rFonts w:eastAsia="Calibri"/>
          <w:color w:val="004080"/>
          <w:sz w:val="60"/>
          <w:szCs w:val="60"/>
          <w:lang w:val="nl-NL"/>
        </w:rPr>
        <w:t xml:space="preserve">Kandidaat </w:t>
      </w:r>
      <w:r w:rsidR="004E5612" w:rsidRPr="00C47811">
        <w:rPr>
          <w:rFonts w:eastAsia="Calibri"/>
          <w:color w:val="004080"/>
          <w:sz w:val="60"/>
          <w:szCs w:val="60"/>
          <w:lang w:val="nl-NL"/>
        </w:rPr>
        <w:t>Zorginformatiebouwsteen:</w:t>
      </w:r>
    </w:p>
    <w:p w14:paraId="3EDDA2E6" w14:textId="77777777" w:rsidR="00533F56" w:rsidRPr="00C47811" w:rsidRDefault="004E5612">
      <w:pPr>
        <w:pStyle w:val="Titel"/>
        <w:rPr>
          <w:rFonts w:eastAsia="Calibri"/>
          <w:color w:val="004080"/>
          <w:sz w:val="56"/>
          <w:szCs w:val="56"/>
          <w:lang w:val="nl-NL"/>
        </w:rPr>
      </w:pPr>
      <w:r w:rsidRPr="00C47811">
        <w:rPr>
          <w:rFonts w:eastAsia="Calibri"/>
          <w:color w:val="004080"/>
          <w:sz w:val="56"/>
          <w:szCs w:val="56"/>
          <w:lang w:val="nl-NL"/>
        </w:rPr>
        <w:t>nl.ggznederland.Risicotaxatie-instrument-HCR-20</w:t>
      </w:r>
    </w:p>
    <w:p w14:paraId="57BF325C" w14:textId="77777777" w:rsidR="00533F56" w:rsidRPr="00C47811" w:rsidRDefault="00533F56">
      <w:pPr>
        <w:jc w:val="center"/>
        <w:rPr>
          <w:color w:val="000000"/>
          <w:sz w:val="20"/>
          <w:szCs w:val="20"/>
          <w:lang w:val="nl-NL"/>
        </w:rPr>
      </w:pPr>
    </w:p>
    <w:p w14:paraId="5CFBE756" w14:textId="77777777" w:rsidR="00533F56" w:rsidRPr="00C47811" w:rsidRDefault="00533F56">
      <w:pPr>
        <w:jc w:val="center"/>
        <w:rPr>
          <w:color w:val="000000"/>
          <w:sz w:val="20"/>
          <w:szCs w:val="20"/>
          <w:lang w:val="nl-NL"/>
        </w:rPr>
      </w:pPr>
    </w:p>
    <w:p w14:paraId="46E6A802" w14:textId="77777777" w:rsidR="00533F56" w:rsidRPr="00C47811" w:rsidRDefault="004E5612">
      <w:pPr>
        <w:jc w:val="center"/>
        <w:rPr>
          <w:rFonts w:eastAsia="Calibri"/>
          <w:color w:val="000000"/>
          <w:sz w:val="32"/>
          <w:szCs w:val="32"/>
          <w:lang w:val="nl-NL"/>
        </w:rPr>
      </w:pPr>
      <w:proofErr w:type="spellStart"/>
      <w:r w:rsidRPr="00C47811">
        <w:rPr>
          <w:rFonts w:eastAsia="Calibri"/>
          <w:color w:val="000000"/>
          <w:sz w:val="32"/>
          <w:szCs w:val="32"/>
          <w:lang w:val="nl-NL"/>
        </w:rPr>
        <w:t>Status:Draft</w:t>
      </w:r>
      <w:proofErr w:type="spellEnd"/>
      <w:r w:rsidR="003A3D3D">
        <w:rPr>
          <w:rFonts w:eastAsia="Calibri"/>
          <w:color w:val="000000"/>
          <w:sz w:val="32"/>
          <w:szCs w:val="32"/>
          <w:lang w:val="nl-NL"/>
        </w:rPr>
        <w:t xml:space="preserve"> v01</w:t>
      </w:r>
    </w:p>
    <w:p w14:paraId="19C81F6F" w14:textId="77777777" w:rsidR="00533F56" w:rsidRPr="00C47811" w:rsidRDefault="0098565B">
      <w:pPr>
        <w:jc w:val="center"/>
        <w:rPr>
          <w:rFonts w:eastAsia="Calibri"/>
          <w:color w:val="000000"/>
          <w:sz w:val="32"/>
          <w:szCs w:val="32"/>
          <w:lang w:val="nl-NL"/>
        </w:rPr>
      </w:pPr>
      <w:r w:rsidRPr="00C47811">
        <w:rPr>
          <w:rFonts w:eastAsia="Calibri"/>
          <w:color w:val="000000"/>
          <w:sz w:val="32"/>
          <w:szCs w:val="32"/>
          <w:lang w:val="nl-NL"/>
        </w:rPr>
        <w:t xml:space="preserve"> </w:t>
      </w:r>
    </w:p>
    <w:p w14:paraId="2D6A9C79" w14:textId="77777777" w:rsidR="00533F56" w:rsidRPr="00C47811" w:rsidRDefault="00533F56">
      <w:pPr>
        <w:pStyle w:val="Titel"/>
        <w:rPr>
          <w:rFonts w:eastAsia="Times New Roman"/>
          <w:color w:val="auto"/>
          <w:lang w:val="nl-NL"/>
        </w:rPr>
      </w:pPr>
    </w:p>
    <w:p w14:paraId="6E019BCE" w14:textId="77777777" w:rsidR="00533F56" w:rsidRPr="00C47811" w:rsidRDefault="00533F56">
      <w:pPr>
        <w:rPr>
          <w:sz w:val="20"/>
          <w:szCs w:val="20"/>
          <w:lang w:val="nl-NL"/>
        </w:rPr>
      </w:pPr>
    </w:p>
    <w:p w14:paraId="4EC32379" w14:textId="77777777" w:rsidR="00533F56" w:rsidRPr="00C47811" w:rsidRDefault="00533F56">
      <w:pPr>
        <w:rPr>
          <w:sz w:val="20"/>
          <w:szCs w:val="20"/>
          <w:lang w:val="nl-NL"/>
        </w:rPr>
      </w:pPr>
    </w:p>
    <w:p w14:paraId="2F34B9B1" w14:textId="77777777" w:rsidR="00533F56" w:rsidRPr="00C47811" w:rsidRDefault="00533F56">
      <w:pPr>
        <w:rPr>
          <w:sz w:val="20"/>
          <w:szCs w:val="20"/>
          <w:lang w:val="nl-NL"/>
        </w:rPr>
      </w:pPr>
    </w:p>
    <w:p w14:paraId="14C481E3" w14:textId="77777777" w:rsidR="00533F56" w:rsidRPr="00C47811" w:rsidRDefault="00533F56">
      <w:pPr>
        <w:rPr>
          <w:sz w:val="20"/>
          <w:szCs w:val="20"/>
          <w:lang w:val="nl-NL"/>
        </w:rPr>
      </w:pPr>
    </w:p>
    <w:p w14:paraId="51B798FC" w14:textId="77777777" w:rsidR="00533F56" w:rsidRPr="00C47811" w:rsidRDefault="00533F56">
      <w:pPr>
        <w:rPr>
          <w:sz w:val="32"/>
          <w:szCs w:val="32"/>
          <w:lang w:val="nl-NL"/>
        </w:rPr>
      </w:pPr>
    </w:p>
    <w:p w14:paraId="0B74EC3E" w14:textId="77777777" w:rsidR="00533F56" w:rsidRPr="00C47811" w:rsidRDefault="00533F56">
      <w:pPr>
        <w:rPr>
          <w:sz w:val="32"/>
          <w:szCs w:val="32"/>
          <w:lang w:val="nl-NL"/>
        </w:rPr>
      </w:pPr>
    </w:p>
    <w:p w14:paraId="1F97C132" w14:textId="77777777" w:rsidR="00533F56" w:rsidRPr="00C47811" w:rsidRDefault="00533F56">
      <w:pPr>
        <w:rPr>
          <w:sz w:val="32"/>
          <w:szCs w:val="32"/>
          <w:lang w:val="nl-NL"/>
        </w:rPr>
      </w:pPr>
    </w:p>
    <w:p w14:paraId="1BDB5742" w14:textId="77777777" w:rsidR="00533F56" w:rsidRPr="00C47811" w:rsidRDefault="00533F56">
      <w:pPr>
        <w:rPr>
          <w:sz w:val="32"/>
          <w:szCs w:val="32"/>
          <w:lang w:val="nl-NL"/>
        </w:rPr>
      </w:pPr>
    </w:p>
    <w:p w14:paraId="48AF4C61" w14:textId="77777777" w:rsidR="00533F56" w:rsidRPr="00C47811" w:rsidRDefault="00533F56">
      <w:pPr>
        <w:rPr>
          <w:sz w:val="32"/>
          <w:szCs w:val="32"/>
          <w:lang w:val="nl-NL"/>
        </w:rPr>
      </w:pPr>
    </w:p>
    <w:p w14:paraId="0811F112" w14:textId="77777777" w:rsidR="00533F56" w:rsidRPr="00C47811" w:rsidRDefault="00533F56">
      <w:pPr>
        <w:rPr>
          <w:sz w:val="32"/>
          <w:szCs w:val="32"/>
          <w:lang w:val="nl-NL"/>
        </w:rPr>
      </w:pPr>
    </w:p>
    <w:p w14:paraId="3359EC1F" w14:textId="77777777" w:rsidR="00533F56" w:rsidRPr="00C47811" w:rsidRDefault="00533F56">
      <w:pPr>
        <w:rPr>
          <w:sz w:val="32"/>
          <w:szCs w:val="32"/>
          <w:lang w:val="nl-NL"/>
        </w:rPr>
      </w:pPr>
    </w:p>
    <w:p w14:paraId="1BC43E07" w14:textId="77777777" w:rsidR="00533F56" w:rsidRPr="00C47811" w:rsidRDefault="00533F56">
      <w:pPr>
        <w:rPr>
          <w:sz w:val="32"/>
          <w:szCs w:val="32"/>
          <w:lang w:val="nl-NL"/>
        </w:rPr>
      </w:pPr>
    </w:p>
    <w:p w14:paraId="528C4113" w14:textId="77777777" w:rsidR="00533F56" w:rsidRPr="00C47811" w:rsidRDefault="00533F56">
      <w:pPr>
        <w:rPr>
          <w:sz w:val="32"/>
          <w:szCs w:val="32"/>
          <w:lang w:val="nl-NL"/>
        </w:rPr>
      </w:pPr>
    </w:p>
    <w:p w14:paraId="69A94806" w14:textId="77777777" w:rsidR="00533F56" w:rsidRPr="00C47811" w:rsidRDefault="00533F56">
      <w:pPr>
        <w:rPr>
          <w:sz w:val="32"/>
          <w:szCs w:val="32"/>
          <w:lang w:val="nl-NL"/>
        </w:rPr>
      </w:pPr>
    </w:p>
    <w:p w14:paraId="1E3CEB05" w14:textId="77777777" w:rsidR="00533F56" w:rsidRPr="00C47811" w:rsidRDefault="00533F56">
      <w:pPr>
        <w:jc w:val="center"/>
        <w:rPr>
          <w:sz w:val="20"/>
          <w:szCs w:val="20"/>
          <w:lang w:val="nl-NL"/>
        </w:rPr>
      </w:pPr>
    </w:p>
    <w:p w14:paraId="2210D451" w14:textId="77777777" w:rsidR="00533F56" w:rsidRPr="00C47811" w:rsidRDefault="00533F56">
      <w:pPr>
        <w:rPr>
          <w:sz w:val="20"/>
          <w:szCs w:val="20"/>
          <w:lang w:val="nl-NL"/>
        </w:rPr>
      </w:pPr>
    </w:p>
    <w:p w14:paraId="7AADF56C" w14:textId="77777777" w:rsidR="00533F56" w:rsidRPr="00C47811" w:rsidRDefault="004E5612">
      <w:pPr>
        <w:pStyle w:val="Titel"/>
        <w:jc w:val="left"/>
        <w:rPr>
          <w:lang w:val="nl-NL"/>
        </w:rPr>
      </w:pPr>
      <w:r w:rsidRPr="00C47811">
        <w:rPr>
          <w:rFonts w:eastAsia="Times New Roman"/>
          <w:b w:val="0"/>
          <w:color w:val="auto"/>
          <w:lang w:val="nl-NL"/>
        </w:rPr>
        <w:br w:type="page"/>
      </w:r>
    </w:p>
    <w:p w14:paraId="7EAD33CE" w14:textId="77777777" w:rsidR="00533F56" w:rsidRPr="003A3D3D" w:rsidRDefault="004E5612">
      <w:pPr>
        <w:pStyle w:val="Titel"/>
        <w:jc w:val="left"/>
        <w:rPr>
          <w:rFonts w:eastAsia="Calibri"/>
          <w:color w:val="auto"/>
          <w:lang w:val="nl-NL"/>
        </w:rPr>
      </w:pPr>
      <w:r w:rsidRPr="003A3D3D">
        <w:rPr>
          <w:rFonts w:eastAsia="Calibri"/>
          <w:color w:val="auto"/>
          <w:lang w:val="nl-NL"/>
        </w:rPr>
        <w:lastRenderedPageBreak/>
        <w:t>Inhoudsopgave</w:t>
      </w:r>
    </w:p>
    <w:p w14:paraId="55A9648A" w14:textId="77777777" w:rsidR="003A3D3D" w:rsidRPr="003A3D3D" w:rsidRDefault="004E5612">
      <w:pPr>
        <w:pStyle w:val="Inhopg1"/>
        <w:tabs>
          <w:tab w:val="left" w:pos="540"/>
          <w:tab w:val="right" w:leader="dot" w:pos="9732"/>
        </w:tabs>
        <w:rPr>
          <w:rFonts w:ascii="Arial" w:eastAsiaTheme="minorEastAsia" w:hAnsi="Arial" w:cs="Arial"/>
          <w:b w:val="0"/>
          <w:noProof/>
          <w:sz w:val="22"/>
          <w:szCs w:val="22"/>
          <w:lang w:val="nl-NL"/>
        </w:rPr>
      </w:pPr>
      <w:r w:rsidRPr="003A3D3D">
        <w:rPr>
          <w:rFonts w:ascii="Arial" w:hAnsi="Arial" w:cs="Arial"/>
        </w:rPr>
        <w:fldChar w:fldCharType="begin"/>
      </w:r>
      <w:r w:rsidRPr="003A3D3D">
        <w:rPr>
          <w:rFonts w:ascii="Arial" w:hAnsi="Arial" w:cs="Arial"/>
          <w:lang w:val="nl-NL"/>
        </w:rPr>
        <w:instrText>TOC \o "1-9"</w:instrText>
      </w:r>
      <w:r w:rsidRPr="003A3D3D">
        <w:rPr>
          <w:rFonts w:ascii="Arial" w:hAnsi="Arial" w:cs="Arial"/>
        </w:rPr>
        <w:fldChar w:fldCharType="separate"/>
      </w:r>
      <w:r w:rsidR="003A3D3D" w:rsidRPr="003A3D3D">
        <w:rPr>
          <w:rFonts w:ascii="Arial" w:hAnsi="Arial" w:cs="Arial"/>
          <w:noProof/>
          <w:lang w:val="nl-NL"/>
        </w:rPr>
        <w:t>1.</w:t>
      </w:r>
      <w:r w:rsidR="003A3D3D" w:rsidRPr="003A3D3D">
        <w:rPr>
          <w:rFonts w:ascii="Arial" w:eastAsiaTheme="minorEastAsia" w:hAnsi="Arial" w:cs="Arial"/>
          <w:b w:val="0"/>
          <w:noProof/>
          <w:sz w:val="22"/>
          <w:szCs w:val="22"/>
          <w:lang w:val="nl-NL"/>
        </w:rPr>
        <w:tab/>
      </w:r>
      <w:r w:rsidR="003A3D3D" w:rsidRPr="003A3D3D">
        <w:rPr>
          <w:rFonts w:ascii="Arial" w:eastAsia="Arial" w:hAnsi="Arial" w:cs="Arial"/>
          <w:noProof/>
          <w:lang w:val="nl-NL"/>
        </w:rPr>
        <w:t>nl.ggznederland.Risicotaxatie-instrument-FZ-HCR-20v3-v0.1</w:t>
      </w:r>
      <w:r w:rsidR="003A3D3D" w:rsidRPr="003A3D3D">
        <w:rPr>
          <w:rFonts w:ascii="Arial" w:hAnsi="Arial" w:cs="Arial"/>
          <w:noProof/>
          <w:lang w:val="nl-NL"/>
        </w:rPr>
        <w:tab/>
      </w:r>
      <w:r w:rsidR="003A3D3D" w:rsidRPr="003A3D3D">
        <w:rPr>
          <w:rFonts w:ascii="Arial" w:hAnsi="Arial" w:cs="Arial"/>
          <w:noProof/>
        </w:rPr>
        <w:fldChar w:fldCharType="begin"/>
      </w:r>
      <w:r w:rsidR="003A3D3D" w:rsidRPr="003A3D3D">
        <w:rPr>
          <w:rFonts w:ascii="Arial" w:hAnsi="Arial" w:cs="Arial"/>
          <w:noProof/>
          <w:lang w:val="nl-NL"/>
        </w:rPr>
        <w:instrText xml:space="preserve"> PAGEREF _Toc49357635 \h </w:instrText>
      </w:r>
      <w:r w:rsidR="003A3D3D" w:rsidRPr="003A3D3D">
        <w:rPr>
          <w:rFonts w:ascii="Arial" w:hAnsi="Arial" w:cs="Arial"/>
          <w:noProof/>
        </w:rPr>
      </w:r>
      <w:r w:rsidR="003A3D3D" w:rsidRPr="003A3D3D">
        <w:rPr>
          <w:rFonts w:ascii="Arial" w:hAnsi="Arial" w:cs="Arial"/>
          <w:noProof/>
        </w:rPr>
        <w:fldChar w:fldCharType="separate"/>
      </w:r>
      <w:r w:rsidR="003A3D3D" w:rsidRPr="003A3D3D">
        <w:rPr>
          <w:rFonts w:ascii="Arial" w:hAnsi="Arial" w:cs="Arial"/>
          <w:noProof/>
          <w:lang w:val="nl-NL"/>
        </w:rPr>
        <w:t>3</w:t>
      </w:r>
      <w:r w:rsidR="003A3D3D" w:rsidRPr="003A3D3D">
        <w:rPr>
          <w:rFonts w:ascii="Arial" w:hAnsi="Arial" w:cs="Arial"/>
          <w:noProof/>
        </w:rPr>
        <w:fldChar w:fldCharType="end"/>
      </w:r>
    </w:p>
    <w:p w14:paraId="5E82E1F7"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1.1</w:t>
      </w:r>
      <w:r w:rsidRPr="00AF2C88">
        <w:rPr>
          <w:rFonts w:ascii="Arial" w:eastAsiaTheme="minorEastAsia" w:hAnsi="Arial" w:cs="Arial"/>
          <w:noProof/>
          <w:sz w:val="22"/>
          <w:szCs w:val="22"/>
        </w:rPr>
        <w:tab/>
      </w:r>
      <w:r w:rsidRPr="00AF2C88">
        <w:rPr>
          <w:rFonts w:ascii="Arial" w:hAnsi="Arial" w:cs="Arial"/>
          <w:noProof/>
        </w:rPr>
        <w:t>Concept</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_Toc49357636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3</w:t>
      </w:r>
      <w:r w:rsidRPr="003A3D3D">
        <w:rPr>
          <w:rFonts w:ascii="Arial" w:hAnsi="Arial" w:cs="Arial"/>
          <w:noProof/>
        </w:rPr>
        <w:fldChar w:fldCharType="end"/>
      </w:r>
    </w:p>
    <w:p w14:paraId="5E23A6C8"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1.2</w:t>
      </w:r>
      <w:r w:rsidRPr="00AF2C88">
        <w:rPr>
          <w:rFonts w:ascii="Arial" w:eastAsiaTheme="minorEastAsia" w:hAnsi="Arial" w:cs="Arial"/>
          <w:noProof/>
          <w:sz w:val="22"/>
          <w:szCs w:val="22"/>
        </w:rPr>
        <w:tab/>
      </w:r>
      <w:r w:rsidRPr="00AF2C88">
        <w:rPr>
          <w:rFonts w:ascii="Arial" w:hAnsi="Arial" w:cs="Arial"/>
          <w:noProof/>
        </w:rPr>
        <w:t>Mindmap</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_Toc49357637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3</w:t>
      </w:r>
      <w:r w:rsidRPr="003A3D3D">
        <w:rPr>
          <w:rFonts w:ascii="Arial" w:hAnsi="Arial" w:cs="Arial"/>
          <w:noProof/>
        </w:rPr>
        <w:fldChar w:fldCharType="end"/>
      </w:r>
    </w:p>
    <w:p w14:paraId="18C22FA2"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1.3</w:t>
      </w:r>
      <w:r w:rsidRPr="00AF2C88">
        <w:rPr>
          <w:rFonts w:ascii="Arial" w:eastAsiaTheme="minorEastAsia" w:hAnsi="Arial" w:cs="Arial"/>
          <w:noProof/>
          <w:sz w:val="22"/>
          <w:szCs w:val="22"/>
        </w:rPr>
        <w:tab/>
      </w:r>
      <w:r w:rsidRPr="00AF2C88">
        <w:rPr>
          <w:rFonts w:ascii="Arial" w:hAnsi="Arial" w:cs="Arial"/>
          <w:noProof/>
        </w:rPr>
        <w:t>Purpose</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_Toc49357638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3</w:t>
      </w:r>
      <w:r w:rsidRPr="003A3D3D">
        <w:rPr>
          <w:rFonts w:ascii="Arial" w:hAnsi="Arial" w:cs="Arial"/>
          <w:noProof/>
        </w:rPr>
        <w:fldChar w:fldCharType="end"/>
      </w:r>
    </w:p>
    <w:p w14:paraId="6CAA1FAF"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1.4</w:t>
      </w:r>
      <w:r w:rsidRPr="00AF2C88">
        <w:rPr>
          <w:rFonts w:ascii="Arial" w:eastAsiaTheme="minorEastAsia" w:hAnsi="Arial" w:cs="Arial"/>
          <w:noProof/>
          <w:sz w:val="22"/>
          <w:szCs w:val="22"/>
        </w:rPr>
        <w:tab/>
      </w:r>
      <w:r w:rsidRPr="00AF2C88">
        <w:rPr>
          <w:rFonts w:ascii="Arial" w:hAnsi="Arial" w:cs="Arial"/>
          <w:noProof/>
        </w:rPr>
        <w:t>Patient Population</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_Toc49357639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3</w:t>
      </w:r>
      <w:r w:rsidRPr="003A3D3D">
        <w:rPr>
          <w:rFonts w:ascii="Arial" w:hAnsi="Arial" w:cs="Arial"/>
          <w:noProof/>
        </w:rPr>
        <w:fldChar w:fldCharType="end"/>
      </w:r>
    </w:p>
    <w:p w14:paraId="558E6180"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1.5</w:t>
      </w:r>
      <w:r w:rsidRPr="00AF2C88">
        <w:rPr>
          <w:rFonts w:ascii="Arial" w:eastAsiaTheme="minorEastAsia" w:hAnsi="Arial" w:cs="Arial"/>
          <w:noProof/>
          <w:sz w:val="22"/>
          <w:szCs w:val="22"/>
        </w:rPr>
        <w:tab/>
      </w:r>
      <w:r w:rsidRPr="00AF2C88">
        <w:rPr>
          <w:rFonts w:ascii="Arial" w:hAnsi="Arial" w:cs="Arial"/>
          <w:noProof/>
        </w:rPr>
        <w:t>Evidence Base</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_Toc49357640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3</w:t>
      </w:r>
      <w:r w:rsidRPr="003A3D3D">
        <w:rPr>
          <w:rFonts w:ascii="Arial" w:hAnsi="Arial" w:cs="Arial"/>
          <w:noProof/>
        </w:rPr>
        <w:fldChar w:fldCharType="end"/>
      </w:r>
    </w:p>
    <w:p w14:paraId="523F5F1D"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1.6</w:t>
      </w:r>
      <w:r w:rsidRPr="00AF2C88">
        <w:rPr>
          <w:rFonts w:ascii="Arial" w:eastAsiaTheme="minorEastAsia" w:hAnsi="Arial" w:cs="Arial"/>
          <w:noProof/>
          <w:sz w:val="22"/>
          <w:szCs w:val="22"/>
        </w:rPr>
        <w:tab/>
      </w:r>
      <w:r w:rsidRPr="00AF2C88">
        <w:rPr>
          <w:rFonts w:ascii="Arial" w:hAnsi="Arial" w:cs="Arial"/>
          <w:noProof/>
        </w:rPr>
        <w:t>Information Model</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_Toc49357641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4</w:t>
      </w:r>
      <w:r w:rsidRPr="003A3D3D">
        <w:rPr>
          <w:rFonts w:ascii="Arial" w:hAnsi="Arial" w:cs="Arial"/>
          <w:noProof/>
        </w:rPr>
        <w:fldChar w:fldCharType="end"/>
      </w:r>
    </w:p>
    <w:p w14:paraId="6430BFCA"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1.7</w:t>
      </w:r>
      <w:r w:rsidRPr="00AF2C88">
        <w:rPr>
          <w:rFonts w:ascii="Arial" w:eastAsiaTheme="minorEastAsia" w:hAnsi="Arial" w:cs="Arial"/>
          <w:noProof/>
          <w:sz w:val="22"/>
          <w:szCs w:val="22"/>
        </w:rPr>
        <w:tab/>
      </w:r>
      <w:r w:rsidRPr="00AF2C88">
        <w:rPr>
          <w:rFonts w:ascii="Arial" w:hAnsi="Arial" w:cs="Arial"/>
          <w:noProof/>
        </w:rPr>
        <w:t>Example Instances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_Toc49357642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16</w:t>
      </w:r>
      <w:r w:rsidRPr="003A3D3D">
        <w:rPr>
          <w:rFonts w:ascii="Arial" w:hAnsi="Arial" w:cs="Arial"/>
          <w:noProof/>
        </w:rPr>
        <w:fldChar w:fldCharType="end"/>
      </w:r>
    </w:p>
    <w:p w14:paraId="3D3A8392"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1.8</w:t>
      </w:r>
      <w:r w:rsidRPr="00AF2C88">
        <w:rPr>
          <w:rFonts w:ascii="Arial" w:eastAsiaTheme="minorEastAsia" w:hAnsi="Arial" w:cs="Arial"/>
          <w:noProof/>
          <w:sz w:val="22"/>
          <w:szCs w:val="22"/>
        </w:rPr>
        <w:tab/>
      </w:r>
      <w:r w:rsidRPr="00AF2C88">
        <w:rPr>
          <w:rFonts w:ascii="Arial" w:hAnsi="Arial" w:cs="Arial"/>
          <w:noProof/>
        </w:rPr>
        <w:t>Instructions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_Toc49357643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16</w:t>
      </w:r>
      <w:r w:rsidRPr="003A3D3D">
        <w:rPr>
          <w:rFonts w:ascii="Arial" w:hAnsi="Arial" w:cs="Arial"/>
          <w:noProof/>
        </w:rPr>
        <w:fldChar w:fldCharType="end"/>
      </w:r>
    </w:p>
    <w:p w14:paraId="08D6540E"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1.9</w:t>
      </w:r>
      <w:r w:rsidRPr="00AF2C88">
        <w:rPr>
          <w:rFonts w:ascii="Arial" w:eastAsiaTheme="minorEastAsia" w:hAnsi="Arial" w:cs="Arial"/>
          <w:noProof/>
          <w:sz w:val="22"/>
          <w:szCs w:val="22"/>
        </w:rPr>
        <w:tab/>
      </w:r>
      <w:r w:rsidRPr="00AF2C88">
        <w:rPr>
          <w:rFonts w:ascii="Arial" w:hAnsi="Arial" w:cs="Arial"/>
          <w:noProof/>
        </w:rPr>
        <w:t>Interpretation</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_Toc49357644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16</w:t>
      </w:r>
      <w:r w:rsidRPr="003A3D3D">
        <w:rPr>
          <w:rFonts w:ascii="Arial" w:hAnsi="Arial" w:cs="Arial"/>
          <w:noProof/>
        </w:rPr>
        <w:fldChar w:fldCharType="end"/>
      </w:r>
    </w:p>
    <w:p w14:paraId="216352A9" w14:textId="77777777" w:rsidR="003A3D3D" w:rsidRPr="00AF2C88" w:rsidRDefault="003A3D3D">
      <w:pPr>
        <w:pStyle w:val="Inhopg2"/>
        <w:tabs>
          <w:tab w:val="left" w:pos="900"/>
          <w:tab w:val="right" w:leader="dot" w:pos="9732"/>
        </w:tabs>
        <w:rPr>
          <w:rFonts w:ascii="Arial" w:eastAsiaTheme="minorEastAsia" w:hAnsi="Arial" w:cs="Arial"/>
          <w:noProof/>
          <w:sz w:val="22"/>
          <w:szCs w:val="22"/>
        </w:rPr>
      </w:pPr>
      <w:r w:rsidRPr="00AF2C88">
        <w:rPr>
          <w:rFonts w:ascii="Arial" w:hAnsi="Arial" w:cs="Arial"/>
          <w:noProof/>
        </w:rPr>
        <w:t>1.10</w:t>
      </w:r>
      <w:r w:rsidRPr="00AF2C88">
        <w:rPr>
          <w:rFonts w:ascii="Arial" w:eastAsiaTheme="minorEastAsia" w:hAnsi="Arial" w:cs="Arial"/>
          <w:noProof/>
          <w:sz w:val="22"/>
          <w:szCs w:val="22"/>
        </w:rPr>
        <w:tab/>
      </w:r>
      <w:r w:rsidRPr="00AF2C88">
        <w:rPr>
          <w:rFonts w:ascii="Arial" w:hAnsi="Arial" w:cs="Arial"/>
          <w:noProof/>
        </w:rPr>
        <w:t>Care Process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_Toc49357645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17</w:t>
      </w:r>
      <w:r w:rsidRPr="003A3D3D">
        <w:rPr>
          <w:rFonts w:ascii="Arial" w:hAnsi="Arial" w:cs="Arial"/>
          <w:noProof/>
        </w:rPr>
        <w:fldChar w:fldCharType="end"/>
      </w:r>
    </w:p>
    <w:p w14:paraId="7A66F25C" w14:textId="77777777" w:rsidR="003A3D3D" w:rsidRPr="00AF2C88" w:rsidRDefault="003A3D3D">
      <w:pPr>
        <w:pStyle w:val="Inhopg2"/>
        <w:tabs>
          <w:tab w:val="left" w:pos="900"/>
          <w:tab w:val="right" w:leader="dot" w:pos="9732"/>
        </w:tabs>
        <w:rPr>
          <w:rFonts w:ascii="Arial" w:eastAsiaTheme="minorEastAsia" w:hAnsi="Arial" w:cs="Arial"/>
          <w:noProof/>
          <w:sz w:val="22"/>
          <w:szCs w:val="22"/>
        </w:rPr>
      </w:pPr>
      <w:r w:rsidRPr="00AF2C88">
        <w:rPr>
          <w:rFonts w:ascii="Arial" w:hAnsi="Arial" w:cs="Arial"/>
          <w:noProof/>
        </w:rPr>
        <w:t>1.11</w:t>
      </w:r>
      <w:r w:rsidRPr="00AF2C88">
        <w:rPr>
          <w:rFonts w:ascii="Arial" w:eastAsiaTheme="minorEastAsia" w:hAnsi="Arial" w:cs="Arial"/>
          <w:noProof/>
          <w:sz w:val="22"/>
          <w:szCs w:val="22"/>
        </w:rPr>
        <w:tab/>
      </w:r>
      <w:r w:rsidRPr="00AF2C88">
        <w:rPr>
          <w:rFonts w:ascii="Arial" w:hAnsi="Arial" w:cs="Arial"/>
          <w:noProof/>
        </w:rPr>
        <w:t>Example of the Instrument</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_Toc49357646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17</w:t>
      </w:r>
      <w:r w:rsidRPr="003A3D3D">
        <w:rPr>
          <w:rFonts w:ascii="Arial" w:hAnsi="Arial" w:cs="Arial"/>
          <w:noProof/>
        </w:rPr>
        <w:fldChar w:fldCharType="end"/>
      </w:r>
    </w:p>
    <w:p w14:paraId="5A6CB2E0" w14:textId="77777777" w:rsidR="003A3D3D" w:rsidRPr="00AF2C88" w:rsidRDefault="003A3D3D">
      <w:pPr>
        <w:pStyle w:val="Inhopg2"/>
        <w:tabs>
          <w:tab w:val="left" w:pos="900"/>
          <w:tab w:val="right" w:leader="dot" w:pos="9732"/>
        </w:tabs>
        <w:rPr>
          <w:rFonts w:ascii="Arial" w:eastAsiaTheme="minorEastAsia" w:hAnsi="Arial" w:cs="Arial"/>
          <w:noProof/>
          <w:sz w:val="22"/>
          <w:szCs w:val="22"/>
        </w:rPr>
      </w:pPr>
      <w:r w:rsidRPr="00AF2C88">
        <w:rPr>
          <w:rFonts w:ascii="Arial" w:hAnsi="Arial" w:cs="Arial"/>
          <w:noProof/>
        </w:rPr>
        <w:t>1.12</w:t>
      </w:r>
      <w:r w:rsidRPr="00AF2C88">
        <w:rPr>
          <w:rFonts w:ascii="Arial" w:eastAsiaTheme="minorEastAsia" w:hAnsi="Arial" w:cs="Arial"/>
          <w:noProof/>
          <w:sz w:val="22"/>
          <w:szCs w:val="22"/>
        </w:rPr>
        <w:tab/>
      </w:r>
      <w:r w:rsidRPr="00AF2C88">
        <w:rPr>
          <w:rFonts w:ascii="Arial" w:hAnsi="Arial" w:cs="Arial"/>
          <w:noProof/>
        </w:rPr>
        <w:t>Constraints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_Toc49357647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17</w:t>
      </w:r>
      <w:r w:rsidRPr="003A3D3D">
        <w:rPr>
          <w:rFonts w:ascii="Arial" w:hAnsi="Arial" w:cs="Arial"/>
          <w:noProof/>
        </w:rPr>
        <w:fldChar w:fldCharType="end"/>
      </w:r>
    </w:p>
    <w:p w14:paraId="1717142B" w14:textId="77777777" w:rsidR="003A3D3D" w:rsidRPr="00AF2C88" w:rsidRDefault="003A3D3D">
      <w:pPr>
        <w:pStyle w:val="Inhopg2"/>
        <w:tabs>
          <w:tab w:val="left" w:pos="900"/>
          <w:tab w:val="right" w:leader="dot" w:pos="9732"/>
        </w:tabs>
        <w:rPr>
          <w:rFonts w:ascii="Arial" w:eastAsiaTheme="minorEastAsia" w:hAnsi="Arial" w:cs="Arial"/>
          <w:noProof/>
          <w:sz w:val="22"/>
          <w:szCs w:val="22"/>
        </w:rPr>
      </w:pPr>
      <w:r w:rsidRPr="00AF2C88">
        <w:rPr>
          <w:rFonts w:ascii="Arial" w:hAnsi="Arial" w:cs="Arial"/>
          <w:noProof/>
        </w:rPr>
        <w:t>1.13</w:t>
      </w:r>
      <w:r w:rsidRPr="00AF2C88">
        <w:rPr>
          <w:rFonts w:ascii="Arial" w:eastAsiaTheme="minorEastAsia" w:hAnsi="Arial" w:cs="Arial"/>
          <w:noProof/>
          <w:sz w:val="22"/>
          <w:szCs w:val="22"/>
        </w:rPr>
        <w:tab/>
      </w:r>
      <w:r w:rsidRPr="00AF2C88">
        <w:rPr>
          <w:rFonts w:ascii="Arial" w:hAnsi="Arial" w:cs="Arial"/>
          <w:noProof/>
        </w:rPr>
        <w:t>Issues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_Toc49357648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17</w:t>
      </w:r>
      <w:r w:rsidRPr="003A3D3D">
        <w:rPr>
          <w:rFonts w:ascii="Arial" w:hAnsi="Arial" w:cs="Arial"/>
          <w:noProof/>
        </w:rPr>
        <w:fldChar w:fldCharType="end"/>
      </w:r>
    </w:p>
    <w:p w14:paraId="6B6D7276" w14:textId="77777777" w:rsidR="003A3D3D" w:rsidRPr="00AF2C88" w:rsidRDefault="003A3D3D">
      <w:pPr>
        <w:pStyle w:val="Inhopg2"/>
        <w:tabs>
          <w:tab w:val="left" w:pos="900"/>
          <w:tab w:val="right" w:leader="dot" w:pos="9732"/>
        </w:tabs>
        <w:rPr>
          <w:rFonts w:ascii="Arial" w:eastAsiaTheme="minorEastAsia" w:hAnsi="Arial" w:cs="Arial"/>
          <w:noProof/>
          <w:sz w:val="22"/>
          <w:szCs w:val="22"/>
        </w:rPr>
      </w:pPr>
      <w:r w:rsidRPr="00AF2C88">
        <w:rPr>
          <w:rFonts w:ascii="Arial" w:hAnsi="Arial" w:cs="Arial"/>
          <w:noProof/>
        </w:rPr>
        <w:t>1.14</w:t>
      </w:r>
      <w:r w:rsidRPr="00AF2C88">
        <w:rPr>
          <w:rFonts w:ascii="Arial" w:eastAsiaTheme="minorEastAsia" w:hAnsi="Arial" w:cs="Arial"/>
          <w:noProof/>
          <w:sz w:val="22"/>
          <w:szCs w:val="22"/>
        </w:rPr>
        <w:tab/>
      </w:r>
      <w:r w:rsidRPr="00AF2C88">
        <w:rPr>
          <w:rFonts w:ascii="Arial" w:hAnsi="Arial" w:cs="Arial"/>
          <w:noProof/>
        </w:rPr>
        <w:t>References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_Toc49357649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17</w:t>
      </w:r>
      <w:r w:rsidRPr="003A3D3D">
        <w:rPr>
          <w:rFonts w:ascii="Arial" w:hAnsi="Arial" w:cs="Arial"/>
          <w:noProof/>
        </w:rPr>
        <w:fldChar w:fldCharType="end"/>
      </w:r>
    </w:p>
    <w:p w14:paraId="60CD0596" w14:textId="77777777"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1.15</w:t>
      </w:r>
      <w:r w:rsidRPr="003A3D3D">
        <w:rPr>
          <w:rFonts w:ascii="Arial" w:eastAsiaTheme="minorEastAsia" w:hAnsi="Arial" w:cs="Arial"/>
          <w:noProof/>
          <w:sz w:val="22"/>
          <w:szCs w:val="22"/>
        </w:rPr>
        <w:tab/>
      </w:r>
      <w:r w:rsidRPr="003A3D3D">
        <w:rPr>
          <w:rFonts w:ascii="Arial" w:hAnsi="Arial" w:cs="Arial"/>
          <w:noProof/>
        </w:rPr>
        <w:t>Functional Model</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_Toc49357650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14:paraId="345C3AE9" w14:textId="77777777"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1.16</w:t>
      </w:r>
      <w:r w:rsidRPr="003A3D3D">
        <w:rPr>
          <w:rFonts w:ascii="Arial" w:eastAsiaTheme="minorEastAsia" w:hAnsi="Arial" w:cs="Arial"/>
          <w:noProof/>
          <w:sz w:val="22"/>
          <w:szCs w:val="22"/>
        </w:rPr>
        <w:tab/>
      </w:r>
      <w:r w:rsidRPr="003A3D3D">
        <w:rPr>
          <w:rFonts w:ascii="Arial" w:hAnsi="Arial" w:cs="Arial"/>
          <w:noProof/>
        </w:rPr>
        <w:t>Traceability to other Standards</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_Toc49357651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14:paraId="514CDA4E" w14:textId="77777777"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1.17</w:t>
      </w:r>
      <w:r w:rsidRPr="003A3D3D">
        <w:rPr>
          <w:rFonts w:ascii="Arial" w:eastAsiaTheme="minorEastAsia" w:hAnsi="Arial" w:cs="Arial"/>
          <w:noProof/>
          <w:sz w:val="22"/>
          <w:szCs w:val="22"/>
        </w:rPr>
        <w:tab/>
      </w:r>
      <w:r w:rsidRPr="003A3D3D">
        <w:rPr>
          <w:rFonts w:ascii="Arial" w:hAnsi="Arial" w:cs="Arial"/>
          <w:noProof/>
        </w:rPr>
        <w:t>Disclaimer</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_Toc49357652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14:paraId="0C5FBE20" w14:textId="77777777"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1.18</w:t>
      </w:r>
      <w:r w:rsidRPr="003A3D3D">
        <w:rPr>
          <w:rFonts w:ascii="Arial" w:eastAsiaTheme="minorEastAsia" w:hAnsi="Arial" w:cs="Arial"/>
          <w:noProof/>
          <w:sz w:val="22"/>
          <w:szCs w:val="22"/>
        </w:rPr>
        <w:tab/>
      </w:r>
      <w:r w:rsidRPr="003A3D3D">
        <w:rPr>
          <w:rFonts w:ascii="Arial" w:hAnsi="Arial" w:cs="Arial"/>
          <w:noProof/>
        </w:rPr>
        <w:t>Terms of Use</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_Toc49357653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14:paraId="500D98A8" w14:textId="77777777"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1.19</w:t>
      </w:r>
      <w:r w:rsidRPr="003A3D3D">
        <w:rPr>
          <w:rFonts w:ascii="Arial" w:eastAsiaTheme="minorEastAsia" w:hAnsi="Arial" w:cs="Arial"/>
          <w:noProof/>
          <w:sz w:val="22"/>
          <w:szCs w:val="22"/>
        </w:rPr>
        <w:tab/>
      </w:r>
      <w:r w:rsidRPr="003A3D3D">
        <w:rPr>
          <w:rFonts w:ascii="Arial" w:hAnsi="Arial" w:cs="Arial"/>
          <w:noProof/>
        </w:rPr>
        <w:t>Copyrights</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_Toc49357654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14:paraId="34A6465D" w14:textId="77777777" w:rsidR="003A3D3D" w:rsidRPr="003A3D3D" w:rsidRDefault="003A3D3D">
      <w:pPr>
        <w:pStyle w:val="Inhopg1"/>
        <w:tabs>
          <w:tab w:val="left" w:pos="540"/>
          <w:tab w:val="right" w:leader="dot" w:pos="9732"/>
        </w:tabs>
        <w:rPr>
          <w:rFonts w:ascii="Arial" w:eastAsiaTheme="minorEastAsia" w:hAnsi="Arial" w:cs="Arial"/>
          <w:b w:val="0"/>
          <w:noProof/>
          <w:sz w:val="22"/>
          <w:szCs w:val="22"/>
        </w:rPr>
      </w:pPr>
      <w:r w:rsidRPr="003A3D3D">
        <w:rPr>
          <w:rFonts w:ascii="Arial" w:hAnsi="Arial" w:cs="Arial"/>
          <w:noProof/>
        </w:rPr>
        <w:t>2.</w:t>
      </w:r>
      <w:r w:rsidRPr="003A3D3D">
        <w:rPr>
          <w:rFonts w:ascii="Arial" w:eastAsiaTheme="minorEastAsia" w:hAnsi="Arial" w:cs="Arial"/>
          <w:b w:val="0"/>
          <w:noProof/>
          <w:sz w:val="22"/>
          <w:szCs w:val="22"/>
        </w:rPr>
        <w:tab/>
      </w:r>
      <w:r w:rsidRPr="003A3D3D">
        <w:rPr>
          <w:rFonts w:ascii="Arial" w:eastAsia="Arial" w:hAnsi="Arial" w:cs="Arial"/>
          <w:noProof/>
        </w:rPr>
        <w:t>Meta informatie nl.ggznederland.Risicotaxatie-instrument-FZ-HCR-20v3-v0.1</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_Toc49357655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19</w:t>
      </w:r>
      <w:r w:rsidRPr="003A3D3D">
        <w:rPr>
          <w:rFonts w:ascii="Arial" w:hAnsi="Arial" w:cs="Arial"/>
          <w:noProof/>
        </w:rPr>
        <w:fldChar w:fldCharType="end"/>
      </w:r>
    </w:p>
    <w:p w14:paraId="69E635C0" w14:textId="77777777" w:rsidR="003A3D3D" w:rsidRPr="003A3D3D" w:rsidRDefault="003A3D3D">
      <w:pPr>
        <w:pStyle w:val="Inhopg2"/>
        <w:tabs>
          <w:tab w:val="left" w:pos="720"/>
          <w:tab w:val="right" w:leader="dot" w:pos="9732"/>
        </w:tabs>
        <w:rPr>
          <w:rFonts w:ascii="Arial" w:eastAsiaTheme="minorEastAsia" w:hAnsi="Arial" w:cs="Arial"/>
          <w:noProof/>
          <w:sz w:val="22"/>
          <w:szCs w:val="22"/>
        </w:rPr>
      </w:pPr>
      <w:r w:rsidRPr="003A3D3D">
        <w:rPr>
          <w:rFonts w:ascii="Arial" w:hAnsi="Arial" w:cs="Arial"/>
          <w:noProof/>
        </w:rPr>
        <w:t>2.1</w:t>
      </w:r>
      <w:r w:rsidRPr="003A3D3D">
        <w:rPr>
          <w:rFonts w:ascii="Arial" w:eastAsiaTheme="minorEastAsia" w:hAnsi="Arial" w:cs="Arial"/>
          <w:noProof/>
          <w:sz w:val="22"/>
          <w:szCs w:val="22"/>
        </w:rPr>
        <w:tab/>
      </w:r>
      <w:r w:rsidRPr="003A3D3D">
        <w:rPr>
          <w:rFonts w:ascii="Arial" w:hAnsi="Arial" w:cs="Arial"/>
          <w:noProof/>
        </w:rPr>
        <w:t>Revision History</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_Toc49357656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19</w:t>
      </w:r>
      <w:r w:rsidRPr="003A3D3D">
        <w:rPr>
          <w:rFonts w:ascii="Arial" w:hAnsi="Arial" w:cs="Arial"/>
          <w:noProof/>
        </w:rPr>
        <w:fldChar w:fldCharType="end"/>
      </w:r>
    </w:p>
    <w:p w14:paraId="3FA8EA08" w14:textId="77777777" w:rsidR="00533F56" w:rsidRPr="00C47811" w:rsidRDefault="004E5612">
      <w:pPr>
        <w:pStyle w:val="Inhopg2"/>
        <w:tabs>
          <w:tab w:val="right" w:leader="dot" w:pos="8280"/>
        </w:tabs>
        <w:rPr>
          <w:rFonts w:ascii="Arial" w:hAnsi="Arial" w:cs="Arial"/>
        </w:rPr>
      </w:pPr>
      <w:r w:rsidRPr="003A3D3D">
        <w:rPr>
          <w:rFonts w:ascii="Arial" w:hAnsi="Arial" w:cs="Arial"/>
        </w:rPr>
        <w:fldChar w:fldCharType="end"/>
      </w:r>
    </w:p>
    <w:p w14:paraId="4E27023B" w14:textId="77777777" w:rsidR="00533F56" w:rsidRPr="00C47811" w:rsidRDefault="00533F56">
      <w:pPr>
        <w:pStyle w:val="Inhopg1"/>
        <w:tabs>
          <w:tab w:val="right" w:leader="dot" w:pos="8925"/>
        </w:tabs>
        <w:spacing w:before="0" w:after="0"/>
        <w:ind w:right="0"/>
        <w:rPr>
          <w:rFonts w:ascii="Arial" w:eastAsia="Calibri" w:hAnsi="Arial" w:cs="Arial"/>
          <w:sz w:val="22"/>
          <w:szCs w:val="22"/>
        </w:rPr>
      </w:pPr>
    </w:p>
    <w:p w14:paraId="498D7CA8" w14:textId="77777777" w:rsidR="00533F56" w:rsidRPr="00C47811" w:rsidRDefault="004E5612">
      <w:pPr>
        <w:pStyle w:val="Voettekst"/>
        <w:jc w:val="left"/>
        <w:rPr>
          <w:rFonts w:ascii="Arial" w:hAnsi="Arial" w:cs="Arial"/>
        </w:rPr>
      </w:pPr>
      <w:r w:rsidRPr="00C47811">
        <w:rPr>
          <w:rFonts w:ascii="Arial" w:eastAsia="Arial" w:hAnsi="Arial" w:cs="Arial"/>
          <w:sz w:val="20"/>
          <w:szCs w:val="20"/>
        </w:rPr>
        <w:br w:type="page"/>
      </w:r>
    </w:p>
    <w:p w14:paraId="53F41019" w14:textId="77777777" w:rsidR="00533F56" w:rsidRPr="00C47811" w:rsidRDefault="004E5612">
      <w:pPr>
        <w:pStyle w:val="Kop1"/>
        <w:numPr>
          <w:ilvl w:val="0"/>
          <w:numId w:val="1"/>
        </w:numPr>
        <w:spacing w:before="240" w:after="60"/>
        <w:ind w:left="360" w:hanging="360"/>
        <w:rPr>
          <w:rFonts w:ascii="Arial" w:eastAsia="Arial" w:hAnsi="Arial" w:cs="Arial"/>
          <w:color w:val="004080"/>
          <w:sz w:val="32"/>
          <w:szCs w:val="32"/>
        </w:rPr>
      </w:pPr>
      <w:bookmarkStart w:id="0" w:name="_Toc49357635"/>
      <w:bookmarkStart w:id="1" w:name="NL_GGZNEDERLAND_RISICOTAXATIE_INSTRUMENT"/>
      <w:bookmarkStart w:id="2" w:name="BKM_9B300A0E_D5F9_4E12_A09F_487798E71445"/>
      <w:r w:rsidRPr="00C47811">
        <w:rPr>
          <w:rFonts w:ascii="Arial" w:eastAsia="Arial" w:hAnsi="Arial" w:cs="Arial"/>
          <w:color w:val="004080"/>
          <w:sz w:val="32"/>
          <w:szCs w:val="32"/>
        </w:rPr>
        <w:lastRenderedPageBreak/>
        <w:t>nl.ggznederland.Risicotaxatie-instrument-FZ-HCR-20v3-v0.1</w:t>
      </w:r>
      <w:bookmarkEnd w:id="0"/>
    </w:p>
    <w:p w14:paraId="551A6B78" w14:textId="77777777" w:rsidR="00533F56" w:rsidRPr="00C47811" w:rsidRDefault="00533F56">
      <w:pPr>
        <w:rPr>
          <w:rFonts w:eastAsia="Calibri"/>
          <w:color w:val="000000"/>
          <w:sz w:val="22"/>
          <w:szCs w:val="22"/>
        </w:rPr>
      </w:pPr>
    </w:p>
    <w:p w14:paraId="7199B302" w14:textId="77777777" w:rsidR="00533F56" w:rsidRPr="00C47811" w:rsidRDefault="00533F56">
      <w:pPr>
        <w:rPr>
          <w:rFonts w:eastAsia="Calibri"/>
          <w:color w:val="000000"/>
          <w:sz w:val="22"/>
          <w:szCs w:val="22"/>
        </w:rPr>
      </w:pPr>
    </w:p>
    <w:p w14:paraId="30753A74" w14:textId="77777777" w:rsidR="00533F56" w:rsidRPr="00C47811" w:rsidRDefault="004E5612">
      <w:pPr>
        <w:pStyle w:val="Kop2"/>
        <w:numPr>
          <w:ilvl w:val="1"/>
          <w:numId w:val="1"/>
        </w:numPr>
        <w:rPr>
          <w:rFonts w:ascii="Arial" w:hAnsi="Arial" w:cs="Arial"/>
          <w:color w:val="004080"/>
        </w:rPr>
      </w:pPr>
      <w:bookmarkStart w:id="3" w:name="_Toc49357636"/>
      <w:bookmarkStart w:id="4" w:name="CONCEPT"/>
      <w:bookmarkStart w:id="5" w:name="BKM_DD62536A_6545_4DB4_B9D2_572FA596189B"/>
      <w:r w:rsidRPr="00C47811">
        <w:rPr>
          <w:rFonts w:ascii="Arial" w:hAnsi="Arial" w:cs="Arial"/>
          <w:color w:val="004080"/>
        </w:rPr>
        <w:t>Concept</w:t>
      </w:r>
      <w:bookmarkEnd w:id="3"/>
    </w:p>
    <w:p w14:paraId="1C504F2E" w14:textId="67D32602"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ins w:id="6" w:author="Vivienne de Vogel" w:date="2021-07-14T14:01:00Z">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ins>
      <w:del w:id="7" w:author="Vivienne de Vogel" w:date="2021-07-14T14:01:00Z">
        <w:r w:rsidRPr="009C3FDE" w:rsidDel="00AF2C88">
          <w:rPr>
            <w:rFonts w:eastAsia="Calibri"/>
            <w:color w:val="000000"/>
            <w:sz w:val="20"/>
            <w:szCs w:val="20"/>
            <w:lang w:val="nl-NL"/>
          </w:rPr>
          <w:delText xml:space="preserve">HCR 20 v3 </w:delText>
        </w:r>
      </w:del>
      <w:r w:rsidRPr="009C3FDE">
        <w:rPr>
          <w:rFonts w:eastAsia="Calibri"/>
          <w:color w:val="000000"/>
          <w:sz w:val="20"/>
          <w:szCs w:val="20"/>
          <w:lang w:val="nl-NL"/>
        </w:rPr>
        <w:t>is het meest geschikte basisinstrument voor het inschatten van gewelddadig gedrag in de forensische ggz (</w:t>
      </w:r>
      <w:del w:id="8" w:author="Vivienne de Vogel" w:date="2021-07-14T14:06:00Z">
        <w:r w:rsidRPr="009C3FDE" w:rsidDel="00AF2C88">
          <w:rPr>
            <w:rFonts w:eastAsia="Calibri"/>
            <w:color w:val="000000"/>
            <w:sz w:val="20"/>
            <w:szCs w:val="20"/>
            <w:lang w:val="nl-NL"/>
          </w:rPr>
          <w:delText xml:space="preserve">de </w:delText>
        </w:r>
      </w:del>
      <w:ins w:id="9" w:author="Vivienne de Vogel" w:date="2021-07-14T14:06:00Z">
        <w:r w:rsidR="00AF2C88">
          <w:rPr>
            <w:rFonts w:eastAsia="Calibri"/>
            <w:color w:val="000000"/>
            <w:sz w:val="20"/>
            <w:szCs w:val="20"/>
            <w:lang w:val="nl-NL"/>
          </w:rPr>
          <w:t>D</w:t>
        </w:r>
        <w:r w:rsidR="00AF2C88" w:rsidRPr="009C3FDE">
          <w:rPr>
            <w:rFonts w:eastAsia="Calibri"/>
            <w:color w:val="000000"/>
            <w:sz w:val="20"/>
            <w:szCs w:val="20"/>
            <w:lang w:val="nl-NL"/>
          </w:rPr>
          <w:t xml:space="preserve">e </w:t>
        </w:r>
      </w:ins>
      <w:r w:rsidRPr="009C3FDE">
        <w:rPr>
          <w:rFonts w:eastAsia="Calibri"/>
          <w:color w:val="000000"/>
          <w:sz w:val="20"/>
          <w:szCs w:val="20"/>
          <w:lang w:val="nl-NL"/>
        </w:rPr>
        <w:t>Vogel et al</w:t>
      </w:r>
      <w:ins w:id="10" w:author="Vivienne de Vogel" w:date="2021-07-14T14:01:00Z">
        <w:r w:rsidR="00AF2C88">
          <w:rPr>
            <w:rFonts w:eastAsia="Calibri"/>
            <w:color w:val="000000"/>
            <w:sz w:val="20"/>
            <w:szCs w:val="20"/>
            <w:lang w:val="nl-NL"/>
          </w:rPr>
          <w:t>.</w:t>
        </w:r>
      </w:ins>
      <w:r w:rsidRPr="009C3FDE">
        <w:rPr>
          <w:rFonts w:eastAsia="Calibri"/>
          <w:color w:val="000000"/>
          <w:sz w:val="20"/>
          <w:szCs w:val="20"/>
          <w:lang w:val="nl-NL"/>
        </w:rPr>
        <w:t xml:space="preserve">, 2013). </w:t>
      </w:r>
    </w:p>
    <w:p w14:paraId="4FFA65C9" w14:textId="77777777" w:rsidR="00533F56" w:rsidRPr="009C3FDE" w:rsidRDefault="00533F56" w:rsidP="009C3FDE">
      <w:pPr>
        <w:jc w:val="both"/>
        <w:rPr>
          <w:rFonts w:eastAsia="Calibri"/>
          <w:color w:val="000000"/>
          <w:sz w:val="20"/>
          <w:szCs w:val="20"/>
          <w:lang w:val="nl-NL"/>
        </w:rPr>
      </w:pPr>
    </w:p>
    <w:p w14:paraId="541FB433" w14:textId="7BAD613E" w:rsidR="00533F56" w:rsidRPr="009C3FDE" w:rsidDel="00AF2C88" w:rsidRDefault="004E5612" w:rsidP="009C3FDE">
      <w:pPr>
        <w:jc w:val="both"/>
        <w:rPr>
          <w:del w:id="11" w:author="Vivienne de Vogel" w:date="2021-07-14T14:01:00Z"/>
          <w:rFonts w:eastAsia="Calibri"/>
          <w:color w:val="000000"/>
          <w:sz w:val="20"/>
          <w:szCs w:val="20"/>
          <w:lang w:val="nl-NL"/>
        </w:rPr>
      </w:pPr>
      <w:proofErr w:type="spellStart"/>
      <w:r w:rsidRPr="009C3FDE">
        <w:rPr>
          <w:rFonts w:eastAsia="Calibri"/>
          <w:color w:val="000000"/>
          <w:sz w:val="20"/>
          <w:szCs w:val="20"/>
          <w:lang w:val="nl-NL"/>
        </w:rPr>
        <w:t>Evidence-based</w:t>
      </w:r>
      <w:proofErr w:type="spellEnd"/>
      <w:r w:rsidRPr="009C3FDE">
        <w:rPr>
          <w:rFonts w:eastAsia="Calibri"/>
          <w:color w:val="000000"/>
          <w:sz w:val="20"/>
          <w:szCs w:val="20"/>
          <w:lang w:val="nl-NL"/>
        </w:rPr>
        <w:t xml:space="preserve"> risicotaxatie en risicomanagement worden gedefinieerd als: het proces van het verzamelen van informatie over mensen op een manier die consistent is met- en geleid wordt door de best beschikbare wetenschappelijke en professionele kennis om hun potentieel voor het plegen van geweld in de toekomst te begrijpen en om te bepalen wat er moet gebeuren om te voorkomen dat ze </w:t>
      </w:r>
      <w:ins w:id="12" w:author="Vivienne de Vogel" w:date="2021-07-14T14:01:00Z">
        <w:r w:rsidR="00AF2C88">
          <w:rPr>
            <w:rFonts w:eastAsia="Calibri"/>
            <w:color w:val="000000"/>
            <w:sz w:val="20"/>
            <w:szCs w:val="20"/>
            <w:lang w:val="nl-NL"/>
          </w:rPr>
          <w:t xml:space="preserve">(opnieuw) </w:t>
        </w:r>
      </w:ins>
      <w:r w:rsidRPr="009C3FDE">
        <w:rPr>
          <w:rFonts w:eastAsia="Calibri"/>
          <w:color w:val="000000"/>
          <w:sz w:val="20"/>
          <w:szCs w:val="20"/>
          <w:lang w:val="nl-NL"/>
        </w:rPr>
        <w:t>gewelddadig worden (Hart, 2009; Hart</w:t>
      </w:r>
    </w:p>
    <w:p w14:paraId="5F50DCBF" w14:textId="3BD167C5"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&amp; Logan, 2011)</w:t>
      </w:r>
      <w:ins w:id="13" w:author="Vivienne de Vogel" w:date="2021-07-14T14:01:00Z">
        <w:r w:rsidR="00AF2C88">
          <w:rPr>
            <w:rFonts w:eastAsia="Calibri"/>
            <w:color w:val="000000"/>
            <w:sz w:val="20"/>
            <w:szCs w:val="20"/>
            <w:lang w:val="nl-NL"/>
          </w:rPr>
          <w:t>.</w:t>
        </w:r>
      </w:ins>
    </w:p>
    <w:p w14:paraId="3C316B85" w14:textId="77777777" w:rsidR="00533F56" w:rsidRPr="009C3FDE" w:rsidRDefault="00533F56" w:rsidP="009C3FDE">
      <w:pPr>
        <w:jc w:val="both"/>
        <w:rPr>
          <w:rFonts w:eastAsia="Calibri"/>
          <w:color w:val="000000"/>
          <w:sz w:val="20"/>
          <w:szCs w:val="20"/>
          <w:lang w:val="nl-NL"/>
        </w:rPr>
      </w:pPr>
    </w:p>
    <w:p w14:paraId="4EF6A8E1" w14:textId="6BE46BF8" w:rsidR="00533F56" w:rsidRPr="00AF2C88" w:rsidRDefault="004E5612" w:rsidP="009C3FDE">
      <w:pPr>
        <w:jc w:val="both"/>
        <w:rPr>
          <w:rFonts w:eastAsia="Calibri"/>
          <w:color w:val="000000"/>
          <w:sz w:val="20"/>
          <w:szCs w:val="20"/>
        </w:rPr>
      </w:pPr>
      <w:r w:rsidRPr="009C3FDE">
        <w:rPr>
          <w:rFonts w:eastAsia="Calibri"/>
          <w:color w:val="000000"/>
          <w:sz w:val="20"/>
          <w:szCs w:val="20"/>
          <w:lang w:val="nl-NL"/>
        </w:rPr>
        <w:t xml:space="preserve">De </w:t>
      </w:r>
      <w:ins w:id="14" w:author="Vivienne de Vogel" w:date="2021-07-14T14:02:00Z">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ins>
      <w:del w:id="15" w:author="Vivienne de Vogel" w:date="2021-07-14T14:02:00Z">
        <w:r w:rsidRPr="009C3FDE" w:rsidDel="00AF2C88">
          <w:rPr>
            <w:rFonts w:eastAsia="Calibri"/>
            <w:color w:val="000000"/>
            <w:sz w:val="20"/>
            <w:szCs w:val="20"/>
            <w:lang w:val="nl-NL"/>
          </w:rPr>
          <w:delText>HCR20V3</w:delText>
        </w:r>
      </w:del>
      <w:r w:rsidRPr="009C3FDE">
        <w:rPr>
          <w:rFonts w:eastAsia="Calibri"/>
          <w:color w:val="000000"/>
          <w:sz w:val="20"/>
          <w:szCs w:val="20"/>
          <w:lang w:val="nl-NL"/>
        </w:rPr>
        <w:t xml:space="preserve"> (</w:t>
      </w:r>
      <w:proofErr w:type="spellStart"/>
      <w:r w:rsidRPr="009C3FDE">
        <w:rPr>
          <w:rFonts w:eastAsia="Calibri"/>
          <w:color w:val="000000"/>
          <w:sz w:val="20"/>
          <w:szCs w:val="20"/>
          <w:lang w:val="nl-NL"/>
        </w:rPr>
        <w:t>Historical</w:t>
      </w:r>
      <w:proofErr w:type="spellEnd"/>
      <w:r w:rsidRPr="009C3FDE">
        <w:rPr>
          <w:rFonts w:eastAsia="Calibri"/>
          <w:color w:val="000000"/>
          <w:sz w:val="20"/>
          <w:szCs w:val="20"/>
          <w:lang w:val="nl-NL"/>
        </w:rPr>
        <w:t xml:space="preserve">, </w:t>
      </w:r>
      <w:proofErr w:type="spellStart"/>
      <w:r w:rsidRPr="009C3FDE">
        <w:rPr>
          <w:rFonts w:eastAsia="Calibri"/>
          <w:color w:val="000000"/>
          <w:sz w:val="20"/>
          <w:szCs w:val="20"/>
          <w:lang w:val="nl-NL"/>
        </w:rPr>
        <w:t>Clinical</w:t>
      </w:r>
      <w:proofErr w:type="spellEnd"/>
      <w:r w:rsidRPr="009C3FDE">
        <w:rPr>
          <w:rFonts w:eastAsia="Calibri"/>
          <w:color w:val="000000"/>
          <w:sz w:val="20"/>
          <w:szCs w:val="20"/>
          <w:lang w:val="nl-NL"/>
        </w:rPr>
        <w:t xml:space="preserve">, </w:t>
      </w:r>
      <w:proofErr w:type="spellStart"/>
      <w:r w:rsidRPr="009C3FDE">
        <w:rPr>
          <w:rFonts w:eastAsia="Calibri"/>
          <w:color w:val="000000"/>
          <w:sz w:val="20"/>
          <w:szCs w:val="20"/>
          <w:lang w:val="nl-NL"/>
        </w:rPr>
        <w:t>and</w:t>
      </w:r>
      <w:proofErr w:type="spellEnd"/>
      <w:r w:rsidRPr="009C3FDE">
        <w:rPr>
          <w:rFonts w:eastAsia="Calibri"/>
          <w:color w:val="000000"/>
          <w:sz w:val="20"/>
          <w:szCs w:val="20"/>
          <w:lang w:val="nl-NL"/>
        </w:rPr>
        <w:t xml:space="preserve"> Risk Management) is samen met de HKT-R (Historisch, Klinisch, Toekomst) </w:t>
      </w:r>
      <w:commentRangeStart w:id="16"/>
      <w:r w:rsidRPr="009C3FDE">
        <w:rPr>
          <w:rFonts w:eastAsia="Calibri"/>
          <w:color w:val="000000"/>
          <w:sz w:val="20"/>
          <w:szCs w:val="20"/>
          <w:lang w:val="nl-NL"/>
        </w:rPr>
        <w:t xml:space="preserve">het belangrijkste </w:t>
      </w:r>
      <w:ins w:id="17" w:author="Vivienne de Vogel" w:date="2021-07-14T14:02:00Z">
        <w:r w:rsidR="00AF2C88">
          <w:rPr>
            <w:rFonts w:eastAsia="Calibri"/>
            <w:color w:val="000000"/>
            <w:sz w:val="20"/>
            <w:szCs w:val="20"/>
            <w:lang w:val="nl-NL"/>
          </w:rPr>
          <w:t xml:space="preserve">basis </w:t>
        </w:r>
      </w:ins>
      <w:r w:rsidRPr="009C3FDE">
        <w:rPr>
          <w:rFonts w:eastAsia="Calibri"/>
          <w:color w:val="000000"/>
          <w:sz w:val="20"/>
          <w:szCs w:val="20"/>
          <w:lang w:val="nl-NL"/>
        </w:rPr>
        <w:t xml:space="preserve">risicotaxatie-instrument voor klinisch opgenomen forensische patiënten. </w:t>
      </w:r>
      <w:r w:rsidRPr="00AF2C88">
        <w:rPr>
          <w:rFonts w:eastAsia="Calibri"/>
          <w:color w:val="000000"/>
          <w:sz w:val="20"/>
          <w:szCs w:val="20"/>
        </w:rPr>
        <w:t xml:space="preserve">(https://www.forensischezorg.nl/beleid/risicotaxatie-instrumenten). </w:t>
      </w:r>
      <w:commentRangeEnd w:id="16"/>
      <w:r w:rsidR="00AF2C88">
        <w:rPr>
          <w:rStyle w:val="Verwijzingopmerking"/>
        </w:rPr>
        <w:commentReference w:id="16"/>
      </w:r>
    </w:p>
    <w:p w14:paraId="67B9983A" w14:textId="77777777" w:rsidR="00533F56" w:rsidRPr="00AF2C88" w:rsidRDefault="004E5612">
      <w:pPr>
        <w:rPr>
          <w:rFonts w:eastAsia="Calibri"/>
          <w:color w:val="000000"/>
          <w:sz w:val="22"/>
          <w:szCs w:val="22"/>
        </w:rPr>
      </w:pPr>
      <w:r w:rsidRPr="00AF2C88">
        <w:rPr>
          <w:rFonts w:eastAsia="Calibri"/>
          <w:color w:val="000000"/>
          <w:sz w:val="22"/>
          <w:szCs w:val="22"/>
        </w:rPr>
        <w:t xml:space="preserve">  </w:t>
      </w:r>
      <w:bookmarkEnd w:id="4"/>
      <w:bookmarkEnd w:id="5"/>
    </w:p>
    <w:p w14:paraId="5611D6C4" w14:textId="77777777" w:rsidR="00533F56" w:rsidRPr="00AF2C88" w:rsidRDefault="00533F56">
      <w:pPr>
        <w:rPr>
          <w:rFonts w:eastAsia="Calibri"/>
          <w:color w:val="000000"/>
          <w:sz w:val="22"/>
          <w:szCs w:val="22"/>
        </w:rPr>
      </w:pPr>
    </w:p>
    <w:p w14:paraId="0568F40D" w14:textId="77777777" w:rsidR="00533F56" w:rsidRPr="00C47811" w:rsidRDefault="004E5612">
      <w:pPr>
        <w:pStyle w:val="Kop2"/>
        <w:numPr>
          <w:ilvl w:val="1"/>
          <w:numId w:val="1"/>
        </w:numPr>
        <w:rPr>
          <w:rFonts w:ascii="Arial" w:hAnsi="Arial" w:cs="Arial"/>
          <w:color w:val="004080"/>
        </w:rPr>
      </w:pPr>
      <w:bookmarkStart w:id="18" w:name="_Toc49357637"/>
      <w:bookmarkStart w:id="19" w:name="MINDMAP"/>
      <w:bookmarkStart w:id="20" w:name="BKM_EF3C6E07_3983_4A47_BA84_D01860E7003B"/>
      <w:proofErr w:type="spellStart"/>
      <w:r w:rsidRPr="00C47811">
        <w:rPr>
          <w:rFonts w:ascii="Arial" w:hAnsi="Arial" w:cs="Arial"/>
          <w:color w:val="004080"/>
        </w:rPr>
        <w:t>Mindmap</w:t>
      </w:r>
      <w:bookmarkEnd w:id="18"/>
      <w:proofErr w:type="spellEnd"/>
    </w:p>
    <w:p w14:paraId="266737D8" w14:textId="77777777"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19"/>
      <w:bookmarkEnd w:id="20"/>
    </w:p>
    <w:p w14:paraId="60D617E2" w14:textId="77777777" w:rsidR="00533F56" w:rsidRPr="00C47811" w:rsidRDefault="00533F56">
      <w:pPr>
        <w:rPr>
          <w:rFonts w:eastAsia="Calibri"/>
          <w:color w:val="000000"/>
          <w:sz w:val="22"/>
          <w:szCs w:val="22"/>
        </w:rPr>
      </w:pPr>
    </w:p>
    <w:p w14:paraId="105F1EB5" w14:textId="77777777" w:rsidR="00533F56" w:rsidRPr="00C47811" w:rsidRDefault="004E5612">
      <w:pPr>
        <w:pStyle w:val="Kop2"/>
        <w:numPr>
          <w:ilvl w:val="1"/>
          <w:numId w:val="1"/>
        </w:numPr>
        <w:rPr>
          <w:rFonts w:ascii="Arial" w:hAnsi="Arial" w:cs="Arial"/>
          <w:color w:val="004080"/>
        </w:rPr>
      </w:pPr>
      <w:bookmarkStart w:id="21" w:name="_Toc49357638"/>
      <w:bookmarkStart w:id="22" w:name="PURPOSE"/>
      <w:bookmarkStart w:id="23" w:name="BKM_EA29155F_B951_4075_8B27_32EC319F18FE"/>
      <w:r w:rsidRPr="00C47811">
        <w:rPr>
          <w:rFonts w:ascii="Arial" w:hAnsi="Arial" w:cs="Arial"/>
          <w:color w:val="004080"/>
        </w:rPr>
        <w:t>Purpose</w:t>
      </w:r>
      <w:bookmarkEnd w:id="21"/>
    </w:p>
    <w:p w14:paraId="2C29C4EC" w14:textId="44697064"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ins w:id="24" w:author="Vivienne de Vogel" w:date="2021-07-14T14:03:00Z">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ins>
      <w:del w:id="25" w:author="Vivienne de Vogel" w:date="2021-07-14T14:03:00Z">
        <w:r w:rsidRPr="009C3FDE" w:rsidDel="00AF2C88">
          <w:rPr>
            <w:rFonts w:eastAsia="Calibri"/>
            <w:color w:val="000000"/>
            <w:sz w:val="20"/>
            <w:szCs w:val="20"/>
            <w:lang w:val="nl-NL"/>
          </w:rPr>
          <w:delText xml:space="preserve">HCR-20V3 </w:delText>
        </w:r>
      </w:del>
      <w:r w:rsidRPr="009C3FDE">
        <w:rPr>
          <w:rFonts w:eastAsia="Calibri"/>
          <w:color w:val="000000"/>
          <w:sz w:val="20"/>
          <w:szCs w:val="20"/>
          <w:lang w:val="nl-NL"/>
        </w:rPr>
        <w:t>is bedoeld voor de beoordeling van het risico van interpersoonlijk</w:t>
      </w:r>
    </w:p>
    <w:p w14:paraId="597449EE" w14:textId="6BFEF626"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geweld (De Vogel et al</w:t>
      </w:r>
      <w:ins w:id="26" w:author="Vivienne de Vogel" w:date="2021-07-14T14:05:00Z">
        <w:r w:rsidR="00AF2C88">
          <w:rPr>
            <w:rFonts w:eastAsia="Calibri"/>
            <w:color w:val="000000"/>
            <w:sz w:val="20"/>
            <w:szCs w:val="20"/>
            <w:lang w:val="nl-NL"/>
          </w:rPr>
          <w:t>.</w:t>
        </w:r>
      </w:ins>
      <w:r w:rsidRPr="009C3FDE">
        <w:rPr>
          <w:rFonts w:eastAsia="Calibri"/>
          <w:color w:val="000000"/>
          <w:sz w:val="20"/>
          <w:szCs w:val="20"/>
          <w:lang w:val="nl-NL"/>
        </w:rPr>
        <w:t xml:space="preserve">, 2013). Een </w:t>
      </w:r>
      <w:del w:id="27" w:author="Vivienne de Vogel" w:date="2021-07-14T14:06:00Z">
        <w:r w:rsidRPr="009C3FDE" w:rsidDel="00AF2C88">
          <w:rPr>
            <w:rFonts w:eastAsia="Calibri"/>
            <w:color w:val="000000"/>
            <w:sz w:val="20"/>
            <w:szCs w:val="20"/>
            <w:lang w:val="nl-NL"/>
          </w:rPr>
          <w:delText xml:space="preserve">adequate </w:delText>
        </w:r>
      </w:del>
      <w:ins w:id="28" w:author="Vivienne de Vogel" w:date="2021-07-14T14:06:00Z">
        <w:r w:rsidR="00AF2C88">
          <w:rPr>
            <w:rFonts w:eastAsia="Calibri"/>
            <w:color w:val="000000"/>
            <w:sz w:val="20"/>
            <w:szCs w:val="20"/>
            <w:lang w:val="nl-NL"/>
          </w:rPr>
          <w:t xml:space="preserve">accurate </w:t>
        </w:r>
      </w:ins>
      <w:r w:rsidRPr="009C3FDE">
        <w:rPr>
          <w:rFonts w:eastAsia="Calibri"/>
          <w:color w:val="000000"/>
          <w:sz w:val="20"/>
          <w:szCs w:val="20"/>
          <w:lang w:val="nl-NL"/>
        </w:rPr>
        <w:t>inschatting van het risico van gewelddadig gedrag biedt concrete richtlijnen voor risicomanagement en behandeling, waarmee gewelddadige recidive kan worden voorkomen door het ontwikkelen van een plan voor interventies (Douglas et al</w:t>
      </w:r>
      <w:ins w:id="29" w:author="Vivienne de Vogel" w:date="2021-07-14T14:06:00Z">
        <w:r w:rsidR="00AF2C88">
          <w:rPr>
            <w:rFonts w:eastAsia="Calibri"/>
            <w:color w:val="000000"/>
            <w:sz w:val="20"/>
            <w:szCs w:val="20"/>
            <w:lang w:val="nl-NL"/>
          </w:rPr>
          <w:t>.</w:t>
        </w:r>
      </w:ins>
      <w:r w:rsidRPr="009C3FDE">
        <w:rPr>
          <w:rFonts w:eastAsia="Calibri"/>
          <w:color w:val="000000"/>
          <w:sz w:val="20"/>
          <w:szCs w:val="20"/>
          <w:lang w:val="nl-NL"/>
        </w:rPr>
        <w:t>, 2013</w:t>
      </w:r>
      <w:del w:id="30" w:author="Vivienne de Vogel" w:date="2021-07-14T14:07:00Z">
        <w:r w:rsidRPr="009C3FDE" w:rsidDel="00AF2C88">
          <w:rPr>
            <w:rFonts w:eastAsia="Calibri"/>
            <w:color w:val="000000"/>
            <w:sz w:val="20"/>
            <w:szCs w:val="20"/>
            <w:lang w:val="nl-NL"/>
          </w:rPr>
          <w:delText xml:space="preserve">, </w:delText>
        </w:r>
      </w:del>
      <w:ins w:id="31" w:author="Vivienne de Vogel" w:date="2021-07-14T14:07:00Z">
        <w:r w:rsidR="00AF2C88">
          <w:rPr>
            <w:rFonts w:eastAsia="Calibri"/>
            <w:color w:val="000000"/>
            <w:sz w:val="20"/>
            <w:szCs w:val="20"/>
            <w:lang w:val="nl-NL"/>
          </w:rPr>
          <w:t>;</w:t>
        </w:r>
        <w:r w:rsidR="00AF2C88" w:rsidRPr="009C3FDE">
          <w:rPr>
            <w:rFonts w:eastAsia="Calibri"/>
            <w:color w:val="000000"/>
            <w:sz w:val="20"/>
            <w:szCs w:val="20"/>
            <w:lang w:val="nl-NL"/>
          </w:rPr>
          <w:t xml:space="preserve"> </w:t>
        </w:r>
      </w:ins>
      <w:r w:rsidRPr="009C3FDE">
        <w:rPr>
          <w:rFonts w:eastAsia="Calibri"/>
          <w:color w:val="000000"/>
          <w:sz w:val="20"/>
          <w:szCs w:val="20"/>
          <w:lang w:val="nl-NL"/>
        </w:rPr>
        <w:t>De Vogel et al</w:t>
      </w:r>
      <w:ins w:id="32" w:author="Vivienne de Vogel" w:date="2021-07-14T14:07:00Z">
        <w:r w:rsidR="00AF2C88">
          <w:rPr>
            <w:rFonts w:eastAsia="Calibri"/>
            <w:color w:val="000000"/>
            <w:sz w:val="20"/>
            <w:szCs w:val="20"/>
            <w:lang w:val="nl-NL"/>
          </w:rPr>
          <w:t>.</w:t>
        </w:r>
      </w:ins>
      <w:r w:rsidRPr="009C3FDE">
        <w:rPr>
          <w:rFonts w:eastAsia="Calibri"/>
          <w:color w:val="000000"/>
          <w:sz w:val="20"/>
          <w:szCs w:val="20"/>
          <w:lang w:val="nl-NL"/>
        </w:rPr>
        <w:t xml:space="preserve">, 2013). </w:t>
      </w:r>
    </w:p>
    <w:p w14:paraId="5D451224" w14:textId="42BE4C7F"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Het beoordelen, begrijpen en </w:t>
      </w:r>
      <w:r w:rsidR="009C3FDE" w:rsidRPr="009C3FDE">
        <w:rPr>
          <w:rFonts w:eastAsia="Calibri"/>
          <w:color w:val="000000"/>
          <w:sz w:val="20"/>
          <w:szCs w:val="20"/>
          <w:lang w:val="nl-NL"/>
        </w:rPr>
        <w:t>beïnvloeden</w:t>
      </w:r>
      <w:r w:rsidRPr="009C3FDE">
        <w:rPr>
          <w:rFonts w:eastAsia="Calibri"/>
          <w:color w:val="000000"/>
          <w:sz w:val="20"/>
          <w:szCs w:val="20"/>
          <w:lang w:val="nl-NL"/>
        </w:rPr>
        <w:t xml:space="preserve"> van interpersoonlijk gewelddadig gedrag is een belangrijke, zelfs centrale, taak voor hulpverleners in uiteenlopende </w:t>
      </w:r>
      <w:ins w:id="33" w:author="Vivienne de Vogel" w:date="2021-07-14T14:07:00Z">
        <w:r w:rsidR="00AF2C88">
          <w:rPr>
            <w:rFonts w:eastAsia="Calibri"/>
            <w:color w:val="000000"/>
            <w:sz w:val="20"/>
            <w:szCs w:val="20"/>
            <w:lang w:val="nl-NL"/>
          </w:rPr>
          <w:t>forensische zorg</w:t>
        </w:r>
      </w:ins>
      <w:r w:rsidRPr="009C3FDE">
        <w:rPr>
          <w:rFonts w:eastAsia="Calibri"/>
          <w:color w:val="000000"/>
          <w:sz w:val="20"/>
          <w:szCs w:val="20"/>
          <w:lang w:val="nl-NL"/>
        </w:rPr>
        <w:t>instellingen (De Vogel et al</w:t>
      </w:r>
      <w:ins w:id="34" w:author="Vivienne de Vogel" w:date="2021-07-14T14:07:00Z">
        <w:r w:rsidR="00AF2C88">
          <w:rPr>
            <w:rFonts w:eastAsia="Calibri"/>
            <w:color w:val="000000"/>
            <w:sz w:val="20"/>
            <w:szCs w:val="20"/>
            <w:lang w:val="nl-NL"/>
          </w:rPr>
          <w:t>.</w:t>
        </w:r>
      </w:ins>
      <w:r w:rsidRPr="009C3FDE">
        <w:rPr>
          <w:rFonts w:eastAsia="Calibri"/>
          <w:color w:val="000000"/>
          <w:sz w:val="20"/>
          <w:szCs w:val="20"/>
          <w:lang w:val="nl-NL"/>
        </w:rPr>
        <w:t>, 2013).</w:t>
      </w:r>
    </w:p>
    <w:bookmarkEnd w:id="22"/>
    <w:bookmarkEnd w:id="23"/>
    <w:p w14:paraId="3DD5D162" w14:textId="77777777" w:rsidR="00533F56" w:rsidRPr="00C47811" w:rsidRDefault="00533F56">
      <w:pPr>
        <w:rPr>
          <w:rFonts w:eastAsia="Calibri"/>
          <w:color w:val="000000"/>
          <w:sz w:val="22"/>
          <w:szCs w:val="22"/>
          <w:lang w:val="nl-NL"/>
        </w:rPr>
      </w:pPr>
    </w:p>
    <w:p w14:paraId="4ECE826E" w14:textId="77777777" w:rsidR="00533F56" w:rsidRPr="00C47811" w:rsidRDefault="00533F56">
      <w:pPr>
        <w:rPr>
          <w:rFonts w:eastAsia="Calibri"/>
          <w:color w:val="000000"/>
          <w:sz w:val="22"/>
          <w:szCs w:val="22"/>
          <w:lang w:val="nl-NL"/>
        </w:rPr>
      </w:pPr>
    </w:p>
    <w:p w14:paraId="636E8A07" w14:textId="77777777" w:rsidR="00533F56" w:rsidRPr="00C47811" w:rsidRDefault="004E5612">
      <w:pPr>
        <w:pStyle w:val="Kop2"/>
        <w:numPr>
          <w:ilvl w:val="1"/>
          <w:numId w:val="1"/>
        </w:numPr>
        <w:rPr>
          <w:rFonts w:ascii="Arial" w:hAnsi="Arial" w:cs="Arial"/>
          <w:color w:val="004080"/>
        </w:rPr>
      </w:pPr>
      <w:bookmarkStart w:id="35" w:name="_Toc49357639"/>
      <w:bookmarkStart w:id="36" w:name="PATIENT_POPULATION"/>
      <w:bookmarkStart w:id="37" w:name="BKM_42B42B98_8320_4BF9_B6B4_67AC06B2A32B"/>
      <w:r w:rsidRPr="00C47811">
        <w:rPr>
          <w:rFonts w:ascii="Arial" w:hAnsi="Arial" w:cs="Arial"/>
          <w:color w:val="004080"/>
        </w:rPr>
        <w:t>Patient Population</w:t>
      </w:r>
      <w:bookmarkEnd w:id="35"/>
    </w:p>
    <w:p w14:paraId="22B2271B" w14:textId="6280ABA6"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ins w:id="38" w:author="Vivienne de Vogel" w:date="2021-07-14T14:05:00Z">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ins>
      <w:del w:id="39" w:author="Vivienne de Vogel" w:date="2021-07-14T14:05:00Z">
        <w:r w:rsidRPr="009C3FDE" w:rsidDel="00AF2C88">
          <w:rPr>
            <w:rFonts w:eastAsia="Calibri"/>
            <w:color w:val="000000"/>
            <w:sz w:val="20"/>
            <w:szCs w:val="20"/>
            <w:lang w:val="nl-NL"/>
          </w:rPr>
          <w:delText xml:space="preserve">HCR-20V3 </w:delText>
        </w:r>
      </w:del>
      <w:r w:rsidRPr="009C3FDE">
        <w:rPr>
          <w:rFonts w:eastAsia="Calibri"/>
          <w:color w:val="000000"/>
          <w:sz w:val="20"/>
          <w:szCs w:val="20"/>
          <w:lang w:val="nl-NL"/>
        </w:rPr>
        <w:t xml:space="preserve">is bedoeld voor gebruik bij mannen en </w:t>
      </w:r>
      <w:commentRangeStart w:id="40"/>
      <w:r w:rsidRPr="009C3FDE">
        <w:rPr>
          <w:rFonts w:eastAsia="Calibri"/>
          <w:color w:val="000000"/>
          <w:sz w:val="20"/>
          <w:szCs w:val="20"/>
          <w:lang w:val="nl-NL"/>
        </w:rPr>
        <w:t>vrouwen</w:t>
      </w:r>
      <w:commentRangeEnd w:id="40"/>
      <w:r w:rsidR="00AF2C88">
        <w:rPr>
          <w:rStyle w:val="Verwijzingopmerking"/>
        </w:rPr>
        <w:commentReference w:id="40"/>
      </w:r>
      <w:r w:rsidRPr="009C3FDE">
        <w:rPr>
          <w:rFonts w:eastAsia="Calibri"/>
          <w:color w:val="000000"/>
          <w:sz w:val="20"/>
          <w:szCs w:val="20"/>
          <w:lang w:val="nl-NL"/>
        </w:rPr>
        <w:t xml:space="preserve"> van 18 jaar of ouder.(De Vogel et al, 2013).</w:t>
      </w:r>
    </w:p>
    <w:p w14:paraId="2792F440"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36"/>
      <w:bookmarkEnd w:id="37"/>
    </w:p>
    <w:p w14:paraId="4BB112FE" w14:textId="77777777" w:rsidR="00533F56" w:rsidRPr="00C47811" w:rsidRDefault="00533F56">
      <w:pPr>
        <w:rPr>
          <w:rFonts w:eastAsia="Calibri"/>
          <w:color w:val="000000"/>
          <w:sz w:val="22"/>
          <w:szCs w:val="22"/>
          <w:lang w:val="nl-NL"/>
        </w:rPr>
      </w:pPr>
    </w:p>
    <w:p w14:paraId="633268A6" w14:textId="77777777" w:rsidR="00533F56" w:rsidRPr="00C47811" w:rsidRDefault="004E5612">
      <w:pPr>
        <w:pStyle w:val="Kop2"/>
        <w:numPr>
          <w:ilvl w:val="1"/>
          <w:numId w:val="1"/>
        </w:numPr>
        <w:rPr>
          <w:rFonts w:ascii="Arial" w:hAnsi="Arial" w:cs="Arial"/>
          <w:color w:val="004080"/>
        </w:rPr>
      </w:pPr>
      <w:bookmarkStart w:id="41" w:name="_Toc49357640"/>
      <w:bookmarkStart w:id="42" w:name="EVIDENCE_BASE"/>
      <w:bookmarkStart w:id="43" w:name="BKM_50781911_F01F_4291_B11B_38DC301B8061"/>
      <w:r w:rsidRPr="00C47811">
        <w:rPr>
          <w:rFonts w:ascii="Arial" w:hAnsi="Arial" w:cs="Arial"/>
          <w:color w:val="004080"/>
        </w:rPr>
        <w:t>Evidence Base</w:t>
      </w:r>
      <w:bookmarkEnd w:id="41"/>
    </w:p>
    <w:p w14:paraId="1FE581FF" w14:textId="22F61321"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bookmarkStart w:id="44" w:name="_Hlk77164197"/>
      <w:ins w:id="45" w:author="Vivienne de Vogel" w:date="2021-07-14T14:05:00Z">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ins>
      <w:bookmarkEnd w:id="44"/>
      <w:del w:id="46" w:author="Vivienne de Vogel" w:date="2021-07-14T14:05:00Z">
        <w:r w:rsidRPr="009C3FDE" w:rsidDel="00AF2C88">
          <w:rPr>
            <w:rFonts w:eastAsia="Calibri"/>
            <w:color w:val="000000"/>
            <w:sz w:val="20"/>
            <w:szCs w:val="20"/>
            <w:lang w:val="nl-NL"/>
          </w:rPr>
          <w:delText xml:space="preserve">HCR-20V3 </w:delText>
        </w:r>
      </w:del>
      <w:r w:rsidRPr="009C3FDE">
        <w:rPr>
          <w:rFonts w:eastAsia="Calibri"/>
          <w:color w:val="000000"/>
          <w:sz w:val="20"/>
          <w:szCs w:val="20"/>
          <w:lang w:val="nl-NL"/>
        </w:rPr>
        <w:t>is een revisie van de HCR-20, internationaal het meest gebruikte instrument voor het inschatten van het risico van geweld (Douglas et al</w:t>
      </w:r>
      <w:ins w:id="47" w:author="Vivienne de Vogel" w:date="2021-07-14T14:05:00Z">
        <w:r w:rsidR="00AF2C88">
          <w:rPr>
            <w:rFonts w:eastAsia="Calibri"/>
            <w:color w:val="000000"/>
            <w:sz w:val="20"/>
            <w:szCs w:val="20"/>
            <w:lang w:val="nl-NL"/>
          </w:rPr>
          <w:t>.</w:t>
        </w:r>
      </w:ins>
      <w:r w:rsidRPr="009C3FDE">
        <w:rPr>
          <w:rFonts w:eastAsia="Calibri"/>
          <w:color w:val="000000"/>
          <w:sz w:val="20"/>
          <w:szCs w:val="20"/>
          <w:lang w:val="nl-NL"/>
        </w:rPr>
        <w:t>, 2013</w:t>
      </w:r>
      <w:ins w:id="48" w:author="Vivienne de Vogel" w:date="2021-07-14T14:08:00Z">
        <w:r w:rsidR="00AF2C88">
          <w:rPr>
            <w:rFonts w:eastAsia="Calibri"/>
            <w:color w:val="000000"/>
            <w:sz w:val="20"/>
            <w:szCs w:val="20"/>
            <w:lang w:val="nl-NL"/>
          </w:rPr>
          <w:t xml:space="preserve">; </w:t>
        </w:r>
        <w:proofErr w:type="spellStart"/>
        <w:r w:rsidR="00AF2C88">
          <w:rPr>
            <w:rFonts w:eastAsia="Calibri"/>
            <w:color w:val="000000"/>
            <w:sz w:val="20"/>
            <w:szCs w:val="20"/>
            <w:lang w:val="nl-NL"/>
          </w:rPr>
          <w:t>Singh</w:t>
        </w:r>
        <w:proofErr w:type="spellEnd"/>
        <w:r w:rsidR="00AF2C88">
          <w:rPr>
            <w:rFonts w:eastAsia="Calibri"/>
            <w:color w:val="000000"/>
            <w:sz w:val="20"/>
            <w:szCs w:val="20"/>
            <w:lang w:val="nl-NL"/>
          </w:rPr>
          <w:t xml:space="preserve"> et al., </w:t>
        </w:r>
        <w:commentRangeStart w:id="49"/>
        <w:r w:rsidR="00AF2C88">
          <w:rPr>
            <w:rFonts w:eastAsia="Calibri"/>
            <w:color w:val="000000"/>
            <w:sz w:val="20"/>
            <w:szCs w:val="20"/>
            <w:lang w:val="nl-NL"/>
          </w:rPr>
          <w:t>2014</w:t>
        </w:r>
      </w:ins>
      <w:commentRangeEnd w:id="49"/>
      <w:ins w:id="50" w:author="Vivienne de Vogel" w:date="2021-07-14T14:09:00Z">
        <w:r w:rsidR="00AF2C88">
          <w:rPr>
            <w:rStyle w:val="Verwijzingopmerking"/>
          </w:rPr>
          <w:commentReference w:id="49"/>
        </w:r>
      </w:ins>
      <w:r w:rsidRPr="009C3FDE">
        <w:rPr>
          <w:rFonts w:eastAsia="Calibri"/>
          <w:color w:val="000000"/>
          <w:sz w:val="20"/>
          <w:szCs w:val="20"/>
          <w:lang w:val="nl-NL"/>
        </w:rPr>
        <w:t>). De belangrijkste doelstelling van deze revisie is om de waarde van het instrument voor de dagelijkse praktijk verder te vergroten, onder andere door een sterkere nadruk op dynamische risicofactoren en meer concrete richtlijnen voor risicomanagement (Douglas et al</w:t>
      </w:r>
      <w:ins w:id="51" w:author="Vivienne de Vogel" w:date="2021-07-14T14:05:00Z">
        <w:r w:rsidR="00AF2C88">
          <w:rPr>
            <w:rFonts w:eastAsia="Calibri"/>
            <w:color w:val="000000"/>
            <w:sz w:val="20"/>
            <w:szCs w:val="20"/>
            <w:lang w:val="nl-NL"/>
          </w:rPr>
          <w:t>.</w:t>
        </w:r>
      </w:ins>
      <w:r w:rsidRPr="009C3FDE">
        <w:rPr>
          <w:rFonts w:eastAsia="Calibri"/>
          <w:color w:val="000000"/>
          <w:sz w:val="20"/>
          <w:szCs w:val="20"/>
          <w:lang w:val="nl-NL"/>
        </w:rPr>
        <w:t>, 2013).</w:t>
      </w:r>
    </w:p>
    <w:p w14:paraId="42B8D75F" w14:textId="77777777" w:rsidR="00533F56" w:rsidRPr="009C3FDE" w:rsidRDefault="00533F56" w:rsidP="009C3FDE">
      <w:pPr>
        <w:jc w:val="both"/>
        <w:rPr>
          <w:rFonts w:eastAsia="Calibri"/>
          <w:color w:val="000000"/>
          <w:sz w:val="20"/>
          <w:szCs w:val="20"/>
          <w:lang w:val="nl-NL"/>
        </w:rPr>
      </w:pPr>
    </w:p>
    <w:p w14:paraId="482B3925" w14:textId="0808BBB6" w:rsidR="00533F56" w:rsidRPr="009C3FDE" w:rsidDel="00AF2C88" w:rsidRDefault="004E5612" w:rsidP="009C3FDE">
      <w:pPr>
        <w:jc w:val="both"/>
        <w:rPr>
          <w:del w:id="52" w:author="Vivienne de Vogel" w:date="2021-07-14T14:10:00Z"/>
          <w:rFonts w:eastAsia="Calibri"/>
          <w:color w:val="000000"/>
          <w:sz w:val="20"/>
          <w:szCs w:val="20"/>
          <w:lang w:val="nl-NL"/>
        </w:rPr>
      </w:pPr>
      <w:r w:rsidRPr="009C3FDE">
        <w:rPr>
          <w:rFonts w:eastAsia="Calibri"/>
          <w:color w:val="000000"/>
          <w:sz w:val="20"/>
          <w:szCs w:val="20"/>
          <w:lang w:val="nl-NL"/>
        </w:rPr>
        <w:t xml:space="preserve">Er is </w:t>
      </w:r>
      <w:del w:id="53" w:author="Vivienne de Vogel" w:date="2021-07-14T14:10:00Z">
        <w:r w:rsidRPr="009C3FDE" w:rsidDel="006513A8">
          <w:rPr>
            <w:rFonts w:eastAsia="Calibri"/>
            <w:color w:val="000000"/>
            <w:sz w:val="20"/>
            <w:szCs w:val="20"/>
            <w:lang w:val="nl-NL"/>
          </w:rPr>
          <w:delText xml:space="preserve">veel </w:delText>
        </w:r>
      </w:del>
      <w:ins w:id="54" w:author="Vivienne de Vogel" w:date="2021-07-14T14:10:00Z">
        <w:r w:rsidR="006513A8">
          <w:rPr>
            <w:rFonts w:eastAsia="Calibri"/>
            <w:color w:val="000000"/>
            <w:sz w:val="20"/>
            <w:szCs w:val="20"/>
            <w:lang w:val="nl-NL"/>
          </w:rPr>
          <w:t>inmiddels veel</w:t>
        </w:r>
        <w:r w:rsidR="006513A8" w:rsidRPr="009C3FDE">
          <w:rPr>
            <w:rFonts w:eastAsia="Calibri"/>
            <w:color w:val="000000"/>
            <w:sz w:val="20"/>
            <w:szCs w:val="20"/>
            <w:lang w:val="nl-NL"/>
          </w:rPr>
          <w:t xml:space="preserve"> </w:t>
        </w:r>
      </w:ins>
      <w:r w:rsidRPr="009C3FDE">
        <w:rPr>
          <w:rFonts w:eastAsia="Calibri"/>
          <w:color w:val="000000"/>
          <w:sz w:val="20"/>
          <w:szCs w:val="20"/>
          <w:lang w:val="nl-NL"/>
        </w:rPr>
        <w:t xml:space="preserve">empirisch bewijs voor de </w:t>
      </w:r>
      <w:proofErr w:type="spellStart"/>
      <w:r w:rsidRPr="009C3FDE">
        <w:rPr>
          <w:rFonts w:eastAsia="Calibri"/>
          <w:color w:val="000000"/>
          <w:sz w:val="20"/>
          <w:szCs w:val="20"/>
          <w:lang w:val="nl-NL"/>
        </w:rPr>
        <w:t>interbeoordelaarsbetrouwbaarheid</w:t>
      </w:r>
      <w:proofErr w:type="spellEnd"/>
      <w:r w:rsidRPr="009C3FDE">
        <w:rPr>
          <w:rFonts w:eastAsia="Calibri"/>
          <w:color w:val="000000"/>
          <w:sz w:val="20"/>
          <w:szCs w:val="20"/>
          <w:lang w:val="nl-NL"/>
        </w:rPr>
        <w:t xml:space="preserve">, concurrente validiteit en </w:t>
      </w:r>
      <w:proofErr w:type="spellStart"/>
      <w:r w:rsidRPr="009C3FDE">
        <w:rPr>
          <w:rFonts w:eastAsia="Calibri"/>
          <w:color w:val="000000"/>
          <w:sz w:val="20"/>
          <w:szCs w:val="20"/>
          <w:lang w:val="nl-NL"/>
        </w:rPr>
        <w:t>predictieve</w:t>
      </w:r>
      <w:proofErr w:type="spellEnd"/>
      <w:r w:rsidRPr="009C3FDE">
        <w:rPr>
          <w:rFonts w:eastAsia="Calibri"/>
          <w:color w:val="000000"/>
          <w:sz w:val="20"/>
          <w:szCs w:val="20"/>
          <w:lang w:val="nl-NL"/>
        </w:rPr>
        <w:t xml:space="preserve"> validiteit van de </w:t>
      </w:r>
      <w:proofErr w:type="spellStart"/>
      <w:r w:rsidRPr="009C3FDE">
        <w:rPr>
          <w:rFonts w:eastAsia="Calibri"/>
          <w:color w:val="000000"/>
          <w:sz w:val="20"/>
          <w:szCs w:val="20"/>
          <w:lang w:val="nl-NL"/>
        </w:rPr>
        <w:t>aanwezigheidcoderingen</w:t>
      </w:r>
      <w:proofErr w:type="spellEnd"/>
      <w:r w:rsidRPr="009C3FDE">
        <w:rPr>
          <w:rFonts w:eastAsia="Calibri"/>
          <w:color w:val="000000"/>
          <w:sz w:val="20"/>
          <w:szCs w:val="20"/>
          <w:lang w:val="nl-NL"/>
        </w:rPr>
        <w:t xml:space="preserve"> van de individuele risicofactoren</w:t>
      </w:r>
      <w:ins w:id="55" w:author="Vivienne de Vogel" w:date="2021-07-14T14:10:00Z">
        <w:r w:rsidR="00AF2C88">
          <w:rPr>
            <w:rFonts w:eastAsia="Calibri"/>
            <w:color w:val="000000"/>
            <w:sz w:val="20"/>
            <w:szCs w:val="20"/>
            <w:lang w:val="nl-NL"/>
          </w:rPr>
          <w:t xml:space="preserve"> </w:t>
        </w:r>
      </w:ins>
    </w:p>
    <w:p w14:paraId="3D3C0DEB" w14:textId="5A1884EE"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en het eindoordeel (Douglas et al</w:t>
      </w:r>
      <w:ins w:id="56" w:author="Vivienne de Vogel" w:date="2021-07-14T14:06:00Z">
        <w:r w:rsidR="00AF2C88">
          <w:rPr>
            <w:rFonts w:eastAsia="Calibri"/>
            <w:color w:val="000000"/>
            <w:sz w:val="20"/>
            <w:szCs w:val="20"/>
            <w:lang w:val="nl-NL"/>
          </w:rPr>
          <w:t>.</w:t>
        </w:r>
      </w:ins>
      <w:r w:rsidRPr="009C3FDE">
        <w:rPr>
          <w:rFonts w:eastAsia="Calibri"/>
          <w:color w:val="000000"/>
          <w:sz w:val="20"/>
          <w:szCs w:val="20"/>
          <w:lang w:val="nl-NL"/>
        </w:rPr>
        <w:t>, 2013</w:t>
      </w:r>
      <w:ins w:id="57" w:author="Vivienne de Vogel" w:date="2021-07-14T14:06:00Z">
        <w:r w:rsidR="00AF2C88">
          <w:rPr>
            <w:rFonts w:eastAsia="Calibri"/>
            <w:color w:val="000000"/>
            <w:sz w:val="20"/>
            <w:szCs w:val="20"/>
            <w:lang w:val="nl-NL"/>
          </w:rPr>
          <w:t>;</w:t>
        </w:r>
      </w:ins>
      <w:r w:rsidRPr="009C3FDE">
        <w:rPr>
          <w:rFonts w:eastAsia="Calibri"/>
          <w:color w:val="000000"/>
          <w:sz w:val="20"/>
          <w:szCs w:val="20"/>
          <w:lang w:val="nl-NL"/>
        </w:rPr>
        <w:t xml:space="preserve"> </w:t>
      </w:r>
      <w:ins w:id="58" w:author="Vivienne de Vogel" w:date="2021-07-14T14:10:00Z">
        <w:r w:rsidR="006513A8">
          <w:rPr>
            <w:rFonts w:eastAsia="Calibri"/>
            <w:color w:val="000000"/>
            <w:sz w:val="20"/>
            <w:szCs w:val="20"/>
            <w:lang w:val="nl-NL"/>
          </w:rPr>
          <w:t xml:space="preserve">Douglas &amp; Otto, 2021; </w:t>
        </w:r>
      </w:ins>
      <w:r w:rsidRPr="009C3FDE">
        <w:rPr>
          <w:rFonts w:eastAsia="Calibri"/>
          <w:color w:val="000000"/>
          <w:sz w:val="20"/>
          <w:szCs w:val="20"/>
          <w:lang w:val="nl-NL"/>
        </w:rPr>
        <w:t>De Vogel et al</w:t>
      </w:r>
      <w:ins w:id="59" w:author="Vivienne de Vogel" w:date="2021-07-14T14:05:00Z">
        <w:r w:rsidR="00AF2C88">
          <w:rPr>
            <w:rFonts w:eastAsia="Calibri"/>
            <w:color w:val="000000"/>
            <w:sz w:val="20"/>
            <w:szCs w:val="20"/>
            <w:lang w:val="nl-NL"/>
          </w:rPr>
          <w:t>.</w:t>
        </w:r>
      </w:ins>
      <w:r w:rsidRPr="009C3FDE">
        <w:rPr>
          <w:rFonts w:eastAsia="Calibri"/>
          <w:color w:val="000000"/>
          <w:sz w:val="20"/>
          <w:szCs w:val="20"/>
          <w:lang w:val="nl-NL"/>
        </w:rPr>
        <w:t xml:space="preserve">, </w:t>
      </w:r>
      <w:commentRangeStart w:id="60"/>
      <w:r w:rsidRPr="009C3FDE">
        <w:rPr>
          <w:rFonts w:eastAsia="Calibri"/>
          <w:color w:val="000000"/>
          <w:sz w:val="20"/>
          <w:szCs w:val="20"/>
          <w:lang w:val="nl-NL"/>
        </w:rPr>
        <w:t>2013</w:t>
      </w:r>
      <w:commentRangeEnd w:id="60"/>
      <w:r w:rsidR="006513A8">
        <w:rPr>
          <w:rStyle w:val="Verwijzingopmerking"/>
        </w:rPr>
        <w:commentReference w:id="60"/>
      </w:r>
      <w:r w:rsidRPr="009C3FDE">
        <w:rPr>
          <w:rFonts w:eastAsia="Calibri"/>
          <w:color w:val="000000"/>
          <w:sz w:val="20"/>
          <w:szCs w:val="20"/>
          <w:lang w:val="nl-NL"/>
        </w:rPr>
        <w:t>).</w:t>
      </w:r>
    </w:p>
    <w:p w14:paraId="43EEC32B" w14:textId="77777777" w:rsidR="00533F56" w:rsidRPr="009C3FDE" w:rsidRDefault="00533F56" w:rsidP="009C3FDE">
      <w:pPr>
        <w:jc w:val="both"/>
        <w:rPr>
          <w:rFonts w:eastAsia="Calibri"/>
          <w:color w:val="000000"/>
          <w:sz w:val="20"/>
          <w:szCs w:val="20"/>
          <w:lang w:val="nl-NL"/>
        </w:rPr>
      </w:pPr>
    </w:p>
    <w:p w14:paraId="39C21772" w14:textId="52401B04"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Nederlandse vertaling van de </w:t>
      </w:r>
      <w:ins w:id="61" w:author="Vivienne de Vogel" w:date="2021-07-14T14:09:00Z">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ins>
      <w:del w:id="62" w:author="Vivienne de Vogel" w:date="2021-07-14T14:09:00Z">
        <w:r w:rsidRPr="009C3FDE" w:rsidDel="00AF2C88">
          <w:rPr>
            <w:rFonts w:eastAsia="Calibri"/>
            <w:color w:val="000000"/>
            <w:sz w:val="20"/>
            <w:szCs w:val="20"/>
            <w:lang w:val="nl-NL"/>
          </w:rPr>
          <w:delText xml:space="preserve">HCR-20V3 </w:delText>
        </w:r>
      </w:del>
      <w:r w:rsidRPr="009C3FDE">
        <w:rPr>
          <w:rFonts w:eastAsia="Calibri"/>
          <w:color w:val="000000"/>
          <w:sz w:val="20"/>
          <w:szCs w:val="20"/>
          <w:lang w:val="nl-NL"/>
        </w:rPr>
        <w:t xml:space="preserve">is tot stand gekomen in een samenwerkingsverband tussen de Van der Hoeven Kliniek, de </w:t>
      </w:r>
      <w:proofErr w:type="spellStart"/>
      <w:r w:rsidRPr="009C3FDE">
        <w:rPr>
          <w:rFonts w:eastAsia="Calibri"/>
          <w:color w:val="000000"/>
          <w:sz w:val="20"/>
          <w:szCs w:val="20"/>
          <w:lang w:val="nl-NL"/>
        </w:rPr>
        <w:t>Pompestichting</w:t>
      </w:r>
      <w:proofErr w:type="spellEnd"/>
      <w:r w:rsidRPr="009C3FDE">
        <w:rPr>
          <w:rFonts w:eastAsia="Calibri"/>
          <w:color w:val="000000"/>
          <w:sz w:val="20"/>
          <w:szCs w:val="20"/>
          <w:lang w:val="nl-NL"/>
        </w:rPr>
        <w:t xml:space="preserve">, De </w:t>
      </w:r>
      <w:proofErr w:type="spellStart"/>
      <w:r w:rsidRPr="009C3FDE">
        <w:rPr>
          <w:rFonts w:eastAsia="Calibri"/>
          <w:color w:val="000000"/>
          <w:sz w:val="20"/>
          <w:szCs w:val="20"/>
          <w:lang w:val="nl-NL"/>
        </w:rPr>
        <w:t>Rooyse</w:t>
      </w:r>
      <w:proofErr w:type="spellEnd"/>
      <w:r w:rsidRPr="009C3FDE">
        <w:rPr>
          <w:rFonts w:eastAsia="Calibri"/>
          <w:color w:val="000000"/>
          <w:sz w:val="20"/>
          <w:szCs w:val="20"/>
          <w:lang w:val="nl-NL"/>
        </w:rPr>
        <w:t xml:space="preserve"> Wissel en de Universiteit Maastricht. Inmiddels wordt de </w:t>
      </w:r>
      <w:ins w:id="63" w:author="Vivienne de Vogel" w:date="2021-07-14T14:11:00Z">
        <w:r w:rsidR="006513A8" w:rsidRPr="009C3FDE">
          <w:rPr>
            <w:rFonts w:eastAsia="Calibri"/>
            <w:color w:val="000000"/>
            <w:sz w:val="20"/>
            <w:szCs w:val="20"/>
            <w:lang w:val="nl-NL"/>
          </w:rPr>
          <w:t>HCR</w:t>
        </w:r>
        <w:r w:rsidR="006513A8">
          <w:rPr>
            <w:rFonts w:eastAsia="Calibri"/>
            <w:color w:val="000000"/>
            <w:sz w:val="20"/>
            <w:szCs w:val="20"/>
            <w:lang w:val="nl-NL"/>
          </w:rPr>
          <w:t>-</w:t>
        </w:r>
        <w:r w:rsidR="006513A8" w:rsidRPr="009C3FDE">
          <w:rPr>
            <w:rFonts w:eastAsia="Calibri"/>
            <w:color w:val="000000"/>
            <w:sz w:val="20"/>
            <w:szCs w:val="20"/>
            <w:lang w:val="nl-NL"/>
          </w:rPr>
          <w:t>20</w:t>
        </w:r>
        <w:r w:rsidR="006513A8" w:rsidRPr="00AF2C88">
          <w:rPr>
            <w:rFonts w:eastAsia="Calibri"/>
            <w:color w:val="000000"/>
            <w:sz w:val="20"/>
            <w:szCs w:val="20"/>
            <w:vertAlign w:val="superscript"/>
            <w:lang w:val="nl-NL"/>
          </w:rPr>
          <w:t>V3</w:t>
        </w:r>
        <w:r w:rsidR="006513A8" w:rsidRPr="009C3FDE">
          <w:rPr>
            <w:rFonts w:eastAsia="Calibri"/>
            <w:color w:val="000000"/>
            <w:sz w:val="20"/>
            <w:szCs w:val="20"/>
            <w:lang w:val="nl-NL"/>
          </w:rPr>
          <w:t xml:space="preserve"> </w:t>
        </w:r>
      </w:ins>
      <w:del w:id="64" w:author="Vivienne de Vogel" w:date="2021-07-14T14:11:00Z">
        <w:r w:rsidRPr="009C3FDE" w:rsidDel="006513A8">
          <w:rPr>
            <w:rFonts w:eastAsia="Calibri"/>
            <w:color w:val="000000"/>
            <w:sz w:val="20"/>
            <w:szCs w:val="20"/>
            <w:lang w:val="nl-NL"/>
          </w:rPr>
          <w:delText xml:space="preserve">HCR-20V3 </w:delText>
        </w:r>
      </w:del>
      <w:r w:rsidRPr="009C3FDE">
        <w:rPr>
          <w:rFonts w:eastAsia="Calibri"/>
          <w:color w:val="000000"/>
          <w:sz w:val="20"/>
          <w:szCs w:val="20"/>
          <w:lang w:val="nl-NL"/>
        </w:rPr>
        <w:t>in diverse instellingen in Nederland gebruikt en lopen er meerdere onderzoeksprojecten (</w:t>
      </w:r>
      <w:del w:id="65" w:author="Vivienne de Vogel" w:date="2021-07-14T14:11:00Z">
        <w:r w:rsidRPr="009C3FDE" w:rsidDel="006513A8">
          <w:rPr>
            <w:rFonts w:eastAsia="Calibri"/>
            <w:color w:val="000000"/>
            <w:sz w:val="20"/>
            <w:szCs w:val="20"/>
            <w:lang w:val="nl-NL"/>
          </w:rPr>
          <w:delText xml:space="preserve">de </w:delText>
        </w:r>
      </w:del>
      <w:ins w:id="66" w:author="Vivienne de Vogel" w:date="2021-07-14T14:11:00Z">
        <w:r w:rsidR="006513A8">
          <w:rPr>
            <w:rFonts w:eastAsia="Calibri"/>
            <w:color w:val="000000"/>
            <w:sz w:val="20"/>
            <w:szCs w:val="20"/>
            <w:lang w:val="nl-NL"/>
          </w:rPr>
          <w:t>D</w:t>
        </w:r>
        <w:r w:rsidR="006513A8" w:rsidRPr="009C3FDE">
          <w:rPr>
            <w:rFonts w:eastAsia="Calibri"/>
            <w:color w:val="000000"/>
            <w:sz w:val="20"/>
            <w:szCs w:val="20"/>
            <w:lang w:val="nl-NL"/>
          </w:rPr>
          <w:t xml:space="preserve">e </w:t>
        </w:r>
      </w:ins>
      <w:r w:rsidRPr="009C3FDE">
        <w:rPr>
          <w:rFonts w:eastAsia="Calibri"/>
          <w:color w:val="000000"/>
          <w:sz w:val="20"/>
          <w:szCs w:val="20"/>
          <w:lang w:val="nl-NL"/>
        </w:rPr>
        <w:t>Vogel et al</w:t>
      </w:r>
      <w:ins w:id="67" w:author="Vivienne de Vogel" w:date="2021-07-14T14:09:00Z">
        <w:r w:rsidR="00AF2C88">
          <w:rPr>
            <w:rFonts w:eastAsia="Calibri"/>
            <w:color w:val="000000"/>
            <w:sz w:val="20"/>
            <w:szCs w:val="20"/>
            <w:lang w:val="nl-NL"/>
          </w:rPr>
          <w:t>.</w:t>
        </w:r>
      </w:ins>
      <w:r w:rsidRPr="009C3FDE">
        <w:rPr>
          <w:rFonts w:eastAsia="Calibri"/>
          <w:color w:val="000000"/>
          <w:sz w:val="20"/>
          <w:szCs w:val="20"/>
          <w:lang w:val="nl-NL"/>
        </w:rPr>
        <w:t>, 2013</w:t>
      </w:r>
      <w:ins w:id="68" w:author="Vivienne de Vogel" w:date="2021-07-14T14:11:00Z">
        <w:r w:rsidR="006513A8">
          <w:rPr>
            <w:rFonts w:eastAsia="Calibri"/>
            <w:color w:val="000000"/>
            <w:sz w:val="20"/>
            <w:szCs w:val="20"/>
            <w:lang w:val="nl-NL"/>
          </w:rPr>
          <w:t>; Douglas &amp; Otto, 2021</w:t>
        </w:r>
      </w:ins>
      <w:r w:rsidRPr="009C3FDE">
        <w:rPr>
          <w:rFonts w:eastAsia="Calibri"/>
          <w:color w:val="000000"/>
          <w:sz w:val="20"/>
          <w:szCs w:val="20"/>
          <w:lang w:val="nl-NL"/>
        </w:rPr>
        <w:t>).</w:t>
      </w:r>
    </w:p>
    <w:p w14:paraId="660A4D8C" w14:textId="77777777" w:rsidR="00533F56" w:rsidRPr="009C3FDE" w:rsidRDefault="00533F56" w:rsidP="009C3FDE">
      <w:pPr>
        <w:jc w:val="both"/>
        <w:rPr>
          <w:rFonts w:eastAsia="Calibri"/>
          <w:color w:val="000000"/>
          <w:sz w:val="20"/>
          <w:szCs w:val="20"/>
          <w:lang w:val="nl-NL"/>
        </w:rPr>
      </w:pPr>
    </w:p>
    <w:p w14:paraId="344DEB99" w14:textId="4F2A94AC"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PDF versie van de Nederlandse </w:t>
      </w:r>
      <w:ins w:id="69" w:author="Vivienne de Vogel" w:date="2021-07-14T14:09:00Z">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ins>
      <w:del w:id="70" w:author="Vivienne de Vogel" w:date="2021-07-14T14:09:00Z">
        <w:r w:rsidRPr="009C3FDE" w:rsidDel="00AF2C88">
          <w:rPr>
            <w:rFonts w:eastAsia="Calibri"/>
            <w:color w:val="000000"/>
            <w:sz w:val="20"/>
            <w:szCs w:val="20"/>
            <w:lang w:val="nl-NL"/>
          </w:rPr>
          <w:delText xml:space="preserve">HCR-20V3 </w:delText>
        </w:r>
      </w:del>
      <w:r w:rsidRPr="009C3FDE">
        <w:rPr>
          <w:rFonts w:eastAsia="Calibri"/>
          <w:color w:val="000000"/>
          <w:sz w:val="20"/>
          <w:szCs w:val="20"/>
          <w:lang w:val="nl-NL"/>
        </w:rPr>
        <w:t xml:space="preserve">handleiding </w:t>
      </w:r>
      <w:ins w:id="71" w:author="Vivienne de Vogel" w:date="2021-07-14T14:12:00Z">
        <w:r w:rsidR="006513A8">
          <w:rPr>
            <w:rFonts w:eastAsia="Calibri"/>
            <w:color w:val="000000"/>
            <w:sz w:val="20"/>
            <w:szCs w:val="20"/>
            <w:lang w:val="nl-NL"/>
          </w:rPr>
          <w:t xml:space="preserve">is </w:t>
        </w:r>
      </w:ins>
      <w:r w:rsidRPr="009C3FDE">
        <w:rPr>
          <w:rFonts w:eastAsia="Calibri"/>
          <w:color w:val="000000"/>
          <w:sz w:val="20"/>
          <w:szCs w:val="20"/>
          <w:lang w:val="nl-NL"/>
        </w:rPr>
        <w:t xml:space="preserve">in zijn geheel kosteloos te downloaden via www.hoevenkliniek.nl of www.forensischezorg.nl. </w:t>
      </w:r>
    </w:p>
    <w:p w14:paraId="2C540A1A"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42"/>
      <w:bookmarkEnd w:id="43"/>
    </w:p>
    <w:p w14:paraId="2F143FCB" w14:textId="77777777" w:rsidR="00533F56" w:rsidRPr="00C47811" w:rsidRDefault="00533F56">
      <w:pPr>
        <w:rPr>
          <w:rFonts w:eastAsia="Calibri"/>
          <w:color w:val="000000"/>
          <w:sz w:val="22"/>
          <w:szCs w:val="22"/>
          <w:lang w:val="nl-NL"/>
        </w:rPr>
      </w:pPr>
    </w:p>
    <w:p w14:paraId="36E01900" w14:textId="77777777" w:rsidR="009C3FDE" w:rsidRPr="00AF2C88" w:rsidRDefault="009C3FDE">
      <w:pPr>
        <w:rPr>
          <w:rFonts w:eastAsia="Calibri"/>
          <w:b/>
          <w:color w:val="004080"/>
          <w:sz w:val="32"/>
          <w:szCs w:val="32"/>
          <w:lang w:val="nl-NL"/>
        </w:rPr>
      </w:pPr>
      <w:bookmarkStart w:id="72" w:name="INFORMATION_MODEL"/>
      <w:bookmarkStart w:id="73" w:name="BKM_4597967B_547B_4381_9EE4_4D6462AED034"/>
      <w:r w:rsidRPr="00AF2C88">
        <w:rPr>
          <w:color w:val="004080"/>
          <w:lang w:val="nl-NL"/>
        </w:rPr>
        <w:br w:type="page"/>
      </w:r>
    </w:p>
    <w:p w14:paraId="4E2BEF10" w14:textId="77777777" w:rsidR="00533F56" w:rsidRPr="00C47811" w:rsidRDefault="004E5612">
      <w:pPr>
        <w:pStyle w:val="Kop2"/>
        <w:numPr>
          <w:ilvl w:val="1"/>
          <w:numId w:val="1"/>
        </w:numPr>
        <w:rPr>
          <w:rFonts w:ascii="Arial" w:hAnsi="Arial" w:cs="Arial"/>
          <w:color w:val="004080"/>
        </w:rPr>
      </w:pPr>
      <w:bookmarkStart w:id="74" w:name="_Toc49357641"/>
      <w:r w:rsidRPr="00C47811">
        <w:rPr>
          <w:rFonts w:ascii="Arial" w:hAnsi="Arial" w:cs="Arial"/>
          <w:color w:val="004080"/>
        </w:rPr>
        <w:lastRenderedPageBreak/>
        <w:t>Information Model</w:t>
      </w:r>
      <w:bookmarkEnd w:id="74"/>
    </w:p>
    <w:p w14:paraId="067F1F65" w14:textId="77777777" w:rsidR="00533F56" w:rsidRPr="00C47811" w:rsidRDefault="00533F56">
      <w:pPr>
        <w:rPr>
          <w:rFonts w:eastAsia="Calibri"/>
          <w:color w:val="000000"/>
          <w:sz w:val="22"/>
          <w:szCs w:val="22"/>
        </w:rPr>
      </w:pPr>
    </w:p>
    <w:p w14:paraId="55E40C5A" w14:textId="77777777" w:rsidR="00533F56" w:rsidRPr="009C3FDE" w:rsidRDefault="009C3FDE">
      <w:pPr>
        <w:rPr>
          <w:rFonts w:eastAsia="Calibri"/>
          <w:color w:val="000000"/>
          <w:sz w:val="20"/>
          <w:szCs w:val="20"/>
        </w:rPr>
      </w:pPr>
      <w:r>
        <w:rPr>
          <w:rFonts w:eastAsia="Calibri"/>
          <w:noProof/>
          <w:color w:val="000000"/>
          <w:sz w:val="20"/>
          <w:szCs w:val="20"/>
        </w:rPr>
        <w:drawing>
          <wp:inline distT="0" distB="0" distL="0" distR="0" wp14:anchorId="3B0CA0AC" wp14:editId="6E7CB156">
            <wp:extent cx="6186170" cy="877951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CR20v3-v01.png"/>
                    <pic:cNvPicPr/>
                  </pic:nvPicPr>
                  <pic:blipFill>
                    <a:blip r:embed="rId12">
                      <a:extLst>
                        <a:ext uri="{28A0092B-C50C-407E-A947-70E740481C1C}">
                          <a14:useLocalDpi xmlns:a14="http://schemas.microsoft.com/office/drawing/2010/main" val="0"/>
                        </a:ext>
                      </a:extLst>
                    </a:blip>
                    <a:stretch>
                      <a:fillRect/>
                    </a:stretch>
                  </pic:blipFill>
                  <pic:spPr>
                    <a:xfrm>
                      <a:off x="0" y="0"/>
                      <a:ext cx="6186170" cy="8779510"/>
                    </a:xfrm>
                    <a:prstGeom prst="rect">
                      <a:avLst/>
                    </a:prstGeom>
                  </pic:spPr>
                </pic:pic>
              </a:graphicData>
            </a:graphic>
          </wp:inline>
        </w:drawing>
      </w:r>
    </w:p>
    <w:p w14:paraId="28BACE69" w14:textId="77777777" w:rsidR="00533F56" w:rsidRPr="00C47811" w:rsidRDefault="00533F56">
      <w:pPr>
        <w:jc w:val="cente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533F56" w:rsidRPr="00C47811" w14:paraId="04071309" w14:textId="77777777">
        <w:tc>
          <w:tcPr>
            <w:tcW w:w="4507" w:type="dxa"/>
            <w:tcMar>
              <w:top w:w="0" w:type="dxa"/>
              <w:left w:w="60" w:type="dxa"/>
              <w:bottom w:w="0" w:type="dxa"/>
              <w:right w:w="60" w:type="dxa"/>
            </w:tcMar>
          </w:tcPr>
          <w:p w14:paraId="218D5356" w14:textId="77777777" w:rsidR="00533F56" w:rsidRDefault="00533F56">
            <w:pPr>
              <w:rPr>
                <w:rFonts w:eastAsia="Calibri"/>
                <w:color w:val="000000"/>
                <w:sz w:val="22"/>
                <w:szCs w:val="22"/>
              </w:rPr>
            </w:pPr>
            <w:bookmarkStart w:id="75" w:name="BKM_5D925839_6C75_4523_BC81_2E583A972C7F"/>
          </w:p>
          <w:p w14:paraId="45C2BEC4" w14:textId="77777777" w:rsidR="009C3FDE" w:rsidRDefault="009C3FDE">
            <w:pPr>
              <w:rPr>
                <w:rFonts w:eastAsia="Calibri"/>
                <w:color w:val="000000"/>
                <w:sz w:val="22"/>
                <w:szCs w:val="22"/>
              </w:rPr>
            </w:pPr>
          </w:p>
          <w:p w14:paraId="5B1D4BB4" w14:textId="77777777" w:rsidR="009C3FDE" w:rsidRPr="00C47811" w:rsidRDefault="009C3FDE">
            <w:pPr>
              <w:rPr>
                <w:rFonts w:eastAsia="Calibri"/>
                <w:color w:val="000000"/>
                <w:sz w:val="22"/>
                <w:szCs w:val="22"/>
              </w:rPr>
            </w:pPr>
          </w:p>
        </w:tc>
        <w:tc>
          <w:tcPr>
            <w:tcW w:w="4493" w:type="dxa"/>
            <w:tcMar>
              <w:top w:w="0" w:type="dxa"/>
              <w:left w:w="60" w:type="dxa"/>
              <w:bottom w:w="0" w:type="dxa"/>
              <w:right w:w="60" w:type="dxa"/>
            </w:tcMar>
          </w:tcPr>
          <w:p w14:paraId="0DEE24D1" w14:textId="77777777" w:rsidR="00533F56" w:rsidRPr="00C47811" w:rsidRDefault="00533F56">
            <w:pPr>
              <w:rPr>
                <w:rFonts w:eastAsia="Calibri"/>
                <w:color w:val="000000"/>
                <w:sz w:val="22"/>
                <w:szCs w:val="22"/>
              </w:rPr>
            </w:pPr>
          </w:p>
        </w:tc>
      </w:tr>
      <w:bookmarkEnd w:id="75"/>
    </w:tbl>
    <w:p w14:paraId="1E720116" w14:textId="77777777" w:rsidR="00533F56" w:rsidRPr="00C47811" w:rsidRDefault="00533F56">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A50FA6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A0610B" w14:textId="77777777" w:rsidR="00533F56" w:rsidRPr="004E5612" w:rsidRDefault="004E5612">
            <w:pPr>
              <w:rPr>
                <w:rFonts w:eastAsia="Calibri"/>
                <w:b/>
                <w:color w:val="FFFFFF"/>
                <w:sz w:val="20"/>
                <w:szCs w:val="20"/>
              </w:rPr>
            </w:pPr>
            <w:bookmarkStart w:id="76" w:name="BKM_9810328E_9793_4147_897F_126AEBF93A14"/>
            <w:r w:rsidRPr="004E5612">
              <w:rPr>
                <w:rFonts w:eastAsia="Calibri"/>
                <w:b/>
                <w:color w:val="FFFFFF"/>
                <w:sz w:val="20"/>
                <w:szCs w:val="20"/>
              </w:rPr>
              <w:t>«</w:t>
            </w:r>
            <w:proofErr w:type="spellStart"/>
            <w:r w:rsidRPr="004E5612">
              <w:rPr>
                <w:rFonts w:eastAsia="Calibri"/>
                <w:b/>
                <w:color w:val="FFFFFF"/>
                <w:sz w:val="20"/>
                <w:szCs w:val="20"/>
              </w:rPr>
              <w:t>rootconcept</w:t>
            </w:r>
            <w:proofErr w:type="spellEnd"/>
            <w:r w:rsidRPr="004E5612">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79161" w14:textId="77777777" w:rsidR="00533F56" w:rsidRPr="004E5612" w:rsidRDefault="004E5612">
            <w:pPr>
              <w:rPr>
                <w:rFonts w:eastAsia="Calibri"/>
                <w:color w:val="FFFFFF"/>
                <w:sz w:val="20"/>
                <w:szCs w:val="20"/>
              </w:rPr>
            </w:pPr>
            <w:r w:rsidRPr="004E5612">
              <w:rPr>
                <w:rFonts w:eastAsia="Calibri"/>
                <w:color w:val="FFFFFF"/>
                <w:sz w:val="20"/>
                <w:szCs w:val="20"/>
              </w:rPr>
              <w:t xml:space="preserve">Risicotaxatie-instrument-HCR20 v3  </w:t>
            </w:r>
          </w:p>
        </w:tc>
      </w:tr>
      <w:tr w:rsidR="00533F56" w:rsidRPr="004E5612" w14:paraId="1375A5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A3E65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C7662D"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25A7A165"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2AE7596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Rootconcept van de bouwsteen risicotaxatie instrument HCR 20 v3. Dit rootconcept bevat alle gegevenselementen van de bouwsteen risicotaxatie instrument HCR 20 v3.</w:t>
            </w:r>
          </w:p>
          <w:p w14:paraId="085CFF90"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72C4ED8F" w14:textId="77777777" w:rsidR="00533F56" w:rsidRPr="004E5612" w:rsidRDefault="00533F56">
            <w:pPr>
              <w:rPr>
                <w:rFonts w:eastAsia="Calibri"/>
                <w:color w:val="000000"/>
                <w:sz w:val="20"/>
                <w:szCs w:val="20"/>
              </w:rPr>
            </w:pPr>
          </w:p>
          <w:p w14:paraId="07DA744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2AB5581" w14:textId="77777777" w:rsidR="00533F56" w:rsidRPr="004E5612" w:rsidRDefault="004E5612">
            <w:pPr>
              <w:rPr>
                <w:rFonts w:eastAsia="Calibri"/>
                <w:color w:val="000000"/>
                <w:sz w:val="20"/>
                <w:szCs w:val="20"/>
              </w:rPr>
            </w:pPr>
            <w:r w:rsidRPr="004E5612">
              <w:rPr>
                <w:rFonts w:eastAsia="Calibri"/>
                <w:color w:val="000000"/>
                <w:sz w:val="20"/>
                <w:szCs w:val="20"/>
              </w:rPr>
              <w:t xml:space="preserve">Root concept of information model risk assessment instrument HRC 20 v3. This root concept contains all data elements of information model risk assessment instrument HCR 20 v3. </w:t>
            </w:r>
          </w:p>
          <w:p w14:paraId="61FC18EB"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F54CE28"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58B8D4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4B30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360709" w14:textId="77777777" w:rsidR="00533F56" w:rsidRPr="004E5612" w:rsidRDefault="00533F56">
            <w:pPr>
              <w:rPr>
                <w:rFonts w:eastAsia="Calibri"/>
                <w:color w:val="000000"/>
                <w:sz w:val="20"/>
                <w:szCs w:val="20"/>
              </w:rPr>
            </w:pPr>
          </w:p>
        </w:tc>
      </w:tr>
      <w:tr w:rsidR="00533F56" w:rsidRPr="004E5612" w14:paraId="09E13F2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1DC1E3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AF23D2" w14:textId="77777777" w:rsidR="00533F56" w:rsidRPr="004E5612" w:rsidRDefault="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FE18B6"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06EDC3" w14:textId="77777777" w:rsidR="00533F56" w:rsidRPr="004E5612" w:rsidRDefault="00533F56">
                  <w:pPr>
                    <w:rPr>
                      <w:color w:val="000000"/>
                      <w:sz w:val="20"/>
                      <w:szCs w:val="20"/>
                    </w:rPr>
                  </w:pPr>
                </w:p>
              </w:tc>
            </w:tr>
            <w:tr w:rsidR="00533F56" w:rsidRPr="004E5612" w14:paraId="7ADC5F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7F1B2A"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41DA52" w14:textId="77777777" w:rsidR="00533F56" w:rsidRPr="004E5612" w:rsidRDefault="004E5612">
                  <w:pPr>
                    <w:rPr>
                      <w:color w:val="000000"/>
                      <w:sz w:val="20"/>
                      <w:szCs w:val="20"/>
                    </w:rPr>
                  </w:pPr>
                  <w:r w:rsidRPr="004E5612">
                    <w:rPr>
                      <w:rFonts w:eastAsia="Calibri"/>
                      <w:color w:val="000000"/>
                      <w:sz w:val="20"/>
                      <w:szCs w:val="20"/>
                    </w:rPr>
                    <w:t>GGZNL: RiskTaxHCR20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1613D" w14:textId="77777777" w:rsidR="00533F56" w:rsidRPr="004E5612" w:rsidRDefault="00533F56">
                  <w:pPr>
                    <w:rPr>
                      <w:color w:val="000000"/>
                      <w:sz w:val="20"/>
                      <w:szCs w:val="20"/>
                    </w:rPr>
                  </w:pPr>
                </w:p>
              </w:tc>
            </w:tr>
          </w:tbl>
          <w:p w14:paraId="7339C255" w14:textId="77777777" w:rsidR="00533F56" w:rsidRPr="004E5612" w:rsidRDefault="00533F56">
            <w:pPr>
              <w:rPr>
                <w:color w:val="000000"/>
                <w:sz w:val="20"/>
                <w:szCs w:val="20"/>
              </w:rPr>
            </w:pPr>
          </w:p>
        </w:tc>
      </w:tr>
      <w:tr w:rsidR="00533F56" w:rsidRPr="004E5612" w14:paraId="2F62F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41646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B5D96C" w14:textId="77777777" w:rsidR="00533F56" w:rsidRPr="004E5612" w:rsidRDefault="00533F56">
            <w:pPr>
              <w:rPr>
                <w:rFonts w:eastAsia="Calibri"/>
                <w:color w:val="000000"/>
                <w:sz w:val="20"/>
                <w:szCs w:val="20"/>
              </w:rPr>
            </w:pPr>
          </w:p>
        </w:tc>
      </w:tr>
      <w:bookmarkEnd w:id="76"/>
    </w:tbl>
    <w:p w14:paraId="02A2E5E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69AF7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5A70B6" w14:textId="77777777" w:rsidR="00533F56" w:rsidRPr="004E5612" w:rsidRDefault="004E5612">
            <w:pPr>
              <w:rPr>
                <w:rFonts w:eastAsia="Calibri"/>
                <w:b/>
                <w:color w:val="FFFFFF"/>
                <w:sz w:val="20"/>
                <w:szCs w:val="20"/>
              </w:rPr>
            </w:pPr>
            <w:bookmarkStart w:id="77" w:name="BKM_281D584C_9EE6_4ED0_95F3_BC4526BC605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A2CCE3" w14:textId="77777777" w:rsidR="00533F56" w:rsidRPr="004E5612" w:rsidRDefault="004E5612">
            <w:pPr>
              <w:rPr>
                <w:rFonts w:eastAsia="Calibri"/>
                <w:color w:val="FFFFFF"/>
                <w:sz w:val="20"/>
                <w:szCs w:val="20"/>
              </w:rPr>
            </w:pPr>
            <w:r w:rsidRPr="004E5612">
              <w:rPr>
                <w:rFonts w:eastAsia="Calibri"/>
                <w:color w:val="FFFFFF"/>
                <w:sz w:val="20"/>
                <w:szCs w:val="20"/>
              </w:rPr>
              <w:t xml:space="preserve">Patient  </w:t>
            </w:r>
          </w:p>
        </w:tc>
      </w:tr>
      <w:tr w:rsidR="00533F56" w:rsidRPr="004E5612" w14:paraId="0ACD58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380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9D782" w14:textId="77777777" w:rsidR="00533F56" w:rsidRPr="004E5612" w:rsidRDefault="00533F56">
            <w:pPr>
              <w:rPr>
                <w:rFonts w:eastAsia="Calibri"/>
                <w:color w:val="000000"/>
                <w:sz w:val="20"/>
                <w:szCs w:val="20"/>
              </w:rPr>
            </w:pPr>
          </w:p>
        </w:tc>
      </w:tr>
      <w:tr w:rsidR="00533F56" w:rsidRPr="004E5612" w14:paraId="3DF035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DBB5A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5B0E6" w14:textId="77777777" w:rsidR="00533F56" w:rsidRPr="004E5612" w:rsidRDefault="00533F56">
            <w:pPr>
              <w:rPr>
                <w:rFonts w:eastAsia="Calibri"/>
                <w:color w:val="000000"/>
                <w:sz w:val="20"/>
                <w:szCs w:val="20"/>
              </w:rPr>
            </w:pPr>
          </w:p>
        </w:tc>
      </w:tr>
      <w:tr w:rsidR="00533F56" w:rsidRPr="004E5612" w14:paraId="00EDCA3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87BF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409CEE" w14:textId="77777777" w:rsidR="00533F56" w:rsidRPr="004E5612" w:rsidRDefault="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D129DC" w14:textId="77777777"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3F96C5" w14:textId="77777777" w:rsidR="00533F56" w:rsidRPr="004E5612" w:rsidRDefault="00533F56">
                  <w:pPr>
                    <w:rPr>
                      <w:color w:val="000000"/>
                      <w:sz w:val="20"/>
                      <w:szCs w:val="20"/>
                    </w:rPr>
                  </w:pPr>
                </w:p>
              </w:tc>
            </w:tr>
            <w:tr w:rsidR="00533F56" w:rsidRPr="004E5612" w14:paraId="7287C2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7D363AB"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A35ED4" w14:textId="77777777"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79BE55" w14:textId="77777777" w:rsidR="00533F56" w:rsidRPr="004E5612" w:rsidRDefault="00533F56">
                  <w:pPr>
                    <w:rPr>
                      <w:color w:val="000000"/>
                      <w:sz w:val="20"/>
                      <w:szCs w:val="20"/>
                    </w:rPr>
                  </w:pPr>
                </w:p>
              </w:tc>
            </w:tr>
          </w:tbl>
          <w:p w14:paraId="5D3CCF69" w14:textId="77777777" w:rsidR="00533F56" w:rsidRPr="004E5612" w:rsidRDefault="00533F56">
            <w:pPr>
              <w:rPr>
                <w:color w:val="000000"/>
                <w:sz w:val="20"/>
                <w:szCs w:val="20"/>
              </w:rPr>
            </w:pPr>
          </w:p>
        </w:tc>
      </w:tr>
      <w:tr w:rsidR="00533F56" w:rsidRPr="004E5612" w14:paraId="4C50173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723B2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404FC" w14:textId="77777777" w:rsidR="00533F56" w:rsidRPr="004E5612" w:rsidRDefault="00533F56">
            <w:pPr>
              <w:rPr>
                <w:rFonts w:eastAsia="Calibri"/>
                <w:color w:val="000000"/>
                <w:sz w:val="20"/>
                <w:szCs w:val="20"/>
              </w:rPr>
            </w:pPr>
          </w:p>
        </w:tc>
      </w:tr>
      <w:bookmarkEnd w:id="77"/>
    </w:tbl>
    <w:p w14:paraId="37980A8D"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F92F44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98E13" w14:textId="77777777" w:rsidR="00533F56" w:rsidRPr="004E5612" w:rsidRDefault="004E5612">
            <w:pPr>
              <w:rPr>
                <w:rFonts w:eastAsia="Calibri"/>
                <w:b/>
                <w:color w:val="FFFFFF"/>
                <w:sz w:val="20"/>
                <w:szCs w:val="20"/>
              </w:rPr>
            </w:pPr>
            <w:bookmarkStart w:id="78" w:name="BKM_AEE7D1EA_26E2_4419_9CFA_2FD20D739E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2C5A5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Uitvoerder</w:t>
            </w:r>
            <w:proofErr w:type="spellEnd"/>
            <w:r w:rsidRPr="004E5612">
              <w:rPr>
                <w:rFonts w:eastAsia="Calibri"/>
                <w:color w:val="FFFFFF"/>
                <w:sz w:val="20"/>
                <w:szCs w:val="20"/>
              </w:rPr>
              <w:t xml:space="preserve">: </w:t>
            </w:r>
            <w:proofErr w:type="spellStart"/>
            <w:r w:rsidRPr="004E5612">
              <w:rPr>
                <w:rFonts w:eastAsia="Calibri"/>
                <w:color w:val="FFFFFF"/>
                <w:sz w:val="20"/>
                <w:szCs w:val="20"/>
              </w:rPr>
              <w:t>Zorgverlener</w:t>
            </w:r>
            <w:proofErr w:type="spellEnd"/>
            <w:r w:rsidRPr="004E5612">
              <w:rPr>
                <w:rFonts w:eastAsia="Calibri"/>
                <w:color w:val="FFFFFF"/>
                <w:sz w:val="20"/>
                <w:szCs w:val="20"/>
              </w:rPr>
              <w:t xml:space="preserve">  </w:t>
            </w:r>
          </w:p>
        </w:tc>
      </w:tr>
      <w:tr w:rsidR="00533F56" w:rsidRPr="004E5612" w14:paraId="3D25D7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B3245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86B6F7" w14:textId="77777777" w:rsidR="00533F56" w:rsidRPr="004E5612" w:rsidRDefault="00533F56">
            <w:pPr>
              <w:rPr>
                <w:rFonts w:eastAsia="Calibri"/>
                <w:color w:val="000000"/>
                <w:sz w:val="20"/>
                <w:szCs w:val="20"/>
              </w:rPr>
            </w:pPr>
          </w:p>
        </w:tc>
      </w:tr>
      <w:tr w:rsidR="00533F56" w:rsidRPr="004E5612" w14:paraId="336883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A3FEA"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02E719" w14:textId="77777777" w:rsidR="00533F56" w:rsidRPr="004E5612" w:rsidRDefault="00533F56">
            <w:pPr>
              <w:rPr>
                <w:rFonts w:eastAsia="Calibri"/>
                <w:color w:val="000000"/>
                <w:sz w:val="20"/>
                <w:szCs w:val="20"/>
              </w:rPr>
            </w:pPr>
          </w:p>
        </w:tc>
      </w:tr>
      <w:tr w:rsidR="00533F56" w:rsidRPr="004E5612" w14:paraId="2FDA6A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93BF6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9C668" w14:textId="77777777" w:rsidR="00533F56" w:rsidRPr="004E5612" w:rsidRDefault="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D5D2B" w14:textId="77777777" w:rsidR="00533F56" w:rsidRPr="004E5612" w:rsidRDefault="004E5612">
                  <w:pPr>
                    <w:rPr>
                      <w:color w:val="000000"/>
                      <w:sz w:val="20"/>
                      <w:szCs w:val="20"/>
                    </w:rPr>
                  </w:pPr>
                  <w:r w:rsidRPr="004E5612">
                    <w:rPr>
                      <w:rFonts w:eastAsia="Calibri"/>
                      <w:color w:val="000000"/>
                      <w:sz w:val="20"/>
                      <w:szCs w:val="20"/>
                    </w:rPr>
                    <w:t>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CC2F36" w14:textId="77777777" w:rsidR="00533F56" w:rsidRPr="004E5612" w:rsidRDefault="00533F56">
                  <w:pPr>
                    <w:rPr>
                      <w:color w:val="000000"/>
                      <w:sz w:val="20"/>
                      <w:szCs w:val="20"/>
                    </w:rPr>
                  </w:pPr>
                </w:p>
              </w:tc>
            </w:tr>
            <w:tr w:rsidR="00533F56" w:rsidRPr="004E5612" w14:paraId="6320DBD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67667D"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D3AA4B" w14:textId="77777777" w:rsidR="00533F56" w:rsidRPr="004E5612" w:rsidRDefault="004E5612">
                  <w:pPr>
                    <w:rPr>
                      <w:color w:val="000000"/>
                      <w:sz w:val="20"/>
                      <w:szCs w:val="20"/>
                    </w:rPr>
                  </w:pPr>
                  <w:r w:rsidRPr="004E5612">
                    <w:rPr>
                      <w:rFonts w:eastAsia="Calibri"/>
                      <w:color w:val="000000"/>
                      <w:sz w:val="20"/>
                      <w:szCs w:val="20"/>
                    </w:rPr>
                    <w:t>zibs: 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38D3C5" w14:textId="77777777" w:rsidR="00533F56" w:rsidRPr="004E5612" w:rsidRDefault="00533F56">
                  <w:pPr>
                    <w:rPr>
                      <w:color w:val="000000"/>
                      <w:sz w:val="20"/>
                      <w:szCs w:val="20"/>
                    </w:rPr>
                  </w:pPr>
                </w:p>
              </w:tc>
            </w:tr>
          </w:tbl>
          <w:p w14:paraId="7E9EDEE8" w14:textId="77777777" w:rsidR="00533F56" w:rsidRPr="004E5612" w:rsidRDefault="00533F56">
            <w:pPr>
              <w:rPr>
                <w:color w:val="000000"/>
                <w:sz w:val="20"/>
                <w:szCs w:val="20"/>
              </w:rPr>
            </w:pPr>
          </w:p>
        </w:tc>
      </w:tr>
      <w:tr w:rsidR="00533F56" w:rsidRPr="004E5612" w14:paraId="71B53A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9A888"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0367E2" w14:textId="77777777" w:rsidR="00533F56" w:rsidRPr="004E5612" w:rsidRDefault="00533F56">
            <w:pPr>
              <w:rPr>
                <w:rFonts w:eastAsia="Calibri"/>
                <w:color w:val="000000"/>
                <w:sz w:val="20"/>
                <w:szCs w:val="20"/>
              </w:rPr>
            </w:pPr>
          </w:p>
        </w:tc>
      </w:tr>
      <w:bookmarkEnd w:id="78"/>
    </w:tbl>
    <w:p w14:paraId="508B20D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5781B5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78F723" w14:textId="77777777" w:rsidR="00533F56" w:rsidRPr="004E5612" w:rsidRDefault="004E5612">
            <w:pPr>
              <w:rPr>
                <w:rFonts w:eastAsia="Calibri"/>
                <w:b/>
                <w:color w:val="FFFFFF"/>
                <w:sz w:val="20"/>
                <w:szCs w:val="20"/>
              </w:rPr>
            </w:pPr>
            <w:bookmarkStart w:id="79" w:name="BKM_00152BBD_A406_45CB_95AF_F1E1CFD09850"/>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ADB150"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Historische</w:t>
            </w:r>
            <w:proofErr w:type="spellEnd"/>
            <w:r w:rsidRPr="004E5612">
              <w:rPr>
                <w:rFonts w:eastAsia="Calibri"/>
                <w:color w:val="FFFFFF"/>
                <w:sz w:val="20"/>
                <w:szCs w:val="20"/>
              </w:rPr>
              <w:t xml:space="preserve"> Items  </w:t>
            </w:r>
          </w:p>
        </w:tc>
      </w:tr>
      <w:tr w:rsidR="00533F56" w:rsidRPr="004E5612" w14:paraId="4ECFA2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BE755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A820B6"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30FBAFFF"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429BA73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Historische Items. Deze container bevat alle gegevenselementen van het concept Historische Items. Deze risicofactor gaat over een verleden van ernstige problemen met betrekking tot gewelddadig gedrag. </w:t>
            </w:r>
          </w:p>
          <w:p w14:paraId="686B0A86"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6D7FA832" w14:textId="77777777" w:rsidR="00533F56" w:rsidRPr="004E5612" w:rsidRDefault="00533F56">
            <w:pPr>
              <w:rPr>
                <w:rFonts w:eastAsia="Calibri"/>
                <w:color w:val="000000"/>
                <w:sz w:val="20"/>
                <w:szCs w:val="20"/>
              </w:rPr>
            </w:pPr>
          </w:p>
          <w:p w14:paraId="5564671F"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7D4EBE7" w14:textId="77777777" w:rsidR="00533F56" w:rsidRPr="004E5612" w:rsidRDefault="004E5612">
            <w:pPr>
              <w:rPr>
                <w:rFonts w:eastAsia="Calibri"/>
                <w:color w:val="000000"/>
                <w:sz w:val="20"/>
                <w:szCs w:val="20"/>
              </w:rPr>
            </w:pPr>
            <w:r w:rsidRPr="004E5612">
              <w:rPr>
                <w:rFonts w:eastAsia="Calibri"/>
                <w:color w:val="000000"/>
                <w:sz w:val="20"/>
                <w:szCs w:val="20"/>
              </w:rPr>
              <w:t xml:space="preserve">Container of the concept historical items. This container contains all data of the concept historical items. The H-items are pertinent to the life history of the patient with respect to violent behavior. </w:t>
            </w:r>
          </w:p>
          <w:p w14:paraId="0E6AB60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ED57AAA"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F470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AC14C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A60CD4"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4C304A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2BAA5D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D9DC4" w14:textId="77777777" w:rsidR="00533F56" w:rsidRPr="004E5612" w:rsidRDefault="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3A59CB"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93A8AC" w14:textId="77777777" w:rsidR="00533F56" w:rsidRPr="004E5612" w:rsidRDefault="00533F56">
                  <w:pPr>
                    <w:rPr>
                      <w:color w:val="000000"/>
                      <w:sz w:val="20"/>
                      <w:szCs w:val="20"/>
                    </w:rPr>
                  </w:pPr>
                </w:p>
              </w:tc>
            </w:tr>
            <w:tr w:rsidR="00533F56" w:rsidRPr="004E5612" w14:paraId="73DEA60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96E17"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8156BA" w14:textId="77777777" w:rsidR="00533F56" w:rsidRPr="004E5612" w:rsidRDefault="004E5612">
                  <w:pPr>
                    <w:rPr>
                      <w:color w:val="000000"/>
                      <w:sz w:val="20"/>
                      <w:szCs w:val="20"/>
                    </w:rPr>
                  </w:pPr>
                  <w:r w:rsidRPr="004E5612">
                    <w:rPr>
                      <w:rFonts w:eastAsia="Calibri"/>
                      <w:color w:val="000000"/>
                      <w:sz w:val="20"/>
                      <w:szCs w:val="20"/>
                    </w:rPr>
                    <w:t>GGZNL: 1HCR20HI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E8E67A" w14:textId="77777777" w:rsidR="00533F56" w:rsidRPr="004E5612" w:rsidRDefault="00533F56">
                  <w:pPr>
                    <w:rPr>
                      <w:color w:val="000000"/>
                      <w:sz w:val="20"/>
                      <w:szCs w:val="20"/>
                    </w:rPr>
                  </w:pPr>
                </w:p>
              </w:tc>
            </w:tr>
          </w:tbl>
          <w:p w14:paraId="3F94D807" w14:textId="77777777" w:rsidR="00533F56" w:rsidRPr="004E5612" w:rsidRDefault="00533F56">
            <w:pPr>
              <w:rPr>
                <w:color w:val="000000"/>
                <w:sz w:val="20"/>
                <w:szCs w:val="20"/>
              </w:rPr>
            </w:pPr>
          </w:p>
        </w:tc>
      </w:tr>
      <w:tr w:rsidR="00533F56" w:rsidRPr="004E5612" w14:paraId="26202ED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648E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17763F" w14:textId="77777777" w:rsidR="00533F56" w:rsidRPr="004E5612" w:rsidRDefault="00533F56">
            <w:pPr>
              <w:rPr>
                <w:rFonts w:eastAsia="Calibri"/>
                <w:color w:val="000000"/>
                <w:sz w:val="20"/>
                <w:szCs w:val="20"/>
              </w:rPr>
            </w:pPr>
          </w:p>
        </w:tc>
      </w:tr>
      <w:bookmarkEnd w:id="79"/>
    </w:tbl>
    <w:p w14:paraId="3BB2EEA3"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4BD60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79C3F2" w14:textId="77777777" w:rsidR="00533F56" w:rsidRPr="004E5612" w:rsidRDefault="004E5612">
            <w:pPr>
              <w:rPr>
                <w:rFonts w:eastAsia="Calibri"/>
                <w:b/>
                <w:color w:val="FFFFFF"/>
                <w:sz w:val="20"/>
                <w:szCs w:val="20"/>
              </w:rPr>
            </w:pPr>
            <w:bookmarkStart w:id="80" w:name="BKM_24448B7B_90B3_44FF_8D58_648A45DD844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5F07DD" w14:textId="77777777" w:rsidR="00533F56" w:rsidRPr="004E5612" w:rsidRDefault="004E5612">
            <w:pPr>
              <w:rPr>
                <w:rFonts w:eastAsia="Calibri"/>
                <w:color w:val="FFFFFF"/>
                <w:sz w:val="20"/>
                <w:szCs w:val="20"/>
              </w:rPr>
            </w:pPr>
            <w:r w:rsidRPr="004E5612">
              <w:rPr>
                <w:rFonts w:eastAsia="Calibri"/>
                <w:color w:val="FFFFFF"/>
                <w:sz w:val="20"/>
                <w:szCs w:val="20"/>
              </w:rPr>
              <w:t xml:space="preserve">H1 Geweld  </w:t>
            </w:r>
          </w:p>
        </w:tc>
      </w:tr>
      <w:tr w:rsidR="00533F56" w:rsidRPr="004E5612" w14:paraId="47626BF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37AF8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55AF13"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192A4E5C"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70CECD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15E6267C"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Geweld</w:t>
            </w:r>
          </w:p>
          <w:p w14:paraId="395F0FA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14:paraId="0EE7704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14:paraId="5FCA1C2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 Als volwassene (18 jaar en ouder)</w:t>
            </w:r>
          </w:p>
          <w:p w14:paraId="67A68990" w14:textId="77777777" w:rsidR="00533F56" w:rsidRPr="004E5612" w:rsidRDefault="00533F56">
            <w:pPr>
              <w:rPr>
                <w:rFonts w:eastAsia="Calibri"/>
                <w:color w:val="000000"/>
                <w:sz w:val="20"/>
                <w:szCs w:val="20"/>
                <w:lang w:val="nl-NL"/>
              </w:rPr>
            </w:pPr>
          </w:p>
          <w:p w14:paraId="7AF83625"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F422BAB" w14:textId="77777777" w:rsidR="00533F56" w:rsidRPr="004E5612" w:rsidRDefault="00533F56">
            <w:pPr>
              <w:rPr>
                <w:rFonts w:eastAsia="Calibri"/>
                <w:color w:val="000000"/>
                <w:sz w:val="20"/>
                <w:szCs w:val="20"/>
              </w:rPr>
            </w:pPr>
          </w:p>
          <w:p w14:paraId="48920D45"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613FB37"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67993D1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CC908C5"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5592D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D4F36B"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B200B"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0A70AB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67951D8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324EF3"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0BB1F2" w14:textId="77777777" w:rsidR="00533F56" w:rsidRPr="004E5612" w:rsidRDefault="004E5612">
                  <w:pPr>
                    <w:rPr>
                      <w:color w:val="000000"/>
                      <w:sz w:val="20"/>
                      <w:szCs w:val="20"/>
                    </w:rPr>
                  </w:pPr>
                  <w:r w:rsidRPr="004E5612">
                    <w:rPr>
                      <w:rFonts w:eastAsia="Calibri"/>
                      <w:color w:val="000000"/>
                      <w:sz w:val="20"/>
                      <w:szCs w:val="20"/>
                    </w:rPr>
                    <w:t>GGZNL:HCR20H01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B65985" w14:textId="77777777" w:rsidR="00533F56" w:rsidRPr="004E5612" w:rsidRDefault="00533F56">
                  <w:pPr>
                    <w:rPr>
                      <w:color w:val="000000"/>
                      <w:sz w:val="20"/>
                      <w:szCs w:val="20"/>
                    </w:rPr>
                  </w:pPr>
                </w:p>
              </w:tc>
            </w:tr>
          </w:tbl>
          <w:p w14:paraId="5E9AB88E" w14:textId="77777777" w:rsidR="00533F56" w:rsidRPr="004E5612" w:rsidRDefault="00533F56">
            <w:pPr>
              <w:rPr>
                <w:color w:val="000000"/>
                <w:sz w:val="20"/>
                <w:szCs w:val="20"/>
              </w:rPr>
            </w:pPr>
          </w:p>
        </w:tc>
      </w:tr>
      <w:tr w:rsidR="00533F56" w:rsidRPr="004E5612" w14:paraId="270381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539E6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F06946" w14:textId="77777777" w:rsidR="00533F56" w:rsidRPr="004E5612" w:rsidRDefault="00533F56">
            <w:pPr>
              <w:rPr>
                <w:rFonts w:eastAsia="Calibri"/>
                <w:color w:val="000000"/>
                <w:sz w:val="20"/>
                <w:szCs w:val="20"/>
              </w:rPr>
            </w:pPr>
          </w:p>
        </w:tc>
      </w:tr>
      <w:bookmarkEnd w:id="80"/>
    </w:tbl>
    <w:p w14:paraId="4C898B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DA692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C59A81" w14:textId="77777777" w:rsidR="00533F56" w:rsidRPr="004E5612" w:rsidRDefault="004E5612">
            <w:pPr>
              <w:rPr>
                <w:rFonts w:eastAsia="Calibri"/>
                <w:b/>
                <w:color w:val="FFFFFF"/>
                <w:sz w:val="20"/>
                <w:szCs w:val="20"/>
              </w:rPr>
            </w:pPr>
            <w:bookmarkStart w:id="81" w:name="BKM_5EF965B0_A322_4866_9A47_A86133C8217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C52EF0" w14:textId="77777777" w:rsidR="00533F56" w:rsidRPr="004E5612" w:rsidRDefault="004E5612">
            <w:pPr>
              <w:rPr>
                <w:rFonts w:eastAsia="Calibri"/>
                <w:color w:val="FFFFFF"/>
                <w:sz w:val="20"/>
                <w:szCs w:val="20"/>
              </w:rPr>
            </w:pPr>
            <w:r w:rsidRPr="004E5612">
              <w:rPr>
                <w:rFonts w:eastAsia="Calibri"/>
                <w:color w:val="FFFFFF"/>
                <w:sz w:val="20"/>
                <w:szCs w:val="20"/>
              </w:rPr>
              <w:t xml:space="preserve">H2 </w:t>
            </w:r>
            <w:proofErr w:type="spellStart"/>
            <w:r w:rsidRPr="004E5612">
              <w:rPr>
                <w:rFonts w:eastAsia="Calibri"/>
                <w:color w:val="FFFFFF"/>
                <w:sz w:val="20"/>
                <w:szCs w:val="20"/>
              </w:rPr>
              <w:t>Overig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antisociaal</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gedrag</w:t>
            </w:r>
            <w:proofErr w:type="spellEnd"/>
            <w:r w:rsidRPr="004E5612">
              <w:rPr>
                <w:rFonts w:eastAsia="Calibri"/>
                <w:color w:val="FFFFFF"/>
                <w:sz w:val="20"/>
                <w:szCs w:val="20"/>
              </w:rPr>
              <w:t xml:space="preserve">  </w:t>
            </w:r>
          </w:p>
        </w:tc>
      </w:tr>
      <w:tr w:rsidR="00533F56" w:rsidRPr="004E5612" w14:paraId="6C5888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4EB56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9305A5"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B4C45C3"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81D13D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Antisociaal gedrag overig. </w:t>
            </w:r>
          </w:p>
          <w:p w14:paraId="5E90172B"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14:paraId="58D5BF8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14:paraId="1B22C338"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 Als volwassene (18 jaar en ouder)&lt;/nl-NL&gt;</w:t>
            </w:r>
          </w:p>
          <w:p w14:paraId="1FA7EEE6" w14:textId="77777777" w:rsidR="00533F56" w:rsidRPr="004E5612" w:rsidRDefault="00533F56">
            <w:pPr>
              <w:rPr>
                <w:rFonts w:eastAsia="Calibri"/>
                <w:color w:val="000000"/>
                <w:sz w:val="20"/>
                <w:szCs w:val="20"/>
                <w:lang w:val="nl-NL"/>
              </w:rPr>
            </w:pPr>
          </w:p>
          <w:p w14:paraId="08849FD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2F483A5"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596B45E7"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3659D84"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58DCC0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2BAE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793FB5"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3F730F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30CA23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D94178"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B18E61" w14:textId="77777777" w:rsidR="00533F56" w:rsidRPr="004E5612" w:rsidRDefault="004E5612">
                  <w:pPr>
                    <w:rPr>
                      <w:color w:val="000000"/>
                      <w:sz w:val="20"/>
                      <w:szCs w:val="20"/>
                    </w:rPr>
                  </w:pPr>
                  <w:r w:rsidRPr="004E5612">
                    <w:rPr>
                      <w:rFonts w:eastAsia="Calibri"/>
                      <w:color w:val="000000"/>
                      <w:sz w:val="20"/>
                      <w:szCs w:val="20"/>
                    </w:rPr>
                    <w:t>GGZNL:HKTRH02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EB00DC2" w14:textId="77777777" w:rsidR="00533F56" w:rsidRPr="004E5612" w:rsidRDefault="00533F56">
                  <w:pPr>
                    <w:rPr>
                      <w:color w:val="000000"/>
                      <w:sz w:val="20"/>
                      <w:szCs w:val="20"/>
                    </w:rPr>
                  </w:pPr>
                </w:p>
              </w:tc>
            </w:tr>
          </w:tbl>
          <w:p w14:paraId="06B90B67" w14:textId="77777777" w:rsidR="00533F56" w:rsidRPr="004E5612" w:rsidRDefault="00533F56">
            <w:pPr>
              <w:rPr>
                <w:color w:val="000000"/>
                <w:sz w:val="20"/>
                <w:szCs w:val="20"/>
              </w:rPr>
            </w:pPr>
          </w:p>
        </w:tc>
      </w:tr>
      <w:tr w:rsidR="00533F56" w:rsidRPr="004E5612" w14:paraId="3F25C5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1DE5D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085EB3" w14:textId="77777777" w:rsidR="00533F56" w:rsidRPr="004E5612" w:rsidRDefault="00533F56">
            <w:pPr>
              <w:rPr>
                <w:rFonts w:eastAsia="Calibri"/>
                <w:color w:val="000000"/>
                <w:sz w:val="20"/>
                <w:szCs w:val="20"/>
              </w:rPr>
            </w:pPr>
          </w:p>
        </w:tc>
      </w:tr>
      <w:bookmarkEnd w:id="81"/>
    </w:tbl>
    <w:p w14:paraId="272336D3"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F7A65B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FB0A35" w14:textId="77777777" w:rsidR="00533F56" w:rsidRPr="004E5612" w:rsidRDefault="004E5612">
            <w:pPr>
              <w:rPr>
                <w:rFonts w:eastAsia="Calibri"/>
                <w:b/>
                <w:color w:val="FFFFFF"/>
                <w:sz w:val="20"/>
                <w:szCs w:val="20"/>
              </w:rPr>
            </w:pPr>
            <w:bookmarkStart w:id="82" w:name="BKM_CFB2C38B_380D_457B_A637_BA167D20221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C346A8" w14:textId="77777777" w:rsidR="00533F56" w:rsidRPr="004E5612" w:rsidRDefault="004E5612">
            <w:pPr>
              <w:rPr>
                <w:rFonts w:eastAsia="Calibri"/>
                <w:color w:val="FFFFFF"/>
                <w:sz w:val="20"/>
                <w:szCs w:val="20"/>
              </w:rPr>
            </w:pPr>
            <w:r w:rsidRPr="004E5612">
              <w:rPr>
                <w:rFonts w:eastAsia="Calibri"/>
                <w:color w:val="FFFFFF"/>
                <w:sz w:val="20"/>
                <w:szCs w:val="20"/>
              </w:rPr>
              <w:t xml:space="preserve">H3 </w:t>
            </w: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14:paraId="69E165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DBAC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14650C"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2C757300"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30C98138" w14:textId="77777777" w:rsidR="00533F56" w:rsidRPr="00AF2C88" w:rsidRDefault="004E5612">
            <w:pPr>
              <w:rPr>
                <w:rFonts w:eastAsia="Calibri"/>
                <w:color w:val="000000"/>
                <w:sz w:val="20"/>
                <w:szCs w:val="20"/>
                <w:lang w:val="nl-NL"/>
              </w:rPr>
            </w:pPr>
            <w:r w:rsidRPr="00AF2C88">
              <w:rPr>
                <w:rFonts w:eastAsia="Calibri"/>
                <w:color w:val="000000"/>
                <w:sz w:val="20"/>
                <w:szCs w:val="20"/>
                <w:lang w:val="nl-NL"/>
              </w:rPr>
              <w:t>&lt;nl-NL&gt;</w:t>
            </w:r>
          </w:p>
          <w:p w14:paraId="3D6F205A" w14:textId="77777777" w:rsidR="00533F56" w:rsidRPr="00AF2C88" w:rsidRDefault="00533F56">
            <w:pPr>
              <w:rPr>
                <w:rFonts w:eastAsia="Calibri"/>
                <w:color w:val="000000"/>
                <w:sz w:val="20"/>
                <w:szCs w:val="20"/>
                <w:lang w:val="nl-NL"/>
              </w:rPr>
            </w:pPr>
          </w:p>
          <w:p w14:paraId="6B3902D2" w14:textId="77777777" w:rsidR="00533F56" w:rsidRPr="00AF2C88" w:rsidRDefault="004E5612">
            <w:pPr>
              <w:rPr>
                <w:rFonts w:eastAsia="Calibri"/>
                <w:color w:val="000000"/>
                <w:sz w:val="20"/>
                <w:szCs w:val="20"/>
                <w:lang w:val="nl-NL"/>
              </w:rPr>
            </w:pPr>
            <w:r w:rsidRPr="00AF2C88">
              <w:rPr>
                <w:rFonts w:eastAsia="Calibri"/>
                <w:color w:val="000000"/>
                <w:sz w:val="20"/>
                <w:szCs w:val="20"/>
                <w:lang w:val="nl-NL"/>
              </w:rPr>
              <w:t>a. Intieme relaties</w:t>
            </w:r>
          </w:p>
          <w:p w14:paraId="052E223C" w14:textId="77777777" w:rsidR="00533F56" w:rsidRPr="00AF2C88" w:rsidRDefault="004E5612">
            <w:pPr>
              <w:rPr>
                <w:rFonts w:eastAsia="Calibri"/>
                <w:color w:val="000000"/>
                <w:sz w:val="20"/>
                <w:szCs w:val="20"/>
                <w:lang w:val="nl-NL"/>
              </w:rPr>
            </w:pPr>
            <w:r w:rsidRPr="00AF2C88">
              <w:rPr>
                <w:rFonts w:eastAsia="Calibri"/>
                <w:color w:val="000000"/>
                <w:sz w:val="20"/>
                <w:szCs w:val="20"/>
                <w:lang w:val="nl-NL"/>
              </w:rPr>
              <w:t>b. Niet-intieme relaties</w:t>
            </w:r>
          </w:p>
          <w:p w14:paraId="55E419A8" w14:textId="77777777" w:rsidR="00533F56" w:rsidRPr="00AF2C88" w:rsidRDefault="00533F56">
            <w:pPr>
              <w:rPr>
                <w:rFonts w:eastAsia="Calibri"/>
                <w:color w:val="000000"/>
                <w:sz w:val="20"/>
                <w:szCs w:val="20"/>
                <w:lang w:val="nl-NL"/>
              </w:rPr>
            </w:pPr>
          </w:p>
          <w:p w14:paraId="2AB93546"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p>
          <w:p w14:paraId="1E3D7FD8" w14:textId="77777777" w:rsidR="00533F56" w:rsidRPr="004E5612" w:rsidRDefault="00533F56">
            <w:pPr>
              <w:rPr>
                <w:rFonts w:eastAsia="Calibri"/>
                <w:color w:val="000000"/>
                <w:sz w:val="20"/>
                <w:szCs w:val="20"/>
              </w:rPr>
            </w:pPr>
          </w:p>
          <w:p w14:paraId="385E4AE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46C33B2"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1607FAD9"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B2F1FBD"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2FF21D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FB44A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84C12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56334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8DEF27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6B4375"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07C602" w14:textId="77777777" w:rsidR="00533F56" w:rsidRPr="004E5612" w:rsidRDefault="004E5612">
                  <w:pPr>
                    <w:rPr>
                      <w:color w:val="000000"/>
                      <w:sz w:val="20"/>
                      <w:szCs w:val="20"/>
                    </w:rPr>
                  </w:pPr>
                  <w:r w:rsidRPr="004E5612">
                    <w:rPr>
                      <w:rFonts w:eastAsia="Calibri"/>
                      <w:color w:val="000000"/>
                      <w:sz w:val="20"/>
                      <w:szCs w:val="20"/>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4400C9" w14:textId="77777777" w:rsidR="00533F56" w:rsidRPr="004E5612" w:rsidRDefault="00533F56">
                  <w:pPr>
                    <w:rPr>
                      <w:color w:val="000000"/>
                      <w:sz w:val="20"/>
                      <w:szCs w:val="20"/>
                    </w:rPr>
                  </w:pPr>
                </w:p>
              </w:tc>
            </w:tr>
          </w:tbl>
          <w:p w14:paraId="2C098C97" w14:textId="77777777" w:rsidR="00533F56" w:rsidRPr="004E5612" w:rsidRDefault="00533F56">
            <w:pPr>
              <w:rPr>
                <w:color w:val="000000"/>
                <w:sz w:val="20"/>
                <w:szCs w:val="20"/>
              </w:rPr>
            </w:pPr>
          </w:p>
        </w:tc>
      </w:tr>
      <w:tr w:rsidR="00533F56" w:rsidRPr="004E5612" w14:paraId="0A1DB1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156A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967BF1" w14:textId="77777777" w:rsidR="00533F56" w:rsidRPr="004E5612" w:rsidRDefault="00533F56">
            <w:pPr>
              <w:rPr>
                <w:rFonts w:eastAsia="Calibri"/>
                <w:color w:val="000000"/>
                <w:sz w:val="20"/>
                <w:szCs w:val="20"/>
              </w:rPr>
            </w:pPr>
          </w:p>
        </w:tc>
      </w:tr>
      <w:bookmarkEnd w:id="82"/>
    </w:tbl>
    <w:p w14:paraId="3034489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13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210FD" w14:textId="77777777" w:rsidR="00533F56" w:rsidRPr="004E5612" w:rsidRDefault="004E5612">
            <w:pPr>
              <w:rPr>
                <w:rFonts w:eastAsia="Calibri"/>
                <w:b/>
                <w:color w:val="FFFFFF"/>
                <w:sz w:val="20"/>
                <w:szCs w:val="20"/>
              </w:rPr>
            </w:pPr>
            <w:bookmarkStart w:id="83" w:name="BKM_6C0C0E06_4D61_4CB9_B143_AA8F1F99AA5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E299F7" w14:textId="77777777" w:rsidR="00533F56" w:rsidRPr="004E5612" w:rsidRDefault="004E5612">
            <w:pPr>
              <w:rPr>
                <w:rFonts w:eastAsia="Calibri"/>
                <w:color w:val="FFFFFF"/>
                <w:sz w:val="20"/>
                <w:szCs w:val="20"/>
              </w:rPr>
            </w:pPr>
            <w:r w:rsidRPr="004E5612">
              <w:rPr>
                <w:rFonts w:eastAsia="Calibri"/>
                <w:color w:val="FFFFFF"/>
                <w:sz w:val="20"/>
                <w:szCs w:val="20"/>
              </w:rPr>
              <w:t xml:space="preserve">H4 Werk  </w:t>
            </w:r>
          </w:p>
        </w:tc>
      </w:tr>
      <w:tr w:rsidR="00533F56" w:rsidRPr="004E5612" w14:paraId="18A84B5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E3A39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08FF0E"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742D6BF6"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D93BF32"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r w:rsidRPr="004E5612">
              <w:rPr>
                <w:rFonts w:eastAsia="Calibri"/>
                <w:b/>
                <w:color w:val="000000"/>
                <w:sz w:val="20"/>
                <w:szCs w:val="20"/>
                <w:lang w:val="nl-NL"/>
              </w:rPr>
              <w:t>H</w:t>
            </w:r>
            <w:r w:rsidRPr="004E5612">
              <w:rPr>
                <w:rFonts w:eastAsia="Calibri"/>
                <w:color w:val="000000"/>
                <w:sz w:val="20"/>
                <w:szCs w:val="20"/>
                <w:lang w:val="nl-NL"/>
              </w:rPr>
              <w:t xml:space="preserve">4 Werk </w:t>
            </w:r>
          </w:p>
          <w:p w14:paraId="781AA7F8" w14:textId="77777777" w:rsidR="00533F56" w:rsidRPr="004E5612" w:rsidRDefault="00533F56">
            <w:pPr>
              <w:rPr>
                <w:rFonts w:eastAsia="Calibri"/>
                <w:color w:val="000000"/>
                <w:sz w:val="20"/>
                <w:szCs w:val="20"/>
                <w:lang w:val="nl-NL"/>
              </w:rPr>
            </w:pPr>
          </w:p>
          <w:p w14:paraId="31AAC7E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7FC30D6D" w14:textId="77777777" w:rsidR="00533F56" w:rsidRPr="004E5612" w:rsidRDefault="00533F56">
            <w:pPr>
              <w:rPr>
                <w:rFonts w:eastAsia="Calibri"/>
                <w:color w:val="000000"/>
                <w:sz w:val="20"/>
                <w:szCs w:val="20"/>
                <w:lang w:val="nl-NL"/>
              </w:rPr>
            </w:pPr>
          </w:p>
          <w:p w14:paraId="78E7171D"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46EB1F0"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35AD2E8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FDE27C3"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85164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5E365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7B898"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4226E0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5CEADE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598C8EA"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06810" w14:textId="77777777" w:rsidR="00533F56" w:rsidRPr="004E5612" w:rsidRDefault="004E5612">
                  <w:pPr>
                    <w:rPr>
                      <w:color w:val="000000"/>
                      <w:sz w:val="20"/>
                      <w:szCs w:val="20"/>
                    </w:rPr>
                  </w:pPr>
                  <w:r w:rsidRPr="004E5612">
                    <w:rPr>
                      <w:rFonts w:eastAsia="Calibri"/>
                      <w:color w:val="000000"/>
                      <w:sz w:val="20"/>
                      <w:szCs w:val="20"/>
                    </w:rPr>
                    <w:t>GGZNL:HKTRH04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A850A58" w14:textId="77777777" w:rsidR="00533F56" w:rsidRPr="004E5612" w:rsidRDefault="00533F56">
                  <w:pPr>
                    <w:rPr>
                      <w:color w:val="000000"/>
                      <w:sz w:val="20"/>
                      <w:szCs w:val="20"/>
                    </w:rPr>
                  </w:pPr>
                </w:p>
              </w:tc>
            </w:tr>
          </w:tbl>
          <w:p w14:paraId="396DBE36" w14:textId="77777777" w:rsidR="00533F56" w:rsidRPr="004E5612" w:rsidRDefault="00533F56">
            <w:pPr>
              <w:rPr>
                <w:color w:val="000000"/>
                <w:sz w:val="20"/>
                <w:szCs w:val="20"/>
              </w:rPr>
            </w:pPr>
          </w:p>
        </w:tc>
      </w:tr>
      <w:tr w:rsidR="00533F56" w:rsidRPr="004E5612" w14:paraId="22F82B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EDC1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9EB7A6" w14:textId="77777777" w:rsidR="00533F56" w:rsidRPr="004E5612" w:rsidRDefault="00533F56">
            <w:pPr>
              <w:rPr>
                <w:rFonts w:eastAsia="Calibri"/>
                <w:color w:val="000000"/>
                <w:sz w:val="20"/>
                <w:szCs w:val="20"/>
              </w:rPr>
            </w:pPr>
          </w:p>
        </w:tc>
      </w:tr>
      <w:bookmarkEnd w:id="83"/>
    </w:tbl>
    <w:p w14:paraId="25B72E2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391432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724D7B" w14:textId="77777777" w:rsidR="00533F56" w:rsidRPr="004E5612" w:rsidRDefault="004E5612">
            <w:pPr>
              <w:rPr>
                <w:rFonts w:eastAsia="Calibri"/>
                <w:b/>
                <w:color w:val="FFFFFF"/>
                <w:sz w:val="20"/>
                <w:szCs w:val="20"/>
              </w:rPr>
            </w:pPr>
            <w:bookmarkStart w:id="84" w:name="BKM_AFE140F8_FC47_447F_8FC9_D21205E1A8B8"/>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13542E" w14:textId="77777777" w:rsidR="00533F56" w:rsidRPr="004E5612" w:rsidRDefault="004E5612">
            <w:pPr>
              <w:rPr>
                <w:rFonts w:eastAsia="Calibri"/>
                <w:color w:val="FFFFFF"/>
                <w:sz w:val="20"/>
                <w:szCs w:val="20"/>
              </w:rPr>
            </w:pPr>
            <w:r w:rsidRPr="004E5612">
              <w:rPr>
                <w:rFonts w:eastAsia="Calibri"/>
                <w:color w:val="FFFFFF"/>
                <w:sz w:val="20"/>
                <w:szCs w:val="20"/>
              </w:rPr>
              <w:t xml:space="preserve">H5 </w:t>
            </w:r>
            <w:proofErr w:type="spellStart"/>
            <w:r w:rsidRPr="004E5612">
              <w:rPr>
                <w:rFonts w:eastAsia="Calibri"/>
                <w:color w:val="FFFFFF"/>
                <w:sz w:val="20"/>
                <w:szCs w:val="20"/>
              </w:rPr>
              <w:t>Middelengebruik</w:t>
            </w:r>
            <w:proofErr w:type="spellEnd"/>
            <w:r w:rsidRPr="004E5612">
              <w:rPr>
                <w:rFonts w:eastAsia="Calibri"/>
                <w:color w:val="FFFFFF"/>
                <w:sz w:val="20"/>
                <w:szCs w:val="20"/>
              </w:rPr>
              <w:t xml:space="preserve">  </w:t>
            </w:r>
          </w:p>
        </w:tc>
      </w:tr>
      <w:tr w:rsidR="00533F56" w:rsidRPr="004E5612" w14:paraId="7A431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C9EBD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6A35B5"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749B320C"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0DBF9A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&lt;nl-NL&gt;H5 Middelengebruik</w:t>
            </w:r>
          </w:p>
          <w:p w14:paraId="12049EAF" w14:textId="77777777" w:rsidR="00533F56" w:rsidRPr="004E5612" w:rsidRDefault="00533F56">
            <w:pPr>
              <w:rPr>
                <w:rFonts w:eastAsia="Calibri"/>
                <w:color w:val="000000"/>
                <w:sz w:val="20"/>
                <w:szCs w:val="20"/>
                <w:lang w:val="nl-NL"/>
              </w:rPr>
            </w:pPr>
          </w:p>
          <w:p w14:paraId="5648697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lastRenderedPageBreak/>
              <w:t>&lt;/nl-NL&gt;</w:t>
            </w:r>
          </w:p>
          <w:p w14:paraId="3302703B" w14:textId="77777777" w:rsidR="00533F56" w:rsidRPr="004E5612" w:rsidRDefault="00533F56">
            <w:pPr>
              <w:rPr>
                <w:rFonts w:eastAsia="Calibri"/>
                <w:color w:val="000000"/>
                <w:sz w:val="20"/>
                <w:szCs w:val="20"/>
                <w:lang w:val="nl-NL"/>
              </w:rPr>
            </w:pPr>
          </w:p>
          <w:p w14:paraId="7F984492"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F8B9DA3"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7A2B2EC8"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5AEB42D"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305A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56195"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3D983B"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E70D4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1799D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C33576C"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ADC24E" w14:textId="77777777" w:rsidR="00533F56" w:rsidRPr="004E5612" w:rsidRDefault="004E5612">
                  <w:pPr>
                    <w:rPr>
                      <w:color w:val="000000"/>
                      <w:sz w:val="20"/>
                      <w:szCs w:val="20"/>
                    </w:rPr>
                  </w:pPr>
                  <w:r w:rsidRPr="004E5612">
                    <w:rPr>
                      <w:rFonts w:eastAsia="Calibri"/>
                      <w:color w:val="000000"/>
                      <w:sz w:val="20"/>
                      <w:szCs w:val="20"/>
                    </w:rPr>
                    <w:t>GGZNL: HCR20H05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041A82" w14:textId="77777777" w:rsidR="00533F56" w:rsidRPr="004E5612" w:rsidRDefault="00533F56">
                  <w:pPr>
                    <w:rPr>
                      <w:color w:val="000000"/>
                      <w:sz w:val="20"/>
                      <w:szCs w:val="20"/>
                    </w:rPr>
                  </w:pPr>
                </w:p>
              </w:tc>
            </w:tr>
          </w:tbl>
          <w:p w14:paraId="719B509F" w14:textId="77777777" w:rsidR="00533F56" w:rsidRPr="004E5612" w:rsidRDefault="00533F56">
            <w:pPr>
              <w:rPr>
                <w:color w:val="000000"/>
                <w:sz w:val="20"/>
                <w:szCs w:val="20"/>
              </w:rPr>
            </w:pPr>
          </w:p>
        </w:tc>
      </w:tr>
      <w:tr w:rsidR="00533F56" w:rsidRPr="004E5612" w14:paraId="6EB462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A4868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CA809A" w14:textId="77777777" w:rsidR="00533F56" w:rsidRPr="004E5612" w:rsidRDefault="00533F56">
            <w:pPr>
              <w:rPr>
                <w:rFonts w:eastAsia="Calibri"/>
                <w:color w:val="000000"/>
                <w:sz w:val="20"/>
                <w:szCs w:val="20"/>
              </w:rPr>
            </w:pPr>
          </w:p>
        </w:tc>
      </w:tr>
      <w:bookmarkEnd w:id="84"/>
    </w:tbl>
    <w:p w14:paraId="192F9D5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C7AC27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B44575" w14:textId="77777777" w:rsidR="00533F56" w:rsidRPr="004E5612" w:rsidRDefault="004E5612">
            <w:pPr>
              <w:rPr>
                <w:rFonts w:eastAsia="Calibri"/>
                <w:b/>
                <w:color w:val="FFFFFF"/>
                <w:sz w:val="20"/>
                <w:szCs w:val="20"/>
              </w:rPr>
            </w:pPr>
            <w:bookmarkStart w:id="85" w:name="BKM_A438D3BB_0E5D_49CC_AC67_842CE05957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98972" w14:textId="77777777" w:rsidR="00533F56" w:rsidRPr="004E5612" w:rsidRDefault="004E5612">
            <w:pPr>
              <w:rPr>
                <w:rFonts w:eastAsia="Calibri"/>
                <w:color w:val="FFFFFF"/>
                <w:sz w:val="20"/>
                <w:szCs w:val="20"/>
              </w:rPr>
            </w:pPr>
            <w:r w:rsidRPr="004E5612">
              <w:rPr>
                <w:rFonts w:eastAsia="Calibri"/>
                <w:color w:val="FFFFFF"/>
                <w:sz w:val="20"/>
                <w:szCs w:val="20"/>
              </w:rPr>
              <w:t xml:space="preserve">H6 </w:t>
            </w:r>
            <w:proofErr w:type="spellStart"/>
            <w:r w:rsidRPr="004E5612">
              <w:rPr>
                <w:rFonts w:eastAsia="Calibri"/>
                <w:color w:val="FFFFFF"/>
                <w:sz w:val="20"/>
                <w:szCs w:val="20"/>
              </w:rPr>
              <w:t>Ernstige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psychische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stoornis</w:t>
            </w:r>
            <w:proofErr w:type="spellEnd"/>
            <w:r w:rsidRPr="004E5612">
              <w:rPr>
                <w:rFonts w:eastAsia="Calibri"/>
                <w:color w:val="FFFFFF"/>
                <w:sz w:val="20"/>
                <w:szCs w:val="20"/>
              </w:rPr>
              <w:t xml:space="preserve">  </w:t>
            </w:r>
          </w:p>
        </w:tc>
      </w:tr>
      <w:tr w:rsidR="00533F56" w:rsidRPr="004E5612" w14:paraId="52E76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41AB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01A823"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319C0F66"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4B0776E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roofErr w:type="spellStart"/>
            <w:r w:rsidRPr="004E5612">
              <w:rPr>
                <w:rFonts w:eastAsia="Calibri"/>
                <w:color w:val="000000"/>
                <w:sz w:val="20"/>
                <w:szCs w:val="20"/>
                <w:lang w:val="nl-NL"/>
              </w:rPr>
              <w:t>HErnstige</w:t>
            </w:r>
            <w:proofErr w:type="spellEnd"/>
            <w:r w:rsidRPr="004E5612">
              <w:rPr>
                <w:rFonts w:eastAsia="Calibri"/>
                <w:color w:val="000000"/>
                <w:sz w:val="20"/>
                <w:szCs w:val="20"/>
                <w:lang w:val="nl-NL"/>
              </w:rPr>
              <w:t xml:space="preserve"> psychische stoornis</w:t>
            </w:r>
          </w:p>
          <w:p w14:paraId="78683967"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a. Psychotische stoornis</w:t>
            </w:r>
          </w:p>
          <w:p w14:paraId="516F0FF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Stemmingsstoornis</w:t>
            </w:r>
          </w:p>
          <w:p w14:paraId="2CC35D34" w14:textId="77777777" w:rsidR="00533F56" w:rsidRPr="004E5612" w:rsidRDefault="004E5612">
            <w:pPr>
              <w:rPr>
                <w:rFonts w:eastAsia="Calibri"/>
                <w:color w:val="000000"/>
                <w:sz w:val="20"/>
                <w:szCs w:val="20"/>
              </w:rPr>
            </w:pPr>
            <w:r w:rsidRPr="004E5612">
              <w:rPr>
                <w:rFonts w:eastAsia="Calibri"/>
                <w:color w:val="000000"/>
                <w:sz w:val="20"/>
                <w:szCs w:val="20"/>
              </w:rPr>
              <w:t xml:space="preserve">c. Andere </w:t>
            </w:r>
            <w:proofErr w:type="spellStart"/>
            <w:r w:rsidRPr="004E5612">
              <w:rPr>
                <w:rFonts w:eastAsia="Calibri"/>
                <w:color w:val="000000"/>
                <w:sz w:val="20"/>
                <w:szCs w:val="20"/>
              </w:rPr>
              <w:t>ernstige</w:t>
            </w:r>
            <w:proofErr w:type="spellEnd"/>
            <w:r w:rsidRPr="004E5612">
              <w:rPr>
                <w:rFonts w:eastAsia="Calibri"/>
                <w:color w:val="000000"/>
                <w:sz w:val="20"/>
                <w:szCs w:val="20"/>
              </w:rPr>
              <w:t xml:space="preserve"> </w:t>
            </w:r>
            <w:proofErr w:type="spellStart"/>
            <w:r w:rsidRPr="004E5612">
              <w:rPr>
                <w:rFonts w:eastAsia="Calibri"/>
                <w:color w:val="000000"/>
                <w:sz w:val="20"/>
                <w:szCs w:val="20"/>
              </w:rPr>
              <w:t>psychische</w:t>
            </w:r>
            <w:proofErr w:type="spellEnd"/>
            <w:r w:rsidRPr="004E5612">
              <w:rPr>
                <w:rFonts w:eastAsia="Calibri"/>
                <w:color w:val="000000"/>
                <w:sz w:val="20"/>
                <w:szCs w:val="20"/>
              </w:rPr>
              <w:t xml:space="preserve"> </w:t>
            </w:r>
            <w:proofErr w:type="spellStart"/>
            <w:r w:rsidRPr="004E5612">
              <w:rPr>
                <w:rFonts w:eastAsia="Calibri"/>
                <w:color w:val="000000"/>
                <w:sz w:val="20"/>
                <w:szCs w:val="20"/>
              </w:rPr>
              <w:t>stoornis</w:t>
            </w:r>
            <w:proofErr w:type="spellEnd"/>
          </w:p>
          <w:p w14:paraId="5DDB66C3" w14:textId="77777777" w:rsidR="00533F56" w:rsidRPr="004E5612" w:rsidRDefault="00533F56">
            <w:pPr>
              <w:rPr>
                <w:rFonts w:eastAsia="Calibri"/>
                <w:color w:val="000000"/>
                <w:sz w:val="20"/>
                <w:szCs w:val="20"/>
              </w:rPr>
            </w:pPr>
          </w:p>
          <w:p w14:paraId="45021CA2"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7D114BDD" w14:textId="77777777" w:rsidR="00533F56" w:rsidRPr="004E5612" w:rsidRDefault="00533F56">
            <w:pPr>
              <w:rPr>
                <w:rFonts w:eastAsia="Calibri"/>
                <w:color w:val="000000"/>
                <w:sz w:val="20"/>
                <w:szCs w:val="20"/>
              </w:rPr>
            </w:pPr>
          </w:p>
          <w:p w14:paraId="1B98556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E10E420"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290C70B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D4C4B08"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64138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84EB3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3FEBA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47BACA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E3FB80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12C2CB"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C7D52B" w14:textId="77777777" w:rsidR="00533F56" w:rsidRPr="004E5612" w:rsidRDefault="004E5612">
                  <w:pPr>
                    <w:rPr>
                      <w:color w:val="000000"/>
                      <w:sz w:val="20"/>
                      <w:szCs w:val="20"/>
                    </w:rPr>
                  </w:pPr>
                  <w:r w:rsidRPr="004E5612">
                    <w:rPr>
                      <w:rFonts w:eastAsia="Calibri"/>
                      <w:color w:val="000000"/>
                      <w:sz w:val="20"/>
                      <w:szCs w:val="20"/>
                    </w:rPr>
                    <w:t>GGZNL:HRC20H06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989FE" w14:textId="77777777" w:rsidR="00533F56" w:rsidRPr="004E5612" w:rsidRDefault="00533F56">
                  <w:pPr>
                    <w:rPr>
                      <w:color w:val="000000"/>
                      <w:sz w:val="20"/>
                      <w:szCs w:val="20"/>
                    </w:rPr>
                  </w:pPr>
                </w:p>
              </w:tc>
            </w:tr>
          </w:tbl>
          <w:p w14:paraId="3D83CDD1" w14:textId="77777777" w:rsidR="00533F56" w:rsidRPr="004E5612" w:rsidRDefault="00533F56">
            <w:pPr>
              <w:rPr>
                <w:color w:val="000000"/>
                <w:sz w:val="20"/>
                <w:szCs w:val="20"/>
              </w:rPr>
            </w:pPr>
          </w:p>
        </w:tc>
      </w:tr>
      <w:tr w:rsidR="00533F56" w:rsidRPr="004E5612" w14:paraId="5D2978B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9A974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AB0D49" w14:textId="77777777" w:rsidR="00533F56" w:rsidRPr="004E5612" w:rsidRDefault="00533F56">
            <w:pPr>
              <w:rPr>
                <w:rFonts w:eastAsia="Calibri"/>
                <w:color w:val="000000"/>
                <w:sz w:val="20"/>
                <w:szCs w:val="20"/>
              </w:rPr>
            </w:pPr>
          </w:p>
        </w:tc>
      </w:tr>
      <w:bookmarkEnd w:id="85"/>
    </w:tbl>
    <w:p w14:paraId="1B09047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F5B1A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FCDFA2" w14:textId="77777777" w:rsidR="00533F56" w:rsidRPr="004E5612" w:rsidRDefault="004E5612">
            <w:pPr>
              <w:rPr>
                <w:rFonts w:eastAsia="Calibri"/>
                <w:b/>
                <w:color w:val="FFFFFF"/>
                <w:sz w:val="20"/>
                <w:szCs w:val="20"/>
              </w:rPr>
            </w:pPr>
            <w:bookmarkStart w:id="86" w:name="BKM_FF565AD6_BEAD_406A_90C4_B5793A8CC1A0"/>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1C2F9A" w14:textId="77777777" w:rsidR="00533F56" w:rsidRPr="004E5612" w:rsidRDefault="004E5612">
            <w:pPr>
              <w:rPr>
                <w:rFonts w:eastAsia="Calibri"/>
                <w:color w:val="FFFFFF"/>
                <w:sz w:val="20"/>
                <w:szCs w:val="20"/>
              </w:rPr>
            </w:pPr>
            <w:r w:rsidRPr="004E5612">
              <w:rPr>
                <w:rFonts w:eastAsia="Calibri"/>
                <w:color w:val="FFFFFF"/>
                <w:sz w:val="20"/>
                <w:szCs w:val="20"/>
              </w:rPr>
              <w:t xml:space="preserve">H7 </w:t>
            </w:r>
            <w:proofErr w:type="spellStart"/>
            <w:r w:rsidRPr="004E5612">
              <w:rPr>
                <w:rFonts w:eastAsia="Calibri"/>
                <w:color w:val="FFFFFF"/>
                <w:sz w:val="20"/>
                <w:szCs w:val="20"/>
              </w:rPr>
              <w:t>Persoonlijkheidsstoornis</w:t>
            </w:r>
            <w:proofErr w:type="spellEnd"/>
            <w:r w:rsidRPr="004E5612">
              <w:rPr>
                <w:rFonts w:eastAsia="Calibri"/>
                <w:color w:val="FFFFFF"/>
                <w:sz w:val="20"/>
                <w:szCs w:val="20"/>
              </w:rPr>
              <w:t xml:space="preserve">  </w:t>
            </w:r>
          </w:p>
        </w:tc>
      </w:tr>
      <w:tr w:rsidR="00533F56" w:rsidRPr="004E5612" w14:paraId="0E889E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1047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E5064C"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152F6CE0"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577089FE"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&lt;nl-NL&gt;H7 Persoonlijkheidsstoornis</w:t>
            </w:r>
          </w:p>
          <w:p w14:paraId="136AAD18" w14:textId="77777777" w:rsidR="00533F56" w:rsidRPr="004E5612" w:rsidRDefault="00533F56">
            <w:pPr>
              <w:rPr>
                <w:rFonts w:eastAsia="Calibri"/>
                <w:color w:val="000000"/>
                <w:sz w:val="20"/>
                <w:szCs w:val="20"/>
                <w:lang w:val="nl-NL"/>
              </w:rPr>
            </w:pPr>
          </w:p>
          <w:p w14:paraId="7E7F20B2"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Antisociale of psychopathische persoonlijkheidsstoornis</w:t>
            </w:r>
          </w:p>
          <w:p w14:paraId="6E164898"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Andere persoonlijkheidsstoornis</w:t>
            </w:r>
          </w:p>
          <w:p w14:paraId="67EBD9D7" w14:textId="77777777" w:rsidR="00533F56" w:rsidRPr="004E5612" w:rsidRDefault="00533F56">
            <w:pPr>
              <w:rPr>
                <w:rFonts w:eastAsia="Calibri"/>
                <w:color w:val="000000"/>
                <w:sz w:val="20"/>
                <w:szCs w:val="20"/>
                <w:lang w:val="nl-NL"/>
              </w:rPr>
            </w:pPr>
          </w:p>
          <w:p w14:paraId="5E10F93A" w14:textId="77777777" w:rsidR="00533F56" w:rsidRPr="004E5612" w:rsidRDefault="00533F56">
            <w:pPr>
              <w:rPr>
                <w:rFonts w:eastAsia="Calibri"/>
                <w:color w:val="000000"/>
                <w:sz w:val="20"/>
                <w:szCs w:val="20"/>
                <w:lang w:val="nl-NL"/>
              </w:rPr>
            </w:pPr>
          </w:p>
          <w:p w14:paraId="4C360408"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4F457834" w14:textId="77777777" w:rsidR="00533F56" w:rsidRPr="004E5612" w:rsidRDefault="00533F56">
            <w:pPr>
              <w:rPr>
                <w:rFonts w:eastAsia="Calibri"/>
                <w:color w:val="000000"/>
                <w:sz w:val="20"/>
                <w:szCs w:val="20"/>
                <w:lang w:val="nl-NL"/>
              </w:rPr>
            </w:pPr>
          </w:p>
          <w:p w14:paraId="37213FCD"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1997E4E"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488F4037"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A9F5B91"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76A8F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35394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3ACD7"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31208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681116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138BBD"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E4C37A" w14:textId="77777777" w:rsidR="00533F56" w:rsidRPr="004E5612" w:rsidRDefault="004E5612">
                  <w:pPr>
                    <w:rPr>
                      <w:color w:val="000000"/>
                      <w:sz w:val="20"/>
                      <w:szCs w:val="20"/>
                    </w:rPr>
                  </w:pPr>
                  <w:r w:rsidRPr="004E5612">
                    <w:rPr>
                      <w:rFonts w:eastAsia="Calibri"/>
                      <w:color w:val="000000"/>
                      <w:sz w:val="20"/>
                      <w:szCs w:val="20"/>
                    </w:rPr>
                    <w:t>GGZNL: HCR20H07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2BF5CB" w14:textId="77777777" w:rsidR="00533F56" w:rsidRPr="004E5612" w:rsidRDefault="00533F56">
                  <w:pPr>
                    <w:rPr>
                      <w:color w:val="000000"/>
                      <w:sz w:val="20"/>
                      <w:szCs w:val="20"/>
                    </w:rPr>
                  </w:pPr>
                </w:p>
              </w:tc>
            </w:tr>
          </w:tbl>
          <w:p w14:paraId="5084D5FC" w14:textId="77777777" w:rsidR="00533F56" w:rsidRPr="004E5612" w:rsidRDefault="00533F56">
            <w:pPr>
              <w:rPr>
                <w:color w:val="000000"/>
                <w:sz w:val="20"/>
                <w:szCs w:val="20"/>
              </w:rPr>
            </w:pPr>
          </w:p>
        </w:tc>
      </w:tr>
      <w:tr w:rsidR="00533F56" w:rsidRPr="004E5612" w14:paraId="4736E6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D45C9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FF92C" w14:textId="77777777" w:rsidR="00533F56" w:rsidRPr="004E5612" w:rsidRDefault="00533F56">
            <w:pPr>
              <w:rPr>
                <w:rFonts w:eastAsia="Calibri"/>
                <w:color w:val="000000"/>
                <w:sz w:val="20"/>
                <w:szCs w:val="20"/>
              </w:rPr>
            </w:pPr>
          </w:p>
        </w:tc>
      </w:tr>
      <w:bookmarkEnd w:id="86"/>
    </w:tbl>
    <w:p w14:paraId="202DDF3B"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87FC2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D9AA4F" w14:textId="77777777" w:rsidR="00533F56" w:rsidRPr="004E5612" w:rsidRDefault="004E5612">
            <w:pPr>
              <w:rPr>
                <w:rFonts w:eastAsia="Calibri"/>
                <w:b/>
                <w:color w:val="FFFFFF"/>
                <w:sz w:val="20"/>
                <w:szCs w:val="20"/>
              </w:rPr>
            </w:pPr>
            <w:bookmarkStart w:id="87" w:name="BKM_605CE822_39F4_4385_8527_99B30302B49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67644E" w14:textId="77777777" w:rsidR="00533F56" w:rsidRPr="004E5612" w:rsidRDefault="004E5612">
            <w:pPr>
              <w:rPr>
                <w:rFonts w:eastAsia="Calibri"/>
                <w:color w:val="FFFFFF"/>
                <w:sz w:val="20"/>
                <w:szCs w:val="20"/>
              </w:rPr>
            </w:pPr>
            <w:r w:rsidRPr="004E5612">
              <w:rPr>
                <w:rFonts w:eastAsia="Calibri"/>
                <w:color w:val="FFFFFF"/>
                <w:sz w:val="20"/>
                <w:szCs w:val="20"/>
              </w:rPr>
              <w:t xml:space="preserve">H8 </w:t>
            </w:r>
            <w:proofErr w:type="spellStart"/>
            <w:r w:rsidRPr="004E5612">
              <w:rPr>
                <w:rFonts w:eastAsia="Calibri"/>
                <w:color w:val="FFFFFF"/>
                <w:sz w:val="20"/>
                <w:szCs w:val="20"/>
              </w:rPr>
              <w:t>Traumatische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ervaringen</w:t>
            </w:r>
            <w:proofErr w:type="spellEnd"/>
            <w:r w:rsidRPr="004E5612">
              <w:rPr>
                <w:rFonts w:eastAsia="Calibri"/>
                <w:color w:val="FFFFFF"/>
                <w:sz w:val="20"/>
                <w:szCs w:val="20"/>
              </w:rPr>
              <w:t xml:space="preserve">  </w:t>
            </w:r>
          </w:p>
        </w:tc>
      </w:tr>
      <w:tr w:rsidR="00533F56" w:rsidRPr="004E5612" w14:paraId="11A845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0C60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C8C1C4"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49BE7F41"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2C24AE9D"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&lt;nl-NL&gt;H8 </w:t>
            </w:r>
            <w:r w:rsidRPr="004E5612">
              <w:rPr>
                <w:rFonts w:eastAsia="Calibri"/>
                <w:color w:val="1A1A18"/>
                <w:sz w:val="20"/>
                <w:szCs w:val="20"/>
                <w:lang w:val="nl-NL"/>
              </w:rPr>
              <w:t>Traumatische ervaringen</w:t>
            </w:r>
          </w:p>
          <w:p w14:paraId="164B9A40" w14:textId="77777777" w:rsidR="00533F56" w:rsidRPr="004E5612" w:rsidRDefault="00533F56">
            <w:pPr>
              <w:rPr>
                <w:rFonts w:eastAsia="Calibri"/>
                <w:color w:val="000000"/>
                <w:sz w:val="20"/>
                <w:szCs w:val="20"/>
                <w:lang w:val="nl-NL"/>
              </w:rPr>
            </w:pPr>
          </w:p>
          <w:p w14:paraId="6D693B3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Codelijst:</w:t>
            </w:r>
          </w:p>
          <w:p w14:paraId="7911FFD3" w14:textId="77777777" w:rsidR="00533F56" w:rsidRPr="004E5612" w:rsidRDefault="004E5612">
            <w:pPr>
              <w:rPr>
                <w:rFonts w:eastAsia="Calibri"/>
                <w:color w:val="000000"/>
                <w:sz w:val="20"/>
                <w:szCs w:val="20"/>
              </w:rPr>
            </w:pPr>
            <w:r w:rsidRPr="004E5612">
              <w:rPr>
                <w:rFonts w:eastAsia="Calibri"/>
                <w:color w:val="1A1A18"/>
                <w:sz w:val="20"/>
                <w:szCs w:val="20"/>
              </w:rPr>
              <w:t xml:space="preserve">a. </w:t>
            </w:r>
            <w:proofErr w:type="spellStart"/>
            <w:r w:rsidRPr="004E5612">
              <w:rPr>
                <w:rFonts w:eastAsia="Calibri"/>
                <w:color w:val="1A1A18"/>
                <w:sz w:val="20"/>
                <w:szCs w:val="20"/>
              </w:rPr>
              <w:t>Victimisatie</w:t>
            </w:r>
            <w:proofErr w:type="spellEnd"/>
            <w:r w:rsidRPr="004E5612">
              <w:rPr>
                <w:rFonts w:eastAsia="Calibri"/>
                <w:color w:val="1A1A18"/>
                <w:sz w:val="20"/>
                <w:szCs w:val="20"/>
              </w:rPr>
              <w:t xml:space="preserve"> / trauma</w:t>
            </w:r>
          </w:p>
          <w:p w14:paraId="42904740" w14:textId="77777777" w:rsidR="00533F56" w:rsidRPr="004E5612" w:rsidRDefault="004E5612">
            <w:pPr>
              <w:rPr>
                <w:rFonts w:eastAsia="Calibri"/>
                <w:color w:val="000000"/>
                <w:sz w:val="20"/>
                <w:szCs w:val="20"/>
              </w:rPr>
            </w:pPr>
            <w:r w:rsidRPr="004E5612">
              <w:rPr>
                <w:rFonts w:eastAsia="Calibri"/>
                <w:color w:val="1A1A18"/>
                <w:sz w:val="20"/>
                <w:szCs w:val="20"/>
              </w:rPr>
              <w:t xml:space="preserve">b. </w:t>
            </w:r>
            <w:proofErr w:type="spellStart"/>
            <w:r w:rsidRPr="004E5612">
              <w:rPr>
                <w:rFonts w:eastAsia="Calibri"/>
                <w:color w:val="1A1A18"/>
                <w:sz w:val="20"/>
                <w:szCs w:val="20"/>
              </w:rPr>
              <w:t>Problematische</w:t>
            </w:r>
            <w:proofErr w:type="spellEnd"/>
            <w:r w:rsidRPr="004E5612">
              <w:rPr>
                <w:rFonts w:eastAsia="Calibri"/>
                <w:color w:val="1A1A18"/>
                <w:sz w:val="20"/>
                <w:szCs w:val="20"/>
              </w:rPr>
              <w:t xml:space="preserve"> </w:t>
            </w:r>
            <w:proofErr w:type="spellStart"/>
            <w:r w:rsidRPr="004E5612">
              <w:rPr>
                <w:rFonts w:eastAsia="Calibri"/>
                <w:color w:val="1A1A18"/>
                <w:sz w:val="20"/>
                <w:szCs w:val="20"/>
              </w:rPr>
              <w:t>opvoedingssituatie</w:t>
            </w:r>
            <w:proofErr w:type="spellEnd"/>
          </w:p>
          <w:p w14:paraId="340A36FF" w14:textId="77777777" w:rsidR="00533F56" w:rsidRPr="004E5612" w:rsidRDefault="00533F56">
            <w:pPr>
              <w:rPr>
                <w:rFonts w:eastAsia="Calibri"/>
                <w:color w:val="000000"/>
                <w:sz w:val="20"/>
                <w:szCs w:val="20"/>
              </w:rPr>
            </w:pPr>
          </w:p>
          <w:p w14:paraId="06EC98D3"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3DAF955E" w14:textId="77777777" w:rsidR="00533F56" w:rsidRPr="004E5612" w:rsidRDefault="00533F56">
            <w:pPr>
              <w:rPr>
                <w:rFonts w:eastAsia="Calibri"/>
                <w:color w:val="000000"/>
                <w:sz w:val="20"/>
                <w:szCs w:val="20"/>
              </w:rPr>
            </w:pPr>
          </w:p>
          <w:p w14:paraId="1402124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E836963"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026EB4A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C158BFC"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D9B87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8003B6"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1B5BB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041B6F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582013D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A36C5E"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813D99" w14:textId="77777777" w:rsidR="00533F56" w:rsidRPr="004E5612" w:rsidRDefault="004E5612">
                  <w:pPr>
                    <w:rPr>
                      <w:color w:val="000000"/>
                      <w:sz w:val="20"/>
                      <w:szCs w:val="20"/>
                    </w:rPr>
                  </w:pPr>
                  <w:r w:rsidRPr="004E5612">
                    <w:rPr>
                      <w:rFonts w:eastAsia="Calibri"/>
                      <w:color w:val="000000"/>
                      <w:sz w:val="20"/>
                      <w:szCs w:val="20"/>
                    </w:rPr>
                    <w:t>GGZNL: HCR20H08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24DC31" w14:textId="77777777" w:rsidR="00533F56" w:rsidRPr="004E5612" w:rsidRDefault="00533F56">
                  <w:pPr>
                    <w:rPr>
                      <w:color w:val="000000"/>
                      <w:sz w:val="20"/>
                      <w:szCs w:val="20"/>
                    </w:rPr>
                  </w:pPr>
                </w:p>
              </w:tc>
            </w:tr>
          </w:tbl>
          <w:p w14:paraId="61A55F31" w14:textId="77777777" w:rsidR="00533F56" w:rsidRPr="004E5612" w:rsidRDefault="00533F56">
            <w:pPr>
              <w:rPr>
                <w:color w:val="000000"/>
                <w:sz w:val="20"/>
                <w:szCs w:val="20"/>
              </w:rPr>
            </w:pPr>
          </w:p>
        </w:tc>
      </w:tr>
      <w:tr w:rsidR="00533F56" w:rsidRPr="004E5612" w14:paraId="45FF99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14E53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AB4841" w14:textId="77777777" w:rsidR="00533F56" w:rsidRPr="004E5612" w:rsidRDefault="00533F56">
            <w:pPr>
              <w:rPr>
                <w:rFonts w:eastAsia="Calibri"/>
                <w:color w:val="000000"/>
                <w:sz w:val="20"/>
                <w:szCs w:val="20"/>
              </w:rPr>
            </w:pPr>
          </w:p>
        </w:tc>
      </w:tr>
      <w:bookmarkEnd w:id="87"/>
    </w:tbl>
    <w:p w14:paraId="79A0D90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5B1394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B2C666" w14:textId="77777777" w:rsidR="00533F56" w:rsidRPr="004E5612" w:rsidRDefault="004E5612">
            <w:pPr>
              <w:rPr>
                <w:rFonts w:eastAsia="Calibri"/>
                <w:b/>
                <w:color w:val="FFFFFF"/>
                <w:sz w:val="20"/>
                <w:szCs w:val="20"/>
              </w:rPr>
            </w:pPr>
            <w:bookmarkStart w:id="88" w:name="BKM_E64978C1_6326_4649_A87E_9DE9F621F23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71FD6A" w14:textId="77777777" w:rsidR="00533F56" w:rsidRPr="004E5612" w:rsidRDefault="004E5612">
            <w:pPr>
              <w:rPr>
                <w:rFonts w:eastAsia="Calibri"/>
                <w:color w:val="FFFFFF"/>
                <w:sz w:val="20"/>
                <w:szCs w:val="20"/>
              </w:rPr>
            </w:pPr>
            <w:r w:rsidRPr="004E5612">
              <w:rPr>
                <w:rFonts w:eastAsia="Calibri"/>
                <w:color w:val="FFFFFF"/>
                <w:sz w:val="20"/>
                <w:szCs w:val="20"/>
              </w:rPr>
              <w:t xml:space="preserve">H9 </w:t>
            </w:r>
            <w:proofErr w:type="spellStart"/>
            <w:r w:rsidRPr="004E5612">
              <w:rPr>
                <w:rFonts w:eastAsia="Calibri"/>
                <w:color w:val="FFFFFF"/>
                <w:sz w:val="20"/>
                <w:szCs w:val="20"/>
              </w:rPr>
              <w:t>Gewelddadige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opvattingen</w:t>
            </w:r>
            <w:proofErr w:type="spellEnd"/>
            <w:r w:rsidRPr="004E5612">
              <w:rPr>
                <w:rFonts w:eastAsia="Calibri"/>
                <w:color w:val="FFFFFF"/>
                <w:sz w:val="20"/>
                <w:szCs w:val="20"/>
              </w:rPr>
              <w:t xml:space="preserve">  </w:t>
            </w:r>
          </w:p>
        </w:tc>
      </w:tr>
      <w:tr w:rsidR="00533F56" w:rsidRPr="004E5612" w14:paraId="133DA2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34561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D8035B"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50580B8"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3F27D156"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&lt;nl-NL&gt;H9 </w:t>
            </w:r>
            <w:r w:rsidRPr="004E5612">
              <w:rPr>
                <w:rFonts w:eastAsia="Calibri"/>
                <w:color w:val="1A1A18"/>
                <w:sz w:val="20"/>
                <w:szCs w:val="20"/>
                <w:lang w:val="nl-NL"/>
              </w:rPr>
              <w:t>Gewelddadige opvattingen</w:t>
            </w:r>
          </w:p>
          <w:p w14:paraId="75969672" w14:textId="77777777" w:rsidR="00533F56" w:rsidRPr="004E5612" w:rsidRDefault="00533F56">
            <w:pPr>
              <w:rPr>
                <w:rFonts w:eastAsia="Calibri"/>
                <w:color w:val="000000"/>
                <w:sz w:val="20"/>
                <w:szCs w:val="20"/>
                <w:lang w:val="nl-NL"/>
              </w:rPr>
            </w:pPr>
          </w:p>
          <w:p w14:paraId="2D169B3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574C3902" w14:textId="77777777" w:rsidR="00533F56" w:rsidRPr="004E5612" w:rsidRDefault="00533F56">
            <w:pPr>
              <w:rPr>
                <w:rFonts w:eastAsia="Calibri"/>
                <w:color w:val="000000"/>
                <w:sz w:val="20"/>
                <w:szCs w:val="20"/>
                <w:lang w:val="nl-NL"/>
              </w:rPr>
            </w:pPr>
          </w:p>
          <w:p w14:paraId="2233E0E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B47322B"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355C5CF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3670BD4"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BCBE4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87449A"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F945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CF389A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1B5E63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16EE43"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BF5862" w14:textId="77777777" w:rsidR="00533F56" w:rsidRPr="004E5612" w:rsidRDefault="004E5612">
                  <w:pPr>
                    <w:rPr>
                      <w:color w:val="000000"/>
                      <w:sz w:val="20"/>
                      <w:szCs w:val="20"/>
                    </w:rPr>
                  </w:pPr>
                  <w:r w:rsidRPr="004E5612">
                    <w:rPr>
                      <w:rFonts w:eastAsia="Calibri"/>
                      <w:color w:val="000000"/>
                      <w:sz w:val="20"/>
                      <w:szCs w:val="20"/>
                    </w:rPr>
                    <w:t>GGZNL: HCR20H09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AE6B7E" w14:textId="77777777" w:rsidR="00533F56" w:rsidRPr="004E5612" w:rsidRDefault="00533F56">
                  <w:pPr>
                    <w:rPr>
                      <w:color w:val="000000"/>
                      <w:sz w:val="20"/>
                      <w:szCs w:val="20"/>
                    </w:rPr>
                  </w:pPr>
                </w:p>
              </w:tc>
            </w:tr>
          </w:tbl>
          <w:p w14:paraId="0F2080A2" w14:textId="77777777" w:rsidR="00533F56" w:rsidRPr="004E5612" w:rsidRDefault="00533F56">
            <w:pPr>
              <w:rPr>
                <w:color w:val="000000"/>
                <w:sz w:val="20"/>
                <w:szCs w:val="20"/>
              </w:rPr>
            </w:pPr>
          </w:p>
        </w:tc>
      </w:tr>
      <w:tr w:rsidR="00533F56" w:rsidRPr="004E5612" w14:paraId="15DB58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F5FFA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5E687D" w14:textId="77777777" w:rsidR="00533F56" w:rsidRPr="004E5612" w:rsidRDefault="00533F56">
            <w:pPr>
              <w:rPr>
                <w:rFonts w:eastAsia="Calibri"/>
                <w:color w:val="000000"/>
                <w:sz w:val="20"/>
                <w:szCs w:val="20"/>
              </w:rPr>
            </w:pPr>
          </w:p>
        </w:tc>
      </w:tr>
      <w:bookmarkEnd w:id="88"/>
    </w:tbl>
    <w:p w14:paraId="1AE5D9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AF2C88" w14:paraId="6E9CDE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E1C8CA" w14:textId="77777777" w:rsidR="00533F56" w:rsidRPr="004E5612" w:rsidRDefault="004E5612">
            <w:pPr>
              <w:rPr>
                <w:rFonts w:eastAsia="Calibri"/>
                <w:b/>
                <w:color w:val="FFFFFF"/>
                <w:sz w:val="20"/>
                <w:szCs w:val="20"/>
              </w:rPr>
            </w:pPr>
            <w:bookmarkStart w:id="89" w:name="BKM_D1C22BD4_90E7_4670_ADB9_D70A0EE0F45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E0F17B"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H10 Respons op behandeling of toezicht  </w:t>
            </w:r>
          </w:p>
        </w:tc>
      </w:tr>
      <w:tr w:rsidR="00533F56" w:rsidRPr="004E5612" w14:paraId="5E9BC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137D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97C41E"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574B6F4A"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3F9532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H10 </w:t>
            </w:r>
          </w:p>
          <w:p w14:paraId="0EF8073E"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Respons op behandeling of toezicht</w:t>
            </w:r>
          </w:p>
          <w:p w14:paraId="5C3A839A" w14:textId="77777777" w:rsidR="00533F56" w:rsidRPr="004E5612" w:rsidRDefault="00533F56">
            <w:pPr>
              <w:rPr>
                <w:rFonts w:eastAsia="Calibri"/>
                <w:color w:val="000000"/>
                <w:sz w:val="20"/>
                <w:szCs w:val="20"/>
                <w:lang w:val="nl-NL"/>
              </w:rPr>
            </w:pPr>
          </w:p>
          <w:p w14:paraId="4BD79FFC"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2A2155BF" w14:textId="77777777" w:rsidR="00533F56" w:rsidRPr="004E5612" w:rsidRDefault="00533F56">
            <w:pPr>
              <w:rPr>
                <w:rFonts w:eastAsia="Calibri"/>
                <w:color w:val="000000"/>
                <w:sz w:val="20"/>
                <w:szCs w:val="20"/>
              </w:rPr>
            </w:pPr>
          </w:p>
          <w:p w14:paraId="5BE35A00"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C009521"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7D65F8BD"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C045E20"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58BC3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552BD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802156"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56AA1D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4C925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DB9907"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8A7037" w14:textId="77777777" w:rsidR="00533F56" w:rsidRPr="004E5612" w:rsidRDefault="004E5612">
                  <w:pPr>
                    <w:rPr>
                      <w:color w:val="000000"/>
                      <w:sz w:val="20"/>
                      <w:szCs w:val="20"/>
                    </w:rPr>
                  </w:pPr>
                  <w:r w:rsidRPr="004E5612">
                    <w:rPr>
                      <w:rFonts w:eastAsia="Calibri"/>
                      <w:color w:val="000000"/>
                      <w:sz w:val="20"/>
                      <w:szCs w:val="20"/>
                    </w:rPr>
                    <w:t>GGZNL: HCR20H10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FFE38B" w14:textId="77777777" w:rsidR="00533F56" w:rsidRPr="004E5612" w:rsidRDefault="00533F56">
                  <w:pPr>
                    <w:rPr>
                      <w:color w:val="000000"/>
                      <w:sz w:val="20"/>
                      <w:szCs w:val="20"/>
                    </w:rPr>
                  </w:pPr>
                </w:p>
              </w:tc>
            </w:tr>
          </w:tbl>
          <w:p w14:paraId="33A1864E" w14:textId="77777777" w:rsidR="00533F56" w:rsidRPr="004E5612" w:rsidRDefault="00533F56">
            <w:pPr>
              <w:rPr>
                <w:color w:val="000000"/>
                <w:sz w:val="20"/>
                <w:szCs w:val="20"/>
              </w:rPr>
            </w:pPr>
          </w:p>
        </w:tc>
      </w:tr>
      <w:tr w:rsidR="00533F56" w:rsidRPr="004E5612" w14:paraId="603FE4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4335A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6EDDCD" w14:textId="77777777" w:rsidR="00533F56" w:rsidRPr="004E5612" w:rsidRDefault="00533F56">
            <w:pPr>
              <w:rPr>
                <w:rFonts w:eastAsia="Calibri"/>
                <w:color w:val="000000"/>
                <w:sz w:val="20"/>
                <w:szCs w:val="20"/>
              </w:rPr>
            </w:pPr>
          </w:p>
        </w:tc>
      </w:tr>
      <w:bookmarkEnd w:id="89"/>
    </w:tbl>
    <w:p w14:paraId="0E3D4D2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81F3A3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C6C0B1" w14:textId="77777777" w:rsidR="00533F56" w:rsidRPr="004E5612" w:rsidRDefault="004E5612">
            <w:pPr>
              <w:rPr>
                <w:rFonts w:eastAsia="Calibri"/>
                <w:b/>
                <w:color w:val="FFFFFF"/>
                <w:sz w:val="20"/>
                <w:szCs w:val="20"/>
              </w:rPr>
            </w:pPr>
            <w:bookmarkStart w:id="90" w:name="BKM_E7F5B68F_D0A1_4BFD_856E_26D686CF30D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DB1E1E"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Klinische</w:t>
            </w:r>
            <w:proofErr w:type="spellEnd"/>
            <w:r w:rsidRPr="004E5612">
              <w:rPr>
                <w:rFonts w:eastAsia="Calibri"/>
                <w:color w:val="FFFFFF"/>
                <w:sz w:val="20"/>
                <w:szCs w:val="20"/>
              </w:rPr>
              <w:t xml:space="preserve"> items  </w:t>
            </w:r>
          </w:p>
        </w:tc>
      </w:tr>
      <w:tr w:rsidR="00533F56" w:rsidRPr="004E5612" w14:paraId="4DAD7F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0A321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3086D4"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73B15133"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7484F7B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Klinische Items. Deze container bevat alle gegevenselementen van het concept Klinische items (K). </w:t>
            </w:r>
          </w:p>
          <w:p w14:paraId="2C20917C"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De Klinische factoren gaan over het recente psychosociale functioneren van de</w:t>
            </w:r>
            <w:r w:rsidR="003A3D3D">
              <w:rPr>
                <w:rFonts w:eastAsia="Calibri"/>
                <w:color w:val="000000"/>
                <w:sz w:val="20"/>
                <w:szCs w:val="20"/>
                <w:lang w:val="nl-NL"/>
              </w:rPr>
              <w:t xml:space="preserve"> </w:t>
            </w:r>
            <w:r w:rsidRPr="004E5612">
              <w:rPr>
                <w:rFonts w:eastAsia="Calibri"/>
                <w:color w:val="000000"/>
                <w:sz w:val="20"/>
                <w:szCs w:val="20"/>
                <w:lang w:val="nl-NL"/>
              </w:rPr>
              <w:t>onderzochte.</w:t>
            </w:r>
          </w:p>
          <w:p w14:paraId="7879FFB6" w14:textId="77777777" w:rsidR="00533F56" w:rsidRPr="004E5612" w:rsidRDefault="00533F56">
            <w:pPr>
              <w:rPr>
                <w:rFonts w:eastAsia="Calibri"/>
                <w:color w:val="000000"/>
                <w:sz w:val="20"/>
                <w:szCs w:val="20"/>
                <w:lang w:val="nl-NL"/>
              </w:rPr>
            </w:pPr>
          </w:p>
          <w:p w14:paraId="7B53D5C3" w14:textId="77777777" w:rsidR="00533F56" w:rsidRPr="00AF2C88" w:rsidRDefault="004E5612">
            <w:pPr>
              <w:rPr>
                <w:rFonts w:eastAsia="Calibri"/>
                <w:color w:val="000000"/>
                <w:sz w:val="20"/>
                <w:szCs w:val="20"/>
              </w:rPr>
            </w:pPr>
            <w:r w:rsidRPr="00AF2C88">
              <w:rPr>
                <w:rFonts w:eastAsia="Calibri"/>
                <w:color w:val="000000"/>
                <w:sz w:val="20"/>
                <w:szCs w:val="20"/>
              </w:rPr>
              <w:t>&lt;/</w:t>
            </w:r>
            <w:proofErr w:type="spellStart"/>
            <w:r w:rsidRPr="00AF2C88">
              <w:rPr>
                <w:rFonts w:eastAsia="Calibri"/>
                <w:color w:val="000000"/>
                <w:sz w:val="20"/>
                <w:szCs w:val="20"/>
              </w:rPr>
              <w:t>nl</w:t>
            </w:r>
            <w:proofErr w:type="spellEnd"/>
            <w:r w:rsidRPr="00AF2C88">
              <w:rPr>
                <w:rFonts w:eastAsia="Calibri"/>
                <w:color w:val="000000"/>
                <w:sz w:val="20"/>
                <w:szCs w:val="20"/>
              </w:rPr>
              <w:t>-NL&gt;</w:t>
            </w:r>
          </w:p>
          <w:p w14:paraId="5A3C825D" w14:textId="77777777" w:rsidR="00533F56" w:rsidRPr="00AF2C88" w:rsidRDefault="00533F56">
            <w:pPr>
              <w:rPr>
                <w:rFonts w:eastAsia="Calibri"/>
                <w:color w:val="000000"/>
                <w:sz w:val="20"/>
                <w:szCs w:val="20"/>
              </w:rPr>
            </w:pPr>
          </w:p>
          <w:p w14:paraId="5E62129C" w14:textId="77777777" w:rsidR="00533F56" w:rsidRPr="00AF2C88" w:rsidRDefault="004E5612">
            <w:pPr>
              <w:rPr>
                <w:rFonts w:eastAsia="Calibri"/>
                <w:color w:val="000000"/>
                <w:sz w:val="20"/>
                <w:szCs w:val="20"/>
              </w:rPr>
            </w:pPr>
            <w:r w:rsidRPr="00AF2C88">
              <w:rPr>
                <w:rFonts w:eastAsia="Calibri"/>
                <w:color w:val="000000"/>
                <w:sz w:val="20"/>
                <w:szCs w:val="20"/>
              </w:rPr>
              <w:t>&lt;en-US&gt;</w:t>
            </w:r>
          </w:p>
          <w:p w14:paraId="7370C8EE" w14:textId="77777777" w:rsidR="00533F56" w:rsidRPr="004E5612" w:rsidRDefault="004E5612">
            <w:pPr>
              <w:rPr>
                <w:rFonts w:eastAsia="Calibri"/>
                <w:color w:val="000000"/>
                <w:sz w:val="20"/>
                <w:szCs w:val="20"/>
              </w:rPr>
            </w:pPr>
            <w:r w:rsidRPr="004E5612">
              <w:rPr>
                <w:rFonts w:eastAsia="Calibri"/>
                <w:color w:val="000000"/>
                <w:sz w:val="20"/>
                <w:szCs w:val="20"/>
              </w:rPr>
              <w:t xml:space="preserve">Container of the concept clinical items (K). This container contains all data of the concept clinical items These items are pertinent to the recent psychosocial functioning of the patient. </w:t>
            </w:r>
          </w:p>
          <w:p w14:paraId="48D93FA2"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16AF65A"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p w14:paraId="0F79C5FF" w14:textId="77777777" w:rsidR="00533F56" w:rsidRPr="004E5612" w:rsidRDefault="00533F56">
            <w:pPr>
              <w:rPr>
                <w:rFonts w:eastAsia="Calibri"/>
                <w:color w:val="000000"/>
                <w:sz w:val="20"/>
                <w:szCs w:val="20"/>
              </w:rPr>
            </w:pPr>
          </w:p>
        </w:tc>
      </w:tr>
      <w:tr w:rsidR="00533F56" w:rsidRPr="004E5612" w14:paraId="7057D6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9D1F8"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F8C985"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13ED8C0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F6057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CD9909"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74DDB1" w14:textId="77777777" w:rsidR="00533F56" w:rsidRPr="004E5612" w:rsidRDefault="004E5612">
                  <w:pPr>
                    <w:rPr>
                      <w:color w:val="000000"/>
                      <w:sz w:val="20"/>
                      <w:szCs w:val="20"/>
                    </w:rPr>
                  </w:pPr>
                  <w:r w:rsidRPr="004E5612">
                    <w:rPr>
                      <w:rFonts w:eastAsia="Calibri"/>
                      <w:color w:val="000000"/>
                      <w:sz w:val="20"/>
                      <w:szCs w:val="20"/>
                    </w:rPr>
                    <w:t>GGZNL: 2HCRKI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6986AC" w14:textId="77777777" w:rsidR="00533F56" w:rsidRPr="004E5612" w:rsidRDefault="00533F56">
                  <w:pPr>
                    <w:rPr>
                      <w:color w:val="000000"/>
                      <w:sz w:val="20"/>
                      <w:szCs w:val="20"/>
                    </w:rPr>
                  </w:pPr>
                </w:p>
              </w:tc>
            </w:tr>
          </w:tbl>
          <w:p w14:paraId="3DFFA86F" w14:textId="77777777" w:rsidR="00533F56" w:rsidRPr="004E5612" w:rsidRDefault="00533F56">
            <w:pPr>
              <w:rPr>
                <w:color w:val="000000"/>
                <w:sz w:val="20"/>
                <w:szCs w:val="20"/>
              </w:rPr>
            </w:pPr>
          </w:p>
        </w:tc>
      </w:tr>
      <w:tr w:rsidR="00533F56" w:rsidRPr="004E5612" w14:paraId="09FC8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1E35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1BC25E" w14:textId="77777777" w:rsidR="00533F56" w:rsidRPr="004E5612" w:rsidRDefault="00533F56">
            <w:pPr>
              <w:rPr>
                <w:rFonts w:eastAsia="Calibri"/>
                <w:color w:val="000000"/>
                <w:sz w:val="20"/>
                <w:szCs w:val="20"/>
              </w:rPr>
            </w:pPr>
          </w:p>
        </w:tc>
      </w:tr>
      <w:bookmarkEnd w:id="90"/>
    </w:tbl>
    <w:p w14:paraId="37A270C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3EF380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CE78EF" w14:textId="77777777" w:rsidR="00533F56" w:rsidRPr="004E5612" w:rsidRDefault="004E5612">
            <w:pPr>
              <w:rPr>
                <w:rFonts w:eastAsia="Calibri"/>
                <w:b/>
                <w:color w:val="FFFFFF"/>
                <w:sz w:val="20"/>
                <w:szCs w:val="20"/>
              </w:rPr>
            </w:pPr>
            <w:bookmarkStart w:id="91" w:name="BKM_7BC70A9B_F26F_4D88_97B4_E32DF6E243E3"/>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024A75" w14:textId="77777777" w:rsidR="00533F56" w:rsidRPr="004E5612" w:rsidRDefault="004E5612">
            <w:pPr>
              <w:rPr>
                <w:rFonts w:eastAsia="Calibri"/>
                <w:color w:val="FFFFFF"/>
                <w:sz w:val="20"/>
                <w:szCs w:val="20"/>
              </w:rPr>
            </w:pPr>
            <w:r w:rsidRPr="004E5612">
              <w:rPr>
                <w:rFonts w:eastAsia="Calibri"/>
                <w:color w:val="FFFFFF"/>
                <w:sz w:val="20"/>
                <w:szCs w:val="20"/>
              </w:rPr>
              <w:t xml:space="preserve">C1 </w:t>
            </w:r>
            <w:proofErr w:type="spellStart"/>
            <w:r w:rsidRPr="004E5612">
              <w:rPr>
                <w:rFonts w:eastAsia="Calibri"/>
                <w:color w:val="FFFFFF"/>
                <w:sz w:val="20"/>
                <w:szCs w:val="20"/>
              </w:rPr>
              <w:t>Inzicht</w:t>
            </w:r>
            <w:proofErr w:type="spellEnd"/>
            <w:r w:rsidRPr="004E5612">
              <w:rPr>
                <w:rFonts w:eastAsia="Calibri"/>
                <w:color w:val="FFFFFF"/>
                <w:sz w:val="20"/>
                <w:szCs w:val="20"/>
              </w:rPr>
              <w:t xml:space="preserve">   </w:t>
            </w:r>
          </w:p>
        </w:tc>
      </w:tr>
      <w:tr w:rsidR="00533F56" w:rsidRPr="004E5612" w14:paraId="038FC8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464AD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B257E7"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EE2F025"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332369E7"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&lt;nl-NL&gt;K01 Probleeminzicht met waardenlijst (score a, b, c).</w:t>
            </w:r>
          </w:p>
          <w:p w14:paraId="70A27EB5" w14:textId="77777777" w:rsidR="00533F56" w:rsidRPr="004E5612" w:rsidRDefault="00533F56">
            <w:pPr>
              <w:rPr>
                <w:rFonts w:eastAsia="Calibri"/>
                <w:color w:val="000000"/>
                <w:sz w:val="20"/>
                <w:szCs w:val="20"/>
                <w:lang w:val="nl-NL"/>
              </w:rPr>
            </w:pPr>
          </w:p>
          <w:p w14:paraId="24E3E40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Afgelopen twaalf maanden heeft patiënt:</w:t>
            </w:r>
          </w:p>
          <w:p w14:paraId="55AEFD1D" w14:textId="77777777" w:rsidR="00533F56" w:rsidRPr="004E5612" w:rsidRDefault="004E5612">
            <w:pPr>
              <w:rPr>
                <w:rFonts w:eastAsia="Calibri"/>
                <w:color w:val="000000"/>
                <w:sz w:val="20"/>
                <w:szCs w:val="20"/>
                <w:lang w:val="nl-NL"/>
              </w:rPr>
            </w:pPr>
            <w:r w:rsidRPr="004E5612">
              <w:rPr>
                <w:rFonts w:eastAsia="Calibri"/>
                <w:b/>
                <w:color w:val="CD071E"/>
                <w:sz w:val="20"/>
                <w:szCs w:val="20"/>
                <w:lang w:val="nl-NL"/>
              </w:rPr>
              <w:t>a</w:t>
            </w:r>
            <w:r w:rsidRPr="004E5612">
              <w:rPr>
                <w:rFonts w:eastAsia="Calibri"/>
                <w:color w:val="000000"/>
                <w:sz w:val="20"/>
                <w:szCs w:val="20"/>
                <w:lang w:val="nl-NL"/>
              </w:rPr>
              <w:t>– inzicht in de stoornis.</w:t>
            </w:r>
          </w:p>
          <w:p w14:paraId="353119F4" w14:textId="77777777" w:rsidR="00533F56" w:rsidRPr="004E5612" w:rsidRDefault="004E5612">
            <w:pPr>
              <w:rPr>
                <w:rFonts w:eastAsia="Calibri"/>
                <w:color w:val="000000"/>
                <w:sz w:val="20"/>
                <w:szCs w:val="20"/>
                <w:lang w:val="nl-NL"/>
              </w:rPr>
            </w:pPr>
            <w:r w:rsidRPr="004E5612">
              <w:rPr>
                <w:rFonts w:eastAsia="Calibri"/>
                <w:b/>
                <w:color w:val="CD071E"/>
                <w:sz w:val="20"/>
                <w:szCs w:val="20"/>
                <w:lang w:val="nl-NL"/>
              </w:rPr>
              <w:t xml:space="preserve">b </w:t>
            </w:r>
            <w:r w:rsidRPr="004E5612">
              <w:rPr>
                <w:rFonts w:eastAsia="Calibri"/>
                <w:color w:val="000000"/>
                <w:sz w:val="20"/>
                <w:szCs w:val="20"/>
                <w:lang w:val="nl-NL"/>
              </w:rPr>
              <w:t xml:space="preserve">– </w:t>
            </w:r>
            <w:r w:rsidRPr="004E5612">
              <w:rPr>
                <w:rFonts w:eastAsia="Calibri"/>
                <w:color w:val="1A1A18"/>
                <w:sz w:val="20"/>
                <w:szCs w:val="20"/>
                <w:lang w:val="nl-NL"/>
              </w:rPr>
              <w:t>Inzicht in het risico van gewelddadig gedrag</w:t>
            </w:r>
          </w:p>
          <w:p w14:paraId="37BD6601" w14:textId="77777777" w:rsidR="00533F56" w:rsidRPr="004E5612" w:rsidRDefault="004E5612">
            <w:pPr>
              <w:rPr>
                <w:rFonts w:eastAsia="Calibri"/>
                <w:color w:val="000000"/>
                <w:sz w:val="20"/>
                <w:szCs w:val="20"/>
                <w:lang w:val="nl-NL"/>
              </w:rPr>
            </w:pPr>
            <w:r w:rsidRPr="004E5612">
              <w:rPr>
                <w:rFonts w:eastAsia="Calibri"/>
                <w:b/>
                <w:color w:val="CD071E"/>
                <w:sz w:val="20"/>
                <w:szCs w:val="20"/>
                <w:lang w:val="nl-NL"/>
              </w:rPr>
              <w:t xml:space="preserve">c - </w:t>
            </w:r>
            <w:r w:rsidRPr="004E5612">
              <w:rPr>
                <w:rFonts w:eastAsia="Calibri"/>
                <w:color w:val="1A1A18"/>
                <w:sz w:val="20"/>
                <w:szCs w:val="20"/>
                <w:lang w:val="nl-NL"/>
              </w:rPr>
              <w:t>Inzicht in de noodzaak van behandeling</w:t>
            </w:r>
          </w:p>
          <w:p w14:paraId="77FF0F53" w14:textId="77777777" w:rsidR="00533F56" w:rsidRPr="004E5612" w:rsidRDefault="00533F56">
            <w:pPr>
              <w:rPr>
                <w:rFonts w:eastAsia="Calibri"/>
                <w:color w:val="000000"/>
                <w:sz w:val="20"/>
                <w:szCs w:val="20"/>
                <w:lang w:val="nl-NL"/>
              </w:rPr>
            </w:pPr>
          </w:p>
          <w:p w14:paraId="0EFBD0A0"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6D7F4C22" w14:textId="77777777" w:rsidR="00533F56" w:rsidRPr="004E5612" w:rsidRDefault="00533F56">
            <w:pPr>
              <w:rPr>
                <w:rFonts w:eastAsia="Calibri"/>
                <w:color w:val="000000"/>
                <w:sz w:val="20"/>
                <w:szCs w:val="20"/>
              </w:rPr>
            </w:pPr>
          </w:p>
          <w:p w14:paraId="4798B587" w14:textId="77777777" w:rsidR="00533F56" w:rsidRPr="004E5612" w:rsidRDefault="004E5612">
            <w:pPr>
              <w:rPr>
                <w:rFonts w:eastAsia="Calibri"/>
                <w:color w:val="000000"/>
                <w:sz w:val="20"/>
                <w:szCs w:val="20"/>
              </w:rPr>
            </w:pPr>
            <w:r w:rsidRPr="004E5612">
              <w:rPr>
                <w:rFonts w:eastAsia="Calibri"/>
                <w:color w:val="000000"/>
                <w:sz w:val="20"/>
                <w:szCs w:val="20"/>
              </w:rPr>
              <w:lastRenderedPageBreak/>
              <w:t>&lt;en-US&gt;</w:t>
            </w:r>
          </w:p>
          <w:p w14:paraId="4878DB94"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5F8C86F1"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D21C503"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2DFA97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08CA40"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3CC1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A7B2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BF352D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81CD2E"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A9100F" w14:textId="77777777" w:rsidR="00533F56" w:rsidRPr="004E5612" w:rsidRDefault="004E5612">
                  <w:pPr>
                    <w:rPr>
                      <w:color w:val="000000"/>
                      <w:sz w:val="20"/>
                      <w:szCs w:val="20"/>
                    </w:rPr>
                  </w:pPr>
                  <w:r w:rsidRPr="004E5612">
                    <w:rPr>
                      <w:rFonts w:eastAsia="Calibri"/>
                      <w:color w:val="000000"/>
                      <w:sz w:val="20"/>
                      <w:szCs w:val="20"/>
                    </w:rPr>
                    <w:t>GGZNL:HCR20KC1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DA120D" w14:textId="77777777" w:rsidR="00533F56" w:rsidRPr="004E5612" w:rsidRDefault="00533F56">
                  <w:pPr>
                    <w:rPr>
                      <w:color w:val="000000"/>
                      <w:sz w:val="20"/>
                      <w:szCs w:val="20"/>
                    </w:rPr>
                  </w:pPr>
                </w:p>
              </w:tc>
            </w:tr>
          </w:tbl>
          <w:p w14:paraId="40BCEA73" w14:textId="77777777" w:rsidR="00533F56" w:rsidRPr="004E5612" w:rsidRDefault="00533F56">
            <w:pPr>
              <w:rPr>
                <w:color w:val="000000"/>
                <w:sz w:val="20"/>
                <w:szCs w:val="20"/>
              </w:rPr>
            </w:pPr>
          </w:p>
        </w:tc>
      </w:tr>
      <w:tr w:rsidR="00533F56" w:rsidRPr="004E5612" w14:paraId="131BC7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56C24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7D9D0" w14:textId="77777777" w:rsidR="00533F56" w:rsidRPr="004E5612" w:rsidRDefault="00533F56">
            <w:pPr>
              <w:rPr>
                <w:rFonts w:eastAsia="Calibri"/>
                <w:color w:val="000000"/>
                <w:sz w:val="20"/>
                <w:szCs w:val="20"/>
              </w:rPr>
            </w:pPr>
          </w:p>
        </w:tc>
      </w:tr>
      <w:bookmarkEnd w:id="91"/>
    </w:tbl>
    <w:p w14:paraId="2BADF49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AF2C88" w14:paraId="6297293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8CF110" w14:textId="77777777" w:rsidR="00533F56" w:rsidRPr="004E5612" w:rsidRDefault="004E5612">
            <w:pPr>
              <w:rPr>
                <w:rFonts w:eastAsia="Calibri"/>
                <w:b/>
                <w:color w:val="FFFFFF"/>
                <w:sz w:val="20"/>
                <w:szCs w:val="20"/>
              </w:rPr>
            </w:pPr>
            <w:bookmarkStart w:id="92" w:name="BKM_2AB9DB24_D0E3_411D_99C2_C08FD00E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08D318"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C2 Gewelddadige denkbeelden of intenties  </w:t>
            </w:r>
          </w:p>
        </w:tc>
      </w:tr>
      <w:tr w:rsidR="00533F56" w:rsidRPr="004E5612" w14:paraId="4FDD8D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5199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83A44D"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4542EDC5"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33A8899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C2 </w:t>
            </w:r>
            <w:r w:rsidRPr="004E5612">
              <w:rPr>
                <w:rFonts w:eastAsia="Calibri"/>
                <w:color w:val="1A1A18"/>
                <w:sz w:val="20"/>
                <w:szCs w:val="20"/>
                <w:lang w:val="nl-NL"/>
              </w:rPr>
              <w:t>Gewelddadige denkbeelden of intenties</w:t>
            </w:r>
            <w:r w:rsidRPr="004E5612">
              <w:rPr>
                <w:rFonts w:eastAsia="Calibri"/>
                <w:color w:val="000000"/>
                <w:sz w:val="20"/>
                <w:szCs w:val="20"/>
                <w:lang w:val="nl-NL"/>
              </w:rPr>
              <w:t xml:space="preserve"> </w:t>
            </w:r>
          </w:p>
          <w:p w14:paraId="63B241D6" w14:textId="77777777" w:rsidR="00533F56" w:rsidRPr="004E5612" w:rsidRDefault="00533F56">
            <w:pPr>
              <w:rPr>
                <w:rFonts w:eastAsia="Calibri"/>
                <w:color w:val="000000"/>
                <w:sz w:val="20"/>
                <w:szCs w:val="20"/>
                <w:lang w:val="nl-NL"/>
              </w:rPr>
            </w:pPr>
          </w:p>
          <w:p w14:paraId="4894977E"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07849412" w14:textId="77777777" w:rsidR="00533F56" w:rsidRPr="004E5612" w:rsidRDefault="00533F56">
            <w:pPr>
              <w:rPr>
                <w:rFonts w:eastAsia="Calibri"/>
                <w:color w:val="000000"/>
                <w:sz w:val="20"/>
                <w:szCs w:val="20"/>
              </w:rPr>
            </w:pPr>
          </w:p>
          <w:p w14:paraId="04311B1C"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AE9A6DC"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20B32DC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4EFD57B"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8021E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819C1D"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4EA44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3B18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5F5B6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38073"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43928C" w14:textId="77777777" w:rsidR="00533F56" w:rsidRPr="004E5612" w:rsidRDefault="004E5612">
                  <w:pPr>
                    <w:rPr>
                      <w:color w:val="000000"/>
                      <w:sz w:val="20"/>
                      <w:szCs w:val="20"/>
                    </w:rPr>
                  </w:pPr>
                  <w:r w:rsidRPr="004E5612">
                    <w:rPr>
                      <w:rFonts w:eastAsia="Calibri"/>
                      <w:color w:val="000000"/>
                      <w:sz w:val="20"/>
                      <w:szCs w:val="20"/>
                    </w:rPr>
                    <w:t>GGZNL:HCR20KC2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59C560" w14:textId="77777777" w:rsidR="00533F56" w:rsidRPr="004E5612" w:rsidRDefault="00533F56">
                  <w:pPr>
                    <w:rPr>
                      <w:color w:val="000000"/>
                      <w:sz w:val="20"/>
                      <w:szCs w:val="20"/>
                    </w:rPr>
                  </w:pPr>
                </w:p>
              </w:tc>
            </w:tr>
          </w:tbl>
          <w:p w14:paraId="6E63BF5F" w14:textId="77777777" w:rsidR="00533F56" w:rsidRPr="004E5612" w:rsidRDefault="00533F56">
            <w:pPr>
              <w:rPr>
                <w:color w:val="000000"/>
                <w:sz w:val="20"/>
                <w:szCs w:val="20"/>
              </w:rPr>
            </w:pPr>
          </w:p>
        </w:tc>
      </w:tr>
      <w:tr w:rsidR="00533F56" w:rsidRPr="004E5612" w14:paraId="5BB73D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3A90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09881A" w14:textId="77777777" w:rsidR="00533F56" w:rsidRPr="004E5612" w:rsidRDefault="00533F56">
            <w:pPr>
              <w:rPr>
                <w:rFonts w:eastAsia="Calibri"/>
                <w:color w:val="000000"/>
                <w:sz w:val="20"/>
                <w:szCs w:val="20"/>
              </w:rPr>
            </w:pPr>
          </w:p>
        </w:tc>
      </w:tr>
      <w:bookmarkEnd w:id="92"/>
    </w:tbl>
    <w:p w14:paraId="1FC386BB"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AF2C88" w14:paraId="51D0C47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146D7B" w14:textId="77777777" w:rsidR="00533F56" w:rsidRPr="004E5612" w:rsidRDefault="004E5612">
            <w:pPr>
              <w:rPr>
                <w:rFonts w:eastAsia="Calibri"/>
                <w:b/>
                <w:color w:val="FFFFFF"/>
                <w:sz w:val="20"/>
                <w:szCs w:val="20"/>
              </w:rPr>
            </w:pPr>
            <w:bookmarkStart w:id="93" w:name="BKM_C9B16B5D_A5F7_40D4_8F79_F362CD4702A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B8CE57"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C3 Symptomen van ernstige psychische stoornis  </w:t>
            </w:r>
          </w:p>
        </w:tc>
      </w:tr>
      <w:tr w:rsidR="00533F56" w:rsidRPr="004E5612" w14:paraId="7637C4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0DA91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1C1F50"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15E9F8A3"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4BF43E0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&lt;nl-NL&gt;C3 </w:t>
            </w:r>
            <w:r w:rsidRPr="004E5612">
              <w:rPr>
                <w:rFonts w:eastAsia="Calibri"/>
                <w:color w:val="1A1A18"/>
                <w:sz w:val="20"/>
                <w:szCs w:val="20"/>
                <w:lang w:val="nl-NL"/>
              </w:rPr>
              <w:t>Symptomen van ernstige psychische stoornis</w:t>
            </w:r>
          </w:p>
          <w:p w14:paraId="73FBC6CA"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Psychotische stoornis</w:t>
            </w:r>
          </w:p>
          <w:p w14:paraId="1D061B16"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Stemmingsstoornis</w:t>
            </w:r>
          </w:p>
          <w:p w14:paraId="0E49DD75"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c. Andere ernstige psychische stoornis</w:t>
            </w:r>
          </w:p>
          <w:p w14:paraId="42C18967"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5C0FB3A" w14:textId="77777777" w:rsidR="00533F56" w:rsidRPr="004E5612" w:rsidRDefault="00533F56">
            <w:pPr>
              <w:rPr>
                <w:rFonts w:eastAsia="Calibri"/>
                <w:color w:val="000000"/>
                <w:sz w:val="20"/>
                <w:szCs w:val="20"/>
              </w:rPr>
            </w:pPr>
          </w:p>
          <w:p w14:paraId="2772AC80"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5506876"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28C47F6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557D102"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p w14:paraId="64F9FD9C" w14:textId="77777777" w:rsidR="00533F56" w:rsidRPr="004E5612" w:rsidRDefault="00533F56">
            <w:pPr>
              <w:rPr>
                <w:rFonts w:eastAsia="Calibri"/>
                <w:color w:val="000000"/>
                <w:sz w:val="20"/>
                <w:szCs w:val="20"/>
              </w:rPr>
            </w:pPr>
          </w:p>
          <w:p w14:paraId="6583393D" w14:textId="77777777" w:rsidR="00533F56" w:rsidRPr="004E5612" w:rsidRDefault="00533F56">
            <w:pPr>
              <w:rPr>
                <w:rFonts w:eastAsia="Calibri"/>
                <w:color w:val="000000"/>
                <w:sz w:val="20"/>
                <w:szCs w:val="20"/>
              </w:rPr>
            </w:pPr>
          </w:p>
        </w:tc>
      </w:tr>
      <w:tr w:rsidR="00533F56" w:rsidRPr="004E5612" w14:paraId="3FC4DA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41A0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72009"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F89DB7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4696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03E30"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EACC6" w14:textId="77777777" w:rsidR="00533F56" w:rsidRPr="004E5612" w:rsidRDefault="004E5612">
                  <w:pPr>
                    <w:rPr>
                      <w:color w:val="000000"/>
                      <w:sz w:val="20"/>
                      <w:szCs w:val="20"/>
                    </w:rPr>
                  </w:pPr>
                  <w:r w:rsidRPr="004E5612">
                    <w:rPr>
                      <w:rFonts w:eastAsia="Calibri"/>
                      <w:color w:val="000000"/>
                      <w:sz w:val="20"/>
                      <w:szCs w:val="20"/>
                    </w:rPr>
                    <w:t>GGZNL:HCR20KC3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71327" w14:textId="77777777" w:rsidR="00533F56" w:rsidRPr="004E5612" w:rsidRDefault="00533F56">
                  <w:pPr>
                    <w:rPr>
                      <w:color w:val="000000"/>
                      <w:sz w:val="20"/>
                      <w:szCs w:val="20"/>
                    </w:rPr>
                  </w:pPr>
                </w:p>
              </w:tc>
            </w:tr>
          </w:tbl>
          <w:p w14:paraId="73FE582E" w14:textId="77777777" w:rsidR="00533F56" w:rsidRPr="004E5612" w:rsidRDefault="00533F56">
            <w:pPr>
              <w:rPr>
                <w:color w:val="000000"/>
                <w:sz w:val="20"/>
                <w:szCs w:val="20"/>
              </w:rPr>
            </w:pPr>
          </w:p>
        </w:tc>
      </w:tr>
      <w:tr w:rsidR="00533F56" w:rsidRPr="004E5612" w14:paraId="56AC48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B6312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87E6C0" w14:textId="77777777" w:rsidR="00533F56" w:rsidRPr="004E5612" w:rsidRDefault="00533F56">
            <w:pPr>
              <w:rPr>
                <w:rFonts w:eastAsia="Calibri"/>
                <w:color w:val="000000"/>
                <w:sz w:val="20"/>
                <w:szCs w:val="20"/>
              </w:rPr>
            </w:pPr>
          </w:p>
        </w:tc>
      </w:tr>
      <w:bookmarkEnd w:id="93"/>
    </w:tbl>
    <w:p w14:paraId="2A5A3DC5"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74090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006A5B" w14:textId="77777777" w:rsidR="00533F56" w:rsidRPr="004E5612" w:rsidRDefault="004E5612">
            <w:pPr>
              <w:rPr>
                <w:rFonts w:eastAsia="Calibri"/>
                <w:b/>
                <w:color w:val="FFFFFF"/>
                <w:sz w:val="20"/>
                <w:szCs w:val="20"/>
              </w:rPr>
            </w:pPr>
            <w:bookmarkStart w:id="94" w:name="BKM_004188BE_998D_4637_B823_3975C8BAC22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D2351" w14:textId="77777777" w:rsidR="00533F56" w:rsidRPr="004E5612" w:rsidRDefault="004E5612">
            <w:pPr>
              <w:rPr>
                <w:rFonts w:eastAsia="Calibri"/>
                <w:color w:val="FFFFFF"/>
                <w:sz w:val="20"/>
                <w:szCs w:val="20"/>
              </w:rPr>
            </w:pPr>
            <w:r w:rsidRPr="004E5612">
              <w:rPr>
                <w:rFonts w:eastAsia="Calibri"/>
                <w:color w:val="FFFFFF"/>
                <w:sz w:val="20"/>
                <w:szCs w:val="20"/>
              </w:rPr>
              <w:t xml:space="preserve">C4 </w:t>
            </w:r>
            <w:proofErr w:type="spellStart"/>
            <w:r w:rsidRPr="004E5612">
              <w:rPr>
                <w:rFonts w:eastAsia="Calibri"/>
                <w:color w:val="FFFFFF"/>
                <w:sz w:val="20"/>
                <w:szCs w:val="20"/>
              </w:rPr>
              <w:t>Instabiliteit</w:t>
            </w:r>
            <w:proofErr w:type="spellEnd"/>
            <w:r w:rsidRPr="004E5612">
              <w:rPr>
                <w:rFonts w:eastAsia="Calibri"/>
                <w:color w:val="FFFFFF"/>
                <w:sz w:val="20"/>
                <w:szCs w:val="20"/>
              </w:rPr>
              <w:t xml:space="preserve">  </w:t>
            </w:r>
          </w:p>
        </w:tc>
      </w:tr>
      <w:tr w:rsidR="00533F56" w:rsidRPr="004E5612" w14:paraId="5AE369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EF845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B428A3"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1F87CFCE"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383BDC77"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6B8597C5"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C4 Instabiliteit</w:t>
            </w:r>
          </w:p>
          <w:p w14:paraId="7F1C58E6"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Affectieve instabiliteit</w:t>
            </w:r>
          </w:p>
          <w:p w14:paraId="7D8B64F7"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Gedragsmatige instabiliteit</w:t>
            </w:r>
          </w:p>
          <w:p w14:paraId="67AD49D8"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c. Cognitieve instabiliteit</w:t>
            </w:r>
          </w:p>
          <w:p w14:paraId="7DF6D5E1" w14:textId="77777777" w:rsidR="00533F56" w:rsidRPr="004E5612" w:rsidRDefault="00533F56">
            <w:pPr>
              <w:rPr>
                <w:rFonts w:eastAsia="Calibri"/>
                <w:color w:val="000000"/>
                <w:sz w:val="20"/>
                <w:szCs w:val="20"/>
                <w:lang w:val="nl-NL"/>
              </w:rPr>
            </w:pPr>
          </w:p>
          <w:p w14:paraId="017826F5" w14:textId="77777777" w:rsidR="00533F56" w:rsidRPr="00AF2C88" w:rsidRDefault="004E5612">
            <w:pPr>
              <w:rPr>
                <w:rFonts w:eastAsia="Calibri"/>
                <w:color w:val="000000"/>
                <w:sz w:val="20"/>
                <w:szCs w:val="20"/>
              </w:rPr>
            </w:pPr>
            <w:r w:rsidRPr="00AF2C88">
              <w:rPr>
                <w:rFonts w:eastAsia="Calibri"/>
                <w:color w:val="000000"/>
                <w:sz w:val="20"/>
                <w:szCs w:val="20"/>
              </w:rPr>
              <w:t>&lt;/</w:t>
            </w:r>
            <w:proofErr w:type="spellStart"/>
            <w:r w:rsidRPr="00AF2C88">
              <w:rPr>
                <w:rFonts w:eastAsia="Calibri"/>
                <w:color w:val="000000"/>
                <w:sz w:val="20"/>
                <w:szCs w:val="20"/>
              </w:rPr>
              <w:t>nl</w:t>
            </w:r>
            <w:proofErr w:type="spellEnd"/>
            <w:r w:rsidRPr="00AF2C88">
              <w:rPr>
                <w:rFonts w:eastAsia="Calibri"/>
                <w:color w:val="000000"/>
                <w:sz w:val="20"/>
                <w:szCs w:val="20"/>
              </w:rPr>
              <w:t>-NL&gt;</w:t>
            </w:r>
          </w:p>
          <w:p w14:paraId="797B2F2F" w14:textId="77777777" w:rsidR="00533F56" w:rsidRPr="00AF2C88" w:rsidRDefault="00533F56">
            <w:pPr>
              <w:rPr>
                <w:rFonts w:eastAsia="Calibri"/>
                <w:color w:val="000000"/>
                <w:sz w:val="20"/>
                <w:szCs w:val="20"/>
              </w:rPr>
            </w:pPr>
          </w:p>
          <w:p w14:paraId="05CE286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0F0758B"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33DA40F2"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6FA4985"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1705A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AF7E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6419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4228553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290585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51EC05"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D83643" w14:textId="77777777" w:rsidR="00533F56" w:rsidRPr="004E5612" w:rsidRDefault="004E5612">
                  <w:pPr>
                    <w:rPr>
                      <w:color w:val="000000"/>
                      <w:sz w:val="20"/>
                      <w:szCs w:val="20"/>
                    </w:rPr>
                  </w:pPr>
                  <w:r w:rsidRPr="004E5612">
                    <w:rPr>
                      <w:rFonts w:eastAsia="Calibri"/>
                      <w:color w:val="000000"/>
                      <w:sz w:val="20"/>
                      <w:szCs w:val="20"/>
                    </w:rPr>
                    <w:t>GGZNL:HCR20KC4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A675E4" w14:textId="77777777" w:rsidR="00533F56" w:rsidRPr="004E5612" w:rsidRDefault="00533F56">
                  <w:pPr>
                    <w:rPr>
                      <w:color w:val="000000"/>
                      <w:sz w:val="20"/>
                      <w:szCs w:val="20"/>
                    </w:rPr>
                  </w:pPr>
                </w:p>
              </w:tc>
            </w:tr>
          </w:tbl>
          <w:p w14:paraId="53E2E2EC" w14:textId="77777777" w:rsidR="00533F56" w:rsidRPr="004E5612" w:rsidRDefault="00533F56">
            <w:pPr>
              <w:rPr>
                <w:color w:val="000000"/>
                <w:sz w:val="20"/>
                <w:szCs w:val="20"/>
              </w:rPr>
            </w:pPr>
          </w:p>
        </w:tc>
      </w:tr>
      <w:tr w:rsidR="00533F56" w:rsidRPr="004E5612" w14:paraId="627605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B1FB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DD64EF" w14:textId="77777777" w:rsidR="00533F56" w:rsidRPr="004E5612" w:rsidRDefault="00533F56">
            <w:pPr>
              <w:rPr>
                <w:rFonts w:eastAsia="Calibri"/>
                <w:color w:val="000000"/>
                <w:sz w:val="20"/>
                <w:szCs w:val="20"/>
              </w:rPr>
            </w:pPr>
          </w:p>
        </w:tc>
      </w:tr>
      <w:bookmarkEnd w:id="94"/>
    </w:tbl>
    <w:p w14:paraId="64BA45C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AF2C88" w14:paraId="6AEB54B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143C82" w14:textId="77777777" w:rsidR="00533F56" w:rsidRPr="004E5612" w:rsidRDefault="004E5612">
            <w:pPr>
              <w:rPr>
                <w:rFonts w:eastAsia="Calibri"/>
                <w:b/>
                <w:color w:val="FFFFFF"/>
                <w:sz w:val="20"/>
                <w:szCs w:val="20"/>
              </w:rPr>
            </w:pPr>
            <w:bookmarkStart w:id="95" w:name="BKM_C70CD41E_9638_4C61_AB0C_E68A375077B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62372B"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C5 Respons op behandeling of toezicht  </w:t>
            </w:r>
          </w:p>
        </w:tc>
      </w:tr>
      <w:tr w:rsidR="00533F56" w:rsidRPr="004E5612" w14:paraId="2B0A44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1D160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E374B2"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38009C31"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A74E13D"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r w:rsidRPr="004E5612">
              <w:rPr>
                <w:rFonts w:eastAsia="Calibri"/>
                <w:color w:val="1A1A18"/>
                <w:sz w:val="20"/>
                <w:szCs w:val="20"/>
                <w:lang w:val="nl-NL"/>
              </w:rPr>
              <w:t>C5 Respons op behandeling of toezicht</w:t>
            </w:r>
          </w:p>
          <w:p w14:paraId="40F1A80B"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lastRenderedPageBreak/>
              <w:t>a. Behandeltrouw</w:t>
            </w:r>
          </w:p>
          <w:p w14:paraId="11C88165"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Responsiviteit</w:t>
            </w:r>
          </w:p>
          <w:p w14:paraId="5418B98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53929F4D" w14:textId="77777777" w:rsidR="00533F56" w:rsidRPr="004E5612" w:rsidRDefault="00533F56">
            <w:pPr>
              <w:rPr>
                <w:rFonts w:eastAsia="Calibri"/>
                <w:color w:val="000000"/>
                <w:sz w:val="20"/>
                <w:szCs w:val="20"/>
                <w:lang w:val="nl-NL"/>
              </w:rPr>
            </w:pPr>
          </w:p>
          <w:p w14:paraId="3AF62158"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F69F4AE"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6EDC642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7FB9EDD"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9EF8D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86F45"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D1712D"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772E03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24D6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0BFD5C"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03BC84" w14:textId="77777777" w:rsidR="00533F56" w:rsidRPr="004E5612" w:rsidRDefault="004E5612">
                  <w:pPr>
                    <w:rPr>
                      <w:color w:val="000000"/>
                      <w:sz w:val="20"/>
                      <w:szCs w:val="20"/>
                    </w:rPr>
                  </w:pPr>
                  <w:r w:rsidRPr="004E5612">
                    <w:rPr>
                      <w:rFonts w:eastAsia="Calibri"/>
                      <w:color w:val="000000"/>
                      <w:sz w:val="20"/>
                      <w:szCs w:val="20"/>
                    </w:rPr>
                    <w:t>GGZNL:HCR20KC5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63E4CD" w14:textId="77777777" w:rsidR="00533F56" w:rsidRPr="004E5612" w:rsidRDefault="00533F56">
                  <w:pPr>
                    <w:rPr>
                      <w:color w:val="000000"/>
                      <w:sz w:val="20"/>
                      <w:szCs w:val="20"/>
                    </w:rPr>
                  </w:pPr>
                </w:p>
              </w:tc>
            </w:tr>
          </w:tbl>
          <w:p w14:paraId="6E4C7D61" w14:textId="77777777" w:rsidR="00533F56" w:rsidRPr="004E5612" w:rsidRDefault="00533F56">
            <w:pPr>
              <w:rPr>
                <w:color w:val="000000"/>
                <w:sz w:val="20"/>
                <w:szCs w:val="20"/>
              </w:rPr>
            </w:pPr>
          </w:p>
        </w:tc>
      </w:tr>
      <w:tr w:rsidR="00533F56" w:rsidRPr="004E5612" w14:paraId="733E84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11413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002954" w14:textId="77777777" w:rsidR="00533F56" w:rsidRPr="004E5612" w:rsidRDefault="00533F56">
            <w:pPr>
              <w:rPr>
                <w:rFonts w:eastAsia="Calibri"/>
                <w:color w:val="000000"/>
                <w:sz w:val="20"/>
                <w:szCs w:val="20"/>
              </w:rPr>
            </w:pPr>
          </w:p>
        </w:tc>
      </w:tr>
      <w:bookmarkEnd w:id="95"/>
    </w:tbl>
    <w:p w14:paraId="407BC3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AF2C88" w14:paraId="0757B50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13DEF2" w14:textId="77777777" w:rsidR="00533F56" w:rsidRPr="004E5612" w:rsidRDefault="004E5612">
            <w:pPr>
              <w:rPr>
                <w:rFonts w:eastAsia="Calibri"/>
                <w:b/>
                <w:color w:val="FFFFFF"/>
                <w:sz w:val="20"/>
                <w:szCs w:val="20"/>
              </w:rPr>
            </w:pPr>
            <w:bookmarkStart w:id="96" w:name="BKM_FD0C217B_DA29_4C0D_9556_646CAFD2C77A"/>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CE8B2"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Risico </w:t>
            </w:r>
            <w:proofErr w:type="spellStart"/>
            <w:r w:rsidRPr="004E5612">
              <w:rPr>
                <w:rFonts w:eastAsia="Calibri"/>
                <w:color w:val="FFFFFF"/>
                <w:sz w:val="20"/>
                <w:szCs w:val="20"/>
                <w:lang w:val="nl-NL"/>
              </w:rPr>
              <w:t>Hanterings</w:t>
            </w:r>
            <w:proofErr w:type="spellEnd"/>
            <w:r w:rsidRPr="004E5612">
              <w:rPr>
                <w:rFonts w:eastAsia="Calibri"/>
                <w:color w:val="FFFFFF"/>
                <w:sz w:val="20"/>
                <w:szCs w:val="20"/>
                <w:lang w:val="nl-NL"/>
              </w:rPr>
              <w:t xml:space="preserve"> items en overige overwegingen  </w:t>
            </w:r>
          </w:p>
        </w:tc>
      </w:tr>
      <w:tr w:rsidR="00533F56" w:rsidRPr="004E5612" w14:paraId="759B86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8A88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F558B7"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75591255"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75214D5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Risico items (R-items Deze container bevat alle gegevenselementen van het concept Risico items </w:t>
            </w:r>
          </w:p>
          <w:p w14:paraId="19A2378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R-items gaan over de inschatting van de risico’s. </w:t>
            </w:r>
          </w:p>
          <w:p w14:paraId="7F387C1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overige overwegingen kunnen worden omschreven en op gelijke wijze gescoord. </w:t>
            </w:r>
          </w:p>
          <w:p w14:paraId="34FEA1CE"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27922F15" w14:textId="77777777" w:rsidR="00533F56" w:rsidRPr="004E5612" w:rsidRDefault="00533F56">
            <w:pPr>
              <w:rPr>
                <w:rFonts w:eastAsia="Calibri"/>
                <w:color w:val="000000"/>
                <w:sz w:val="20"/>
                <w:szCs w:val="20"/>
              </w:rPr>
            </w:pPr>
          </w:p>
          <w:p w14:paraId="2E250AE7"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E200453" w14:textId="77777777" w:rsidR="00533F56" w:rsidRPr="004E5612" w:rsidRDefault="004E5612">
            <w:pPr>
              <w:rPr>
                <w:rFonts w:eastAsia="Calibri"/>
                <w:color w:val="000000"/>
                <w:sz w:val="20"/>
                <w:szCs w:val="20"/>
              </w:rPr>
            </w:pPr>
            <w:r w:rsidRPr="004E5612">
              <w:rPr>
                <w:rFonts w:eastAsia="Calibri"/>
                <w:color w:val="000000"/>
                <w:sz w:val="20"/>
                <w:szCs w:val="20"/>
              </w:rPr>
              <w:t>Container of the concept risk items. This container contains all data of the concept risk items (R). The R-items are pertinent to risk assessment.</w:t>
            </w:r>
          </w:p>
          <w:p w14:paraId="0D52DE24"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other considerations can be described and scored in a similar manner. </w:t>
            </w:r>
          </w:p>
          <w:p w14:paraId="3F20B377" w14:textId="77777777" w:rsidR="00533F56" w:rsidRPr="004E5612" w:rsidRDefault="004E5612">
            <w:pPr>
              <w:rPr>
                <w:rFonts w:eastAsia="Calibri"/>
                <w:color w:val="000000"/>
                <w:sz w:val="20"/>
                <w:szCs w:val="20"/>
              </w:rPr>
            </w:pPr>
            <w:r w:rsidRPr="004E5612">
              <w:rPr>
                <w:rFonts w:eastAsia="Calibri"/>
                <w:color w:val="000000"/>
                <w:sz w:val="20"/>
                <w:szCs w:val="20"/>
              </w:rPr>
              <w:t xml:space="preserve"> </w:t>
            </w:r>
          </w:p>
          <w:p w14:paraId="6491B265"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475C88C"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0A2CD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7E800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01F864"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0D7AED9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3F74F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41254"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5FE1EE" w14:textId="77777777" w:rsidR="00533F56" w:rsidRPr="004E5612" w:rsidRDefault="004E5612">
                  <w:pPr>
                    <w:rPr>
                      <w:color w:val="000000"/>
                      <w:sz w:val="20"/>
                      <w:szCs w:val="20"/>
                    </w:rPr>
                  </w:pPr>
                  <w:r w:rsidRPr="004E5612">
                    <w:rPr>
                      <w:rFonts w:eastAsia="Calibri"/>
                      <w:color w:val="000000"/>
                      <w:sz w:val="20"/>
                      <w:szCs w:val="20"/>
                    </w:rPr>
                    <w:t>GGZNL: 3HCR20RIOTH</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6B30E3" w14:textId="77777777" w:rsidR="00533F56" w:rsidRPr="004E5612" w:rsidRDefault="00533F56">
                  <w:pPr>
                    <w:rPr>
                      <w:color w:val="000000"/>
                      <w:sz w:val="20"/>
                      <w:szCs w:val="20"/>
                    </w:rPr>
                  </w:pPr>
                </w:p>
              </w:tc>
            </w:tr>
          </w:tbl>
          <w:p w14:paraId="62771559" w14:textId="77777777" w:rsidR="00533F56" w:rsidRPr="004E5612" w:rsidRDefault="00533F56">
            <w:pPr>
              <w:rPr>
                <w:color w:val="000000"/>
                <w:sz w:val="20"/>
                <w:szCs w:val="20"/>
              </w:rPr>
            </w:pPr>
          </w:p>
        </w:tc>
      </w:tr>
      <w:tr w:rsidR="00533F56" w:rsidRPr="004E5612" w14:paraId="663C6E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F8C5A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C308FB" w14:textId="77777777" w:rsidR="00533F56" w:rsidRPr="004E5612" w:rsidRDefault="00533F56">
            <w:pPr>
              <w:rPr>
                <w:rFonts w:eastAsia="Calibri"/>
                <w:color w:val="000000"/>
                <w:sz w:val="20"/>
                <w:szCs w:val="20"/>
              </w:rPr>
            </w:pPr>
          </w:p>
        </w:tc>
      </w:tr>
      <w:bookmarkEnd w:id="96"/>
    </w:tbl>
    <w:p w14:paraId="3760A078"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AF2C88" w14:paraId="1DC4EBE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8F849" w14:textId="77777777" w:rsidR="00533F56" w:rsidRPr="004E5612" w:rsidRDefault="004E5612">
            <w:pPr>
              <w:rPr>
                <w:rFonts w:eastAsia="Calibri"/>
                <w:b/>
                <w:color w:val="FFFFFF"/>
                <w:sz w:val="20"/>
                <w:szCs w:val="20"/>
              </w:rPr>
            </w:pPr>
            <w:bookmarkStart w:id="97" w:name="BKM_1308036F_DFF9_4755_A1B0_3DB713AAF32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9B015"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R1 Professionele ondersteuning en plannen  </w:t>
            </w:r>
          </w:p>
        </w:tc>
      </w:tr>
      <w:tr w:rsidR="00533F56" w:rsidRPr="004E5612" w14:paraId="534BBA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99A67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944F57"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27B49F37"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574CB5F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w:t>
            </w:r>
          </w:p>
          <w:p w14:paraId="34ED3B97"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R1 </w:t>
            </w:r>
            <w:r w:rsidRPr="004E5612">
              <w:rPr>
                <w:rFonts w:eastAsia="Calibri"/>
                <w:b/>
                <w:color w:val="1A1A18"/>
                <w:sz w:val="20"/>
                <w:szCs w:val="20"/>
                <w:lang w:val="nl-NL"/>
              </w:rPr>
              <w:t>Toekomstige problemen met professionele ondersteuning en plannen.</w:t>
            </w:r>
          </w:p>
          <w:p w14:paraId="0C13E38E" w14:textId="77777777" w:rsidR="00533F56" w:rsidRPr="004E5612" w:rsidRDefault="00533F56">
            <w:pPr>
              <w:rPr>
                <w:rFonts w:eastAsia="Calibri"/>
                <w:color w:val="000000"/>
                <w:sz w:val="20"/>
                <w:szCs w:val="20"/>
                <w:lang w:val="nl-NL"/>
              </w:rPr>
            </w:pPr>
          </w:p>
          <w:p w14:paraId="720D6DF0"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083F889A" w14:textId="77777777" w:rsidR="00533F56" w:rsidRPr="004E5612" w:rsidRDefault="00533F56">
            <w:pPr>
              <w:rPr>
                <w:rFonts w:eastAsia="Calibri"/>
                <w:color w:val="000000"/>
                <w:sz w:val="20"/>
                <w:szCs w:val="20"/>
              </w:rPr>
            </w:pPr>
          </w:p>
          <w:p w14:paraId="08682B87"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F5A9AA2"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71EB025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FC63E2A"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3EF45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594D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6C61C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BD0BF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174D75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4109DC" w14:textId="77777777" w:rsidR="00533F56" w:rsidRPr="004E5612" w:rsidRDefault="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32413C5"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170DB0" w14:textId="77777777" w:rsidR="00533F56" w:rsidRPr="004E5612" w:rsidRDefault="00533F56">
                  <w:pPr>
                    <w:rPr>
                      <w:color w:val="000000"/>
                      <w:sz w:val="20"/>
                      <w:szCs w:val="20"/>
                    </w:rPr>
                  </w:pPr>
                </w:p>
              </w:tc>
            </w:tr>
            <w:tr w:rsidR="00533F56" w:rsidRPr="004E5612" w14:paraId="3F27857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76944C"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242A70" w14:textId="77777777" w:rsidR="00533F56" w:rsidRPr="004E5612" w:rsidRDefault="004E5612">
                  <w:pPr>
                    <w:rPr>
                      <w:color w:val="000000"/>
                      <w:sz w:val="20"/>
                      <w:szCs w:val="20"/>
                    </w:rPr>
                  </w:pPr>
                  <w:r w:rsidRPr="004E5612">
                    <w:rPr>
                      <w:rFonts w:eastAsia="Calibri"/>
                      <w:color w:val="000000"/>
                      <w:sz w:val="20"/>
                      <w:szCs w:val="20"/>
                    </w:rPr>
                    <w:t>GGZNL:HCR20RHR1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7CCF40" w14:textId="77777777" w:rsidR="00533F56" w:rsidRPr="004E5612" w:rsidRDefault="00533F56">
                  <w:pPr>
                    <w:rPr>
                      <w:color w:val="000000"/>
                      <w:sz w:val="20"/>
                      <w:szCs w:val="20"/>
                    </w:rPr>
                  </w:pPr>
                </w:p>
              </w:tc>
            </w:tr>
            <w:tr w:rsidR="00533F56" w:rsidRPr="004E5612" w14:paraId="421E708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72CEB" w14:textId="77777777" w:rsidR="00533F56" w:rsidRPr="004E5612" w:rsidRDefault="004E5612">
                  <w:pPr>
                    <w:rPr>
                      <w:color w:val="000000"/>
                      <w:sz w:val="20"/>
                      <w:szCs w:val="20"/>
                    </w:rPr>
                  </w:pPr>
                  <w:r w:rsidRPr="004E5612">
                    <w:rPr>
                      <w:rFonts w:eastAsia="Calibri"/>
                      <w:b/>
                      <w:color w:val="000000"/>
                      <w:sz w:val="20"/>
                      <w:szCs w:val="20"/>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C330A6" w14:textId="77777777" w:rsidR="00533F56" w:rsidRPr="004E5612" w:rsidRDefault="004E5612">
                  <w:pPr>
                    <w:rPr>
                      <w:color w:val="000000"/>
                      <w:sz w:val="20"/>
                      <w:szCs w:val="20"/>
                    </w:rPr>
                  </w:pPr>
                  <w:r w:rsidRPr="004E5612">
                    <w:rPr>
                      <w:rFonts w:eastAsia="Calibri"/>
                      <w:color w:val="000000"/>
                      <w:sz w:val="20"/>
                      <w:szCs w:val="20"/>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2E451F" w14:textId="77777777" w:rsidR="00533F56" w:rsidRPr="004E5612" w:rsidRDefault="004E5612">
                  <w:pPr>
                    <w:rPr>
                      <w:color w:val="000000"/>
                      <w:sz w:val="20"/>
                      <w:szCs w:val="20"/>
                    </w:rPr>
                  </w:pPr>
                  <w:r w:rsidRPr="004E5612">
                    <w:rPr>
                      <w:rFonts w:eastAsia="Calibri"/>
                      <w:color w:val="000000"/>
                      <w:sz w:val="20"/>
                      <w:szCs w:val="20"/>
                    </w:rPr>
                    <w:t>OID: 2.16.840.1.113883.2.4.3.11.60.40.2.x.x.x</w:t>
                  </w:r>
                </w:p>
              </w:tc>
            </w:tr>
          </w:tbl>
          <w:p w14:paraId="24D0DD91" w14:textId="77777777" w:rsidR="00533F56" w:rsidRPr="004E5612" w:rsidRDefault="00533F56">
            <w:pPr>
              <w:rPr>
                <w:color w:val="000000"/>
                <w:sz w:val="20"/>
                <w:szCs w:val="20"/>
              </w:rPr>
            </w:pPr>
          </w:p>
        </w:tc>
      </w:tr>
      <w:tr w:rsidR="00533F56" w:rsidRPr="004E5612" w14:paraId="00FD4D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876B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03BA8" w14:textId="77777777" w:rsidR="00533F56" w:rsidRPr="004E5612" w:rsidRDefault="00533F56">
            <w:pPr>
              <w:rPr>
                <w:rFonts w:eastAsia="Calibri"/>
                <w:color w:val="000000"/>
                <w:sz w:val="20"/>
                <w:szCs w:val="20"/>
              </w:rPr>
            </w:pPr>
          </w:p>
        </w:tc>
      </w:tr>
      <w:bookmarkEnd w:id="97"/>
    </w:tbl>
    <w:p w14:paraId="108CA3A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6ED26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6F009C" w14:textId="77777777" w:rsidR="00533F56" w:rsidRPr="004E5612" w:rsidRDefault="004E5612">
            <w:pPr>
              <w:rPr>
                <w:rFonts w:eastAsia="Calibri"/>
                <w:b/>
                <w:color w:val="FFFFFF"/>
                <w:sz w:val="20"/>
                <w:szCs w:val="20"/>
              </w:rPr>
            </w:pPr>
            <w:bookmarkStart w:id="98" w:name="BKM_CAEBD7A4_6BCA_4905_B2C5_1F28481556B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776869" w14:textId="77777777" w:rsidR="00533F56" w:rsidRPr="004E5612" w:rsidRDefault="004E5612">
            <w:pPr>
              <w:rPr>
                <w:rFonts w:eastAsia="Calibri"/>
                <w:color w:val="FFFFFF"/>
                <w:sz w:val="20"/>
                <w:szCs w:val="20"/>
              </w:rPr>
            </w:pPr>
            <w:r w:rsidRPr="004E5612">
              <w:rPr>
                <w:rFonts w:eastAsia="Calibri"/>
                <w:color w:val="FFFFFF"/>
                <w:sz w:val="20"/>
                <w:szCs w:val="20"/>
              </w:rPr>
              <w:t xml:space="preserve">R2 </w:t>
            </w:r>
            <w:proofErr w:type="spellStart"/>
            <w:r w:rsidRPr="004E5612">
              <w:rPr>
                <w:rFonts w:eastAsia="Calibri"/>
                <w:color w:val="FFFFFF"/>
                <w:sz w:val="20"/>
                <w:szCs w:val="20"/>
              </w:rPr>
              <w:t>Leefomstandigheden</w:t>
            </w:r>
            <w:proofErr w:type="spellEnd"/>
            <w:r w:rsidRPr="004E5612">
              <w:rPr>
                <w:rFonts w:eastAsia="Calibri"/>
                <w:color w:val="FFFFFF"/>
                <w:sz w:val="20"/>
                <w:szCs w:val="20"/>
              </w:rPr>
              <w:t xml:space="preserve">  </w:t>
            </w:r>
          </w:p>
        </w:tc>
      </w:tr>
      <w:tr w:rsidR="00533F56" w:rsidRPr="004E5612" w14:paraId="1B97BF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DAFEB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69D14C"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648F3A42"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65BAD42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4B6A0F19"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 xml:space="preserve">R2 </w:t>
            </w:r>
            <w:r w:rsidRPr="004E5612">
              <w:rPr>
                <w:rFonts w:eastAsia="Calibri"/>
                <w:b/>
                <w:color w:val="1A1A18"/>
                <w:sz w:val="20"/>
                <w:szCs w:val="20"/>
                <w:lang w:val="nl-NL"/>
              </w:rPr>
              <w:t>toekomstige problemen met</w:t>
            </w:r>
            <w:r w:rsidRPr="004E5612">
              <w:rPr>
                <w:rFonts w:eastAsia="Calibri"/>
                <w:color w:val="1A1A18"/>
                <w:sz w:val="20"/>
                <w:szCs w:val="20"/>
                <w:lang w:val="nl-NL"/>
              </w:rPr>
              <w:t xml:space="preserve"> leefomstandigheden</w:t>
            </w:r>
          </w:p>
          <w:p w14:paraId="3ED202A1"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9BBBE72" w14:textId="77777777" w:rsidR="00533F56" w:rsidRPr="004E5612" w:rsidRDefault="00533F56">
            <w:pPr>
              <w:rPr>
                <w:rFonts w:eastAsia="Calibri"/>
                <w:color w:val="000000"/>
                <w:sz w:val="20"/>
                <w:szCs w:val="20"/>
              </w:rPr>
            </w:pPr>
          </w:p>
          <w:p w14:paraId="5285DAB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424FE10"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4A33AC9D"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B71E62A" w14:textId="77777777" w:rsidR="00533F56" w:rsidRPr="004E5612" w:rsidRDefault="004E5612" w:rsidP="004E5612">
            <w:pPr>
              <w:rPr>
                <w:rFonts w:eastAsia="Calibri"/>
                <w:color w:val="000000"/>
                <w:sz w:val="20"/>
                <w:szCs w:val="20"/>
              </w:rPr>
            </w:pPr>
            <w:r w:rsidRPr="004E5612">
              <w:rPr>
                <w:rFonts w:eastAsia="Calibri"/>
                <w:color w:val="000000"/>
                <w:sz w:val="20"/>
                <w:szCs w:val="20"/>
              </w:rPr>
              <w:t>&lt;/languages&gt;</w:t>
            </w:r>
          </w:p>
        </w:tc>
      </w:tr>
      <w:tr w:rsidR="00533F56" w:rsidRPr="004E5612" w14:paraId="3A10135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87A331"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C651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4DE9F7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19E2FC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C258C8" w14:textId="77777777" w:rsidR="00533F56" w:rsidRPr="004E5612" w:rsidRDefault="004E5612">
                  <w:pPr>
                    <w:rPr>
                      <w:color w:val="000000"/>
                      <w:sz w:val="20"/>
                      <w:szCs w:val="20"/>
                    </w:rPr>
                  </w:pPr>
                  <w:r w:rsidRPr="004E5612">
                    <w:rPr>
                      <w:rFonts w:eastAsia="Calibri"/>
                      <w:b/>
                      <w:color w:val="000000"/>
                      <w:sz w:val="20"/>
                      <w:szCs w:val="20"/>
                    </w:rPr>
                    <w:lastRenderedPageBreak/>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D4AD46" w14:textId="77777777" w:rsidR="00533F56" w:rsidRPr="004E5612" w:rsidRDefault="004E5612">
                  <w:pPr>
                    <w:rPr>
                      <w:color w:val="000000"/>
                      <w:sz w:val="20"/>
                      <w:szCs w:val="20"/>
                    </w:rPr>
                  </w:pPr>
                  <w:r w:rsidRPr="004E5612">
                    <w:rPr>
                      <w:rFonts w:eastAsia="Calibri"/>
                      <w:color w:val="000000"/>
                      <w:sz w:val="20"/>
                      <w:szCs w:val="20"/>
                    </w:rPr>
                    <w:t>GGZNL:HCR20RHR2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082E40" w14:textId="77777777" w:rsidR="00533F56" w:rsidRPr="004E5612" w:rsidRDefault="00533F56">
                  <w:pPr>
                    <w:rPr>
                      <w:color w:val="000000"/>
                      <w:sz w:val="20"/>
                      <w:szCs w:val="20"/>
                    </w:rPr>
                  </w:pPr>
                </w:p>
              </w:tc>
            </w:tr>
          </w:tbl>
          <w:p w14:paraId="33F33901" w14:textId="77777777" w:rsidR="00533F56" w:rsidRPr="004E5612" w:rsidRDefault="00533F56">
            <w:pPr>
              <w:rPr>
                <w:color w:val="000000"/>
                <w:sz w:val="20"/>
                <w:szCs w:val="20"/>
              </w:rPr>
            </w:pPr>
          </w:p>
        </w:tc>
      </w:tr>
      <w:tr w:rsidR="00533F56" w:rsidRPr="004E5612" w14:paraId="49808A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98C31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804268" w14:textId="77777777" w:rsidR="00533F56" w:rsidRPr="004E5612" w:rsidRDefault="00533F56">
            <w:pPr>
              <w:rPr>
                <w:rFonts w:eastAsia="Calibri"/>
                <w:color w:val="000000"/>
                <w:sz w:val="20"/>
                <w:szCs w:val="20"/>
              </w:rPr>
            </w:pPr>
          </w:p>
        </w:tc>
      </w:tr>
      <w:bookmarkEnd w:id="98"/>
    </w:tbl>
    <w:p w14:paraId="635A314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6F6D3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21DB06" w14:textId="77777777" w:rsidR="00533F56" w:rsidRPr="004E5612" w:rsidRDefault="004E5612">
            <w:pPr>
              <w:rPr>
                <w:rFonts w:eastAsia="Calibri"/>
                <w:b/>
                <w:color w:val="FFFFFF"/>
                <w:sz w:val="20"/>
                <w:szCs w:val="20"/>
              </w:rPr>
            </w:pPr>
            <w:bookmarkStart w:id="99" w:name="BKM_63D8185A_E521_4222_B507_C8ABAEE00D6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DC2150" w14:textId="77777777" w:rsidR="00533F56" w:rsidRPr="004E5612" w:rsidRDefault="004E5612">
            <w:pPr>
              <w:rPr>
                <w:rFonts w:eastAsia="Calibri"/>
                <w:color w:val="FFFFFF"/>
                <w:sz w:val="20"/>
                <w:szCs w:val="20"/>
              </w:rPr>
            </w:pPr>
            <w:r w:rsidRPr="004E5612">
              <w:rPr>
                <w:rFonts w:eastAsia="Calibri"/>
                <w:color w:val="FFFFFF"/>
                <w:sz w:val="20"/>
                <w:szCs w:val="20"/>
              </w:rPr>
              <w:t xml:space="preserve">R3 </w:t>
            </w:r>
            <w:proofErr w:type="spellStart"/>
            <w:r w:rsidRPr="004E5612">
              <w:rPr>
                <w:rFonts w:eastAsia="Calibri"/>
                <w:color w:val="FFFFFF"/>
                <w:sz w:val="20"/>
                <w:szCs w:val="20"/>
              </w:rPr>
              <w:t>Persoonlijke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steun</w:t>
            </w:r>
            <w:proofErr w:type="spellEnd"/>
            <w:r w:rsidRPr="004E5612">
              <w:rPr>
                <w:rFonts w:eastAsia="Calibri"/>
                <w:color w:val="FFFFFF"/>
                <w:sz w:val="20"/>
                <w:szCs w:val="20"/>
              </w:rPr>
              <w:t xml:space="preserve">  </w:t>
            </w:r>
          </w:p>
        </w:tc>
      </w:tr>
      <w:tr w:rsidR="00533F56" w:rsidRPr="004E5612" w14:paraId="2C322F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7F77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E9302"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22DAA5B2"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39135BB5"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w:t>
            </w:r>
            <w:r w:rsidRPr="004E5612">
              <w:rPr>
                <w:rFonts w:eastAsia="Calibri"/>
                <w:color w:val="1A1A18"/>
                <w:sz w:val="20"/>
                <w:szCs w:val="20"/>
                <w:lang w:val="nl-NL"/>
              </w:rPr>
              <w:t xml:space="preserve">R3 </w:t>
            </w:r>
            <w:r w:rsidRPr="004E5612">
              <w:rPr>
                <w:rFonts w:eastAsia="Calibri"/>
                <w:b/>
                <w:color w:val="1A1A18"/>
                <w:sz w:val="20"/>
                <w:szCs w:val="20"/>
                <w:lang w:val="nl-NL"/>
              </w:rPr>
              <w:t>toekomstige problemen met</w:t>
            </w:r>
            <w:r w:rsidRPr="004E5612">
              <w:rPr>
                <w:rFonts w:eastAsia="Calibri"/>
                <w:color w:val="1A1A18"/>
                <w:sz w:val="20"/>
                <w:szCs w:val="20"/>
                <w:lang w:val="nl-NL"/>
              </w:rPr>
              <w:t xml:space="preserve"> persoonlijke steun</w:t>
            </w:r>
          </w:p>
          <w:p w14:paraId="36B1F184"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638B28B9" w14:textId="77777777" w:rsidR="00533F56" w:rsidRPr="004E5612" w:rsidRDefault="00533F56">
            <w:pPr>
              <w:rPr>
                <w:rFonts w:eastAsia="Calibri"/>
                <w:color w:val="000000"/>
                <w:sz w:val="20"/>
                <w:szCs w:val="20"/>
              </w:rPr>
            </w:pPr>
          </w:p>
          <w:p w14:paraId="6CA61DE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BD5A81E"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0E9F5D25"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2C50A8B"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C3CC4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5BD9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5F24A"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284C67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509722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4A0349"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6D039A" w14:textId="77777777" w:rsidR="00533F56" w:rsidRPr="004E5612" w:rsidRDefault="004E5612">
                  <w:pPr>
                    <w:rPr>
                      <w:color w:val="000000"/>
                      <w:sz w:val="20"/>
                      <w:szCs w:val="20"/>
                    </w:rPr>
                  </w:pPr>
                  <w:r w:rsidRPr="004E5612">
                    <w:rPr>
                      <w:rFonts w:eastAsia="Calibri"/>
                      <w:color w:val="000000"/>
                      <w:sz w:val="20"/>
                      <w:szCs w:val="20"/>
                    </w:rPr>
                    <w:t>GGZNL:HCR20RHR3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2FFCFF" w14:textId="77777777" w:rsidR="00533F56" w:rsidRPr="004E5612" w:rsidRDefault="00533F56">
                  <w:pPr>
                    <w:rPr>
                      <w:color w:val="000000"/>
                      <w:sz w:val="20"/>
                      <w:szCs w:val="20"/>
                    </w:rPr>
                  </w:pPr>
                </w:p>
              </w:tc>
            </w:tr>
          </w:tbl>
          <w:p w14:paraId="566CAF0F" w14:textId="77777777" w:rsidR="00533F56" w:rsidRPr="004E5612" w:rsidRDefault="00533F56">
            <w:pPr>
              <w:rPr>
                <w:color w:val="000000"/>
                <w:sz w:val="20"/>
                <w:szCs w:val="20"/>
              </w:rPr>
            </w:pPr>
          </w:p>
        </w:tc>
      </w:tr>
      <w:tr w:rsidR="00533F56" w:rsidRPr="004E5612" w14:paraId="2165BF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BD976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6D0D1" w14:textId="77777777" w:rsidR="00533F56" w:rsidRPr="004E5612" w:rsidRDefault="00533F56">
            <w:pPr>
              <w:rPr>
                <w:rFonts w:eastAsia="Calibri"/>
                <w:color w:val="000000"/>
                <w:sz w:val="20"/>
                <w:szCs w:val="20"/>
              </w:rPr>
            </w:pPr>
          </w:p>
        </w:tc>
      </w:tr>
      <w:bookmarkEnd w:id="99"/>
    </w:tbl>
    <w:p w14:paraId="577C58E4"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AF2C88" w14:paraId="2738D6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6B03DC" w14:textId="77777777" w:rsidR="00533F56" w:rsidRPr="004E5612" w:rsidRDefault="004E5612">
            <w:pPr>
              <w:rPr>
                <w:rFonts w:eastAsia="Calibri"/>
                <w:b/>
                <w:color w:val="FFFFFF"/>
                <w:sz w:val="20"/>
                <w:szCs w:val="20"/>
              </w:rPr>
            </w:pPr>
            <w:bookmarkStart w:id="100" w:name="BKM_89CE30C0_D18E_4F82_9306_24863E3999C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7FF161"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R4 Respons op behandeling of toezicht</w:t>
            </w:r>
          </w:p>
          <w:p w14:paraId="735BE3A3"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  </w:t>
            </w:r>
          </w:p>
        </w:tc>
      </w:tr>
      <w:tr w:rsidR="00533F56" w:rsidRPr="004E5612" w14:paraId="68B710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8626B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888A56"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6C2FB3C5"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7D10850C"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w:t>
            </w:r>
            <w:r w:rsidRPr="004E5612">
              <w:rPr>
                <w:rFonts w:eastAsia="Calibri"/>
                <w:color w:val="1A1A18"/>
                <w:sz w:val="20"/>
                <w:szCs w:val="20"/>
                <w:lang w:val="nl-NL"/>
              </w:rPr>
              <w:t xml:space="preserve">R4 </w:t>
            </w:r>
            <w:r w:rsidRPr="004E5612">
              <w:rPr>
                <w:rFonts w:eastAsia="Calibri"/>
                <w:b/>
                <w:color w:val="1A1A18"/>
                <w:sz w:val="20"/>
                <w:szCs w:val="20"/>
                <w:lang w:val="nl-NL"/>
              </w:rPr>
              <w:t>toekomstige problemen met</w:t>
            </w:r>
            <w:r w:rsidRPr="004E5612">
              <w:rPr>
                <w:rFonts w:eastAsia="Calibri"/>
                <w:color w:val="1A1A18"/>
                <w:sz w:val="20"/>
                <w:szCs w:val="20"/>
                <w:lang w:val="nl-NL"/>
              </w:rPr>
              <w:t xml:space="preserve"> respons op behandeling of toezicht</w:t>
            </w:r>
          </w:p>
          <w:p w14:paraId="7DCD208E"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Behandeltrouw</w:t>
            </w:r>
          </w:p>
          <w:p w14:paraId="4166E9E3"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Responsiviteit</w:t>
            </w:r>
          </w:p>
          <w:p w14:paraId="24277E8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1A2D214A" w14:textId="77777777" w:rsidR="00533F56" w:rsidRPr="004E5612" w:rsidRDefault="00533F56">
            <w:pPr>
              <w:rPr>
                <w:rFonts w:eastAsia="Calibri"/>
                <w:color w:val="000000"/>
                <w:sz w:val="20"/>
                <w:szCs w:val="20"/>
                <w:lang w:val="nl-NL"/>
              </w:rPr>
            </w:pPr>
          </w:p>
          <w:p w14:paraId="5062C21D"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7BDAF25"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42F50BC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DD11247" w14:textId="77777777" w:rsidR="00533F56" w:rsidRPr="004E5612" w:rsidRDefault="004E5612" w:rsidP="004E5612">
            <w:pPr>
              <w:rPr>
                <w:rFonts w:eastAsia="Calibri"/>
                <w:color w:val="000000"/>
                <w:sz w:val="20"/>
                <w:szCs w:val="20"/>
              </w:rPr>
            </w:pPr>
            <w:r w:rsidRPr="004E5612">
              <w:rPr>
                <w:rFonts w:eastAsia="Calibri"/>
                <w:color w:val="000000"/>
                <w:sz w:val="20"/>
                <w:szCs w:val="20"/>
              </w:rPr>
              <w:t>&lt;/languages&gt;</w:t>
            </w:r>
          </w:p>
        </w:tc>
      </w:tr>
      <w:tr w:rsidR="00533F56" w:rsidRPr="004E5612" w14:paraId="57E77A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0E339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DF05A0"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56167D4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FD6E1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5B3257"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A72379" w14:textId="77777777" w:rsidR="00533F56" w:rsidRPr="004E5612" w:rsidRDefault="004E5612">
                  <w:pPr>
                    <w:rPr>
                      <w:color w:val="000000"/>
                      <w:sz w:val="20"/>
                      <w:szCs w:val="20"/>
                    </w:rPr>
                  </w:pPr>
                  <w:r w:rsidRPr="004E5612">
                    <w:rPr>
                      <w:rFonts w:eastAsia="Calibri"/>
                      <w:color w:val="000000"/>
                      <w:sz w:val="20"/>
                      <w:szCs w:val="20"/>
                    </w:rPr>
                    <w:t>GGZNL:HCR20RHR4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08BA10" w14:textId="77777777" w:rsidR="00533F56" w:rsidRPr="004E5612" w:rsidRDefault="00533F56">
                  <w:pPr>
                    <w:rPr>
                      <w:color w:val="000000"/>
                      <w:sz w:val="20"/>
                      <w:szCs w:val="20"/>
                    </w:rPr>
                  </w:pPr>
                </w:p>
              </w:tc>
            </w:tr>
          </w:tbl>
          <w:p w14:paraId="318BAA71" w14:textId="77777777" w:rsidR="00533F56" w:rsidRPr="004E5612" w:rsidRDefault="00533F56">
            <w:pPr>
              <w:rPr>
                <w:color w:val="000000"/>
                <w:sz w:val="20"/>
                <w:szCs w:val="20"/>
              </w:rPr>
            </w:pPr>
          </w:p>
        </w:tc>
      </w:tr>
      <w:tr w:rsidR="00533F56" w:rsidRPr="004E5612" w14:paraId="72CB0D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FF60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1EA5CA" w14:textId="77777777" w:rsidR="00533F56" w:rsidRPr="004E5612" w:rsidRDefault="00533F56">
            <w:pPr>
              <w:rPr>
                <w:rFonts w:eastAsia="Calibri"/>
                <w:color w:val="000000"/>
                <w:sz w:val="20"/>
                <w:szCs w:val="20"/>
              </w:rPr>
            </w:pPr>
          </w:p>
        </w:tc>
      </w:tr>
      <w:bookmarkEnd w:id="100"/>
    </w:tbl>
    <w:p w14:paraId="72C451AE"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5CA47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7E692F" w14:textId="77777777" w:rsidR="00533F56" w:rsidRPr="004E5612" w:rsidRDefault="004E5612">
            <w:pPr>
              <w:rPr>
                <w:rFonts w:eastAsia="Calibri"/>
                <w:b/>
                <w:color w:val="FFFFFF"/>
                <w:sz w:val="20"/>
                <w:szCs w:val="20"/>
              </w:rPr>
            </w:pPr>
            <w:bookmarkStart w:id="101" w:name="BKM_17D464A3_2856_490B_A69A_640A217E65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961C59" w14:textId="77777777" w:rsidR="00533F56" w:rsidRPr="004E5612" w:rsidRDefault="004E5612">
            <w:pPr>
              <w:rPr>
                <w:rFonts w:eastAsia="Calibri"/>
                <w:color w:val="FFFFFF"/>
                <w:sz w:val="20"/>
                <w:szCs w:val="20"/>
              </w:rPr>
            </w:pPr>
            <w:r w:rsidRPr="004E5612">
              <w:rPr>
                <w:rFonts w:eastAsia="Calibri"/>
                <w:color w:val="FFFFFF"/>
                <w:sz w:val="20"/>
                <w:szCs w:val="20"/>
              </w:rPr>
              <w:t xml:space="preserve">R5 Stress / coping  </w:t>
            </w:r>
          </w:p>
        </w:tc>
      </w:tr>
      <w:tr w:rsidR="00533F56" w:rsidRPr="004E5612" w14:paraId="1DE29D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6B89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53B8F0"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78EAD1B6"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637C1D2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w:t>
            </w:r>
            <w:r w:rsidRPr="004E5612">
              <w:rPr>
                <w:rFonts w:eastAsia="Calibri"/>
                <w:color w:val="1A1A18"/>
                <w:sz w:val="20"/>
                <w:szCs w:val="20"/>
                <w:lang w:val="nl-NL"/>
              </w:rPr>
              <w:t xml:space="preserve">R5 </w:t>
            </w:r>
            <w:r w:rsidRPr="004E5612">
              <w:rPr>
                <w:rFonts w:eastAsia="Calibri"/>
                <w:b/>
                <w:color w:val="1A1A18"/>
                <w:sz w:val="20"/>
                <w:szCs w:val="20"/>
                <w:lang w:val="nl-NL"/>
              </w:rPr>
              <w:t>toekomstige problemen met s</w:t>
            </w:r>
            <w:r w:rsidRPr="004E5612">
              <w:rPr>
                <w:rFonts w:eastAsia="Calibri"/>
                <w:color w:val="1A1A18"/>
                <w:sz w:val="20"/>
                <w:szCs w:val="20"/>
                <w:lang w:val="nl-NL"/>
              </w:rPr>
              <w:t xml:space="preserve">tress / coping </w:t>
            </w:r>
          </w:p>
          <w:p w14:paraId="2B76C8D1" w14:textId="77777777" w:rsidR="00533F56" w:rsidRPr="004E5612" w:rsidRDefault="00533F56">
            <w:pPr>
              <w:rPr>
                <w:rFonts w:eastAsia="Calibri"/>
                <w:color w:val="000000"/>
                <w:sz w:val="20"/>
                <w:szCs w:val="20"/>
                <w:lang w:val="nl-NL"/>
              </w:rPr>
            </w:pPr>
          </w:p>
          <w:p w14:paraId="0702D27F"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251FA14" w14:textId="77777777" w:rsidR="00533F56" w:rsidRPr="004E5612" w:rsidRDefault="00533F56">
            <w:pPr>
              <w:rPr>
                <w:rFonts w:eastAsia="Calibri"/>
                <w:color w:val="000000"/>
                <w:sz w:val="20"/>
                <w:szCs w:val="20"/>
              </w:rPr>
            </w:pPr>
          </w:p>
          <w:p w14:paraId="6DF37D9F"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1272AFC"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46A8C08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2EE5FEB"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F75C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6DCF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E77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500653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292BC8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B096E"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0580F4" w14:textId="77777777" w:rsidR="00533F56" w:rsidRPr="004E5612" w:rsidRDefault="004E5612">
                  <w:pPr>
                    <w:rPr>
                      <w:color w:val="000000"/>
                      <w:sz w:val="20"/>
                      <w:szCs w:val="20"/>
                    </w:rPr>
                  </w:pPr>
                  <w:r w:rsidRPr="004E5612">
                    <w:rPr>
                      <w:rFonts w:eastAsia="Calibri"/>
                      <w:color w:val="000000"/>
                      <w:sz w:val="20"/>
                      <w:szCs w:val="20"/>
                    </w:rPr>
                    <w:t>GGZNL:HCR20RHR5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30C8C4" w14:textId="77777777" w:rsidR="00533F56" w:rsidRPr="004E5612" w:rsidRDefault="00533F56">
                  <w:pPr>
                    <w:rPr>
                      <w:color w:val="000000"/>
                      <w:sz w:val="20"/>
                      <w:szCs w:val="20"/>
                    </w:rPr>
                  </w:pPr>
                </w:p>
              </w:tc>
            </w:tr>
          </w:tbl>
          <w:p w14:paraId="02586AA8" w14:textId="77777777" w:rsidR="00533F56" w:rsidRPr="004E5612" w:rsidRDefault="00533F56">
            <w:pPr>
              <w:rPr>
                <w:color w:val="000000"/>
                <w:sz w:val="20"/>
                <w:szCs w:val="20"/>
              </w:rPr>
            </w:pPr>
          </w:p>
        </w:tc>
      </w:tr>
      <w:tr w:rsidR="00533F56" w:rsidRPr="004E5612" w14:paraId="4F7877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37623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C0DA03" w14:textId="77777777" w:rsidR="00533F56" w:rsidRPr="004E5612" w:rsidRDefault="00533F56">
            <w:pPr>
              <w:rPr>
                <w:rFonts w:eastAsia="Calibri"/>
                <w:color w:val="000000"/>
                <w:sz w:val="20"/>
                <w:szCs w:val="20"/>
              </w:rPr>
            </w:pPr>
          </w:p>
        </w:tc>
      </w:tr>
      <w:bookmarkEnd w:id="101"/>
    </w:tbl>
    <w:p w14:paraId="5B964E8C"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2534ED9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0363D" w14:textId="77777777" w:rsidR="00533F56" w:rsidRPr="004E5612" w:rsidRDefault="004E5612">
            <w:pPr>
              <w:rPr>
                <w:rFonts w:eastAsia="Calibri"/>
                <w:b/>
                <w:color w:val="FFFFFF"/>
                <w:sz w:val="20"/>
                <w:szCs w:val="20"/>
              </w:rPr>
            </w:pPr>
            <w:bookmarkStart w:id="102" w:name="BKM_0AE61697_CD3B_47C1_9E24_8C078843AEF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3D92C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Overige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533F56" w:rsidRPr="00AF2C88" w14:paraId="63D61B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B285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96BEA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Overige overwegingen die 0, 1 of 2 keer kunnen voorkomen. </w:t>
            </w:r>
          </w:p>
          <w:p w14:paraId="7D1D3062" w14:textId="77777777" w:rsidR="00533F56" w:rsidRPr="004E5612" w:rsidRDefault="00533F56">
            <w:pPr>
              <w:rPr>
                <w:rFonts w:eastAsia="Calibri"/>
                <w:color w:val="000000"/>
                <w:sz w:val="20"/>
                <w:szCs w:val="20"/>
                <w:lang w:val="nl-NL"/>
              </w:rPr>
            </w:pPr>
          </w:p>
        </w:tc>
      </w:tr>
      <w:tr w:rsidR="00533F56" w:rsidRPr="004E5612" w14:paraId="2E684E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E55B2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6341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68C5C6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6B760B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9E851B"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65433C" w14:textId="77777777" w:rsidR="00533F56" w:rsidRPr="004E5612" w:rsidRDefault="004E5612">
                  <w:pPr>
                    <w:rPr>
                      <w:color w:val="000000"/>
                      <w:sz w:val="20"/>
                      <w:szCs w:val="20"/>
                    </w:rPr>
                  </w:pPr>
                  <w:r w:rsidRPr="004E5612">
                    <w:rPr>
                      <w:rFonts w:eastAsia="Calibri"/>
                      <w:color w:val="000000"/>
                      <w:sz w:val="20"/>
                      <w:szCs w:val="20"/>
                    </w:rPr>
                    <w:t>GGZNL:HCR20OTH01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D13A53" w14:textId="77777777" w:rsidR="00533F56" w:rsidRPr="004E5612" w:rsidRDefault="00533F56">
                  <w:pPr>
                    <w:rPr>
                      <w:color w:val="000000"/>
                      <w:sz w:val="20"/>
                      <w:szCs w:val="20"/>
                    </w:rPr>
                  </w:pPr>
                </w:p>
              </w:tc>
            </w:tr>
          </w:tbl>
          <w:p w14:paraId="340608CC" w14:textId="77777777" w:rsidR="00533F56" w:rsidRPr="004E5612" w:rsidRDefault="00533F56">
            <w:pPr>
              <w:rPr>
                <w:color w:val="000000"/>
                <w:sz w:val="20"/>
                <w:szCs w:val="20"/>
              </w:rPr>
            </w:pPr>
          </w:p>
        </w:tc>
      </w:tr>
      <w:tr w:rsidR="00533F56" w:rsidRPr="004E5612" w14:paraId="02791E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2345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E9B51" w14:textId="77777777" w:rsidR="00533F56" w:rsidRPr="004E5612" w:rsidRDefault="00533F56">
            <w:pPr>
              <w:rPr>
                <w:rFonts w:eastAsia="Calibri"/>
                <w:color w:val="000000"/>
                <w:sz w:val="20"/>
                <w:szCs w:val="20"/>
              </w:rPr>
            </w:pPr>
          </w:p>
        </w:tc>
      </w:tr>
      <w:bookmarkEnd w:id="102"/>
    </w:tbl>
    <w:p w14:paraId="7B8AADC8" w14:textId="77777777" w:rsidR="00533F56" w:rsidRPr="004E5612" w:rsidRDefault="00533F56">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4F582D3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39C066" w14:textId="77777777" w:rsidR="009C3FDE" w:rsidRPr="004E5612" w:rsidRDefault="009C3FDE" w:rsidP="004E5612">
            <w:pPr>
              <w:rPr>
                <w:rFonts w:eastAsia="Calibri"/>
                <w:b/>
                <w:color w:val="FFFFFF"/>
                <w:sz w:val="20"/>
                <w:szCs w:val="20"/>
              </w:rPr>
            </w:pPr>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96C6DF" w14:textId="77777777" w:rsidR="009C3FDE" w:rsidRPr="004E5612" w:rsidRDefault="009C3FDE" w:rsidP="004E5612">
            <w:pPr>
              <w:rPr>
                <w:rFonts w:eastAsia="Calibri"/>
                <w:color w:val="FFFFFF"/>
                <w:sz w:val="20"/>
                <w:szCs w:val="20"/>
              </w:rPr>
            </w:pPr>
            <w:r w:rsidRPr="004E5612">
              <w:rPr>
                <w:rFonts w:eastAsia="Calibri"/>
                <w:color w:val="FFFFFF"/>
                <w:sz w:val="20"/>
                <w:szCs w:val="20"/>
              </w:rPr>
              <w:t xml:space="preserve">Andere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9C3FDE" w:rsidRPr="004E5612" w14:paraId="25D9B17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CC1092"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A4663D" w14:textId="77777777" w:rsidR="009C3FDE" w:rsidRPr="004E5612" w:rsidRDefault="009C3FDE" w:rsidP="004E5612">
            <w:pPr>
              <w:rPr>
                <w:rFonts w:eastAsia="Calibri"/>
                <w:color w:val="000000"/>
                <w:sz w:val="20"/>
                <w:szCs w:val="20"/>
                <w:lang w:val="nl-NL"/>
              </w:rPr>
            </w:pPr>
            <w:r w:rsidRPr="004E5612">
              <w:rPr>
                <w:rFonts w:eastAsia="Calibri"/>
                <w:color w:val="000000"/>
                <w:sz w:val="20"/>
                <w:szCs w:val="20"/>
                <w:lang w:val="nl-NL"/>
              </w:rPr>
              <w:t>&lt;</w:t>
            </w:r>
            <w:proofErr w:type="spellStart"/>
            <w:r w:rsidRPr="004E5612">
              <w:rPr>
                <w:rFonts w:eastAsia="Calibri"/>
                <w:color w:val="000000"/>
                <w:sz w:val="20"/>
                <w:szCs w:val="20"/>
                <w:lang w:val="nl-NL"/>
              </w:rPr>
              <w:t>languages</w:t>
            </w:r>
            <w:proofErr w:type="spellEnd"/>
            <w:r w:rsidRPr="004E5612">
              <w:rPr>
                <w:rFonts w:eastAsia="Calibri"/>
                <w:color w:val="000000"/>
                <w:sz w:val="20"/>
                <w:szCs w:val="20"/>
                <w:lang w:val="nl-NL"/>
              </w:rPr>
              <w:t xml:space="preserve"> </w:t>
            </w:r>
            <w:proofErr w:type="spellStart"/>
            <w:r w:rsidRPr="004E5612">
              <w:rPr>
                <w:rFonts w:eastAsia="Calibri"/>
                <w:color w:val="000000"/>
                <w:sz w:val="20"/>
                <w:szCs w:val="20"/>
                <w:lang w:val="nl-NL"/>
              </w:rPr>
              <w:t>xml:space</w:t>
            </w:r>
            <w:proofErr w:type="spellEnd"/>
            <w:r w:rsidRPr="004E5612">
              <w:rPr>
                <w:rFonts w:eastAsia="Calibri"/>
                <w:color w:val="000000"/>
                <w:sz w:val="20"/>
                <w:szCs w:val="20"/>
                <w:lang w:val="nl-NL"/>
              </w:rPr>
              <w:t>="preserve"&gt;</w:t>
            </w:r>
          </w:p>
          <w:p w14:paraId="74F30AA6" w14:textId="77777777" w:rsidR="009C3FDE" w:rsidRPr="004E5612" w:rsidRDefault="009C3FDE" w:rsidP="004E5612">
            <w:pPr>
              <w:rPr>
                <w:rFonts w:eastAsia="Calibri"/>
                <w:color w:val="000000"/>
                <w:sz w:val="20"/>
                <w:szCs w:val="20"/>
                <w:lang w:val="nl-NL"/>
              </w:rPr>
            </w:pPr>
            <w:r w:rsidRPr="004E5612">
              <w:rPr>
                <w:rFonts w:eastAsia="Calibri"/>
                <w:color w:val="000000"/>
                <w:sz w:val="20"/>
                <w:szCs w:val="20"/>
                <w:lang w:val="nl-NL"/>
              </w:rPr>
              <w:t>&lt;nl-NL&gt;</w:t>
            </w:r>
            <w:r w:rsidRPr="004E5612">
              <w:rPr>
                <w:rFonts w:eastAsia="Calibri"/>
                <w:color w:val="211D1E"/>
                <w:sz w:val="20"/>
                <w:szCs w:val="20"/>
                <w:lang w:val="nl-NL"/>
              </w:rPr>
              <w:t>Omschrijving van andere overwegingen die de risico score ondersteunen.</w:t>
            </w:r>
          </w:p>
          <w:p w14:paraId="2AEC7000" w14:textId="77777777" w:rsidR="009C3FDE" w:rsidRPr="004E5612" w:rsidRDefault="009C3FDE" w:rsidP="004E5612">
            <w:pPr>
              <w:rPr>
                <w:rFonts w:eastAsia="Calibri"/>
                <w:color w:val="000000"/>
                <w:sz w:val="20"/>
                <w:szCs w:val="20"/>
              </w:rPr>
            </w:pPr>
            <w:r w:rsidRPr="004E5612">
              <w:rPr>
                <w:rFonts w:eastAsia="Calibri"/>
                <w:color w:val="000000"/>
                <w:sz w:val="20"/>
                <w:szCs w:val="20"/>
              </w:rPr>
              <w:t>&lt;en-US&gt;</w:t>
            </w:r>
          </w:p>
          <w:p w14:paraId="4B9186D7" w14:textId="77777777" w:rsidR="009C3FDE" w:rsidRPr="004E5612" w:rsidRDefault="009C3FDE" w:rsidP="004E5612">
            <w:pPr>
              <w:rPr>
                <w:rFonts w:eastAsia="Calibri"/>
                <w:color w:val="000000"/>
                <w:sz w:val="20"/>
                <w:szCs w:val="20"/>
              </w:rPr>
            </w:pPr>
            <w:r w:rsidRPr="004E5612">
              <w:rPr>
                <w:rFonts w:eastAsia="Calibri"/>
                <w:color w:val="000000"/>
                <w:sz w:val="20"/>
                <w:szCs w:val="20"/>
              </w:rPr>
              <w:t xml:space="preserve">Description of the other considerations that underpin the risk assessment. </w:t>
            </w:r>
          </w:p>
          <w:p w14:paraId="28EED3F4" w14:textId="77777777" w:rsidR="009C3FDE" w:rsidRPr="004E5612" w:rsidRDefault="009C3FDE" w:rsidP="004E5612">
            <w:pPr>
              <w:rPr>
                <w:rFonts w:eastAsia="Calibri"/>
                <w:color w:val="000000"/>
                <w:sz w:val="20"/>
                <w:szCs w:val="20"/>
              </w:rPr>
            </w:pPr>
            <w:r w:rsidRPr="004E5612">
              <w:rPr>
                <w:rFonts w:eastAsia="Calibri"/>
                <w:color w:val="000000"/>
                <w:sz w:val="20"/>
                <w:szCs w:val="20"/>
              </w:rPr>
              <w:t>&lt;/en-US&gt;</w:t>
            </w:r>
          </w:p>
          <w:p w14:paraId="6D45F60E" w14:textId="77777777" w:rsidR="009C3FDE" w:rsidRPr="004E5612" w:rsidRDefault="009C3FDE" w:rsidP="004E5612">
            <w:pPr>
              <w:rPr>
                <w:rFonts w:eastAsia="Calibri"/>
                <w:color w:val="000000"/>
                <w:sz w:val="20"/>
                <w:szCs w:val="20"/>
              </w:rPr>
            </w:pPr>
            <w:r w:rsidRPr="004E5612">
              <w:rPr>
                <w:rFonts w:eastAsia="Calibri"/>
                <w:color w:val="000000"/>
                <w:sz w:val="20"/>
                <w:szCs w:val="20"/>
              </w:rPr>
              <w:t>&lt;/languages&gt;</w:t>
            </w:r>
          </w:p>
          <w:p w14:paraId="2FFD5CB1" w14:textId="77777777" w:rsidR="009C3FDE" w:rsidRPr="004E5612" w:rsidRDefault="009C3FDE" w:rsidP="004E5612">
            <w:pPr>
              <w:rPr>
                <w:rFonts w:eastAsia="Calibri"/>
                <w:color w:val="000000"/>
                <w:sz w:val="20"/>
                <w:szCs w:val="20"/>
              </w:rPr>
            </w:pPr>
          </w:p>
        </w:tc>
      </w:tr>
      <w:tr w:rsidR="009C3FDE" w:rsidRPr="004E5612" w14:paraId="1676D01F"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7A00CB" w14:textId="77777777" w:rsidR="009C3FDE" w:rsidRPr="004E5612" w:rsidRDefault="009C3FDE" w:rsidP="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D2811"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74752F28"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5D718C2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1AF4BA" w14:textId="77777777" w:rsidR="009C3FDE" w:rsidRPr="004E5612" w:rsidRDefault="009C3FDE" w:rsidP="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02B6EA5" w14:textId="77777777" w:rsidR="009C3FDE" w:rsidRPr="004E5612" w:rsidRDefault="009C3FDE" w:rsidP="004E5612">
                  <w:pPr>
                    <w:rPr>
                      <w:color w:val="000000"/>
                      <w:sz w:val="20"/>
                      <w:szCs w:val="20"/>
                    </w:rPr>
                  </w:pPr>
                  <w:r w:rsidRPr="004E5612">
                    <w:rPr>
                      <w:rFonts w:eastAsia="Calibri"/>
                      <w:color w:val="000000"/>
                      <w:sz w:val="20"/>
                      <w:szCs w:val="20"/>
                    </w:rPr>
                    <w:t>GGZNL:HCR20AOToel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407912" w14:textId="77777777" w:rsidR="009C3FDE" w:rsidRPr="004E5612" w:rsidRDefault="009C3FDE" w:rsidP="004E5612">
                  <w:pPr>
                    <w:rPr>
                      <w:color w:val="000000"/>
                      <w:sz w:val="20"/>
                      <w:szCs w:val="20"/>
                    </w:rPr>
                  </w:pPr>
                </w:p>
              </w:tc>
            </w:tr>
          </w:tbl>
          <w:p w14:paraId="681B255C" w14:textId="77777777" w:rsidR="009C3FDE" w:rsidRPr="004E5612" w:rsidRDefault="009C3FDE" w:rsidP="004E5612">
            <w:pPr>
              <w:rPr>
                <w:color w:val="000000"/>
                <w:sz w:val="20"/>
                <w:szCs w:val="20"/>
              </w:rPr>
            </w:pPr>
          </w:p>
        </w:tc>
      </w:tr>
      <w:tr w:rsidR="009C3FDE" w:rsidRPr="004E5612" w14:paraId="0B8B5193"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9F1195"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726B4D" w14:textId="77777777" w:rsidR="009C3FDE" w:rsidRPr="004E5612" w:rsidRDefault="009C3FDE" w:rsidP="004E5612">
            <w:pPr>
              <w:rPr>
                <w:rFonts w:eastAsia="Calibri"/>
                <w:color w:val="000000"/>
                <w:sz w:val="20"/>
                <w:szCs w:val="20"/>
              </w:rPr>
            </w:pPr>
          </w:p>
        </w:tc>
      </w:tr>
    </w:tbl>
    <w:p w14:paraId="7AC53DC1"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70B3060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DF0EA5" w14:textId="77777777" w:rsidR="009C3FDE" w:rsidRPr="004E5612" w:rsidRDefault="009C3FDE" w:rsidP="004E5612">
            <w:pPr>
              <w:rPr>
                <w:rFonts w:eastAsia="Calibri"/>
                <w:b/>
                <w:color w:val="FFFFFF"/>
                <w:sz w:val="20"/>
                <w:szCs w:val="20"/>
              </w:rPr>
            </w:pPr>
            <w:bookmarkStart w:id="103" w:name="BKM_DC713E7E_2F6B_4E5F_B2C7_FE2A04CC148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41C1C2" w14:textId="77777777" w:rsidR="009C3FDE" w:rsidRPr="004E5612" w:rsidRDefault="009C3FDE" w:rsidP="004E5612">
            <w:pPr>
              <w:rPr>
                <w:rFonts w:eastAsia="Calibri"/>
                <w:color w:val="FFFFFF"/>
                <w:sz w:val="20"/>
                <w:szCs w:val="20"/>
              </w:rPr>
            </w:pPr>
            <w:r w:rsidRPr="004E5612">
              <w:rPr>
                <w:rFonts w:eastAsia="Calibri"/>
                <w:color w:val="FFFFFF"/>
                <w:sz w:val="20"/>
                <w:szCs w:val="20"/>
              </w:rPr>
              <w:t xml:space="preserve">Kader </w:t>
            </w:r>
            <w:proofErr w:type="spellStart"/>
            <w:r w:rsidRPr="004E5612">
              <w:rPr>
                <w:rFonts w:eastAsia="Calibri"/>
                <w:color w:val="FFFFFF"/>
                <w:sz w:val="20"/>
                <w:szCs w:val="20"/>
              </w:rPr>
              <w:t>Taxatie</w:t>
            </w:r>
            <w:proofErr w:type="spellEnd"/>
            <w:r w:rsidRPr="004E5612">
              <w:rPr>
                <w:rFonts w:eastAsia="Calibri"/>
                <w:color w:val="FFFFFF"/>
                <w:sz w:val="20"/>
                <w:szCs w:val="20"/>
              </w:rPr>
              <w:t xml:space="preserve">  </w:t>
            </w:r>
          </w:p>
        </w:tc>
      </w:tr>
      <w:tr w:rsidR="009C3FDE" w:rsidRPr="004E5612" w14:paraId="519EA90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BFCA"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9C776F" w14:textId="77777777" w:rsidR="009C3FDE" w:rsidRPr="004E5612" w:rsidRDefault="009C3FDE" w:rsidP="004E5612">
            <w:pPr>
              <w:rPr>
                <w:rFonts w:eastAsia="Calibri"/>
                <w:color w:val="000000"/>
                <w:sz w:val="20"/>
                <w:szCs w:val="20"/>
              </w:rPr>
            </w:pPr>
          </w:p>
        </w:tc>
      </w:tr>
      <w:tr w:rsidR="009C3FDE" w:rsidRPr="004E5612" w14:paraId="6DA6691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C6505F"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063184"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71A86D11"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4775532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1ABD40" w14:textId="77777777" w:rsidR="009C3FDE" w:rsidRPr="004E5612" w:rsidRDefault="009C3FDE" w:rsidP="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DAF9B9" w14:textId="77777777" w:rsidR="009C3FDE" w:rsidRPr="004E5612" w:rsidRDefault="009C3FDE" w:rsidP="004E5612">
                  <w:pPr>
                    <w:rPr>
                      <w:color w:val="000000"/>
                      <w:sz w:val="20"/>
                      <w:szCs w:val="20"/>
                    </w:rPr>
                  </w:pPr>
                  <w:r w:rsidRPr="004E5612">
                    <w:rPr>
                      <w:rFonts w:eastAsia="Calibri"/>
                      <w:color w:val="000000"/>
                      <w:sz w:val="20"/>
                      <w:szCs w:val="20"/>
                    </w:rPr>
                    <w:t xml:space="preserve">SnomedCT:410665000  Indication for (attribute)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AAEDE5" w14:textId="77777777" w:rsidR="009C3FDE" w:rsidRPr="004E5612" w:rsidRDefault="009C3FDE" w:rsidP="004E5612">
                  <w:pPr>
                    <w:rPr>
                      <w:color w:val="000000"/>
                      <w:sz w:val="20"/>
                      <w:szCs w:val="20"/>
                    </w:rPr>
                  </w:pPr>
                </w:p>
              </w:tc>
            </w:tr>
          </w:tbl>
          <w:p w14:paraId="7B045E73" w14:textId="77777777" w:rsidR="009C3FDE" w:rsidRPr="004E5612" w:rsidRDefault="009C3FDE" w:rsidP="004E5612">
            <w:pPr>
              <w:rPr>
                <w:color w:val="000000"/>
                <w:sz w:val="20"/>
                <w:szCs w:val="20"/>
              </w:rPr>
            </w:pPr>
          </w:p>
        </w:tc>
      </w:tr>
      <w:tr w:rsidR="009C3FDE" w:rsidRPr="004E5612" w14:paraId="774BE54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6D18CA"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5CE1B7" w14:textId="77777777" w:rsidR="009C3FDE" w:rsidRPr="004E5612" w:rsidRDefault="009C3FDE" w:rsidP="004E5612">
            <w:pPr>
              <w:rPr>
                <w:rFonts w:eastAsia="Calibri"/>
                <w:color w:val="000000"/>
                <w:sz w:val="20"/>
                <w:szCs w:val="20"/>
              </w:rPr>
            </w:pPr>
          </w:p>
        </w:tc>
      </w:tr>
      <w:bookmarkEnd w:id="103"/>
    </w:tbl>
    <w:p w14:paraId="35A78652"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6A4E119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D8D42C" w14:textId="77777777" w:rsidR="009C3FDE" w:rsidRPr="004E5612" w:rsidRDefault="009C3FDE" w:rsidP="004E5612">
            <w:pPr>
              <w:rPr>
                <w:rFonts w:eastAsia="Calibri"/>
                <w:b/>
                <w:color w:val="FFFFFF"/>
                <w:sz w:val="20"/>
                <w:szCs w:val="20"/>
              </w:rPr>
            </w:pPr>
            <w:bookmarkStart w:id="104" w:name="BKM_B9F356FC_1E95_4755_AC29_60CA4940AC2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509AC3"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AlcoholGebruik</w:t>
            </w:r>
            <w:proofErr w:type="spellEnd"/>
            <w:r w:rsidRPr="004E5612">
              <w:rPr>
                <w:rFonts w:eastAsia="Calibri"/>
                <w:color w:val="FFFFFF"/>
                <w:sz w:val="20"/>
                <w:szCs w:val="20"/>
              </w:rPr>
              <w:t xml:space="preserve">  </w:t>
            </w:r>
          </w:p>
        </w:tc>
      </w:tr>
      <w:tr w:rsidR="009C3FDE" w:rsidRPr="004E5612" w14:paraId="06518FC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4C2B7"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AEB48E" w14:textId="77777777" w:rsidR="009C3FDE" w:rsidRPr="004E5612" w:rsidRDefault="009C3FDE" w:rsidP="004E5612">
            <w:pPr>
              <w:rPr>
                <w:rFonts w:eastAsia="Calibri"/>
                <w:color w:val="000000"/>
                <w:sz w:val="20"/>
                <w:szCs w:val="20"/>
              </w:rPr>
            </w:pPr>
          </w:p>
        </w:tc>
      </w:tr>
      <w:tr w:rsidR="009C3FDE" w:rsidRPr="004E5612" w14:paraId="01FC3AB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05266D"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FDD5F" w14:textId="77777777" w:rsidR="009C3FDE" w:rsidRPr="004E5612" w:rsidRDefault="009C3FDE" w:rsidP="004E5612">
            <w:pPr>
              <w:rPr>
                <w:rFonts w:eastAsia="Calibri"/>
                <w:color w:val="000000"/>
                <w:sz w:val="20"/>
                <w:szCs w:val="20"/>
              </w:rPr>
            </w:pPr>
          </w:p>
        </w:tc>
      </w:tr>
      <w:tr w:rsidR="009C3FDE" w:rsidRPr="004E5612" w14:paraId="4D7B263F"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20B6A05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5479C" w14:textId="77777777" w:rsidR="009C3FDE" w:rsidRPr="004E5612" w:rsidRDefault="009C3FDE" w:rsidP="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104D" w14:textId="77777777" w:rsidR="009C3FDE" w:rsidRPr="004E5612" w:rsidRDefault="009C3FDE" w:rsidP="004E5612">
                  <w:pPr>
                    <w:rPr>
                      <w:color w:val="000000"/>
                      <w:sz w:val="20"/>
                      <w:szCs w:val="20"/>
                    </w:rPr>
                  </w:pPr>
                  <w:r w:rsidRPr="004E5612">
                    <w:rPr>
                      <w:rFonts w:eastAsia="Calibri"/>
                      <w:color w:val="000000"/>
                      <w:sz w:val="20"/>
                      <w:szCs w:val="20"/>
                    </w:rPr>
                    <w:t>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7348A4" w14:textId="77777777" w:rsidR="009C3FDE" w:rsidRPr="004E5612" w:rsidRDefault="009C3FDE" w:rsidP="004E5612">
                  <w:pPr>
                    <w:rPr>
                      <w:color w:val="000000"/>
                      <w:sz w:val="20"/>
                      <w:szCs w:val="20"/>
                    </w:rPr>
                  </w:pPr>
                </w:p>
              </w:tc>
            </w:tr>
            <w:tr w:rsidR="009C3FDE" w:rsidRPr="004E5612" w14:paraId="7E1D2BE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32A8AA" w14:textId="77777777" w:rsidR="009C3FDE" w:rsidRPr="004E5612" w:rsidRDefault="009C3FDE" w:rsidP="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7D40EC" w14:textId="77777777" w:rsidR="009C3FDE" w:rsidRPr="004E5612" w:rsidRDefault="009C3FDE" w:rsidP="004E5612">
                  <w:pPr>
                    <w:rPr>
                      <w:color w:val="000000"/>
                      <w:sz w:val="20"/>
                      <w:szCs w:val="20"/>
                    </w:rPr>
                  </w:pPr>
                  <w:r w:rsidRPr="004E5612">
                    <w:rPr>
                      <w:rFonts w:eastAsia="Calibri"/>
                      <w:color w:val="000000"/>
                      <w:sz w:val="20"/>
                      <w:szCs w:val="20"/>
                    </w:rPr>
                    <w:t>zib: 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307C4C" w14:textId="77777777" w:rsidR="009C3FDE" w:rsidRPr="004E5612" w:rsidRDefault="009C3FDE" w:rsidP="004E5612">
                  <w:pPr>
                    <w:rPr>
                      <w:color w:val="000000"/>
                      <w:sz w:val="20"/>
                      <w:szCs w:val="20"/>
                    </w:rPr>
                  </w:pPr>
                </w:p>
              </w:tc>
            </w:tr>
          </w:tbl>
          <w:p w14:paraId="402B0567" w14:textId="77777777" w:rsidR="009C3FDE" w:rsidRPr="004E5612" w:rsidRDefault="009C3FDE" w:rsidP="004E5612">
            <w:pPr>
              <w:rPr>
                <w:color w:val="000000"/>
                <w:sz w:val="20"/>
                <w:szCs w:val="20"/>
              </w:rPr>
            </w:pPr>
          </w:p>
        </w:tc>
      </w:tr>
      <w:tr w:rsidR="009C3FDE" w:rsidRPr="004E5612" w14:paraId="52306F5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7712F6"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1F1333" w14:textId="77777777" w:rsidR="009C3FDE" w:rsidRPr="004E5612" w:rsidRDefault="009C3FDE" w:rsidP="004E5612">
            <w:pPr>
              <w:rPr>
                <w:rFonts w:eastAsia="Calibri"/>
                <w:color w:val="000000"/>
                <w:sz w:val="20"/>
                <w:szCs w:val="20"/>
              </w:rPr>
            </w:pPr>
          </w:p>
        </w:tc>
      </w:tr>
      <w:bookmarkEnd w:id="104"/>
    </w:tbl>
    <w:p w14:paraId="272BE79F"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4EEFC68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618D23" w14:textId="77777777" w:rsidR="009C3FDE" w:rsidRPr="004E5612" w:rsidRDefault="009C3FDE" w:rsidP="004E5612">
            <w:pPr>
              <w:rPr>
                <w:rFonts w:eastAsia="Calibri"/>
                <w:b/>
                <w:color w:val="FFFFFF"/>
                <w:sz w:val="20"/>
                <w:szCs w:val="20"/>
              </w:rPr>
            </w:pPr>
            <w:bookmarkStart w:id="105" w:name="BKM_998D47AE_44F5_41DC_9E4E_A0D264306B5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705167"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DrugsGebruik</w:t>
            </w:r>
            <w:proofErr w:type="spellEnd"/>
            <w:r w:rsidRPr="004E5612">
              <w:rPr>
                <w:rFonts w:eastAsia="Calibri"/>
                <w:color w:val="FFFFFF"/>
                <w:sz w:val="20"/>
                <w:szCs w:val="20"/>
              </w:rPr>
              <w:t xml:space="preserve">  </w:t>
            </w:r>
          </w:p>
        </w:tc>
      </w:tr>
      <w:tr w:rsidR="009C3FDE" w:rsidRPr="004E5612" w14:paraId="435556E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9F9795"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722F9" w14:textId="77777777" w:rsidR="009C3FDE" w:rsidRPr="004E5612" w:rsidRDefault="009C3FDE" w:rsidP="004E5612">
            <w:pPr>
              <w:rPr>
                <w:rFonts w:eastAsia="Calibri"/>
                <w:color w:val="000000"/>
                <w:sz w:val="20"/>
                <w:szCs w:val="20"/>
              </w:rPr>
            </w:pPr>
          </w:p>
        </w:tc>
      </w:tr>
      <w:tr w:rsidR="009C3FDE" w:rsidRPr="004E5612" w14:paraId="4232563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F337A7"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AADECD" w14:textId="77777777" w:rsidR="009C3FDE" w:rsidRPr="004E5612" w:rsidRDefault="009C3FDE" w:rsidP="004E5612">
            <w:pPr>
              <w:rPr>
                <w:rFonts w:eastAsia="Calibri"/>
                <w:color w:val="000000"/>
                <w:sz w:val="20"/>
                <w:szCs w:val="20"/>
              </w:rPr>
            </w:pPr>
          </w:p>
        </w:tc>
      </w:tr>
      <w:tr w:rsidR="009C3FDE" w:rsidRPr="004E5612" w14:paraId="740179D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6D44C4A5"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221349" w14:textId="77777777" w:rsidR="009C3FDE" w:rsidRPr="004E5612" w:rsidRDefault="009C3FDE" w:rsidP="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A9DCD" w14:textId="77777777" w:rsidR="009C3FDE" w:rsidRPr="004E5612" w:rsidRDefault="009C3FDE" w:rsidP="004E5612">
                  <w:pPr>
                    <w:rPr>
                      <w:color w:val="000000"/>
                      <w:sz w:val="20"/>
                      <w:szCs w:val="20"/>
                    </w:rPr>
                  </w:pPr>
                  <w:r w:rsidRPr="004E5612">
                    <w:rPr>
                      <w:rFonts w:eastAsia="Calibri"/>
                      <w:color w:val="000000"/>
                      <w:sz w:val="20"/>
                      <w:szCs w:val="20"/>
                    </w:rPr>
                    <w:t>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94A9DA" w14:textId="77777777" w:rsidR="009C3FDE" w:rsidRPr="004E5612" w:rsidRDefault="009C3FDE" w:rsidP="004E5612">
                  <w:pPr>
                    <w:rPr>
                      <w:color w:val="000000"/>
                      <w:sz w:val="20"/>
                      <w:szCs w:val="20"/>
                    </w:rPr>
                  </w:pPr>
                </w:p>
              </w:tc>
            </w:tr>
            <w:tr w:rsidR="009C3FDE" w:rsidRPr="004E5612" w14:paraId="3023B2D0"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38CD7B" w14:textId="77777777" w:rsidR="009C3FDE" w:rsidRPr="004E5612" w:rsidRDefault="009C3FDE" w:rsidP="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2F8B93" w14:textId="77777777" w:rsidR="009C3FDE" w:rsidRPr="004E5612" w:rsidRDefault="009C3FDE" w:rsidP="004E5612">
                  <w:pPr>
                    <w:rPr>
                      <w:color w:val="000000"/>
                      <w:sz w:val="20"/>
                      <w:szCs w:val="20"/>
                    </w:rPr>
                  </w:pPr>
                  <w:r w:rsidRPr="004E5612">
                    <w:rPr>
                      <w:rFonts w:eastAsia="Calibri"/>
                      <w:color w:val="000000"/>
                      <w:sz w:val="20"/>
                      <w:szCs w:val="20"/>
                    </w:rPr>
                    <w:t>zib: 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0A6078" w14:textId="77777777" w:rsidR="009C3FDE" w:rsidRPr="004E5612" w:rsidRDefault="009C3FDE" w:rsidP="004E5612">
                  <w:pPr>
                    <w:rPr>
                      <w:color w:val="000000"/>
                      <w:sz w:val="20"/>
                      <w:szCs w:val="20"/>
                    </w:rPr>
                  </w:pPr>
                </w:p>
              </w:tc>
            </w:tr>
          </w:tbl>
          <w:p w14:paraId="648F9985" w14:textId="77777777" w:rsidR="009C3FDE" w:rsidRPr="004E5612" w:rsidRDefault="009C3FDE" w:rsidP="004E5612">
            <w:pPr>
              <w:rPr>
                <w:color w:val="000000"/>
                <w:sz w:val="20"/>
                <w:szCs w:val="20"/>
              </w:rPr>
            </w:pPr>
          </w:p>
        </w:tc>
      </w:tr>
      <w:tr w:rsidR="009C3FDE" w:rsidRPr="004E5612" w14:paraId="42222AFD"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AC87AB"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DDA57B" w14:textId="77777777" w:rsidR="009C3FDE" w:rsidRPr="004E5612" w:rsidRDefault="009C3FDE" w:rsidP="004E5612">
            <w:pPr>
              <w:rPr>
                <w:rFonts w:eastAsia="Calibri"/>
                <w:color w:val="000000"/>
                <w:sz w:val="20"/>
                <w:szCs w:val="20"/>
              </w:rPr>
            </w:pPr>
          </w:p>
        </w:tc>
      </w:tr>
      <w:bookmarkEnd w:id="105"/>
    </w:tbl>
    <w:p w14:paraId="33D7F471" w14:textId="77777777" w:rsidR="009C3FDE" w:rsidRPr="004E5612" w:rsidRDefault="009C3FDE">
      <w:pPr>
        <w:rPr>
          <w:rFonts w:eastAsia="Calibri"/>
          <w:color w:val="000000"/>
          <w:sz w:val="20"/>
          <w:szCs w:val="20"/>
        </w:rPr>
      </w:pPr>
    </w:p>
    <w:p w14:paraId="7EC9664B" w14:textId="77777777" w:rsidR="009C3FDE" w:rsidRPr="004E5612" w:rsidRDefault="009C3FDE">
      <w:pPr>
        <w:rPr>
          <w:rFonts w:eastAsia="Calibri"/>
          <w:color w:val="000000"/>
          <w:sz w:val="20"/>
          <w:szCs w:val="20"/>
        </w:rPr>
      </w:pPr>
    </w:p>
    <w:p w14:paraId="0F6643E2" w14:textId="77777777" w:rsidR="009C3FDE" w:rsidRPr="004E5612" w:rsidRDefault="009C3FDE">
      <w:pPr>
        <w:rPr>
          <w:rFonts w:eastAsia="Calibri"/>
          <w:color w:val="000000"/>
          <w:sz w:val="20"/>
          <w:szCs w:val="20"/>
        </w:rPr>
      </w:pPr>
    </w:p>
    <w:p w14:paraId="6146F9A9" w14:textId="77777777"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436D4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4A9F3" w14:textId="77777777" w:rsidR="00533F56" w:rsidRPr="004E5612" w:rsidRDefault="004E5612">
            <w:pPr>
              <w:rPr>
                <w:rFonts w:eastAsia="Calibri"/>
                <w:b/>
                <w:color w:val="FFFFFF"/>
                <w:sz w:val="20"/>
                <w:szCs w:val="20"/>
              </w:rPr>
            </w:pPr>
            <w:bookmarkStart w:id="106" w:name="BKM_4BC9BC7A_9A15_4AE7_BAFC_A29CA3AF851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58BC2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Risicoformulering</w:t>
            </w:r>
            <w:proofErr w:type="spellEnd"/>
            <w:r w:rsidRPr="004E5612">
              <w:rPr>
                <w:rFonts w:eastAsia="Calibri"/>
                <w:color w:val="FFFFFF"/>
                <w:sz w:val="20"/>
                <w:szCs w:val="20"/>
              </w:rPr>
              <w:t xml:space="preserve">  </w:t>
            </w:r>
          </w:p>
        </w:tc>
      </w:tr>
      <w:tr w:rsidR="00533F56" w:rsidRPr="004E5612" w14:paraId="600E7E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8E6B8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BFF695"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r w:rsidRPr="004E5612">
              <w:rPr>
                <w:rFonts w:eastAsia="Calibri"/>
                <w:color w:val="000000"/>
                <w:sz w:val="20"/>
                <w:szCs w:val="20"/>
                <w:lang w:val="nl-NL"/>
              </w:rPr>
              <w:t>languages</w:t>
            </w:r>
            <w:proofErr w:type="spellEnd"/>
            <w:r w:rsidRPr="004E5612">
              <w:rPr>
                <w:rFonts w:eastAsia="Calibri"/>
                <w:color w:val="000000"/>
                <w:sz w:val="20"/>
                <w:szCs w:val="20"/>
                <w:lang w:val="nl-NL"/>
              </w:rPr>
              <w:t xml:space="preserve"> </w:t>
            </w:r>
            <w:proofErr w:type="spellStart"/>
            <w:r w:rsidRPr="004E5612">
              <w:rPr>
                <w:rFonts w:eastAsia="Calibri"/>
                <w:color w:val="000000"/>
                <w:sz w:val="20"/>
                <w:szCs w:val="20"/>
                <w:lang w:val="nl-NL"/>
              </w:rPr>
              <w:t>xml:space</w:t>
            </w:r>
            <w:proofErr w:type="spellEnd"/>
            <w:r w:rsidRPr="004E5612">
              <w:rPr>
                <w:rFonts w:eastAsia="Calibri"/>
                <w:color w:val="000000"/>
                <w:sz w:val="20"/>
                <w:szCs w:val="20"/>
                <w:lang w:val="nl-NL"/>
              </w:rPr>
              <w:t>="preserve"&gt;</w:t>
            </w:r>
          </w:p>
          <w:p w14:paraId="2F63721E"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&lt;nl-NL&gt;Het resultaat van de scores in de vorm van een omschrijving van het risico. </w:t>
            </w:r>
          </w:p>
          <w:p w14:paraId="151DC76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276D651"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resulting description of the risk. </w:t>
            </w:r>
          </w:p>
          <w:p w14:paraId="1408A17E"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A281DDD"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5C55B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63E2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C2648" w14:textId="77777777" w:rsidR="00533F56" w:rsidRPr="004E5612" w:rsidRDefault="004E5612">
            <w:pPr>
              <w:rPr>
                <w:rFonts w:eastAsia="Calibri"/>
                <w:color w:val="000000"/>
                <w:sz w:val="20"/>
                <w:szCs w:val="20"/>
              </w:rPr>
            </w:pPr>
            <w:r w:rsidRPr="004E5612">
              <w:rPr>
                <w:rFonts w:eastAsia="Calibri"/>
                <w:color w:val="000000"/>
                <w:sz w:val="20"/>
                <w:szCs w:val="20"/>
              </w:rPr>
              <w:t>ST</w:t>
            </w:r>
          </w:p>
        </w:tc>
      </w:tr>
      <w:tr w:rsidR="00533F56" w:rsidRPr="004E5612" w14:paraId="3A4771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85A6F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465CC1"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6133F0" w14:textId="77777777" w:rsidR="00533F56" w:rsidRPr="004E5612" w:rsidRDefault="004E5612">
                  <w:pPr>
                    <w:rPr>
                      <w:color w:val="000000"/>
                      <w:sz w:val="20"/>
                      <w:szCs w:val="20"/>
                    </w:rPr>
                  </w:pPr>
                  <w:r w:rsidRPr="004E5612">
                    <w:rPr>
                      <w:rFonts w:eastAsia="Calibri"/>
                      <w:color w:val="000000"/>
                      <w:sz w:val="20"/>
                      <w:szCs w:val="20"/>
                    </w:rPr>
                    <w:t>GGZNL:HCR20-RISKF</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125BDA" w14:textId="77777777" w:rsidR="00533F56" w:rsidRPr="004E5612" w:rsidRDefault="00533F56">
                  <w:pPr>
                    <w:rPr>
                      <w:color w:val="000000"/>
                      <w:sz w:val="20"/>
                      <w:szCs w:val="20"/>
                    </w:rPr>
                  </w:pPr>
                </w:p>
              </w:tc>
            </w:tr>
          </w:tbl>
          <w:p w14:paraId="0078EDCD" w14:textId="77777777" w:rsidR="00533F56" w:rsidRPr="004E5612" w:rsidRDefault="00533F56">
            <w:pPr>
              <w:rPr>
                <w:color w:val="000000"/>
                <w:sz w:val="20"/>
                <w:szCs w:val="20"/>
              </w:rPr>
            </w:pPr>
          </w:p>
        </w:tc>
      </w:tr>
      <w:tr w:rsidR="00533F56" w:rsidRPr="004E5612" w14:paraId="7D3C54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BB17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334073" w14:textId="77777777" w:rsidR="00533F56" w:rsidRPr="004E5612" w:rsidRDefault="00533F56">
            <w:pPr>
              <w:rPr>
                <w:rFonts w:eastAsia="Calibri"/>
                <w:color w:val="000000"/>
                <w:sz w:val="20"/>
                <w:szCs w:val="20"/>
              </w:rPr>
            </w:pPr>
          </w:p>
        </w:tc>
      </w:tr>
      <w:bookmarkEnd w:id="106"/>
    </w:tbl>
    <w:p w14:paraId="0E7102CA" w14:textId="77777777" w:rsidR="00533F56" w:rsidRPr="004E5612" w:rsidRDefault="00533F56">
      <w:pPr>
        <w:rPr>
          <w:rFonts w:eastAsia="Calibri"/>
          <w:color w:val="000000"/>
          <w:sz w:val="20"/>
          <w:szCs w:val="20"/>
        </w:rPr>
      </w:pPr>
    </w:p>
    <w:p w14:paraId="2084BC4D"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7F641371"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38A34D" w14:textId="77777777" w:rsidR="009C3FDE" w:rsidRPr="004E5612" w:rsidRDefault="009C3FDE" w:rsidP="004E5612">
            <w:pPr>
              <w:rPr>
                <w:rFonts w:eastAsia="Calibri"/>
                <w:b/>
                <w:color w:val="FFFFFF"/>
                <w:sz w:val="20"/>
                <w:szCs w:val="20"/>
              </w:rPr>
            </w:pPr>
            <w:bookmarkStart w:id="107" w:name="BKM_4A24D861_8C1C_41AC_B4A7_312039053987"/>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DD85D5"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Risicoscenario’s</w:t>
            </w:r>
            <w:proofErr w:type="spellEnd"/>
            <w:r w:rsidRPr="004E5612">
              <w:rPr>
                <w:rFonts w:eastAsia="Calibri"/>
                <w:color w:val="FFFFFF"/>
                <w:sz w:val="20"/>
                <w:szCs w:val="20"/>
              </w:rPr>
              <w:t xml:space="preserve">  </w:t>
            </w:r>
          </w:p>
        </w:tc>
      </w:tr>
      <w:tr w:rsidR="009C3FDE" w:rsidRPr="004E5612" w14:paraId="7C9A4FC6"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4AD8CD"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6C08F6" w14:textId="77777777" w:rsidR="009C3FDE" w:rsidRPr="004E5612" w:rsidRDefault="009C3FDE" w:rsidP="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7AA0B30F" w14:textId="77777777" w:rsidR="009C3FDE" w:rsidRPr="004E5612" w:rsidRDefault="009C3FDE" w:rsidP="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 xml:space="preserve">-NL&gt; </w:t>
            </w:r>
            <w:proofErr w:type="spellStart"/>
            <w:r w:rsidRPr="004E5612">
              <w:rPr>
                <w:rFonts w:eastAsia="Calibri"/>
                <w:b/>
                <w:color w:val="1A1A18"/>
                <w:sz w:val="20"/>
                <w:szCs w:val="20"/>
              </w:rPr>
              <w:t>Risicoscenario’s</w:t>
            </w:r>
            <w:proofErr w:type="spellEnd"/>
            <w:r w:rsidRPr="004E5612">
              <w:rPr>
                <w:rFonts w:eastAsia="Calibri"/>
                <w:b/>
                <w:color w:val="1A1A18"/>
                <w:sz w:val="20"/>
                <w:szCs w:val="20"/>
              </w:rPr>
              <w:t xml:space="preserve"> </w:t>
            </w:r>
            <w:proofErr w:type="spellStart"/>
            <w:r w:rsidRPr="004E5612">
              <w:rPr>
                <w:rFonts w:eastAsia="Calibri"/>
                <w:b/>
                <w:color w:val="1A1A18"/>
                <w:sz w:val="20"/>
                <w:szCs w:val="20"/>
              </w:rPr>
              <w:t>uitgeschreven</w:t>
            </w:r>
            <w:proofErr w:type="spellEnd"/>
            <w:r w:rsidRPr="004E5612">
              <w:rPr>
                <w:rFonts w:eastAsia="Calibri"/>
                <w:color w:val="000000"/>
                <w:sz w:val="20"/>
                <w:szCs w:val="20"/>
              </w:rPr>
              <w:t xml:space="preserve">. </w:t>
            </w:r>
          </w:p>
          <w:p w14:paraId="020243A9" w14:textId="77777777" w:rsidR="009C3FDE" w:rsidRPr="004E5612" w:rsidRDefault="009C3FDE" w:rsidP="004E5612">
            <w:pPr>
              <w:rPr>
                <w:rFonts w:eastAsia="Calibri"/>
                <w:color w:val="000000"/>
                <w:sz w:val="20"/>
                <w:szCs w:val="20"/>
              </w:rPr>
            </w:pPr>
            <w:r w:rsidRPr="004E5612">
              <w:rPr>
                <w:rFonts w:eastAsia="Calibri"/>
                <w:color w:val="000000"/>
                <w:sz w:val="20"/>
                <w:szCs w:val="20"/>
              </w:rPr>
              <w:t>&lt;en-US&gt;</w:t>
            </w:r>
          </w:p>
          <w:p w14:paraId="2BEA4B97" w14:textId="77777777" w:rsidR="009C3FDE" w:rsidRPr="004E5612" w:rsidRDefault="009C3FDE" w:rsidP="004E5612">
            <w:pPr>
              <w:rPr>
                <w:rFonts w:eastAsia="Calibri"/>
                <w:color w:val="000000"/>
                <w:sz w:val="20"/>
                <w:szCs w:val="20"/>
              </w:rPr>
            </w:pPr>
            <w:r w:rsidRPr="004E5612">
              <w:rPr>
                <w:rFonts w:eastAsia="Calibri"/>
                <w:color w:val="000000"/>
                <w:sz w:val="20"/>
                <w:szCs w:val="20"/>
              </w:rPr>
              <w:t xml:space="preserve">information about risk scenario's </w:t>
            </w:r>
          </w:p>
          <w:p w14:paraId="5662A53E" w14:textId="77777777" w:rsidR="009C3FDE" w:rsidRPr="004E5612" w:rsidRDefault="009C3FDE" w:rsidP="004E5612">
            <w:pPr>
              <w:rPr>
                <w:rFonts w:eastAsia="Calibri"/>
                <w:color w:val="000000"/>
                <w:sz w:val="20"/>
                <w:szCs w:val="20"/>
              </w:rPr>
            </w:pPr>
            <w:r w:rsidRPr="004E5612">
              <w:rPr>
                <w:rFonts w:eastAsia="Calibri"/>
                <w:color w:val="000000"/>
                <w:sz w:val="20"/>
                <w:szCs w:val="20"/>
              </w:rPr>
              <w:t>&lt;/en-US&gt;</w:t>
            </w:r>
          </w:p>
          <w:p w14:paraId="216A0DA6" w14:textId="77777777" w:rsidR="009C3FDE" w:rsidRPr="004E5612" w:rsidRDefault="009C3FDE" w:rsidP="004E5612">
            <w:pPr>
              <w:rPr>
                <w:rFonts w:eastAsia="Calibri"/>
                <w:color w:val="000000"/>
                <w:sz w:val="20"/>
                <w:szCs w:val="20"/>
              </w:rPr>
            </w:pPr>
            <w:r w:rsidRPr="004E5612">
              <w:rPr>
                <w:rFonts w:eastAsia="Calibri"/>
                <w:color w:val="000000"/>
                <w:sz w:val="20"/>
                <w:szCs w:val="20"/>
              </w:rPr>
              <w:t>&lt;/languages&gt;</w:t>
            </w:r>
          </w:p>
        </w:tc>
      </w:tr>
      <w:tr w:rsidR="009C3FDE" w:rsidRPr="004E5612" w14:paraId="7DF7435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F36128"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E309B0"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30FE257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25FAB8F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DFF087" w14:textId="77777777" w:rsidR="009C3FDE" w:rsidRPr="004E5612" w:rsidRDefault="009C3FDE" w:rsidP="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1B15D3" w14:textId="77777777" w:rsidR="009C3FDE" w:rsidRPr="004E5612" w:rsidRDefault="009C3FDE" w:rsidP="004E5612">
                  <w:pPr>
                    <w:rPr>
                      <w:color w:val="000000"/>
                      <w:sz w:val="20"/>
                      <w:szCs w:val="20"/>
                    </w:rPr>
                  </w:pPr>
                  <w:r w:rsidRPr="004E5612">
                    <w:rPr>
                      <w:rFonts w:eastAsia="Calibri"/>
                      <w:color w:val="000000"/>
                      <w:sz w:val="20"/>
                      <w:szCs w:val="20"/>
                    </w:rPr>
                    <w:t>GGZNL:HCR20-RISKSCE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2134FD" w14:textId="77777777" w:rsidR="009C3FDE" w:rsidRPr="004E5612" w:rsidRDefault="009C3FDE" w:rsidP="004E5612">
                  <w:pPr>
                    <w:rPr>
                      <w:color w:val="000000"/>
                      <w:sz w:val="20"/>
                      <w:szCs w:val="20"/>
                    </w:rPr>
                  </w:pPr>
                </w:p>
              </w:tc>
            </w:tr>
          </w:tbl>
          <w:p w14:paraId="1E9764AE" w14:textId="77777777" w:rsidR="009C3FDE" w:rsidRPr="004E5612" w:rsidRDefault="009C3FDE" w:rsidP="004E5612">
            <w:pPr>
              <w:rPr>
                <w:color w:val="000000"/>
                <w:sz w:val="20"/>
                <w:szCs w:val="20"/>
              </w:rPr>
            </w:pPr>
          </w:p>
        </w:tc>
      </w:tr>
      <w:tr w:rsidR="009C3FDE" w:rsidRPr="004E5612" w14:paraId="69FA5E3C"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F090FD"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F70151" w14:textId="77777777" w:rsidR="009C3FDE" w:rsidRPr="004E5612" w:rsidRDefault="009C3FDE" w:rsidP="004E5612">
            <w:pPr>
              <w:rPr>
                <w:rFonts w:eastAsia="Calibri"/>
                <w:color w:val="000000"/>
                <w:sz w:val="20"/>
                <w:szCs w:val="20"/>
              </w:rPr>
            </w:pPr>
          </w:p>
        </w:tc>
      </w:tr>
      <w:bookmarkEnd w:id="107"/>
    </w:tbl>
    <w:p w14:paraId="44FE0D85" w14:textId="77777777" w:rsidR="009C3FDE" w:rsidRPr="004E5612" w:rsidRDefault="009C3FDE">
      <w:pPr>
        <w:rPr>
          <w:rFonts w:eastAsia="Calibri"/>
          <w:color w:val="000000"/>
          <w:sz w:val="20"/>
          <w:szCs w:val="20"/>
        </w:rPr>
      </w:pPr>
    </w:p>
    <w:p w14:paraId="61598C78" w14:textId="77777777"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FCF4FF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6EB9AD" w14:textId="77777777" w:rsidR="00533F56" w:rsidRPr="004E5612" w:rsidRDefault="004E5612">
            <w:pPr>
              <w:rPr>
                <w:rFonts w:eastAsia="Calibri"/>
                <w:b/>
                <w:color w:val="FFFFFF"/>
                <w:sz w:val="20"/>
                <w:szCs w:val="20"/>
              </w:rPr>
            </w:pPr>
            <w:bookmarkStart w:id="108" w:name="BKM_52F9279C_B824_41F0_858C_85D61CAAA5F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D5F2C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
        </w:tc>
      </w:tr>
      <w:tr w:rsidR="00533F56" w:rsidRPr="004E5612" w14:paraId="61E341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CE11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935E0F"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798C3C4A"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3F1D0BB"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Container van het concept eindoordelen. Deze container bevat alle gegevenselementen van het concept eindoordelen.</w:t>
            </w:r>
          </w:p>
          <w:p w14:paraId="3EE1548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eindoordelen door de expert gebaseerd op de risico taxatie. </w:t>
            </w:r>
          </w:p>
          <w:p w14:paraId="65737FAD" w14:textId="77777777" w:rsidR="00533F56" w:rsidRPr="004E5612" w:rsidRDefault="00533F56">
            <w:pPr>
              <w:rPr>
                <w:rFonts w:eastAsia="Calibri"/>
                <w:color w:val="000000"/>
                <w:sz w:val="20"/>
                <w:szCs w:val="20"/>
                <w:lang w:val="nl-NL"/>
              </w:rPr>
            </w:pPr>
          </w:p>
          <w:p w14:paraId="1AF5ED23"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679710A9" w14:textId="77777777" w:rsidR="00533F56" w:rsidRPr="004E5612" w:rsidRDefault="00533F56">
            <w:pPr>
              <w:rPr>
                <w:rFonts w:eastAsia="Calibri"/>
                <w:color w:val="000000"/>
                <w:sz w:val="20"/>
                <w:szCs w:val="20"/>
              </w:rPr>
            </w:pPr>
          </w:p>
          <w:p w14:paraId="2966FF09"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F52B55D" w14:textId="77777777" w:rsidR="00533F56" w:rsidRPr="004E5612" w:rsidRDefault="004E5612">
            <w:pPr>
              <w:rPr>
                <w:rFonts w:eastAsia="Calibri"/>
                <w:color w:val="000000"/>
                <w:sz w:val="20"/>
                <w:szCs w:val="20"/>
              </w:rPr>
            </w:pPr>
            <w:r w:rsidRPr="004E5612">
              <w:rPr>
                <w:rFonts w:eastAsia="Calibri"/>
                <w:color w:val="000000"/>
                <w:sz w:val="20"/>
                <w:szCs w:val="20"/>
              </w:rPr>
              <w:lastRenderedPageBreak/>
              <w:t xml:space="preserve">Container of the concept clinical judgements. This container contains all data of the concept clinical judgements. The judgements of the expert based on the risk assessment. </w:t>
            </w:r>
          </w:p>
          <w:p w14:paraId="53049A5C"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2A292B6"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51A18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512532"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CD704" w14:textId="77777777" w:rsidR="00533F56" w:rsidRPr="004E5612" w:rsidRDefault="00533F56">
            <w:pPr>
              <w:rPr>
                <w:rFonts w:eastAsia="Calibri"/>
                <w:color w:val="000000"/>
                <w:sz w:val="20"/>
                <w:szCs w:val="20"/>
              </w:rPr>
            </w:pPr>
          </w:p>
        </w:tc>
      </w:tr>
      <w:tr w:rsidR="00533F56" w:rsidRPr="004E5612" w14:paraId="04F74A1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92FA66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727537"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07868A" w14:textId="77777777" w:rsidR="00533F56" w:rsidRPr="004E5612" w:rsidRDefault="004E5612">
                  <w:pPr>
                    <w:rPr>
                      <w:color w:val="000000"/>
                      <w:sz w:val="20"/>
                      <w:szCs w:val="20"/>
                    </w:rPr>
                  </w:pPr>
                  <w:r w:rsidRPr="004E5612">
                    <w:rPr>
                      <w:rFonts w:eastAsia="Calibri"/>
                      <w:color w:val="000000"/>
                      <w:sz w:val="20"/>
                      <w:szCs w:val="20"/>
                    </w:rPr>
                    <w:t>GGZNL: 4HCR20EO</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C12184" w14:textId="77777777" w:rsidR="00533F56" w:rsidRPr="004E5612" w:rsidRDefault="00533F56">
                  <w:pPr>
                    <w:rPr>
                      <w:color w:val="000000"/>
                      <w:sz w:val="20"/>
                      <w:szCs w:val="20"/>
                    </w:rPr>
                  </w:pPr>
                </w:p>
              </w:tc>
            </w:tr>
          </w:tbl>
          <w:p w14:paraId="3410D63A" w14:textId="77777777" w:rsidR="00533F56" w:rsidRPr="004E5612" w:rsidRDefault="00533F56">
            <w:pPr>
              <w:rPr>
                <w:color w:val="000000"/>
                <w:sz w:val="20"/>
                <w:szCs w:val="20"/>
              </w:rPr>
            </w:pPr>
          </w:p>
        </w:tc>
      </w:tr>
      <w:tr w:rsidR="00533F56" w:rsidRPr="004E5612" w14:paraId="58C7B3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E2E24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0E6F11" w14:textId="77777777" w:rsidR="00533F56" w:rsidRPr="004E5612" w:rsidRDefault="00533F56">
            <w:pPr>
              <w:rPr>
                <w:rFonts w:eastAsia="Calibri"/>
                <w:color w:val="000000"/>
                <w:sz w:val="20"/>
                <w:szCs w:val="20"/>
              </w:rPr>
            </w:pPr>
          </w:p>
        </w:tc>
      </w:tr>
      <w:bookmarkEnd w:id="108"/>
    </w:tbl>
    <w:p w14:paraId="003A09D4"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833EC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97BF37" w14:textId="77777777" w:rsidR="00533F56" w:rsidRPr="004E5612" w:rsidRDefault="004E5612">
            <w:pPr>
              <w:rPr>
                <w:rFonts w:eastAsia="Calibri"/>
                <w:b/>
                <w:color w:val="FFFFFF"/>
                <w:sz w:val="20"/>
                <w:szCs w:val="20"/>
              </w:rPr>
            </w:pPr>
            <w:bookmarkStart w:id="109" w:name="BKM_BC549FBB_E880_4660_A930_D6C586F2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8F797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Acuut</w:t>
            </w:r>
            <w:proofErr w:type="spellEnd"/>
            <w:r w:rsidRPr="004E5612">
              <w:rPr>
                <w:rFonts w:eastAsia="Calibri"/>
                <w:color w:val="FFFFFF"/>
                <w:sz w:val="20"/>
                <w:szCs w:val="20"/>
              </w:rPr>
              <w:t xml:space="preserve"> </w:t>
            </w:r>
            <w:proofErr w:type="spellStart"/>
            <w:r w:rsidRPr="004E5612">
              <w:rPr>
                <w:rFonts w:eastAsia="Calibri"/>
                <w:color w:val="FFFFFF"/>
                <w:sz w:val="20"/>
                <w:szCs w:val="20"/>
              </w:rPr>
              <w:t>dreigend</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geweld</w:t>
            </w:r>
            <w:proofErr w:type="spellEnd"/>
            <w:r w:rsidRPr="004E5612">
              <w:rPr>
                <w:rFonts w:eastAsia="Calibri"/>
                <w:color w:val="FFFFFF"/>
                <w:sz w:val="20"/>
                <w:szCs w:val="20"/>
              </w:rPr>
              <w:t xml:space="preserve">  </w:t>
            </w:r>
          </w:p>
        </w:tc>
      </w:tr>
      <w:tr w:rsidR="00533F56" w:rsidRPr="004E5612" w14:paraId="49F73D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0B7AE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76791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r w:rsidRPr="004E5612">
              <w:rPr>
                <w:rFonts w:eastAsia="Calibri"/>
                <w:color w:val="000000"/>
                <w:sz w:val="20"/>
                <w:szCs w:val="20"/>
                <w:lang w:val="nl-NL"/>
              </w:rPr>
              <w:t>languages</w:t>
            </w:r>
            <w:proofErr w:type="spellEnd"/>
            <w:r w:rsidRPr="004E5612">
              <w:rPr>
                <w:rFonts w:eastAsia="Calibri"/>
                <w:color w:val="000000"/>
                <w:sz w:val="20"/>
                <w:szCs w:val="20"/>
                <w:lang w:val="nl-NL"/>
              </w:rPr>
              <w:t xml:space="preserve"> </w:t>
            </w:r>
            <w:proofErr w:type="spellStart"/>
            <w:r w:rsidRPr="004E5612">
              <w:rPr>
                <w:rFonts w:eastAsia="Calibri"/>
                <w:color w:val="000000"/>
                <w:sz w:val="20"/>
                <w:szCs w:val="20"/>
                <w:lang w:val="nl-NL"/>
              </w:rPr>
              <w:t>xml:space</w:t>
            </w:r>
            <w:proofErr w:type="spellEnd"/>
            <w:r w:rsidRPr="004E5612">
              <w:rPr>
                <w:rFonts w:eastAsia="Calibri"/>
                <w:color w:val="000000"/>
                <w:sz w:val="20"/>
                <w:szCs w:val="20"/>
                <w:lang w:val="nl-NL"/>
              </w:rPr>
              <w:t>="preserve"&gt;</w:t>
            </w:r>
          </w:p>
          <w:p w14:paraId="660F146E"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p w14:paraId="6B8FB3F3" w14:textId="77777777" w:rsidR="00533F56" w:rsidRPr="00AF2C88" w:rsidRDefault="004E5612">
            <w:pPr>
              <w:rPr>
                <w:rFonts w:eastAsia="Calibri"/>
                <w:color w:val="000000"/>
                <w:sz w:val="20"/>
                <w:szCs w:val="20"/>
              </w:rPr>
            </w:pPr>
            <w:r w:rsidRPr="00AF2C88">
              <w:rPr>
                <w:rFonts w:eastAsia="Calibri"/>
                <w:color w:val="000000"/>
                <w:sz w:val="20"/>
                <w:szCs w:val="20"/>
              </w:rPr>
              <w:t>&lt;/</w:t>
            </w:r>
            <w:proofErr w:type="spellStart"/>
            <w:r w:rsidRPr="00AF2C88">
              <w:rPr>
                <w:rFonts w:eastAsia="Calibri"/>
                <w:color w:val="000000"/>
                <w:sz w:val="20"/>
                <w:szCs w:val="20"/>
              </w:rPr>
              <w:t>nl</w:t>
            </w:r>
            <w:proofErr w:type="spellEnd"/>
            <w:r w:rsidRPr="00AF2C88">
              <w:rPr>
                <w:rFonts w:eastAsia="Calibri"/>
                <w:color w:val="000000"/>
                <w:sz w:val="20"/>
                <w:szCs w:val="20"/>
              </w:rPr>
              <w:t>-NL&gt;</w:t>
            </w:r>
          </w:p>
          <w:p w14:paraId="02F75204" w14:textId="77777777" w:rsidR="00533F56" w:rsidRPr="00AF2C88" w:rsidRDefault="00533F56">
            <w:pPr>
              <w:rPr>
                <w:rFonts w:eastAsia="Calibri"/>
                <w:color w:val="000000"/>
                <w:sz w:val="20"/>
                <w:szCs w:val="20"/>
              </w:rPr>
            </w:pPr>
          </w:p>
          <w:p w14:paraId="651203BF"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F269B3D"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structured clinical judgement in the form of the possible scores in such a manner that a proper course of action can be determined. </w:t>
            </w:r>
          </w:p>
          <w:p w14:paraId="071E76BD" w14:textId="77777777" w:rsidR="00533F56" w:rsidRPr="004E5612" w:rsidRDefault="00533F56">
            <w:pPr>
              <w:rPr>
                <w:rFonts w:eastAsia="Calibri"/>
                <w:color w:val="000000"/>
                <w:sz w:val="20"/>
                <w:szCs w:val="20"/>
              </w:rPr>
            </w:pPr>
          </w:p>
          <w:p w14:paraId="36BDE2A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DAC66FA"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97EA3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0C43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74D0E5"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39FDB1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DE0884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4ABC94"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312ED1" w14:textId="77777777" w:rsidR="00533F56" w:rsidRPr="004E5612" w:rsidRDefault="004E5612">
                  <w:pPr>
                    <w:rPr>
                      <w:color w:val="000000"/>
                      <w:sz w:val="20"/>
                      <w:szCs w:val="20"/>
                    </w:rPr>
                  </w:pPr>
                  <w:r w:rsidRPr="004E5612">
                    <w:rPr>
                      <w:rFonts w:eastAsia="Calibri"/>
                      <w:color w:val="000000"/>
                      <w:sz w:val="20"/>
                      <w:szCs w:val="20"/>
                    </w:rPr>
                    <w:t>GGZNL:HCR20EOADG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DDD27B" w14:textId="77777777" w:rsidR="00533F56" w:rsidRPr="004E5612" w:rsidRDefault="00533F56">
                  <w:pPr>
                    <w:rPr>
                      <w:color w:val="000000"/>
                      <w:sz w:val="20"/>
                      <w:szCs w:val="20"/>
                    </w:rPr>
                  </w:pPr>
                </w:p>
              </w:tc>
            </w:tr>
          </w:tbl>
          <w:p w14:paraId="79D82211" w14:textId="77777777" w:rsidR="00533F56" w:rsidRPr="004E5612" w:rsidRDefault="00533F56">
            <w:pPr>
              <w:rPr>
                <w:color w:val="000000"/>
                <w:sz w:val="20"/>
                <w:szCs w:val="20"/>
              </w:rPr>
            </w:pPr>
          </w:p>
        </w:tc>
      </w:tr>
      <w:tr w:rsidR="00533F56" w:rsidRPr="004E5612" w14:paraId="003B14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A3DC7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C969E" w14:textId="77777777" w:rsidR="00533F56" w:rsidRPr="004E5612" w:rsidRDefault="00533F56">
            <w:pPr>
              <w:rPr>
                <w:rFonts w:eastAsia="Calibri"/>
                <w:color w:val="000000"/>
                <w:sz w:val="20"/>
                <w:szCs w:val="20"/>
              </w:rPr>
            </w:pPr>
          </w:p>
        </w:tc>
      </w:tr>
      <w:bookmarkEnd w:id="109"/>
    </w:tbl>
    <w:p w14:paraId="7597CC0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BF52D0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7C5223" w14:textId="77777777" w:rsidR="00533F56" w:rsidRPr="004E5612" w:rsidRDefault="004E5612">
            <w:pPr>
              <w:rPr>
                <w:rFonts w:eastAsia="Calibri"/>
                <w:b/>
                <w:color w:val="FFFFFF"/>
                <w:sz w:val="20"/>
                <w:szCs w:val="20"/>
              </w:rPr>
            </w:pPr>
            <w:bookmarkStart w:id="110" w:name="BKM_F9FFA3CD_F16B_4380_A710_36F1481E92F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67E62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Ernstig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lichamelijk</w:t>
            </w:r>
            <w:proofErr w:type="spellEnd"/>
            <w:r w:rsidRPr="004E5612">
              <w:rPr>
                <w:rFonts w:eastAsia="Calibri"/>
                <w:color w:val="FFFFFF"/>
                <w:sz w:val="20"/>
                <w:szCs w:val="20"/>
              </w:rPr>
              <w:t xml:space="preserve"> </w:t>
            </w:r>
            <w:proofErr w:type="spellStart"/>
            <w:r w:rsidRPr="004E5612">
              <w:rPr>
                <w:rFonts w:eastAsia="Calibri"/>
                <w:color w:val="FFFFFF"/>
                <w:sz w:val="20"/>
                <w:szCs w:val="20"/>
              </w:rPr>
              <w:t>letsel</w:t>
            </w:r>
            <w:proofErr w:type="spellEnd"/>
            <w:r w:rsidRPr="004E5612">
              <w:rPr>
                <w:rFonts w:eastAsia="Calibri"/>
                <w:color w:val="FFFFFF"/>
                <w:sz w:val="20"/>
                <w:szCs w:val="20"/>
              </w:rPr>
              <w:t xml:space="preserve">  </w:t>
            </w:r>
          </w:p>
        </w:tc>
      </w:tr>
      <w:tr w:rsidR="00533F56" w:rsidRPr="004E5612" w14:paraId="16D68F2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E1F1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8CA22E"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r w:rsidRPr="004E5612">
              <w:rPr>
                <w:rFonts w:eastAsia="Calibri"/>
                <w:color w:val="000000"/>
                <w:sz w:val="20"/>
                <w:szCs w:val="20"/>
                <w:lang w:val="nl-NL"/>
              </w:rPr>
              <w:t>languages</w:t>
            </w:r>
            <w:proofErr w:type="spellEnd"/>
            <w:r w:rsidRPr="004E5612">
              <w:rPr>
                <w:rFonts w:eastAsia="Calibri"/>
                <w:color w:val="000000"/>
                <w:sz w:val="20"/>
                <w:szCs w:val="20"/>
                <w:lang w:val="nl-NL"/>
              </w:rPr>
              <w:t xml:space="preserve"> </w:t>
            </w:r>
            <w:proofErr w:type="spellStart"/>
            <w:r w:rsidRPr="004E5612">
              <w:rPr>
                <w:rFonts w:eastAsia="Calibri"/>
                <w:color w:val="000000"/>
                <w:sz w:val="20"/>
                <w:szCs w:val="20"/>
                <w:lang w:val="nl-NL"/>
              </w:rPr>
              <w:t>xml:space</w:t>
            </w:r>
            <w:proofErr w:type="spellEnd"/>
            <w:r w:rsidRPr="004E5612">
              <w:rPr>
                <w:rFonts w:eastAsia="Calibri"/>
                <w:color w:val="000000"/>
                <w:sz w:val="20"/>
                <w:szCs w:val="20"/>
                <w:lang w:val="nl-NL"/>
              </w:rPr>
              <w:t>="preserve"&gt;</w:t>
            </w:r>
          </w:p>
          <w:p w14:paraId="2336A836"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p w14:paraId="02DFEFDF" w14:textId="77777777" w:rsidR="00533F56" w:rsidRPr="00AF2C88" w:rsidRDefault="004E5612">
            <w:pPr>
              <w:rPr>
                <w:rFonts w:eastAsia="Calibri"/>
                <w:color w:val="000000"/>
                <w:sz w:val="20"/>
                <w:szCs w:val="20"/>
              </w:rPr>
            </w:pPr>
            <w:r w:rsidRPr="00AF2C88">
              <w:rPr>
                <w:rFonts w:eastAsia="Calibri"/>
                <w:color w:val="000000"/>
                <w:sz w:val="20"/>
                <w:szCs w:val="20"/>
              </w:rPr>
              <w:t>&lt;/</w:t>
            </w:r>
            <w:proofErr w:type="spellStart"/>
            <w:r w:rsidRPr="00AF2C88">
              <w:rPr>
                <w:rFonts w:eastAsia="Calibri"/>
                <w:color w:val="000000"/>
                <w:sz w:val="20"/>
                <w:szCs w:val="20"/>
              </w:rPr>
              <w:t>nl</w:t>
            </w:r>
            <w:proofErr w:type="spellEnd"/>
            <w:r w:rsidRPr="00AF2C88">
              <w:rPr>
                <w:rFonts w:eastAsia="Calibri"/>
                <w:color w:val="000000"/>
                <w:sz w:val="20"/>
                <w:szCs w:val="20"/>
              </w:rPr>
              <w:t>-NL&gt;</w:t>
            </w:r>
          </w:p>
          <w:p w14:paraId="6401DFBA" w14:textId="77777777" w:rsidR="00533F56" w:rsidRPr="00AF2C88" w:rsidRDefault="00533F56">
            <w:pPr>
              <w:rPr>
                <w:rFonts w:eastAsia="Calibri"/>
                <w:color w:val="000000"/>
                <w:sz w:val="20"/>
                <w:szCs w:val="20"/>
              </w:rPr>
            </w:pPr>
          </w:p>
          <w:p w14:paraId="36F0D8BC"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0B77FEF"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structured clinical judgement in the form of the possible scores in such a manner that a proper course of action can be determined. </w:t>
            </w:r>
          </w:p>
          <w:p w14:paraId="2AB3D349" w14:textId="77777777" w:rsidR="00533F56" w:rsidRPr="004E5612" w:rsidRDefault="00533F56">
            <w:pPr>
              <w:rPr>
                <w:rFonts w:eastAsia="Calibri"/>
                <w:color w:val="000000"/>
                <w:sz w:val="20"/>
                <w:szCs w:val="20"/>
              </w:rPr>
            </w:pPr>
          </w:p>
          <w:p w14:paraId="4FBD5ABB"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E4E8F27"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EE289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3DB52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5BCD60"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AC6DB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2B9617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3BF2B95"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7DF2D" w14:textId="77777777" w:rsidR="00533F56" w:rsidRPr="004E5612" w:rsidRDefault="004E5612">
                  <w:pPr>
                    <w:rPr>
                      <w:color w:val="000000"/>
                      <w:sz w:val="20"/>
                      <w:szCs w:val="20"/>
                    </w:rPr>
                  </w:pPr>
                  <w:r w:rsidRPr="004E5612">
                    <w:rPr>
                      <w:rFonts w:eastAsia="Calibri"/>
                      <w:color w:val="000000"/>
                      <w:sz w:val="20"/>
                      <w:szCs w:val="20"/>
                    </w:rPr>
                    <w:t>GGZNL:HCR20EOELL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399857" w14:textId="77777777" w:rsidR="00533F56" w:rsidRPr="004E5612" w:rsidRDefault="00533F56">
                  <w:pPr>
                    <w:rPr>
                      <w:color w:val="000000"/>
                      <w:sz w:val="20"/>
                      <w:szCs w:val="20"/>
                    </w:rPr>
                  </w:pPr>
                </w:p>
              </w:tc>
            </w:tr>
          </w:tbl>
          <w:p w14:paraId="37FE1DB8" w14:textId="77777777" w:rsidR="00533F56" w:rsidRPr="004E5612" w:rsidRDefault="00533F56">
            <w:pPr>
              <w:rPr>
                <w:color w:val="000000"/>
                <w:sz w:val="20"/>
                <w:szCs w:val="20"/>
              </w:rPr>
            </w:pPr>
          </w:p>
        </w:tc>
      </w:tr>
      <w:tr w:rsidR="00533F56" w:rsidRPr="004E5612" w14:paraId="5D65AA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EC58D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19F1FF" w14:textId="77777777" w:rsidR="00533F56" w:rsidRPr="004E5612" w:rsidRDefault="00533F56">
            <w:pPr>
              <w:rPr>
                <w:rFonts w:eastAsia="Calibri"/>
                <w:color w:val="000000"/>
                <w:sz w:val="20"/>
                <w:szCs w:val="20"/>
              </w:rPr>
            </w:pPr>
          </w:p>
        </w:tc>
      </w:tr>
      <w:bookmarkEnd w:id="110"/>
    </w:tbl>
    <w:p w14:paraId="203A0D58"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BBF9B9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1EA12A" w14:textId="77777777" w:rsidR="00533F56" w:rsidRPr="004E5612" w:rsidRDefault="004E5612">
            <w:pPr>
              <w:rPr>
                <w:rFonts w:eastAsia="Calibri"/>
                <w:b/>
                <w:color w:val="FFFFFF"/>
                <w:sz w:val="20"/>
                <w:szCs w:val="20"/>
              </w:rPr>
            </w:pPr>
            <w:bookmarkStart w:id="111" w:name="BKM_931F7D61_D18D_485E_9A4A_E3681C50EB7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19AAF1" w14:textId="77777777" w:rsidR="00533F56" w:rsidRPr="004E5612" w:rsidRDefault="004E5612">
            <w:pPr>
              <w:rPr>
                <w:rFonts w:eastAsia="Calibri"/>
                <w:color w:val="FFFFFF"/>
                <w:sz w:val="20"/>
                <w:szCs w:val="20"/>
              </w:rPr>
            </w:pPr>
            <w:r w:rsidRPr="004E5612">
              <w:rPr>
                <w:rFonts w:eastAsia="Calibri"/>
                <w:color w:val="FFFFFF"/>
                <w:sz w:val="20"/>
                <w:szCs w:val="20"/>
              </w:rPr>
              <w:t xml:space="preserve">Geweld  </w:t>
            </w:r>
          </w:p>
        </w:tc>
      </w:tr>
      <w:tr w:rsidR="00533F56" w:rsidRPr="004E5612" w14:paraId="59D58A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BFF67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5F4FE7"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r w:rsidRPr="004E5612">
              <w:rPr>
                <w:rFonts w:eastAsia="Calibri"/>
                <w:color w:val="000000"/>
                <w:sz w:val="20"/>
                <w:szCs w:val="20"/>
                <w:lang w:val="nl-NL"/>
              </w:rPr>
              <w:t>languages</w:t>
            </w:r>
            <w:proofErr w:type="spellEnd"/>
            <w:r w:rsidRPr="004E5612">
              <w:rPr>
                <w:rFonts w:eastAsia="Calibri"/>
                <w:color w:val="000000"/>
                <w:sz w:val="20"/>
                <w:szCs w:val="20"/>
                <w:lang w:val="nl-NL"/>
              </w:rPr>
              <w:t xml:space="preserve"> </w:t>
            </w:r>
            <w:proofErr w:type="spellStart"/>
            <w:r w:rsidRPr="004E5612">
              <w:rPr>
                <w:rFonts w:eastAsia="Calibri"/>
                <w:color w:val="000000"/>
                <w:sz w:val="20"/>
                <w:szCs w:val="20"/>
                <w:lang w:val="nl-NL"/>
              </w:rPr>
              <w:t>xml:space</w:t>
            </w:r>
            <w:proofErr w:type="spellEnd"/>
            <w:r w:rsidRPr="004E5612">
              <w:rPr>
                <w:rFonts w:eastAsia="Calibri"/>
                <w:color w:val="000000"/>
                <w:sz w:val="20"/>
                <w:szCs w:val="20"/>
                <w:lang w:val="nl-NL"/>
              </w:rPr>
              <w:t>="preserve"&gt;</w:t>
            </w:r>
          </w:p>
          <w:p w14:paraId="668949D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&lt;nl-NL&gt;De laatste stap is het vastleggen van de eindoordelen op een dusdanig heldere</w:t>
            </w:r>
          </w:p>
          <w:p w14:paraId="3BE31BF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en eenvoudige wijze dat het ondernemen van passende actie hierdoor wordt</w:t>
            </w:r>
          </w:p>
          <w:p w14:paraId="12B3CE0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vergemakkelijkt. Deze oordelen zullen de volgende punten moeten beschrijven:</w:t>
            </w:r>
          </w:p>
          <w:p w14:paraId="16F3EED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risico van geweld (prioriteit van de casus), risico van ernstig lichamelijk letsel,</w:t>
            </w:r>
          </w:p>
          <w:p w14:paraId="271D563D"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risico van acuut dreigend geweld, afspraken over het moment waarop een</w:t>
            </w:r>
          </w:p>
          <w:p w14:paraId="2B82303D"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herziening van de risicotaxatie nodig is en of er nog andere risico’s dan geweld</w:t>
            </w:r>
          </w:p>
          <w:p w14:paraId="3C8151F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beoordeeld moeten worden.</w:t>
            </w:r>
          </w:p>
          <w:p w14:paraId="4832B80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lastRenderedPageBreak/>
              <w:t>&lt;/nl-NL&gt;</w:t>
            </w:r>
          </w:p>
          <w:p w14:paraId="5CCB37C4" w14:textId="77777777" w:rsidR="00533F56" w:rsidRPr="004E5612" w:rsidRDefault="00533F56">
            <w:pPr>
              <w:rPr>
                <w:rFonts w:eastAsia="Calibri"/>
                <w:color w:val="000000"/>
                <w:sz w:val="20"/>
                <w:szCs w:val="20"/>
                <w:lang w:val="nl-NL"/>
              </w:rPr>
            </w:pPr>
          </w:p>
          <w:p w14:paraId="7B2735C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A4678B2"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structured clinical judgement in the form of the possible scores in such a manner that a proper course of action can be determined. </w:t>
            </w:r>
          </w:p>
          <w:p w14:paraId="6C910C11" w14:textId="77777777" w:rsidR="00533F56" w:rsidRPr="004E5612" w:rsidRDefault="00533F56">
            <w:pPr>
              <w:rPr>
                <w:rFonts w:eastAsia="Calibri"/>
                <w:color w:val="000000"/>
                <w:sz w:val="20"/>
                <w:szCs w:val="20"/>
              </w:rPr>
            </w:pPr>
          </w:p>
          <w:p w14:paraId="1388EC5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6DFFC0F"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0DDC2C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25283D"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85A37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04EA22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C5DB9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B151E7"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9FF949" w14:textId="77777777" w:rsidR="00533F56" w:rsidRPr="004E5612" w:rsidRDefault="004E5612">
                  <w:pPr>
                    <w:rPr>
                      <w:color w:val="000000"/>
                      <w:sz w:val="20"/>
                      <w:szCs w:val="20"/>
                    </w:rPr>
                  </w:pPr>
                  <w:r w:rsidRPr="004E5612">
                    <w:rPr>
                      <w:rFonts w:eastAsia="Calibri"/>
                      <w:color w:val="000000"/>
                      <w:sz w:val="20"/>
                      <w:szCs w:val="20"/>
                    </w:rPr>
                    <w:t>GGZNL:HCR20EOG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2B54B6" w14:textId="77777777" w:rsidR="00533F56" w:rsidRPr="004E5612" w:rsidRDefault="00533F56">
                  <w:pPr>
                    <w:rPr>
                      <w:color w:val="000000"/>
                      <w:sz w:val="20"/>
                      <w:szCs w:val="20"/>
                    </w:rPr>
                  </w:pPr>
                </w:p>
              </w:tc>
            </w:tr>
          </w:tbl>
          <w:p w14:paraId="42981AF3" w14:textId="77777777" w:rsidR="00533F56" w:rsidRPr="004E5612" w:rsidRDefault="00533F56">
            <w:pPr>
              <w:rPr>
                <w:color w:val="000000"/>
                <w:sz w:val="20"/>
                <w:szCs w:val="20"/>
              </w:rPr>
            </w:pPr>
          </w:p>
        </w:tc>
      </w:tr>
      <w:tr w:rsidR="00533F56" w:rsidRPr="004E5612" w14:paraId="4B6CE44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D0F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4DA982" w14:textId="77777777" w:rsidR="00533F56" w:rsidRPr="004E5612" w:rsidRDefault="00533F56">
            <w:pPr>
              <w:rPr>
                <w:rFonts w:eastAsia="Calibri"/>
                <w:color w:val="000000"/>
                <w:sz w:val="20"/>
                <w:szCs w:val="20"/>
              </w:rPr>
            </w:pPr>
          </w:p>
        </w:tc>
      </w:tr>
      <w:bookmarkEnd w:id="111"/>
    </w:tbl>
    <w:p w14:paraId="2B7D4730"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14:paraId="6FE752BA"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20D169" w14:textId="77777777" w:rsidR="00533F56" w:rsidRPr="004E5612" w:rsidRDefault="004E5612">
            <w:pPr>
              <w:rPr>
                <w:rFonts w:eastAsia="Calibri"/>
                <w:b/>
                <w:color w:val="FFFFFF"/>
                <w:sz w:val="20"/>
                <w:szCs w:val="20"/>
              </w:rPr>
            </w:pPr>
            <w:bookmarkStart w:id="112" w:name="BKM_1E2EB227_86CD_4088_86F0_CA235E20C0FA"/>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0E5BE0"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Aanwezigheid</w:t>
            </w:r>
            <w:proofErr w:type="spellEnd"/>
            <w:r w:rsidRPr="004E5612">
              <w:rPr>
                <w:rFonts w:eastAsia="Calibri"/>
                <w:color w:val="FFFFFF"/>
                <w:sz w:val="20"/>
                <w:szCs w:val="20"/>
              </w:rPr>
              <w:t xml:space="preserve">  </w:t>
            </w:r>
          </w:p>
        </w:tc>
      </w:tr>
      <w:tr w:rsidR="00533F56" w:rsidRPr="004E5612" w14:paraId="74DE34C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D942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0A7DE7"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28CF4EB"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 xml:space="preserve">-NL&gt;De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voor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14:paraId="749C815B"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31B83C9"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14:paraId="419B8D0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77D8183"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C6584F9"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9B033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D64D6F" w14:textId="77777777" w:rsidR="00533F56" w:rsidRPr="004E5612" w:rsidRDefault="00533F56">
            <w:pPr>
              <w:rPr>
                <w:rFonts w:eastAsia="Calibri"/>
                <w:color w:val="000000"/>
                <w:sz w:val="20"/>
                <w:szCs w:val="20"/>
              </w:rPr>
            </w:pPr>
          </w:p>
        </w:tc>
      </w:tr>
      <w:tr w:rsidR="00533F56" w:rsidRPr="004E5612" w14:paraId="49D9F9F0"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025"/>
              <w:gridCol w:w="2807"/>
            </w:tblGrid>
            <w:tr w:rsidR="00533F56" w:rsidRPr="004E5612" w14:paraId="621E5ED8"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AB22A5"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ValueSetId</w:t>
                  </w:r>
                  <w:proofErr w:type="spellEnd"/>
                </w:p>
              </w:tc>
              <w:tc>
                <w:tcPr>
                  <w:tcW w:w="4025" w:type="dxa"/>
                  <w:tcBorders>
                    <w:top w:val="single" w:sz="2" w:space="0" w:color="0F0F0F"/>
                    <w:left w:val="single" w:sz="2" w:space="0" w:color="0F0F0F"/>
                    <w:right w:val="single" w:sz="2" w:space="0" w:color="0F0F0F"/>
                  </w:tcBorders>
                  <w:tcMar>
                    <w:top w:w="0" w:type="dxa"/>
                    <w:left w:w="40" w:type="dxa"/>
                    <w:bottom w:w="0" w:type="dxa"/>
                    <w:right w:w="40" w:type="dxa"/>
                  </w:tcMar>
                </w:tcPr>
                <w:p w14:paraId="495CD3C8" w14:textId="77777777" w:rsidR="00533F56" w:rsidRPr="004E5612" w:rsidRDefault="004E5612">
                  <w:pPr>
                    <w:rPr>
                      <w:color w:val="000000"/>
                      <w:sz w:val="20"/>
                      <w:szCs w:val="20"/>
                    </w:rPr>
                  </w:pPr>
                  <w:r w:rsidRPr="004E5612">
                    <w:rPr>
                      <w:rFonts w:eastAsia="Calibri"/>
                      <w:color w:val="000000"/>
                      <w:sz w:val="20"/>
                      <w:szCs w:val="20"/>
                    </w:rPr>
                    <w:t>2.16.840.1.113883.3.3210.14.2.2.33</w:t>
                  </w:r>
                </w:p>
              </w:tc>
              <w:tc>
                <w:tcPr>
                  <w:tcW w:w="2807" w:type="dxa"/>
                  <w:tcBorders>
                    <w:top w:val="single" w:sz="2" w:space="0" w:color="0F0F0F"/>
                    <w:left w:val="single" w:sz="2" w:space="0" w:color="0F0F0F"/>
                    <w:right w:val="single" w:sz="2" w:space="0" w:color="0F0F0F"/>
                  </w:tcBorders>
                  <w:tcMar>
                    <w:top w:w="0" w:type="dxa"/>
                    <w:left w:w="40" w:type="dxa"/>
                    <w:bottom w:w="0" w:type="dxa"/>
                    <w:right w:w="40" w:type="dxa"/>
                  </w:tcMar>
                </w:tcPr>
                <w:p w14:paraId="09357035" w14:textId="77777777" w:rsidR="00533F56" w:rsidRPr="004E5612" w:rsidRDefault="00533F56">
                  <w:pPr>
                    <w:rPr>
                      <w:color w:val="000000"/>
                      <w:sz w:val="20"/>
                      <w:szCs w:val="20"/>
                    </w:rPr>
                  </w:pPr>
                </w:p>
              </w:tc>
            </w:tr>
          </w:tbl>
          <w:p w14:paraId="42296A26" w14:textId="77777777" w:rsidR="00533F56" w:rsidRPr="004E5612" w:rsidRDefault="00533F56">
            <w:pPr>
              <w:rPr>
                <w:color w:val="000000"/>
                <w:sz w:val="20"/>
                <w:szCs w:val="20"/>
              </w:rPr>
            </w:pPr>
          </w:p>
        </w:tc>
      </w:tr>
      <w:tr w:rsidR="00533F56" w:rsidRPr="004E5612" w14:paraId="39B1027F"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5646A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04B2E" w14:textId="77777777" w:rsidR="00533F56" w:rsidRPr="004E5612" w:rsidRDefault="00533F56">
            <w:pPr>
              <w:rPr>
                <w:rFonts w:eastAsia="Calibri"/>
                <w:color w:val="000000"/>
                <w:sz w:val="20"/>
                <w:szCs w:val="20"/>
              </w:rPr>
            </w:pPr>
          </w:p>
        </w:tc>
      </w:tr>
      <w:tr w:rsidR="00533F56" w:rsidRPr="004E5612" w14:paraId="1BE26EA1" w14:textId="77777777"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6B9936F" w14:textId="77777777" w:rsidR="00533F56" w:rsidRPr="004E5612" w:rsidRDefault="004E5612">
            <w:pPr>
              <w:rPr>
                <w:b/>
                <w:color w:val="FFFFFF"/>
                <w:sz w:val="20"/>
                <w:szCs w:val="20"/>
              </w:rPr>
            </w:pPr>
            <w:proofErr w:type="spellStart"/>
            <w:r w:rsidRPr="004E5612">
              <w:rPr>
                <w:b/>
                <w:color w:val="FFFFFF"/>
                <w:sz w:val="20"/>
                <w:szCs w:val="20"/>
              </w:rPr>
              <w:t>Aanwezigheid</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859E63D" w14:textId="77777777" w:rsidR="00533F56" w:rsidRPr="004E5612" w:rsidRDefault="004E5612">
            <w:pPr>
              <w:rPr>
                <w:b/>
                <w:color w:val="FFFFFF"/>
                <w:sz w:val="20"/>
                <w:szCs w:val="20"/>
              </w:rPr>
            </w:pPr>
            <w:r w:rsidRPr="004E5612">
              <w:rPr>
                <w:b/>
                <w:color w:val="FFFFFF"/>
                <w:sz w:val="20"/>
                <w:szCs w:val="20"/>
              </w:rPr>
              <w:t>OID: 2.16.840.1.113883.3.3210.14.2.2.33</w:t>
            </w:r>
          </w:p>
        </w:tc>
      </w:tr>
      <w:tr w:rsidR="00533F56" w:rsidRPr="004E5612" w14:paraId="3AEC77B3" w14:textId="77777777"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AE05E" w14:textId="77777777" w:rsidR="00533F56" w:rsidRPr="004E5612" w:rsidRDefault="004E5612">
            <w:pPr>
              <w:rPr>
                <w:color w:val="000000"/>
                <w:sz w:val="20"/>
                <w:szCs w:val="20"/>
              </w:rPr>
            </w:pPr>
            <w:r w:rsidRPr="004E5612">
              <w:rPr>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3E53BD" w14:textId="77777777" w:rsidR="00533F56" w:rsidRPr="004E5612" w:rsidRDefault="004E5612">
            <w:pPr>
              <w:rPr>
                <w:color w:val="000000"/>
                <w:sz w:val="20"/>
                <w:szCs w:val="20"/>
              </w:rPr>
            </w:pPr>
            <w:r w:rsidRPr="004E5612">
              <w:rPr>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1F281E"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452D20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511DAE" w14:textId="77777777" w:rsidR="00533F56" w:rsidRPr="004E5612" w:rsidRDefault="004E5612">
            <w:pPr>
              <w:rPr>
                <w:color w:val="000000"/>
                <w:sz w:val="20"/>
                <w:szCs w:val="20"/>
              </w:rPr>
            </w:pPr>
            <w:r w:rsidRPr="004E5612">
              <w:rPr>
                <w:color w:val="000000"/>
                <w:sz w:val="20"/>
                <w:szCs w:val="20"/>
              </w:rPr>
              <w:t>Description</w:t>
            </w:r>
          </w:p>
        </w:tc>
      </w:tr>
      <w:tr w:rsidR="00533F56" w:rsidRPr="004E5612" w14:paraId="2DEB76D9" w14:textId="77777777"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B8DF8D" w14:textId="77777777" w:rsidR="00533F56" w:rsidRPr="004E5612" w:rsidRDefault="004E5612">
            <w:pPr>
              <w:spacing w:after="1"/>
              <w:rPr>
                <w:color w:val="000000"/>
                <w:sz w:val="20"/>
                <w:szCs w:val="20"/>
              </w:rPr>
            </w:pPr>
            <w:r w:rsidRPr="004E5612">
              <w:rPr>
                <w:color w:val="000000"/>
                <w:sz w:val="20"/>
                <w:szCs w:val="20"/>
              </w:rPr>
              <w:t>Nee</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4EFAC"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4B9650"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D26C9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9C4AB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60193A1F" w14:textId="77777777"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3B1BE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B3CA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369B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3AE25A"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0A66D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3C1F8C90" w14:textId="77777777" w:rsidTr="004E5612">
        <w:tblPrEx>
          <w:tblCellMar>
            <w:left w:w="30" w:type="dxa"/>
            <w:right w:w="30" w:type="dxa"/>
          </w:tblCellMar>
        </w:tblPrEx>
        <w:trPr>
          <w:trHeight w:val="570"/>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7B18B"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C30C1E"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4C6F2"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108E7"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FF81B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22CE47D"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056AB"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9963F"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35A43D"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EA783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13082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DD91CFF"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464FED"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74F9A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99B81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37DD9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D9DB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A5ED988"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3A4B75"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6DCC2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CD4F2"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C2225B"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CB9C1"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07F4B79"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CC2E0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0D563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B1803A"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9121C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916E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bl>
    <w:p w14:paraId="2E7F07FF" w14:textId="77777777" w:rsidR="004E5612" w:rsidRDefault="004E5612">
      <w:pPr>
        <w:rPr>
          <w:rFonts w:eastAsia="Calibri"/>
          <w:color w:val="000000"/>
          <w:sz w:val="20"/>
          <w:szCs w:val="20"/>
        </w:rPr>
      </w:pPr>
      <w:r w:rsidRPr="004E5612">
        <w:rPr>
          <w:rFonts w:eastAsia="Calibri"/>
          <w:color w:val="000000"/>
          <w:sz w:val="20"/>
          <w:szCs w:val="20"/>
        </w:rPr>
        <w:t xml:space="preserve"> </w:t>
      </w:r>
      <w:bookmarkEnd w:id="112"/>
    </w:p>
    <w:p w14:paraId="5A628D77" w14:textId="77777777" w:rsidR="004E5612" w:rsidRDefault="004E5612" w:rsidP="004E5612">
      <w:r>
        <w:br w:type="page"/>
      </w:r>
    </w:p>
    <w:p w14:paraId="11D9ECAE" w14:textId="77777777" w:rsidR="00533F56" w:rsidRPr="004E5612" w:rsidRDefault="00533F56">
      <w:pPr>
        <w:rPr>
          <w:color w:val="000000"/>
          <w:sz w:val="20"/>
          <w:szCs w:val="20"/>
        </w:rPr>
      </w:pPr>
    </w:p>
    <w:p w14:paraId="7059944B"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14:paraId="7426C88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AED38" w14:textId="77777777" w:rsidR="00533F56" w:rsidRPr="004E5612" w:rsidRDefault="004E5612">
            <w:pPr>
              <w:rPr>
                <w:rFonts w:eastAsia="Calibri"/>
                <w:b/>
                <w:color w:val="FFFFFF"/>
                <w:sz w:val="20"/>
                <w:szCs w:val="20"/>
              </w:rPr>
            </w:pPr>
            <w:bookmarkStart w:id="113" w:name="BKM_040E3153_53B2_4F73_B08F_E493CB8B98FF"/>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8B4D71"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roofErr w:type="spellStart"/>
            <w:r w:rsidRPr="004E5612">
              <w:rPr>
                <w:rFonts w:eastAsia="Calibri"/>
                <w:color w:val="FFFFFF"/>
                <w:sz w:val="20"/>
                <w:szCs w:val="20"/>
              </w:rPr>
              <w:t>RisicoTaxatie</w:t>
            </w:r>
            <w:proofErr w:type="spellEnd"/>
            <w:r w:rsidRPr="004E5612">
              <w:rPr>
                <w:rFonts w:eastAsia="Calibri"/>
                <w:color w:val="FFFFFF"/>
                <w:sz w:val="20"/>
                <w:szCs w:val="20"/>
              </w:rPr>
              <w:t xml:space="preserve">  </w:t>
            </w:r>
          </w:p>
        </w:tc>
      </w:tr>
      <w:tr w:rsidR="00533F56" w:rsidRPr="004E5612" w14:paraId="0AD692F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E8EDF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FEED3C"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06DFE6F9"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56AC9F92"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Eindoordelen voor de risico taxatie</w:t>
            </w:r>
          </w:p>
          <w:p w14:paraId="377277F6" w14:textId="77777777" w:rsidR="00533F56" w:rsidRPr="004E5612" w:rsidRDefault="00533F56">
            <w:pPr>
              <w:rPr>
                <w:rFonts w:eastAsia="Calibri"/>
                <w:color w:val="000000"/>
                <w:sz w:val="20"/>
                <w:szCs w:val="20"/>
                <w:lang w:val="nl-NL"/>
              </w:rPr>
            </w:pPr>
          </w:p>
          <w:p w14:paraId="3D70DCA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2DCCD22C" w14:textId="77777777" w:rsidR="00533F56" w:rsidRPr="004E5612" w:rsidRDefault="00533F56">
            <w:pPr>
              <w:rPr>
                <w:rFonts w:eastAsia="Calibri"/>
                <w:color w:val="000000"/>
                <w:sz w:val="20"/>
                <w:szCs w:val="20"/>
                <w:lang w:val="nl-NL"/>
              </w:rPr>
            </w:pPr>
          </w:p>
          <w:p w14:paraId="25A7B8F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E70243D"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final judgements for the risk assessment. </w:t>
            </w:r>
          </w:p>
          <w:p w14:paraId="1F2B14B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2C5D704"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3D507A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CFDCE6"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5A49FC" w14:textId="77777777" w:rsidR="00533F56" w:rsidRPr="004E5612" w:rsidRDefault="00533F56">
            <w:pPr>
              <w:rPr>
                <w:rFonts w:eastAsia="Calibri"/>
                <w:color w:val="000000"/>
                <w:sz w:val="20"/>
                <w:szCs w:val="20"/>
              </w:rPr>
            </w:pPr>
          </w:p>
        </w:tc>
      </w:tr>
      <w:tr w:rsidR="00533F56" w:rsidRPr="004E5612" w14:paraId="1512DCC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741"/>
              <w:gridCol w:w="3091"/>
            </w:tblGrid>
            <w:tr w:rsidR="00533F56" w:rsidRPr="004E5612" w14:paraId="49BEDFC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92CFCE"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ValueSetId</w:t>
                  </w:r>
                  <w:proofErr w:type="spellEnd"/>
                </w:p>
              </w:tc>
              <w:tc>
                <w:tcPr>
                  <w:tcW w:w="3741" w:type="dxa"/>
                  <w:tcBorders>
                    <w:top w:val="single" w:sz="2" w:space="0" w:color="0F0F0F"/>
                    <w:left w:val="single" w:sz="2" w:space="0" w:color="0F0F0F"/>
                    <w:right w:val="single" w:sz="2" w:space="0" w:color="0F0F0F"/>
                  </w:tcBorders>
                  <w:tcMar>
                    <w:top w:w="0" w:type="dxa"/>
                    <w:left w:w="40" w:type="dxa"/>
                    <w:bottom w:w="0" w:type="dxa"/>
                    <w:right w:w="40" w:type="dxa"/>
                  </w:tcMar>
                </w:tcPr>
                <w:p w14:paraId="413AF8A3" w14:textId="77777777" w:rsidR="00533F56" w:rsidRPr="004E5612" w:rsidRDefault="004E5612">
                  <w:pPr>
                    <w:rPr>
                      <w:color w:val="000000"/>
                      <w:sz w:val="20"/>
                      <w:szCs w:val="20"/>
                    </w:rPr>
                  </w:pPr>
                  <w:r w:rsidRPr="004E5612">
                    <w:rPr>
                      <w:rFonts w:eastAsia="Calibri"/>
                      <w:color w:val="000000"/>
                      <w:sz w:val="20"/>
                      <w:szCs w:val="20"/>
                    </w:rPr>
                    <w:t>2.16.840.1.113883.3.3210.14.2.2.39</w:t>
                  </w:r>
                </w:p>
              </w:tc>
              <w:tc>
                <w:tcPr>
                  <w:tcW w:w="3091" w:type="dxa"/>
                  <w:tcBorders>
                    <w:top w:val="single" w:sz="2" w:space="0" w:color="0F0F0F"/>
                    <w:left w:val="single" w:sz="2" w:space="0" w:color="0F0F0F"/>
                    <w:right w:val="single" w:sz="2" w:space="0" w:color="0F0F0F"/>
                  </w:tcBorders>
                  <w:tcMar>
                    <w:top w:w="0" w:type="dxa"/>
                    <w:left w:w="40" w:type="dxa"/>
                    <w:bottom w:w="0" w:type="dxa"/>
                    <w:right w:w="40" w:type="dxa"/>
                  </w:tcMar>
                </w:tcPr>
                <w:p w14:paraId="0E616726" w14:textId="77777777" w:rsidR="00533F56" w:rsidRPr="004E5612" w:rsidRDefault="00533F56">
                  <w:pPr>
                    <w:rPr>
                      <w:color w:val="000000"/>
                      <w:sz w:val="20"/>
                      <w:szCs w:val="20"/>
                    </w:rPr>
                  </w:pPr>
                </w:p>
              </w:tc>
            </w:tr>
          </w:tbl>
          <w:p w14:paraId="3A9C310F" w14:textId="77777777" w:rsidR="00533F56" w:rsidRPr="004E5612" w:rsidRDefault="00533F56">
            <w:pPr>
              <w:rPr>
                <w:color w:val="000000"/>
                <w:sz w:val="20"/>
                <w:szCs w:val="20"/>
              </w:rPr>
            </w:pPr>
          </w:p>
        </w:tc>
      </w:tr>
      <w:tr w:rsidR="00533F56" w:rsidRPr="004E5612" w14:paraId="2797C14C"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AC66F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76DC" w14:textId="77777777" w:rsidR="00533F56" w:rsidRPr="004E5612" w:rsidRDefault="00533F56">
            <w:pPr>
              <w:rPr>
                <w:rFonts w:eastAsia="Calibri"/>
                <w:color w:val="000000"/>
                <w:sz w:val="20"/>
                <w:szCs w:val="20"/>
              </w:rPr>
            </w:pPr>
          </w:p>
        </w:tc>
      </w:tr>
      <w:tr w:rsidR="00533F56" w:rsidRPr="004E5612" w14:paraId="22EE51DC" w14:textId="77777777"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3DF3F41" w14:textId="77777777" w:rsidR="00533F56" w:rsidRPr="004E5612" w:rsidRDefault="004E5612">
            <w:pPr>
              <w:rPr>
                <w:rFonts w:eastAsia="Calibri"/>
                <w:b/>
                <w:color w:val="FFFFFF"/>
                <w:sz w:val="20"/>
                <w:szCs w:val="20"/>
              </w:rPr>
            </w:pPr>
            <w:proofErr w:type="spellStart"/>
            <w:r w:rsidRPr="004E5612">
              <w:rPr>
                <w:rFonts w:eastAsia="Calibri"/>
                <w:b/>
                <w:color w:val="FFFFFF"/>
                <w:sz w:val="20"/>
                <w:szCs w:val="20"/>
              </w:rPr>
              <w:t>Eindoordelen</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risico</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taxatie</w:t>
            </w:r>
            <w:proofErr w:type="spellEnd"/>
            <w:r w:rsidRPr="004E5612">
              <w:rPr>
                <w:rFonts w:eastAsia="Calibri"/>
                <w:b/>
                <w:color w:val="FFFFFF"/>
                <w:sz w:val="20"/>
                <w:szCs w:val="20"/>
              </w:rPr>
              <w:t xml:space="preserve"> </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68A4E65" w14:textId="77777777" w:rsidR="00533F56" w:rsidRPr="004E5612" w:rsidRDefault="004E5612">
            <w:pPr>
              <w:rPr>
                <w:rFonts w:eastAsia="Calibri"/>
                <w:b/>
                <w:color w:val="FFFFFF"/>
                <w:sz w:val="20"/>
                <w:szCs w:val="20"/>
              </w:rPr>
            </w:pPr>
            <w:r w:rsidRPr="004E5612">
              <w:rPr>
                <w:rFonts w:eastAsia="Calibri"/>
                <w:b/>
                <w:color w:val="FFFFFF"/>
                <w:sz w:val="20"/>
                <w:szCs w:val="20"/>
              </w:rPr>
              <w:t>OID: 2.16.840.1.113883.3.3210.14.2.2.39</w:t>
            </w:r>
          </w:p>
        </w:tc>
      </w:tr>
      <w:tr w:rsidR="00533F56" w:rsidRPr="004E5612" w14:paraId="251A95E1" w14:textId="77777777"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BC71E3E" w14:textId="77777777"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E008A4" w14:textId="77777777"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B8466E" w14:textId="77777777"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72D569" w14:textId="77777777"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71E2E7" w14:textId="77777777"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14:paraId="25182CB0" w14:textId="77777777"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F4AA0A" w14:textId="77777777"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2BF82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1</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DCDF8B"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8A160"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3BD77"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C2DA8A6" w14:textId="77777777"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772718"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237E5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19E8E"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1C58B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562D7"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3D26778C"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ABBA48" w14:textId="77777777" w:rsidR="00533F56" w:rsidRPr="004E5612" w:rsidRDefault="004E5612">
            <w:pPr>
              <w:pStyle w:val="Geenafstand"/>
              <w:rPr>
                <w:rFonts w:ascii="Arial" w:eastAsia="Times New Roman" w:hAnsi="Arial" w:cs="Arial"/>
                <w:color w:val="000000"/>
                <w:sz w:val="20"/>
                <w:szCs w:val="20"/>
              </w:rPr>
            </w:pPr>
            <w:r w:rsidRPr="004E5612">
              <w:rPr>
                <w:rFonts w:ascii="Arial" w:hAnsi="Arial" w:cs="Arial"/>
                <w:color w:val="000000"/>
                <w:sz w:val="20"/>
                <w:szCs w:val="20"/>
              </w:rPr>
              <w:t>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1604B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3</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EDE69"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670909"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D25C29"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5D48F04"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C509DC"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 xml:space="preserve">Matig - </w:t>
            </w:r>
            <w:proofErr w:type="spellStart"/>
            <w:r w:rsidRPr="004E5612">
              <w:rPr>
                <w:rFonts w:ascii="Arial" w:hAnsi="Arial" w:cs="Arial"/>
                <w:color w:val="000000"/>
                <w:sz w:val="20"/>
                <w:szCs w:val="20"/>
              </w:rPr>
              <w:t>hoog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17E1CA"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4</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3DC3F3"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92F248"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65860D"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D5F545D"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7F74AD"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AC0416"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5</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A7C4"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1FA12"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0365A5"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14:paraId="5D346380" w14:textId="77777777" w:rsidR="00533F56" w:rsidRPr="004E5612" w:rsidRDefault="004E5612">
      <w:pPr>
        <w:rPr>
          <w:color w:val="000000"/>
          <w:sz w:val="20"/>
          <w:szCs w:val="20"/>
        </w:rPr>
      </w:pPr>
      <w:r w:rsidRPr="004E5612">
        <w:rPr>
          <w:rFonts w:eastAsia="Calibri"/>
          <w:color w:val="000000"/>
          <w:sz w:val="20"/>
          <w:szCs w:val="20"/>
        </w:rPr>
        <w:t xml:space="preserve"> </w:t>
      </w:r>
      <w:bookmarkEnd w:id="113"/>
    </w:p>
    <w:p w14:paraId="3DDA1F09"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14:paraId="56B8B61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E56792" w14:textId="77777777" w:rsidR="00533F56" w:rsidRPr="004E5612" w:rsidRDefault="004E5612">
            <w:pPr>
              <w:rPr>
                <w:rFonts w:eastAsia="Calibri"/>
                <w:b/>
                <w:color w:val="FFFFFF"/>
                <w:sz w:val="20"/>
                <w:szCs w:val="20"/>
              </w:rPr>
            </w:pPr>
            <w:bookmarkStart w:id="114" w:name="BKM_A3762673_6951_417B_8CE0_323F0B34972C"/>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C33AEF"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Leeftijdscategorie</w:t>
            </w:r>
            <w:proofErr w:type="spellEnd"/>
            <w:r w:rsidRPr="004E5612">
              <w:rPr>
                <w:rFonts w:eastAsia="Calibri"/>
                <w:color w:val="FFFFFF"/>
                <w:sz w:val="20"/>
                <w:szCs w:val="20"/>
              </w:rPr>
              <w:t xml:space="preserve">  </w:t>
            </w:r>
          </w:p>
        </w:tc>
      </w:tr>
      <w:tr w:rsidR="00533F56" w:rsidRPr="004E5612" w14:paraId="2493DD2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2DA2D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CBC9F8"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31102914"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 xml:space="preserve">-NL&gt;De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voor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14:paraId="5404B30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354769F"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14:paraId="6A578741"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AECAC1E"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06E220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19D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C77205" w14:textId="77777777" w:rsidR="00533F56" w:rsidRPr="004E5612" w:rsidRDefault="00533F56">
            <w:pPr>
              <w:rPr>
                <w:rFonts w:eastAsia="Calibri"/>
                <w:color w:val="000000"/>
                <w:sz w:val="20"/>
                <w:szCs w:val="20"/>
              </w:rPr>
            </w:pPr>
          </w:p>
        </w:tc>
      </w:tr>
      <w:tr w:rsidR="00533F56" w:rsidRPr="004E5612" w14:paraId="47A5E248"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733"/>
              <w:gridCol w:w="2099"/>
            </w:tblGrid>
            <w:tr w:rsidR="00533F56" w:rsidRPr="004E5612" w14:paraId="73129B4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1B4154"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ValueSetId</w:t>
                  </w:r>
                  <w:proofErr w:type="spellEnd"/>
                </w:p>
              </w:tc>
              <w:tc>
                <w:tcPr>
                  <w:tcW w:w="4733" w:type="dxa"/>
                  <w:tcBorders>
                    <w:top w:val="single" w:sz="2" w:space="0" w:color="0F0F0F"/>
                    <w:left w:val="single" w:sz="2" w:space="0" w:color="0F0F0F"/>
                    <w:right w:val="single" w:sz="2" w:space="0" w:color="0F0F0F"/>
                  </w:tcBorders>
                  <w:tcMar>
                    <w:top w:w="0" w:type="dxa"/>
                    <w:left w:w="40" w:type="dxa"/>
                    <w:bottom w:w="0" w:type="dxa"/>
                    <w:right w:w="40" w:type="dxa"/>
                  </w:tcMar>
                </w:tcPr>
                <w:p w14:paraId="0CA5F981" w14:textId="77777777" w:rsidR="00533F56" w:rsidRPr="004E5612" w:rsidRDefault="004E5612">
                  <w:pPr>
                    <w:rPr>
                      <w:color w:val="000000"/>
                      <w:sz w:val="20"/>
                      <w:szCs w:val="20"/>
                    </w:rPr>
                  </w:pPr>
                  <w:r w:rsidRPr="004E5612">
                    <w:rPr>
                      <w:rFonts w:eastAsia="Calibri"/>
                      <w:color w:val="000000"/>
                      <w:sz w:val="20"/>
                      <w:szCs w:val="20"/>
                    </w:rPr>
                    <w:t>2.16.840.1.113883.3.3210.14.2.2.36</w:t>
                  </w:r>
                </w:p>
              </w:tc>
              <w:tc>
                <w:tcPr>
                  <w:tcW w:w="2099" w:type="dxa"/>
                  <w:tcBorders>
                    <w:top w:val="single" w:sz="2" w:space="0" w:color="0F0F0F"/>
                    <w:left w:val="single" w:sz="2" w:space="0" w:color="0F0F0F"/>
                    <w:right w:val="single" w:sz="2" w:space="0" w:color="0F0F0F"/>
                  </w:tcBorders>
                  <w:tcMar>
                    <w:top w:w="0" w:type="dxa"/>
                    <w:left w:w="40" w:type="dxa"/>
                    <w:bottom w:w="0" w:type="dxa"/>
                    <w:right w:w="40" w:type="dxa"/>
                  </w:tcMar>
                </w:tcPr>
                <w:p w14:paraId="56617000" w14:textId="77777777" w:rsidR="00533F56" w:rsidRPr="004E5612" w:rsidRDefault="00533F56">
                  <w:pPr>
                    <w:rPr>
                      <w:color w:val="000000"/>
                      <w:sz w:val="20"/>
                      <w:szCs w:val="20"/>
                    </w:rPr>
                  </w:pPr>
                </w:p>
              </w:tc>
            </w:tr>
          </w:tbl>
          <w:p w14:paraId="2BDC90A5" w14:textId="77777777" w:rsidR="00533F56" w:rsidRPr="004E5612" w:rsidRDefault="00533F56">
            <w:pPr>
              <w:rPr>
                <w:color w:val="000000"/>
                <w:sz w:val="20"/>
                <w:szCs w:val="20"/>
              </w:rPr>
            </w:pPr>
          </w:p>
        </w:tc>
      </w:tr>
      <w:tr w:rsidR="00533F56" w:rsidRPr="004E5612" w14:paraId="3240AA7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E6C3E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717" w14:textId="77777777" w:rsidR="00533F56" w:rsidRPr="004E5612" w:rsidRDefault="00533F56">
            <w:pPr>
              <w:rPr>
                <w:rFonts w:eastAsia="Calibri"/>
                <w:color w:val="000000"/>
                <w:sz w:val="20"/>
                <w:szCs w:val="20"/>
              </w:rPr>
            </w:pPr>
          </w:p>
        </w:tc>
      </w:tr>
      <w:tr w:rsidR="00533F56" w:rsidRPr="004E5612" w14:paraId="0D61C3D7" w14:textId="77777777"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5D7E999" w14:textId="77777777" w:rsidR="00533F56" w:rsidRPr="004E5612" w:rsidRDefault="004E5612">
            <w:pPr>
              <w:rPr>
                <w:b/>
                <w:color w:val="FFFFFF"/>
                <w:sz w:val="20"/>
                <w:szCs w:val="20"/>
              </w:rPr>
            </w:pPr>
            <w:proofErr w:type="spellStart"/>
            <w:r w:rsidRPr="004E5612">
              <w:rPr>
                <w:b/>
                <w:color w:val="FFFFFF"/>
                <w:sz w:val="20"/>
                <w:szCs w:val="20"/>
              </w:rPr>
              <w:t>Leeftijdscategorie</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7297B07" w14:textId="77777777" w:rsidR="00533F56" w:rsidRPr="004E5612" w:rsidRDefault="004E5612">
            <w:pPr>
              <w:rPr>
                <w:b/>
                <w:color w:val="FFFFFF"/>
                <w:sz w:val="20"/>
                <w:szCs w:val="20"/>
              </w:rPr>
            </w:pPr>
            <w:r w:rsidRPr="004E5612">
              <w:rPr>
                <w:b/>
                <w:color w:val="FFFFFF"/>
                <w:sz w:val="20"/>
                <w:szCs w:val="20"/>
              </w:rPr>
              <w:t>OID: 2.16.840.1.113883.3.3210.14.2.2.36</w:t>
            </w:r>
          </w:p>
        </w:tc>
      </w:tr>
      <w:tr w:rsidR="00533F56" w:rsidRPr="004E5612" w14:paraId="5CEA41B5" w14:textId="77777777"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A2D22A" w14:textId="77777777" w:rsidR="00533F56" w:rsidRPr="004E5612" w:rsidRDefault="004E5612">
            <w:pPr>
              <w:rPr>
                <w:color w:val="000000"/>
                <w:sz w:val="20"/>
                <w:szCs w:val="20"/>
              </w:rPr>
            </w:pPr>
            <w:r w:rsidRPr="004E5612">
              <w:rPr>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6584E6" w14:textId="77777777" w:rsidR="00533F56" w:rsidRPr="004E5612" w:rsidRDefault="004E5612">
            <w:pPr>
              <w:rPr>
                <w:color w:val="000000"/>
                <w:sz w:val="20"/>
                <w:szCs w:val="20"/>
              </w:rPr>
            </w:pPr>
            <w:r w:rsidRPr="004E5612">
              <w:rPr>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A85E44"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355A6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DAEE07" w14:textId="77777777" w:rsidR="00533F56" w:rsidRPr="004E5612" w:rsidRDefault="004E5612">
            <w:pPr>
              <w:rPr>
                <w:color w:val="000000"/>
                <w:sz w:val="20"/>
                <w:szCs w:val="20"/>
              </w:rPr>
            </w:pPr>
            <w:r w:rsidRPr="004E5612">
              <w:rPr>
                <w:color w:val="000000"/>
                <w:sz w:val="20"/>
                <w:szCs w:val="20"/>
              </w:rPr>
              <w:t>Description</w:t>
            </w:r>
          </w:p>
        </w:tc>
      </w:tr>
      <w:tr w:rsidR="00533F56" w:rsidRPr="00AF2C88" w14:paraId="17D476FB" w14:textId="77777777"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79B51" w14:textId="77777777" w:rsidR="00533F56" w:rsidRPr="004E5612" w:rsidRDefault="004E5612">
            <w:pPr>
              <w:spacing w:after="1"/>
              <w:rPr>
                <w:color w:val="000000"/>
                <w:sz w:val="20"/>
                <w:szCs w:val="20"/>
              </w:rPr>
            </w:pPr>
            <w:r w:rsidRPr="004E5612">
              <w:rPr>
                <w:color w:val="000000"/>
                <w:sz w:val="20"/>
                <w:szCs w:val="20"/>
              </w:rPr>
              <w:t>Als kind</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E2EB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94115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69A957"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926909" w14:textId="77777777" w:rsidR="00533F56" w:rsidRPr="004E5612" w:rsidRDefault="004E5612">
            <w:pPr>
              <w:rPr>
                <w:color w:val="000000"/>
                <w:sz w:val="20"/>
                <w:szCs w:val="20"/>
                <w:lang w:val="nl-NL"/>
              </w:rPr>
            </w:pPr>
            <w:r w:rsidRPr="004E5612">
              <w:rPr>
                <w:color w:val="000000"/>
                <w:sz w:val="20"/>
                <w:szCs w:val="20"/>
                <w:lang w:val="nl-NL"/>
              </w:rPr>
              <w:t>Als kind (12 jaar en jonger)</w:t>
            </w:r>
          </w:p>
        </w:tc>
      </w:tr>
      <w:tr w:rsidR="00533F56" w:rsidRPr="004E5612" w14:paraId="7B7DE585" w14:textId="77777777"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E546A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Als Adolescent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D3B1A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45193"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CA6DC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E29BB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 Als adolescent (13-17 </w:t>
            </w:r>
            <w:proofErr w:type="spellStart"/>
            <w:r w:rsidRPr="004E5612">
              <w:rPr>
                <w:rFonts w:ascii="Arial" w:eastAsia="Arial" w:hAnsi="Arial" w:cs="Arial"/>
                <w:color w:val="000000"/>
                <w:sz w:val="20"/>
                <w:szCs w:val="20"/>
              </w:rPr>
              <w:t>jaar</w:t>
            </w:r>
            <w:proofErr w:type="spellEnd"/>
            <w:r w:rsidRPr="004E5612">
              <w:rPr>
                <w:rFonts w:ascii="Arial" w:eastAsia="Arial" w:hAnsi="Arial" w:cs="Arial"/>
                <w:color w:val="000000"/>
                <w:sz w:val="20"/>
                <w:szCs w:val="20"/>
              </w:rPr>
              <w:t>)</w:t>
            </w:r>
          </w:p>
        </w:tc>
      </w:tr>
      <w:tr w:rsidR="00533F56" w:rsidRPr="00AF2C88" w14:paraId="2F3F09AC" w14:textId="77777777" w:rsidTr="004E5612">
        <w:tblPrEx>
          <w:tblCellMar>
            <w:left w:w="30" w:type="dxa"/>
            <w:right w:w="30" w:type="dxa"/>
          </w:tblCellMar>
        </w:tblPrEx>
        <w:trPr>
          <w:trHeight w:val="570"/>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DB182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Als </w:t>
            </w:r>
            <w:proofErr w:type="spellStart"/>
            <w:r w:rsidRPr="004E5612">
              <w:rPr>
                <w:rFonts w:ascii="Arial" w:eastAsia="Arial" w:hAnsi="Arial" w:cs="Arial"/>
                <w:color w:val="000000"/>
                <w:sz w:val="20"/>
                <w:szCs w:val="20"/>
              </w:rPr>
              <w:t>Volwassene</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3B4FB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c</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6ED3E3"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3773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C16B51" w14:textId="77777777" w:rsidR="00533F56" w:rsidRPr="004E5612" w:rsidRDefault="004E5612">
            <w:pPr>
              <w:pStyle w:val="Geenafstand"/>
              <w:rPr>
                <w:rFonts w:ascii="Arial" w:eastAsia="Arial" w:hAnsi="Arial" w:cs="Arial"/>
                <w:color w:val="000000"/>
                <w:sz w:val="20"/>
                <w:szCs w:val="20"/>
                <w:lang w:val="nl-NL"/>
              </w:rPr>
            </w:pPr>
            <w:r w:rsidRPr="004E5612">
              <w:rPr>
                <w:rFonts w:ascii="Arial" w:eastAsia="Arial" w:hAnsi="Arial" w:cs="Arial"/>
                <w:color w:val="000000"/>
                <w:sz w:val="20"/>
                <w:szCs w:val="20"/>
                <w:lang w:val="nl-NL"/>
              </w:rPr>
              <w:t xml:space="preserve"> Als volwassene (18 jaar en ouder)</w:t>
            </w:r>
          </w:p>
        </w:tc>
      </w:tr>
    </w:tbl>
    <w:p w14:paraId="2062E015" w14:textId="77777777" w:rsidR="00533F56" w:rsidRPr="004E5612" w:rsidRDefault="004E5612">
      <w:pPr>
        <w:rPr>
          <w:color w:val="000000"/>
          <w:sz w:val="20"/>
          <w:szCs w:val="20"/>
          <w:lang w:val="nl-NL"/>
        </w:rPr>
      </w:pPr>
      <w:r w:rsidRPr="004E5612">
        <w:rPr>
          <w:rFonts w:eastAsia="Calibri"/>
          <w:color w:val="000000"/>
          <w:sz w:val="20"/>
          <w:szCs w:val="20"/>
          <w:lang w:val="nl-NL"/>
        </w:rPr>
        <w:t xml:space="preserve"> </w:t>
      </w:r>
      <w:bookmarkEnd w:id="114"/>
    </w:p>
    <w:p w14:paraId="0C3B3BE1" w14:textId="77777777" w:rsidR="004E5612" w:rsidRDefault="004E5612">
      <w:pPr>
        <w:rPr>
          <w:rFonts w:eastAsia="Calibri"/>
          <w:color w:val="000000"/>
          <w:sz w:val="20"/>
          <w:szCs w:val="20"/>
          <w:lang w:val="nl-NL"/>
        </w:rPr>
      </w:pPr>
      <w:r>
        <w:rPr>
          <w:rFonts w:eastAsia="Calibri"/>
          <w:color w:val="000000"/>
          <w:sz w:val="20"/>
          <w:szCs w:val="20"/>
          <w:lang w:val="nl-NL"/>
        </w:rPr>
        <w:br w:type="page"/>
      </w:r>
    </w:p>
    <w:p w14:paraId="5774EDB2" w14:textId="77777777" w:rsidR="00533F56" w:rsidRPr="004E5612" w:rsidRDefault="00533F56">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14:paraId="1EC6EB65"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CFA007" w14:textId="77777777" w:rsidR="00533F56" w:rsidRPr="004E5612" w:rsidRDefault="004E5612">
            <w:pPr>
              <w:rPr>
                <w:rFonts w:eastAsia="Calibri"/>
                <w:b/>
                <w:color w:val="FFFFFF"/>
                <w:sz w:val="20"/>
                <w:szCs w:val="20"/>
              </w:rPr>
            </w:pPr>
            <w:bookmarkStart w:id="115" w:name="BKM_B723F697_754B_4CFB_9B29_2057A7B125B0"/>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3B08A2"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14:paraId="7DD3702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41528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085198"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5B2F2FC6"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 xml:space="preserve">-NL&gt;De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voor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14:paraId="3C48AD00"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B21AC52"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14:paraId="65DC9F07"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BCDB631"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D11E1C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82A02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45AD30" w14:textId="77777777" w:rsidR="00533F56" w:rsidRPr="004E5612" w:rsidRDefault="00533F56">
            <w:pPr>
              <w:rPr>
                <w:rFonts w:eastAsia="Calibri"/>
                <w:color w:val="000000"/>
                <w:sz w:val="20"/>
                <w:szCs w:val="20"/>
              </w:rPr>
            </w:pPr>
          </w:p>
        </w:tc>
      </w:tr>
      <w:tr w:rsidR="00533F56" w:rsidRPr="004E5612" w14:paraId="0B423E1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883"/>
              <w:gridCol w:w="2949"/>
            </w:tblGrid>
            <w:tr w:rsidR="00533F56" w:rsidRPr="004E5612" w14:paraId="386C7A7D"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106DBC"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ValueSetId</w:t>
                  </w:r>
                  <w:proofErr w:type="spellEnd"/>
                </w:p>
              </w:tc>
              <w:tc>
                <w:tcPr>
                  <w:tcW w:w="3883" w:type="dxa"/>
                  <w:tcBorders>
                    <w:top w:val="single" w:sz="2" w:space="0" w:color="0F0F0F"/>
                    <w:left w:val="single" w:sz="2" w:space="0" w:color="0F0F0F"/>
                    <w:right w:val="single" w:sz="2" w:space="0" w:color="0F0F0F"/>
                  </w:tcBorders>
                  <w:tcMar>
                    <w:top w:w="0" w:type="dxa"/>
                    <w:left w:w="40" w:type="dxa"/>
                    <w:bottom w:w="0" w:type="dxa"/>
                    <w:right w:w="40" w:type="dxa"/>
                  </w:tcMar>
                </w:tcPr>
                <w:p w14:paraId="0B4E8D3B" w14:textId="77777777" w:rsidR="00533F56" w:rsidRPr="004E5612" w:rsidRDefault="004E5612">
                  <w:pPr>
                    <w:rPr>
                      <w:color w:val="000000"/>
                      <w:sz w:val="20"/>
                      <w:szCs w:val="20"/>
                    </w:rPr>
                  </w:pPr>
                  <w:r w:rsidRPr="004E5612">
                    <w:rPr>
                      <w:rFonts w:eastAsia="Calibri"/>
                      <w:color w:val="000000"/>
                      <w:sz w:val="20"/>
                      <w:szCs w:val="20"/>
                    </w:rPr>
                    <w:t>2.16.840.1.113883.3.3210.14.2.2.37</w:t>
                  </w:r>
                </w:p>
              </w:tc>
              <w:tc>
                <w:tcPr>
                  <w:tcW w:w="2949" w:type="dxa"/>
                  <w:tcBorders>
                    <w:top w:val="single" w:sz="2" w:space="0" w:color="0F0F0F"/>
                    <w:left w:val="single" w:sz="2" w:space="0" w:color="0F0F0F"/>
                    <w:right w:val="single" w:sz="2" w:space="0" w:color="0F0F0F"/>
                  </w:tcBorders>
                  <w:tcMar>
                    <w:top w:w="0" w:type="dxa"/>
                    <w:left w:w="40" w:type="dxa"/>
                    <w:bottom w:w="0" w:type="dxa"/>
                    <w:right w:w="40" w:type="dxa"/>
                  </w:tcMar>
                </w:tcPr>
                <w:p w14:paraId="5F8CD24B" w14:textId="77777777" w:rsidR="00533F56" w:rsidRPr="004E5612" w:rsidRDefault="00533F56">
                  <w:pPr>
                    <w:rPr>
                      <w:color w:val="000000"/>
                      <w:sz w:val="20"/>
                      <w:szCs w:val="20"/>
                    </w:rPr>
                  </w:pPr>
                </w:p>
              </w:tc>
            </w:tr>
          </w:tbl>
          <w:p w14:paraId="34A3CED3" w14:textId="77777777" w:rsidR="00533F56" w:rsidRPr="004E5612" w:rsidRDefault="00533F56">
            <w:pPr>
              <w:rPr>
                <w:color w:val="000000"/>
                <w:sz w:val="20"/>
                <w:szCs w:val="20"/>
              </w:rPr>
            </w:pPr>
          </w:p>
        </w:tc>
      </w:tr>
      <w:tr w:rsidR="00533F56" w:rsidRPr="004E5612" w14:paraId="235C97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5485C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9C9DBF" w14:textId="77777777" w:rsidR="00533F56" w:rsidRPr="004E5612" w:rsidRDefault="00533F56">
            <w:pPr>
              <w:rPr>
                <w:rFonts w:eastAsia="Calibri"/>
                <w:color w:val="000000"/>
                <w:sz w:val="20"/>
                <w:szCs w:val="20"/>
              </w:rPr>
            </w:pPr>
          </w:p>
        </w:tc>
      </w:tr>
      <w:tr w:rsidR="00533F56" w:rsidRPr="004E5612" w14:paraId="09C8B0BA" w14:textId="77777777"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232D7C2" w14:textId="77777777" w:rsidR="00533F56" w:rsidRPr="004E5612" w:rsidRDefault="004E5612">
            <w:pPr>
              <w:rPr>
                <w:b/>
                <w:color w:val="FFFFFF"/>
                <w:sz w:val="20"/>
                <w:szCs w:val="20"/>
              </w:rPr>
            </w:pPr>
            <w:proofErr w:type="spellStart"/>
            <w:r w:rsidRPr="004E5612">
              <w:rPr>
                <w:b/>
                <w:color w:val="FFFFFF"/>
                <w:sz w:val="20"/>
                <w:szCs w:val="20"/>
              </w:rPr>
              <w:t>Relaties</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38BEB24" w14:textId="77777777" w:rsidR="00533F56" w:rsidRPr="004E5612" w:rsidRDefault="004E5612">
            <w:pPr>
              <w:rPr>
                <w:b/>
                <w:color w:val="FFFFFF"/>
                <w:sz w:val="20"/>
                <w:szCs w:val="20"/>
              </w:rPr>
            </w:pPr>
            <w:r w:rsidRPr="004E5612">
              <w:rPr>
                <w:b/>
                <w:color w:val="FFFFFF"/>
                <w:sz w:val="20"/>
                <w:szCs w:val="20"/>
              </w:rPr>
              <w:t>OID: 2.16.840.1.113883.3.3210.14.2.2.37</w:t>
            </w:r>
          </w:p>
        </w:tc>
      </w:tr>
      <w:tr w:rsidR="00533F56" w:rsidRPr="004E5612" w14:paraId="1D28CAF7" w14:textId="77777777"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309194" w14:textId="77777777" w:rsidR="00533F56" w:rsidRPr="004E5612" w:rsidRDefault="004E5612">
            <w:pPr>
              <w:rPr>
                <w:color w:val="000000"/>
                <w:sz w:val="20"/>
                <w:szCs w:val="20"/>
              </w:rPr>
            </w:pPr>
            <w:r w:rsidRPr="004E5612">
              <w:rPr>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94DDBF2" w14:textId="77777777" w:rsidR="00533F56" w:rsidRPr="004E5612" w:rsidRDefault="004E5612">
            <w:pPr>
              <w:rPr>
                <w:color w:val="000000"/>
                <w:sz w:val="20"/>
                <w:szCs w:val="20"/>
              </w:rPr>
            </w:pPr>
            <w:r w:rsidRPr="004E5612">
              <w:rPr>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FB8C16"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39F22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0C5515" w14:textId="77777777" w:rsidR="00533F56" w:rsidRPr="004E5612" w:rsidRDefault="004E5612">
            <w:pPr>
              <w:rPr>
                <w:color w:val="000000"/>
                <w:sz w:val="20"/>
                <w:szCs w:val="20"/>
              </w:rPr>
            </w:pPr>
            <w:r w:rsidRPr="004E5612">
              <w:rPr>
                <w:color w:val="000000"/>
                <w:sz w:val="20"/>
                <w:szCs w:val="20"/>
              </w:rPr>
              <w:t>Description</w:t>
            </w:r>
          </w:p>
        </w:tc>
      </w:tr>
      <w:tr w:rsidR="00533F56" w:rsidRPr="004E5612" w14:paraId="7D4707B5" w14:textId="77777777"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FF3262" w14:textId="77777777" w:rsidR="00533F56" w:rsidRPr="004E5612" w:rsidRDefault="004E5612">
            <w:pPr>
              <w:spacing w:after="1"/>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3CAC7A"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B173C0"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265C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F6E1F3" w14:textId="77777777" w:rsidR="00533F56" w:rsidRPr="004E5612" w:rsidRDefault="004E5612">
            <w:pPr>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r>
      <w:tr w:rsidR="00533F56" w:rsidRPr="004E5612" w14:paraId="4E311449" w14:textId="77777777"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FA231"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FDF9F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6B02C6"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269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1365B1"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r>
    </w:tbl>
    <w:p w14:paraId="4BE41E51" w14:textId="77777777" w:rsidR="00533F56" w:rsidRPr="004E5612" w:rsidRDefault="004E5612">
      <w:pPr>
        <w:rPr>
          <w:color w:val="000000"/>
          <w:sz w:val="20"/>
          <w:szCs w:val="20"/>
        </w:rPr>
      </w:pPr>
      <w:r w:rsidRPr="004E5612">
        <w:rPr>
          <w:rFonts w:eastAsia="Calibri"/>
          <w:color w:val="000000"/>
          <w:sz w:val="20"/>
          <w:szCs w:val="20"/>
        </w:rPr>
        <w:t xml:space="preserve"> </w:t>
      </w:r>
      <w:bookmarkEnd w:id="115"/>
    </w:p>
    <w:p w14:paraId="096BF58D"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14:paraId="749E3D66"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7D9D3" w14:textId="77777777" w:rsidR="00533F56" w:rsidRPr="004E5612" w:rsidRDefault="004E5612">
            <w:pPr>
              <w:rPr>
                <w:rFonts w:eastAsia="Calibri"/>
                <w:b/>
                <w:color w:val="FFFFFF"/>
                <w:sz w:val="20"/>
                <w:szCs w:val="20"/>
              </w:rPr>
            </w:pPr>
            <w:bookmarkStart w:id="116" w:name="BKM_B8E51F60_BAC0_464E_8D99_0F5AFFBB57D5"/>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2C1E9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Relevantie</w:t>
            </w:r>
            <w:proofErr w:type="spellEnd"/>
            <w:r w:rsidRPr="004E5612">
              <w:rPr>
                <w:rFonts w:eastAsia="Calibri"/>
                <w:color w:val="FFFFFF"/>
                <w:sz w:val="20"/>
                <w:szCs w:val="20"/>
              </w:rPr>
              <w:t xml:space="preserve">  </w:t>
            </w:r>
          </w:p>
        </w:tc>
      </w:tr>
      <w:tr w:rsidR="00533F56" w:rsidRPr="004E5612" w14:paraId="03ADFC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A67B3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D31035"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r w:rsidRPr="004E5612">
              <w:rPr>
                <w:rFonts w:eastAsia="Calibri"/>
                <w:color w:val="000000"/>
                <w:sz w:val="20"/>
                <w:szCs w:val="20"/>
              </w:rPr>
              <w:t>xml:space</w:t>
            </w:r>
            <w:proofErr w:type="spellEnd"/>
            <w:r w:rsidRPr="004E5612">
              <w:rPr>
                <w:rFonts w:eastAsia="Calibri"/>
                <w:color w:val="000000"/>
                <w:sz w:val="20"/>
                <w:szCs w:val="20"/>
              </w:rPr>
              <w:t>="preserve"&gt;</w:t>
            </w:r>
          </w:p>
          <w:p w14:paraId="52217F85" w14:textId="77777777" w:rsidR="00533F56" w:rsidRPr="004E5612" w:rsidRDefault="004E5612">
            <w:pPr>
              <w:rPr>
                <w:rFonts w:eastAsia="Calibri"/>
                <w:color w:val="000000"/>
                <w:sz w:val="20"/>
                <w:szCs w:val="20"/>
              </w:rPr>
            </w:pPr>
            <w:r w:rsidRPr="004E5612">
              <w:rPr>
                <w:rFonts w:eastAsia="Calibri"/>
                <w:color w:val="000000"/>
                <w:sz w:val="20"/>
                <w:szCs w:val="20"/>
              </w:rPr>
              <w:t>&lt;</w:t>
            </w:r>
            <w:proofErr w:type="spellStart"/>
            <w:r w:rsidRPr="004E5612">
              <w:rPr>
                <w:rFonts w:eastAsia="Calibri"/>
                <w:color w:val="000000"/>
                <w:sz w:val="20"/>
                <w:szCs w:val="20"/>
              </w:rPr>
              <w:t>nl</w:t>
            </w:r>
            <w:proofErr w:type="spellEnd"/>
            <w:r w:rsidRPr="004E5612">
              <w:rPr>
                <w:rFonts w:eastAsia="Calibri"/>
                <w:color w:val="000000"/>
                <w:sz w:val="20"/>
                <w:szCs w:val="20"/>
              </w:rPr>
              <w:t xml:space="preserve">-NL&gt;De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voor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14:paraId="6A25E8FB"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B67D2F4"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14:paraId="6914B87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AF4FD80"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DD738EB"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C274C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05BAAB" w14:textId="77777777" w:rsidR="00533F56" w:rsidRPr="004E5612" w:rsidRDefault="00533F56">
            <w:pPr>
              <w:rPr>
                <w:rFonts w:eastAsia="Calibri"/>
                <w:color w:val="000000"/>
                <w:sz w:val="20"/>
                <w:szCs w:val="20"/>
              </w:rPr>
            </w:pPr>
          </w:p>
        </w:tc>
      </w:tr>
      <w:tr w:rsidR="00533F56" w:rsidRPr="004E5612" w14:paraId="6F61B2D9"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592"/>
              <w:gridCol w:w="2240"/>
            </w:tblGrid>
            <w:tr w:rsidR="00533F56" w:rsidRPr="004E5612" w14:paraId="38BA2222"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AF6086"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ValueSetId</w:t>
                  </w:r>
                  <w:proofErr w:type="spellEnd"/>
                </w:p>
              </w:tc>
              <w:tc>
                <w:tcPr>
                  <w:tcW w:w="4592" w:type="dxa"/>
                  <w:tcBorders>
                    <w:top w:val="single" w:sz="2" w:space="0" w:color="0F0F0F"/>
                    <w:left w:val="single" w:sz="2" w:space="0" w:color="0F0F0F"/>
                    <w:right w:val="single" w:sz="2" w:space="0" w:color="0F0F0F"/>
                  </w:tcBorders>
                  <w:tcMar>
                    <w:top w:w="0" w:type="dxa"/>
                    <w:left w:w="40" w:type="dxa"/>
                    <w:bottom w:w="0" w:type="dxa"/>
                    <w:right w:w="40" w:type="dxa"/>
                  </w:tcMar>
                </w:tcPr>
                <w:p w14:paraId="57169D4A" w14:textId="77777777" w:rsidR="00533F56" w:rsidRPr="004E5612" w:rsidRDefault="004E5612">
                  <w:pPr>
                    <w:rPr>
                      <w:color w:val="000000"/>
                      <w:sz w:val="20"/>
                      <w:szCs w:val="20"/>
                    </w:rPr>
                  </w:pPr>
                  <w:r w:rsidRPr="004E5612">
                    <w:rPr>
                      <w:rFonts w:eastAsia="Calibri"/>
                      <w:color w:val="000000"/>
                      <w:sz w:val="20"/>
                      <w:szCs w:val="20"/>
                    </w:rPr>
                    <w:t>2.16.840.1.113883.3.3210.14.2.2.34</w:t>
                  </w:r>
                </w:p>
              </w:tc>
              <w:tc>
                <w:tcPr>
                  <w:tcW w:w="2240" w:type="dxa"/>
                  <w:tcBorders>
                    <w:top w:val="single" w:sz="2" w:space="0" w:color="0F0F0F"/>
                    <w:left w:val="single" w:sz="2" w:space="0" w:color="0F0F0F"/>
                    <w:right w:val="single" w:sz="2" w:space="0" w:color="0F0F0F"/>
                  </w:tcBorders>
                  <w:tcMar>
                    <w:top w:w="0" w:type="dxa"/>
                    <w:left w:w="40" w:type="dxa"/>
                    <w:bottom w:w="0" w:type="dxa"/>
                    <w:right w:w="40" w:type="dxa"/>
                  </w:tcMar>
                </w:tcPr>
                <w:p w14:paraId="199D0AF5" w14:textId="77777777" w:rsidR="00533F56" w:rsidRPr="004E5612" w:rsidRDefault="00533F56">
                  <w:pPr>
                    <w:rPr>
                      <w:color w:val="000000"/>
                      <w:sz w:val="20"/>
                      <w:szCs w:val="20"/>
                    </w:rPr>
                  </w:pPr>
                </w:p>
              </w:tc>
            </w:tr>
          </w:tbl>
          <w:p w14:paraId="57BC56FB" w14:textId="77777777" w:rsidR="00533F56" w:rsidRPr="004E5612" w:rsidRDefault="00533F56">
            <w:pPr>
              <w:rPr>
                <w:color w:val="000000"/>
                <w:sz w:val="20"/>
                <w:szCs w:val="20"/>
              </w:rPr>
            </w:pPr>
          </w:p>
        </w:tc>
      </w:tr>
      <w:tr w:rsidR="00533F56" w:rsidRPr="004E5612" w14:paraId="74D23EB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71C9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11DD5" w14:textId="77777777" w:rsidR="00533F56" w:rsidRPr="004E5612" w:rsidRDefault="00533F56">
            <w:pPr>
              <w:rPr>
                <w:rFonts w:eastAsia="Calibri"/>
                <w:color w:val="000000"/>
                <w:sz w:val="20"/>
                <w:szCs w:val="20"/>
              </w:rPr>
            </w:pPr>
          </w:p>
        </w:tc>
      </w:tr>
      <w:tr w:rsidR="00533F56" w:rsidRPr="004E5612" w14:paraId="58DA8897" w14:textId="77777777"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0BC86C9" w14:textId="77777777" w:rsidR="00533F56" w:rsidRPr="004E5612" w:rsidRDefault="004E5612">
            <w:pPr>
              <w:rPr>
                <w:rFonts w:eastAsia="Calibri"/>
                <w:b/>
                <w:color w:val="FFFFFF"/>
                <w:sz w:val="20"/>
                <w:szCs w:val="20"/>
              </w:rPr>
            </w:pPr>
            <w:proofErr w:type="spellStart"/>
            <w:r w:rsidRPr="004E5612">
              <w:rPr>
                <w:rFonts w:eastAsia="Calibri"/>
                <w:b/>
                <w:color w:val="FFFFFF"/>
                <w:sz w:val="20"/>
                <w:szCs w:val="20"/>
              </w:rPr>
              <w:t>Relevantie</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8BAF8E" w14:textId="77777777" w:rsidR="00533F56" w:rsidRPr="004E5612" w:rsidRDefault="004E5612">
            <w:pPr>
              <w:rPr>
                <w:rFonts w:eastAsia="Calibri"/>
                <w:b/>
                <w:color w:val="FFFFFF"/>
                <w:sz w:val="20"/>
                <w:szCs w:val="20"/>
              </w:rPr>
            </w:pPr>
            <w:r w:rsidRPr="004E5612">
              <w:rPr>
                <w:rFonts w:eastAsia="Calibri"/>
                <w:b/>
                <w:color w:val="FFFFFF"/>
                <w:sz w:val="20"/>
                <w:szCs w:val="20"/>
              </w:rPr>
              <w:t>OID: 2.16.840.1.113883.3.3210.14.2.2.34</w:t>
            </w:r>
          </w:p>
        </w:tc>
      </w:tr>
      <w:tr w:rsidR="00533F56" w:rsidRPr="004E5612" w14:paraId="61FD1C88" w14:textId="77777777"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B6F6ED" w14:textId="77777777"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2BB56B" w14:textId="77777777"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DBA31D" w14:textId="77777777"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0D4FD4" w14:textId="77777777"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BC25A6" w14:textId="77777777"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14:paraId="1F29DC99" w14:textId="77777777"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C82FD" w14:textId="77777777"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79F5A9"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D20E63"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7EDC6F"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DB5A73"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64E011EC" w14:textId="77777777" w:rsidTr="004E5612">
        <w:tblPrEx>
          <w:tblCellMar>
            <w:left w:w="30" w:type="dxa"/>
            <w:right w:w="30" w:type="dxa"/>
          </w:tblCellMar>
        </w:tblPrEx>
        <w:trPr>
          <w:trHeight w:val="318"/>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00A5DC" w14:textId="77777777" w:rsidR="00533F56" w:rsidRPr="004E5612" w:rsidRDefault="00533F56">
            <w:pPr>
              <w:pStyle w:val="Geenafstand"/>
              <w:rPr>
                <w:rFonts w:ascii="Arial" w:hAnsi="Arial" w:cs="Arial"/>
                <w:color w:val="000000"/>
                <w:sz w:val="20"/>
                <w:szCs w:val="2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E7BF50" w14:textId="77777777" w:rsidR="00533F56" w:rsidRPr="004E5612" w:rsidRDefault="00533F56">
            <w:pPr>
              <w:pStyle w:val="Geenafstand"/>
              <w:rPr>
                <w:rFonts w:ascii="Arial" w:hAnsi="Arial" w:cs="Arial"/>
                <w:color w:val="000000"/>
                <w:sz w:val="20"/>
                <w:szCs w:val="20"/>
              </w:rPr>
            </w:pP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A34A77" w14:textId="77777777" w:rsidR="00533F56" w:rsidRPr="004E5612" w:rsidRDefault="00533F56">
            <w:pPr>
              <w:pStyle w:val="Geenafstand"/>
              <w:rPr>
                <w:rFonts w:ascii="Arial" w:hAnsi="Arial" w:cs="Arial"/>
                <w:color w:val="000000"/>
                <w:sz w:val="20"/>
                <w:szCs w:val="20"/>
              </w:rPr>
            </w:pP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6C6803" w14:textId="77777777" w:rsidR="00533F56" w:rsidRPr="004E5612" w:rsidRDefault="00533F56">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DEF814" w14:textId="77777777" w:rsidR="00533F56" w:rsidRPr="004E5612" w:rsidRDefault="00533F56">
            <w:pPr>
              <w:pStyle w:val="Geenafstand"/>
              <w:rPr>
                <w:rFonts w:ascii="Arial" w:hAnsi="Arial" w:cs="Arial"/>
                <w:color w:val="000000"/>
                <w:sz w:val="20"/>
                <w:szCs w:val="20"/>
              </w:rPr>
            </w:pPr>
          </w:p>
        </w:tc>
      </w:tr>
      <w:tr w:rsidR="00533F56" w:rsidRPr="004E5612" w14:paraId="02D6ADDD"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C71D7" w14:textId="77777777" w:rsidR="00533F56" w:rsidRPr="004E5612" w:rsidRDefault="004E5612">
            <w:pPr>
              <w:pStyle w:val="Geenafstand"/>
              <w:rPr>
                <w:rFonts w:ascii="Arial" w:eastAsia="Times New Roman" w:hAnsi="Arial" w:cs="Arial"/>
                <w:color w:val="000000"/>
                <w:sz w:val="20"/>
                <w:szCs w:val="20"/>
              </w:rPr>
            </w:pPr>
            <w:r w:rsidRPr="004E5612">
              <w:rPr>
                <w:rFonts w:ascii="Arial" w:hAnsi="Arial" w:cs="Arial"/>
                <w:color w:val="000000"/>
                <w:sz w:val="20"/>
                <w:szCs w:val="20"/>
              </w:rPr>
              <w:t>Middel</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47F62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Middel</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C41F1"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3A957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83D030"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0EA5A24"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D8A465" w14:textId="77777777" w:rsidR="00533F56" w:rsidRPr="004E5612" w:rsidRDefault="00533F56">
            <w:pPr>
              <w:pStyle w:val="Geenafstand"/>
              <w:rPr>
                <w:rFonts w:ascii="Arial" w:hAnsi="Arial" w:cs="Arial"/>
                <w:color w:val="000000"/>
                <w:sz w:val="20"/>
                <w:szCs w:val="2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277783" w14:textId="77777777" w:rsidR="00533F56" w:rsidRPr="004E5612" w:rsidRDefault="00533F56">
            <w:pPr>
              <w:pStyle w:val="Geenafstand"/>
              <w:rPr>
                <w:rFonts w:ascii="Arial" w:hAnsi="Arial" w:cs="Arial"/>
                <w:color w:val="000000"/>
                <w:sz w:val="20"/>
                <w:szCs w:val="20"/>
              </w:rPr>
            </w:pP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208546" w14:textId="77777777" w:rsidR="00533F56" w:rsidRPr="004E5612" w:rsidRDefault="00533F56">
            <w:pPr>
              <w:pStyle w:val="Geenafstand"/>
              <w:rPr>
                <w:rFonts w:ascii="Arial" w:hAnsi="Arial" w:cs="Arial"/>
                <w:color w:val="000000"/>
                <w:sz w:val="20"/>
                <w:szCs w:val="20"/>
              </w:rPr>
            </w:pP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A586FB" w14:textId="77777777" w:rsidR="00533F56" w:rsidRPr="004E5612" w:rsidRDefault="00533F56">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383232" w14:textId="77777777" w:rsidR="00533F56" w:rsidRPr="004E5612" w:rsidRDefault="00533F56">
            <w:pPr>
              <w:pStyle w:val="Geenafstand"/>
              <w:rPr>
                <w:rFonts w:ascii="Arial" w:hAnsi="Arial" w:cs="Arial"/>
                <w:color w:val="000000"/>
                <w:sz w:val="20"/>
                <w:szCs w:val="20"/>
              </w:rPr>
            </w:pPr>
          </w:p>
        </w:tc>
      </w:tr>
      <w:tr w:rsidR="00533F56" w:rsidRPr="004E5612" w14:paraId="0EA27E75"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0F6D6"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5A65D4"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15A0C"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E844A4"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9E2FF4"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14:paraId="0ADA07AE" w14:textId="77777777" w:rsidR="00533F56" w:rsidRPr="00C47811" w:rsidRDefault="004E5612">
      <w:pPr>
        <w:rPr>
          <w:color w:val="000000"/>
          <w:sz w:val="20"/>
          <w:szCs w:val="20"/>
        </w:rPr>
      </w:pPr>
      <w:r w:rsidRPr="00C47811">
        <w:rPr>
          <w:rFonts w:eastAsia="Calibri"/>
          <w:color w:val="000000"/>
          <w:sz w:val="22"/>
          <w:szCs w:val="22"/>
        </w:rPr>
        <w:t xml:space="preserve">   </w:t>
      </w:r>
      <w:bookmarkEnd w:id="72"/>
      <w:bookmarkEnd w:id="73"/>
      <w:bookmarkEnd w:id="116"/>
    </w:p>
    <w:p w14:paraId="69654206" w14:textId="77777777" w:rsidR="00533F56" w:rsidRPr="00C47811" w:rsidRDefault="00533F56">
      <w:pPr>
        <w:rPr>
          <w:rFonts w:eastAsia="Calibri"/>
          <w:color w:val="000000"/>
          <w:sz w:val="22"/>
          <w:szCs w:val="22"/>
        </w:rPr>
      </w:pPr>
    </w:p>
    <w:p w14:paraId="6CA2D9A3" w14:textId="77777777" w:rsidR="00533F56" w:rsidRPr="00C47811" w:rsidRDefault="004E5612">
      <w:pPr>
        <w:pStyle w:val="Kop2"/>
        <w:numPr>
          <w:ilvl w:val="1"/>
          <w:numId w:val="1"/>
        </w:numPr>
        <w:rPr>
          <w:rFonts w:ascii="Arial" w:hAnsi="Arial" w:cs="Arial"/>
          <w:color w:val="004080"/>
        </w:rPr>
      </w:pPr>
      <w:bookmarkStart w:id="117" w:name="_Toc49357642"/>
      <w:bookmarkStart w:id="118" w:name="EXAMPLE_INSTANCES"/>
      <w:bookmarkStart w:id="119" w:name="BKM_A53E3590_FB7D_41AB_8603_BAC154DF2961"/>
      <w:r w:rsidRPr="00C47811">
        <w:rPr>
          <w:rFonts w:ascii="Arial" w:hAnsi="Arial" w:cs="Arial"/>
          <w:color w:val="004080"/>
        </w:rPr>
        <w:t>Example Instances</w:t>
      </w:r>
      <w:bookmarkEnd w:id="117"/>
    </w:p>
    <w:p w14:paraId="3E842CEA" w14:textId="77777777" w:rsidR="00533F56" w:rsidRPr="00C47811" w:rsidRDefault="004E5612">
      <w:pPr>
        <w:rPr>
          <w:rFonts w:eastAsia="Calibri"/>
          <w:color w:val="000000"/>
          <w:sz w:val="22"/>
          <w:szCs w:val="22"/>
        </w:rPr>
      </w:pPr>
      <w:r w:rsidRPr="00C47811">
        <w:rPr>
          <w:rFonts w:eastAsia="Calibri"/>
          <w:color w:val="000000"/>
          <w:sz w:val="22"/>
          <w:szCs w:val="22"/>
        </w:rPr>
        <w:t>-</w:t>
      </w:r>
      <w:bookmarkEnd w:id="118"/>
      <w:bookmarkEnd w:id="119"/>
    </w:p>
    <w:p w14:paraId="6FBBD9A8" w14:textId="77777777" w:rsidR="00533F56" w:rsidRPr="00C47811" w:rsidRDefault="004E5612">
      <w:pPr>
        <w:pStyle w:val="Kop2"/>
        <w:numPr>
          <w:ilvl w:val="1"/>
          <w:numId w:val="1"/>
        </w:numPr>
        <w:rPr>
          <w:rFonts w:ascii="Arial" w:hAnsi="Arial" w:cs="Arial"/>
          <w:color w:val="004080"/>
        </w:rPr>
      </w:pPr>
      <w:bookmarkStart w:id="120" w:name="_Toc49357643"/>
      <w:bookmarkStart w:id="121" w:name="INSTRUCTIONS"/>
      <w:bookmarkStart w:id="122" w:name="BKM_AE1663C5_8DA4_4B7A_8245_F0AB48C049EA"/>
      <w:r w:rsidRPr="00C47811">
        <w:rPr>
          <w:rFonts w:ascii="Arial" w:hAnsi="Arial" w:cs="Arial"/>
          <w:color w:val="004080"/>
        </w:rPr>
        <w:t>Instructions</w:t>
      </w:r>
      <w:bookmarkEnd w:id="120"/>
    </w:p>
    <w:p w14:paraId="1499FB45" w14:textId="43F02DA1" w:rsidR="00533F56" w:rsidRPr="004E5612" w:rsidRDefault="004B7FE5" w:rsidP="004E5612">
      <w:pPr>
        <w:jc w:val="both"/>
        <w:rPr>
          <w:rFonts w:eastAsia="Calibri"/>
          <w:color w:val="000000"/>
          <w:sz w:val="20"/>
          <w:szCs w:val="20"/>
          <w:lang w:val="nl-NL"/>
        </w:rPr>
      </w:pPr>
      <w:ins w:id="123" w:author="Vivienne de Vogel" w:date="2021-07-14T14:16:00Z">
        <w:r>
          <w:rPr>
            <w:rFonts w:eastAsia="Calibri"/>
            <w:color w:val="000000"/>
            <w:sz w:val="20"/>
            <w:szCs w:val="20"/>
            <w:lang w:val="nl-NL"/>
          </w:rPr>
          <w:t>R</w:t>
        </w:r>
      </w:ins>
      <w:del w:id="124" w:author="Vivienne de Vogel" w:date="2021-07-14T14:17:00Z">
        <w:r w:rsidR="004E5612" w:rsidRPr="004E5612" w:rsidDel="004B7FE5">
          <w:rPr>
            <w:rFonts w:eastAsia="Calibri"/>
            <w:color w:val="000000"/>
            <w:sz w:val="20"/>
            <w:szCs w:val="20"/>
            <w:lang w:val="nl-NL"/>
          </w:rPr>
          <w:delText>r</w:delText>
        </w:r>
      </w:del>
      <w:r w:rsidR="004E5612" w:rsidRPr="004E5612">
        <w:rPr>
          <w:rFonts w:eastAsia="Calibri"/>
          <w:color w:val="000000"/>
          <w:sz w:val="20"/>
          <w:szCs w:val="20"/>
          <w:lang w:val="nl-NL"/>
        </w:rPr>
        <w:t xml:space="preserve">isicotaxatie en risicomanagement bestaat uit verschillende stappen, fasen of aspecten van hetzelfde algemene proces. </w:t>
      </w:r>
    </w:p>
    <w:p w14:paraId="724935A5" w14:textId="77777777" w:rsidR="00533F56" w:rsidRPr="004E5612" w:rsidRDefault="00533F56" w:rsidP="004E5612">
      <w:pPr>
        <w:jc w:val="both"/>
        <w:rPr>
          <w:rFonts w:eastAsia="Calibri"/>
          <w:color w:val="000000"/>
          <w:sz w:val="20"/>
          <w:szCs w:val="20"/>
          <w:lang w:val="nl-NL"/>
        </w:rPr>
      </w:pPr>
    </w:p>
    <w:p w14:paraId="7D9BE1E4" w14:textId="6FFAF8CF"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eerste stap is om van een beoordeelde het potentieel voor geweld </w:t>
      </w:r>
      <w:ins w:id="125" w:author="Vivienne de Vogel" w:date="2021-07-14T14:17:00Z">
        <w:r w:rsidR="004B7FE5">
          <w:rPr>
            <w:rFonts w:eastAsia="Calibri"/>
            <w:color w:val="000000"/>
            <w:sz w:val="20"/>
            <w:szCs w:val="20"/>
            <w:lang w:val="nl-NL"/>
          </w:rPr>
          <w:t xml:space="preserve">in kaart te brengen en </w:t>
        </w:r>
      </w:ins>
      <w:r w:rsidRPr="004E5612">
        <w:rPr>
          <w:rFonts w:eastAsia="Calibri"/>
          <w:color w:val="000000"/>
          <w:sz w:val="20"/>
          <w:szCs w:val="20"/>
          <w:lang w:val="nl-NL"/>
        </w:rPr>
        <w:t>te begrijpen.</w:t>
      </w:r>
    </w:p>
    <w:p w14:paraId="6035D7D8" w14:textId="77777777" w:rsidR="00533F56" w:rsidRPr="004E5612" w:rsidRDefault="00533F56" w:rsidP="004E5612">
      <w:pPr>
        <w:jc w:val="both"/>
        <w:rPr>
          <w:rFonts w:eastAsia="Calibri"/>
          <w:color w:val="000000"/>
          <w:sz w:val="20"/>
          <w:szCs w:val="20"/>
          <w:lang w:val="nl-NL"/>
        </w:rPr>
      </w:pPr>
    </w:p>
    <w:p w14:paraId="0CA66897"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tweede stap bestaat uit het bepalen welke gebeurtenissen en voorvallen het potentieel voor geweld van de beoordeelde kunnen verhogen of verlagen.</w:t>
      </w:r>
    </w:p>
    <w:p w14:paraId="67072AA4" w14:textId="77777777" w:rsidR="00533F56" w:rsidRPr="004E5612" w:rsidRDefault="00533F56" w:rsidP="004E5612">
      <w:pPr>
        <w:jc w:val="both"/>
        <w:rPr>
          <w:rFonts w:eastAsia="Calibri"/>
          <w:color w:val="000000"/>
          <w:sz w:val="20"/>
          <w:szCs w:val="20"/>
          <w:lang w:val="nl-NL"/>
        </w:rPr>
      </w:pPr>
    </w:p>
    <w:p w14:paraId="18FBC1DA" w14:textId="58AD2B3A"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HCR-20</w:t>
      </w:r>
      <w:r w:rsidRPr="004B7FE5">
        <w:rPr>
          <w:rFonts w:eastAsia="Calibri"/>
          <w:color w:val="000000"/>
          <w:sz w:val="20"/>
          <w:szCs w:val="20"/>
          <w:vertAlign w:val="superscript"/>
          <w:lang w:val="nl-NL"/>
          <w:rPrChange w:id="126" w:author="Vivienne de Vogel" w:date="2021-07-14T14:18:00Z">
            <w:rPr>
              <w:rFonts w:eastAsia="Calibri"/>
              <w:color w:val="000000"/>
              <w:sz w:val="20"/>
              <w:szCs w:val="20"/>
              <w:lang w:val="nl-NL"/>
            </w:rPr>
          </w:rPrChange>
        </w:rPr>
        <w:t>V3</w:t>
      </w:r>
      <w:r w:rsidRPr="004E5612">
        <w:rPr>
          <w:rFonts w:eastAsia="Calibri"/>
          <w:color w:val="000000"/>
          <w:sz w:val="20"/>
          <w:szCs w:val="20"/>
          <w:lang w:val="nl-NL"/>
        </w:rPr>
        <w:t xml:space="preserve"> is bedoeld om het risico van gewelddadig gedrag te beoordelen wanneer dat vanuit een wettelijk of klinisch oogpunt nodig is. Correct gebruik van de HCR-20</w:t>
      </w:r>
      <w:r w:rsidRPr="004B7FE5">
        <w:rPr>
          <w:rFonts w:eastAsia="Calibri"/>
          <w:color w:val="000000"/>
          <w:sz w:val="20"/>
          <w:szCs w:val="20"/>
          <w:vertAlign w:val="superscript"/>
          <w:lang w:val="nl-NL"/>
          <w:rPrChange w:id="127" w:author="Vivienne de Vogel" w:date="2021-07-14T14:18:00Z">
            <w:rPr>
              <w:rFonts w:eastAsia="Calibri"/>
              <w:color w:val="000000"/>
              <w:sz w:val="20"/>
              <w:szCs w:val="20"/>
              <w:lang w:val="nl-NL"/>
            </w:rPr>
          </w:rPrChange>
        </w:rPr>
        <w:t>V3</w:t>
      </w:r>
      <w:r w:rsidRPr="004E5612">
        <w:rPr>
          <w:rFonts w:eastAsia="Calibri"/>
          <w:color w:val="000000"/>
          <w:sz w:val="20"/>
          <w:szCs w:val="20"/>
          <w:lang w:val="nl-NL"/>
        </w:rPr>
        <w:t xml:space="preserve"> vereist aanzienlijke professionele vaardigheden en beoordelingsvermogens. Gebruikers dienen dan ook aan een aantal kwalificaties te voldoen (</w:t>
      </w:r>
      <w:ins w:id="128" w:author="Vivienne de Vogel" w:date="2021-07-14T14:18:00Z">
        <w:r w:rsidR="004B7FE5">
          <w:rPr>
            <w:rFonts w:eastAsia="Calibri"/>
            <w:color w:val="000000"/>
            <w:sz w:val="20"/>
            <w:szCs w:val="20"/>
            <w:lang w:val="nl-NL"/>
          </w:rPr>
          <w:t xml:space="preserve">zie </w:t>
        </w:r>
        <w:proofErr w:type="spellStart"/>
        <w:r w:rsidR="0061320C">
          <w:rPr>
            <w:rFonts w:eastAsia="Calibri"/>
            <w:color w:val="000000"/>
            <w:sz w:val="20"/>
            <w:szCs w:val="20"/>
            <w:lang w:val="nl-NL"/>
          </w:rPr>
          <w:t>voro</w:t>
        </w:r>
        <w:proofErr w:type="spellEnd"/>
        <w:r w:rsidR="0061320C">
          <w:rPr>
            <w:rFonts w:eastAsia="Calibri"/>
            <w:color w:val="000000"/>
            <w:sz w:val="20"/>
            <w:szCs w:val="20"/>
            <w:lang w:val="nl-NL"/>
          </w:rPr>
          <w:t xml:space="preserve"> meer informatie </w:t>
        </w:r>
        <w:r w:rsidR="004B7FE5">
          <w:rPr>
            <w:rFonts w:eastAsia="Calibri"/>
            <w:color w:val="000000"/>
            <w:sz w:val="20"/>
            <w:szCs w:val="20"/>
            <w:lang w:val="nl-NL"/>
          </w:rPr>
          <w:t>de hand</w:t>
        </w:r>
        <w:r w:rsidR="0061320C">
          <w:rPr>
            <w:rFonts w:eastAsia="Calibri"/>
            <w:color w:val="000000"/>
            <w:sz w:val="20"/>
            <w:szCs w:val="20"/>
            <w:lang w:val="nl-NL"/>
          </w:rPr>
          <w:t>l</w:t>
        </w:r>
        <w:r w:rsidR="004B7FE5">
          <w:rPr>
            <w:rFonts w:eastAsia="Calibri"/>
            <w:color w:val="000000"/>
            <w:sz w:val="20"/>
            <w:szCs w:val="20"/>
            <w:lang w:val="nl-NL"/>
          </w:rPr>
          <w:t xml:space="preserve">eiding </w:t>
        </w:r>
      </w:ins>
      <w:r w:rsidRPr="004E5612">
        <w:rPr>
          <w:rFonts w:eastAsia="Calibri"/>
          <w:color w:val="000000"/>
          <w:sz w:val="20"/>
          <w:szCs w:val="20"/>
          <w:lang w:val="nl-NL"/>
        </w:rPr>
        <w:t>De Vogel et al</w:t>
      </w:r>
      <w:ins w:id="129" w:author="Vivienne de Vogel" w:date="2021-07-14T14:18:00Z">
        <w:r w:rsidR="004B7FE5">
          <w:rPr>
            <w:rFonts w:eastAsia="Calibri"/>
            <w:color w:val="000000"/>
            <w:sz w:val="20"/>
            <w:szCs w:val="20"/>
            <w:lang w:val="nl-NL"/>
          </w:rPr>
          <w:t>.</w:t>
        </w:r>
      </w:ins>
      <w:r w:rsidRPr="004E5612">
        <w:rPr>
          <w:rFonts w:eastAsia="Calibri"/>
          <w:color w:val="000000"/>
          <w:sz w:val="20"/>
          <w:szCs w:val="20"/>
          <w:lang w:val="nl-NL"/>
        </w:rPr>
        <w:t>, 2013).</w:t>
      </w:r>
    </w:p>
    <w:p w14:paraId="0D488DBB"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121"/>
      <w:bookmarkEnd w:id="122"/>
    </w:p>
    <w:p w14:paraId="337207FD" w14:textId="77777777" w:rsidR="00533F56" w:rsidRPr="00C47811" w:rsidRDefault="00533F56">
      <w:pPr>
        <w:rPr>
          <w:rFonts w:eastAsia="Calibri"/>
          <w:color w:val="000000"/>
          <w:sz w:val="22"/>
          <w:szCs w:val="22"/>
          <w:lang w:val="nl-NL"/>
        </w:rPr>
      </w:pPr>
    </w:p>
    <w:p w14:paraId="38A95292" w14:textId="77777777" w:rsidR="00533F56" w:rsidRPr="00C47811" w:rsidRDefault="004E5612">
      <w:pPr>
        <w:pStyle w:val="Kop2"/>
        <w:numPr>
          <w:ilvl w:val="1"/>
          <w:numId w:val="1"/>
        </w:numPr>
        <w:rPr>
          <w:rFonts w:ascii="Arial" w:hAnsi="Arial" w:cs="Arial"/>
          <w:color w:val="004080"/>
        </w:rPr>
      </w:pPr>
      <w:bookmarkStart w:id="130" w:name="_Toc49357644"/>
      <w:bookmarkStart w:id="131" w:name="INTERPRETATION"/>
      <w:bookmarkStart w:id="132" w:name="BKM_586C8B27_C4EA_4996_8766_A0D6CB141035"/>
      <w:r w:rsidRPr="00C47811">
        <w:rPr>
          <w:rFonts w:ascii="Arial" w:hAnsi="Arial" w:cs="Arial"/>
          <w:color w:val="004080"/>
        </w:rPr>
        <w:lastRenderedPageBreak/>
        <w:t>Interpretation</w:t>
      </w:r>
      <w:bookmarkEnd w:id="130"/>
    </w:p>
    <w:p w14:paraId="52D186D3" w14:textId="77777777"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131"/>
      <w:bookmarkEnd w:id="132"/>
    </w:p>
    <w:p w14:paraId="4B2E3A0C" w14:textId="77777777" w:rsidR="00533F56" w:rsidRPr="00C47811" w:rsidRDefault="004E5612">
      <w:pPr>
        <w:pStyle w:val="Kop2"/>
        <w:numPr>
          <w:ilvl w:val="1"/>
          <w:numId w:val="1"/>
        </w:numPr>
        <w:rPr>
          <w:rFonts w:ascii="Arial" w:hAnsi="Arial" w:cs="Arial"/>
          <w:color w:val="004080"/>
        </w:rPr>
      </w:pPr>
      <w:bookmarkStart w:id="133" w:name="_Toc49357645"/>
      <w:bookmarkStart w:id="134" w:name="CARE_PROCESS"/>
      <w:bookmarkStart w:id="135" w:name="BKM_69C65FE5_E235_4F42_9590_72220C0FFBA7"/>
      <w:r w:rsidRPr="00C47811">
        <w:rPr>
          <w:rFonts w:ascii="Arial" w:hAnsi="Arial" w:cs="Arial"/>
          <w:color w:val="004080"/>
        </w:rPr>
        <w:t>Care Process</w:t>
      </w:r>
      <w:bookmarkEnd w:id="133"/>
    </w:p>
    <w:bookmarkEnd w:id="134"/>
    <w:bookmarkEnd w:id="135"/>
    <w:p w14:paraId="4775BFB1" w14:textId="77777777" w:rsidR="00533F56" w:rsidRPr="00C47811" w:rsidRDefault="00533F56">
      <w:pPr>
        <w:rPr>
          <w:rFonts w:eastAsia="Calibri"/>
          <w:color w:val="000000"/>
          <w:sz w:val="22"/>
          <w:szCs w:val="22"/>
        </w:rPr>
      </w:pPr>
    </w:p>
    <w:p w14:paraId="0B47C145" w14:textId="77777777" w:rsidR="00533F56" w:rsidRPr="00C47811" w:rsidRDefault="004E5612">
      <w:pPr>
        <w:pStyle w:val="Kop2"/>
        <w:numPr>
          <w:ilvl w:val="1"/>
          <w:numId w:val="1"/>
        </w:numPr>
        <w:rPr>
          <w:rFonts w:ascii="Arial" w:hAnsi="Arial" w:cs="Arial"/>
          <w:color w:val="004080"/>
        </w:rPr>
      </w:pPr>
      <w:bookmarkStart w:id="136" w:name="_Toc49357646"/>
      <w:bookmarkStart w:id="137" w:name="EXAMPLE_OF_THE_INSTRUMENT"/>
      <w:bookmarkStart w:id="138" w:name="BKM_DC837424_3E5E_4B29_9055_F83A478F62CB"/>
      <w:r w:rsidRPr="00C47811">
        <w:rPr>
          <w:rFonts w:ascii="Arial" w:hAnsi="Arial" w:cs="Arial"/>
          <w:color w:val="004080"/>
        </w:rPr>
        <w:t>Example of the Instrument</w:t>
      </w:r>
      <w:bookmarkEnd w:id="136"/>
    </w:p>
    <w:p w14:paraId="5ACE30FB" w14:textId="20D90ABB"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Een belangrijk vraagstuk bij alle </w:t>
      </w:r>
      <w:del w:id="139" w:author="Vivienne de Vogel" w:date="2021-07-14T14:19:00Z">
        <w:r w:rsidRPr="004E5612" w:rsidDel="00425BBD">
          <w:rPr>
            <w:rFonts w:eastAsia="Calibri"/>
            <w:color w:val="000000"/>
            <w:sz w:val="20"/>
            <w:szCs w:val="20"/>
            <w:lang w:val="nl-NL"/>
          </w:rPr>
          <w:delText>schalen</w:delText>
        </w:r>
      </w:del>
      <w:ins w:id="140" w:author="Vivienne de Vogel" w:date="2021-07-14T14:19:00Z">
        <w:r w:rsidR="00425BBD">
          <w:rPr>
            <w:rFonts w:eastAsia="Calibri"/>
            <w:color w:val="000000"/>
            <w:sz w:val="20"/>
            <w:szCs w:val="20"/>
            <w:lang w:val="nl-NL"/>
          </w:rPr>
          <w:t>risicotaxatie-instrumenten</w:t>
        </w:r>
      </w:ins>
      <w:r w:rsidRPr="004E5612">
        <w:rPr>
          <w:rFonts w:eastAsia="Calibri"/>
          <w:color w:val="000000"/>
          <w:sz w:val="20"/>
          <w:szCs w:val="20"/>
          <w:lang w:val="nl-NL"/>
        </w:rPr>
        <w:t xml:space="preserve">, </w:t>
      </w:r>
      <w:commentRangeStart w:id="141"/>
      <w:r w:rsidRPr="004E5612">
        <w:rPr>
          <w:rFonts w:eastAsia="Calibri"/>
          <w:color w:val="000000"/>
          <w:sz w:val="20"/>
          <w:szCs w:val="20"/>
          <w:lang w:val="nl-NL"/>
        </w:rPr>
        <w:t xml:space="preserve">maar zeker bij de </w:t>
      </w:r>
      <w:commentRangeEnd w:id="141"/>
      <w:r w:rsidR="00767AFF">
        <w:rPr>
          <w:rStyle w:val="Verwijzingopmerking"/>
        </w:rPr>
        <w:commentReference w:id="141"/>
      </w:r>
      <w:r w:rsidRPr="004E5612">
        <w:rPr>
          <w:rFonts w:eastAsia="Calibri"/>
          <w:color w:val="000000"/>
          <w:sz w:val="20"/>
          <w:szCs w:val="20"/>
          <w:lang w:val="nl-NL"/>
        </w:rPr>
        <w:t>HCR-20</w:t>
      </w:r>
      <w:ins w:id="142" w:author="Vivienne de Vogel" w:date="2021-07-14T14:19:00Z">
        <w:r w:rsidR="00425BBD" w:rsidRPr="00425BBD">
          <w:rPr>
            <w:rFonts w:eastAsia="Calibri"/>
            <w:color w:val="000000"/>
            <w:sz w:val="20"/>
            <w:szCs w:val="20"/>
            <w:vertAlign w:val="superscript"/>
            <w:lang w:val="nl-NL"/>
            <w:rPrChange w:id="143" w:author="Vivienne de Vogel" w:date="2021-07-14T14:19:00Z">
              <w:rPr>
                <w:rFonts w:eastAsia="Calibri"/>
                <w:color w:val="000000"/>
                <w:sz w:val="20"/>
                <w:szCs w:val="20"/>
                <w:lang w:val="nl-NL"/>
              </w:rPr>
            </w:rPrChange>
          </w:rPr>
          <w:t>V3</w:t>
        </w:r>
      </w:ins>
      <w:r w:rsidRPr="004E5612">
        <w:rPr>
          <w:rFonts w:eastAsia="Calibri"/>
          <w:color w:val="000000"/>
          <w:sz w:val="20"/>
          <w:szCs w:val="20"/>
          <w:lang w:val="nl-NL"/>
        </w:rPr>
        <w:t xml:space="preserve"> is de vraag of er een echte positieve bij een agressief persoon en een echte negatieve bij een niet </w:t>
      </w:r>
      <w:del w:id="144" w:author="Vivienne de Vogel" w:date="2021-07-14T14:19:00Z">
        <w:r w:rsidRPr="004E5612" w:rsidDel="00425BBD">
          <w:rPr>
            <w:rFonts w:eastAsia="Calibri"/>
            <w:color w:val="000000"/>
            <w:sz w:val="20"/>
            <w:szCs w:val="20"/>
            <w:lang w:val="nl-NL"/>
          </w:rPr>
          <w:delText xml:space="preserve">aggressief </w:delText>
        </w:r>
      </w:del>
      <w:ins w:id="145" w:author="Vivienne de Vogel" w:date="2021-07-14T14:19:00Z">
        <w:r w:rsidR="00425BBD">
          <w:rPr>
            <w:rFonts w:eastAsia="Calibri"/>
            <w:color w:val="000000"/>
            <w:sz w:val="20"/>
            <w:szCs w:val="20"/>
            <w:lang w:val="nl-NL"/>
          </w:rPr>
          <w:t>gewelddadig</w:t>
        </w:r>
        <w:r w:rsidR="00425BBD" w:rsidRPr="004E5612">
          <w:rPr>
            <w:rFonts w:eastAsia="Calibri"/>
            <w:color w:val="000000"/>
            <w:sz w:val="20"/>
            <w:szCs w:val="20"/>
            <w:lang w:val="nl-NL"/>
          </w:rPr>
          <w:t xml:space="preserve"> </w:t>
        </w:r>
      </w:ins>
      <w:r w:rsidRPr="004E5612">
        <w:rPr>
          <w:rFonts w:eastAsia="Calibri"/>
          <w:color w:val="000000"/>
          <w:sz w:val="20"/>
          <w:szCs w:val="20"/>
          <w:lang w:val="nl-NL"/>
        </w:rPr>
        <w:t xml:space="preserve">persoon wordt gemeten. </w:t>
      </w:r>
      <w:commentRangeStart w:id="146"/>
      <w:r w:rsidRPr="004E5612">
        <w:rPr>
          <w:rFonts w:eastAsia="Calibri"/>
          <w:color w:val="000000"/>
          <w:sz w:val="20"/>
          <w:szCs w:val="20"/>
          <w:lang w:val="nl-NL"/>
        </w:rPr>
        <w:t xml:space="preserve">Want is kan door allerlei oorzaken ook zijn dat een </w:t>
      </w:r>
      <w:proofErr w:type="spellStart"/>
      <w:r w:rsidRPr="004E5612">
        <w:rPr>
          <w:rFonts w:eastAsia="Calibri"/>
          <w:color w:val="000000"/>
          <w:sz w:val="20"/>
          <w:szCs w:val="20"/>
          <w:lang w:val="nl-NL"/>
        </w:rPr>
        <w:t>fals</w:t>
      </w:r>
      <w:proofErr w:type="spellEnd"/>
      <w:r w:rsidRPr="004E5612">
        <w:rPr>
          <w:rFonts w:eastAsia="Calibri"/>
          <w:color w:val="000000"/>
          <w:sz w:val="20"/>
          <w:szCs w:val="20"/>
          <w:lang w:val="nl-NL"/>
        </w:rPr>
        <w:t xml:space="preserve"> positieve of vals negatieve score ontstaat. </w:t>
      </w:r>
      <w:commentRangeEnd w:id="146"/>
      <w:r w:rsidR="00425BBD">
        <w:rPr>
          <w:rStyle w:val="Verwijzingopmerking"/>
        </w:rPr>
        <w:commentReference w:id="146"/>
      </w:r>
    </w:p>
    <w:p w14:paraId="333A00E0" w14:textId="77777777" w:rsidR="00533F56" w:rsidRPr="00C47811" w:rsidRDefault="00533F56">
      <w:pPr>
        <w:rPr>
          <w:rFonts w:eastAsia="Calibri"/>
          <w:color w:val="000000"/>
          <w:sz w:val="22"/>
          <w:szCs w:val="22"/>
          <w:lang w:val="nl-NL"/>
        </w:rPr>
      </w:pPr>
    </w:p>
    <w:p w14:paraId="5340563C" w14:textId="77777777" w:rsidR="00533F56" w:rsidRPr="00C47811" w:rsidRDefault="00533F56">
      <w:pPr>
        <w:rPr>
          <w:rFonts w:eastAsia="Calibri"/>
          <w:color w:val="000000"/>
          <w:sz w:val="22"/>
          <w:szCs w:val="22"/>
          <w:lang w:val="nl-NL"/>
        </w:rPr>
      </w:pPr>
    </w:p>
    <w:p w14:paraId="663912DD" w14:textId="77777777" w:rsidR="00533F56" w:rsidRPr="00C47811" w:rsidRDefault="004E5612">
      <w:pPr>
        <w:jc w:val="center"/>
        <w:rPr>
          <w:rFonts w:eastAsia="Calibri"/>
          <w:color w:val="000000"/>
          <w:sz w:val="22"/>
          <w:szCs w:val="22"/>
        </w:rPr>
      </w:pPr>
      <w:bookmarkStart w:id="147" w:name="BKM_2EEF0C83_04EF_4290_B11E_55103709B5F5"/>
      <w:r w:rsidRPr="00C47811">
        <w:rPr>
          <w:noProof/>
        </w:rPr>
        <w:drawing>
          <wp:inline distT="0" distB="0" distL="0" distR="0" wp14:anchorId="40AC1BB1" wp14:editId="25AF1B10">
            <wp:extent cx="4419600" cy="2268840"/>
            <wp:effectExtent l="0" t="0" r="0" b="0"/>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13"/>
                    <a:stretch>
                      <a:fillRect/>
                    </a:stretch>
                  </pic:blipFill>
                  <pic:spPr bwMode="auto">
                    <a:xfrm>
                      <a:off x="0" y="0"/>
                      <a:ext cx="4431605" cy="2275003"/>
                    </a:xfrm>
                    <a:prstGeom prst="rect">
                      <a:avLst/>
                    </a:prstGeom>
                    <a:noFill/>
                    <a:ln w="9525">
                      <a:noFill/>
                      <a:miter lim="800000"/>
                      <a:headEnd/>
                      <a:tailEnd/>
                    </a:ln>
                  </pic:spPr>
                </pic:pic>
              </a:graphicData>
            </a:graphic>
          </wp:inline>
        </w:drawing>
      </w:r>
      <w:bookmarkEnd w:id="137"/>
      <w:bookmarkEnd w:id="138"/>
      <w:bookmarkEnd w:id="147"/>
    </w:p>
    <w:p w14:paraId="369584AC" w14:textId="77777777" w:rsidR="00533F56" w:rsidRPr="00C47811" w:rsidRDefault="004E5612">
      <w:pPr>
        <w:pStyle w:val="Kop2"/>
        <w:numPr>
          <w:ilvl w:val="1"/>
          <w:numId w:val="1"/>
        </w:numPr>
        <w:rPr>
          <w:rFonts w:ascii="Arial" w:hAnsi="Arial" w:cs="Arial"/>
          <w:color w:val="004080"/>
        </w:rPr>
      </w:pPr>
      <w:bookmarkStart w:id="148" w:name="_Toc49357647"/>
      <w:bookmarkStart w:id="149" w:name="CONSTRAINTS"/>
      <w:bookmarkStart w:id="150" w:name="BKM_CE0E8607_A778_416E_B337_3301F3267DF0"/>
      <w:r w:rsidRPr="00C47811">
        <w:rPr>
          <w:rFonts w:ascii="Arial" w:hAnsi="Arial" w:cs="Arial"/>
          <w:color w:val="004080"/>
        </w:rPr>
        <w:t>Constraints</w:t>
      </w:r>
      <w:bookmarkEnd w:id="148"/>
    </w:p>
    <w:bookmarkEnd w:id="149"/>
    <w:bookmarkEnd w:id="150"/>
    <w:p w14:paraId="210F92E7" w14:textId="77777777" w:rsidR="00533F56" w:rsidRPr="00C47811" w:rsidRDefault="00533F56">
      <w:pPr>
        <w:rPr>
          <w:rFonts w:eastAsia="Calibri"/>
          <w:color w:val="000000"/>
          <w:sz w:val="22"/>
          <w:szCs w:val="22"/>
        </w:rPr>
      </w:pPr>
    </w:p>
    <w:p w14:paraId="6D836847" w14:textId="77777777" w:rsidR="00533F56" w:rsidRPr="00C47811" w:rsidRDefault="004E5612">
      <w:pPr>
        <w:pStyle w:val="Kop2"/>
        <w:numPr>
          <w:ilvl w:val="1"/>
          <w:numId w:val="1"/>
        </w:numPr>
        <w:rPr>
          <w:rFonts w:ascii="Arial" w:hAnsi="Arial" w:cs="Arial"/>
          <w:color w:val="004080"/>
        </w:rPr>
      </w:pPr>
      <w:bookmarkStart w:id="151" w:name="_Toc49357648"/>
      <w:bookmarkStart w:id="152" w:name="ISSUES"/>
      <w:bookmarkStart w:id="153" w:name="BKM_B34C027F_2A10_4091_9080_BF1033E60C0C"/>
      <w:r w:rsidRPr="00C47811">
        <w:rPr>
          <w:rFonts w:ascii="Arial" w:hAnsi="Arial" w:cs="Arial"/>
          <w:color w:val="004080"/>
        </w:rPr>
        <w:t>Issues</w:t>
      </w:r>
      <w:bookmarkEnd w:id="151"/>
    </w:p>
    <w:p w14:paraId="65446D1E" w14:textId="0C2C61F1"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In de Nederlandse vertaling is de originele Engelse driepuntschaal vervangen door een vijfpunt </w:t>
      </w:r>
      <w:proofErr w:type="spellStart"/>
      <w:r w:rsidRPr="004E5612">
        <w:rPr>
          <w:rFonts w:eastAsia="Calibri"/>
          <w:color w:val="000000"/>
          <w:sz w:val="20"/>
          <w:szCs w:val="20"/>
          <w:lang w:val="nl-NL"/>
        </w:rPr>
        <w:t>Likert</w:t>
      </w:r>
      <w:proofErr w:type="spellEnd"/>
      <w:r w:rsidRPr="004E5612">
        <w:rPr>
          <w:rFonts w:eastAsia="Calibri"/>
          <w:color w:val="000000"/>
          <w:sz w:val="20"/>
          <w:szCs w:val="20"/>
          <w:lang w:val="nl-NL"/>
        </w:rPr>
        <w:t xml:space="preserve"> schaal (de Vogel et al</w:t>
      </w:r>
      <w:ins w:id="154" w:author="Vivienne de Vogel" w:date="2021-07-14T14:22:00Z">
        <w:r w:rsidR="00767AFF">
          <w:rPr>
            <w:rFonts w:eastAsia="Calibri"/>
            <w:color w:val="000000"/>
            <w:sz w:val="20"/>
            <w:szCs w:val="20"/>
            <w:lang w:val="nl-NL"/>
          </w:rPr>
          <w:t>.</w:t>
        </w:r>
      </w:ins>
      <w:r w:rsidRPr="004E5612">
        <w:rPr>
          <w:rFonts w:eastAsia="Calibri"/>
          <w:color w:val="000000"/>
          <w:sz w:val="20"/>
          <w:szCs w:val="20"/>
          <w:lang w:val="nl-NL"/>
        </w:rPr>
        <w:t>, 2013). Dit betreft de aanwezigheid</w:t>
      </w:r>
      <w:ins w:id="155" w:author="Vivienne de Vogel" w:date="2021-07-14T14:22:00Z">
        <w:r w:rsidR="00767AFF">
          <w:rPr>
            <w:rFonts w:eastAsia="Calibri"/>
            <w:color w:val="000000"/>
            <w:sz w:val="20"/>
            <w:szCs w:val="20"/>
            <w:lang w:val="nl-NL"/>
          </w:rPr>
          <w:t>scodering</w:t>
        </w:r>
      </w:ins>
      <w:r w:rsidRPr="004E5612">
        <w:rPr>
          <w:rFonts w:eastAsia="Calibri"/>
          <w:color w:val="000000"/>
          <w:sz w:val="20"/>
          <w:szCs w:val="20"/>
          <w:lang w:val="nl-NL"/>
        </w:rPr>
        <w:t xml:space="preserve">. </w:t>
      </w:r>
    </w:p>
    <w:p w14:paraId="0D1B0586" w14:textId="77777777" w:rsidR="00533F56" w:rsidRPr="004E5612" w:rsidRDefault="00533F56" w:rsidP="004E5612">
      <w:pPr>
        <w:jc w:val="both"/>
        <w:rPr>
          <w:rFonts w:eastAsia="Calibri"/>
          <w:color w:val="000000"/>
          <w:sz w:val="20"/>
          <w:szCs w:val="20"/>
          <w:lang w:val="nl-NL"/>
        </w:rPr>
      </w:pPr>
    </w:p>
    <w:p w14:paraId="60AF8F30" w14:textId="34F4EB63"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Verder is het een issue dat er in feite een driedubbele codering nodig is bij sommige items. Er moet b.v. bij </w:t>
      </w:r>
      <w:proofErr w:type="spellStart"/>
      <w:ins w:id="156" w:author="Vivienne de Vogel" w:date="2021-07-14T14:22:00Z">
        <w:r w:rsidR="00767AFF">
          <w:rPr>
            <w:rFonts w:eastAsia="Calibri"/>
            <w:color w:val="000000"/>
            <w:sz w:val="20"/>
            <w:szCs w:val="20"/>
            <w:lang w:val="nl-NL"/>
          </w:rPr>
          <w:t>subitems</w:t>
        </w:r>
        <w:proofErr w:type="spellEnd"/>
        <w:r w:rsidR="00767AFF">
          <w:rPr>
            <w:rFonts w:eastAsia="Calibri"/>
            <w:color w:val="000000"/>
            <w:sz w:val="20"/>
            <w:szCs w:val="20"/>
            <w:lang w:val="nl-NL"/>
          </w:rPr>
          <w:t xml:space="preserve"> van </w:t>
        </w:r>
      </w:ins>
      <w:r w:rsidRPr="004E5612">
        <w:rPr>
          <w:rFonts w:eastAsia="Calibri"/>
          <w:color w:val="000000"/>
          <w:sz w:val="20"/>
          <w:szCs w:val="20"/>
          <w:lang w:val="nl-NL"/>
        </w:rPr>
        <w:t xml:space="preserve">H1 en H2 worden aangegeven in welke leeftijdscategorie iemand valt, en vervolgens de </w:t>
      </w:r>
      <w:del w:id="157" w:author="Vivienne de Vogel" w:date="2021-07-14T14:22:00Z">
        <w:r w:rsidRPr="004E5612" w:rsidDel="00767AFF">
          <w:rPr>
            <w:rFonts w:eastAsia="Calibri"/>
            <w:color w:val="000000"/>
            <w:sz w:val="20"/>
            <w:szCs w:val="20"/>
            <w:lang w:val="nl-NL"/>
          </w:rPr>
          <w:delText xml:space="preserve">score </w:delText>
        </w:r>
      </w:del>
      <w:ins w:id="158" w:author="Vivienne de Vogel" w:date="2021-07-14T14:22:00Z">
        <w:r w:rsidR="00767AFF">
          <w:rPr>
            <w:rFonts w:eastAsia="Calibri"/>
            <w:color w:val="000000"/>
            <w:sz w:val="20"/>
            <w:szCs w:val="20"/>
            <w:lang w:val="nl-NL"/>
          </w:rPr>
          <w:t>code</w:t>
        </w:r>
        <w:r w:rsidR="00767AFF" w:rsidRPr="004E5612">
          <w:rPr>
            <w:rFonts w:eastAsia="Calibri"/>
            <w:color w:val="000000"/>
            <w:sz w:val="20"/>
            <w:szCs w:val="20"/>
            <w:lang w:val="nl-NL"/>
          </w:rPr>
          <w:t xml:space="preserve"> </w:t>
        </w:r>
      </w:ins>
      <w:r w:rsidRPr="004E5612">
        <w:rPr>
          <w:rFonts w:eastAsia="Calibri"/>
          <w:color w:val="000000"/>
          <w:sz w:val="20"/>
          <w:szCs w:val="20"/>
          <w:lang w:val="nl-NL"/>
        </w:rPr>
        <w:t xml:space="preserve">op aanwezigheid en vervolgens op relevantie. </w:t>
      </w:r>
    </w:p>
    <w:p w14:paraId="4A151667" w14:textId="77777777" w:rsidR="00533F56" w:rsidRPr="004E5612" w:rsidRDefault="00533F56" w:rsidP="004E5612">
      <w:pPr>
        <w:jc w:val="both"/>
        <w:rPr>
          <w:rFonts w:eastAsia="Calibri"/>
          <w:color w:val="000000"/>
          <w:sz w:val="20"/>
          <w:szCs w:val="20"/>
          <w:lang w:val="nl-NL"/>
        </w:rPr>
      </w:pPr>
    </w:p>
    <w:p w14:paraId="260951D3" w14:textId="19F68B43"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Dit mechanisme is nog niet eerder gemodelleerd en de gekozen oplossing in UML is zelf dus nog onderwerp van verdere exploratie en discussie. Ook hoe zich dit in HL7 FHIR Questionnaire resources moet vertalen staat nog geheel open. De HCR</w:t>
      </w:r>
      <w:ins w:id="159" w:author="Vivienne de Vogel" w:date="2021-07-14T14:23:00Z">
        <w:r w:rsidR="00767AFF">
          <w:rPr>
            <w:rFonts w:eastAsia="Calibri"/>
            <w:color w:val="000000"/>
            <w:sz w:val="20"/>
            <w:szCs w:val="20"/>
            <w:lang w:val="nl-NL"/>
          </w:rPr>
          <w:t>-</w:t>
        </w:r>
      </w:ins>
      <w:del w:id="160" w:author="Vivienne de Vogel" w:date="2021-07-14T14:23:00Z">
        <w:r w:rsidRPr="004E5612" w:rsidDel="00767AFF">
          <w:rPr>
            <w:rFonts w:eastAsia="Calibri"/>
            <w:color w:val="000000"/>
            <w:sz w:val="20"/>
            <w:szCs w:val="20"/>
            <w:lang w:val="nl-NL"/>
          </w:rPr>
          <w:delText xml:space="preserve"> </w:delText>
        </w:r>
      </w:del>
      <w:r w:rsidRPr="004E5612">
        <w:rPr>
          <w:rFonts w:eastAsia="Calibri"/>
          <w:color w:val="000000"/>
          <w:sz w:val="20"/>
          <w:szCs w:val="20"/>
          <w:lang w:val="nl-NL"/>
        </w:rPr>
        <w:t>20</w:t>
      </w:r>
      <w:ins w:id="161" w:author="Vivienne de Vogel" w:date="2021-07-14T14:23:00Z">
        <w:r w:rsidR="00767AFF" w:rsidRPr="00767AFF">
          <w:rPr>
            <w:rFonts w:eastAsia="Calibri"/>
            <w:color w:val="000000"/>
            <w:sz w:val="20"/>
            <w:szCs w:val="20"/>
            <w:vertAlign w:val="superscript"/>
            <w:lang w:val="nl-NL"/>
            <w:rPrChange w:id="162" w:author="Vivienne de Vogel" w:date="2021-07-14T14:23:00Z">
              <w:rPr>
                <w:rFonts w:eastAsia="Calibri"/>
                <w:color w:val="000000"/>
                <w:sz w:val="20"/>
                <w:szCs w:val="20"/>
                <w:lang w:val="nl-NL"/>
              </w:rPr>
            </w:rPrChange>
          </w:rPr>
          <w:t>V</w:t>
        </w:r>
      </w:ins>
      <w:del w:id="163" w:author="Vivienne de Vogel" w:date="2021-07-14T14:23:00Z">
        <w:r w:rsidRPr="00767AFF" w:rsidDel="00767AFF">
          <w:rPr>
            <w:rFonts w:eastAsia="Calibri"/>
            <w:color w:val="000000"/>
            <w:sz w:val="20"/>
            <w:szCs w:val="20"/>
            <w:vertAlign w:val="superscript"/>
            <w:lang w:val="nl-NL"/>
            <w:rPrChange w:id="164" w:author="Vivienne de Vogel" w:date="2021-07-14T14:23:00Z">
              <w:rPr>
                <w:rFonts w:eastAsia="Calibri"/>
                <w:color w:val="000000"/>
                <w:sz w:val="20"/>
                <w:szCs w:val="20"/>
                <w:lang w:val="nl-NL"/>
              </w:rPr>
            </w:rPrChange>
          </w:rPr>
          <w:delText xml:space="preserve"> v</w:delText>
        </w:r>
      </w:del>
      <w:r w:rsidRPr="00767AFF">
        <w:rPr>
          <w:rFonts w:eastAsia="Calibri"/>
          <w:color w:val="000000"/>
          <w:sz w:val="20"/>
          <w:szCs w:val="20"/>
          <w:vertAlign w:val="superscript"/>
          <w:lang w:val="nl-NL"/>
          <w:rPrChange w:id="165" w:author="Vivienne de Vogel" w:date="2021-07-14T14:23:00Z">
            <w:rPr>
              <w:rFonts w:eastAsia="Calibri"/>
              <w:color w:val="000000"/>
              <w:sz w:val="20"/>
              <w:szCs w:val="20"/>
              <w:lang w:val="nl-NL"/>
            </w:rPr>
          </w:rPrChange>
        </w:rPr>
        <w:t xml:space="preserve">3 </w:t>
      </w:r>
      <w:r w:rsidRPr="004E5612">
        <w:rPr>
          <w:rFonts w:eastAsia="Calibri"/>
          <w:color w:val="000000"/>
          <w:sz w:val="20"/>
          <w:szCs w:val="20"/>
          <w:lang w:val="nl-NL"/>
        </w:rPr>
        <w:t>is daarmee een prima use case voor de controle van de Nictiz blauwdruk zib uit publicatie 2020.</w:t>
      </w:r>
    </w:p>
    <w:p w14:paraId="4E94CE6A" w14:textId="77777777" w:rsidR="00533F56" w:rsidRPr="004E5612" w:rsidRDefault="00533F56" w:rsidP="004E5612">
      <w:pPr>
        <w:jc w:val="both"/>
        <w:rPr>
          <w:rFonts w:eastAsia="Calibri"/>
          <w:color w:val="000000"/>
          <w:sz w:val="20"/>
          <w:szCs w:val="20"/>
          <w:lang w:val="nl-NL"/>
        </w:rPr>
      </w:pPr>
    </w:p>
    <w:p w14:paraId="3DBF8C47"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Voor nu: de data elementen moeten bij CO de juiste categorie krijgen. Maar alle data elementen moeten conform hun specifieke container ook op aanwezig en op relevantie worden gescoord. En dat zijn ordinale items. Hier is op de container de CO gebruikt om dat aan te geven. </w:t>
      </w:r>
    </w:p>
    <w:bookmarkEnd w:id="152"/>
    <w:bookmarkEnd w:id="153"/>
    <w:p w14:paraId="78755C7A" w14:textId="77777777" w:rsidR="00533F56" w:rsidRPr="00C47811" w:rsidRDefault="00533F56">
      <w:pPr>
        <w:rPr>
          <w:rFonts w:eastAsia="Calibri"/>
          <w:color w:val="000000"/>
          <w:sz w:val="22"/>
          <w:szCs w:val="22"/>
          <w:lang w:val="nl-NL"/>
        </w:rPr>
      </w:pPr>
    </w:p>
    <w:p w14:paraId="4969A89C" w14:textId="77777777" w:rsidR="00533F56" w:rsidRPr="00C47811" w:rsidRDefault="004E5612">
      <w:pPr>
        <w:pStyle w:val="Kop2"/>
        <w:numPr>
          <w:ilvl w:val="1"/>
          <w:numId w:val="1"/>
        </w:numPr>
        <w:rPr>
          <w:rFonts w:ascii="Arial" w:hAnsi="Arial" w:cs="Arial"/>
          <w:color w:val="004080"/>
        </w:rPr>
      </w:pPr>
      <w:bookmarkStart w:id="166" w:name="_Toc49357649"/>
      <w:bookmarkStart w:id="167" w:name="REFERENCES"/>
      <w:bookmarkStart w:id="168" w:name="BKM_A5A43FD6_052A_411B_8C96_2719617C0EAF"/>
      <w:r w:rsidRPr="00C47811">
        <w:rPr>
          <w:rFonts w:ascii="Arial" w:hAnsi="Arial" w:cs="Arial"/>
          <w:color w:val="004080"/>
        </w:rPr>
        <w:t>References</w:t>
      </w:r>
      <w:bookmarkEnd w:id="166"/>
    </w:p>
    <w:p w14:paraId="75763EE9" w14:textId="77777777" w:rsidR="00533F56" w:rsidRPr="004E5612" w:rsidRDefault="004E5612" w:rsidP="004E5612">
      <w:pPr>
        <w:jc w:val="both"/>
        <w:rPr>
          <w:rFonts w:eastAsia="Calibri"/>
          <w:color w:val="000000"/>
          <w:sz w:val="20"/>
          <w:szCs w:val="20"/>
        </w:rPr>
      </w:pPr>
      <w:proofErr w:type="spellStart"/>
      <w:r w:rsidRPr="004E5612">
        <w:rPr>
          <w:rFonts w:eastAsia="Calibri"/>
          <w:color w:val="000000"/>
          <w:sz w:val="20"/>
          <w:szCs w:val="20"/>
        </w:rPr>
        <w:t>Codeerblad</w:t>
      </w:r>
      <w:proofErr w:type="spellEnd"/>
      <w:r w:rsidRPr="004E5612">
        <w:rPr>
          <w:rFonts w:eastAsia="Calibri"/>
          <w:color w:val="000000"/>
          <w:sz w:val="20"/>
          <w:szCs w:val="20"/>
        </w:rPr>
        <w:t xml:space="preserve"> </w:t>
      </w:r>
      <w:r w:rsidRPr="004E5612">
        <w:rPr>
          <w:rFonts w:eastAsia="Calibri"/>
          <w:b/>
          <w:color w:val="1A1A18"/>
          <w:sz w:val="20"/>
          <w:szCs w:val="20"/>
        </w:rPr>
        <w:t>HCR-20V3</w:t>
      </w:r>
    </w:p>
    <w:p w14:paraId="54587378" w14:textId="77777777" w:rsidR="00533F56" w:rsidRPr="004E5612" w:rsidRDefault="00533F56" w:rsidP="004E5612">
      <w:pPr>
        <w:jc w:val="both"/>
        <w:rPr>
          <w:rFonts w:eastAsia="Calibri"/>
          <w:color w:val="000000"/>
          <w:sz w:val="20"/>
          <w:szCs w:val="20"/>
        </w:rPr>
      </w:pPr>
    </w:p>
    <w:p w14:paraId="6052A220" w14:textId="77777777" w:rsidR="00533F56" w:rsidRPr="004E5612" w:rsidRDefault="004E5612" w:rsidP="004E5612">
      <w:pPr>
        <w:jc w:val="both"/>
        <w:rPr>
          <w:rFonts w:eastAsia="Calibri"/>
          <w:color w:val="000000"/>
          <w:sz w:val="20"/>
          <w:szCs w:val="20"/>
        </w:rPr>
      </w:pPr>
      <w:r w:rsidRPr="004E5612">
        <w:rPr>
          <w:rFonts w:eastAsia="Calibri"/>
          <w:color w:val="000000"/>
          <w:sz w:val="20"/>
          <w:szCs w:val="20"/>
          <w:lang w:val="de-DE"/>
        </w:rPr>
        <w:t xml:space="preserve">Douglas, K. S., Hart, S. D., Webster, C. D., &amp; </w:t>
      </w:r>
      <w:proofErr w:type="spellStart"/>
      <w:r w:rsidRPr="004E5612">
        <w:rPr>
          <w:rFonts w:eastAsia="Calibri"/>
          <w:color w:val="000000"/>
          <w:sz w:val="20"/>
          <w:szCs w:val="20"/>
          <w:lang w:val="de-DE"/>
        </w:rPr>
        <w:t>Belfrage</w:t>
      </w:r>
      <w:proofErr w:type="spellEnd"/>
      <w:r w:rsidRPr="004E5612">
        <w:rPr>
          <w:rFonts w:eastAsia="Calibri"/>
          <w:color w:val="000000"/>
          <w:sz w:val="20"/>
          <w:szCs w:val="20"/>
          <w:lang w:val="de-DE"/>
        </w:rPr>
        <w:t xml:space="preserve">, H. (2013). </w:t>
      </w:r>
      <w:r w:rsidRPr="004E5612">
        <w:rPr>
          <w:rFonts w:eastAsia="Calibri"/>
          <w:i/>
          <w:color w:val="000000"/>
          <w:sz w:val="20"/>
          <w:szCs w:val="20"/>
        </w:rPr>
        <w:t>HCR-20</w:t>
      </w:r>
      <w:r w:rsidRPr="00B05AEB">
        <w:rPr>
          <w:rFonts w:eastAsia="Calibri"/>
          <w:i/>
          <w:color w:val="000000"/>
          <w:sz w:val="20"/>
          <w:szCs w:val="20"/>
          <w:vertAlign w:val="superscript"/>
          <w:rPrChange w:id="169" w:author="Vivienne de Vogel" w:date="2021-07-14T14:23:00Z">
            <w:rPr>
              <w:rFonts w:eastAsia="Calibri"/>
              <w:i/>
              <w:color w:val="000000"/>
              <w:sz w:val="20"/>
              <w:szCs w:val="20"/>
            </w:rPr>
          </w:rPrChange>
        </w:rPr>
        <w:t>V3</w:t>
      </w:r>
      <w:r w:rsidRPr="004E5612">
        <w:rPr>
          <w:rFonts w:eastAsia="Calibri"/>
          <w:i/>
          <w:color w:val="000000"/>
          <w:sz w:val="20"/>
          <w:szCs w:val="20"/>
        </w:rPr>
        <w:t>: Assessing</w:t>
      </w:r>
    </w:p>
    <w:p w14:paraId="5D22962A" w14:textId="77777777" w:rsidR="00533F56" w:rsidRPr="004E5612" w:rsidRDefault="004E5612" w:rsidP="004E5612">
      <w:pPr>
        <w:jc w:val="both"/>
        <w:rPr>
          <w:rFonts w:eastAsia="Calibri"/>
          <w:color w:val="000000"/>
          <w:sz w:val="20"/>
          <w:szCs w:val="20"/>
        </w:rPr>
      </w:pPr>
      <w:r w:rsidRPr="004E5612">
        <w:rPr>
          <w:rFonts w:eastAsia="Calibri"/>
          <w:i/>
          <w:color w:val="000000"/>
          <w:sz w:val="20"/>
          <w:szCs w:val="20"/>
        </w:rPr>
        <w:t>risk for violence – User guide</w:t>
      </w:r>
      <w:r w:rsidRPr="004E5612">
        <w:rPr>
          <w:rFonts w:eastAsia="Calibri"/>
          <w:color w:val="000000"/>
          <w:sz w:val="20"/>
          <w:szCs w:val="20"/>
        </w:rPr>
        <w:t>. Burnaby, Canada: Mental Health, Law, and Policy</w:t>
      </w:r>
    </w:p>
    <w:p w14:paraId="12E7C2B8" w14:textId="77777777" w:rsidR="00533F56" w:rsidRPr="004E5612" w:rsidRDefault="004E5612" w:rsidP="004E5612">
      <w:pPr>
        <w:jc w:val="both"/>
        <w:rPr>
          <w:rFonts w:eastAsia="Calibri"/>
          <w:color w:val="000000"/>
          <w:sz w:val="20"/>
          <w:szCs w:val="20"/>
          <w:lang w:val="fr-FR"/>
        </w:rPr>
      </w:pPr>
      <w:r w:rsidRPr="004E5612">
        <w:rPr>
          <w:rFonts w:eastAsia="Calibri"/>
          <w:color w:val="000000"/>
          <w:sz w:val="20"/>
          <w:szCs w:val="20"/>
          <w:lang w:val="fr-FR"/>
        </w:rPr>
        <w:t>Institute, Simon Fraser University.</w:t>
      </w:r>
    </w:p>
    <w:p w14:paraId="6025D12D" w14:textId="77777777" w:rsidR="00533F56" w:rsidRPr="004E5612" w:rsidRDefault="00533F56" w:rsidP="004E5612">
      <w:pPr>
        <w:jc w:val="both"/>
        <w:rPr>
          <w:rFonts w:eastAsia="Calibri"/>
          <w:color w:val="000000"/>
          <w:sz w:val="20"/>
          <w:szCs w:val="20"/>
          <w:lang w:val="fr-FR"/>
        </w:rPr>
      </w:pPr>
    </w:p>
    <w:p w14:paraId="6662B96B" w14:textId="7DB61547" w:rsidR="00A242EA" w:rsidRPr="00182F9C" w:rsidRDefault="00A242EA" w:rsidP="00A242EA">
      <w:pPr>
        <w:tabs>
          <w:tab w:val="left" w:pos="360"/>
          <w:tab w:val="left" w:pos="720"/>
        </w:tabs>
        <w:ind w:left="709" w:hanging="709"/>
        <w:rPr>
          <w:ins w:id="170" w:author="Vivienne de Vogel" w:date="2021-07-14T14:24:00Z"/>
          <w:sz w:val="20"/>
          <w:szCs w:val="20"/>
          <w:lang w:val="nl-NL"/>
          <w:rPrChange w:id="171" w:author="Vivienne de Vogel" w:date="2021-07-14T14:29:00Z">
            <w:rPr>
              <w:ins w:id="172" w:author="Vivienne de Vogel" w:date="2021-07-14T14:24:00Z"/>
              <w:lang w:val="en-CA"/>
            </w:rPr>
          </w:rPrChange>
        </w:rPr>
      </w:pPr>
      <w:ins w:id="173" w:author="Vivienne de Vogel" w:date="2021-07-14T14:24:00Z">
        <w:r w:rsidRPr="00A242EA">
          <w:rPr>
            <w:sz w:val="20"/>
            <w:szCs w:val="20"/>
            <w:lang w:val="en-CA"/>
            <w:rPrChange w:id="174" w:author="Vivienne de Vogel" w:date="2021-07-14T14:24:00Z">
              <w:rPr>
                <w:lang w:val="en-CA"/>
              </w:rPr>
            </w:rPrChange>
          </w:rPr>
          <w:t xml:space="preserve">Douglas, K. S. &amp; Otto, R. K. (2021). (Eds.) </w:t>
        </w:r>
        <w:r w:rsidRPr="00A242EA">
          <w:rPr>
            <w:i/>
            <w:sz w:val="20"/>
            <w:szCs w:val="20"/>
            <w:lang w:val="en-CA"/>
            <w:rPrChange w:id="175" w:author="Vivienne de Vogel" w:date="2021-07-14T14:24:00Z">
              <w:rPr>
                <w:i/>
                <w:lang w:val="en-CA"/>
              </w:rPr>
            </w:rPrChange>
          </w:rPr>
          <w:t xml:space="preserve">Handbook of violence risk assessment. </w:t>
        </w:r>
        <w:r w:rsidRPr="00182F9C">
          <w:rPr>
            <w:i/>
            <w:sz w:val="20"/>
            <w:szCs w:val="20"/>
            <w:lang w:val="nl-NL"/>
            <w:rPrChange w:id="176" w:author="Vivienne de Vogel" w:date="2021-07-14T14:29:00Z">
              <w:rPr>
                <w:i/>
                <w:lang w:val="en-CA"/>
              </w:rPr>
            </w:rPrChange>
          </w:rPr>
          <w:t>Secon</w:t>
        </w:r>
        <w:r w:rsidRPr="00182F9C">
          <w:rPr>
            <w:i/>
            <w:sz w:val="20"/>
            <w:szCs w:val="20"/>
            <w:lang w:val="nl-NL"/>
            <w:rPrChange w:id="177" w:author="Vivienne de Vogel" w:date="2021-07-14T14:29:00Z">
              <w:rPr>
                <w:i/>
                <w:sz w:val="20"/>
                <w:szCs w:val="20"/>
                <w:lang w:val="en-CA"/>
              </w:rPr>
            </w:rPrChange>
          </w:rPr>
          <w:t xml:space="preserve">d </w:t>
        </w:r>
        <w:proofErr w:type="spellStart"/>
        <w:r w:rsidRPr="00182F9C">
          <w:rPr>
            <w:i/>
            <w:sz w:val="20"/>
            <w:szCs w:val="20"/>
            <w:lang w:val="nl-NL"/>
            <w:rPrChange w:id="178" w:author="Vivienne de Vogel" w:date="2021-07-14T14:29:00Z">
              <w:rPr>
                <w:i/>
                <w:lang w:val="en-CA"/>
              </w:rPr>
            </w:rPrChange>
          </w:rPr>
          <w:t>edition</w:t>
        </w:r>
        <w:proofErr w:type="spellEnd"/>
        <w:r w:rsidRPr="00182F9C">
          <w:rPr>
            <w:sz w:val="20"/>
            <w:szCs w:val="20"/>
            <w:lang w:val="nl-NL"/>
            <w:rPrChange w:id="179" w:author="Vivienne de Vogel" w:date="2021-07-14T14:29:00Z">
              <w:rPr>
                <w:lang w:val="en-CA"/>
              </w:rPr>
            </w:rPrChange>
          </w:rPr>
          <w:t xml:space="preserve">. </w:t>
        </w:r>
        <w:proofErr w:type="spellStart"/>
        <w:r w:rsidRPr="00182F9C">
          <w:rPr>
            <w:sz w:val="20"/>
            <w:szCs w:val="20"/>
            <w:lang w:val="nl-NL"/>
            <w:rPrChange w:id="180" w:author="Vivienne de Vogel" w:date="2021-07-14T14:29:00Z">
              <w:rPr>
                <w:lang w:val="en-CA"/>
              </w:rPr>
            </w:rPrChange>
          </w:rPr>
          <w:t>Routledge</w:t>
        </w:r>
        <w:proofErr w:type="spellEnd"/>
        <w:r w:rsidRPr="00182F9C">
          <w:rPr>
            <w:sz w:val="20"/>
            <w:szCs w:val="20"/>
            <w:lang w:val="nl-NL"/>
            <w:rPrChange w:id="181" w:author="Vivienne de Vogel" w:date="2021-07-14T14:29:00Z">
              <w:rPr>
                <w:lang w:val="en-CA"/>
              </w:rPr>
            </w:rPrChange>
          </w:rPr>
          <w:t xml:space="preserve">.  </w:t>
        </w:r>
      </w:ins>
    </w:p>
    <w:p w14:paraId="278D861B" w14:textId="77777777" w:rsidR="00A242EA" w:rsidRDefault="00A242EA" w:rsidP="004E5612">
      <w:pPr>
        <w:jc w:val="both"/>
        <w:rPr>
          <w:ins w:id="182" w:author="Vivienne de Vogel" w:date="2021-07-14T14:24:00Z"/>
          <w:rFonts w:eastAsia="Calibri"/>
          <w:color w:val="000000"/>
          <w:sz w:val="20"/>
          <w:szCs w:val="20"/>
          <w:lang w:val="fr-FR"/>
        </w:rPr>
      </w:pPr>
    </w:p>
    <w:p w14:paraId="75870228" w14:textId="77777777" w:rsidR="00A242EA" w:rsidRDefault="00A242EA" w:rsidP="004E5612">
      <w:pPr>
        <w:jc w:val="both"/>
        <w:rPr>
          <w:ins w:id="183" w:author="Vivienne de Vogel" w:date="2021-07-14T14:24:00Z"/>
          <w:rFonts w:eastAsia="Calibri"/>
          <w:color w:val="000000"/>
          <w:sz w:val="20"/>
          <w:szCs w:val="20"/>
          <w:lang w:val="fr-FR"/>
        </w:rPr>
      </w:pPr>
    </w:p>
    <w:p w14:paraId="25D69E5D" w14:textId="23ADA405" w:rsidR="00533F56" w:rsidRPr="00AF2C88" w:rsidRDefault="00182F9C" w:rsidP="004E5612">
      <w:pPr>
        <w:jc w:val="both"/>
        <w:rPr>
          <w:rFonts w:eastAsia="Calibri"/>
          <w:color w:val="000000"/>
          <w:sz w:val="20"/>
          <w:szCs w:val="20"/>
          <w:lang w:val="nl-NL"/>
        </w:rPr>
      </w:pPr>
      <w:ins w:id="184" w:author="Vivienne de Vogel" w:date="2021-07-14T14:29:00Z">
        <w:r w:rsidRPr="00182F9C">
          <w:rPr>
            <w:rFonts w:eastAsia="Calibri"/>
            <w:color w:val="000000"/>
            <w:sz w:val="20"/>
            <w:szCs w:val="20"/>
            <w:lang w:val="fr-FR"/>
          </w:rPr>
          <w:t xml:space="preserve">Vogel, V. de, Vries Robbé, M. de, Bouman, Y.H.A, </w:t>
        </w:r>
        <w:proofErr w:type="spellStart"/>
        <w:r w:rsidRPr="00182F9C">
          <w:rPr>
            <w:rFonts w:eastAsia="Calibri"/>
            <w:color w:val="000000"/>
            <w:sz w:val="20"/>
            <w:szCs w:val="20"/>
            <w:lang w:val="fr-FR"/>
          </w:rPr>
          <w:t>Chakhssi</w:t>
        </w:r>
        <w:proofErr w:type="spellEnd"/>
        <w:r w:rsidRPr="00182F9C">
          <w:rPr>
            <w:rFonts w:eastAsia="Calibri"/>
            <w:color w:val="000000"/>
            <w:sz w:val="20"/>
            <w:szCs w:val="20"/>
            <w:lang w:val="fr-FR"/>
          </w:rPr>
          <w:t xml:space="preserve">, F., &amp; Ruiter, C. de (2013). </w:t>
        </w:r>
        <w:proofErr w:type="spellStart"/>
        <w:r w:rsidRPr="00182F9C">
          <w:rPr>
            <w:rFonts w:eastAsia="Calibri"/>
            <w:color w:val="000000"/>
            <w:sz w:val="20"/>
            <w:szCs w:val="20"/>
            <w:lang w:val="fr-FR"/>
          </w:rPr>
          <w:t>Innovatie</w:t>
        </w:r>
        <w:proofErr w:type="spellEnd"/>
        <w:r w:rsidRPr="00182F9C">
          <w:rPr>
            <w:rFonts w:eastAsia="Calibri"/>
            <w:color w:val="000000"/>
            <w:sz w:val="20"/>
            <w:szCs w:val="20"/>
            <w:lang w:val="fr-FR"/>
          </w:rPr>
          <w:t xml:space="preserve"> in </w:t>
        </w:r>
        <w:proofErr w:type="spellStart"/>
        <w:r w:rsidRPr="00182F9C">
          <w:rPr>
            <w:rFonts w:eastAsia="Calibri"/>
            <w:color w:val="000000"/>
            <w:sz w:val="20"/>
            <w:szCs w:val="20"/>
            <w:lang w:val="fr-FR"/>
          </w:rPr>
          <w:t>risicotaxatie</w:t>
        </w:r>
        <w:proofErr w:type="spellEnd"/>
        <w:r w:rsidRPr="00182F9C">
          <w:rPr>
            <w:rFonts w:eastAsia="Calibri"/>
            <w:color w:val="000000"/>
            <w:sz w:val="20"/>
            <w:szCs w:val="20"/>
            <w:lang w:val="fr-FR"/>
          </w:rPr>
          <w:t xml:space="preserve"> </w:t>
        </w:r>
        <w:commentRangeStart w:id="185"/>
        <w:r w:rsidRPr="00182F9C">
          <w:rPr>
            <w:rFonts w:eastAsia="Calibri"/>
            <w:color w:val="000000"/>
            <w:sz w:val="20"/>
            <w:szCs w:val="20"/>
            <w:lang w:val="fr-FR"/>
          </w:rPr>
          <w:t>van</w:t>
        </w:r>
      </w:ins>
      <w:commentRangeEnd w:id="185"/>
      <w:ins w:id="186" w:author="Vivienne de Vogel" w:date="2021-07-14T14:31:00Z">
        <w:r w:rsidR="00E43582">
          <w:rPr>
            <w:rStyle w:val="Verwijzingopmerking"/>
          </w:rPr>
          <w:commentReference w:id="185"/>
        </w:r>
      </w:ins>
      <w:ins w:id="187" w:author="Vivienne de Vogel" w:date="2021-07-14T14:29:00Z">
        <w:r w:rsidRPr="00182F9C">
          <w:rPr>
            <w:rFonts w:eastAsia="Calibri"/>
            <w:color w:val="000000"/>
            <w:sz w:val="20"/>
            <w:szCs w:val="20"/>
            <w:lang w:val="fr-FR"/>
          </w:rPr>
          <w:t xml:space="preserve"> </w:t>
        </w:r>
        <w:proofErr w:type="spellStart"/>
        <w:r w:rsidRPr="00182F9C">
          <w:rPr>
            <w:rFonts w:eastAsia="Calibri"/>
            <w:color w:val="000000"/>
            <w:sz w:val="20"/>
            <w:szCs w:val="20"/>
            <w:lang w:val="fr-FR"/>
          </w:rPr>
          <w:t>geweld</w:t>
        </w:r>
        <w:proofErr w:type="spellEnd"/>
        <w:r w:rsidRPr="00182F9C">
          <w:rPr>
            <w:rFonts w:eastAsia="Calibri"/>
            <w:color w:val="000000"/>
            <w:sz w:val="20"/>
            <w:szCs w:val="20"/>
            <w:lang w:val="fr-FR"/>
          </w:rPr>
          <w:t>: De HCR-20V3. Gedragstherapie, 46, 107-118.</w:t>
        </w:r>
        <w:r>
          <w:rPr>
            <w:rFonts w:eastAsia="Calibri"/>
            <w:color w:val="000000"/>
            <w:sz w:val="20"/>
            <w:szCs w:val="20"/>
            <w:lang w:val="fr-FR"/>
          </w:rPr>
          <w:t xml:space="preserve"> </w:t>
        </w:r>
      </w:ins>
      <w:del w:id="188" w:author="Vivienne de Vogel" w:date="2021-07-14T14:29:00Z">
        <w:r w:rsidR="004E5612" w:rsidRPr="004E5612" w:rsidDel="00182F9C">
          <w:rPr>
            <w:rFonts w:eastAsia="Calibri"/>
            <w:color w:val="000000"/>
            <w:sz w:val="20"/>
            <w:szCs w:val="20"/>
            <w:lang w:val="fr-FR"/>
          </w:rPr>
          <w:delText xml:space="preserve">Vivienne de Vogel, Michiel de Vries Robbé, Theo Bouman, Farid Chakhssi, Corine de Ruiter (2015). </w:delText>
        </w:r>
        <w:r w:rsidR="004E5612" w:rsidRPr="004E5612" w:rsidDel="00182F9C">
          <w:rPr>
            <w:rFonts w:eastAsia="Calibri"/>
            <w:color w:val="000000"/>
            <w:sz w:val="20"/>
            <w:szCs w:val="20"/>
            <w:lang w:val="nl-NL"/>
          </w:rPr>
          <w:delText xml:space="preserve">Innovatie in risicotaxatie van geweld: De HCR-20V3. Tijdschrift voor Gedragstherapie en cognitieve therapie, jaargang 2013, nr 2. </w:delText>
        </w:r>
      </w:del>
      <w:r w:rsidR="004E5612" w:rsidRPr="00AF2C88">
        <w:rPr>
          <w:rFonts w:eastAsia="Calibri"/>
          <w:color w:val="000000"/>
          <w:sz w:val="20"/>
          <w:szCs w:val="20"/>
          <w:lang w:val="nl-NL"/>
        </w:rPr>
        <w:t xml:space="preserve">Online: </w:t>
      </w:r>
      <w:r w:rsidR="004E5612" w:rsidRPr="00AF2C88">
        <w:rPr>
          <w:rFonts w:eastAsia="Calibri"/>
          <w:color w:val="000000"/>
          <w:sz w:val="20"/>
          <w:szCs w:val="20"/>
          <w:lang w:val="nl-NL"/>
        </w:rPr>
        <w:lastRenderedPageBreak/>
        <w:t>https://www.tijdschriftgedragstherapie.nl/inhoud/tijdschrift_artikel/TG-2013-2-5/Innovatie-in-risicotaxatie-van-geweld-De-HCR-20V3.</w:t>
      </w:r>
    </w:p>
    <w:p w14:paraId="358628A8" w14:textId="77777777" w:rsidR="00533F56" w:rsidRPr="00AF2C88" w:rsidRDefault="00533F56" w:rsidP="004E5612">
      <w:pPr>
        <w:jc w:val="both"/>
        <w:rPr>
          <w:rFonts w:eastAsia="Calibri"/>
          <w:color w:val="000000"/>
          <w:sz w:val="20"/>
          <w:szCs w:val="20"/>
          <w:lang w:val="nl-NL"/>
        </w:rPr>
      </w:pPr>
    </w:p>
    <w:p w14:paraId="76D28AD2" w14:textId="77777777" w:rsidR="00533F56" w:rsidRPr="004E5612" w:rsidRDefault="004E5612" w:rsidP="004E5612">
      <w:pPr>
        <w:jc w:val="both"/>
        <w:rPr>
          <w:rFonts w:eastAsia="Calibri"/>
          <w:color w:val="000000"/>
          <w:sz w:val="20"/>
          <w:szCs w:val="20"/>
        </w:rPr>
      </w:pPr>
      <w:r w:rsidRPr="004E5612">
        <w:rPr>
          <w:rFonts w:eastAsia="Calibri"/>
          <w:color w:val="000000"/>
          <w:sz w:val="20"/>
          <w:szCs w:val="20"/>
        </w:rPr>
        <w:t xml:space="preserve">Hart, S. D. (2009). Evidence-based assessment of risk for sexual violence. </w:t>
      </w:r>
      <w:r w:rsidRPr="004E5612">
        <w:rPr>
          <w:rFonts w:eastAsia="Calibri"/>
          <w:i/>
          <w:color w:val="000000"/>
          <w:sz w:val="20"/>
          <w:szCs w:val="20"/>
        </w:rPr>
        <w:t>Chapman</w:t>
      </w:r>
    </w:p>
    <w:p w14:paraId="062499AC" w14:textId="77777777" w:rsidR="00533F56" w:rsidRPr="004E5612" w:rsidRDefault="004E5612" w:rsidP="004E5612">
      <w:pPr>
        <w:jc w:val="both"/>
        <w:rPr>
          <w:rFonts w:eastAsia="Calibri"/>
          <w:color w:val="000000"/>
          <w:sz w:val="20"/>
          <w:szCs w:val="20"/>
        </w:rPr>
      </w:pPr>
      <w:r w:rsidRPr="004E5612">
        <w:rPr>
          <w:rFonts w:eastAsia="Calibri"/>
          <w:i/>
          <w:color w:val="000000"/>
          <w:sz w:val="20"/>
          <w:szCs w:val="20"/>
        </w:rPr>
        <w:t>Journal of Criminal Justice, 1</w:t>
      </w:r>
      <w:r w:rsidRPr="004E5612">
        <w:rPr>
          <w:rFonts w:eastAsia="Calibri"/>
          <w:color w:val="000000"/>
          <w:sz w:val="20"/>
          <w:szCs w:val="20"/>
        </w:rPr>
        <w:t xml:space="preserve">, 143-165. </w:t>
      </w:r>
    </w:p>
    <w:p w14:paraId="452806DE" w14:textId="77777777" w:rsidR="00533F56" w:rsidRPr="004E5612" w:rsidRDefault="00533F56" w:rsidP="004E5612">
      <w:pPr>
        <w:jc w:val="both"/>
        <w:rPr>
          <w:rFonts w:eastAsia="Calibri"/>
          <w:color w:val="000000"/>
          <w:sz w:val="20"/>
          <w:szCs w:val="20"/>
        </w:rPr>
      </w:pPr>
    </w:p>
    <w:p w14:paraId="2B9C5302" w14:textId="77777777" w:rsidR="00533F56" w:rsidRPr="004E5612" w:rsidRDefault="004E5612" w:rsidP="004E5612">
      <w:pPr>
        <w:jc w:val="both"/>
        <w:rPr>
          <w:rFonts w:eastAsia="Calibri"/>
          <w:color w:val="000000"/>
          <w:sz w:val="20"/>
          <w:szCs w:val="20"/>
        </w:rPr>
      </w:pPr>
      <w:r w:rsidRPr="004E5612">
        <w:rPr>
          <w:rFonts w:eastAsia="Calibri"/>
          <w:color w:val="000000"/>
          <w:sz w:val="20"/>
          <w:szCs w:val="20"/>
        </w:rPr>
        <w:t>Hart, S. D., &amp; Logan, C. (2011). Formulation of violence risk using evidence-based</w:t>
      </w:r>
    </w:p>
    <w:p w14:paraId="27293DD5" w14:textId="77777777" w:rsidR="00533F56" w:rsidRPr="004E5612" w:rsidRDefault="004E5612" w:rsidP="004E5612">
      <w:pPr>
        <w:jc w:val="both"/>
        <w:rPr>
          <w:rFonts w:eastAsia="Calibri"/>
          <w:color w:val="000000"/>
          <w:sz w:val="20"/>
          <w:szCs w:val="20"/>
        </w:rPr>
      </w:pPr>
      <w:r w:rsidRPr="004E5612">
        <w:rPr>
          <w:rFonts w:eastAsia="Calibri"/>
          <w:color w:val="000000"/>
          <w:sz w:val="20"/>
          <w:szCs w:val="20"/>
        </w:rPr>
        <w:t xml:space="preserve">assessments: The structured professional judgment approach. In P. </w:t>
      </w:r>
      <w:proofErr w:type="spellStart"/>
      <w:r w:rsidRPr="004E5612">
        <w:rPr>
          <w:rFonts w:eastAsia="Calibri"/>
          <w:color w:val="000000"/>
          <w:sz w:val="20"/>
          <w:szCs w:val="20"/>
        </w:rPr>
        <w:t>Sturmey</w:t>
      </w:r>
      <w:proofErr w:type="spellEnd"/>
    </w:p>
    <w:p w14:paraId="7435E081" w14:textId="77777777" w:rsidR="00533F56" w:rsidRPr="004E5612" w:rsidRDefault="004E5612" w:rsidP="004E5612">
      <w:pPr>
        <w:jc w:val="both"/>
        <w:rPr>
          <w:rFonts w:eastAsia="Calibri"/>
          <w:color w:val="000000"/>
          <w:sz w:val="20"/>
          <w:szCs w:val="20"/>
          <w:lang w:val="de-DE"/>
        </w:rPr>
      </w:pPr>
      <w:r w:rsidRPr="004E5612">
        <w:rPr>
          <w:rFonts w:eastAsia="Calibri"/>
          <w:color w:val="000000"/>
          <w:sz w:val="20"/>
          <w:szCs w:val="20"/>
        </w:rPr>
        <w:t xml:space="preserve">&amp; M. McMurran (Eds.), </w:t>
      </w:r>
      <w:r w:rsidRPr="004E5612">
        <w:rPr>
          <w:rFonts w:eastAsia="Calibri"/>
          <w:i/>
          <w:color w:val="000000"/>
          <w:sz w:val="20"/>
          <w:szCs w:val="20"/>
        </w:rPr>
        <w:t xml:space="preserve">Forensic case formulation </w:t>
      </w:r>
      <w:r w:rsidRPr="004E5612">
        <w:rPr>
          <w:rFonts w:eastAsia="Calibri"/>
          <w:color w:val="000000"/>
          <w:sz w:val="20"/>
          <w:szCs w:val="20"/>
        </w:rPr>
        <w:t xml:space="preserve">(pp. 83-106). </w:t>
      </w:r>
      <w:r w:rsidRPr="004E5612">
        <w:rPr>
          <w:rFonts w:eastAsia="Calibri"/>
          <w:color w:val="000000"/>
          <w:sz w:val="20"/>
          <w:szCs w:val="20"/>
          <w:lang w:val="de-DE"/>
        </w:rPr>
        <w:t>Chichester, UK:</w:t>
      </w:r>
    </w:p>
    <w:p w14:paraId="51F2A3AE" w14:textId="77777777" w:rsidR="00533F56" w:rsidRPr="004E5612" w:rsidRDefault="004E5612" w:rsidP="004E5612">
      <w:pPr>
        <w:jc w:val="both"/>
        <w:rPr>
          <w:rFonts w:eastAsia="Calibri"/>
          <w:color w:val="000000"/>
          <w:sz w:val="20"/>
          <w:szCs w:val="20"/>
          <w:lang w:val="de-DE"/>
        </w:rPr>
      </w:pPr>
      <w:r w:rsidRPr="004E5612">
        <w:rPr>
          <w:rFonts w:eastAsia="Calibri"/>
          <w:color w:val="000000"/>
          <w:sz w:val="20"/>
          <w:szCs w:val="20"/>
          <w:lang w:val="de-DE"/>
        </w:rPr>
        <w:t>Wiley-Blackwell.</w:t>
      </w:r>
    </w:p>
    <w:p w14:paraId="647E3CED" w14:textId="77777777" w:rsidR="00533F56" w:rsidRPr="004E5612" w:rsidRDefault="00533F56" w:rsidP="004E5612">
      <w:pPr>
        <w:jc w:val="both"/>
        <w:rPr>
          <w:rFonts w:eastAsia="Calibri"/>
          <w:color w:val="000000"/>
          <w:sz w:val="20"/>
          <w:szCs w:val="20"/>
          <w:lang w:val="de-DE"/>
        </w:rPr>
      </w:pPr>
    </w:p>
    <w:p w14:paraId="59F42D75" w14:textId="77777777" w:rsidR="00533F56" w:rsidRPr="004E5612" w:rsidRDefault="004E5612" w:rsidP="004E5612">
      <w:pPr>
        <w:jc w:val="both"/>
        <w:rPr>
          <w:rFonts w:eastAsia="Calibri"/>
          <w:color w:val="000000"/>
          <w:sz w:val="20"/>
          <w:szCs w:val="20"/>
          <w:lang w:val="de-DE"/>
        </w:rPr>
      </w:pPr>
      <w:r w:rsidRPr="004E5612">
        <w:rPr>
          <w:rFonts w:eastAsia="Calibri"/>
          <w:color w:val="000000"/>
          <w:sz w:val="20"/>
          <w:szCs w:val="20"/>
          <w:lang w:val="de-DE"/>
        </w:rPr>
        <w:t xml:space="preserve">https://www.forensischezorg.nl/beleid/risicotaxatie-instrumenten </w:t>
      </w:r>
    </w:p>
    <w:p w14:paraId="0780C7C9" w14:textId="77777777" w:rsidR="00533F56" w:rsidRPr="004E5612" w:rsidRDefault="00533F56" w:rsidP="004E5612">
      <w:pPr>
        <w:jc w:val="both"/>
        <w:rPr>
          <w:rFonts w:eastAsia="Calibri"/>
          <w:color w:val="000000"/>
          <w:sz w:val="20"/>
          <w:szCs w:val="20"/>
          <w:lang w:val="de-DE"/>
        </w:rPr>
      </w:pPr>
    </w:p>
    <w:p w14:paraId="727D1B2B" w14:textId="77777777" w:rsidR="00533F56" w:rsidRPr="004E5612" w:rsidRDefault="004E5612" w:rsidP="004E5612">
      <w:pPr>
        <w:jc w:val="both"/>
        <w:rPr>
          <w:rFonts w:eastAsia="Calibri"/>
          <w:color w:val="000000"/>
          <w:sz w:val="20"/>
          <w:szCs w:val="20"/>
        </w:rPr>
      </w:pPr>
      <w:r w:rsidRPr="004E5612">
        <w:rPr>
          <w:rFonts w:eastAsia="Calibri"/>
          <w:color w:val="000000"/>
          <w:sz w:val="20"/>
          <w:szCs w:val="20"/>
        </w:rPr>
        <w:t xml:space="preserve">Logan C. The HCR-20 Version 3: A case study in risk formulation. INTERNATIONAL JOURNAL OF FORENSIC MENTAL HEALTH, 13: 1–9, 2014. Available from: https://www.researchgate.net/publication/271947026_The_HCR-20_Version_3_A_case_study_in_risk_formulation [accessed May 15 2020]. </w:t>
      </w:r>
    </w:p>
    <w:p w14:paraId="448846D1" w14:textId="77777777" w:rsidR="00533F56" w:rsidRPr="004E5612" w:rsidRDefault="00533F56" w:rsidP="004E5612">
      <w:pPr>
        <w:jc w:val="both"/>
        <w:rPr>
          <w:rFonts w:eastAsia="Calibri"/>
          <w:color w:val="000000"/>
          <w:sz w:val="20"/>
          <w:szCs w:val="20"/>
        </w:rPr>
      </w:pPr>
    </w:p>
    <w:p w14:paraId="3B11A60E" w14:textId="77777777" w:rsidR="00533F56" w:rsidRPr="004E5612" w:rsidRDefault="004E5612" w:rsidP="004E5612">
      <w:pPr>
        <w:jc w:val="both"/>
        <w:rPr>
          <w:rFonts w:eastAsia="Calibri"/>
          <w:color w:val="000000"/>
          <w:sz w:val="20"/>
          <w:szCs w:val="20"/>
        </w:rPr>
      </w:pPr>
      <w:r w:rsidRPr="004E5612">
        <w:rPr>
          <w:rFonts w:eastAsia="Calibri"/>
          <w:color w:val="000000"/>
          <w:sz w:val="20"/>
          <w:szCs w:val="20"/>
        </w:rPr>
        <w:t xml:space="preserve">Dr Barlow HCR 20 V3 Introduction (NHS, England). https://madeinheene.hee.nhs.uk/Portals/19/1 HCR 20 V3 Introduction- Dr Barlow _1.pdf [no date] </w:t>
      </w:r>
    </w:p>
    <w:p w14:paraId="2F1C30AB" w14:textId="77777777" w:rsidR="00533F56" w:rsidRPr="004E5612" w:rsidRDefault="00533F56" w:rsidP="004E5612">
      <w:pPr>
        <w:jc w:val="both"/>
        <w:rPr>
          <w:rFonts w:eastAsia="Calibri"/>
          <w:color w:val="000000"/>
          <w:sz w:val="20"/>
          <w:szCs w:val="20"/>
        </w:rPr>
      </w:pPr>
    </w:p>
    <w:p w14:paraId="6783D1D5" w14:textId="4BE1DE29" w:rsidR="00533F56" w:rsidRDefault="004E5612" w:rsidP="004E5612">
      <w:pPr>
        <w:jc w:val="both"/>
        <w:rPr>
          <w:ins w:id="189" w:author="Vivienne de Vogel" w:date="2021-07-14T14:25:00Z"/>
          <w:rFonts w:eastAsia="Calibri"/>
          <w:color w:val="000000"/>
          <w:sz w:val="20"/>
          <w:szCs w:val="20"/>
        </w:rPr>
      </w:pPr>
      <w:r w:rsidRPr="004E5612">
        <w:rPr>
          <w:rFonts w:eastAsia="Calibri"/>
          <w:color w:val="000000"/>
          <w:sz w:val="20"/>
          <w:szCs w:val="20"/>
        </w:rPr>
        <w:t xml:space="preserve">Douglas KS, Guy LS, Reeves KA, Weir J. (2005). HCR-20 Violence Risk Assessment Scheme: Overview and Annotated Bibliography. Implementation Science and Practice Advances Research Center Publications. Retrieved from </w:t>
      </w:r>
      <w:r w:rsidRPr="004E5612">
        <w:rPr>
          <w:rFonts w:eastAsia="Calibri"/>
          <w:color w:val="316190"/>
          <w:sz w:val="20"/>
          <w:szCs w:val="20"/>
        </w:rPr>
        <w:t xml:space="preserve">https://escholarship.umassmed.edu/psych_cmhsr/335 </w:t>
      </w:r>
    </w:p>
    <w:p w14:paraId="33149659" w14:textId="37D8AACD" w:rsidR="00A242EA" w:rsidRDefault="00A242EA" w:rsidP="004E5612">
      <w:pPr>
        <w:jc w:val="both"/>
        <w:rPr>
          <w:ins w:id="190" w:author="Vivienne de Vogel" w:date="2021-07-14T14:25:00Z"/>
          <w:rFonts w:eastAsia="Calibri"/>
          <w:color w:val="000000"/>
          <w:sz w:val="20"/>
          <w:szCs w:val="20"/>
        </w:rPr>
      </w:pPr>
    </w:p>
    <w:p w14:paraId="0E1D457B" w14:textId="13FF2C58" w:rsidR="00A242EA" w:rsidRDefault="00A242EA" w:rsidP="004E5612">
      <w:pPr>
        <w:jc w:val="both"/>
        <w:rPr>
          <w:ins w:id="191" w:author="Vivienne de Vogel" w:date="2021-07-14T14:25:00Z"/>
          <w:rFonts w:eastAsia="Calibri"/>
          <w:color w:val="000000"/>
          <w:sz w:val="20"/>
          <w:szCs w:val="20"/>
        </w:rPr>
      </w:pPr>
    </w:p>
    <w:p w14:paraId="2A9FA0F7" w14:textId="0C459604" w:rsidR="00A242EA" w:rsidRPr="00A242EA" w:rsidRDefault="00A242EA" w:rsidP="00A242EA">
      <w:pPr>
        <w:jc w:val="both"/>
        <w:rPr>
          <w:ins w:id="192" w:author="Vivienne de Vogel" w:date="2021-07-14T14:25:00Z"/>
          <w:rFonts w:eastAsia="Calibri"/>
          <w:color w:val="000000"/>
          <w:sz w:val="20"/>
          <w:szCs w:val="20"/>
        </w:rPr>
      </w:pPr>
      <w:ins w:id="193" w:author="Vivienne de Vogel" w:date="2021-07-14T14:25:00Z">
        <w:r w:rsidRPr="00A242EA">
          <w:rPr>
            <w:rFonts w:eastAsia="Calibri"/>
            <w:color w:val="000000"/>
            <w:sz w:val="20"/>
            <w:szCs w:val="20"/>
          </w:rPr>
          <w:t xml:space="preserve">Singh, J. P., Desmarais, S. L., </w:t>
        </w:r>
        <w:proofErr w:type="spellStart"/>
        <w:r w:rsidRPr="00A242EA">
          <w:rPr>
            <w:rFonts w:eastAsia="Calibri"/>
            <w:color w:val="000000"/>
            <w:sz w:val="20"/>
            <w:szCs w:val="20"/>
          </w:rPr>
          <w:t>Hurducas</w:t>
        </w:r>
        <w:proofErr w:type="spellEnd"/>
        <w:r w:rsidRPr="00A242EA">
          <w:rPr>
            <w:rFonts w:eastAsia="Calibri"/>
            <w:color w:val="000000"/>
            <w:sz w:val="20"/>
            <w:szCs w:val="20"/>
          </w:rPr>
          <w:t xml:space="preserve">, C., Arbach-Lucioni, K., </w:t>
        </w:r>
        <w:proofErr w:type="spellStart"/>
        <w:r w:rsidRPr="00A242EA">
          <w:rPr>
            <w:rFonts w:eastAsia="Calibri"/>
            <w:color w:val="000000"/>
            <w:sz w:val="20"/>
            <w:szCs w:val="20"/>
          </w:rPr>
          <w:t>Condemarin</w:t>
        </w:r>
        <w:proofErr w:type="spellEnd"/>
        <w:r w:rsidRPr="00A242EA">
          <w:rPr>
            <w:rFonts w:eastAsia="Calibri"/>
            <w:color w:val="000000"/>
            <w:sz w:val="20"/>
            <w:szCs w:val="20"/>
          </w:rPr>
          <w:t xml:space="preserve">, C., Dean, K., ... &amp; Ho, R. M. Y. (2014). International perspectives on the practical application of violence risk assessment: A global survey of 44 countries. </w:t>
        </w:r>
        <w:r w:rsidRPr="00A242EA">
          <w:rPr>
            <w:rFonts w:eastAsia="Calibri"/>
            <w:i/>
            <w:iCs/>
            <w:color w:val="000000"/>
            <w:sz w:val="20"/>
            <w:szCs w:val="20"/>
            <w:rPrChange w:id="194" w:author="Vivienne de Vogel" w:date="2021-07-14T14:25:00Z">
              <w:rPr>
                <w:rFonts w:eastAsia="Calibri"/>
                <w:color w:val="000000"/>
                <w:sz w:val="20"/>
                <w:szCs w:val="20"/>
              </w:rPr>
            </w:rPrChange>
          </w:rPr>
          <w:t>International Journal of Forensic Mental Health, 13(3),</w:t>
        </w:r>
        <w:r w:rsidRPr="00A242EA">
          <w:rPr>
            <w:rFonts w:eastAsia="Calibri"/>
            <w:color w:val="000000"/>
            <w:sz w:val="20"/>
            <w:szCs w:val="20"/>
          </w:rPr>
          <w:t xml:space="preserve"> 193–206. </w:t>
        </w:r>
      </w:ins>
    </w:p>
    <w:p w14:paraId="3F54E956" w14:textId="48EEEAEA" w:rsidR="00A242EA" w:rsidRPr="004E5612" w:rsidRDefault="00A242EA" w:rsidP="00A242EA">
      <w:pPr>
        <w:jc w:val="both"/>
        <w:rPr>
          <w:rFonts w:eastAsia="Calibri"/>
          <w:color w:val="000000"/>
          <w:sz w:val="20"/>
          <w:szCs w:val="20"/>
        </w:rPr>
      </w:pPr>
      <w:ins w:id="195" w:author="Vivienne de Vogel" w:date="2021-07-14T14:25:00Z">
        <w:r w:rsidRPr="00A242EA">
          <w:rPr>
            <w:rFonts w:eastAsia="Calibri"/>
            <w:color w:val="000000"/>
            <w:sz w:val="20"/>
            <w:szCs w:val="20"/>
          </w:rPr>
          <w:t>https://doi.org/10.1080/14999013.2014.922141</w:t>
        </w:r>
      </w:ins>
    </w:p>
    <w:p w14:paraId="4715BDAF" w14:textId="77777777"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167"/>
      <w:bookmarkEnd w:id="168"/>
    </w:p>
    <w:p w14:paraId="281AAC3B" w14:textId="77777777" w:rsidR="00533F56" w:rsidRPr="00C47811" w:rsidRDefault="004E5612">
      <w:pPr>
        <w:pStyle w:val="Kop2"/>
        <w:numPr>
          <w:ilvl w:val="1"/>
          <w:numId w:val="1"/>
        </w:numPr>
        <w:rPr>
          <w:rFonts w:ascii="Arial" w:hAnsi="Arial" w:cs="Arial"/>
          <w:color w:val="004080"/>
        </w:rPr>
      </w:pPr>
      <w:bookmarkStart w:id="196" w:name="_Toc49357650"/>
      <w:bookmarkStart w:id="197" w:name="FUNCTIONAL_MODEL"/>
      <w:bookmarkStart w:id="198" w:name="BKM_937CD03F_CFDC_4455_868B_13D82B5EC801"/>
      <w:r w:rsidRPr="00C47811">
        <w:rPr>
          <w:rFonts w:ascii="Arial" w:hAnsi="Arial" w:cs="Arial"/>
          <w:color w:val="004080"/>
        </w:rPr>
        <w:t>Functional Model</w:t>
      </w:r>
      <w:bookmarkEnd w:id="196"/>
    </w:p>
    <w:bookmarkEnd w:id="197"/>
    <w:bookmarkEnd w:id="198"/>
    <w:p w14:paraId="224E1C1E" w14:textId="77777777" w:rsidR="00533F56" w:rsidRPr="00C47811" w:rsidRDefault="00533F56">
      <w:pPr>
        <w:rPr>
          <w:rFonts w:eastAsia="Calibri"/>
          <w:color w:val="000000"/>
          <w:sz w:val="22"/>
          <w:szCs w:val="22"/>
        </w:rPr>
      </w:pPr>
    </w:p>
    <w:p w14:paraId="299965B8" w14:textId="77777777" w:rsidR="00533F56" w:rsidRPr="00C47811" w:rsidRDefault="004E5612">
      <w:pPr>
        <w:pStyle w:val="Kop2"/>
        <w:numPr>
          <w:ilvl w:val="1"/>
          <w:numId w:val="1"/>
        </w:numPr>
        <w:rPr>
          <w:rFonts w:ascii="Arial" w:hAnsi="Arial" w:cs="Arial"/>
          <w:color w:val="004080"/>
        </w:rPr>
      </w:pPr>
      <w:bookmarkStart w:id="199" w:name="_Toc49357651"/>
      <w:bookmarkStart w:id="200" w:name="TRACEABILITY_TO_OTHER_STANDARDS"/>
      <w:bookmarkStart w:id="201" w:name="BKM_A6712801_BEA7_46F5_A54A_E264263A0CF8"/>
      <w:r w:rsidRPr="00C47811">
        <w:rPr>
          <w:rFonts w:ascii="Arial" w:hAnsi="Arial" w:cs="Arial"/>
          <w:color w:val="004080"/>
        </w:rPr>
        <w:t>Traceability to other Standards</w:t>
      </w:r>
      <w:bookmarkEnd w:id="199"/>
    </w:p>
    <w:p w14:paraId="7CE00DDF" w14:textId="77777777"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200"/>
      <w:bookmarkEnd w:id="201"/>
    </w:p>
    <w:p w14:paraId="3A810F89" w14:textId="77777777" w:rsidR="00533F56" w:rsidRPr="00C47811" w:rsidRDefault="004E5612">
      <w:pPr>
        <w:pStyle w:val="Kop2"/>
        <w:numPr>
          <w:ilvl w:val="1"/>
          <w:numId w:val="1"/>
        </w:numPr>
        <w:rPr>
          <w:rFonts w:ascii="Arial" w:hAnsi="Arial" w:cs="Arial"/>
          <w:color w:val="004080"/>
        </w:rPr>
      </w:pPr>
      <w:bookmarkStart w:id="202" w:name="_Toc49357652"/>
      <w:bookmarkStart w:id="203" w:name="DISCLAIMER"/>
      <w:bookmarkStart w:id="204" w:name="BKM_C2B402D4_0EC0_4A05_8E2A_64081C2071BB"/>
      <w:r w:rsidRPr="00C47811">
        <w:rPr>
          <w:rFonts w:ascii="Arial" w:hAnsi="Arial" w:cs="Arial"/>
          <w:color w:val="004080"/>
        </w:rPr>
        <w:t>Disclaimer</w:t>
      </w:r>
      <w:bookmarkEnd w:id="202"/>
    </w:p>
    <w:p w14:paraId="043DC76D"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1184D1B" w14:textId="77777777" w:rsidR="00533F56" w:rsidRPr="004E5612" w:rsidRDefault="00533F56" w:rsidP="004E5612">
      <w:pPr>
        <w:jc w:val="both"/>
        <w:rPr>
          <w:rFonts w:eastAsia="Calibri"/>
          <w:color w:val="000000"/>
          <w:sz w:val="20"/>
          <w:szCs w:val="20"/>
          <w:lang w:val="nl-NL"/>
        </w:rPr>
      </w:pPr>
    </w:p>
    <w:p w14:paraId="2C52DA9A"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203"/>
      <w:bookmarkEnd w:id="204"/>
    </w:p>
    <w:p w14:paraId="01991EF7" w14:textId="77777777" w:rsidR="00533F56" w:rsidRPr="00C47811" w:rsidRDefault="00533F56">
      <w:pPr>
        <w:rPr>
          <w:rFonts w:eastAsia="Calibri"/>
          <w:color w:val="000000"/>
          <w:sz w:val="22"/>
          <w:szCs w:val="22"/>
          <w:lang w:val="nl-NL"/>
        </w:rPr>
      </w:pPr>
    </w:p>
    <w:p w14:paraId="6A45951D" w14:textId="77777777" w:rsidR="00533F56" w:rsidRPr="00C47811" w:rsidRDefault="004E5612">
      <w:pPr>
        <w:pStyle w:val="Kop2"/>
        <w:numPr>
          <w:ilvl w:val="1"/>
          <w:numId w:val="1"/>
        </w:numPr>
        <w:rPr>
          <w:rFonts w:ascii="Arial" w:hAnsi="Arial" w:cs="Arial"/>
          <w:color w:val="004080"/>
        </w:rPr>
      </w:pPr>
      <w:bookmarkStart w:id="205" w:name="_Toc49357653"/>
      <w:bookmarkStart w:id="206" w:name="TERMS_OF_USE"/>
      <w:bookmarkStart w:id="207" w:name="BKM_F0703376_9A85_43B9_B40C_413E0B25A944"/>
      <w:r w:rsidRPr="00C47811">
        <w:rPr>
          <w:rFonts w:ascii="Arial" w:hAnsi="Arial" w:cs="Arial"/>
          <w:color w:val="004080"/>
        </w:rPr>
        <w:t>Terms of Use</w:t>
      </w:r>
      <w:bookmarkEnd w:id="205"/>
    </w:p>
    <w:p w14:paraId="0A7659E6"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14:paraId="79637BC2"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206"/>
      <w:bookmarkEnd w:id="207"/>
    </w:p>
    <w:p w14:paraId="788FABF2" w14:textId="77777777" w:rsidR="00533F56" w:rsidRPr="00C47811" w:rsidRDefault="004E5612">
      <w:pPr>
        <w:pStyle w:val="Kop2"/>
        <w:numPr>
          <w:ilvl w:val="1"/>
          <w:numId w:val="1"/>
        </w:numPr>
        <w:rPr>
          <w:rFonts w:ascii="Arial" w:hAnsi="Arial" w:cs="Arial"/>
          <w:color w:val="004080"/>
        </w:rPr>
      </w:pPr>
      <w:bookmarkStart w:id="208" w:name="_Toc49357654"/>
      <w:bookmarkStart w:id="209" w:name="COPYRIGHTS"/>
      <w:bookmarkStart w:id="210" w:name="BKM_BAB27C24_8A43_485A_A2DD_EF6899F075CE"/>
      <w:r w:rsidRPr="00C47811">
        <w:rPr>
          <w:rFonts w:ascii="Arial" w:hAnsi="Arial" w:cs="Arial"/>
          <w:color w:val="004080"/>
        </w:rPr>
        <w:lastRenderedPageBreak/>
        <w:t>Copyrights</w:t>
      </w:r>
      <w:bookmarkEnd w:id="208"/>
    </w:p>
    <w:p w14:paraId="3AC46776" w14:textId="77777777" w:rsidR="00533F56" w:rsidRPr="004E5612" w:rsidRDefault="004E5612">
      <w:pPr>
        <w:rPr>
          <w:rFonts w:eastAsia="Calibri"/>
          <w:iCs/>
          <w:color w:val="000000"/>
          <w:sz w:val="20"/>
          <w:szCs w:val="20"/>
          <w:lang w:val="nl-NL"/>
        </w:rPr>
      </w:pPr>
      <w:r w:rsidRPr="004E5612">
        <w:rPr>
          <w:rFonts w:eastAsia="Calibri"/>
          <w:iCs/>
          <w:color w:val="1A1A18"/>
          <w:sz w:val="20"/>
          <w:szCs w:val="20"/>
          <w:lang w:val="nl-NL"/>
        </w:rPr>
        <w:t>© Copyright september 2013, Van der Hoeven Kliniek</w:t>
      </w:r>
    </w:p>
    <w:p w14:paraId="1BC20026" w14:textId="77777777" w:rsidR="00533F56" w:rsidRPr="004E5612" w:rsidRDefault="004E5612">
      <w:pPr>
        <w:rPr>
          <w:rFonts w:eastAsia="Calibri"/>
          <w:iCs/>
          <w:color w:val="000000"/>
          <w:sz w:val="20"/>
          <w:szCs w:val="20"/>
          <w:lang w:val="fr-FR"/>
        </w:rPr>
      </w:pPr>
      <w:r w:rsidRPr="004E5612">
        <w:rPr>
          <w:rFonts w:eastAsia="Calibri"/>
          <w:iCs/>
          <w:color w:val="1A1A18"/>
          <w:sz w:val="20"/>
          <w:szCs w:val="20"/>
          <w:lang w:val="fr-FR"/>
        </w:rPr>
        <w:t xml:space="preserve">Vivienne de Vogel, Michiel de Vries Robbé, Yvonne Bouman, Farid </w:t>
      </w:r>
      <w:proofErr w:type="spellStart"/>
      <w:r w:rsidRPr="004E5612">
        <w:rPr>
          <w:rFonts w:eastAsia="Calibri"/>
          <w:iCs/>
          <w:color w:val="1A1A18"/>
          <w:sz w:val="20"/>
          <w:szCs w:val="20"/>
          <w:lang w:val="fr-FR"/>
        </w:rPr>
        <w:t>Chakhssi</w:t>
      </w:r>
      <w:proofErr w:type="spellEnd"/>
      <w:r w:rsidRPr="004E5612">
        <w:rPr>
          <w:rFonts w:eastAsia="Calibri"/>
          <w:iCs/>
          <w:color w:val="1A1A18"/>
          <w:sz w:val="20"/>
          <w:szCs w:val="20"/>
          <w:lang w:val="fr-FR"/>
        </w:rPr>
        <w:t xml:space="preserve"> en Corine de Ruiter</w:t>
      </w:r>
    </w:p>
    <w:p w14:paraId="7C8C62F4" w14:textId="77777777" w:rsidR="00533F56" w:rsidRPr="00C47811" w:rsidRDefault="00533F56">
      <w:pPr>
        <w:rPr>
          <w:rFonts w:eastAsia="Calibri"/>
          <w:color w:val="000000"/>
          <w:sz w:val="22"/>
          <w:szCs w:val="22"/>
          <w:lang w:val="fr-FR"/>
        </w:rPr>
      </w:pPr>
    </w:p>
    <w:bookmarkEnd w:id="209"/>
    <w:bookmarkEnd w:id="210"/>
    <w:p w14:paraId="30BD30D7" w14:textId="77777777" w:rsidR="0098565B" w:rsidRPr="00AF2C88" w:rsidRDefault="0098565B">
      <w:pPr>
        <w:rPr>
          <w:b/>
          <w:color w:val="004080"/>
          <w:sz w:val="32"/>
          <w:szCs w:val="32"/>
          <w:lang w:val="nl-NL"/>
        </w:rPr>
      </w:pPr>
      <w:r w:rsidRPr="00AF2C88">
        <w:rPr>
          <w:color w:val="004080"/>
          <w:sz w:val="32"/>
          <w:szCs w:val="32"/>
          <w:lang w:val="nl-NL"/>
        </w:rPr>
        <w:br w:type="page"/>
      </w:r>
    </w:p>
    <w:p w14:paraId="650767DE" w14:textId="77777777" w:rsidR="0098565B" w:rsidRPr="00C47811" w:rsidRDefault="0098565B" w:rsidP="0098565B">
      <w:pPr>
        <w:pStyle w:val="Kop1"/>
        <w:numPr>
          <w:ilvl w:val="0"/>
          <w:numId w:val="1"/>
        </w:numPr>
        <w:spacing w:before="240" w:after="60"/>
        <w:ind w:left="360" w:hanging="360"/>
        <w:rPr>
          <w:rFonts w:ascii="Arial" w:eastAsia="Arial" w:hAnsi="Arial" w:cs="Arial"/>
          <w:color w:val="004080"/>
          <w:sz w:val="32"/>
          <w:szCs w:val="32"/>
        </w:rPr>
      </w:pPr>
      <w:bookmarkStart w:id="211" w:name="_Toc49357655"/>
      <w:r w:rsidRPr="00C47811">
        <w:rPr>
          <w:rFonts w:ascii="Arial" w:eastAsia="Arial" w:hAnsi="Arial" w:cs="Arial"/>
          <w:color w:val="004080"/>
          <w:sz w:val="32"/>
          <w:szCs w:val="32"/>
        </w:rPr>
        <w:lastRenderedPageBreak/>
        <w:t xml:space="preserve">Meta </w:t>
      </w:r>
      <w:proofErr w:type="spellStart"/>
      <w:r w:rsidRPr="00C47811">
        <w:rPr>
          <w:rFonts w:ascii="Arial" w:eastAsia="Arial" w:hAnsi="Arial" w:cs="Arial"/>
          <w:color w:val="004080"/>
          <w:sz w:val="32"/>
          <w:szCs w:val="32"/>
        </w:rPr>
        <w:t>informatie</w:t>
      </w:r>
      <w:proofErr w:type="spellEnd"/>
      <w:r w:rsidRPr="00C47811">
        <w:rPr>
          <w:rFonts w:ascii="Arial" w:eastAsia="Arial" w:hAnsi="Arial" w:cs="Arial"/>
          <w:color w:val="004080"/>
          <w:sz w:val="32"/>
          <w:szCs w:val="32"/>
        </w:rPr>
        <w:t xml:space="preserve"> nl.ggznederland.Risicotaxatie-instrument-FZ-HCR-20v3-v0.1</w:t>
      </w:r>
      <w:bookmarkEnd w:id="211"/>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8565B" w:rsidRPr="00C47811" w14:paraId="2390CEC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289F97"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7F4BED" w14:textId="77777777"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C47811" w14:paraId="2DA82321"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58FEDD"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6069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260C8266"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587305"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414BF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712F9E0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F34EF5"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8E6EB" w14:textId="77777777" w:rsidR="0098565B" w:rsidRPr="004E5612" w:rsidRDefault="0098565B" w:rsidP="004E5612">
            <w:pPr>
              <w:rPr>
                <w:rFonts w:eastAsia="Calibri"/>
                <w:color w:val="000000"/>
                <w:sz w:val="20"/>
                <w:szCs w:val="20"/>
              </w:rPr>
            </w:pPr>
            <w:r w:rsidRPr="004E5612">
              <w:rPr>
                <w:rFonts w:eastAsia="Calibri"/>
                <w:color w:val="000000"/>
                <w:sz w:val="20"/>
                <w:szCs w:val="20"/>
              </w:rPr>
              <w:t>wgoossen@ggznederland.nl</w:t>
            </w:r>
          </w:p>
        </w:tc>
      </w:tr>
      <w:tr w:rsidR="0098565B" w:rsidRPr="00C47811" w14:paraId="4D40442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CDAE5C" w14:textId="77777777" w:rsidR="0098565B" w:rsidRPr="004E5612" w:rsidRDefault="0098565B" w:rsidP="004E5612">
            <w:pPr>
              <w:rPr>
                <w:rFonts w:eastAsia="Calibri"/>
                <w:color w:val="000000"/>
                <w:sz w:val="20"/>
                <w:szCs w:val="20"/>
              </w:rPr>
            </w:pPr>
            <w:r w:rsidRPr="004E5612">
              <w:rPr>
                <w:rFonts w:eastAsia="Calibri"/>
                <w:color w:val="000000"/>
                <w:sz w:val="20"/>
                <w:szCs w:val="20"/>
              </w:rPr>
              <w:t>DCM::ContentAuthorList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A6CE2C"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05D920CA"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8361AA"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4673E7" w14:textId="77777777" w:rsidR="0098565B" w:rsidRPr="004E5612" w:rsidRDefault="0098565B" w:rsidP="004E5612">
            <w:pPr>
              <w:rPr>
                <w:rFonts w:eastAsia="Calibri"/>
                <w:color w:val="000000"/>
                <w:sz w:val="20"/>
                <w:szCs w:val="20"/>
              </w:rPr>
            </w:pPr>
          </w:p>
        </w:tc>
      </w:tr>
      <w:tr w:rsidR="0098565B" w:rsidRPr="00C47811" w14:paraId="571BB45B"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CB9DE0"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7498EE" w14:textId="77777777" w:rsidR="0098565B" w:rsidRPr="004E5612" w:rsidRDefault="0098565B" w:rsidP="004E5612">
            <w:pPr>
              <w:rPr>
                <w:rFonts w:eastAsia="Calibri"/>
                <w:color w:val="000000"/>
                <w:sz w:val="20"/>
                <w:szCs w:val="20"/>
              </w:rPr>
            </w:pPr>
          </w:p>
        </w:tc>
      </w:tr>
      <w:tr w:rsidR="0098565B" w:rsidRPr="00C47811" w14:paraId="26B1DB9D"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E2F55A"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EB65ED" w14:textId="77777777" w:rsidR="0098565B" w:rsidRPr="004E5612" w:rsidRDefault="0098565B" w:rsidP="004E5612">
            <w:pPr>
              <w:rPr>
                <w:rFonts w:eastAsia="Calibri"/>
                <w:color w:val="000000"/>
                <w:sz w:val="20"/>
                <w:szCs w:val="20"/>
              </w:rPr>
            </w:pPr>
            <w:r w:rsidRPr="004E5612">
              <w:rPr>
                <w:rFonts w:eastAsia="Calibri"/>
                <w:color w:val="000000"/>
                <w:sz w:val="20"/>
                <w:szCs w:val="20"/>
              </w:rPr>
              <w:t>nl</w:t>
            </w:r>
          </w:p>
        </w:tc>
      </w:tr>
      <w:tr w:rsidR="0098565B" w:rsidRPr="00C47811" w14:paraId="6FF06B6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2D773"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502034" w14:textId="77777777" w:rsidR="0098565B" w:rsidRPr="004E5612" w:rsidRDefault="0098565B" w:rsidP="004E5612">
            <w:pPr>
              <w:rPr>
                <w:rFonts w:eastAsia="Calibri"/>
                <w:color w:val="000000"/>
                <w:sz w:val="20"/>
                <w:szCs w:val="20"/>
              </w:rPr>
            </w:pPr>
          </w:p>
        </w:tc>
      </w:tr>
      <w:tr w:rsidR="0098565B" w:rsidRPr="00C47811" w14:paraId="39CC9DB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54C8F2"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ADE23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736F68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CB5CBA"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B15751" w14:textId="77777777" w:rsidR="0098565B" w:rsidRPr="004E5612" w:rsidRDefault="0098565B" w:rsidP="004E5612">
            <w:pPr>
              <w:rPr>
                <w:rFonts w:eastAsia="Calibri"/>
                <w:color w:val="000000"/>
                <w:sz w:val="20"/>
                <w:szCs w:val="20"/>
              </w:rPr>
            </w:pPr>
          </w:p>
        </w:tc>
      </w:tr>
      <w:tr w:rsidR="0098565B" w:rsidRPr="00C47811" w14:paraId="4B5DB460"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2CC5F" w14:textId="77777777" w:rsidR="0098565B" w:rsidRPr="004E5612" w:rsidRDefault="0098565B" w:rsidP="004E5612">
            <w:pPr>
              <w:rPr>
                <w:rFonts w:eastAsia="Calibri"/>
                <w:color w:val="000000"/>
                <w:sz w:val="20"/>
                <w:szCs w:val="20"/>
              </w:rPr>
            </w:pPr>
            <w:r w:rsidRPr="004E5612">
              <w:rPr>
                <w:rFonts w:eastAsia="Calibri"/>
                <w:color w:val="000000"/>
                <w:sz w:val="20"/>
                <w:szCs w:val="20"/>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70F96" w14:textId="77777777" w:rsidR="0098565B" w:rsidRPr="004E5612" w:rsidRDefault="0098565B" w:rsidP="004E5612">
            <w:pPr>
              <w:rPr>
                <w:rFonts w:eastAsia="Calibri"/>
                <w:color w:val="000000"/>
                <w:sz w:val="20"/>
                <w:szCs w:val="20"/>
              </w:rPr>
            </w:pPr>
            <w:r w:rsidRPr="004E5612">
              <w:rPr>
                <w:rFonts w:eastAsia="Calibri"/>
                <w:color w:val="000000"/>
                <w:sz w:val="20"/>
                <w:szCs w:val="20"/>
              </w:rPr>
              <w:t>2.16.840.1.113883.3.3210.14.1.11</w:t>
            </w:r>
          </w:p>
        </w:tc>
      </w:tr>
      <w:tr w:rsidR="0098565B" w:rsidRPr="00C47811" w14:paraId="176044F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DD9A45"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742947" w14:textId="77777777" w:rsidR="0098565B" w:rsidRPr="004E5612" w:rsidRDefault="0098565B" w:rsidP="004E5612">
            <w:pPr>
              <w:rPr>
                <w:rFonts w:eastAsia="Calibri"/>
                <w:color w:val="000000"/>
                <w:sz w:val="20"/>
                <w:szCs w:val="20"/>
              </w:rPr>
            </w:pPr>
          </w:p>
        </w:tc>
      </w:tr>
      <w:tr w:rsidR="0098565B" w:rsidRPr="00C47811" w14:paraId="6197A87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4265BC" w14:textId="77777777" w:rsidR="0098565B" w:rsidRPr="004E5612" w:rsidRDefault="0098565B" w:rsidP="004E5612">
            <w:pPr>
              <w:rPr>
                <w:rFonts w:eastAsia="Calibri"/>
                <w:color w:val="000000"/>
                <w:sz w:val="20"/>
                <w:szCs w:val="20"/>
              </w:rPr>
            </w:pPr>
            <w:r w:rsidRPr="004E5612">
              <w:rPr>
                <w:rFonts w:eastAsia="Calibri"/>
                <w:color w:val="000000"/>
                <w:sz w:val="20"/>
                <w:szCs w:val="20"/>
              </w:rPr>
              <w:t>DCM::LifecycleStatus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5CB5F" w14:textId="77777777" w:rsidR="0098565B" w:rsidRPr="004E5612" w:rsidRDefault="0098565B" w:rsidP="004E5612">
            <w:pPr>
              <w:rPr>
                <w:rFonts w:eastAsia="Calibri"/>
                <w:color w:val="000000"/>
                <w:sz w:val="20"/>
                <w:szCs w:val="20"/>
              </w:rPr>
            </w:pPr>
            <w:r w:rsidRPr="004E5612">
              <w:rPr>
                <w:rFonts w:eastAsia="Calibri"/>
                <w:color w:val="000000"/>
                <w:sz w:val="20"/>
                <w:szCs w:val="20"/>
              </w:rPr>
              <w:t>Draft</w:t>
            </w:r>
          </w:p>
        </w:tc>
      </w:tr>
      <w:tr w:rsidR="0098565B" w:rsidRPr="00C47811" w14:paraId="36710CE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26DCD6"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F2BE07" w14:textId="77777777"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AF2C88" w14:paraId="117ACB6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08C539" w14:textId="77777777" w:rsidR="0098565B" w:rsidRPr="004E5612" w:rsidRDefault="0098565B" w:rsidP="004E5612">
            <w:pPr>
              <w:rPr>
                <w:rFonts w:eastAsia="Calibri"/>
                <w:color w:val="000000"/>
                <w:sz w:val="20"/>
                <w:szCs w:val="20"/>
              </w:rPr>
            </w:pPr>
            <w:r w:rsidRPr="004E5612">
              <w:rPr>
                <w:rFonts w:eastAsia="Calibri"/>
                <w:color w:val="000000"/>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82E43D" w14:textId="77777777" w:rsidR="0098565B" w:rsidRPr="004E5612" w:rsidRDefault="0098565B" w:rsidP="004E5612">
            <w:pPr>
              <w:rPr>
                <w:rFonts w:eastAsia="Calibri"/>
                <w:color w:val="000000"/>
                <w:sz w:val="20"/>
                <w:szCs w:val="20"/>
                <w:lang w:val="nl-NL"/>
              </w:rPr>
            </w:pPr>
            <w:r w:rsidRPr="004E5612">
              <w:rPr>
                <w:rFonts w:eastAsia="Calibri"/>
                <w:color w:val="000000"/>
                <w:sz w:val="20"/>
                <w:szCs w:val="20"/>
                <w:lang w:val="nl-NL"/>
              </w:rPr>
              <w:t>nl.ggznederland.Risicotaxatie-instrument-HCR-20</w:t>
            </w:r>
          </w:p>
        </w:tc>
      </w:tr>
      <w:tr w:rsidR="0098565B" w:rsidRPr="00C47811" w14:paraId="1567C3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DA270E"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190880" w14:textId="77777777" w:rsidR="0098565B" w:rsidRPr="004E5612" w:rsidRDefault="0098565B" w:rsidP="004E5612">
            <w:pPr>
              <w:rPr>
                <w:rFonts w:eastAsia="Calibri"/>
                <w:color w:val="000000"/>
                <w:sz w:val="20"/>
                <w:szCs w:val="20"/>
              </w:rPr>
            </w:pPr>
          </w:p>
        </w:tc>
      </w:tr>
      <w:tr w:rsidR="0098565B" w:rsidRPr="00C47811" w14:paraId="79C1F4F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CDB83A"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1763E" w14:textId="77777777" w:rsidR="0098565B" w:rsidRPr="004E5612" w:rsidRDefault="0098565B" w:rsidP="004E5612">
            <w:pPr>
              <w:rPr>
                <w:rFonts w:eastAsia="Calibri"/>
                <w:color w:val="000000"/>
                <w:sz w:val="20"/>
                <w:szCs w:val="20"/>
              </w:rPr>
            </w:pPr>
            <w:r w:rsidRPr="004E5612">
              <w:rPr>
                <w:rFonts w:eastAsia="Calibri"/>
                <w:color w:val="000000"/>
                <w:sz w:val="20"/>
                <w:szCs w:val="20"/>
              </w:rPr>
              <w:t>Unpublished</w:t>
            </w:r>
          </w:p>
        </w:tc>
      </w:tr>
      <w:tr w:rsidR="0098565B" w:rsidRPr="00C47811" w14:paraId="491DBAFE"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DEF29C"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E068B" w14:textId="77777777" w:rsidR="0098565B" w:rsidRPr="004E5612" w:rsidRDefault="0098565B" w:rsidP="004E5612">
            <w:pPr>
              <w:rPr>
                <w:rFonts w:eastAsia="Calibri"/>
                <w:color w:val="000000"/>
                <w:sz w:val="20"/>
                <w:szCs w:val="20"/>
              </w:rPr>
            </w:pPr>
          </w:p>
        </w:tc>
      </w:tr>
      <w:tr w:rsidR="0098565B" w:rsidRPr="00C47811" w14:paraId="7F204F0C"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9B7A78"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B5F90E" w14:textId="77777777" w:rsidR="0098565B" w:rsidRPr="004E5612" w:rsidRDefault="0098565B" w:rsidP="004E5612">
            <w:pPr>
              <w:rPr>
                <w:rFonts w:eastAsia="Calibri"/>
                <w:color w:val="000000"/>
                <w:sz w:val="20"/>
                <w:szCs w:val="20"/>
              </w:rPr>
            </w:pPr>
          </w:p>
        </w:tc>
      </w:tr>
      <w:tr w:rsidR="0098565B" w:rsidRPr="00C47811" w14:paraId="206527A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56BB5"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1CB68"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32E739D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F0776" w14:textId="77777777" w:rsidR="0098565B" w:rsidRPr="004E5612" w:rsidRDefault="0098565B" w:rsidP="004E5612">
            <w:pPr>
              <w:rPr>
                <w:rFonts w:eastAsia="Calibri"/>
                <w:color w:val="000000"/>
                <w:sz w:val="20"/>
                <w:szCs w:val="20"/>
              </w:rPr>
            </w:pPr>
            <w:r w:rsidRPr="004E5612">
              <w:rPr>
                <w:rFonts w:eastAsia="Calibri"/>
                <w:color w:val="000000"/>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BE12E2" w14:textId="77777777" w:rsidR="0098565B" w:rsidRPr="004E5612" w:rsidRDefault="0098565B" w:rsidP="004E5612">
            <w:pPr>
              <w:rPr>
                <w:rFonts w:eastAsia="Calibri"/>
                <w:color w:val="000000"/>
                <w:sz w:val="20"/>
                <w:szCs w:val="20"/>
              </w:rPr>
            </w:pPr>
            <w:r w:rsidRPr="004E5612">
              <w:rPr>
                <w:rFonts w:eastAsia="Calibri"/>
                <w:color w:val="000000"/>
                <w:sz w:val="20"/>
                <w:szCs w:val="20"/>
              </w:rPr>
              <w:t>0.1</w:t>
            </w:r>
          </w:p>
        </w:tc>
      </w:tr>
    </w:tbl>
    <w:p w14:paraId="6BA31A30" w14:textId="77777777" w:rsidR="00533F56" w:rsidRPr="00C47811" w:rsidRDefault="00533F56">
      <w:pPr>
        <w:rPr>
          <w:rFonts w:eastAsia="Calibri"/>
          <w:color w:val="000000"/>
          <w:sz w:val="22"/>
          <w:szCs w:val="22"/>
          <w:lang w:val="fr-FR"/>
        </w:rPr>
      </w:pPr>
    </w:p>
    <w:p w14:paraId="6B3093E7" w14:textId="77777777" w:rsidR="00533F56" w:rsidRPr="00C47811" w:rsidRDefault="00533F56">
      <w:pPr>
        <w:rPr>
          <w:rFonts w:eastAsia="Calibri"/>
          <w:color w:val="000000"/>
          <w:sz w:val="22"/>
          <w:szCs w:val="22"/>
          <w:lang w:val="fr-FR"/>
        </w:rPr>
      </w:pPr>
    </w:p>
    <w:p w14:paraId="41A6F77C" w14:textId="77777777" w:rsidR="00533F56" w:rsidRPr="00C47811" w:rsidRDefault="004E5612">
      <w:pPr>
        <w:pStyle w:val="Kop2"/>
        <w:numPr>
          <w:ilvl w:val="1"/>
          <w:numId w:val="1"/>
        </w:numPr>
        <w:rPr>
          <w:rFonts w:ascii="Arial" w:hAnsi="Arial" w:cs="Arial"/>
          <w:color w:val="004080"/>
        </w:rPr>
      </w:pPr>
      <w:bookmarkStart w:id="212" w:name="_Toc49357656"/>
      <w:bookmarkStart w:id="213" w:name="REVISION_HISTORY"/>
      <w:bookmarkStart w:id="214" w:name="BKM_83118129_BD63_4971_AC61_AD354BF61713"/>
      <w:r w:rsidRPr="00C47811">
        <w:rPr>
          <w:rFonts w:ascii="Arial" w:hAnsi="Arial" w:cs="Arial"/>
          <w:color w:val="004080"/>
        </w:rPr>
        <w:t>Revision History</w:t>
      </w:r>
      <w:bookmarkEnd w:id="212"/>
    </w:p>
    <w:p w14:paraId="3D711F8C"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v0.1 GGZ Nederland: redactieraad werk t.a.v. signaleringsplan maakte duidelijk dat ook de instrumenten voor risico taxatie beschikbaar moeten zijn. </w:t>
      </w:r>
    </w:p>
    <w:p w14:paraId="37D40CFC"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v01 is compleet gemaakt inclusief alle data elementen in detail op basis van het codeerblad van </w:t>
      </w:r>
    </w:p>
    <w:p w14:paraId="5D02F231" w14:textId="77777777" w:rsidR="00533F56" w:rsidRPr="004E5612" w:rsidRDefault="004E5612" w:rsidP="004E5612">
      <w:pPr>
        <w:jc w:val="both"/>
        <w:rPr>
          <w:rFonts w:eastAsia="Calibri"/>
          <w:color w:val="000000"/>
          <w:sz w:val="20"/>
          <w:szCs w:val="20"/>
          <w:lang w:val="fr-FR"/>
        </w:rPr>
      </w:pPr>
      <w:r w:rsidRPr="004E5612">
        <w:rPr>
          <w:rFonts w:eastAsia="Calibri"/>
          <w:color w:val="1A1A18"/>
          <w:sz w:val="20"/>
          <w:szCs w:val="20"/>
          <w:lang w:val="fr-FR"/>
        </w:rPr>
        <w:t xml:space="preserve">Vivienne de Vogel, Michiel de Vries Robbé, Yvonne Bouman, Farid </w:t>
      </w:r>
      <w:proofErr w:type="spellStart"/>
      <w:r w:rsidRPr="004E5612">
        <w:rPr>
          <w:rFonts w:eastAsia="Calibri"/>
          <w:color w:val="1A1A18"/>
          <w:sz w:val="20"/>
          <w:szCs w:val="20"/>
          <w:lang w:val="fr-FR"/>
        </w:rPr>
        <w:t>Chakhssi</w:t>
      </w:r>
      <w:proofErr w:type="spellEnd"/>
      <w:r w:rsidRPr="004E5612">
        <w:rPr>
          <w:rFonts w:eastAsia="Calibri"/>
          <w:color w:val="1A1A18"/>
          <w:sz w:val="20"/>
          <w:szCs w:val="20"/>
          <w:lang w:val="fr-FR"/>
        </w:rPr>
        <w:t xml:space="preserve"> en Corine de Ruiter</w:t>
      </w:r>
    </w:p>
    <w:p w14:paraId="5512290D" w14:textId="77777777" w:rsidR="00533F56" w:rsidRPr="00C47811" w:rsidRDefault="004E5612">
      <w:pPr>
        <w:rPr>
          <w:rFonts w:eastAsia="Calibri"/>
          <w:color w:val="000000"/>
          <w:sz w:val="22"/>
          <w:szCs w:val="22"/>
          <w:lang w:val="fr-FR"/>
        </w:rPr>
      </w:pPr>
      <w:r w:rsidRPr="00C47811">
        <w:rPr>
          <w:rFonts w:eastAsia="Calibri"/>
          <w:color w:val="000000"/>
          <w:sz w:val="22"/>
          <w:szCs w:val="22"/>
          <w:lang w:val="fr-FR"/>
        </w:rPr>
        <w:t xml:space="preserve">    </w:t>
      </w:r>
      <w:bookmarkEnd w:id="1"/>
      <w:bookmarkEnd w:id="2"/>
      <w:bookmarkEnd w:id="213"/>
      <w:bookmarkEnd w:id="214"/>
    </w:p>
    <w:p w14:paraId="34BDBD1A" w14:textId="77777777" w:rsidR="00533F56" w:rsidRPr="00C47811" w:rsidRDefault="00533F56">
      <w:pPr>
        <w:rPr>
          <w:rFonts w:eastAsia="Calibri"/>
          <w:color w:val="000000"/>
          <w:sz w:val="22"/>
          <w:szCs w:val="22"/>
          <w:lang w:val="fr-FR"/>
        </w:rPr>
      </w:pPr>
    </w:p>
    <w:p w14:paraId="6E0C5F11" w14:textId="77777777" w:rsidR="00533F56" w:rsidRPr="00C47811" w:rsidRDefault="00533F56">
      <w:pPr>
        <w:rPr>
          <w:rFonts w:eastAsia="Times New Roman"/>
          <w:sz w:val="20"/>
          <w:szCs w:val="20"/>
          <w:lang w:val="fr-FR"/>
        </w:rPr>
      </w:pPr>
    </w:p>
    <w:p w14:paraId="6BA7FA19" w14:textId="77777777" w:rsidR="00533F56" w:rsidRPr="00C47811" w:rsidRDefault="00533F56">
      <w:pPr>
        <w:rPr>
          <w:lang w:val="fr-FR"/>
        </w:rPr>
      </w:pPr>
    </w:p>
    <w:sectPr w:rsidR="00533F56" w:rsidRPr="00C47811">
      <w:footerReference w:type="default" r:id="rId14"/>
      <w:pgSz w:w="11902" w:h="16835"/>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Vivienne de Vogel" w:date="2021-07-14T14:03:00Z" w:initials="VdV">
    <w:p w14:paraId="58345339" w14:textId="77777777" w:rsidR="00AF2C88" w:rsidRDefault="00AF2C88">
      <w:pPr>
        <w:pStyle w:val="Tekstopmerking"/>
      </w:pPr>
      <w:r>
        <w:rPr>
          <w:rStyle w:val="Verwijzingopmerking"/>
        </w:rPr>
        <w:annotationRef/>
      </w:r>
      <w:r>
        <w:t>Het is verplicht om een van deze twee instrumenten te gebruiken voor alle terbeschikkinggestelden.</w:t>
      </w:r>
    </w:p>
    <w:p w14:paraId="6A698E51" w14:textId="77777777" w:rsidR="00AF2C88" w:rsidRDefault="00AF2C88">
      <w:pPr>
        <w:pStyle w:val="Tekstopmerking"/>
      </w:pPr>
    </w:p>
    <w:p w14:paraId="6E85A6BE" w14:textId="77777777" w:rsidR="00AF2C88" w:rsidRDefault="00AF2C88" w:rsidP="00722D48">
      <w:pPr>
        <w:pStyle w:val="Tekstopmerking"/>
      </w:pPr>
      <w:r>
        <w:t>Daarnaast kunnen ter aanvulling meer specialistische instrumenten worden gebruikt (bijvoorbeeld voor seksuele delicten, stalking, partnergeweld)</w:t>
      </w:r>
    </w:p>
  </w:comment>
  <w:comment w:id="40" w:author="Vivienne de Vogel" w:date="2021-07-14T14:08:00Z" w:initials="VdV">
    <w:p w14:paraId="659A98F6" w14:textId="77777777" w:rsidR="00182F9C" w:rsidRDefault="00AF2C88">
      <w:pPr>
        <w:pStyle w:val="Tekstopmerking"/>
      </w:pPr>
      <w:r>
        <w:rPr>
          <w:rStyle w:val="Verwijzingopmerking"/>
        </w:rPr>
        <w:annotationRef/>
      </w:r>
      <w:r w:rsidR="00182F9C">
        <w:t xml:space="preserve">Voor vrouwen bestaat ook een aanvullend instrument: de Female Additional Manual (FAM).  Het meeste onderzoek is namelijk verricht bij mannen. </w:t>
      </w:r>
    </w:p>
    <w:p w14:paraId="76EAF01A" w14:textId="77777777" w:rsidR="00182F9C" w:rsidRDefault="00182F9C">
      <w:pPr>
        <w:pStyle w:val="Tekstopmerking"/>
      </w:pPr>
    </w:p>
    <w:p w14:paraId="2E0A1460" w14:textId="77777777" w:rsidR="00182F9C" w:rsidRDefault="00182F9C">
      <w:pPr>
        <w:pStyle w:val="Tekstopmerking"/>
      </w:pPr>
      <w:r>
        <w:t>De FAM is ook kosteloos beschikbaar:</w:t>
      </w:r>
    </w:p>
    <w:p w14:paraId="53BC7553" w14:textId="77777777" w:rsidR="00182F9C" w:rsidRDefault="00182F9C">
      <w:pPr>
        <w:pStyle w:val="Tekstopmerking"/>
      </w:pPr>
      <w:r>
        <w:t xml:space="preserve">Vogel, V. de, Vries Robbé, M. de, Kalmthout, W. van, &amp; Place, C. (2014). </w:t>
      </w:r>
      <w:r>
        <w:rPr>
          <w:i/>
          <w:iCs/>
        </w:rPr>
        <w:t xml:space="preserve">Female Additional Manual (FAM). Additional guidelines to the HCR-20V3 for assessing risk for violence in women. </w:t>
      </w:r>
      <w:r>
        <w:tab/>
        <w:t xml:space="preserve">Utrecht, The Netherlands: Van der Hoeven Kliniek. Beschikbaar: </w:t>
      </w:r>
      <w:hyperlink r:id="rId1" w:history="1">
        <w:r w:rsidRPr="000315C4">
          <w:rPr>
            <w:rStyle w:val="Hyperlink"/>
            <w:rFonts w:ascii="Arial" w:eastAsia="Arial" w:hAnsi="Arial" w:cs="Arial"/>
          </w:rPr>
          <w:t>https://www.forensischezorg.nl/beleid/risicotaxatie-instrumenten</w:t>
        </w:r>
      </w:hyperlink>
    </w:p>
    <w:p w14:paraId="7FEDD1CE" w14:textId="77777777" w:rsidR="00182F9C" w:rsidRDefault="00182F9C" w:rsidP="000315C4">
      <w:pPr>
        <w:pStyle w:val="Tekstopmerking"/>
      </w:pPr>
    </w:p>
  </w:comment>
  <w:comment w:id="49" w:author="Vivienne de Vogel" w:date="2021-07-14T14:09:00Z" w:initials="VdV">
    <w:p w14:paraId="278A1F54" w14:textId="6196D82D" w:rsidR="00AF2C88" w:rsidRDefault="00AF2C88" w:rsidP="00182F9C">
      <w:pPr>
        <w:pStyle w:val="Tekstopmerking"/>
      </w:pPr>
      <w:r>
        <w:rPr>
          <w:rStyle w:val="Verwijzingopmerking"/>
        </w:rPr>
        <w:annotationRef/>
      </w:r>
      <w:r>
        <w:rPr>
          <w:lang w:val="en-CA"/>
        </w:rPr>
        <w:t xml:space="preserve">Singh, J. P., Desmarais, S. L., Hurducas, C., Arbach-Lucioni, K., Condemarin, C., </w:t>
      </w:r>
    </w:p>
    <w:p w14:paraId="78E0AEDB" w14:textId="77777777" w:rsidR="00AF2C88" w:rsidRDefault="00AF2C88">
      <w:pPr>
        <w:pStyle w:val="Tekstopmerking"/>
      </w:pPr>
      <w:r>
        <w:rPr>
          <w:lang w:val="en-CA"/>
        </w:rPr>
        <w:tab/>
        <w:t xml:space="preserve">Dean, K., ... &amp; Ho, R. M. Y. (2014). International perspectives on the practical application of violence risk assessment: A global survey of 44 countries. </w:t>
      </w:r>
    </w:p>
    <w:p w14:paraId="5EA1037D" w14:textId="77777777" w:rsidR="00AF2C88" w:rsidRDefault="00AF2C88">
      <w:pPr>
        <w:pStyle w:val="Tekstopmerking"/>
      </w:pPr>
      <w:r>
        <w:rPr>
          <w:lang w:val="en-CA"/>
        </w:rPr>
        <w:tab/>
      </w:r>
      <w:r>
        <w:rPr>
          <w:i/>
          <w:iCs/>
          <w:lang w:val="en-CA"/>
        </w:rPr>
        <w:t>International Journal of Forensic Mental Health, 13</w:t>
      </w:r>
      <w:r>
        <w:rPr>
          <w:lang w:val="en-CA"/>
        </w:rPr>
        <w:t xml:space="preserve">(3), 193–206. </w:t>
      </w:r>
    </w:p>
    <w:p w14:paraId="620FBD08" w14:textId="77777777" w:rsidR="00AF2C88" w:rsidRDefault="00AF2C88" w:rsidP="00106D2B">
      <w:pPr>
        <w:pStyle w:val="Tekstopmerking"/>
      </w:pPr>
      <w:hyperlink r:id="rId2" w:history="1">
        <w:r w:rsidRPr="00106D2B">
          <w:rPr>
            <w:rStyle w:val="Hyperlink"/>
            <w:rFonts w:ascii="Arial" w:eastAsia="Arial" w:hAnsi="Arial" w:cs="Arial"/>
            <w:lang w:val="de-DE"/>
          </w:rPr>
          <w:t>https://doi.org/10.1080/14999013.2014.922141</w:t>
        </w:r>
      </w:hyperlink>
    </w:p>
  </w:comment>
  <w:comment w:id="60" w:author="Vivienne de Vogel" w:date="2021-07-14T14:10:00Z" w:initials="VdV">
    <w:p w14:paraId="38A04FD0" w14:textId="77777777" w:rsidR="006513A8" w:rsidRDefault="006513A8">
      <w:pPr>
        <w:pStyle w:val="Tekstopmerking"/>
      </w:pPr>
      <w:r>
        <w:rPr>
          <w:rStyle w:val="Verwijzingopmerking"/>
        </w:rPr>
        <w:annotationRef/>
      </w:r>
      <w:r>
        <w:rPr>
          <w:lang w:val="en-CA"/>
        </w:rPr>
        <w:t xml:space="preserve">Douglas, K. S. &amp; Otto, R. K. (2021). (Eds.) </w:t>
      </w:r>
      <w:r>
        <w:rPr>
          <w:i/>
          <w:iCs/>
          <w:lang w:val="en-CA"/>
        </w:rPr>
        <w:t xml:space="preserve">Handbook of violence risk assessment. Second </w:t>
      </w:r>
    </w:p>
    <w:p w14:paraId="7922AE22" w14:textId="77777777" w:rsidR="006513A8" w:rsidRDefault="006513A8" w:rsidP="00EA0231">
      <w:pPr>
        <w:pStyle w:val="Tekstopmerking"/>
      </w:pPr>
      <w:r>
        <w:rPr>
          <w:i/>
          <w:iCs/>
          <w:lang w:val="en-CA"/>
        </w:rPr>
        <w:tab/>
      </w:r>
      <w:r>
        <w:rPr>
          <w:i/>
          <w:iCs/>
          <w:lang w:val="en-CA"/>
        </w:rPr>
        <w:tab/>
        <w:t>edition</w:t>
      </w:r>
      <w:r>
        <w:rPr>
          <w:lang w:val="en-CA"/>
        </w:rPr>
        <w:t xml:space="preserve">. Routledge.  </w:t>
      </w:r>
    </w:p>
  </w:comment>
  <w:comment w:id="141" w:author="Vivienne de Vogel" w:date="2021-07-14T14:21:00Z" w:initials="VdV">
    <w:p w14:paraId="32D45451" w14:textId="77777777" w:rsidR="00767AFF" w:rsidRDefault="00767AFF" w:rsidP="00DC0BE1">
      <w:pPr>
        <w:pStyle w:val="Tekstopmerking"/>
      </w:pPr>
      <w:r>
        <w:rPr>
          <w:rStyle w:val="Verwijzingopmerking"/>
        </w:rPr>
        <w:annotationRef/>
      </w:r>
      <w:r>
        <w:t xml:space="preserve">Wat wordt hier mee bedoeld? Er is een verschil tussen actuarieel en gestructureerd professioneel oordeel, maar eigenlijk is het bij  beide type instrumenten even belangrijk. </w:t>
      </w:r>
    </w:p>
  </w:comment>
  <w:comment w:id="146" w:author="Vivienne de Vogel" w:date="2021-07-14T14:21:00Z" w:initials="VdV">
    <w:p w14:paraId="6E04469D" w14:textId="16B37AD3" w:rsidR="00425BBD" w:rsidRDefault="00425BBD" w:rsidP="00767AFF">
      <w:pPr>
        <w:pStyle w:val="Tekstopmerking"/>
      </w:pPr>
      <w:r>
        <w:rPr>
          <w:rStyle w:val="Verwijzingopmerking"/>
        </w:rPr>
        <w:annotationRef/>
      </w:r>
      <w:r>
        <w:t>Dit is een wat vage zin. Herformuleren&gt;</w:t>
      </w:r>
    </w:p>
    <w:p w14:paraId="3515DACA" w14:textId="77777777" w:rsidR="00425BBD" w:rsidRDefault="00425BBD">
      <w:pPr>
        <w:pStyle w:val="Tekstopmerking"/>
      </w:pPr>
    </w:p>
    <w:p w14:paraId="227744A3" w14:textId="77777777" w:rsidR="00425BBD" w:rsidRDefault="00425BBD" w:rsidP="006E640F">
      <w:pPr>
        <w:pStyle w:val="Tekstopmerking"/>
      </w:pPr>
      <w:r>
        <w:t xml:space="preserve">Als het goed is worden er zoveel mogelijk factoren (oorzaken) meegenomen in het proces van risicotaxatie, maar het is nooit 100% garantie, aangezien het een moment opname is en mogelijk niet alle informatie bekend is. </w:t>
      </w:r>
    </w:p>
  </w:comment>
  <w:comment w:id="185" w:author="Vivienne de Vogel" w:date="2021-07-14T14:31:00Z" w:initials="VdV">
    <w:p w14:paraId="3F6A5AF8" w14:textId="77777777" w:rsidR="00E43582" w:rsidRDefault="00E43582">
      <w:pPr>
        <w:pStyle w:val="Tekstopmerking"/>
      </w:pPr>
      <w:r>
        <w:rPr>
          <w:rStyle w:val="Verwijzingopmerking"/>
        </w:rPr>
        <w:annotationRef/>
      </w:r>
      <w:r>
        <w:t>Inmiddels zijn er wel wat meer recente publicaties bij gekomen. Ik weet niet of dat voor jullie ook relevant is?</w:t>
      </w:r>
    </w:p>
    <w:p w14:paraId="6E30B70E" w14:textId="77777777" w:rsidR="00E43582" w:rsidRDefault="00E43582">
      <w:pPr>
        <w:pStyle w:val="Tekstopmerking"/>
      </w:pPr>
    </w:p>
    <w:p w14:paraId="5DEB818E" w14:textId="77777777" w:rsidR="00E43582" w:rsidRDefault="00E43582">
      <w:pPr>
        <w:pStyle w:val="Tekstopmerking"/>
      </w:pPr>
      <w:r>
        <w:t xml:space="preserve">Vogel, V. de, Vries Robbé, M. de, &amp; Broek, E. van den (2019). Risicotaxatie in de forensische </w:t>
      </w:r>
    </w:p>
    <w:p w14:paraId="2ED60CF6" w14:textId="77777777" w:rsidR="00E43582" w:rsidRDefault="00E43582">
      <w:pPr>
        <w:pStyle w:val="Tekstopmerking"/>
      </w:pPr>
      <w:r>
        <w:t xml:space="preserve">psychiatrie: Fundamenten en praktijk. In: K. Goethals, G. Meynen, &amp; A. Popma (Red.), </w:t>
      </w:r>
      <w:r>
        <w:rPr>
          <w:i/>
          <w:iCs/>
        </w:rPr>
        <w:t>Leerboek forensische psychiatrie</w:t>
      </w:r>
      <w:r>
        <w:t xml:space="preserve"> (pp. 501-524). Amsterdam: De Tijdstroom / Boom. </w:t>
      </w:r>
    </w:p>
    <w:p w14:paraId="64BC142E" w14:textId="77777777" w:rsidR="00E43582" w:rsidRDefault="00E43582">
      <w:pPr>
        <w:pStyle w:val="Tekstopmerking"/>
      </w:pPr>
      <w:r>
        <w:t xml:space="preserve">Vogel, V. de, Broek, E. van den, &amp; Vries Robbé, M. de (2014). </w:t>
      </w:r>
      <w:r>
        <w:rPr>
          <w:lang w:val="en-CA"/>
        </w:rPr>
        <w:t xml:space="preserve">The value of the HCR-20V3 in Dutch forensic clinical practice. </w:t>
      </w:r>
      <w:r>
        <w:rPr>
          <w:i/>
          <w:iCs/>
        </w:rPr>
        <w:t>International Journal of Forensic Mental Health,</w:t>
      </w:r>
      <w:r>
        <w:rPr>
          <w:i/>
          <w:iCs/>
          <w:lang w:val="en-GB"/>
        </w:rPr>
        <w:t xml:space="preserve"> 13,</w:t>
      </w:r>
      <w:r>
        <w:rPr>
          <w:lang w:val="en-GB"/>
        </w:rPr>
        <w:t xml:space="preserve"> 109-121. doi:10.1080/14999013.2014.906518</w:t>
      </w:r>
    </w:p>
    <w:p w14:paraId="1E5F083F" w14:textId="77777777" w:rsidR="00E43582" w:rsidRDefault="00E43582">
      <w:pPr>
        <w:pStyle w:val="Tekstopmerking"/>
      </w:pPr>
      <w:r>
        <w:t xml:space="preserve">Vogel, V. de (2020). Risicotaxatie in de praktijk. </w:t>
      </w:r>
      <w:r>
        <w:rPr>
          <w:i/>
          <w:iCs/>
        </w:rPr>
        <w:t xml:space="preserve">Nurse Academy GGZ, 2020 (2), </w:t>
      </w:r>
      <w:r>
        <w:t>25-29.</w:t>
      </w:r>
    </w:p>
    <w:p w14:paraId="3ECC2311" w14:textId="77777777" w:rsidR="00E43582" w:rsidRDefault="00E43582" w:rsidP="009E1A32">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85A6BE" w15:done="0"/>
  <w15:commentEx w15:paraId="7FEDD1CE" w15:done="0"/>
  <w15:commentEx w15:paraId="620FBD08" w15:done="0"/>
  <w15:commentEx w15:paraId="7922AE22" w15:done="0"/>
  <w15:commentEx w15:paraId="32D45451" w15:done="0"/>
  <w15:commentEx w15:paraId="227744A3" w15:done="0"/>
  <w15:commentEx w15:paraId="3ECC2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96D49" w16cex:dateUtc="2021-07-14T12:03:00Z"/>
  <w16cex:commentExtensible w16cex:durableId="24996E4F" w16cex:dateUtc="2021-07-14T12:08:00Z"/>
  <w16cex:commentExtensible w16cex:durableId="24996E82" w16cex:dateUtc="2021-07-14T12:09:00Z"/>
  <w16cex:commentExtensible w16cex:durableId="24996EE4" w16cex:dateUtc="2021-07-14T12:10:00Z"/>
  <w16cex:commentExtensible w16cex:durableId="2499717C" w16cex:dateUtc="2021-07-14T12:21:00Z"/>
  <w16cex:commentExtensible w16cex:durableId="2499714C" w16cex:dateUtc="2021-07-14T12:21:00Z"/>
  <w16cex:commentExtensible w16cex:durableId="249973BF" w16cex:dateUtc="2021-07-14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85A6BE" w16cid:durableId="24996D49"/>
  <w16cid:commentId w16cid:paraId="7FEDD1CE" w16cid:durableId="24996E4F"/>
  <w16cid:commentId w16cid:paraId="620FBD08" w16cid:durableId="24996E82"/>
  <w16cid:commentId w16cid:paraId="7922AE22" w16cid:durableId="24996EE4"/>
  <w16cid:commentId w16cid:paraId="32D45451" w16cid:durableId="2499717C"/>
  <w16cid:commentId w16cid:paraId="227744A3" w16cid:durableId="2499714C"/>
  <w16cid:commentId w16cid:paraId="3ECC2311" w16cid:durableId="24997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2FE68" w14:textId="77777777" w:rsidR="008748C8" w:rsidRDefault="008748C8" w:rsidP="003A3D3D">
      <w:r>
        <w:separator/>
      </w:r>
    </w:p>
  </w:endnote>
  <w:endnote w:type="continuationSeparator" w:id="0">
    <w:p w14:paraId="42721FF8" w14:textId="77777777" w:rsidR="008748C8" w:rsidRDefault="008748C8" w:rsidP="003A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A9D7" w14:textId="77777777" w:rsidR="003A3D3D" w:rsidRPr="003A3D3D" w:rsidRDefault="003A3D3D">
    <w:pPr>
      <w:pStyle w:val="Voettekst"/>
      <w:rPr>
        <w:rFonts w:ascii="Arial" w:hAnsi="Arial" w:cs="Arial"/>
        <w:sz w:val="20"/>
        <w:szCs w:val="20"/>
        <w:lang w:val="nl-NL"/>
      </w:rPr>
    </w:pPr>
    <w:r w:rsidRPr="003A3D3D">
      <w:rPr>
        <w:rFonts w:ascii="Arial" w:hAnsi="Arial" w:cs="Arial"/>
        <w:sz w:val="20"/>
        <w:szCs w:val="20"/>
      </w:rPr>
      <w:fldChar w:fldCharType="begin"/>
    </w:r>
    <w:r w:rsidRPr="003A3D3D">
      <w:rPr>
        <w:rFonts w:ascii="Arial" w:hAnsi="Arial" w:cs="Arial"/>
        <w:sz w:val="20"/>
        <w:szCs w:val="20"/>
        <w:lang w:val="nl-NL"/>
      </w:rPr>
      <w:instrText xml:space="preserve"> FILENAME  \* FirstCap  \* MERGEFORMAT </w:instrText>
    </w:r>
    <w:r w:rsidRPr="003A3D3D">
      <w:rPr>
        <w:rFonts w:ascii="Arial" w:hAnsi="Arial" w:cs="Arial"/>
        <w:sz w:val="20"/>
        <w:szCs w:val="20"/>
      </w:rPr>
      <w:fldChar w:fldCharType="separate"/>
    </w:r>
    <w:r w:rsidRPr="003A3D3D">
      <w:rPr>
        <w:rFonts w:ascii="Arial" w:hAnsi="Arial" w:cs="Arial"/>
        <w:noProof/>
        <w:sz w:val="20"/>
        <w:szCs w:val="20"/>
        <w:lang w:val="nl-NL"/>
      </w:rPr>
      <w:t>Nl.ggznederland.Risicotaxatie-instrument-FZ-HCR-20v3-v0.1.docx</w:t>
    </w:r>
    <w:r w:rsidRPr="003A3D3D">
      <w:rPr>
        <w:rFonts w:ascii="Arial" w:hAnsi="Arial" w:cs="Arial"/>
        <w:sz w:val="20"/>
        <w:szCs w:val="20"/>
      </w:rPr>
      <w:fldChar w:fldCharType="end"/>
    </w:r>
    <w:r w:rsidRPr="003A3D3D">
      <w:rPr>
        <w:rFonts w:ascii="Arial" w:hAnsi="Arial" w:cs="Arial"/>
        <w:sz w:val="20"/>
        <w:szCs w:val="20"/>
        <w:lang w:val="nl-NL"/>
      </w:rPr>
      <w:tab/>
      <w:t>pagi</w:t>
    </w:r>
    <w:r>
      <w:rPr>
        <w:rFonts w:ascii="Arial" w:hAnsi="Arial" w:cs="Arial"/>
        <w:sz w:val="20"/>
        <w:szCs w:val="20"/>
        <w:lang w:val="nl-NL"/>
      </w:rPr>
      <w:t xml:space="preserve">na </w:t>
    </w:r>
    <w:r w:rsidRPr="003A3D3D">
      <w:rPr>
        <w:rFonts w:ascii="Arial" w:hAnsi="Arial" w:cs="Arial"/>
        <w:sz w:val="20"/>
        <w:szCs w:val="20"/>
        <w:lang w:val="nl-NL"/>
      </w:rPr>
      <w:fldChar w:fldCharType="begin"/>
    </w:r>
    <w:r w:rsidRPr="003A3D3D">
      <w:rPr>
        <w:rFonts w:ascii="Arial" w:hAnsi="Arial" w:cs="Arial"/>
        <w:sz w:val="20"/>
        <w:szCs w:val="20"/>
        <w:lang w:val="nl-NL"/>
      </w:rPr>
      <w:instrText xml:space="preserve"> PAGE   \* MERGEFORMAT </w:instrText>
    </w:r>
    <w:r w:rsidRPr="003A3D3D">
      <w:rPr>
        <w:rFonts w:ascii="Arial" w:hAnsi="Arial" w:cs="Arial"/>
        <w:sz w:val="20"/>
        <w:szCs w:val="20"/>
        <w:lang w:val="nl-NL"/>
      </w:rPr>
      <w:fldChar w:fldCharType="separate"/>
    </w:r>
    <w:r w:rsidRPr="003A3D3D">
      <w:rPr>
        <w:rFonts w:ascii="Arial" w:hAnsi="Arial" w:cs="Arial"/>
        <w:noProof/>
        <w:sz w:val="20"/>
        <w:szCs w:val="20"/>
        <w:lang w:val="nl-NL"/>
      </w:rPr>
      <w:t>1</w:t>
    </w:r>
    <w:r w:rsidRPr="003A3D3D">
      <w:rPr>
        <w:rFonts w:ascii="Arial" w:hAnsi="Arial" w:cs="Arial"/>
        <w:noProof/>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DEC69" w14:textId="77777777" w:rsidR="008748C8" w:rsidRDefault="008748C8" w:rsidP="003A3D3D">
      <w:r>
        <w:separator/>
      </w:r>
    </w:p>
  </w:footnote>
  <w:footnote w:type="continuationSeparator" w:id="0">
    <w:p w14:paraId="063550F7" w14:textId="77777777" w:rsidR="008748C8" w:rsidRDefault="008748C8" w:rsidP="003A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E7E85AF0"/>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vienne de Vogel">
    <w15:presenceInfo w15:providerId="AD" w15:userId="S::vivienne.devogel@hu.nl::e7f84a6e-f30b-4f7f-85b6-d8f6c38f7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56"/>
    <w:rsid w:val="00182F9C"/>
    <w:rsid w:val="003A3D3D"/>
    <w:rsid w:val="00425BBD"/>
    <w:rsid w:val="004B7FE5"/>
    <w:rsid w:val="004E5612"/>
    <w:rsid w:val="00533F56"/>
    <w:rsid w:val="0061320C"/>
    <w:rsid w:val="006513A8"/>
    <w:rsid w:val="00761645"/>
    <w:rsid w:val="00767AFF"/>
    <w:rsid w:val="008748C8"/>
    <w:rsid w:val="008B15B1"/>
    <w:rsid w:val="0098565B"/>
    <w:rsid w:val="009C3FDE"/>
    <w:rsid w:val="00A242EA"/>
    <w:rsid w:val="00AF2C88"/>
    <w:rsid w:val="00B05AEB"/>
    <w:rsid w:val="00C47811"/>
    <w:rsid w:val="00E4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547E"/>
  <w15:docId w15:val="{31ABD9EC-F018-4FA2-B0E0-BBF5D3E3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AF2C88"/>
    <w:rPr>
      <w:sz w:val="16"/>
      <w:szCs w:val="16"/>
    </w:rPr>
  </w:style>
  <w:style w:type="paragraph" w:styleId="Tekstopmerking">
    <w:name w:val="annotation text"/>
    <w:basedOn w:val="Standaard"/>
    <w:link w:val="TekstopmerkingChar"/>
    <w:uiPriority w:val="99"/>
    <w:unhideWhenUsed/>
    <w:rsid w:val="00AF2C88"/>
    <w:rPr>
      <w:sz w:val="20"/>
      <w:szCs w:val="20"/>
    </w:rPr>
  </w:style>
  <w:style w:type="character" w:customStyle="1" w:styleId="TekstopmerkingChar">
    <w:name w:val="Tekst opmerking Char"/>
    <w:basedOn w:val="Standaardalinea-lettertype"/>
    <w:link w:val="Tekstopmerking"/>
    <w:uiPriority w:val="99"/>
    <w:rsid w:val="00AF2C88"/>
    <w:rPr>
      <w:sz w:val="20"/>
      <w:szCs w:val="20"/>
    </w:rPr>
  </w:style>
  <w:style w:type="paragraph" w:styleId="Onderwerpvanopmerking">
    <w:name w:val="annotation subject"/>
    <w:basedOn w:val="Tekstopmerking"/>
    <w:next w:val="Tekstopmerking"/>
    <w:link w:val="OnderwerpvanopmerkingChar"/>
    <w:uiPriority w:val="99"/>
    <w:semiHidden/>
    <w:unhideWhenUsed/>
    <w:rsid w:val="00AF2C88"/>
    <w:rPr>
      <w:b/>
      <w:bCs/>
    </w:rPr>
  </w:style>
  <w:style w:type="character" w:customStyle="1" w:styleId="OnderwerpvanopmerkingChar">
    <w:name w:val="Onderwerp van opmerking Char"/>
    <w:basedOn w:val="TekstopmerkingChar"/>
    <w:link w:val="Onderwerpvanopmerking"/>
    <w:uiPriority w:val="99"/>
    <w:semiHidden/>
    <w:rsid w:val="00AF2C88"/>
    <w:rPr>
      <w:b/>
      <w:bCs/>
      <w:sz w:val="20"/>
      <w:szCs w:val="20"/>
    </w:rPr>
  </w:style>
  <w:style w:type="character" w:styleId="Onopgelostemelding">
    <w:name w:val="Unresolved Mention"/>
    <w:basedOn w:val="Standaardalinea-lettertype"/>
    <w:uiPriority w:val="99"/>
    <w:semiHidden/>
    <w:unhideWhenUsed/>
    <w:rsid w:val="00AF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2" Type="http://schemas.openxmlformats.org/officeDocument/2006/relationships/hyperlink" Target="https://doi.org/10.1080/14999013.2014.922141" TargetMode="External"/><Relationship Id="rId1" Type="http://schemas.openxmlformats.org/officeDocument/2006/relationships/hyperlink" Target="https://www.forensischezorg.nl/beleid/risicotaxatie-instrumente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20</Pages>
  <Words>4626</Words>
  <Characters>25447</Characters>
  <Application>Microsoft Office Word</Application>
  <DocSecurity>0</DocSecurity>
  <Lines>212</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de Vogel</dc:creator>
  <cp:keywords/>
  <dc:description/>
  <cp:lastModifiedBy>Vivienne de Vogel</cp:lastModifiedBy>
  <cp:revision>10</cp:revision>
  <dcterms:created xsi:type="dcterms:W3CDTF">2021-07-14T11:59:00Z</dcterms:created>
  <dcterms:modified xsi:type="dcterms:W3CDTF">2021-07-14T12:31:00Z</dcterms:modified>
</cp:coreProperties>
</file>