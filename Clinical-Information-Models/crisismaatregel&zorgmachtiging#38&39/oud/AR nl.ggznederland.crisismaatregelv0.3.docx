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CF83" w14:textId="77777777" w:rsidR="006D3C6F" w:rsidRDefault="006D3C6F">
      <w:pPr>
        <w:rPr>
          <w:rFonts w:ascii="Calibri" w:eastAsia="Calibri" w:hAnsi="Calibri" w:cs="Calibri"/>
          <w:sz w:val="22"/>
          <w:szCs w:val="22"/>
        </w:rPr>
      </w:pPr>
    </w:p>
    <w:p w14:paraId="12017689" w14:textId="77777777" w:rsidR="006D3C6F" w:rsidRDefault="006D3C6F">
      <w:pPr>
        <w:rPr>
          <w:rFonts w:ascii="Calibri" w:eastAsia="Calibri" w:hAnsi="Calibri" w:cs="Calibri"/>
          <w:sz w:val="22"/>
          <w:szCs w:val="22"/>
        </w:rPr>
      </w:pPr>
    </w:p>
    <w:p w14:paraId="5D2D241C" w14:textId="77777777" w:rsidR="006D3C6F" w:rsidRDefault="006D3C6F">
      <w:pPr>
        <w:rPr>
          <w:rFonts w:ascii="Calibri" w:eastAsia="Calibri" w:hAnsi="Calibri" w:cs="Calibri"/>
          <w:sz w:val="22"/>
          <w:szCs w:val="22"/>
        </w:rPr>
      </w:pPr>
    </w:p>
    <w:p w14:paraId="27CF304F" w14:textId="77777777" w:rsidR="006D3C6F" w:rsidRDefault="006D3C6F">
      <w:pPr>
        <w:rPr>
          <w:rFonts w:ascii="Calibri" w:eastAsia="Calibri" w:hAnsi="Calibri" w:cs="Calibri"/>
          <w:sz w:val="22"/>
          <w:szCs w:val="22"/>
        </w:rPr>
      </w:pPr>
    </w:p>
    <w:p w14:paraId="527D18AC" w14:textId="77777777" w:rsidR="006D3C6F" w:rsidRDefault="006D3C6F">
      <w:pPr>
        <w:rPr>
          <w:rFonts w:ascii="Calibri" w:eastAsia="Calibri" w:hAnsi="Calibri" w:cs="Calibri"/>
          <w:sz w:val="22"/>
          <w:szCs w:val="22"/>
        </w:rPr>
      </w:pPr>
    </w:p>
    <w:p w14:paraId="24284D63" w14:textId="77C89587" w:rsidR="006D3C6F" w:rsidRDefault="003F405A">
      <w:pPr>
        <w:pStyle w:val="Titel"/>
        <w:spacing w:before="0" w:after="0"/>
        <w:rPr>
          <w:rFonts w:ascii="Calibri" w:eastAsia="Calibri" w:hAnsi="Calibri" w:cs="Calibri"/>
          <w:color w:val="auto"/>
        </w:rPr>
      </w:pPr>
      <w:r w:rsidRPr="004C794F">
        <w:rPr>
          <w:noProof/>
          <w:sz w:val="20"/>
          <w:szCs w:val="20"/>
        </w:rPr>
        <w:drawing>
          <wp:inline distT="0" distB="0" distL="0" distR="0" wp14:anchorId="651D4C5C" wp14:editId="30074A0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92D8CB5" w14:textId="77777777" w:rsidR="006D3C6F" w:rsidRDefault="006D3C6F">
      <w:pPr>
        <w:jc w:val="center"/>
        <w:rPr>
          <w:rFonts w:ascii="Calibri" w:eastAsia="Calibri" w:hAnsi="Calibri" w:cs="Calibri"/>
          <w:sz w:val="22"/>
          <w:szCs w:val="22"/>
        </w:rPr>
      </w:pPr>
    </w:p>
    <w:p w14:paraId="237BC902" w14:textId="77777777" w:rsidR="006D3C6F" w:rsidRDefault="00BC2A58">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5EDB0F9E" w14:textId="77777777" w:rsidR="006D3C6F" w:rsidRDefault="006D3C6F">
      <w:pPr>
        <w:rPr>
          <w:rFonts w:ascii="Calibri" w:eastAsia="Calibri" w:hAnsi="Calibri" w:cs="Calibri"/>
          <w:sz w:val="22"/>
          <w:szCs w:val="22"/>
        </w:rPr>
      </w:pPr>
    </w:p>
    <w:p w14:paraId="14F2FB97" w14:textId="77777777" w:rsidR="006D3C6F" w:rsidRDefault="006D3C6F">
      <w:pPr>
        <w:rPr>
          <w:rFonts w:ascii="Calibri" w:eastAsia="Calibri" w:hAnsi="Calibri" w:cs="Calibri"/>
          <w:sz w:val="22"/>
          <w:szCs w:val="22"/>
        </w:rPr>
      </w:pPr>
    </w:p>
    <w:p w14:paraId="48AA8581" w14:textId="77777777" w:rsidR="006D3C6F" w:rsidRDefault="006D3C6F">
      <w:pPr>
        <w:rPr>
          <w:rFonts w:ascii="Calibri" w:eastAsia="Calibri" w:hAnsi="Calibri" w:cs="Calibri"/>
          <w:sz w:val="22"/>
          <w:szCs w:val="22"/>
        </w:rPr>
      </w:pPr>
    </w:p>
    <w:p w14:paraId="50D081CD" w14:textId="77777777" w:rsidR="006D3C6F" w:rsidRDefault="006D3C6F">
      <w:pPr>
        <w:rPr>
          <w:rFonts w:ascii="Calibri" w:eastAsia="Calibri" w:hAnsi="Calibri" w:cs="Calibri"/>
          <w:sz w:val="22"/>
          <w:szCs w:val="22"/>
        </w:rPr>
      </w:pPr>
    </w:p>
    <w:p w14:paraId="6A106A70" w14:textId="77777777" w:rsidR="006D3C6F" w:rsidRDefault="006D3C6F">
      <w:pPr>
        <w:rPr>
          <w:rFonts w:ascii="Calibri" w:eastAsia="Calibri" w:hAnsi="Calibri" w:cs="Calibri"/>
          <w:sz w:val="22"/>
          <w:szCs w:val="22"/>
        </w:rPr>
      </w:pPr>
    </w:p>
    <w:p w14:paraId="12D04A25" w14:textId="77777777" w:rsidR="006D3C6F" w:rsidRDefault="006D3C6F">
      <w:pPr>
        <w:rPr>
          <w:rFonts w:ascii="Calibri" w:eastAsia="Calibri" w:hAnsi="Calibri" w:cs="Calibri"/>
          <w:sz w:val="22"/>
          <w:szCs w:val="22"/>
        </w:rPr>
      </w:pPr>
    </w:p>
    <w:p w14:paraId="5BB91FCB" w14:textId="77777777" w:rsidR="006D3C6F" w:rsidRDefault="006D3C6F">
      <w:pPr>
        <w:rPr>
          <w:rFonts w:ascii="Calibri" w:eastAsia="Calibri" w:hAnsi="Calibri" w:cs="Calibri"/>
          <w:sz w:val="22"/>
          <w:szCs w:val="22"/>
        </w:rPr>
      </w:pPr>
    </w:p>
    <w:p w14:paraId="68058AFB" w14:textId="7A1D6984" w:rsidR="006D3C6F" w:rsidRDefault="00BC2A58">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3F405A">
        <w:rPr>
          <w:rFonts w:ascii="Calibri" w:eastAsia="Calibri" w:hAnsi="Calibri" w:cs="Calibri"/>
          <w:color w:val="0000FF"/>
          <w:sz w:val="60"/>
          <w:szCs w:val="60"/>
        </w:rPr>
        <w:t>Zorginformatiebouwsteen</w:t>
      </w:r>
    </w:p>
    <w:p w14:paraId="5565EE94" w14:textId="27A1D271" w:rsidR="003F405A" w:rsidRPr="003F405A" w:rsidRDefault="003F405A" w:rsidP="003F405A">
      <w:proofErr w:type="gramStart"/>
      <w:r w:rsidRPr="003F405A">
        <w:rPr>
          <w:rFonts w:ascii="Calibri" w:eastAsia="Calibri" w:hAnsi="Calibri" w:cs="Calibri"/>
          <w:b/>
          <w:color w:val="0000FF"/>
          <w:sz w:val="60"/>
          <w:szCs w:val="60"/>
        </w:rPr>
        <w:t>nl.ggznederland</w:t>
      </w:r>
      <w:proofErr w:type="gramEnd"/>
      <w:r w:rsidRPr="003F405A">
        <w:rPr>
          <w:rFonts w:ascii="Calibri" w:eastAsia="Calibri" w:hAnsi="Calibri" w:cs="Calibri"/>
          <w:b/>
          <w:color w:val="0000FF"/>
          <w:sz w:val="60"/>
          <w:szCs w:val="60"/>
        </w:rPr>
        <w:t>.crisismaatregelv0.</w:t>
      </w:r>
      <w:r w:rsidR="00D92D21">
        <w:rPr>
          <w:rFonts w:ascii="Calibri" w:eastAsia="Calibri" w:hAnsi="Calibri" w:cs="Calibri"/>
          <w:b/>
          <w:color w:val="0000FF"/>
          <w:sz w:val="60"/>
          <w:szCs w:val="60"/>
        </w:rPr>
        <w:t>3</w:t>
      </w:r>
    </w:p>
    <w:p w14:paraId="37B1B007" w14:textId="77777777" w:rsidR="006D3C6F" w:rsidRDefault="00BC2A58">
      <w:pPr>
        <w:rPr>
          <w:rFonts w:ascii="Calibri" w:eastAsia="Calibri" w:hAnsi="Calibri" w:cs="Calibri"/>
          <w:sz w:val="32"/>
          <w:szCs w:val="32"/>
        </w:rPr>
      </w:pPr>
      <w:r>
        <w:rPr>
          <w:rFonts w:ascii="Calibri" w:eastAsia="Calibri" w:hAnsi="Calibri" w:cs="Calibri"/>
          <w:b/>
          <w:sz w:val="32"/>
          <w:szCs w:val="32"/>
        </w:rPr>
        <w:tab/>
      </w:r>
    </w:p>
    <w:p w14:paraId="36BAC526" w14:textId="77777777" w:rsidR="006D3C6F" w:rsidRDefault="00BC2A58">
      <w:pPr>
        <w:pStyle w:val="Titel"/>
        <w:jc w:val="left"/>
        <w:rPr>
          <w:rFonts w:ascii="Calibri" w:eastAsia="Calibri" w:hAnsi="Calibri" w:cs="Calibri"/>
        </w:rPr>
      </w:pPr>
      <w:r>
        <w:rPr>
          <w:rFonts w:ascii="Calibri" w:eastAsia="Calibri" w:hAnsi="Calibri" w:cs="Calibri"/>
          <w:b w:val="0"/>
          <w:i/>
          <w:color w:val="8080FF"/>
        </w:rPr>
        <w:tab/>
      </w:r>
    </w:p>
    <w:p w14:paraId="362A1D05" w14:textId="77777777" w:rsidR="006D3C6F" w:rsidRDefault="006D3C6F">
      <w:pPr>
        <w:pStyle w:val="Titel"/>
        <w:rPr>
          <w:rFonts w:ascii="Times New Roman" w:eastAsia="Times New Roman" w:hAnsi="Times New Roman" w:cs="Times New Roman"/>
          <w:color w:val="auto"/>
        </w:rPr>
      </w:pPr>
    </w:p>
    <w:p w14:paraId="08A816F8" w14:textId="77777777" w:rsidR="006D3C6F" w:rsidRDefault="00BC2A58">
      <w:pPr>
        <w:pStyle w:val="Titel"/>
        <w:jc w:val="left"/>
      </w:pPr>
      <w:r>
        <w:rPr>
          <w:rFonts w:ascii="Times New Roman" w:eastAsia="Times New Roman" w:hAnsi="Times New Roman" w:cs="Times New Roman"/>
          <w:b w:val="0"/>
          <w:color w:val="auto"/>
        </w:rPr>
        <w:br w:type="page"/>
      </w:r>
    </w:p>
    <w:p w14:paraId="3385ECE1" w14:textId="77777777" w:rsidR="006D3C6F" w:rsidRDefault="00BC2A58">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24061BAA" w14:textId="274D21CF" w:rsidR="00627A35" w:rsidRPr="004537AB" w:rsidRDefault="00BC2A58">
      <w:pPr>
        <w:pStyle w:val="Inhopg2"/>
        <w:tabs>
          <w:tab w:val="left" w:pos="900"/>
          <w:tab w:val="right" w:leader="dot" w:pos="9018"/>
        </w:tabs>
        <w:rPr>
          <w:rFonts w:asciiTheme="minorHAnsi" w:eastAsiaTheme="minorEastAsia" w:hAnsiTheme="minorHAnsi" w:cstheme="minorBidi"/>
          <w:noProof/>
          <w:color w:val="auto"/>
          <w:sz w:val="22"/>
          <w:szCs w:val="22"/>
        </w:rPr>
      </w:pPr>
      <w:r>
        <w:rPr>
          <w:rFonts w:ascii="Calibri" w:eastAsia="Calibri" w:hAnsi="Calibri" w:cs="Calibri"/>
          <w:color w:val="auto"/>
        </w:rPr>
        <w:fldChar w:fldCharType="begin"/>
      </w:r>
      <w:r w:rsidRPr="004537AB">
        <w:rPr>
          <w:rFonts w:ascii="Calibri" w:eastAsia="Calibri" w:hAnsi="Calibri" w:cs="Calibri"/>
          <w:color w:val="auto"/>
        </w:rPr>
        <w:instrText>TOC \o "1-9"</w:instrText>
      </w:r>
      <w:r>
        <w:rPr>
          <w:rFonts w:ascii="Calibri" w:eastAsia="Calibri" w:hAnsi="Calibri" w:cs="Calibri"/>
          <w:color w:val="auto"/>
        </w:rPr>
        <w:fldChar w:fldCharType="separate"/>
      </w:r>
      <w:r w:rsidR="00627A35" w:rsidRPr="004537AB">
        <w:rPr>
          <w:noProof/>
        </w:rPr>
        <w:t>1.1</w:t>
      </w:r>
      <w:r w:rsidR="00627A35" w:rsidRPr="004537AB">
        <w:rPr>
          <w:rFonts w:asciiTheme="minorHAnsi" w:eastAsiaTheme="minorEastAsia" w:hAnsiTheme="minorHAnsi" w:cstheme="minorBidi"/>
          <w:noProof/>
          <w:color w:val="auto"/>
          <w:sz w:val="22"/>
          <w:szCs w:val="22"/>
        </w:rPr>
        <w:tab/>
      </w:r>
      <w:r w:rsidR="00627A35" w:rsidRPr="004537AB">
        <w:rPr>
          <w:i/>
          <w:noProof/>
        </w:rPr>
        <w:t>Concept</w:t>
      </w:r>
      <w:r w:rsidR="00627A35" w:rsidRPr="004537AB">
        <w:rPr>
          <w:noProof/>
        </w:rPr>
        <w:tab/>
      </w:r>
      <w:r w:rsidR="00627A35">
        <w:rPr>
          <w:noProof/>
        </w:rPr>
        <w:fldChar w:fldCharType="begin"/>
      </w:r>
      <w:r w:rsidR="00627A35" w:rsidRPr="004537AB">
        <w:rPr>
          <w:noProof/>
        </w:rPr>
        <w:instrText xml:space="preserve"> PAGEREF _Toc30425716 \h </w:instrText>
      </w:r>
      <w:r w:rsidR="00627A35">
        <w:rPr>
          <w:noProof/>
        </w:rPr>
      </w:r>
      <w:r w:rsidR="00627A35">
        <w:rPr>
          <w:noProof/>
        </w:rPr>
        <w:fldChar w:fldCharType="separate"/>
      </w:r>
      <w:r w:rsidR="00627A35" w:rsidRPr="004537AB">
        <w:rPr>
          <w:noProof/>
        </w:rPr>
        <w:t>3</w:t>
      </w:r>
      <w:r w:rsidR="00627A35">
        <w:rPr>
          <w:noProof/>
        </w:rPr>
        <w:fldChar w:fldCharType="end"/>
      </w:r>
    </w:p>
    <w:p w14:paraId="19600CA5" w14:textId="08A6548C"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1.2</w:t>
      </w:r>
      <w:r w:rsidRPr="00D92D21">
        <w:rPr>
          <w:rFonts w:asciiTheme="minorHAnsi" w:eastAsiaTheme="minorEastAsia" w:hAnsiTheme="minorHAnsi" w:cstheme="minorBidi"/>
          <w:noProof/>
          <w:color w:val="auto"/>
          <w:sz w:val="22"/>
          <w:szCs w:val="22"/>
        </w:rPr>
        <w:tab/>
      </w:r>
      <w:r w:rsidRPr="00D92D21">
        <w:rPr>
          <w:i/>
          <w:noProof/>
        </w:rPr>
        <w:t>Mindmap</w:t>
      </w:r>
      <w:r w:rsidRPr="00D92D21">
        <w:rPr>
          <w:noProof/>
        </w:rPr>
        <w:tab/>
      </w:r>
      <w:r>
        <w:rPr>
          <w:noProof/>
        </w:rPr>
        <w:fldChar w:fldCharType="begin"/>
      </w:r>
      <w:r w:rsidRPr="00D92D21">
        <w:rPr>
          <w:noProof/>
        </w:rPr>
        <w:instrText xml:space="preserve"> PAGEREF _Toc30425717 \h </w:instrText>
      </w:r>
      <w:r>
        <w:rPr>
          <w:noProof/>
        </w:rPr>
      </w:r>
      <w:r>
        <w:rPr>
          <w:noProof/>
        </w:rPr>
        <w:fldChar w:fldCharType="separate"/>
      </w:r>
      <w:r w:rsidRPr="00D92D21">
        <w:rPr>
          <w:noProof/>
        </w:rPr>
        <w:t>3</w:t>
      </w:r>
      <w:r>
        <w:rPr>
          <w:noProof/>
        </w:rPr>
        <w:fldChar w:fldCharType="end"/>
      </w:r>
    </w:p>
    <w:p w14:paraId="14D1DF26" w14:textId="39AAF47D"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1.3</w:t>
      </w:r>
      <w:r w:rsidRPr="00D92D21">
        <w:rPr>
          <w:rFonts w:asciiTheme="minorHAnsi" w:eastAsiaTheme="minorEastAsia" w:hAnsiTheme="minorHAnsi" w:cstheme="minorBidi"/>
          <w:noProof/>
          <w:color w:val="auto"/>
          <w:sz w:val="22"/>
          <w:szCs w:val="22"/>
        </w:rPr>
        <w:tab/>
      </w:r>
      <w:r w:rsidRPr="00D92D21">
        <w:rPr>
          <w:i/>
          <w:noProof/>
        </w:rPr>
        <w:t>Purpose</w:t>
      </w:r>
      <w:r w:rsidRPr="00D92D21">
        <w:rPr>
          <w:noProof/>
        </w:rPr>
        <w:tab/>
      </w:r>
      <w:r>
        <w:rPr>
          <w:noProof/>
        </w:rPr>
        <w:fldChar w:fldCharType="begin"/>
      </w:r>
      <w:r w:rsidRPr="00D92D21">
        <w:rPr>
          <w:noProof/>
        </w:rPr>
        <w:instrText xml:space="preserve"> PAGEREF _Toc30425718 \h </w:instrText>
      </w:r>
      <w:r>
        <w:rPr>
          <w:noProof/>
        </w:rPr>
      </w:r>
      <w:r>
        <w:rPr>
          <w:noProof/>
        </w:rPr>
        <w:fldChar w:fldCharType="separate"/>
      </w:r>
      <w:r w:rsidRPr="00D92D21">
        <w:rPr>
          <w:noProof/>
        </w:rPr>
        <w:t>3</w:t>
      </w:r>
      <w:r>
        <w:rPr>
          <w:noProof/>
        </w:rPr>
        <w:fldChar w:fldCharType="end"/>
      </w:r>
    </w:p>
    <w:p w14:paraId="526A7A0A" w14:textId="3EF45F9F"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1.4</w:t>
      </w:r>
      <w:r w:rsidRPr="00D92D21">
        <w:rPr>
          <w:rFonts w:asciiTheme="minorHAnsi" w:eastAsiaTheme="minorEastAsia" w:hAnsiTheme="minorHAnsi" w:cstheme="minorBidi"/>
          <w:noProof/>
          <w:color w:val="auto"/>
          <w:sz w:val="22"/>
          <w:szCs w:val="22"/>
        </w:rPr>
        <w:tab/>
      </w:r>
      <w:r w:rsidRPr="00D92D21">
        <w:rPr>
          <w:i/>
          <w:noProof/>
        </w:rPr>
        <w:t>Patient Population</w:t>
      </w:r>
      <w:r w:rsidRPr="00D92D21">
        <w:rPr>
          <w:noProof/>
        </w:rPr>
        <w:tab/>
      </w:r>
      <w:r>
        <w:rPr>
          <w:noProof/>
        </w:rPr>
        <w:fldChar w:fldCharType="begin"/>
      </w:r>
      <w:r w:rsidRPr="00D92D21">
        <w:rPr>
          <w:noProof/>
        </w:rPr>
        <w:instrText xml:space="preserve"> PAGEREF _Toc30425719 \h </w:instrText>
      </w:r>
      <w:r>
        <w:rPr>
          <w:noProof/>
        </w:rPr>
      </w:r>
      <w:r>
        <w:rPr>
          <w:noProof/>
        </w:rPr>
        <w:fldChar w:fldCharType="separate"/>
      </w:r>
      <w:r w:rsidRPr="00D92D21">
        <w:rPr>
          <w:noProof/>
        </w:rPr>
        <w:t>3</w:t>
      </w:r>
      <w:r>
        <w:rPr>
          <w:noProof/>
        </w:rPr>
        <w:fldChar w:fldCharType="end"/>
      </w:r>
    </w:p>
    <w:p w14:paraId="59D8A52D" w14:textId="7EC0DFAC"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1.5</w:t>
      </w:r>
      <w:r w:rsidRPr="00D92D21">
        <w:rPr>
          <w:rFonts w:asciiTheme="minorHAnsi" w:eastAsiaTheme="minorEastAsia" w:hAnsiTheme="minorHAnsi" w:cstheme="minorBidi"/>
          <w:noProof/>
          <w:color w:val="auto"/>
          <w:sz w:val="22"/>
          <w:szCs w:val="22"/>
        </w:rPr>
        <w:tab/>
      </w:r>
      <w:r w:rsidRPr="00D92D21">
        <w:rPr>
          <w:i/>
          <w:noProof/>
        </w:rPr>
        <w:t>Evidence Base</w:t>
      </w:r>
      <w:r w:rsidRPr="00D92D21">
        <w:rPr>
          <w:noProof/>
        </w:rPr>
        <w:tab/>
      </w:r>
      <w:r>
        <w:rPr>
          <w:noProof/>
        </w:rPr>
        <w:fldChar w:fldCharType="begin"/>
      </w:r>
      <w:r w:rsidRPr="00D92D21">
        <w:rPr>
          <w:noProof/>
        </w:rPr>
        <w:instrText xml:space="preserve"> PAGEREF _Toc30425720 \h </w:instrText>
      </w:r>
      <w:r>
        <w:rPr>
          <w:noProof/>
        </w:rPr>
      </w:r>
      <w:r>
        <w:rPr>
          <w:noProof/>
        </w:rPr>
        <w:fldChar w:fldCharType="separate"/>
      </w:r>
      <w:r w:rsidRPr="00D92D21">
        <w:rPr>
          <w:noProof/>
        </w:rPr>
        <w:t>3</w:t>
      </w:r>
      <w:r>
        <w:rPr>
          <w:noProof/>
        </w:rPr>
        <w:fldChar w:fldCharType="end"/>
      </w:r>
    </w:p>
    <w:p w14:paraId="67459D7D" w14:textId="29CEBA54"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1.6</w:t>
      </w:r>
      <w:r w:rsidRPr="00D92D21">
        <w:rPr>
          <w:rFonts w:asciiTheme="minorHAnsi" w:eastAsiaTheme="minorEastAsia" w:hAnsiTheme="minorHAnsi" w:cstheme="minorBidi"/>
          <w:noProof/>
          <w:color w:val="auto"/>
          <w:sz w:val="22"/>
          <w:szCs w:val="22"/>
        </w:rPr>
        <w:tab/>
      </w:r>
      <w:r w:rsidRPr="00D92D21">
        <w:rPr>
          <w:noProof/>
        </w:rPr>
        <w:t>Informatie Model</w:t>
      </w:r>
      <w:r w:rsidRPr="00D92D21">
        <w:rPr>
          <w:noProof/>
        </w:rPr>
        <w:tab/>
      </w:r>
      <w:r>
        <w:rPr>
          <w:noProof/>
        </w:rPr>
        <w:fldChar w:fldCharType="begin"/>
      </w:r>
      <w:r w:rsidRPr="00D92D21">
        <w:rPr>
          <w:noProof/>
        </w:rPr>
        <w:instrText xml:space="preserve"> PAGEREF _Toc30425721 \h </w:instrText>
      </w:r>
      <w:r>
        <w:rPr>
          <w:noProof/>
        </w:rPr>
      </w:r>
      <w:r>
        <w:rPr>
          <w:noProof/>
        </w:rPr>
        <w:fldChar w:fldCharType="separate"/>
      </w:r>
      <w:r w:rsidRPr="00D92D21">
        <w:rPr>
          <w:noProof/>
        </w:rPr>
        <w:t>4</w:t>
      </w:r>
      <w:r>
        <w:rPr>
          <w:noProof/>
        </w:rPr>
        <w:fldChar w:fldCharType="end"/>
      </w:r>
    </w:p>
    <w:p w14:paraId="74B7C50F" w14:textId="101E5883"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1.7</w:t>
      </w:r>
      <w:r w:rsidRPr="00D92D21">
        <w:rPr>
          <w:rFonts w:asciiTheme="minorHAnsi" w:eastAsiaTheme="minorEastAsia" w:hAnsiTheme="minorHAnsi" w:cstheme="minorBidi"/>
          <w:noProof/>
          <w:color w:val="auto"/>
          <w:sz w:val="22"/>
          <w:szCs w:val="22"/>
        </w:rPr>
        <w:tab/>
      </w:r>
      <w:r w:rsidRPr="00D92D21">
        <w:rPr>
          <w:i/>
          <w:noProof/>
        </w:rPr>
        <w:t>Example Instances</w:t>
      </w:r>
      <w:r w:rsidRPr="00D92D21">
        <w:rPr>
          <w:noProof/>
        </w:rPr>
        <w:tab/>
      </w:r>
      <w:r>
        <w:rPr>
          <w:noProof/>
        </w:rPr>
        <w:fldChar w:fldCharType="begin"/>
      </w:r>
      <w:r w:rsidRPr="00D92D21">
        <w:rPr>
          <w:noProof/>
        </w:rPr>
        <w:instrText xml:space="preserve"> PAGEREF _Toc30425722 \h </w:instrText>
      </w:r>
      <w:r>
        <w:rPr>
          <w:noProof/>
        </w:rPr>
      </w:r>
      <w:r>
        <w:rPr>
          <w:noProof/>
        </w:rPr>
        <w:fldChar w:fldCharType="separate"/>
      </w:r>
      <w:r w:rsidRPr="00D92D21">
        <w:rPr>
          <w:noProof/>
        </w:rPr>
        <w:t>8</w:t>
      </w:r>
      <w:r>
        <w:rPr>
          <w:noProof/>
        </w:rPr>
        <w:fldChar w:fldCharType="end"/>
      </w:r>
    </w:p>
    <w:p w14:paraId="490FCBEE" w14:textId="5962F25F"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1.8</w:t>
      </w:r>
      <w:r w:rsidRPr="00D92D21">
        <w:rPr>
          <w:rFonts w:asciiTheme="minorHAnsi" w:eastAsiaTheme="minorEastAsia" w:hAnsiTheme="minorHAnsi" w:cstheme="minorBidi"/>
          <w:noProof/>
          <w:color w:val="auto"/>
          <w:sz w:val="22"/>
          <w:szCs w:val="22"/>
        </w:rPr>
        <w:tab/>
      </w:r>
      <w:r w:rsidRPr="00D92D21">
        <w:rPr>
          <w:i/>
          <w:noProof/>
        </w:rPr>
        <w:t>Instruction</w:t>
      </w:r>
      <w:r w:rsidRPr="00D92D21">
        <w:rPr>
          <w:noProof/>
        </w:rPr>
        <w:tab/>
      </w:r>
      <w:r>
        <w:rPr>
          <w:noProof/>
        </w:rPr>
        <w:fldChar w:fldCharType="begin"/>
      </w:r>
      <w:r w:rsidRPr="00D92D21">
        <w:rPr>
          <w:noProof/>
        </w:rPr>
        <w:instrText xml:space="preserve"> PAGEREF _Toc30425723 \h </w:instrText>
      </w:r>
      <w:r>
        <w:rPr>
          <w:noProof/>
        </w:rPr>
      </w:r>
      <w:r>
        <w:rPr>
          <w:noProof/>
        </w:rPr>
        <w:fldChar w:fldCharType="separate"/>
      </w:r>
      <w:r w:rsidRPr="00D92D21">
        <w:rPr>
          <w:noProof/>
        </w:rPr>
        <w:t>8</w:t>
      </w:r>
      <w:r>
        <w:rPr>
          <w:noProof/>
        </w:rPr>
        <w:fldChar w:fldCharType="end"/>
      </w:r>
    </w:p>
    <w:p w14:paraId="7E0F507C" w14:textId="49BED12A"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1.9</w:t>
      </w:r>
      <w:r w:rsidRPr="00D92D21">
        <w:rPr>
          <w:rFonts w:asciiTheme="minorHAnsi" w:eastAsiaTheme="minorEastAsia" w:hAnsiTheme="minorHAnsi" w:cstheme="minorBidi"/>
          <w:noProof/>
          <w:color w:val="auto"/>
          <w:sz w:val="22"/>
          <w:szCs w:val="22"/>
        </w:rPr>
        <w:tab/>
      </w:r>
      <w:r w:rsidRPr="00D92D21">
        <w:rPr>
          <w:i/>
          <w:noProof/>
        </w:rPr>
        <w:t>Example of the Instrument</w:t>
      </w:r>
      <w:r w:rsidRPr="00D92D21">
        <w:rPr>
          <w:noProof/>
        </w:rPr>
        <w:tab/>
      </w:r>
      <w:r>
        <w:rPr>
          <w:noProof/>
        </w:rPr>
        <w:fldChar w:fldCharType="begin"/>
      </w:r>
      <w:r w:rsidRPr="00D92D21">
        <w:rPr>
          <w:noProof/>
        </w:rPr>
        <w:instrText xml:space="preserve"> PAGEREF _Toc30425724 \h </w:instrText>
      </w:r>
      <w:r>
        <w:rPr>
          <w:noProof/>
        </w:rPr>
      </w:r>
      <w:r>
        <w:rPr>
          <w:noProof/>
        </w:rPr>
        <w:fldChar w:fldCharType="separate"/>
      </w:r>
      <w:r w:rsidRPr="00D92D21">
        <w:rPr>
          <w:noProof/>
        </w:rPr>
        <w:t>8</w:t>
      </w:r>
      <w:r>
        <w:rPr>
          <w:noProof/>
        </w:rPr>
        <w:fldChar w:fldCharType="end"/>
      </w:r>
    </w:p>
    <w:p w14:paraId="2C8F9BE2" w14:textId="0E49D496"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1.10</w:t>
      </w:r>
      <w:r w:rsidRPr="00D92D21">
        <w:rPr>
          <w:rFonts w:asciiTheme="minorHAnsi" w:eastAsiaTheme="minorEastAsia" w:hAnsiTheme="minorHAnsi" w:cstheme="minorBidi"/>
          <w:noProof/>
          <w:color w:val="auto"/>
          <w:sz w:val="22"/>
          <w:szCs w:val="22"/>
        </w:rPr>
        <w:tab/>
      </w:r>
      <w:r w:rsidRPr="00D92D21">
        <w:rPr>
          <w:i/>
          <w:noProof/>
        </w:rPr>
        <w:t>Interpretation</w:t>
      </w:r>
      <w:r w:rsidRPr="00D92D21">
        <w:rPr>
          <w:noProof/>
        </w:rPr>
        <w:tab/>
      </w:r>
      <w:r>
        <w:rPr>
          <w:noProof/>
        </w:rPr>
        <w:fldChar w:fldCharType="begin"/>
      </w:r>
      <w:r w:rsidRPr="00D92D21">
        <w:rPr>
          <w:noProof/>
        </w:rPr>
        <w:instrText xml:space="preserve"> PAGEREF _Toc30425725 \h </w:instrText>
      </w:r>
      <w:r>
        <w:rPr>
          <w:noProof/>
        </w:rPr>
      </w:r>
      <w:r>
        <w:rPr>
          <w:noProof/>
        </w:rPr>
        <w:fldChar w:fldCharType="separate"/>
      </w:r>
      <w:r w:rsidRPr="00D92D21">
        <w:rPr>
          <w:noProof/>
        </w:rPr>
        <w:t>8</w:t>
      </w:r>
      <w:r>
        <w:rPr>
          <w:noProof/>
        </w:rPr>
        <w:fldChar w:fldCharType="end"/>
      </w:r>
    </w:p>
    <w:p w14:paraId="1C5C0A3D" w14:textId="764AA8B8"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1.11</w:t>
      </w:r>
      <w:r w:rsidRPr="00D92D21">
        <w:rPr>
          <w:rFonts w:asciiTheme="minorHAnsi" w:eastAsiaTheme="minorEastAsia" w:hAnsiTheme="minorHAnsi" w:cstheme="minorBidi"/>
          <w:noProof/>
          <w:color w:val="auto"/>
          <w:sz w:val="22"/>
          <w:szCs w:val="22"/>
        </w:rPr>
        <w:tab/>
      </w:r>
      <w:r w:rsidRPr="00D92D21">
        <w:rPr>
          <w:i/>
          <w:noProof/>
        </w:rPr>
        <w:t>Issues</w:t>
      </w:r>
      <w:r w:rsidRPr="00D92D21">
        <w:rPr>
          <w:noProof/>
        </w:rPr>
        <w:tab/>
      </w:r>
      <w:r>
        <w:rPr>
          <w:noProof/>
        </w:rPr>
        <w:fldChar w:fldCharType="begin"/>
      </w:r>
      <w:r w:rsidRPr="00D92D21">
        <w:rPr>
          <w:noProof/>
        </w:rPr>
        <w:instrText xml:space="preserve"> PAGEREF _Toc30425726 \h </w:instrText>
      </w:r>
      <w:r>
        <w:rPr>
          <w:noProof/>
        </w:rPr>
      </w:r>
      <w:r>
        <w:rPr>
          <w:noProof/>
        </w:rPr>
        <w:fldChar w:fldCharType="separate"/>
      </w:r>
      <w:r w:rsidRPr="00D92D21">
        <w:rPr>
          <w:noProof/>
        </w:rPr>
        <w:t>8</w:t>
      </w:r>
      <w:r>
        <w:rPr>
          <w:noProof/>
        </w:rPr>
        <w:fldChar w:fldCharType="end"/>
      </w:r>
    </w:p>
    <w:p w14:paraId="12019789" w14:textId="6B7828DC"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1.12</w:t>
      </w:r>
      <w:r w:rsidRPr="00D92D21">
        <w:rPr>
          <w:rFonts w:asciiTheme="minorHAnsi" w:eastAsiaTheme="minorEastAsia" w:hAnsiTheme="minorHAnsi" w:cstheme="minorBidi"/>
          <w:noProof/>
          <w:color w:val="auto"/>
          <w:sz w:val="22"/>
          <w:szCs w:val="22"/>
        </w:rPr>
        <w:tab/>
      </w:r>
      <w:r w:rsidRPr="00D92D21">
        <w:rPr>
          <w:i/>
          <w:noProof/>
        </w:rPr>
        <w:t>Care Process</w:t>
      </w:r>
      <w:r w:rsidRPr="00D92D21">
        <w:rPr>
          <w:noProof/>
        </w:rPr>
        <w:tab/>
      </w:r>
      <w:r>
        <w:rPr>
          <w:noProof/>
        </w:rPr>
        <w:fldChar w:fldCharType="begin"/>
      </w:r>
      <w:r w:rsidRPr="00D92D21">
        <w:rPr>
          <w:noProof/>
        </w:rPr>
        <w:instrText xml:space="preserve"> PAGEREF _Toc30425727 \h </w:instrText>
      </w:r>
      <w:r>
        <w:rPr>
          <w:noProof/>
        </w:rPr>
      </w:r>
      <w:r>
        <w:rPr>
          <w:noProof/>
        </w:rPr>
        <w:fldChar w:fldCharType="separate"/>
      </w:r>
      <w:r w:rsidRPr="00D92D21">
        <w:rPr>
          <w:noProof/>
        </w:rPr>
        <w:t>8</w:t>
      </w:r>
      <w:r>
        <w:rPr>
          <w:noProof/>
        </w:rPr>
        <w:fldChar w:fldCharType="end"/>
      </w:r>
    </w:p>
    <w:p w14:paraId="621F2049" w14:textId="773BF2C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1.13</w:t>
      </w:r>
      <w:r w:rsidRPr="00627A35">
        <w:rPr>
          <w:rFonts w:asciiTheme="minorHAnsi" w:eastAsiaTheme="minorEastAsia" w:hAnsiTheme="minorHAnsi" w:cstheme="minorBidi"/>
          <w:noProof/>
          <w:color w:val="auto"/>
          <w:sz w:val="22"/>
          <w:szCs w:val="22"/>
          <w:lang w:val="en-US"/>
        </w:rPr>
        <w:tab/>
      </w:r>
      <w:r w:rsidRPr="00627A35">
        <w:rPr>
          <w:i/>
          <w:noProof/>
          <w:lang w:val="en-US"/>
        </w:rPr>
        <w:t>Constraints</w:t>
      </w:r>
      <w:r w:rsidRPr="00627A35">
        <w:rPr>
          <w:noProof/>
          <w:lang w:val="en-US"/>
        </w:rPr>
        <w:tab/>
      </w:r>
      <w:r>
        <w:rPr>
          <w:noProof/>
        </w:rPr>
        <w:fldChar w:fldCharType="begin"/>
      </w:r>
      <w:r w:rsidRPr="00627A35">
        <w:rPr>
          <w:noProof/>
          <w:lang w:val="en-US"/>
        </w:rPr>
        <w:instrText xml:space="preserve"> PAGEREF _Toc30425728 \h </w:instrText>
      </w:r>
      <w:r>
        <w:rPr>
          <w:noProof/>
        </w:rPr>
      </w:r>
      <w:r>
        <w:rPr>
          <w:noProof/>
        </w:rPr>
        <w:fldChar w:fldCharType="separate"/>
      </w:r>
      <w:r w:rsidRPr="00627A35">
        <w:rPr>
          <w:noProof/>
          <w:lang w:val="en-US"/>
        </w:rPr>
        <w:t>8</w:t>
      </w:r>
      <w:r>
        <w:rPr>
          <w:noProof/>
        </w:rPr>
        <w:fldChar w:fldCharType="end"/>
      </w:r>
    </w:p>
    <w:p w14:paraId="5F266F3A" w14:textId="7286FA9B"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1.14</w:t>
      </w:r>
      <w:r w:rsidRPr="00627A35">
        <w:rPr>
          <w:rFonts w:asciiTheme="minorHAnsi" w:eastAsiaTheme="minorEastAsia" w:hAnsiTheme="minorHAnsi" w:cstheme="minorBidi"/>
          <w:noProof/>
          <w:color w:val="auto"/>
          <w:sz w:val="22"/>
          <w:szCs w:val="22"/>
          <w:lang w:val="en-US"/>
        </w:rPr>
        <w:tab/>
      </w:r>
      <w:r w:rsidRPr="00627A35">
        <w:rPr>
          <w:i/>
          <w:noProof/>
          <w:lang w:val="en-US"/>
        </w:rPr>
        <w:t>References</w:t>
      </w:r>
      <w:r w:rsidRPr="00627A35">
        <w:rPr>
          <w:noProof/>
          <w:lang w:val="en-US"/>
        </w:rPr>
        <w:tab/>
      </w:r>
      <w:r>
        <w:rPr>
          <w:noProof/>
        </w:rPr>
        <w:fldChar w:fldCharType="begin"/>
      </w:r>
      <w:r w:rsidRPr="00627A35">
        <w:rPr>
          <w:noProof/>
          <w:lang w:val="en-US"/>
        </w:rPr>
        <w:instrText xml:space="preserve"> PAGEREF _Toc30425729 \h </w:instrText>
      </w:r>
      <w:r>
        <w:rPr>
          <w:noProof/>
        </w:rPr>
      </w:r>
      <w:r>
        <w:rPr>
          <w:noProof/>
        </w:rPr>
        <w:fldChar w:fldCharType="separate"/>
      </w:r>
      <w:r w:rsidRPr="00627A35">
        <w:rPr>
          <w:noProof/>
          <w:lang w:val="en-US"/>
        </w:rPr>
        <w:t>8</w:t>
      </w:r>
      <w:r>
        <w:rPr>
          <w:noProof/>
        </w:rPr>
        <w:fldChar w:fldCharType="end"/>
      </w:r>
    </w:p>
    <w:p w14:paraId="6085F4B0" w14:textId="1A1F68A2"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1.15</w:t>
      </w:r>
      <w:r w:rsidRPr="00627A35">
        <w:rPr>
          <w:rFonts w:asciiTheme="minorHAnsi" w:eastAsiaTheme="minorEastAsia" w:hAnsiTheme="minorHAnsi" w:cstheme="minorBidi"/>
          <w:noProof/>
          <w:color w:val="auto"/>
          <w:sz w:val="22"/>
          <w:szCs w:val="22"/>
          <w:lang w:val="en-US"/>
        </w:rPr>
        <w:tab/>
      </w:r>
      <w:r w:rsidRPr="00627A35">
        <w:rPr>
          <w:i/>
          <w:noProof/>
          <w:lang w:val="en-US"/>
        </w:rPr>
        <w:t>Traceability to other Standards</w:t>
      </w:r>
      <w:r w:rsidRPr="00627A35">
        <w:rPr>
          <w:noProof/>
          <w:lang w:val="en-US"/>
        </w:rPr>
        <w:tab/>
      </w:r>
      <w:r>
        <w:rPr>
          <w:noProof/>
        </w:rPr>
        <w:fldChar w:fldCharType="begin"/>
      </w:r>
      <w:r w:rsidRPr="00627A35">
        <w:rPr>
          <w:noProof/>
          <w:lang w:val="en-US"/>
        </w:rPr>
        <w:instrText xml:space="preserve"> PAGEREF _Toc30425730 \h </w:instrText>
      </w:r>
      <w:r>
        <w:rPr>
          <w:noProof/>
        </w:rPr>
      </w:r>
      <w:r>
        <w:rPr>
          <w:noProof/>
        </w:rPr>
        <w:fldChar w:fldCharType="separate"/>
      </w:r>
      <w:r w:rsidRPr="00627A35">
        <w:rPr>
          <w:noProof/>
          <w:lang w:val="en-US"/>
        </w:rPr>
        <w:t>8</w:t>
      </w:r>
      <w:r>
        <w:rPr>
          <w:noProof/>
        </w:rPr>
        <w:fldChar w:fldCharType="end"/>
      </w:r>
    </w:p>
    <w:p w14:paraId="0E08DE01" w14:textId="7B0849F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1.16</w:t>
      </w:r>
      <w:r w:rsidRPr="00627A35">
        <w:rPr>
          <w:rFonts w:asciiTheme="minorHAnsi" w:eastAsiaTheme="minorEastAsia" w:hAnsiTheme="minorHAnsi" w:cstheme="minorBidi"/>
          <w:noProof/>
          <w:color w:val="auto"/>
          <w:sz w:val="22"/>
          <w:szCs w:val="22"/>
          <w:lang w:val="en-US"/>
        </w:rPr>
        <w:tab/>
      </w:r>
      <w:r w:rsidRPr="00627A35">
        <w:rPr>
          <w:i/>
          <w:noProof/>
          <w:lang w:val="en-US"/>
        </w:rPr>
        <w:t>Disclaimer</w:t>
      </w:r>
      <w:r w:rsidRPr="00627A35">
        <w:rPr>
          <w:noProof/>
          <w:lang w:val="en-US"/>
        </w:rPr>
        <w:tab/>
      </w:r>
      <w:r>
        <w:rPr>
          <w:noProof/>
        </w:rPr>
        <w:fldChar w:fldCharType="begin"/>
      </w:r>
      <w:r w:rsidRPr="00627A35">
        <w:rPr>
          <w:noProof/>
          <w:lang w:val="en-US"/>
        </w:rPr>
        <w:instrText xml:space="preserve"> PAGEREF _Toc30425731 \h </w:instrText>
      </w:r>
      <w:r>
        <w:rPr>
          <w:noProof/>
        </w:rPr>
      </w:r>
      <w:r>
        <w:rPr>
          <w:noProof/>
        </w:rPr>
        <w:fldChar w:fldCharType="separate"/>
      </w:r>
      <w:r w:rsidRPr="00627A35">
        <w:rPr>
          <w:noProof/>
          <w:lang w:val="en-US"/>
        </w:rPr>
        <w:t>9</w:t>
      </w:r>
      <w:r>
        <w:rPr>
          <w:noProof/>
        </w:rPr>
        <w:fldChar w:fldCharType="end"/>
      </w:r>
    </w:p>
    <w:p w14:paraId="05398C95" w14:textId="15AD0019"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1.17</w:t>
      </w:r>
      <w:r w:rsidRPr="00627A35">
        <w:rPr>
          <w:rFonts w:asciiTheme="minorHAnsi" w:eastAsiaTheme="minorEastAsia" w:hAnsiTheme="minorHAnsi" w:cstheme="minorBidi"/>
          <w:noProof/>
          <w:color w:val="auto"/>
          <w:sz w:val="22"/>
          <w:szCs w:val="22"/>
          <w:lang w:val="en-US"/>
        </w:rPr>
        <w:tab/>
      </w:r>
      <w:r w:rsidRPr="00627A35">
        <w:rPr>
          <w:i/>
          <w:noProof/>
          <w:lang w:val="en-US"/>
        </w:rPr>
        <w:t>Terms of Use</w:t>
      </w:r>
      <w:r w:rsidRPr="00627A35">
        <w:rPr>
          <w:noProof/>
          <w:lang w:val="en-US"/>
        </w:rPr>
        <w:tab/>
      </w:r>
      <w:r>
        <w:rPr>
          <w:noProof/>
        </w:rPr>
        <w:fldChar w:fldCharType="begin"/>
      </w:r>
      <w:r w:rsidRPr="00627A35">
        <w:rPr>
          <w:noProof/>
          <w:lang w:val="en-US"/>
        </w:rPr>
        <w:instrText xml:space="preserve"> PAGEREF _Toc30425732 \h </w:instrText>
      </w:r>
      <w:r>
        <w:rPr>
          <w:noProof/>
        </w:rPr>
      </w:r>
      <w:r>
        <w:rPr>
          <w:noProof/>
        </w:rPr>
        <w:fldChar w:fldCharType="separate"/>
      </w:r>
      <w:r w:rsidRPr="00627A35">
        <w:rPr>
          <w:noProof/>
          <w:lang w:val="en-US"/>
        </w:rPr>
        <w:t>9</w:t>
      </w:r>
      <w:r>
        <w:rPr>
          <w:noProof/>
        </w:rPr>
        <w:fldChar w:fldCharType="end"/>
      </w:r>
    </w:p>
    <w:p w14:paraId="0BD2D6CC" w14:textId="140CBC01"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1.18</w:t>
      </w:r>
      <w:r w:rsidRPr="00627A35">
        <w:rPr>
          <w:rFonts w:asciiTheme="minorHAnsi" w:eastAsiaTheme="minorEastAsia" w:hAnsiTheme="minorHAnsi" w:cstheme="minorBidi"/>
          <w:noProof/>
          <w:color w:val="auto"/>
          <w:sz w:val="22"/>
          <w:szCs w:val="22"/>
          <w:lang w:val="en-US"/>
        </w:rPr>
        <w:tab/>
      </w:r>
      <w:r w:rsidRPr="00627A35">
        <w:rPr>
          <w:i/>
          <w:noProof/>
          <w:lang w:val="en-US"/>
        </w:rPr>
        <w:t>Copyrights</w:t>
      </w:r>
      <w:r w:rsidRPr="00627A35">
        <w:rPr>
          <w:noProof/>
          <w:lang w:val="en-US"/>
        </w:rPr>
        <w:tab/>
      </w:r>
      <w:r>
        <w:rPr>
          <w:noProof/>
        </w:rPr>
        <w:fldChar w:fldCharType="begin"/>
      </w:r>
      <w:r w:rsidRPr="00627A35">
        <w:rPr>
          <w:noProof/>
          <w:lang w:val="en-US"/>
        </w:rPr>
        <w:instrText xml:space="preserve"> PAGEREF _Toc30425733 \h </w:instrText>
      </w:r>
      <w:r>
        <w:rPr>
          <w:noProof/>
        </w:rPr>
      </w:r>
      <w:r>
        <w:rPr>
          <w:noProof/>
        </w:rPr>
        <w:fldChar w:fldCharType="separate"/>
      </w:r>
      <w:r w:rsidRPr="00627A35">
        <w:rPr>
          <w:noProof/>
          <w:lang w:val="en-US"/>
        </w:rPr>
        <w:t>9</w:t>
      </w:r>
      <w:r>
        <w:rPr>
          <w:noProof/>
        </w:rPr>
        <w:fldChar w:fldCharType="end"/>
      </w:r>
    </w:p>
    <w:p w14:paraId="3286F919" w14:textId="4C1D69DC" w:rsidR="00627A35" w:rsidRPr="00D92D21" w:rsidRDefault="00627A35">
      <w:pPr>
        <w:pStyle w:val="Inhopg1"/>
        <w:tabs>
          <w:tab w:val="left" w:pos="540"/>
          <w:tab w:val="right" w:leader="dot" w:pos="9018"/>
        </w:tabs>
        <w:rPr>
          <w:rFonts w:asciiTheme="minorHAnsi" w:eastAsiaTheme="minorEastAsia" w:hAnsiTheme="minorHAnsi" w:cstheme="minorBidi"/>
          <w:noProof/>
          <w:color w:val="auto"/>
          <w:sz w:val="22"/>
          <w:szCs w:val="22"/>
        </w:rPr>
      </w:pPr>
      <w:r w:rsidRPr="00D92D21">
        <w:rPr>
          <w:noProof/>
        </w:rPr>
        <w:t>2.</w:t>
      </w:r>
      <w:r w:rsidRPr="00D92D21">
        <w:rPr>
          <w:rFonts w:asciiTheme="minorHAnsi" w:eastAsiaTheme="minorEastAsia" w:hAnsiTheme="minorHAnsi" w:cstheme="minorBidi"/>
          <w:noProof/>
          <w:color w:val="auto"/>
          <w:sz w:val="22"/>
          <w:szCs w:val="22"/>
        </w:rPr>
        <w:tab/>
      </w:r>
      <w:r w:rsidRPr="00D92D21">
        <w:rPr>
          <w:i/>
          <w:noProof/>
        </w:rPr>
        <w:t>Meta informatie nl.ggznederland.crisismaatregelv0.1</w:t>
      </w:r>
      <w:r w:rsidRPr="00D92D21">
        <w:rPr>
          <w:noProof/>
        </w:rPr>
        <w:tab/>
      </w:r>
      <w:r>
        <w:rPr>
          <w:noProof/>
        </w:rPr>
        <w:fldChar w:fldCharType="begin"/>
      </w:r>
      <w:r w:rsidRPr="00D92D21">
        <w:rPr>
          <w:noProof/>
        </w:rPr>
        <w:instrText xml:space="preserve"> PAGEREF _Toc30425734 \h </w:instrText>
      </w:r>
      <w:r>
        <w:rPr>
          <w:noProof/>
        </w:rPr>
      </w:r>
      <w:r>
        <w:rPr>
          <w:noProof/>
        </w:rPr>
        <w:fldChar w:fldCharType="separate"/>
      </w:r>
      <w:r w:rsidRPr="00D92D21">
        <w:rPr>
          <w:noProof/>
        </w:rPr>
        <w:t>10</w:t>
      </w:r>
      <w:r>
        <w:rPr>
          <w:noProof/>
        </w:rPr>
        <w:fldChar w:fldCharType="end"/>
      </w:r>
    </w:p>
    <w:p w14:paraId="7F0EF544" w14:textId="12787ACD"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D92D21">
        <w:rPr>
          <w:noProof/>
          <w:lang w:val="en-US"/>
        </w:rPr>
        <w:t>2.1</w:t>
      </w:r>
      <w:r w:rsidRPr="00D92D21">
        <w:rPr>
          <w:rFonts w:asciiTheme="minorHAnsi" w:eastAsiaTheme="minorEastAsia" w:hAnsiTheme="minorHAnsi" w:cstheme="minorBidi"/>
          <w:noProof/>
          <w:color w:val="auto"/>
          <w:sz w:val="22"/>
          <w:szCs w:val="22"/>
          <w:lang w:val="en-US"/>
        </w:rPr>
        <w:tab/>
      </w:r>
      <w:r w:rsidRPr="00D92D21">
        <w:rPr>
          <w:i/>
          <w:noProof/>
          <w:lang w:val="en-US"/>
        </w:rPr>
        <w:t>Revision History</w:t>
      </w:r>
      <w:r w:rsidRPr="00D92D21">
        <w:rPr>
          <w:noProof/>
          <w:lang w:val="en-US"/>
        </w:rPr>
        <w:tab/>
      </w:r>
      <w:r>
        <w:rPr>
          <w:noProof/>
        </w:rPr>
        <w:fldChar w:fldCharType="begin"/>
      </w:r>
      <w:r w:rsidRPr="00D92D21">
        <w:rPr>
          <w:noProof/>
          <w:lang w:val="en-US"/>
        </w:rPr>
        <w:instrText xml:space="preserve"> PAGEREF _Toc30425735 \h </w:instrText>
      </w:r>
      <w:r>
        <w:rPr>
          <w:noProof/>
        </w:rPr>
      </w:r>
      <w:r>
        <w:rPr>
          <w:noProof/>
        </w:rPr>
        <w:fldChar w:fldCharType="separate"/>
      </w:r>
      <w:r w:rsidRPr="00D92D21">
        <w:rPr>
          <w:noProof/>
          <w:lang w:val="en-US"/>
        </w:rPr>
        <w:t>10</w:t>
      </w:r>
      <w:r>
        <w:rPr>
          <w:noProof/>
        </w:rPr>
        <w:fldChar w:fldCharType="end"/>
      </w:r>
    </w:p>
    <w:p w14:paraId="17AF32A9" w14:textId="7BE432F3" w:rsidR="006D3C6F" w:rsidRPr="00D92D21" w:rsidRDefault="00BC2A58">
      <w:pPr>
        <w:pStyle w:val="Inhopg2"/>
        <w:tabs>
          <w:tab w:val="right" w:leader="dot" w:pos="8936"/>
        </w:tabs>
        <w:rPr>
          <w:color w:val="auto"/>
          <w:lang w:val="en-US"/>
        </w:rPr>
      </w:pPr>
      <w:r>
        <w:fldChar w:fldCharType="end"/>
      </w:r>
    </w:p>
    <w:p w14:paraId="37374D92" w14:textId="77777777" w:rsidR="006D3C6F" w:rsidRPr="00D92D21" w:rsidRDefault="006D3C6F">
      <w:pPr>
        <w:pStyle w:val="Plattetekst"/>
        <w:tabs>
          <w:tab w:val="right" w:leader="dot" w:pos="8925"/>
        </w:tabs>
        <w:rPr>
          <w:lang w:val="en-US"/>
        </w:rPr>
      </w:pPr>
      <w:bookmarkStart w:id="0" w:name="NL_GGZNEDERLAND_CRISISMAATREGELV0_1"/>
      <w:bookmarkStart w:id="1" w:name="BKM_BCC89B9E_9DD7_4107_A167_41BAA5FACD75"/>
    </w:p>
    <w:p w14:paraId="5FA79B26" w14:textId="77777777" w:rsidR="006D3C6F" w:rsidRPr="00D92D21" w:rsidRDefault="00BC2A58">
      <w:pPr>
        <w:pStyle w:val="Plattetekst"/>
        <w:tabs>
          <w:tab w:val="right" w:leader="dot" w:pos="8925"/>
        </w:tabs>
        <w:rPr>
          <w:lang w:val="en-US"/>
        </w:rPr>
      </w:pPr>
      <w:r w:rsidRPr="00D92D21">
        <w:rPr>
          <w:lang w:val="en-US"/>
        </w:rPr>
        <w:br w:type="page"/>
      </w:r>
    </w:p>
    <w:p w14:paraId="5A39E672" w14:textId="401E7014" w:rsidR="006D3C6F" w:rsidRDefault="0028207C" w:rsidP="0028207C">
      <w:pPr>
        <w:pStyle w:val="Plattetekst"/>
        <w:numPr>
          <w:ilvl w:val="0"/>
          <w:numId w:val="2"/>
        </w:numPr>
        <w:tabs>
          <w:tab w:val="right" w:leader="dot" w:pos="8925"/>
        </w:tabs>
      </w:pPr>
      <w:bookmarkStart w:id="2" w:name="REVISION_HISTORY"/>
      <w:bookmarkStart w:id="3" w:name="BKM_977DF3F9_A778_4A9C_A33E_DCFFE91D26A2"/>
      <w:r>
        <w:rPr>
          <w:b/>
          <w:i/>
          <w:color w:val="004080"/>
          <w:sz w:val="32"/>
          <w:szCs w:val="32"/>
        </w:rPr>
        <w:lastRenderedPageBreak/>
        <w:t xml:space="preserve">ZIB </w:t>
      </w:r>
      <w:proofErr w:type="gramStart"/>
      <w:r>
        <w:rPr>
          <w:b/>
          <w:i/>
          <w:color w:val="004080"/>
          <w:sz w:val="32"/>
          <w:szCs w:val="32"/>
        </w:rPr>
        <w:t>nl.ggznederland</w:t>
      </w:r>
      <w:proofErr w:type="gramEnd"/>
      <w:r>
        <w:rPr>
          <w:b/>
          <w:i/>
          <w:color w:val="004080"/>
          <w:sz w:val="32"/>
          <w:szCs w:val="32"/>
        </w:rPr>
        <w:t>.crisismaatregelv0.</w:t>
      </w:r>
      <w:r w:rsidR="004537AB">
        <w:rPr>
          <w:b/>
          <w:i/>
          <w:color w:val="004080"/>
          <w:sz w:val="32"/>
          <w:szCs w:val="32"/>
        </w:rPr>
        <w:t>2</w:t>
      </w:r>
    </w:p>
    <w:p w14:paraId="23A4F843" w14:textId="2768D773" w:rsidR="006D3C6F" w:rsidRDefault="00BC2A58">
      <w:pPr>
        <w:pStyle w:val="Kop2"/>
        <w:numPr>
          <w:ilvl w:val="1"/>
          <w:numId w:val="1"/>
        </w:numPr>
      </w:pPr>
      <w:bookmarkStart w:id="4" w:name="CONCEPT"/>
      <w:bookmarkStart w:id="5" w:name="BKM_B4280F94_1880_432C_9FDB_517373616EA2"/>
      <w:bookmarkEnd w:id="2"/>
      <w:bookmarkEnd w:id="3"/>
      <w:r>
        <w:rPr>
          <w:i/>
        </w:rPr>
        <w:t xml:space="preserve"> </w:t>
      </w:r>
      <w:bookmarkStart w:id="6" w:name="_Toc30425716"/>
      <w:r>
        <w:rPr>
          <w:i/>
        </w:rPr>
        <w:t>Concept</w:t>
      </w:r>
      <w:bookmarkEnd w:id="6"/>
    </w:p>
    <w:p w14:paraId="0AD4DC0A" w14:textId="7A1402DC" w:rsidR="006D3C6F" w:rsidRDefault="00D82479">
      <w:pPr>
        <w:rPr>
          <w:rFonts w:ascii="Calibri" w:eastAsia="Calibri" w:hAnsi="Calibri" w:cs="Calibri"/>
          <w:color w:val="000000"/>
          <w:sz w:val="22"/>
          <w:szCs w:val="22"/>
        </w:rPr>
      </w:pPr>
      <w:ins w:id="7" w:author="Jaap Schrieke" w:date="2020-02-12T14:27:00Z">
        <w:r>
          <w:rPr>
            <w:rFonts w:ascii="Calibri" w:eastAsia="Calibri" w:hAnsi="Calibri" w:cs="Calibri"/>
            <w:color w:val="000000"/>
            <w:sz w:val="22"/>
            <w:szCs w:val="22"/>
          </w:rPr>
          <w:t xml:space="preserve">Met </w:t>
        </w:r>
      </w:ins>
      <w:del w:id="8" w:author="Jaap Schrieke" w:date="2020-02-12T14:27:00Z">
        <w:r w:rsidR="00BC2A58" w:rsidDel="00D82479">
          <w:rPr>
            <w:rFonts w:ascii="Calibri" w:eastAsia="Calibri" w:hAnsi="Calibri" w:cs="Calibri"/>
            <w:color w:val="000000"/>
            <w:sz w:val="22"/>
            <w:szCs w:val="22"/>
          </w:rPr>
          <w:delText>D</w:delText>
        </w:r>
      </w:del>
      <w:ins w:id="9" w:author="Jaap Schrieke" w:date="2020-02-12T14:27:00Z">
        <w:r>
          <w:rPr>
            <w:rFonts w:ascii="Calibri" w:eastAsia="Calibri" w:hAnsi="Calibri" w:cs="Calibri"/>
            <w:color w:val="000000"/>
            <w:sz w:val="22"/>
            <w:szCs w:val="22"/>
          </w:rPr>
          <w:t>d</w:t>
        </w:r>
      </w:ins>
      <w:r w:rsidR="00BC2A58">
        <w:rPr>
          <w:rFonts w:ascii="Calibri" w:eastAsia="Calibri" w:hAnsi="Calibri" w:cs="Calibri"/>
          <w:color w:val="000000"/>
          <w:sz w:val="22"/>
          <w:szCs w:val="22"/>
        </w:rPr>
        <w:t xml:space="preserve">e crisismaatregel staat </w:t>
      </w:r>
      <w:ins w:id="10" w:author="Jaap Schrieke" w:date="2020-02-12T14:27:00Z">
        <w:r>
          <w:rPr>
            <w:rFonts w:ascii="Calibri" w:eastAsia="Calibri" w:hAnsi="Calibri" w:cs="Calibri"/>
            <w:color w:val="000000"/>
            <w:sz w:val="22"/>
            <w:szCs w:val="22"/>
          </w:rPr>
          <w:t xml:space="preserve">de burgemeester een zorgverantwoordelijke </w:t>
        </w:r>
      </w:ins>
      <w:r w:rsidR="00BC2A58">
        <w:rPr>
          <w:rFonts w:ascii="Calibri" w:eastAsia="Calibri" w:hAnsi="Calibri" w:cs="Calibri"/>
          <w:color w:val="000000"/>
          <w:sz w:val="22"/>
          <w:szCs w:val="22"/>
        </w:rPr>
        <w:t xml:space="preserve">toe onmiddellijk </w:t>
      </w:r>
      <w:del w:id="11" w:author="Alexandra Reijerse" w:date="2020-02-27T11:36:00Z">
        <w:r w:rsidR="00BC2A58" w:rsidDel="007A6F6F">
          <w:rPr>
            <w:rFonts w:ascii="Calibri" w:eastAsia="Calibri" w:hAnsi="Calibri" w:cs="Calibri"/>
            <w:color w:val="000000"/>
            <w:sz w:val="22"/>
            <w:szCs w:val="22"/>
          </w:rPr>
          <w:delText xml:space="preserve">in te grijpen </w:delText>
        </w:r>
      </w:del>
      <w:ins w:id="12" w:author="Alexandra Reijerse" w:date="2020-02-27T11:36:00Z">
        <w:r w:rsidR="007A6F6F">
          <w:rPr>
            <w:rFonts w:ascii="Calibri" w:eastAsia="Calibri" w:hAnsi="Calibri" w:cs="Calibri"/>
            <w:color w:val="000000"/>
            <w:sz w:val="22"/>
            <w:szCs w:val="22"/>
          </w:rPr>
          <w:t xml:space="preserve">verplichte zorg te </w:t>
        </w:r>
        <w:proofErr w:type="gramStart"/>
        <w:r w:rsidR="007A6F6F">
          <w:rPr>
            <w:rFonts w:ascii="Calibri" w:eastAsia="Calibri" w:hAnsi="Calibri" w:cs="Calibri"/>
            <w:color w:val="000000"/>
            <w:sz w:val="22"/>
            <w:szCs w:val="22"/>
          </w:rPr>
          <w:t xml:space="preserve">verlenen  </w:t>
        </w:r>
      </w:ins>
      <w:r w:rsidR="00BC2A58">
        <w:rPr>
          <w:rFonts w:ascii="Calibri" w:eastAsia="Calibri" w:hAnsi="Calibri" w:cs="Calibri"/>
          <w:color w:val="000000"/>
          <w:sz w:val="22"/>
          <w:szCs w:val="22"/>
        </w:rPr>
        <w:t>bij</w:t>
      </w:r>
      <w:proofErr w:type="gramEnd"/>
      <w:r w:rsidR="00BC2A58">
        <w:rPr>
          <w:rFonts w:ascii="Calibri" w:eastAsia="Calibri" w:hAnsi="Calibri" w:cs="Calibri"/>
          <w:color w:val="000000"/>
          <w:sz w:val="22"/>
          <w:szCs w:val="22"/>
        </w:rPr>
        <w:t xml:space="preserve"> een crisissituatie</w:t>
      </w:r>
      <w:ins w:id="13" w:author="Jaap Schrieke" w:date="2020-02-12T14:27:00Z">
        <w:r>
          <w:rPr>
            <w:rFonts w:ascii="Calibri" w:eastAsia="Calibri" w:hAnsi="Calibri" w:cs="Calibri"/>
            <w:color w:val="000000"/>
            <w:sz w:val="22"/>
            <w:szCs w:val="22"/>
          </w:rPr>
          <w:t xml:space="preserve">, een situatie waarin </w:t>
        </w:r>
        <w:del w:id="14" w:author="Alexandra Reijerse" w:date="2020-02-27T11:38:00Z">
          <w:r w:rsidDel="007A6F6F">
            <w:rPr>
              <w:rFonts w:ascii="Calibri" w:eastAsia="Calibri" w:hAnsi="Calibri" w:cs="Calibri"/>
              <w:color w:val="000000"/>
              <w:sz w:val="22"/>
              <w:szCs w:val="22"/>
            </w:rPr>
            <w:delText>een</w:delText>
          </w:r>
        </w:del>
      </w:ins>
      <w:ins w:id="15" w:author="Alexandra Reijerse" w:date="2020-02-27T11:38:00Z">
        <w:r w:rsidR="007A6F6F">
          <w:rPr>
            <w:rFonts w:ascii="Calibri" w:eastAsia="Calibri" w:hAnsi="Calibri" w:cs="Calibri"/>
            <w:color w:val="000000"/>
            <w:sz w:val="22"/>
            <w:szCs w:val="22"/>
          </w:rPr>
          <w:t xml:space="preserve">sprake is van onmiddellijk dreigend </w:t>
        </w:r>
      </w:ins>
      <w:ins w:id="16" w:author="Jaap Schrieke" w:date="2020-02-12T14:27:00Z">
        <w:r>
          <w:rPr>
            <w:rFonts w:ascii="Calibri" w:eastAsia="Calibri" w:hAnsi="Calibri" w:cs="Calibri"/>
            <w:color w:val="000000"/>
            <w:sz w:val="22"/>
            <w:szCs w:val="22"/>
          </w:rPr>
          <w:t xml:space="preserve"> </w:t>
        </w:r>
        <w:del w:id="17" w:author="Alexandra Reijerse" w:date="2020-02-27T11:35:00Z">
          <w:r w:rsidDel="007A6F6F">
            <w:rPr>
              <w:rFonts w:ascii="Calibri" w:eastAsia="Calibri" w:hAnsi="Calibri" w:cs="Calibri"/>
              <w:color w:val="000000"/>
              <w:sz w:val="22"/>
              <w:szCs w:val="22"/>
            </w:rPr>
            <w:delText>aanmerkelijk</w:delText>
          </w:r>
        </w:del>
      </w:ins>
      <w:ins w:id="18" w:author="Alexandra Reijerse" w:date="2020-02-27T11:35:00Z">
        <w:r w:rsidR="007A6F6F">
          <w:rPr>
            <w:rFonts w:ascii="Calibri" w:eastAsia="Calibri" w:hAnsi="Calibri" w:cs="Calibri"/>
            <w:color w:val="000000"/>
            <w:sz w:val="22"/>
            <w:szCs w:val="22"/>
          </w:rPr>
          <w:t>ernstig</w:t>
        </w:r>
      </w:ins>
      <w:ins w:id="19" w:author="Jaap Schrieke" w:date="2020-02-12T14:27:00Z">
        <w:r>
          <w:rPr>
            <w:rFonts w:ascii="Calibri" w:eastAsia="Calibri" w:hAnsi="Calibri" w:cs="Calibri"/>
            <w:color w:val="000000"/>
            <w:sz w:val="22"/>
            <w:szCs w:val="22"/>
          </w:rPr>
          <w:t xml:space="preserve"> </w:t>
        </w:r>
      </w:ins>
      <w:ins w:id="20" w:author="Alexandra Reijerse" w:date="2020-02-27T11:38:00Z">
        <w:r w:rsidR="007A6F6F">
          <w:rPr>
            <w:rFonts w:ascii="Calibri" w:eastAsia="Calibri" w:hAnsi="Calibri" w:cs="Calibri"/>
            <w:color w:val="000000"/>
            <w:sz w:val="22"/>
            <w:szCs w:val="22"/>
          </w:rPr>
          <w:t xml:space="preserve">nadeel </w:t>
        </w:r>
      </w:ins>
      <w:ins w:id="21" w:author="Jaap Schrieke" w:date="2020-02-12T14:27:00Z">
        <w:del w:id="22" w:author="Alexandra Reijerse" w:date="2020-02-27T11:38:00Z">
          <w:r w:rsidDel="007A6F6F">
            <w:rPr>
              <w:rFonts w:ascii="Calibri" w:eastAsia="Calibri" w:hAnsi="Calibri" w:cs="Calibri"/>
              <w:color w:val="000000"/>
              <w:sz w:val="22"/>
              <w:szCs w:val="22"/>
            </w:rPr>
            <w:delText xml:space="preserve">nadeel kan ontstaan </w:delText>
          </w:r>
        </w:del>
        <w:r>
          <w:rPr>
            <w:rFonts w:ascii="Calibri" w:eastAsia="Calibri" w:hAnsi="Calibri" w:cs="Calibri"/>
            <w:color w:val="000000"/>
            <w:sz w:val="22"/>
            <w:szCs w:val="22"/>
          </w:rPr>
          <w:t>voor betrokkene of derden, ten gevolge van de ps</w:t>
        </w:r>
      </w:ins>
      <w:ins w:id="23" w:author="Jaap Schrieke" w:date="2020-02-12T14:28:00Z">
        <w:r>
          <w:rPr>
            <w:rFonts w:ascii="Calibri" w:eastAsia="Calibri" w:hAnsi="Calibri" w:cs="Calibri"/>
            <w:color w:val="000000"/>
            <w:sz w:val="22"/>
            <w:szCs w:val="22"/>
          </w:rPr>
          <w:t>ychiatrische stoornis</w:t>
        </w:r>
      </w:ins>
      <w:r w:rsidR="00BC2A58">
        <w:rPr>
          <w:rFonts w:ascii="Calibri" w:eastAsia="Calibri" w:hAnsi="Calibri" w:cs="Calibri"/>
          <w:color w:val="000000"/>
          <w:sz w:val="22"/>
          <w:szCs w:val="22"/>
        </w:rPr>
        <w:t xml:space="preserve">.   </w:t>
      </w:r>
      <w:bookmarkEnd w:id="4"/>
      <w:bookmarkEnd w:id="5"/>
    </w:p>
    <w:p w14:paraId="7AE3C8F3" w14:textId="7C1E1D5B" w:rsidR="006D3C6F" w:rsidRDefault="00BC2A58">
      <w:pPr>
        <w:pStyle w:val="Kop2"/>
        <w:numPr>
          <w:ilvl w:val="1"/>
          <w:numId w:val="1"/>
        </w:numPr>
      </w:pPr>
      <w:bookmarkStart w:id="24" w:name="MINDMAP"/>
      <w:bookmarkStart w:id="25" w:name="BKM_C0066016_F06D_4094_9C0C_7EA15EFC6DF9"/>
      <w:r>
        <w:rPr>
          <w:i/>
        </w:rPr>
        <w:t xml:space="preserve"> </w:t>
      </w:r>
      <w:bookmarkStart w:id="26" w:name="_Toc30425717"/>
      <w:r>
        <w:rPr>
          <w:i/>
        </w:rPr>
        <w:t>Mindmap</w:t>
      </w:r>
      <w:bookmarkEnd w:id="26"/>
    </w:p>
    <w:p w14:paraId="0FA114E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4"/>
      <w:bookmarkEnd w:id="25"/>
    </w:p>
    <w:p w14:paraId="1D8B1E34" w14:textId="2A59304F" w:rsidR="006D3C6F" w:rsidRDefault="00BC2A58">
      <w:pPr>
        <w:pStyle w:val="Kop2"/>
        <w:numPr>
          <w:ilvl w:val="1"/>
          <w:numId w:val="1"/>
        </w:numPr>
      </w:pPr>
      <w:bookmarkStart w:id="27" w:name="PURPOSE"/>
      <w:bookmarkStart w:id="28" w:name="BKM_B8A7866C_DD30_4EC0_AAE8_06C04C2C676C"/>
      <w:r>
        <w:rPr>
          <w:i/>
        </w:rPr>
        <w:t xml:space="preserve"> </w:t>
      </w:r>
      <w:bookmarkStart w:id="29" w:name="_Toc30425718"/>
      <w:proofErr w:type="spellStart"/>
      <w:r>
        <w:rPr>
          <w:i/>
        </w:rPr>
        <w:t>Purpose</w:t>
      </w:r>
      <w:bookmarkEnd w:id="29"/>
      <w:proofErr w:type="spellEnd"/>
    </w:p>
    <w:p w14:paraId="7D12791E" w14:textId="565E551F"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Doel van de crisismaatregel is om geschikte</w:t>
      </w:r>
      <w:ins w:id="30" w:author="Alexandra Reijerse" w:date="2020-02-27T11:38:00Z">
        <w:r w:rsidR="007A6F6F">
          <w:rPr>
            <w:rFonts w:ascii="Calibri" w:eastAsia="Calibri" w:hAnsi="Calibri" w:cs="Calibri"/>
            <w:color w:val="000000"/>
            <w:sz w:val="22"/>
            <w:szCs w:val="22"/>
          </w:rPr>
          <w:t xml:space="preserve"> verplichte zorg</w:t>
        </w:r>
      </w:ins>
      <w:r>
        <w:rPr>
          <w:rFonts w:ascii="Calibri" w:eastAsia="Calibri" w:hAnsi="Calibri" w:cs="Calibri"/>
          <w:color w:val="000000"/>
          <w:sz w:val="22"/>
          <w:szCs w:val="22"/>
        </w:rPr>
        <w:t xml:space="preserve"> </w:t>
      </w:r>
      <w:del w:id="31" w:author="Alexandra Reijerse" w:date="2020-02-27T11:38:00Z">
        <w:r w:rsidDel="007A6F6F">
          <w:rPr>
            <w:rFonts w:ascii="Calibri" w:eastAsia="Calibri" w:hAnsi="Calibri" w:cs="Calibri"/>
            <w:color w:val="000000"/>
            <w:sz w:val="22"/>
            <w:szCs w:val="22"/>
          </w:rPr>
          <w:delText xml:space="preserve">interventies </w:delText>
        </w:r>
      </w:del>
      <w:r>
        <w:rPr>
          <w:rFonts w:ascii="Calibri" w:eastAsia="Calibri" w:hAnsi="Calibri" w:cs="Calibri"/>
          <w:color w:val="000000"/>
          <w:sz w:val="22"/>
          <w:szCs w:val="22"/>
        </w:rPr>
        <w:t xml:space="preserve">toe te passen en de crisis </w:t>
      </w:r>
      <w:del w:id="32" w:author="Alexandra Reijerse" w:date="2020-02-27T11:39:00Z">
        <w:r w:rsidDel="007A6F6F">
          <w:rPr>
            <w:rFonts w:ascii="Calibri" w:eastAsia="Calibri" w:hAnsi="Calibri" w:cs="Calibri"/>
            <w:color w:val="000000"/>
            <w:sz w:val="22"/>
            <w:szCs w:val="22"/>
          </w:rPr>
          <w:delText xml:space="preserve">op te heffen of minder ernstig te maken.   </w:delText>
        </w:r>
      </w:del>
      <w:bookmarkEnd w:id="27"/>
      <w:bookmarkEnd w:id="28"/>
      <w:ins w:id="33" w:author="Alexandra Reijerse" w:date="2020-02-27T11:39:00Z">
        <w:r w:rsidR="007A6F6F">
          <w:rPr>
            <w:rFonts w:ascii="Calibri" w:eastAsia="Calibri" w:hAnsi="Calibri" w:cs="Calibri"/>
            <w:color w:val="000000"/>
            <w:sz w:val="22"/>
            <w:szCs w:val="22"/>
          </w:rPr>
          <w:t>af te wenden.</w:t>
        </w:r>
      </w:ins>
    </w:p>
    <w:p w14:paraId="47C9848B" w14:textId="3A9F111B" w:rsidR="006D3C6F" w:rsidRDefault="00BC2A58">
      <w:pPr>
        <w:pStyle w:val="Kop2"/>
        <w:numPr>
          <w:ilvl w:val="1"/>
          <w:numId w:val="1"/>
        </w:numPr>
      </w:pPr>
      <w:bookmarkStart w:id="34" w:name="PATIENT_POPULATION"/>
      <w:bookmarkStart w:id="35" w:name="BKM_D69ADDF6_4EC3_42F6_9AC8_B92ECDF4F8B6"/>
      <w:r>
        <w:rPr>
          <w:i/>
        </w:rPr>
        <w:t xml:space="preserve"> </w:t>
      </w:r>
      <w:bookmarkStart w:id="36" w:name="_Toc30425719"/>
      <w:r>
        <w:rPr>
          <w:i/>
        </w:rPr>
        <w:t xml:space="preserve">Patient </w:t>
      </w:r>
      <w:proofErr w:type="spellStart"/>
      <w:r>
        <w:rPr>
          <w:i/>
        </w:rPr>
        <w:t>Population</w:t>
      </w:r>
      <w:bookmarkEnd w:id="36"/>
      <w:proofErr w:type="spellEnd"/>
    </w:p>
    <w:p w14:paraId="18EE9D51" w14:textId="38F681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Elke </w:t>
      </w:r>
      <w:del w:id="37" w:author="Alexandra Reijerse" w:date="2020-02-27T11:40:00Z">
        <w:r w:rsidDel="007A6F6F">
          <w:rPr>
            <w:rFonts w:ascii="Calibri" w:eastAsia="Calibri" w:hAnsi="Calibri" w:cs="Calibri"/>
            <w:color w:val="000000"/>
            <w:sz w:val="22"/>
            <w:szCs w:val="22"/>
          </w:rPr>
          <w:delText xml:space="preserve">patient </w:delText>
        </w:r>
      </w:del>
      <w:ins w:id="38" w:author="Alexandra Reijerse" w:date="2020-02-27T11:40:00Z">
        <w:r w:rsidR="007A6F6F">
          <w:rPr>
            <w:rFonts w:ascii="Calibri" w:eastAsia="Calibri" w:hAnsi="Calibri" w:cs="Calibri"/>
            <w:color w:val="000000"/>
            <w:sz w:val="22"/>
            <w:szCs w:val="22"/>
          </w:rPr>
          <w:t xml:space="preserve">betrokkene </w:t>
        </w:r>
      </w:ins>
      <w:r>
        <w:rPr>
          <w:rFonts w:ascii="Calibri" w:eastAsia="Calibri" w:hAnsi="Calibri" w:cs="Calibri"/>
          <w:color w:val="000000"/>
          <w:sz w:val="22"/>
          <w:szCs w:val="22"/>
        </w:rPr>
        <w:t xml:space="preserve">waarvoor door de burgemeester </w:t>
      </w:r>
      <w:del w:id="39" w:author="Alexandra Reijerse" w:date="2020-02-27T11:40:00Z">
        <w:r w:rsidDel="007A6F6F">
          <w:rPr>
            <w:rFonts w:ascii="Calibri" w:eastAsia="Calibri" w:hAnsi="Calibri" w:cs="Calibri"/>
            <w:color w:val="000000"/>
            <w:sz w:val="22"/>
            <w:szCs w:val="22"/>
          </w:rPr>
          <w:delText xml:space="preserve">of rechter </w:delText>
        </w:r>
      </w:del>
      <w:r>
        <w:rPr>
          <w:rFonts w:ascii="Calibri" w:eastAsia="Calibri" w:hAnsi="Calibri" w:cs="Calibri"/>
          <w:color w:val="000000"/>
          <w:sz w:val="22"/>
          <w:szCs w:val="22"/>
        </w:rPr>
        <w:t xml:space="preserve">een crisismaatregel wordt opgelegd.   </w:t>
      </w:r>
      <w:bookmarkEnd w:id="34"/>
      <w:bookmarkEnd w:id="35"/>
    </w:p>
    <w:p w14:paraId="481F1330" w14:textId="035FFA73" w:rsidR="006D3C6F" w:rsidRDefault="00BC2A58">
      <w:pPr>
        <w:pStyle w:val="Kop2"/>
        <w:numPr>
          <w:ilvl w:val="1"/>
          <w:numId w:val="1"/>
        </w:numPr>
      </w:pPr>
      <w:bookmarkStart w:id="40" w:name="EVIDENCE_BASE"/>
      <w:bookmarkStart w:id="41" w:name="BKM_A8F69DAD_2562_4FF5_A6E0_CFDC493951AB"/>
      <w:r>
        <w:rPr>
          <w:i/>
        </w:rPr>
        <w:t xml:space="preserve"> </w:t>
      </w:r>
      <w:bookmarkStart w:id="42" w:name="_Toc30425720"/>
      <w:r>
        <w:rPr>
          <w:i/>
        </w:rPr>
        <w:t>Evidence Base</w:t>
      </w:r>
      <w:bookmarkEnd w:id="42"/>
    </w:p>
    <w:p w14:paraId="6B2FE3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Op grond van 7:1 Wvggz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  </w:t>
      </w:r>
      <w:bookmarkEnd w:id="40"/>
      <w:bookmarkEnd w:id="41"/>
    </w:p>
    <w:p w14:paraId="658787B9" w14:textId="7D84EAD1" w:rsidR="006D3C6F" w:rsidRDefault="006D3C6F">
      <w:pPr>
        <w:rPr>
          <w:rFonts w:ascii="Calibri" w:eastAsia="Calibri" w:hAnsi="Calibri" w:cs="Calibri"/>
          <w:color w:val="000000"/>
          <w:sz w:val="22"/>
          <w:szCs w:val="22"/>
        </w:rPr>
      </w:pPr>
    </w:p>
    <w:p w14:paraId="1B6EA996" w14:textId="77777777" w:rsidR="006D3C6F" w:rsidRDefault="006D3C6F">
      <w:pPr>
        <w:rPr>
          <w:rFonts w:ascii="Calibri" w:eastAsia="Calibri" w:hAnsi="Calibri" w:cs="Calibri"/>
          <w:color w:val="000000"/>
          <w:sz w:val="22"/>
          <w:szCs w:val="22"/>
        </w:rPr>
      </w:pPr>
    </w:p>
    <w:p w14:paraId="7F6CB01D" w14:textId="77777777" w:rsidR="006D3C6F" w:rsidRDefault="006D3C6F">
      <w:pPr>
        <w:pStyle w:val="Plattetekst"/>
        <w:tabs>
          <w:tab w:val="right" w:leader="dot" w:pos="8925"/>
        </w:tabs>
      </w:pPr>
    </w:p>
    <w:p w14:paraId="07AD3376" w14:textId="77777777" w:rsidR="006D3C6F" w:rsidRDefault="00BC2A58">
      <w:pPr>
        <w:pStyle w:val="Plattetekst"/>
        <w:tabs>
          <w:tab w:val="right" w:leader="dot" w:pos="8925"/>
        </w:tabs>
      </w:pPr>
      <w:r>
        <w:br w:type="page"/>
      </w:r>
    </w:p>
    <w:p w14:paraId="1A9BF123" w14:textId="6F0A2486" w:rsidR="006D3C6F" w:rsidRDefault="00BC2A58">
      <w:pPr>
        <w:pStyle w:val="Kop2"/>
        <w:numPr>
          <w:ilvl w:val="1"/>
          <w:numId w:val="1"/>
        </w:numPr>
      </w:pPr>
      <w:bookmarkStart w:id="43" w:name="_Toc30425721"/>
      <w:commentRangeStart w:id="44"/>
      <w:r>
        <w:lastRenderedPageBreak/>
        <w:t>Informatie</w:t>
      </w:r>
      <w:commentRangeEnd w:id="44"/>
      <w:r w:rsidR="007A6F6F">
        <w:rPr>
          <w:rStyle w:val="Verwijzingopmerking"/>
          <w:b w:val="0"/>
          <w:color w:val="auto"/>
        </w:rPr>
        <w:commentReference w:id="44"/>
      </w:r>
      <w:r>
        <w:t xml:space="preserve"> Model</w:t>
      </w:r>
      <w:bookmarkEnd w:id="43"/>
    </w:p>
    <w:p w14:paraId="6B7E9930" w14:textId="77777777" w:rsidR="006D3C6F" w:rsidRDefault="006D3C6F">
      <w:pPr>
        <w:rPr>
          <w:rFonts w:ascii="Calibri" w:eastAsia="Calibri" w:hAnsi="Calibri" w:cs="Calibri"/>
          <w:color w:val="000000"/>
          <w:sz w:val="22"/>
          <w:szCs w:val="22"/>
        </w:rPr>
      </w:pPr>
    </w:p>
    <w:p w14:paraId="72C7BF98" w14:textId="60532E18" w:rsidR="006D3C6F" w:rsidRDefault="004537AB" w:rsidP="0028207C">
      <w:pPr>
        <w:ind w:hanging="851"/>
        <w:jc w:val="center"/>
        <w:rPr>
          <w:rFonts w:ascii="Calibri" w:eastAsia="Calibri" w:hAnsi="Calibri" w:cs="Calibri"/>
          <w:color w:val="000000"/>
          <w:sz w:val="22"/>
          <w:szCs w:val="22"/>
        </w:rPr>
      </w:pPr>
      <w:commentRangeStart w:id="45"/>
      <w:r>
        <w:rPr>
          <w:rFonts w:ascii="Calibri" w:eastAsia="Calibri" w:hAnsi="Calibri" w:cs="Calibri"/>
          <w:noProof/>
          <w:color w:val="000000"/>
          <w:sz w:val="22"/>
          <w:szCs w:val="22"/>
        </w:rPr>
        <w:drawing>
          <wp:inline distT="0" distB="0" distL="0" distR="0" wp14:anchorId="721C3A8A" wp14:editId="3C2DB7C4">
            <wp:extent cx="5742671" cy="319320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2.png"/>
                    <pic:cNvPicPr/>
                  </pic:nvPicPr>
                  <pic:blipFill>
                    <a:blip r:embed="rId14">
                      <a:extLst>
                        <a:ext uri="{28A0092B-C50C-407E-A947-70E740481C1C}">
                          <a14:useLocalDpi xmlns:a14="http://schemas.microsoft.com/office/drawing/2010/main" val="0"/>
                        </a:ext>
                      </a:extLst>
                    </a:blip>
                    <a:stretch>
                      <a:fillRect/>
                    </a:stretch>
                  </pic:blipFill>
                  <pic:spPr>
                    <a:xfrm>
                      <a:off x="0" y="0"/>
                      <a:ext cx="5742671" cy="3193200"/>
                    </a:xfrm>
                    <a:prstGeom prst="rect">
                      <a:avLst/>
                    </a:prstGeom>
                  </pic:spPr>
                </pic:pic>
              </a:graphicData>
            </a:graphic>
          </wp:inline>
        </w:drawing>
      </w:r>
      <w:commentRangeEnd w:id="45"/>
      <w:r w:rsidR="007A6F6F">
        <w:rPr>
          <w:rStyle w:val="Verwijzingopmerking"/>
        </w:rPr>
        <w:commentReference w:id="45"/>
      </w:r>
    </w:p>
    <w:p w14:paraId="740E1F7B"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F5FFBD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A95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B41394" w14:textId="77777777" w:rsidR="006D3C6F" w:rsidRDefault="00BC2A58">
            <w:pPr>
              <w:jc w:val="center"/>
              <w:rPr>
                <w:rStyle w:val="TableHeading"/>
              </w:rPr>
            </w:pPr>
            <w:r>
              <w:rPr>
                <w:rStyle w:val="TableHeading"/>
              </w:rPr>
              <w:t>Definitie</w:t>
            </w:r>
          </w:p>
        </w:tc>
      </w:tr>
      <w:tr w:rsidR="006D3C6F" w14:paraId="2DC7248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E4B1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Contactgegevens </w:t>
            </w:r>
            <w:proofErr w:type="spellStart"/>
            <w:r>
              <w:rPr>
                <w:rFonts w:ascii="Calibri" w:eastAsia="Calibri" w:hAnsi="Calibri" w:cs="Calibri"/>
                <w:color w:val="000000"/>
                <w:sz w:val="28"/>
                <w:szCs w:val="28"/>
              </w:rPr>
              <w:t>Afgever</w:t>
            </w:r>
            <w:proofErr w:type="spellEnd"/>
            <w:r>
              <w:rPr>
                <w:rFonts w:ascii="Calibri" w:eastAsia="Calibri" w:hAnsi="Calibri" w:cs="Calibri"/>
                <w:color w:val="000000"/>
                <w:sz w:val="28"/>
                <w:szCs w:val="28"/>
              </w:rPr>
              <w:t xml:space="preserve"> CM: Burgemeester of Rechter</w:t>
            </w:r>
          </w:p>
          <w:p w14:paraId="36A38A39"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GGZNL2041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A7085" w14:textId="2BB6ACDA"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Contactgegevens Burgemeester </w:t>
            </w:r>
            <w:del w:id="46" w:author="Alexandra Reijerse" w:date="2020-02-27T11:42:00Z">
              <w:r w:rsidDel="007A6F6F">
                <w:rPr>
                  <w:rFonts w:ascii="Calibri" w:eastAsia="Calibri" w:hAnsi="Calibri" w:cs="Calibri"/>
                  <w:color w:val="000000"/>
                  <w:sz w:val="22"/>
                  <w:szCs w:val="22"/>
                </w:rPr>
                <w:delText xml:space="preserve">of Rechter </w:delText>
              </w:r>
            </w:del>
            <w:r>
              <w:rPr>
                <w:rFonts w:ascii="Calibri" w:eastAsia="Calibri" w:hAnsi="Calibri" w:cs="Calibri"/>
                <w:color w:val="000000"/>
                <w:sz w:val="22"/>
                <w:szCs w:val="22"/>
              </w:rPr>
              <w:t>(</w:t>
            </w:r>
            <w:commentRangeStart w:id="47"/>
            <w:r>
              <w:rPr>
                <w:rFonts w:ascii="Calibri" w:eastAsia="Calibri" w:hAnsi="Calibri" w:cs="Calibri"/>
                <w:color w:val="000000"/>
                <w:sz w:val="22"/>
                <w:szCs w:val="22"/>
              </w:rPr>
              <w:t xml:space="preserve">zib zorgaanbieder aanpassen naar niet zorg). </w:t>
            </w:r>
          </w:p>
          <w:commentRangeEnd w:id="47"/>
          <w:p w14:paraId="34BB608E" w14:textId="77777777" w:rsidR="006D3C6F" w:rsidRDefault="007A6F6F">
            <w:pPr>
              <w:rPr>
                <w:rFonts w:ascii="Calibri" w:eastAsia="Calibri" w:hAnsi="Calibri" w:cs="Calibri"/>
                <w:color w:val="000000"/>
                <w:sz w:val="22"/>
                <w:szCs w:val="22"/>
              </w:rPr>
            </w:pPr>
            <w:r>
              <w:rPr>
                <w:rStyle w:val="Verwijzingopmerking"/>
              </w:rPr>
              <w:commentReference w:id="47"/>
            </w:r>
          </w:p>
          <w:p w14:paraId="1373F0F2" w14:textId="77777777" w:rsidR="006D3C6F" w:rsidRDefault="006D3C6F">
            <w:pPr>
              <w:rPr>
                <w:rFonts w:ascii="Calibri" w:eastAsia="Calibri" w:hAnsi="Calibri" w:cs="Calibri"/>
                <w:color w:val="000000"/>
                <w:sz w:val="22"/>
                <w:szCs w:val="22"/>
              </w:rPr>
            </w:pPr>
          </w:p>
          <w:p w14:paraId="61EF20B8" w14:textId="77777777" w:rsidR="006D3C6F" w:rsidRDefault="006D3C6F">
            <w:pPr>
              <w:rPr>
                <w:rFonts w:ascii="Calibri" w:eastAsia="Calibri" w:hAnsi="Calibri" w:cs="Calibri"/>
                <w:color w:val="000000"/>
                <w:sz w:val="22"/>
                <w:szCs w:val="22"/>
              </w:rPr>
            </w:pPr>
          </w:p>
        </w:tc>
      </w:tr>
      <w:tr w:rsidR="006D3C6F" w14:paraId="7E01D3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D07E1F"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33E83" w14:textId="77777777" w:rsidR="006D3C6F" w:rsidRDefault="006D3C6F">
            <w:pPr>
              <w:rPr>
                <w:rFonts w:ascii="Calibri" w:eastAsia="Calibri" w:hAnsi="Calibri" w:cs="Calibri"/>
                <w:color w:val="000000"/>
                <w:sz w:val="22"/>
                <w:szCs w:val="22"/>
              </w:rPr>
            </w:pPr>
          </w:p>
        </w:tc>
      </w:tr>
      <w:tr w:rsidR="006D3C6F" w14:paraId="4D46065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B99E9"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C5356" w14:textId="77777777" w:rsidR="006D3C6F" w:rsidRDefault="006D3C6F">
            <w:pPr>
              <w:rPr>
                <w:rFonts w:ascii="Calibri" w:eastAsia="Calibri" w:hAnsi="Calibri" w:cs="Calibri"/>
                <w:color w:val="000000"/>
                <w:sz w:val="22"/>
                <w:szCs w:val="22"/>
              </w:rPr>
            </w:pPr>
          </w:p>
        </w:tc>
      </w:tr>
    </w:tbl>
    <w:p w14:paraId="126D7034" w14:textId="6A97EDBA"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4D862F30"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EDF265"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790A1F" w14:textId="77777777" w:rsidR="0028207C" w:rsidRDefault="0028207C" w:rsidP="0021061B">
            <w:pPr>
              <w:jc w:val="center"/>
              <w:rPr>
                <w:rStyle w:val="TableHeading"/>
              </w:rPr>
            </w:pPr>
            <w:r>
              <w:rPr>
                <w:rStyle w:val="TableHeading"/>
              </w:rPr>
              <w:t>Definitie</w:t>
            </w:r>
          </w:p>
        </w:tc>
      </w:tr>
      <w:tr w:rsidR="0028207C" w14:paraId="069080D4"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D1BCE" w14:textId="77777777"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 xml:space="preserve">Initiator voor de crisismaatregel </w:t>
            </w:r>
          </w:p>
          <w:p w14:paraId="6AB07FBB"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t>GGZNL: GGZNL2040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1173B" w14:textId="3D79B301" w:rsidR="0028207C" w:rsidRDefault="0028207C" w:rsidP="0021061B">
            <w:pPr>
              <w:rPr>
                <w:rFonts w:ascii="Calibri" w:eastAsia="Calibri" w:hAnsi="Calibri" w:cs="Calibri"/>
                <w:color w:val="000000"/>
                <w:sz w:val="22"/>
                <w:szCs w:val="22"/>
              </w:rPr>
            </w:pPr>
            <w:r>
              <w:rPr>
                <w:rFonts w:ascii="Calibri" w:eastAsia="Calibri" w:hAnsi="Calibri" w:cs="Calibri"/>
                <w:color w:val="000000"/>
                <w:sz w:val="22"/>
                <w:szCs w:val="22"/>
              </w:rPr>
              <w:t>Door wie is de crisismaatregel</w:t>
            </w:r>
            <w:ins w:id="48" w:author="Alexandra Reijerse" w:date="2020-02-27T11:42:00Z">
              <w:r w:rsidR="007A6F6F">
                <w:rPr>
                  <w:rFonts w:ascii="Calibri" w:eastAsia="Calibri" w:hAnsi="Calibri" w:cs="Calibri"/>
                  <w:color w:val="000000"/>
                  <w:sz w:val="22"/>
                  <w:szCs w:val="22"/>
                </w:rPr>
                <w:t xml:space="preserve"> </w:t>
              </w:r>
            </w:ins>
            <w:del w:id="49" w:author="Alexandra Reijerse" w:date="2020-02-27T11:42:00Z">
              <w:r w:rsidDel="007A6F6F">
                <w:rPr>
                  <w:rFonts w:ascii="Calibri" w:eastAsia="Calibri" w:hAnsi="Calibri" w:cs="Calibri"/>
                  <w:color w:val="000000"/>
                  <w:sz w:val="22"/>
                  <w:szCs w:val="22"/>
                </w:rPr>
                <w:delText xml:space="preserve"> </w:delText>
              </w:r>
            </w:del>
            <w:ins w:id="50" w:author="Alexandra Reijerse" w:date="2020-02-27T11:42:00Z">
              <w:r w:rsidR="007A6F6F">
                <w:rPr>
                  <w:rFonts w:ascii="Calibri" w:eastAsia="Calibri" w:hAnsi="Calibri" w:cs="Calibri"/>
                  <w:color w:val="000000"/>
                  <w:sz w:val="22"/>
                  <w:szCs w:val="22"/>
                </w:rPr>
                <w:t>aangevraagd</w:t>
              </w:r>
            </w:ins>
            <w:commentRangeStart w:id="51"/>
            <w:del w:id="52" w:author="Alexandra Reijerse" w:date="2020-02-27T11:42:00Z">
              <w:r w:rsidDel="007A6F6F">
                <w:rPr>
                  <w:rFonts w:ascii="Calibri" w:eastAsia="Calibri" w:hAnsi="Calibri" w:cs="Calibri"/>
                  <w:color w:val="000000"/>
                  <w:sz w:val="22"/>
                  <w:szCs w:val="22"/>
                </w:rPr>
                <w:delText>geïnitieerd</w:delText>
              </w:r>
              <w:commentRangeEnd w:id="51"/>
              <w:r w:rsidR="002A10B6" w:rsidDel="007A6F6F">
                <w:rPr>
                  <w:rStyle w:val="Verwijzingopmerking"/>
                </w:rPr>
                <w:commentReference w:id="51"/>
              </w:r>
            </w:del>
            <w:r>
              <w:rPr>
                <w:rFonts w:ascii="Calibri" w:eastAsia="Calibri" w:hAnsi="Calibri" w:cs="Calibri"/>
                <w:color w:val="000000"/>
                <w:sz w:val="22"/>
                <w:szCs w:val="22"/>
              </w:rPr>
              <w:t xml:space="preserve">? </w:t>
            </w:r>
          </w:p>
          <w:p w14:paraId="6084F44B" w14:textId="77777777" w:rsidR="0028207C" w:rsidRDefault="0028207C" w:rsidP="0021061B">
            <w:pPr>
              <w:rPr>
                <w:rFonts w:ascii="Calibri" w:eastAsia="Calibri" w:hAnsi="Calibri" w:cs="Calibri"/>
                <w:color w:val="000000"/>
                <w:sz w:val="22"/>
                <w:szCs w:val="22"/>
              </w:rPr>
            </w:pPr>
          </w:p>
          <w:p w14:paraId="679CD47C" w14:textId="77777777" w:rsidR="0028207C" w:rsidRDefault="0028207C" w:rsidP="0021061B">
            <w:pPr>
              <w:rPr>
                <w:rFonts w:ascii="Calibri" w:eastAsia="Calibri" w:hAnsi="Calibri" w:cs="Calibri"/>
                <w:color w:val="000000"/>
                <w:sz w:val="22"/>
                <w:szCs w:val="22"/>
              </w:rPr>
            </w:pPr>
          </w:p>
        </w:tc>
      </w:tr>
      <w:tr w:rsidR="0028207C" w14:paraId="0B4C17D4"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AE814" w14:textId="77777777" w:rsidR="0028207C" w:rsidRDefault="0028207C"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647C4" w14:textId="77777777" w:rsidR="0028207C" w:rsidRDefault="0028207C" w:rsidP="0021061B">
            <w:pPr>
              <w:rPr>
                <w:rFonts w:ascii="Calibri" w:eastAsia="Calibri" w:hAnsi="Calibri" w:cs="Calibri"/>
                <w:color w:val="000000"/>
                <w:sz w:val="22"/>
                <w:szCs w:val="22"/>
              </w:rPr>
            </w:pPr>
          </w:p>
        </w:tc>
      </w:tr>
      <w:tr w:rsidR="0028207C" w14:paraId="31959D59"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3AC988" w14:textId="77777777" w:rsidR="0028207C" w:rsidRDefault="0028207C"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0BA5" w14:textId="77777777" w:rsidR="0028207C" w:rsidRDefault="0028207C" w:rsidP="0021061B">
            <w:pPr>
              <w:rPr>
                <w:rFonts w:ascii="Calibri" w:eastAsia="Calibri" w:hAnsi="Calibri" w:cs="Calibri"/>
                <w:color w:val="000000"/>
                <w:sz w:val="22"/>
                <w:szCs w:val="22"/>
              </w:rPr>
            </w:pPr>
          </w:p>
        </w:tc>
      </w:tr>
    </w:tbl>
    <w:p w14:paraId="53C22D8E" w14:textId="77777777" w:rsidR="0028207C" w:rsidRDefault="0028207C" w:rsidP="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65B22A07"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92B3"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BACF5E" w14:textId="77777777" w:rsidR="0028207C" w:rsidRDefault="0028207C" w:rsidP="0021061B">
            <w:pPr>
              <w:jc w:val="center"/>
              <w:rPr>
                <w:rStyle w:val="TableHeading"/>
              </w:rPr>
            </w:pPr>
            <w:r>
              <w:rPr>
                <w:rStyle w:val="TableHeading"/>
              </w:rPr>
              <w:t>Definitie</w:t>
            </w:r>
          </w:p>
        </w:tc>
      </w:tr>
      <w:tr w:rsidR="0028207C" w14:paraId="5501E1AC" w14:textId="77777777" w:rsidTr="0021061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03496C" w14:textId="40CD8056"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 xml:space="preserve">Is </w:t>
            </w:r>
            <w:r w:rsidR="004537AB">
              <w:rPr>
                <w:rFonts w:ascii="Calibri" w:eastAsia="Calibri" w:hAnsi="Calibri" w:cs="Calibri"/>
                <w:color w:val="000000"/>
                <w:sz w:val="28"/>
                <w:szCs w:val="28"/>
              </w:rPr>
              <w:t>patiënt</w:t>
            </w:r>
            <w:r>
              <w:rPr>
                <w:rFonts w:ascii="Calibri" w:eastAsia="Calibri" w:hAnsi="Calibri" w:cs="Calibri"/>
                <w:color w:val="000000"/>
                <w:sz w:val="28"/>
                <w:szCs w:val="28"/>
              </w:rPr>
              <w:t xml:space="preserve"> gehoord? </w:t>
            </w:r>
          </w:p>
          <w:p w14:paraId="3C24B03E"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t>GGZNL: GGZNL2055</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8A05AD" w14:textId="77777777" w:rsidR="0028207C" w:rsidRDefault="0028207C" w:rsidP="0021061B">
            <w:pPr>
              <w:rPr>
                <w:rFonts w:ascii="Calibri" w:eastAsia="Calibri" w:hAnsi="Calibri" w:cs="Calibri"/>
                <w:color w:val="000000"/>
                <w:sz w:val="22"/>
                <w:szCs w:val="22"/>
              </w:rPr>
            </w:pPr>
            <w:commentRangeStart w:id="53"/>
            <w:r>
              <w:rPr>
                <w:rFonts w:ascii="Calibri" w:eastAsia="Calibri" w:hAnsi="Calibri" w:cs="Calibri"/>
                <w:color w:val="000000"/>
                <w:sz w:val="22"/>
                <w:szCs w:val="22"/>
              </w:rPr>
              <w:t xml:space="preserve">Is betrokkene gehoord? </w:t>
            </w:r>
            <w:commentRangeStart w:id="54"/>
            <w:r>
              <w:rPr>
                <w:rFonts w:ascii="Calibri" w:eastAsia="Calibri" w:hAnsi="Calibri" w:cs="Calibri"/>
                <w:color w:val="000000"/>
                <w:sz w:val="22"/>
                <w:szCs w:val="22"/>
              </w:rPr>
              <w:t>Ja</w:t>
            </w:r>
            <w:commentRangeEnd w:id="54"/>
            <w:r w:rsidR="00D10A93">
              <w:rPr>
                <w:rStyle w:val="Verwijzingopmerking"/>
              </w:rPr>
              <w:commentReference w:id="54"/>
            </w:r>
            <w:r>
              <w:rPr>
                <w:rFonts w:ascii="Calibri" w:eastAsia="Calibri" w:hAnsi="Calibri" w:cs="Calibri"/>
                <w:color w:val="000000"/>
                <w:sz w:val="22"/>
                <w:szCs w:val="22"/>
              </w:rPr>
              <w:t xml:space="preserve">/Nee. Bij nee </w:t>
            </w:r>
            <w:commentRangeStart w:id="55"/>
            <w:r>
              <w:rPr>
                <w:rFonts w:ascii="Calibri" w:eastAsia="Calibri" w:hAnsi="Calibri" w:cs="Calibri"/>
                <w:color w:val="000000"/>
                <w:sz w:val="22"/>
                <w:szCs w:val="22"/>
              </w:rPr>
              <w:t>waarom niet (reden).</w:t>
            </w:r>
            <w:commentRangeEnd w:id="55"/>
            <w:r w:rsidR="00D10A93">
              <w:rPr>
                <w:rStyle w:val="Verwijzingopmerking"/>
              </w:rPr>
              <w:commentReference w:id="55"/>
            </w:r>
            <w:r>
              <w:rPr>
                <w:rFonts w:ascii="Calibri" w:eastAsia="Calibri" w:hAnsi="Calibri" w:cs="Calibri"/>
                <w:color w:val="000000"/>
                <w:sz w:val="22"/>
                <w:szCs w:val="22"/>
              </w:rPr>
              <w:t xml:space="preserve"> </w:t>
            </w:r>
            <w:commentRangeEnd w:id="53"/>
            <w:r w:rsidR="0021061B">
              <w:rPr>
                <w:rStyle w:val="Verwijzingopmerking"/>
              </w:rPr>
              <w:commentReference w:id="53"/>
            </w:r>
          </w:p>
          <w:p w14:paraId="58089ECE" w14:textId="77777777" w:rsidR="0028207C" w:rsidRDefault="0028207C" w:rsidP="0021061B">
            <w:pPr>
              <w:rPr>
                <w:rFonts w:ascii="Calibri" w:eastAsia="Calibri" w:hAnsi="Calibri" w:cs="Calibri"/>
                <w:color w:val="000000"/>
                <w:sz w:val="22"/>
                <w:szCs w:val="22"/>
              </w:rPr>
            </w:pPr>
          </w:p>
          <w:p w14:paraId="5DC12052" w14:textId="77777777" w:rsidR="0028207C" w:rsidRDefault="0028207C" w:rsidP="0021061B">
            <w:pPr>
              <w:rPr>
                <w:rFonts w:ascii="Calibri" w:eastAsia="Calibri" w:hAnsi="Calibri" w:cs="Calibri"/>
                <w:color w:val="000000"/>
                <w:sz w:val="22"/>
                <w:szCs w:val="22"/>
              </w:rPr>
            </w:pPr>
          </w:p>
        </w:tc>
      </w:tr>
    </w:tbl>
    <w:p w14:paraId="6187F6E6" w14:textId="296A50F9"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537AB" w14:paraId="3F8A565F"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04FFCE" w14:textId="77777777" w:rsidR="004537AB" w:rsidRDefault="004537AB"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D66916" w14:textId="77777777" w:rsidR="004537AB" w:rsidRDefault="004537AB" w:rsidP="0021061B">
            <w:pPr>
              <w:jc w:val="center"/>
              <w:rPr>
                <w:rStyle w:val="TableHeading"/>
              </w:rPr>
            </w:pPr>
            <w:r>
              <w:rPr>
                <w:rStyle w:val="TableHeading"/>
              </w:rPr>
              <w:t>Definitie</w:t>
            </w:r>
          </w:p>
        </w:tc>
      </w:tr>
      <w:tr w:rsidR="004537AB" w14:paraId="3EA1E7CA"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204B23" w14:textId="4B0F65AB" w:rsidR="004537AB" w:rsidRDefault="004537AB" w:rsidP="0021061B">
            <w:pPr>
              <w:rPr>
                <w:rFonts w:ascii="Calibri" w:eastAsia="Calibri" w:hAnsi="Calibri" w:cs="Calibri"/>
                <w:color w:val="000000"/>
                <w:sz w:val="22"/>
                <w:szCs w:val="22"/>
              </w:rPr>
            </w:pPr>
            <w:proofErr w:type="spellStart"/>
            <w:r w:rsidRPr="004537AB">
              <w:rPr>
                <w:rFonts w:ascii="Calibri" w:eastAsia="Calibri" w:hAnsi="Calibri" w:cs="Calibri"/>
                <w:color w:val="000000"/>
                <w:sz w:val="22"/>
                <w:szCs w:val="22"/>
              </w:rPr>
              <w:t>CrisisMaatregelDocument</w:t>
            </w:r>
            <w:proofErr w:type="spellEnd"/>
          </w:p>
          <w:p w14:paraId="26EF4247" w14:textId="586992C7" w:rsidR="004537AB" w:rsidRDefault="004537AB" w:rsidP="0021061B">
            <w:pPr>
              <w:rPr>
                <w:rFonts w:ascii="Calibri" w:eastAsia="Calibri" w:hAnsi="Calibri" w:cs="Calibri"/>
                <w:color w:val="000000"/>
                <w:sz w:val="22"/>
                <w:szCs w:val="22"/>
              </w:rPr>
            </w:pPr>
            <w:r>
              <w:rPr>
                <w:rFonts w:ascii="Calibri" w:eastAsia="Calibri" w:hAnsi="Calibri" w:cs="Calibri"/>
                <w:i/>
                <w:color w:val="000000"/>
                <w:sz w:val="18"/>
                <w:szCs w:val="18"/>
              </w:rPr>
              <w:t>GGZNL: GGZNL2053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8A86B" w14:textId="6E0AEEBC" w:rsidR="004537AB" w:rsidRDefault="004537AB" w:rsidP="0021061B">
            <w:pPr>
              <w:rPr>
                <w:rFonts w:ascii="Calibri" w:eastAsia="Calibri" w:hAnsi="Calibri" w:cs="Calibri"/>
                <w:color w:val="000000"/>
                <w:sz w:val="22"/>
                <w:szCs w:val="22"/>
              </w:rPr>
            </w:pPr>
            <w:r>
              <w:rPr>
                <w:rFonts w:ascii="Calibri" w:eastAsia="Calibri" w:hAnsi="Calibri" w:cs="Calibri"/>
                <w:color w:val="000000"/>
                <w:sz w:val="22"/>
                <w:szCs w:val="22"/>
              </w:rPr>
              <w:t xml:space="preserve">Een vastlegging op een toegankelijke manier van het ontvangen schriftelijke document waarin de crisismaatregel wordt opgelegd. Dit kan bijvoorbeeld een gescand document als PDF, JPG </w:t>
            </w:r>
            <w:proofErr w:type="spellStart"/>
            <w:r>
              <w:rPr>
                <w:rFonts w:ascii="Calibri" w:eastAsia="Calibri" w:hAnsi="Calibri" w:cs="Calibri"/>
                <w:color w:val="000000"/>
                <w:sz w:val="22"/>
                <w:szCs w:val="22"/>
              </w:rPr>
              <w:t>oid</w:t>
            </w:r>
            <w:proofErr w:type="spellEnd"/>
            <w:r>
              <w:rPr>
                <w:rFonts w:ascii="Calibri" w:eastAsia="Calibri" w:hAnsi="Calibri" w:cs="Calibri"/>
                <w:color w:val="000000"/>
                <w:sz w:val="22"/>
                <w:szCs w:val="22"/>
              </w:rPr>
              <w:t xml:space="preserve">. Het kan ook een link zijn naar een weblocatie waar het document voor bevoegden te lezen is.  </w:t>
            </w:r>
          </w:p>
        </w:tc>
      </w:tr>
      <w:tr w:rsidR="004537AB" w14:paraId="0A16C940"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45FED5" w14:textId="77777777" w:rsidR="004537AB" w:rsidRDefault="004537AB"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E1209" w14:textId="77777777" w:rsidR="004537AB" w:rsidRDefault="004537AB" w:rsidP="0021061B">
            <w:pPr>
              <w:rPr>
                <w:rFonts w:ascii="Calibri" w:eastAsia="Calibri" w:hAnsi="Calibri" w:cs="Calibri"/>
                <w:color w:val="000000"/>
                <w:sz w:val="22"/>
                <w:szCs w:val="22"/>
              </w:rPr>
            </w:pPr>
          </w:p>
        </w:tc>
      </w:tr>
      <w:tr w:rsidR="004537AB" w14:paraId="7F01F7E2"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357F8" w14:textId="77777777" w:rsidR="004537AB" w:rsidRDefault="004537AB"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C29603" w14:textId="77777777" w:rsidR="004537AB" w:rsidRDefault="004537AB" w:rsidP="0021061B">
            <w:pPr>
              <w:rPr>
                <w:rFonts w:ascii="Calibri" w:eastAsia="Calibri" w:hAnsi="Calibri" w:cs="Calibri"/>
                <w:color w:val="000000"/>
                <w:sz w:val="22"/>
                <w:szCs w:val="22"/>
              </w:rPr>
            </w:pPr>
          </w:p>
        </w:tc>
      </w:tr>
    </w:tbl>
    <w:p w14:paraId="6E464253" w14:textId="77777777" w:rsidR="004537AB" w:rsidRDefault="004537AB">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1D9C964C"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DFD2B1"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A2AB91" w14:textId="77777777" w:rsidR="0028207C" w:rsidRDefault="0028207C" w:rsidP="0021061B">
            <w:pPr>
              <w:jc w:val="center"/>
              <w:rPr>
                <w:rStyle w:val="TableHeading"/>
              </w:rPr>
            </w:pPr>
            <w:r>
              <w:rPr>
                <w:rStyle w:val="TableHeading"/>
              </w:rPr>
              <w:t>Definitie</w:t>
            </w:r>
          </w:p>
        </w:tc>
      </w:tr>
      <w:tr w:rsidR="0028207C" w14:paraId="0FB9457E"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3E9311" w14:textId="77777777"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Juridische Onderbouwing CM</w:t>
            </w:r>
          </w:p>
          <w:p w14:paraId="4A9CA228"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lastRenderedPageBreak/>
              <w:t>GGZNL: GGZNL2045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5AE19" w14:textId="77777777" w:rsidR="0028207C" w:rsidRDefault="0028207C" w:rsidP="0021061B">
            <w:pPr>
              <w:rPr>
                <w:rFonts w:ascii="Calibri" w:eastAsia="Calibri" w:hAnsi="Calibri" w:cs="Calibri"/>
                <w:color w:val="000000"/>
                <w:sz w:val="22"/>
                <w:szCs w:val="22"/>
              </w:rPr>
            </w:pPr>
          </w:p>
          <w:p w14:paraId="52F4DF8E" w14:textId="77777777" w:rsidR="0028207C" w:rsidRDefault="0028207C" w:rsidP="0021061B">
            <w:pPr>
              <w:rPr>
                <w:rFonts w:ascii="Calibri" w:eastAsia="Calibri" w:hAnsi="Calibri" w:cs="Calibri"/>
                <w:color w:val="000000"/>
                <w:sz w:val="22"/>
                <w:szCs w:val="22"/>
              </w:rPr>
            </w:pPr>
            <w:commentRangeStart w:id="56"/>
            <w:r>
              <w:rPr>
                <w:rFonts w:ascii="Calibri" w:eastAsia="Calibri" w:hAnsi="Calibri" w:cs="Calibri"/>
                <w:color w:val="000000"/>
                <w:sz w:val="22"/>
                <w:szCs w:val="22"/>
              </w:rPr>
              <w:t>De juridische onderbouwing van de maatregel</w:t>
            </w:r>
            <w:commentRangeEnd w:id="56"/>
            <w:r w:rsidR="0021061B">
              <w:rPr>
                <w:rStyle w:val="Verwijzingopmerking"/>
              </w:rPr>
              <w:commentReference w:id="56"/>
            </w:r>
            <w:r>
              <w:rPr>
                <w:rFonts w:ascii="Calibri" w:eastAsia="Calibri" w:hAnsi="Calibri" w:cs="Calibri"/>
                <w:color w:val="000000"/>
                <w:sz w:val="22"/>
                <w:szCs w:val="22"/>
              </w:rPr>
              <w:t>.</w:t>
            </w:r>
          </w:p>
          <w:p w14:paraId="173128C6" w14:textId="7C0AD8E6" w:rsidR="0028207C" w:rsidRDefault="0028207C" w:rsidP="0021061B">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Dit </w:t>
            </w:r>
            <w:ins w:id="57" w:author="Alexandra Reijerse" w:date="2020-02-27T12:35:00Z">
              <w:r w:rsidR="00C35F7B">
                <w:rPr>
                  <w:rFonts w:ascii="Calibri" w:eastAsia="Calibri" w:hAnsi="Calibri" w:cs="Calibri"/>
                  <w:color w:val="000000"/>
                  <w:sz w:val="22"/>
                  <w:szCs w:val="22"/>
                </w:rPr>
                <w:t xml:space="preserve">is </w:t>
              </w:r>
            </w:ins>
            <w:del w:id="58" w:author="Alexandra Reijerse" w:date="2020-02-27T12:35:00Z">
              <w:r w:rsidDel="00C35F7B">
                <w:rPr>
                  <w:rFonts w:ascii="Calibri" w:eastAsia="Calibri" w:hAnsi="Calibri" w:cs="Calibri"/>
                  <w:color w:val="000000"/>
                  <w:sz w:val="22"/>
                  <w:szCs w:val="22"/>
                </w:rPr>
                <w:delText>kan</w:delText>
              </w:r>
              <w:commentRangeStart w:id="59"/>
              <w:r w:rsidDel="00C35F7B">
                <w:rPr>
                  <w:rFonts w:ascii="Calibri" w:eastAsia="Calibri" w:hAnsi="Calibri" w:cs="Calibri"/>
                  <w:color w:val="000000"/>
                  <w:sz w:val="22"/>
                  <w:szCs w:val="22"/>
                </w:rPr>
                <w:delText xml:space="preserve"> bijvoorbeeld </w:delText>
              </w:r>
              <w:commentRangeEnd w:id="59"/>
              <w:r w:rsidR="00124B5C" w:rsidDel="00C35F7B">
                <w:rPr>
                  <w:rStyle w:val="Verwijzingopmerking"/>
                </w:rPr>
                <w:commentReference w:id="59"/>
              </w:r>
              <w:r w:rsidDel="00C35F7B">
                <w:rPr>
                  <w:rFonts w:ascii="Calibri" w:eastAsia="Calibri" w:hAnsi="Calibri" w:cs="Calibri"/>
                  <w:color w:val="000000"/>
                  <w:sz w:val="22"/>
                  <w:szCs w:val="22"/>
                </w:rPr>
                <w:delText xml:space="preserve">zijn </w:delText>
              </w:r>
            </w:del>
            <w:r>
              <w:rPr>
                <w:rFonts w:ascii="Calibri" w:eastAsia="Calibri" w:hAnsi="Calibri" w:cs="Calibri"/>
                <w:color w:val="000000"/>
                <w:sz w:val="22"/>
                <w:szCs w:val="22"/>
              </w:rPr>
              <w:t>op basis van een medische verklaring door een psychiater</w:t>
            </w:r>
            <w:ins w:id="60" w:author="Alexandra Reijerse" w:date="2020-02-27T12:35:00Z">
              <w:r w:rsidR="00C35F7B">
                <w:rPr>
                  <w:rFonts w:ascii="Calibri" w:eastAsia="Calibri" w:hAnsi="Calibri" w:cs="Calibri"/>
                  <w:color w:val="000000"/>
                  <w:sz w:val="22"/>
                  <w:szCs w:val="22"/>
                </w:rPr>
                <w:t xml:space="preserve"> afgewogen tegen de inhoud van een eventueel aanwezige </w:t>
              </w:r>
              <w:proofErr w:type="spellStart"/>
              <w:r w:rsidR="00C35F7B">
                <w:rPr>
                  <w:rFonts w:ascii="Calibri" w:eastAsia="Calibri" w:hAnsi="Calibri" w:cs="Calibri"/>
                  <w:color w:val="000000"/>
                  <w:sz w:val="22"/>
                  <w:szCs w:val="22"/>
                </w:rPr>
                <w:t>hoorverslag</w:t>
              </w:r>
              <w:proofErr w:type="spellEnd"/>
              <w:r w:rsidR="00C35F7B">
                <w:rPr>
                  <w:rFonts w:ascii="Calibri" w:eastAsia="Calibri" w:hAnsi="Calibri" w:cs="Calibri"/>
                  <w:color w:val="000000"/>
                  <w:sz w:val="22"/>
                  <w:szCs w:val="22"/>
                </w:rPr>
                <w:t xml:space="preserve"> die de men</w:t>
              </w:r>
            </w:ins>
            <w:ins w:id="61" w:author="Alexandra Reijerse" w:date="2020-02-27T12:36:00Z">
              <w:r w:rsidR="00C35F7B">
                <w:rPr>
                  <w:rFonts w:ascii="Calibri" w:eastAsia="Calibri" w:hAnsi="Calibri" w:cs="Calibri"/>
                  <w:color w:val="000000"/>
                  <w:sz w:val="22"/>
                  <w:szCs w:val="22"/>
                </w:rPr>
                <w:t xml:space="preserve">ing van betrokkene </w:t>
              </w:r>
              <w:proofErr w:type="gramStart"/>
              <w:r w:rsidR="00C35F7B">
                <w:rPr>
                  <w:rFonts w:ascii="Calibri" w:eastAsia="Calibri" w:hAnsi="Calibri" w:cs="Calibri"/>
                  <w:color w:val="000000"/>
                  <w:sz w:val="22"/>
                  <w:szCs w:val="22"/>
                </w:rPr>
                <w:t>weergeeft.</w:t>
              </w:r>
            </w:ins>
            <w:r>
              <w:rPr>
                <w:rFonts w:ascii="Calibri" w:eastAsia="Calibri" w:hAnsi="Calibri" w:cs="Calibri"/>
                <w:color w:val="000000"/>
                <w:sz w:val="22"/>
                <w:szCs w:val="22"/>
              </w:rPr>
              <w:t>.</w:t>
            </w:r>
            <w:proofErr w:type="gramEnd"/>
          </w:p>
          <w:p w14:paraId="53F5F3C5" w14:textId="77777777" w:rsidR="0028207C" w:rsidRDefault="0028207C" w:rsidP="0021061B">
            <w:pPr>
              <w:rPr>
                <w:rFonts w:ascii="Calibri" w:eastAsia="Calibri" w:hAnsi="Calibri" w:cs="Calibri"/>
                <w:color w:val="000000"/>
                <w:sz w:val="22"/>
                <w:szCs w:val="22"/>
              </w:rPr>
            </w:pPr>
          </w:p>
          <w:p w14:paraId="1D959D1E" w14:textId="77777777" w:rsidR="0028207C" w:rsidRDefault="0028207C" w:rsidP="0021061B">
            <w:pPr>
              <w:rPr>
                <w:rFonts w:ascii="Calibri" w:eastAsia="Calibri" w:hAnsi="Calibri" w:cs="Calibri"/>
                <w:color w:val="000000"/>
                <w:sz w:val="22"/>
                <w:szCs w:val="22"/>
              </w:rPr>
            </w:pPr>
          </w:p>
        </w:tc>
      </w:tr>
      <w:tr w:rsidR="0028207C" w14:paraId="088CAFDA"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ABB216" w14:textId="77777777" w:rsidR="0028207C" w:rsidRDefault="0028207C"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BE27D" w14:textId="77777777" w:rsidR="0028207C" w:rsidRDefault="0028207C" w:rsidP="0021061B">
            <w:pPr>
              <w:rPr>
                <w:rFonts w:ascii="Calibri" w:eastAsia="Calibri" w:hAnsi="Calibri" w:cs="Calibri"/>
                <w:color w:val="000000"/>
                <w:sz w:val="22"/>
                <w:szCs w:val="22"/>
              </w:rPr>
            </w:pPr>
          </w:p>
        </w:tc>
      </w:tr>
      <w:tr w:rsidR="0028207C" w14:paraId="75F92978"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42FAE4" w14:textId="77777777" w:rsidR="0028207C" w:rsidRDefault="0028207C"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FB53F" w14:textId="77777777" w:rsidR="0028207C" w:rsidRDefault="0028207C" w:rsidP="0021061B">
            <w:pPr>
              <w:rPr>
                <w:rFonts w:ascii="Calibri" w:eastAsia="Calibri" w:hAnsi="Calibri" w:cs="Calibri"/>
                <w:color w:val="000000"/>
                <w:sz w:val="22"/>
                <w:szCs w:val="22"/>
              </w:rPr>
            </w:pPr>
          </w:p>
        </w:tc>
      </w:tr>
    </w:tbl>
    <w:p w14:paraId="011AB713" w14:textId="77777777"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F686E7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762A66"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4544AD" w14:textId="77777777" w:rsidR="006D3C6F" w:rsidRDefault="00BC2A58">
            <w:pPr>
              <w:jc w:val="center"/>
              <w:rPr>
                <w:rStyle w:val="TableHeading"/>
              </w:rPr>
            </w:pPr>
            <w:r>
              <w:rPr>
                <w:rStyle w:val="TableHeading"/>
              </w:rPr>
              <w:t>Definitie</w:t>
            </w:r>
          </w:p>
        </w:tc>
      </w:tr>
      <w:tr w:rsidR="006D3C6F" w14:paraId="2C22116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62F8B0" w14:textId="649C6EF9"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Getroffen Crisis Maatregel</w:t>
            </w:r>
          </w:p>
          <w:p w14:paraId="73EB64E1"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GGZNLTijdel03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8A0FF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Welke </w:t>
            </w:r>
            <w:commentRangeStart w:id="62"/>
            <w:commentRangeStart w:id="63"/>
            <w:r>
              <w:rPr>
                <w:rFonts w:ascii="Calibri" w:eastAsia="Calibri" w:hAnsi="Calibri" w:cs="Calibri"/>
                <w:color w:val="000000"/>
                <w:sz w:val="22"/>
                <w:szCs w:val="22"/>
              </w:rPr>
              <w:t>maatregel</w:t>
            </w:r>
            <w:commentRangeEnd w:id="62"/>
            <w:r w:rsidR="00C35F7B">
              <w:rPr>
                <w:rStyle w:val="Verwijzingopmerking"/>
              </w:rPr>
              <w:commentReference w:id="62"/>
            </w:r>
            <w:r>
              <w:rPr>
                <w:rFonts w:ascii="Calibri" w:eastAsia="Calibri" w:hAnsi="Calibri" w:cs="Calibri"/>
                <w:color w:val="000000"/>
                <w:sz w:val="22"/>
                <w:szCs w:val="22"/>
              </w:rPr>
              <w:t xml:space="preserve"> is getroffen</w:t>
            </w:r>
            <w:commentRangeEnd w:id="63"/>
            <w:r w:rsidR="00124B5C">
              <w:rPr>
                <w:rStyle w:val="Verwijzingopmerking"/>
              </w:rPr>
              <w:commentReference w:id="63"/>
            </w:r>
            <w:r>
              <w:rPr>
                <w:rFonts w:ascii="Calibri" w:eastAsia="Calibri" w:hAnsi="Calibri" w:cs="Calibri"/>
                <w:color w:val="000000"/>
                <w:sz w:val="22"/>
                <w:szCs w:val="22"/>
              </w:rPr>
              <w:t>?</w:t>
            </w:r>
          </w:p>
          <w:p w14:paraId="53942750" w14:textId="77777777" w:rsidR="006D3C6F" w:rsidRDefault="006D3C6F">
            <w:pPr>
              <w:rPr>
                <w:rFonts w:ascii="Calibri" w:eastAsia="Calibri" w:hAnsi="Calibri" w:cs="Calibri"/>
                <w:color w:val="000000"/>
                <w:sz w:val="22"/>
                <w:szCs w:val="22"/>
              </w:rPr>
            </w:pPr>
          </w:p>
          <w:p w14:paraId="75B5100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 waardenlijst is gelijk aan die van zib vrijheidsbeperkende maatregelen&gt; </w:t>
            </w:r>
          </w:p>
          <w:p w14:paraId="3E361426" w14:textId="77777777" w:rsidR="006D3C6F" w:rsidRDefault="006D3C6F">
            <w:pPr>
              <w:rPr>
                <w:rFonts w:ascii="Calibri" w:eastAsia="Calibri" w:hAnsi="Calibri" w:cs="Calibri"/>
                <w:color w:val="000000"/>
                <w:sz w:val="22"/>
                <w:szCs w:val="22"/>
              </w:rPr>
            </w:pPr>
          </w:p>
          <w:p w14:paraId="3BAFC3A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2. Zorg die noodzakelijk is om de crisissituatie af te wenden a. 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w:t>
            </w:r>
            <w:proofErr w:type="spellStart"/>
            <w:r>
              <w:rPr>
                <w:rFonts w:ascii="Calibri" w:eastAsia="Calibri" w:hAnsi="Calibri" w:cs="Calibri"/>
                <w:color w:val="000000"/>
                <w:sz w:val="22"/>
                <w:szCs w:val="22"/>
              </w:rPr>
              <w:t>gedragbeïnvloedende</w:t>
            </w:r>
            <w:proofErr w:type="spellEnd"/>
            <w:r>
              <w:rPr>
                <w:rFonts w:ascii="Calibri" w:eastAsia="Calibri" w:hAnsi="Calibri" w:cs="Calibri"/>
                <w:color w:val="000000"/>
                <w:sz w:val="22"/>
                <w:szCs w:val="22"/>
              </w:rPr>
              <w:t xml:space="preserv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 </w:t>
            </w:r>
          </w:p>
          <w:p w14:paraId="60F1D34E" w14:textId="77777777" w:rsidR="006D3C6F" w:rsidRDefault="006D3C6F">
            <w:pPr>
              <w:rPr>
                <w:rFonts w:ascii="Calibri" w:eastAsia="Calibri" w:hAnsi="Calibri" w:cs="Calibri"/>
                <w:color w:val="000000"/>
                <w:sz w:val="22"/>
                <w:szCs w:val="22"/>
              </w:rPr>
            </w:pPr>
          </w:p>
          <w:p w14:paraId="384437EB" w14:textId="77777777" w:rsidR="006D3C6F" w:rsidRDefault="006D3C6F">
            <w:pPr>
              <w:rPr>
                <w:rFonts w:ascii="Calibri" w:eastAsia="Calibri" w:hAnsi="Calibri" w:cs="Calibri"/>
                <w:color w:val="000000"/>
                <w:sz w:val="22"/>
                <w:szCs w:val="22"/>
              </w:rPr>
            </w:pPr>
          </w:p>
        </w:tc>
      </w:tr>
      <w:tr w:rsidR="006D3C6F" w14:paraId="487546A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019C5E"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88BBB" w14:textId="77777777" w:rsidR="006D3C6F" w:rsidRDefault="006D3C6F">
            <w:pPr>
              <w:rPr>
                <w:rFonts w:ascii="Calibri" w:eastAsia="Calibri" w:hAnsi="Calibri" w:cs="Calibri"/>
                <w:color w:val="000000"/>
                <w:sz w:val="22"/>
                <w:szCs w:val="22"/>
              </w:rPr>
            </w:pPr>
          </w:p>
        </w:tc>
      </w:tr>
      <w:tr w:rsidR="006D3C6F" w14:paraId="352A5C7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240D3F"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D0A8B" w14:textId="77777777" w:rsidR="006D3C6F" w:rsidRDefault="006D3C6F">
            <w:pPr>
              <w:rPr>
                <w:rFonts w:ascii="Calibri" w:eastAsia="Calibri" w:hAnsi="Calibri" w:cs="Calibri"/>
                <w:color w:val="000000"/>
                <w:sz w:val="22"/>
                <w:szCs w:val="22"/>
              </w:rPr>
            </w:pPr>
          </w:p>
        </w:tc>
      </w:tr>
    </w:tbl>
    <w:p w14:paraId="352A6FF7" w14:textId="77777777" w:rsidR="006D3C6F" w:rsidRDefault="006D3C6F">
      <w:pPr>
        <w:rPr>
          <w:rFonts w:ascii="Calibri" w:eastAsia="Calibri" w:hAnsi="Calibri" w:cs="Calibri"/>
          <w:color w:val="000000"/>
          <w:sz w:val="22"/>
          <w:szCs w:val="22"/>
        </w:rPr>
      </w:pPr>
    </w:p>
    <w:p w14:paraId="36EDF4FA"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6DAFC1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DBDC4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9F9319" w14:textId="77777777" w:rsidR="006D3C6F" w:rsidRDefault="00BC2A58">
            <w:pPr>
              <w:jc w:val="center"/>
              <w:rPr>
                <w:rStyle w:val="TableHeading"/>
              </w:rPr>
            </w:pPr>
            <w:r>
              <w:rPr>
                <w:rStyle w:val="TableHeading"/>
              </w:rPr>
              <w:t>Definitie</w:t>
            </w:r>
          </w:p>
        </w:tc>
      </w:tr>
      <w:tr w:rsidR="006D3C6F" w14:paraId="38A1B20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63900"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MedischeVerklaring</w:t>
            </w:r>
            <w:proofErr w:type="spellEnd"/>
          </w:p>
          <w:p w14:paraId="5BC5A0BF"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GGZNL2050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A105" w14:textId="77777777" w:rsidR="006D3C6F" w:rsidRDefault="006D3C6F">
            <w:pPr>
              <w:rPr>
                <w:rFonts w:ascii="Calibri" w:eastAsia="Calibri" w:hAnsi="Calibri" w:cs="Calibri"/>
                <w:color w:val="000000"/>
                <w:sz w:val="22"/>
                <w:szCs w:val="22"/>
              </w:rPr>
            </w:pPr>
          </w:p>
          <w:p w14:paraId="77920A4A" w14:textId="77777777" w:rsidR="006D3C6F" w:rsidRDefault="006D3C6F">
            <w:pPr>
              <w:rPr>
                <w:rFonts w:ascii="Calibri" w:eastAsia="Calibri" w:hAnsi="Calibri" w:cs="Calibri"/>
                <w:color w:val="000000"/>
                <w:sz w:val="22"/>
                <w:szCs w:val="22"/>
              </w:rPr>
            </w:pPr>
          </w:p>
        </w:tc>
      </w:tr>
      <w:tr w:rsidR="006D3C6F" w14:paraId="1751FFD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381EE6"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61B4C" w14:textId="77777777" w:rsidR="006D3C6F" w:rsidRDefault="006D3C6F">
            <w:pPr>
              <w:rPr>
                <w:rFonts w:ascii="Calibri" w:eastAsia="Calibri" w:hAnsi="Calibri" w:cs="Calibri"/>
                <w:color w:val="000000"/>
                <w:sz w:val="22"/>
                <w:szCs w:val="22"/>
              </w:rPr>
            </w:pPr>
          </w:p>
        </w:tc>
      </w:tr>
      <w:tr w:rsidR="006D3C6F" w14:paraId="6135AF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D17F2D"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8BC89" w14:textId="77777777" w:rsidR="006D3C6F" w:rsidRDefault="006D3C6F">
            <w:pPr>
              <w:rPr>
                <w:rFonts w:ascii="Calibri" w:eastAsia="Calibri" w:hAnsi="Calibri" w:cs="Calibri"/>
                <w:color w:val="000000"/>
                <w:sz w:val="22"/>
                <w:szCs w:val="22"/>
              </w:rPr>
            </w:pPr>
          </w:p>
        </w:tc>
      </w:tr>
    </w:tbl>
    <w:p w14:paraId="63A56797"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7B934C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840730"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149586" w14:textId="77777777" w:rsidR="006D3C6F" w:rsidRDefault="00BC2A58">
            <w:pPr>
              <w:jc w:val="center"/>
              <w:rPr>
                <w:rStyle w:val="TableHeading"/>
              </w:rPr>
            </w:pPr>
            <w:r>
              <w:rPr>
                <w:rStyle w:val="TableHeading"/>
              </w:rPr>
              <w:t>Definitie</w:t>
            </w:r>
          </w:p>
        </w:tc>
      </w:tr>
      <w:tr w:rsidR="006D3C6F" w14:paraId="3F84805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29D2B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Zorgaanbieder</w:t>
            </w:r>
          </w:p>
          <w:p w14:paraId="3A858109"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405D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Waar wordt de zorg verleend: ZIB locatie of locatiecomponent ZIB zorgaanbieder. </w:t>
            </w:r>
          </w:p>
          <w:p w14:paraId="4B510590" w14:textId="77777777" w:rsidR="006D3C6F" w:rsidRDefault="006D3C6F">
            <w:pPr>
              <w:rPr>
                <w:rFonts w:ascii="Calibri" w:eastAsia="Calibri" w:hAnsi="Calibri" w:cs="Calibri"/>
                <w:color w:val="000000"/>
                <w:sz w:val="22"/>
                <w:szCs w:val="22"/>
              </w:rPr>
            </w:pPr>
          </w:p>
          <w:p w14:paraId="7E4F33D5" w14:textId="77777777" w:rsidR="006D3C6F" w:rsidRDefault="006D3C6F">
            <w:pPr>
              <w:rPr>
                <w:rFonts w:ascii="Calibri" w:eastAsia="Calibri" w:hAnsi="Calibri" w:cs="Calibri"/>
                <w:color w:val="000000"/>
                <w:sz w:val="22"/>
                <w:szCs w:val="22"/>
              </w:rPr>
            </w:pPr>
          </w:p>
        </w:tc>
      </w:tr>
      <w:tr w:rsidR="006D3C6F" w14:paraId="4736EFB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D781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34809E" w14:textId="77777777" w:rsidR="006D3C6F" w:rsidRDefault="006D3C6F">
            <w:pPr>
              <w:rPr>
                <w:rFonts w:ascii="Calibri" w:eastAsia="Calibri" w:hAnsi="Calibri" w:cs="Calibri"/>
                <w:color w:val="000000"/>
                <w:sz w:val="22"/>
                <w:szCs w:val="22"/>
              </w:rPr>
            </w:pPr>
          </w:p>
        </w:tc>
      </w:tr>
      <w:tr w:rsidR="006D3C6F" w14:paraId="7F94A8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96E971"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6631A" w14:textId="77777777" w:rsidR="006D3C6F" w:rsidRDefault="006D3C6F">
            <w:pPr>
              <w:rPr>
                <w:rFonts w:ascii="Calibri" w:eastAsia="Calibri" w:hAnsi="Calibri" w:cs="Calibri"/>
                <w:color w:val="000000"/>
                <w:sz w:val="22"/>
                <w:szCs w:val="22"/>
              </w:rPr>
            </w:pPr>
          </w:p>
        </w:tc>
      </w:tr>
    </w:tbl>
    <w:p w14:paraId="050298A3" w14:textId="34DD06AE" w:rsidR="0028207C" w:rsidRDefault="0028207C">
      <w:pPr>
        <w:rPr>
          <w:rFonts w:ascii="Calibri" w:eastAsia="Calibri" w:hAnsi="Calibri" w:cs="Calibri"/>
          <w:color w:val="000000"/>
          <w:sz w:val="22"/>
          <w:szCs w:val="22"/>
        </w:rPr>
      </w:pPr>
    </w:p>
    <w:p w14:paraId="1E55FECE" w14:textId="77777777" w:rsidR="0028207C" w:rsidRDefault="0028207C">
      <w:pPr>
        <w:rPr>
          <w:rFonts w:ascii="Calibri" w:eastAsia="Calibri" w:hAnsi="Calibri" w:cs="Calibri"/>
          <w:color w:val="000000"/>
          <w:sz w:val="22"/>
          <w:szCs w:val="22"/>
        </w:rPr>
      </w:pPr>
      <w:r>
        <w:rPr>
          <w:rFonts w:ascii="Calibri" w:eastAsia="Calibri" w:hAnsi="Calibri" w:cs="Calibri"/>
          <w:color w:val="000000"/>
          <w:sz w:val="22"/>
          <w:szCs w:val="22"/>
        </w:rPr>
        <w:br w:type="page"/>
      </w:r>
    </w:p>
    <w:p w14:paraId="38FF4A9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3BE87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A663E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547C93" w14:textId="77777777" w:rsidR="006D3C6F" w:rsidRDefault="00BC2A58">
            <w:pPr>
              <w:jc w:val="center"/>
              <w:rPr>
                <w:rStyle w:val="TableHeading"/>
              </w:rPr>
            </w:pPr>
            <w:r>
              <w:rPr>
                <w:rStyle w:val="TableHeading"/>
              </w:rPr>
              <w:t>Definitie</w:t>
            </w:r>
          </w:p>
        </w:tc>
      </w:tr>
      <w:tr w:rsidR="006D3C6F" w14:paraId="25A72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513D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ZIB: </w:t>
            </w:r>
            <w:commentRangeStart w:id="64"/>
            <w:r>
              <w:rPr>
                <w:rFonts w:ascii="Calibri" w:eastAsia="Calibri" w:hAnsi="Calibri" w:cs="Calibri"/>
                <w:color w:val="000000"/>
                <w:sz w:val="28"/>
                <w:szCs w:val="28"/>
              </w:rPr>
              <w:t>Zorgverlener</w:t>
            </w:r>
            <w:commentRangeEnd w:id="64"/>
            <w:r w:rsidR="00055457">
              <w:rPr>
                <w:rStyle w:val="Verwijzingopmerking"/>
              </w:rPr>
              <w:commentReference w:id="64"/>
            </w:r>
          </w:p>
          <w:p w14:paraId="7DB01FB3"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D009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Wie geeft uitvoering aan de zorg?</w:t>
            </w:r>
          </w:p>
          <w:p w14:paraId="35CBECA2" w14:textId="77777777" w:rsidR="006D3C6F" w:rsidRDefault="006D3C6F">
            <w:pPr>
              <w:rPr>
                <w:rFonts w:ascii="Calibri" w:eastAsia="Calibri" w:hAnsi="Calibri" w:cs="Calibri"/>
                <w:color w:val="000000"/>
                <w:sz w:val="22"/>
                <w:szCs w:val="22"/>
              </w:rPr>
            </w:pPr>
          </w:p>
          <w:p w14:paraId="6B41C58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ZIB 2x </w:t>
            </w:r>
          </w:p>
          <w:p w14:paraId="55440BE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een keer voor </w:t>
            </w:r>
            <w:commentRangeStart w:id="65"/>
            <w:r>
              <w:rPr>
                <w:rFonts w:ascii="Calibri" w:eastAsia="Calibri" w:hAnsi="Calibri" w:cs="Calibri"/>
                <w:color w:val="000000"/>
                <w:sz w:val="22"/>
                <w:szCs w:val="22"/>
              </w:rPr>
              <w:t>zorgprofessional</w:t>
            </w:r>
            <w:commentRangeEnd w:id="65"/>
            <w:r w:rsidR="00C35F7B">
              <w:rPr>
                <w:rStyle w:val="Verwijzingopmerking"/>
              </w:rPr>
              <w:commentReference w:id="65"/>
            </w:r>
            <w:r>
              <w:rPr>
                <w:rFonts w:ascii="Calibri" w:eastAsia="Calibri" w:hAnsi="Calibri" w:cs="Calibri"/>
                <w:color w:val="000000"/>
                <w:sz w:val="22"/>
                <w:szCs w:val="22"/>
              </w:rPr>
              <w:t xml:space="preserve"> en een keer geneesheer directeur dus cardinaliteit </w:t>
            </w:r>
            <w:proofErr w:type="gramStart"/>
            <w:r>
              <w:rPr>
                <w:rFonts w:ascii="Calibri" w:eastAsia="Calibri" w:hAnsi="Calibri" w:cs="Calibri"/>
                <w:color w:val="000000"/>
                <w:sz w:val="22"/>
                <w:szCs w:val="22"/>
              </w:rPr>
              <w:t>2..</w:t>
            </w:r>
            <w:proofErr w:type="gramEnd"/>
            <w:r>
              <w:rPr>
                <w:rFonts w:ascii="Calibri" w:eastAsia="Calibri" w:hAnsi="Calibri" w:cs="Calibri"/>
                <w:color w:val="000000"/>
                <w:sz w:val="22"/>
                <w:szCs w:val="22"/>
              </w:rPr>
              <w:t xml:space="preserve">*. </w:t>
            </w:r>
          </w:p>
          <w:p w14:paraId="2E8AB0B5" w14:textId="77777777" w:rsidR="006D3C6F" w:rsidRDefault="006D3C6F">
            <w:pPr>
              <w:rPr>
                <w:rFonts w:ascii="Calibri" w:eastAsia="Calibri" w:hAnsi="Calibri" w:cs="Calibri"/>
                <w:color w:val="000000"/>
                <w:sz w:val="22"/>
                <w:szCs w:val="22"/>
              </w:rPr>
            </w:pPr>
          </w:p>
          <w:p w14:paraId="19A9E447" w14:textId="77777777" w:rsidR="006D3C6F" w:rsidRDefault="006D3C6F">
            <w:pPr>
              <w:rPr>
                <w:rFonts w:ascii="Calibri" w:eastAsia="Calibri" w:hAnsi="Calibri" w:cs="Calibri"/>
                <w:color w:val="000000"/>
                <w:sz w:val="22"/>
                <w:szCs w:val="22"/>
              </w:rPr>
            </w:pPr>
          </w:p>
        </w:tc>
      </w:tr>
      <w:tr w:rsidR="006D3C6F" w14:paraId="596C709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92CEFC"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B4D2C" w14:textId="77777777" w:rsidR="006D3C6F" w:rsidRDefault="006D3C6F">
            <w:pPr>
              <w:rPr>
                <w:rFonts w:ascii="Calibri" w:eastAsia="Calibri" w:hAnsi="Calibri" w:cs="Calibri"/>
                <w:color w:val="000000"/>
                <w:sz w:val="22"/>
                <w:szCs w:val="22"/>
              </w:rPr>
            </w:pPr>
          </w:p>
        </w:tc>
      </w:tr>
      <w:tr w:rsidR="006D3C6F" w14:paraId="369D49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8485E"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D0D20" w14:textId="77777777" w:rsidR="006D3C6F" w:rsidRDefault="006D3C6F">
            <w:pPr>
              <w:rPr>
                <w:rFonts w:ascii="Calibri" w:eastAsia="Calibri" w:hAnsi="Calibri" w:cs="Calibri"/>
                <w:color w:val="000000"/>
                <w:sz w:val="22"/>
                <w:szCs w:val="22"/>
              </w:rPr>
            </w:pPr>
          </w:p>
        </w:tc>
      </w:tr>
    </w:tbl>
    <w:p w14:paraId="4B13315F"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0310C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59EE2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1B2BF" w14:textId="77777777" w:rsidR="006D3C6F" w:rsidRDefault="00BC2A58">
            <w:pPr>
              <w:jc w:val="center"/>
              <w:rPr>
                <w:rStyle w:val="TableHeading"/>
              </w:rPr>
            </w:pPr>
            <w:r>
              <w:rPr>
                <w:rStyle w:val="TableHeading"/>
              </w:rPr>
              <w:t>Definitie</w:t>
            </w:r>
          </w:p>
        </w:tc>
      </w:tr>
      <w:tr w:rsidR="006D3C6F" w14:paraId="1CF2014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8198F" w14:textId="77777777" w:rsidR="006D3C6F" w:rsidRDefault="00BC2A58">
            <w:pPr>
              <w:rPr>
                <w:rFonts w:ascii="Calibri" w:eastAsia="Calibri" w:hAnsi="Calibri" w:cs="Calibri"/>
                <w:color w:val="000000"/>
                <w:sz w:val="22"/>
                <w:szCs w:val="22"/>
              </w:rPr>
            </w:pPr>
            <w:proofErr w:type="spellStart"/>
            <w:proofErr w:type="gramStart"/>
            <w:r>
              <w:rPr>
                <w:rFonts w:ascii="Calibri" w:eastAsia="Calibri" w:hAnsi="Calibri" w:cs="Calibri"/>
                <w:color w:val="000000"/>
                <w:sz w:val="28"/>
                <w:szCs w:val="28"/>
              </w:rPr>
              <w:t>ZIB:Patient</w:t>
            </w:r>
            <w:proofErr w:type="spellEnd"/>
            <w:proofErr w:type="gramEnd"/>
          </w:p>
          <w:p w14:paraId="30E94650"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3B29D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Zip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voor persoonsgegevens van de betrokkene. </w:t>
            </w:r>
          </w:p>
          <w:p w14:paraId="78C17246" w14:textId="77777777" w:rsidR="006D3C6F" w:rsidRDefault="006D3C6F">
            <w:pPr>
              <w:rPr>
                <w:rFonts w:ascii="Calibri" w:eastAsia="Calibri" w:hAnsi="Calibri" w:cs="Calibri"/>
                <w:color w:val="000000"/>
                <w:sz w:val="22"/>
                <w:szCs w:val="22"/>
              </w:rPr>
            </w:pPr>
          </w:p>
          <w:p w14:paraId="3049DEB8" w14:textId="77777777" w:rsidR="006D3C6F" w:rsidRDefault="006D3C6F">
            <w:pPr>
              <w:rPr>
                <w:rFonts w:ascii="Calibri" w:eastAsia="Calibri" w:hAnsi="Calibri" w:cs="Calibri"/>
                <w:color w:val="000000"/>
                <w:sz w:val="22"/>
                <w:szCs w:val="22"/>
              </w:rPr>
            </w:pPr>
          </w:p>
        </w:tc>
      </w:tr>
      <w:tr w:rsidR="006D3C6F" w14:paraId="2294A1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28B341"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174A5" w14:textId="77777777" w:rsidR="006D3C6F" w:rsidRDefault="006D3C6F">
            <w:pPr>
              <w:rPr>
                <w:rFonts w:ascii="Calibri" w:eastAsia="Calibri" w:hAnsi="Calibri" w:cs="Calibri"/>
                <w:color w:val="000000"/>
                <w:sz w:val="22"/>
                <w:szCs w:val="22"/>
              </w:rPr>
            </w:pPr>
          </w:p>
        </w:tc>
      </w:tr>
      <w:tr w:rsidR="006D3C6F" w14:paraId="4CC1E7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16CAF6"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522B8" w14:textId="77777777" w:rsidR="006D3C6F" w:rsidRDefault="006D3C6F">
            <w:pPr>
              <w:rPr>
                <w:rFonts w:ascii="Calibri" w:eastAsia="Calibri" w:hAnsi="Calibri" w:cs="Calibri"/>
                <w:color w:val="000000"/>
                <w:sz w:val="22"/>
                <w:szCs w:val="22"/>
              </w:rPr>
            </w:pPr>
          </w:p>
        </w:tc>
      </w:tr>
    </w:tbl>
    <w:p w14:paraId="45DB00A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154B87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B5CB41"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4377B8" w14:textId="77777777" w:rsidR="006D3C6F" w:rsidRDefault="00BC2A58">
            <w:pPr>
              <w:jc w:val="center"/>
              <w:rPr>
                <w:rStyle w:val="TableHeading"/>
              </w:rPr>
            </w:pPr>
            <w:r>
              <w:rPr>
                <w:rStyle w:val="TableHeading"/>
              </w:rPr>
              <w:t>Definitie</w:t>
            </w:r>
          </w:p>
        </w:tc>
      </w:tr>
      <w:tr w:rsidR="006D3C6F" w14:paraId="4BFB11E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35994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 of voortzetting Crisismaatregel</w:t>
            </w:r>
          </w:p>
          <w:p w14:paraId="15460FCA"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86770"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805103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&lt;nl-NL&gt;Rootconcept van de bouwsteen [naam]. Dit rootconcept bevat alle gegevenselementen van de bouwsteen [naam</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754C410E"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&lt;en-US&gt;Root concept of information model [</w:t>
            </w:r>
            <w:proofErr w:type="spellStart"/>
            <w:r w:rsidRPr="003F405A">
              <w:rPr>
                <w:rFonts w:ascii="Calibri" w:eastAsia="Calibri" w:hAnsi="Calibri" w:cs="Calibri"/>
                <w:color w:val="000000"/>
                <w:sz w:val="22"/>
                <w:szCs w:val="22"/>
                <w:lang w:val="en-US"/>
              </w:rPr>
              <w:t>nameEN</w:t>
            </w:r>
            <w:proofErr w:type="spellEnd"/>
            <w:r w:rsidRPr="003F405A">
              <w:rPr>
                <w:rFonts w:ascii="Calibri" w:eastAsia="Calibri" w:hAnsi="Calibri" w:cs="Calibri"/>
                <w:color w:val="000000"/>
                <w:sz w:val="22"/>
                <w:szCs w:val="22"/>
                <w:lang w:val="en-US"/>
              </w:rPr>
              <w:t>]. This root concept contains all data elements of information model [</w:t>
            </w:r>
            <w:proofErr w:type="spellStart"/>
            <w:r w:rsidRPr="003F405A">
              <w:rPr>
                <w:rFonts w:ascii="Calibri" w:eastAsia="Calibri" w:hAnsi="Calibri" w:cs="Calibri"/>
                <w:color w:val="000000"/>
                <w:sz w:val="22"/>
                <w:szCs w:val="22"/>
                <w:lang w:val="en-US"/>
              </w:rPr>
              <w:t>nameEN</w:t>
            </w:r>
            <w:proofErr w:type="spellEnd"/>
            <w:proofErr w:type="gramStart"/>
            <w:r w:rsidRPr="003F405A">
              <w:rPr>
                <w:rFonts w:ascii="Calibri" w:eastAsia="Calibri" w:hAnsi="Calibri" w:cs="Calibri"/>
                <w:color w:val="000000"/>
                <w:sz w:val="22"/>
                <w:szCs w:val="22"/>
                <w:lang w:val="en-US"/>
              </w:rPr>
              <w:t>].&lt;</w:t>
            </w:r>
            <w:proofErr w:type="gramEnd"/>
            <w:r w:rsidRPr="003F405A">
              <w:rPr>
                <w:rFonts w:ascii="Calibri" w:eastAsia="Calibri" w:hAnsi="Calibri" w:cs="Calibri"/>
                <w:color w:val="000000"/>
                <w:sz w:val="22"/>
                <w:szCs w:val="22"/>
                <w:lang w:val="en-US"/>
              </w:rPr>
              <w:t>/en-US&gt;</w:t>
            </w:r>
          </w:p>
          <w:p w14:paraId="0C73A7DA" w14:textId="641CE426"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653142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EB0EED"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8A0E5" w14:textId="77777777" w:rsidR="006D3C6F" w:rsidRDefault="006D3C6F">
            <w:pPr>
              <w:rPr>
                <w:rFonts w:ascii="Calibri" w:eastAsia="Calibri" w:hAnsi="Calibri" w:cs="Calibri"/>
                <w:color w:val="000000"/>
                <w:sz w:val="22"/>
                <w:szCs w:val="22"/>
              </w:rPr>
            </w:pPr>
          </w:p>
        </w:tc>
      </w:tr>
      <w:tr w:rsidR="006D3C6F" w14:paraId="0BC59B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CAD295"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2D6" w14:textId="77777777" w:rsidR="006D3C6F" w:rsidRDefault="006D3C6F">
            <w:pPr>
              <w:rPr>
                <w:rFonts w:ascii="Calibri" w:eastAsia="Calibri" w:hAnsi="Calibri" w:cs="Calibri"/>
                <w:color w:val="000000"/>
                <w:sz w:val="22"/>
                <w:szCs w:val="22"/>
              </w:rPr>
            </w:pPr>
          </w:p>
        </w:tc>
      </w:tr>
    </w:tbl>
    <w:p w14:paraId="36E1316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608720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31FA43"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5ACA1C" w14:textId="77777777" w:rsidR="006D3C6F" w:rsidRDefault="00BC2A58">
            <w:pPr>
              <w:jc w:val="center"/>
              <w:rPr>
                <w:rStyle w:val="TableHeading"/>
              </w:rPr>
            </w:pPr>
            <w:r>
              <w:rPr>
                <w:rStyle w:val="TableHeading"/>
              </w:rPr>
              <w:t>Definitie</w:t>
            </w:r>
          </w:p>
        </w:tc>
      </w:tr>
      <w:tr w:rsidR="006D3C6F" w:rsidRPr="00C35F7B" w14:paraId="5883041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0C73C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Toestemming data delen PVP</w:t>
            </w:r>
          </w:p>
          <w:p w14:paraId="51C27A53"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BA49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146C214"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&lt;nl-NL&gt;Is er toestemming om persoonsgegevens van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te delen met stichting PVP&lt;/nl-NL&gt;</w:t>
            </w:r>
          </w:p>
          <w:p w14:paraId="12901EBC"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&lt;en-US&gt;&lt;/en-US&gt;</w:t>
            </w:r>
          </w:p>
          <w:p w14:paraId="37873181" w14:textId="4369724D"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&lt;/languages&gt;</w:t>
            </w:r>
          </w:p>
        </w:tc>
      </w:tr>
      <w:tr w:rsidR="006D3C6F" w:rsidRPr="00C35F7B" w14:paraId="3C1FDCD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40EB94" w14:textId="77777777" w:rsidR="006D3C6F" w:rsidRPr="00C35F7B" w:rsidRDefault="006D3C6F">
            <w:pPr>
              <w:rPr>
                <w:rFonts w:ascii="Calibri" w:eastAsia="Calibri" w:hAnsi="Calibri" w:cs="Calibri"/>
                <w:color w:val="000000"/>
                <w:sz w:val="22"/>
                <w:szCs w:val="22"/>
                <w:lang w:val="en-US"/>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A64F6" w14:textId="77777777" w:rsidR="006D3C6F" w:rsidRPr="00C35F7B" w:rsidRDefault="006D3C6F">
            <w:pPr>
              <w:rPr>
                <w:rFonts w:ascii="Calibri" w:eastAsia="Calibri" w:hAnsi="Calibri" w:cs="Calibri"/>
                <w:color w:val="000000"/>
                <w:sz w:val="22"/>
                <w:szCs w:val="22"/>
                <w:lang w:val="en-US"/>
              </w:rPr>
            </w:pPr>
          </w:p>
        </w:tc>
      </w:tr>
      <w:tr w:rsidR="006D3C6F" w:rsidRPr="00C35F7B" w14:paraId="4AB7EE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6771FB" w14:textId="77777777" w:rsidR="006D3C6F" w:rsidRPr="00C35F7B" w:rsidRDefault="006D3C6F">
            <w:pPr>
              <w:rPr>
                <w:rFonts w:ascii="Calibri" w:eastAsia="Calibri" w:hAnsi="Calibri" w:cs="Calibri"/>
                <w:color w:val="000000"/>
                <w:sz w:val="22"/>
                <w:szCs w:val="22"/>
                <w:lang w:val="en-US"/>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8C702A" w14:textId="77777777" w:rsidR="006D3C6F" w:rsidRPr="00C35F7B" w:rsidRDefault="006D3C6F">
            <w:pPr>
              <w:rPr>
                <w:rFonts w:ascii="Calibri" w:eastAsia="Calibri" w:hAnsi="Calibri" w:cs="Calibri"/>
                <w:color w:val="000000"/>
                <w:sz w:val="22"/>
                <w:szCs w:val="22"/>
                <w:lang w:val="en-US"/>
              </w:rPr>
            </w:pPr>
          </w:p>
        </w:tc>
      </w:tr>
    </w:tbl>
    <w:p w14:paraId="0D3706A3" w14:textId="77777777" w:rsidR="006D3C6F" w:rsidRPr="00C35F7B" w:rsidRDefault="006D3C6F">
      <w:pPr>
        <w:rPr>
          <w:rFonts w:ascii="Calibri" w:eastAsia="Calibri" w:hAnsi="Calibri" w:cs="Calibri"/>
          <w:color w:val="000000"/>
          <w:sz w:val="22"/>
          <w:szCs w:val="22"/>
          <w:lang w:val="en-US"/>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47EBA48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0659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1FAB3" w14:textId="77777777" w:rsidR="006D3C6F" w:rsidRDefault="00BC2A58">
            <w:pPr>
              <w:jc w:val="center"/>
              <w:rPr>
                <w:rStyle w:val="TableHeading"/>
              </w:rPr>
            </w:pPr>
            <w:r>
              <w:rPr>
                <w:rStyle w:val="TableHeading"/>
              </w:rPr>
              <w:t>Definitie</w:t>
            </w:r>
          </w:p>
        </w:tc>
      </w:tr>
      <w:tr w:rsidR="006D3C6F" w:rsidRPr="00C35F7B" w14:paraId="391288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14BB6C"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Startdatum</w:t>
            </w:r>
            <w:proofErr w:type="spellEnd"/>
            <w:r w:rsidRPr="003F405A">
              <w:rPr>
                <w:rFonts w:ascii="Calibri" w:eastAsia="Calibri" w:hAnsi="Calibri" w:cs="Calibri"/>
                <w:color w:val="000000"/>
                <w:sz w:val="28"/>
                <w:szCs w:val="28"/>
                <w:lang w:val="en-US"/>
              </w:rPr>
              <w:t xml:space="preserve"> CM</w:t>
            </w:r>
          </w:p>
          <w:p w14:paraId="5466DDEC"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5C8FB6"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F01FEF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van [datum en tijdstip].</w:t>
            </w:r>
          </w:p>
          <w:p w14:paraId="4A9E9535"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&lt;/nl-NL&gt;</w:t>
            </w:r>
          </w:p>
          <w:p w14:paraId="40CEDF6E"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&lt;en-US&gt;&lt;/en-US&gt;</w:t>
            </w:r>
          </w:p>
          <w:p w14:paraId="4D11A5CD" w14:textId="3F52CE69"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&lt;/languages&gt;</w:t>
            </w:r>
          </w:p>
        </w:tc>
      </w:tr>
      <w:tr w:rsidR="006D3C6F" w:rsidRPr="00C35F7B" w14:paraId="5C6BCB5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1BFC0A" w14:textId="77777777" w:rsidR="006D3C6F" w:rsidRPr="00C35F7B" w:rsidRDefault="006D3C6F">
            <w:pPr>
              <w:rPr>
                <w:rFonts w:ascii="Calibri" w:eastAsia="Calibri" w:hAnsi="Calibri" w:cs="Calibri"/>
                <w:color w:val="000000"/>
                <w:sz w:val="22"/>
                <w:szCs w:val="22"/>
                <w:lang w:val="en-US"/>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0BC7D" w14:textId="77777777" w:rsidR="006D3C6F" w:rsidRPr="00C35F7B" w:rsidRDefault="006D3C6F">
            <w:pPr>
              <w:rPr>
                <w:rFonts w:ascii="Calibri" w:eastAsia="Calibri" w:hAnsi="Calibri" w:cs="Calibri"/>
                <w:color w:val="000000"/>
                <w:sz w:val="22"/>
                <w:szCs w:val="22"/>
                <w:lang w:val="en-US"/>
              </w:rPr>
            </w:pPr>
          </w:p>
        </w:tc>
      </w:tr>
      <w:tr w:rsidR="006D3C6F" w:rsidRPr="00C35F7B" w14:paraId="50F726A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65CBB0" w14:textId="77777777" w:rsidR="006D3C6F" w:rsidRPr="00C35F7B" w:rsidRDefault="006D3C6F">
            <w:pPr>
              <w:rPr>
                <w:rFonts w:ascii="Calibri" w:eastAsia="Calibri" w:hAnsi="Calibri" w:cs="Calibri"/>
                <w:color w:val="000000"/>
                <w:sz w:val="22"/>
                <w:szCs w:val="22"/>
                <w:lang w:val="en-US"/>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43E00E" w14:textId="77777777" w:rsidR="006D3C6F" w:rsidRPr="00C35F7B" w:rsidRDefault="006D3C6F">
            <w:pPr>
              <w:rPr>
                <w:rFonts w:ascii="Calibri" w:eastAsia="Calibri" w:hAnsi="Calibri" w:cs="Calibri"/>
                <w:color w:val="000000"/>
                <w:sz w:val="22"/>
                <w:szCs w:val="22"/>
                <w:lang w:val="en-US"/>
              </w:rPr>
            </w:pPr>
          </w:p>
        </w:tc>
      </w:tr>
    </w:tbl>
    <w:p w14:paraId="34924C34" w14:textId="77777777" w:rsidR="006D3C6F" w:rsidRPr="00C35F7B" w:rsidRDefault="006D3C6F">
      <w:pPr>
        <w:rPr>
          <w:rFonts w:ascii="Calibri" w:eastAsia="Calibri" w:hAnsi="Calibri" w:cs="Calibri"/>
          <w:color w:val="000000"/>
          <w:sz w:val="22"/>
          <w:szCs w:val="22"/>
          <w:lang w:val="en-US"/>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B6B2A2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822C92"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F4DA64" w14:textId="77777777" w:rsidR="006D3C6F" w:rsidRDefault="00BC2A58">
            <w:pPr>
              <w:jc w:val="center"/>
              <w:rPr>
                <w:rStyle w:val="TableHeading"/>
              </w:rPr>
            </w:pPr>
            <w:r>
              <w:rPr>
                <w:rStyle w:val="TableHeading"/>
              </w:rPr>
              <w:t>Definitie</w:t>
            </w:r>
          </w:p>
        </w:tc>
      </w:tr>
      <w:tr w:rsidR="006D3C6F" w14:paraId="068D0C3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E30A7"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Stopdatum</w:t>
            </w:r>
            <w:proofErr w:type="spellEnd"/>
            <w:r w:rsidRPr="003F405A">
              <w:rPr>
                <w:rFonts w:ascii="Calibri" w:eastAsia="Calibri" w:hAnsi="Calibri" w:cs="Calibri"/>
                <w:color w:val="000000"/>
                <w:sz w:val="28"/>
                <w:szCs w:val="28"/>
                <w:lang w:val="en-US"/>
              </w:rPr>
              <w:t xml:space="preserve"> CM</w:t>
            </w:r>
          </w:p>
          <w:p w14:paraId="41DD5FF1"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B6824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8AFF26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tot en met [datum en tijdstip]. &lt;/nl-NL&gt;</w:t>
            </w:r>
          </w:p>
          <w:p w14:paraId="20F3E7E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621624C2" w14:textId="66C57533"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A56556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B0088"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F05E16" w14:textId="77777777" w:rsidR="006D3C6F" w:rsidRDefault="006D3C6F">
            <w:pPr>
              <w:rPr>
                <w:rFonts w:ascii="Calibri" w:eastAsia="Calibri" w:hAnsi="Calibri" w:cs="Calibri"/>
                <w:color w:val="000000"/>
                <w:sz w:val="22"/>
                <w:szCs w:val="22"/>
              </w:rPr>
            </w:pPr>
          </w:p>
        </w:tc>
      </w:tr>
      <w:tr w:rsidR="006D3C6F" w14:paraId="07D238B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7EB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24A1E" w14:textId="77777777" w:rsidR="006D3C6F" w:rsidRDefault="006D3C6F">
            <w:pPr>
              <w:rPr>
                <w:rFonts w:ascii="Calibri" w:eastAsia="Calibri" w:hAnsi="Calibri" w:cs="Calibri"/>
                <w:color w:val="000000"/>
                <w:sz w:val="22"/>
                <w:szCs w:val="22"/>
              </w:rPr>
            </w:pPr>
          </w:p>
        </w:tc>
      </w:tr>
    </w:tbl>
    <w:p w14:paraId="26D699D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53C1970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D80939"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693D2" w14:textId="77777777" w:rsidR="006D3C6F" w:rsidRDefault="00BC2A58">
            <w:pPr>
              <w:jc w:val="center"/>
              <w:rPr>
                <w:rStyle w:val="TableHeading"/>
              </w:rPr>
            </w:pPr>
            <w:r>
              <w:rPr>
                <w:rStyle w:val="TableHeading"/>
              </w:rPr>
              <w:t>Definitie</w:t>
            </w:r>
          </w:p>
        </w:tc>
      </w:tr>
      <w:tr w:rsidR="006D3C6F" w14:paraId="3355AA2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CC138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w:t>
            </w:r>
          </w:p>
          <w:p w14:paraId="64151088"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B9F0BE" w14:textId="77777777" w:rsidR="006D3C6F" w:rsidRDefault="006D3C6F">
            <w:pPr>
              <w:rPr>
                <w:rFonts w:ascii="Calibri" w:eastAsia="Calibri" w:hAnsi="Calibri" w:cs="Calibri"/>
                <w:color w:val="000000"/>
                <w:sz w:val="22"/>
                <w:szCs w:val="22"/>
              </w:rPr>
            </w:pPr>
          </w:p>
        </w:tc>
      </w:tr>
      <w:tr w:rsidR="006D3C6F" w14:paraId="0BB7063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6C6643"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13F8" w14:textId="77777777" w:rsidR="006D3C6F" w:rsidRDefault="006D3C6F">
            <w:pPr>
              <w:rPr>
                <w:rFonts w:ascii="Calibri" w:eastAsia="Calibri" w:hAnsi="Calibri" w:cs="Calibri"/>
                <w:color w:val="000000"/>
                <w:sz w:val="22"/>
                <w:szCs w:val="22"/>
              </w:rPr>
            </w:pPr>
          </w:p>
        </w:tc>
      </w:tr>
      <w:tr w:rsidR="006D3C6F" w14:paraId="6E0FFDF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75F5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7E599" w14:textId="77777777" w:rsidR="006D3C6F" w:rsidRDefault="006D3C6F">
            <w:pPr>
              <w:rPr>
                <w:rFonts w:ascii="Calibri" w:eastAsia="Calibri" w:hAnsi="Calibri" w:cs="Calibri"/>
                <w:color w:val="000000"/>
                <w:sz w:val="22"/>
                <w:szCs w:val="22"/>
              </w:rPr>
            </w:pPr>
          </w:p>
        </w:tc>
      </w:tr>
    </w:tbl>
    <w:p w14:paraId="768ECF5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652B40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B4F19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A4A4CA" w14:textId="77777777" w:rsidR="006D3C6F" w:rsidRDefault="00BC2A58">
            <w:pPr>
              <w:jc w:val="center"/>
              <w:rPr>
                <w:rStyle w:val="TableHeading"/>
              </w:rPr>
            </w:pPr>
            <w:r>
              <w:rPr>
                <w:rStyle w:val="TableHeading"/>
              </w:rPr>
              <w:t>Definitie</w:t>
            </w:r>
          </w:p>
        </w:tc>
      </w:tr>
      <w:tr w:rsidR="006D3C6F" w14:paraId="49AC9CB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D201F5" w14:textId="77777777" w:rsidR="006D3C6F" w:rsidRDefault="00BC2A58">
            <w:pPr>
              <w:rPr>
                <w:rFonts w:ascii="Calibri" w:eastAsia="Calibri" w:hAnsi="Calibri" w:cs="Calibri"/>
                <w:color w:val="000000"/>
                <w:sz w:val="22"/>
                <w:szCs w:val="22"/>
              </w:rPr>
            </w:pPr>
            <w:commentRangeStart w:id="66"/>
            <w:proofErr w:type="spellStart"/>
            <w:r>
              <w:rPr>
                <w:rFonts w:ascii="Calibri" w:eastAsia="Calibri" w:hAnsi="Calibri" w:cs="Calibri"/>
                <w:color w:val="000000"/>
                <w:sz w:val="28"/>
                <w:szCs w:val="28"/>
              </w:rPr>
              <w:t>ToestemmingPVP</w:t>
            </w:r>
            <w:commentRangeEnd w:id="66"/>
            <w:proofErr w:type="spellEnd"/>
            <w:r w:rsidR="00996661">
              <w:rPr>
                <w:rStyle w:val="Verwijzingopmerking"/>
              </w:rPr>
              <w:commentReference w:id="66"/>
            </w:r>
          </w:p>
          <w:p w14:paraId="1CA1E66D"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1B5F3" w14:textId="77777777" w:rsidR="006D3C6F" w:rsidRDefault="006D3C6F">
            <w:pPr>
              <w:rPr>
                <w:rFonts w:ascii="Calibri" w:eastAsia="Calibri" w:hAnsi="Calibri" w:cs="Calibri"/>
                <w:color w:val="000000"/>
                <w:sz w:val="22"/>
                <w:szCs w:val="22"/>
              </w:rPr>
            </w:pPr>
          </w:p>
          <w:p w14:paraId="647DD04A" w14:textId="77777777" w:rsidR="006D3C6F" w:rsidRDefault="006D3C6F">
            <w:pPr>
              <w:rPr>
                <w:rFonts w:ascii="Calibri" w:eastAsia="Calibri" w:hAnsi="Calibri" w:cs="Calibri"/>
                <w:color w:val="000000"/>
                <w:sz w:val="22"/>
                <w:szCs w:val="22"/>
              </w:rPr>
            </w:pPr>
          </w:p>
        </w:tc>
      </w:tr>
      <w:tr w:rsidR="006D3C6F" w14:paraId="211473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061A82"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3E63C" w14:textId="77777777" w:rsidR="006D3C6F" w:rsidRDefault="006D3C6F">
            <w:pPr>
              <w:rPr>
                <w:rFonts w:ascii="Calibri" w:eastAsia="Calibri" w:hAnsi="Calibri" w:cs="Calibri"/>
                <w:color w:val="000000"/>
                <w:sz w:val="22"/>
                <w:szCs w:val="22"/>
              </w:rPr>
            </w:pPr>
          </w:p>
        </w:tc>
      </w:tr>
      <w:tr w:rsidR="006D3C6F" w14:paraId="25FBF44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1589C"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1252C" w14:textId="77777777" w:rsidR="006D3C6F" w:rsidRDefault="006D3C6F">
            <w:pPr>
              <w:rPr>
                <w:rFonts w:ascii="Calibri" w:eastAsia="Calibri" w:hAnsi="Calibri" w:cs="Calibri"/>
                <w:color w:val="000000"/>
                <w:sz w:val="22"/>
                <w:szCs w:val="22"/>
              </w:rPr>
            </w:pPr>
            <w:bookmarkStart w:id="67" w:name="Pkg_Element_Att_End_Inner"/>
            <w:bookmarkEnd w:id="67"/>
          </w:p>
        </w:tc>
      </w:tr>
    </w:tbl>
    <w:p w14:paraId="4DD74C31" w14:textId="77777777" w:rsidR="006D3C6F" w:rsidRDefault="006D3C6F">
      <w:pPr>
        <w:pStyle w:val="Plattetekst"/>
        <w:tabs>
          <w:tab w:val="right" w:leader="dot" w:pos="8925"/>
        </w:tabs>
      </w:pPr>
      <w:bookmarkStart w:id="68" w:name="EXAMPLE_INSTANCES"/>
      <w:bookmarkStart w:id="69" w:name="BKM_A4C0DD1F_0FD8_4B47_A859_758E5F131C0B"/>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0BB878F5"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F2C3BBF" w14:textId="77777777" w:rsidR="00627A35" w:rsidRPr="00627A35" w:rsidRDefault="00627A35" w:rsidP="00627A35">
            <w:pPr>
              <w:autoSpaceDE w:val="0"/>
              <w:autoSpaceDN w:val="0"/>
              <w:adjustRightInd w:val="0"/>
              <w:rPr>
                <w:rFonts w:ascii="Calibri" w:eastAsia="Times New Roman" w:hAnsi="Calibri"/>
                <w:b/>
                <w:color w:val="FFFFFF"/>
                <w:sz w:val="22"/>
                <w:lang w:val="en-AU"/>
              </w:rPr>
            </w:pPr>
            <w:proofErr w:type="spellStart"/>
            <w:r w:rsidRPr="00627A35">
              <w:rPr>
                <w:rFonts w:ascii="Calibri" w:eastAsia="Times New Roman" w:hAnsi="Calibri" w:cs="Calibri"/>
                <w:b/>
                <w:color w:val="FFFFFF"/>
                <w:sz w:val="22"/>
                <w:szCs w:val="22"/>
                <w:lang w:val="en-AU"/>
              </w:rPr>
              <w:t>ToestemmingPVP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FD0513"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OID: 2.16.840.1.113883.3.3210.14.2.2.10</w:t>
            </w:r>
          </w:p>
        </w:tc>
      </w:tr>
      <w:tr w:rsidR="00627A35" w:rsidRPr="00627A35" w14:paraId="59EC2F8F"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04F45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DB2C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61211D"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4029A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BD160"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7D8F1200"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95910"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AAC08"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7673F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C9CE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6C2B5A1F"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562D572A" w14:textId="77777777" w:rsidR="00627A35" w:rsidRPr="00627A35" w:rsidRDefault="00627A35" w:rsidP="00627A35">
            <w:pPr>
              <w:autoSpaceDE w:val="0"/>
              <w:autoSpaceDN w:val="0"/>
              <w:adjustRightInd w:val="0"/>
              <w:rPr>
                <w:rFonts w:ascii="Calibri" w:eastAsia="Times New Roman" w:hAnsi="Calibri"/>
                <w:color w:val="000000"/>
                <w:sz w:val="22"/>
              </w:rPr>
            </w:pPr>
          </w:p>
          <w:p w14:paraId="2475C27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34C9D"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Yes</w:t>
            </w:r>
          </w:p>
        </w:tc>
      </w:tr>
      <w:tr w:rsidR="00627A35" w:rsidRPr="00627A35" w14:paraId="70A466A3"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28A93"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B1DE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7853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EFF81"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0B9CB964"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1680F209"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1F4A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No</w:t>
            </w:r>
          </w:p>
        </w:tc>
      </w:tr>
      <w:tr w:rsidR="00627A35" w:rsidRPr="00D92D21" w14:paraId="5472EEA1"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27AAA"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Niet gevraagd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28CAE9"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D2FEC" w14:textId="77777777" w:rsidR="00627A35" w:rsidRPr="00627A35" w:rsidRDefault="00627A35" w:rsidP="00627A35">
            <w:pPr>
              <w:autoSpaceDE w:val="0"/>
              <w:autoSpaceDN w:val="0"/>
              <w:adjustRightInd w:val="0"/>
              <w:rPr>
                <w:rFonts w:ascii="Calibri" w:eastAsia="Times New Roman" w:hAnsi="Calibri"/>
                <w:color w:val="000000"/>
                <w:sz w:val="22"/>
                <w:lang w:val="de-DE"/>
              </w:rPr>
            </w:pPr>
            <w:r w:rsidRPr="00627A35">
              <w:rPr>
                <w:rFonts w:ascii="Calibri" w:eastAsia="Times New Roman" w:hAnsi="Calibri"/>
                <w:color w:val="000000"/>
                <w:sz w:val="22"/>
                <w:lang w:val="de-DE"/>
              </w:rPr>
              <w:t xml:space="preserve">HL7 v3 Code System </w:t>
            </w:r>
            <w:proofErr w:type="spellStart"/>
            <w:r w:rsidRPr="00627A35">
              <w:rPr>
                <w:rFonts w:ascii="Calibri" w:eastAsia="Times New Roman" w:hAnsi="Calibri"/>
                <w:color w:val="000000"/>
                <w:sz w:val="22"/>
                <w:lang w:val="de-DE"/>
              </w:rPr>
              <w:t>NullFlavor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647F"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2.16.840.1.113883.5.1008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04E54"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Null Flavor Not Asked.</w:t>
            </w:r>
          </w:p>
          <w:p w14:paraId="3A39BF76"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 xml:space="preserve">https://www.hl7.org/fhir/v3/NullFlavor/cs.html </w:t>
            </w:r>
          </w:p>
        </w:tc>
      </w:tr>
    </w:tbl>
    <w:p w14:paraId="5792CC11" w14:textId="58396B62" w:rsidR="006D3C6F" w:rsidRDefault="006D3C6F">
      <w:pPr>
        <w:pStyle w:val="Plattetekst"/>
        <w:tabs>
          <w:tab w:val="right" w:leader="dot" w:pos="8925"/>
        </w:tabs>
        <w:rPr>
          <w:lang w:val="en-US"/>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4D35CF8F"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CD44B40" w14:textId="77777777" w:rsidR="00627A35" w:rsidRPr="00627A35" w:rsidRDefault="00627A35" w:rsidP="00627A35">
            <w:pPr>
              <w:autoSpaceDE w:val="0"/>
              <w:autoSpaceDN w:val="0"/>
              <w:adjustRightInd w:val="0"/>
              <w:rPr>
                <w:rFonts w:ascii="Calibri" w:eastAsia="Times New Roman" w:hAnsi="Calibri" w:cs="Calibri"/>
                <w:b/>
                <w:color w:val="FFFFFF"/>
                <w:sz w:val="22"/>
                <w:szCs w:val="22"/>
                <w:lang w:val="en-AU"/>
              </w:rPr>
            </w:pPr>
            <w:r w:rsidRPr="00627A35">
              <w:rPr>
                <w:rFonts w:ascii="Calibri" w:eastAsia="Times New Roman" w:hAnsi="Calibri" w:cs="Calibri"/>
                <w:b/>
                <w:bCs/>
                <w:color w:val="FFFFFF"/>
                <w:sz w:val="22"/>
                <w:szCs w:val="22"/>
              </w:rPr>
              <w:t>AAAA</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57C539"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 xml:space="preserve">OID: </w:t>
            </w:r>
            <w:r w:rsidRPr="00627A35">
              <w:rPr>
                <w:rFonts w:ascii="Calibri" w:eastAsia="Times New Roman" w:hAnsi="Calibri"/>
                <w:b/>
                <w:color w:val="FFFFFF"/>
                <w:sz w:val="22"/>
              </w:rPr>
              <w:t>xxx</w:t>
            </w:r>
          </w:p>
        </w:tc>
      </w:tr>
      <w:tr w:rsidR="00627A35" w:rsidRPr="00627A35" w14:paraId="6D3D349B"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686F1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7AFD3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A519088"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2291E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4960D"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48153A6C"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80DE0"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9360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B44DF"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8E0908"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D78EE"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36C46A0F"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F13A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1E661"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FFE2B1"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A876C5"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12E93"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441FD67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5A52F" w14:textId="77777777" w:rsidR="00627A35" w:rsidRPr="00627A35" w:rsidRDefault="00627A35" w:rsidP="00627A35">
            <w:pPr>
              <w:autoSpaceDE w:val="0"/>
              <w:autoSpaceDN w:val="0"/>
              <w:adjustRightInd w:val="0"/>
              <w:rPr>
                <w:rFonts w:ascii="Times New Roman" w:eastAsia="Times New Roman" w:hAnsi="Times New Roman"/>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EBD7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2DD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36B3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61711"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1805ADC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2A324"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959B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BAAB"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A1A7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75506" w14:textId="77777777" w:rsidR="00627A35" w:rsidRPr="00627A35" w:rsidRDefault="00627A35" w:rsidP="00627A35">
            <w:pPr>
              <w:autoSpaceDE w:val="0"/>
              <w:autoSpaceDN w:val="0"/>
              <w:adjustRightInd w:val="0"/>
              <w:rPr>
                <w:rFonts w:ascii="Calibri" w:eastAsia="Times New Roman" w:hAnsi="Calibri"/>
                <w:color w:val="000000"/>
                <w:sz w:val="22"/>
              </w:rPr>
            </w:pPr>
          </w:p>
        </w:tc>
      </w:tr>
    </w:tbl>
    <w:p w14:paraId="2CE7B881" w14:textId="77777777" w:rsidR="00627A35" w:rsidRPr="00627A35" w:rsidRDefault="00627A35" w:rsidP="00627A35">
      <w:pPr>
        <w:autoSpaceDE w:val="0"/>
        <w:autoSpaceDN w:val="0"/>
        <w:adjustRightInd w:val="0"/>
        <w:rPr>
          <w:sz w:val="20"/>
        </w:rPr>
      </w:pPr>
    </w:p>
    <w:p w14:paraId="509DFC36" w14:textId="77777777" w:rsidR="00627A35" w:rsidRPr="00627A35" w:rsidRDefault="00627A35" w:rsidP="00627A35">
      <w:pPr>
        <w:autoSpaceDE w:val="0"/>
        <w:autoSpaceDN w:val="0"/>
        <w:adjustRightInd w:val="0"/>
        <w:rPr>
          <w:sz w:val="20"/>
        </w:rPr>
      </w:pPr>
    </w:p>
    <w:p w14:paraId="57E18B2B" w14:textId="77777777" w:rsidR="00627A35" w:rsidRPr="00627A35" w:rsidRDefault="00627A35" w:rsidP="00627A35">
      <w:pPr>
        <w:autoSpaceDE w:val="0"/>
        <w:autoSpaceDN w:val="0"/>
        <w:adjustRightInd w:val="0"/>
        <w:rPr>
          <w:sz w:val="20"/>
        </w:rPr>
      </w:pPr>
      <w:r w:rsidRPr="00627A35">
        <w:rPr>
          <w:sz w:val="20"/>
        </w:rPr>
        <w:t xml:space="preserve">Nader uit te werken als de zib vrijheidsbeperkende maatregelen bekend is en afgerond. De waardenlijst is gelijk aan </w:t>
      </w:r>
      <w:proofErr w:type="gramStart"/>
      <w:r w:rsidRPr="00627A35">
        <w:rPr>
          <w:sz w:val="20"/>
        </w:rPr>
        <w:t>die!.</w:t>
      </w:r>
      <w:proofErr w:type="gramEnd"/>
      <w:r w:rsidRPr="00627A35">
        <w:rPr>
          <w:sz w:val="20"/>
        </w:rPr>
        <w:t xml:space="preserve"> </w:t>
      </w:r>
    </w:p>
    <w:p w14:paraId="02A4CB83" w14:textId="77777777" w:rsidR="00627A35" w:rsidRPr="00627A35" w:rsidRDefault="00627A35" w:rsidP="00627A35">
      <w:pPr>
        <w:autoSpaceDE w:val="0"/>
        <w:autoSpaceDN w:val="0"/>
        <w:adjustRightInd w:val="0"/>
        <w:rPr>
          <w:sz w:val="20"/>
        </w:rPr>
      </w:pPr>
    </w:p>
    <w:p w14:paraId="072020BB"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2. Zorg die noodzakelijk is om de crisissituatie af te wenden </w:t>
      </w:r>
    </w:p>
    <w:p w14:paraId="76946BFE"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36FFD9BD"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a. Welke soort zorg is noodzakelijk (meerdere keuzes mogelijk) </w:t>
      </w:r>
    </w:p>
    <w:p w14:paraId="1050F690"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0D0FB00F" w14:textId="77777777" w:rsidR="00627A35" w:rsidRPr="00627A35" w:rsidRDefault="00627A35" w:rsidP="00627A35">
      <w:pPr>
        <w:autoSpaceDE w:val="0"/>
        <w:autoSpaceDN w:val="0"/>
        <w:adjustRightInd w:val="0"/>
        <w:spacing w:after="1"/>
        <w:rPr>
          <w:rFonts w:ascii="Calibri" w:eastAsia="Times New Roman" w:hAnsi="Calibri"/>
          <w:color w:val="000000"/>
          <w:sz w:val="20"/>
        </w:rPr>
      </w:pPr>
      <w:commentRangeStart w:id="70"/>
      <w:r w:rsidRPr="00627A35">
        <w:rPr>
          <w:rFonts w:ascii="Calibri" w:eastAsia="Times New Roman" w:hAnsi="Calibri"/>
          <w:color w:val="000000"/>
          <w:sz w:val="20"/>
        </w:rPr>
        <w:lastRenderedPageBreak/>
        <w:t xml:space="preserve">- toedienen van vocht, voeding en medicatie, alsmede het verrichten van medische controles of andere medische handelingen en therapeutische maatregelen, ter behandeling van een psychische stoornis, dan wel vanwege die stoornis, ter behandeling van een somatische aandoening; </w:t>
      </w:r>
      <w:commentRangeEnd w:id="70"/>
      <w:r w:rsidR="00C35F7B">
        <w:rPr>
          <w:rStyle w:val="Verwijzingopmerking"/>
        </w:rPr>
        <w:commentReference w:id="70"/>
      </w:r>
    </w:p>
    <w:p w14:paraId="2DE1D657"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4BE8857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de bewegingsvrijheid; </w:t>
      </w:r>
    </w:p>
    <w:p w14:paraId="3256345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insluiten; -</w:t>
      </w:r>
    </w:p>
    <w:p w14:paraId="3022302A"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uitoefenen van toezicht op betrokkene; </w:t>
      </w:r>
    </w:p>
    <w:p w14:paraId="2A9E9732"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aan kleding of lichaam; </w:t>
      </w:r>
    </w:p>
    <w:p w14:paraId="211B2E2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van de woon- of verblijfsruimte op </w:t>
      </w:r>
      <w:proofErr w:type="spellStart"/>
      <w:r w:rsidRPr="00627A35">
        <w:rPr>
          <w:rFonts w:ascii="Calibri" w:eastAsia="Times New Roman" w:hAnsi="Calibri"/>
          <w:color w:val="000000"/>
          <w:sz w:val="20"/>
        </w:rPr>
        <w:t>gedragbeïnvloedende</w:t>
      </w:r>
      <w:proofErr w:type="spellEnd"/>
      <w:r w:rsidRPr="00627A35">
        <w:rPr>
          <w:rFonts w:ascii="Calibri" w:eastAsia="Times New Roman" w:hAnsi="Calibri"/>
          <w:color w:val="000000"/>
          <w:sz w:val="20"/>
        </w:rPr>
        <w:t xml:space="preserve"> middelen en gevaarlijke voorwerpen; </w:t>
      </w:r>
    </w:p>
    <w:p w14:paraId="2AC5A771"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controleren op de aanwezigheid van gedrag-beïnvloedende middelen; </w:t>
      </w:r>
    </w:p>
    <w:p w14:paraId="7BB572C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aanbrengen van beperkingen in de vrijheid het eigen leven in te richten, die tot gevolg hebben dat betrokkene iets moet doen of nalaten, waaronder het gebruik van communicatiemiddelen; </w:t>
      </w:r>
    </w:p>
    <w:p w14:paraId="7B00A570"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het recht op het ontvangen van bezoek; </w:t>
      </w:r>
    </w:p>
    <w:p w14:paraId="2DD960B9" w14:textId="62D7AA9A" w:rsidR="00627A35" w:rsidRPr="00627A35" w:rsidRDefault="00627A35" w:rsidP="00627A35">
      <w:pPr>
        <w:rPr>
          <w:lang w:val="en-US"/>
        </w:rPr>
      </w:pPr>
      <w:r w:rsidRPr="00627A35">
        <w:rPr>
          <w:rFonts w:ascii="Calibri" w:eastAsia="Times New Roman" w:hAnsi="Calibri"/>
          <w:color w:val="000000"/>
          <w:sz w:val="20"/>
        </w:rPr>
        <w:t>- opnemen in een accommodatie.</w:t>
      </w:r>
    </w:p>
    <w:p w14:paraId="35AB80F7" w14:textId="3435A075" w:rsidR="006D3C6F" w:rsidRDefault="00BC2A58">
      <w:pPr>
        <w:pStyle w:val="Kop2"/>
        <w:numPr>
          <w:ilvl w:val="1"/>
          <w:numId w:val="1"/>
        </w:numPr>
      </w:pPr>
      <w:r w:rsidRPr="00627A35">
        <w:rPr>
          <w:i/>
          <w:lang w:val="en-US"/>
        </w:rPr>
        <w:t xml:space="preserve"> </w:t>
      </w:r>
      <w:bookmarkStart w:id="71" w:name="_Toc30425722"/>
      <w:proofErr w:type="spellStart"/>
      <w:r>
        <w:rPr>
          <w:i/>
        </w:rPr>
        <w:t>Example</w:t>
      </w:r>
      <w:proofErr w:type="spellEnd"/>
      <w:r>
        <w:rPr>
          <w:i/>
        </w:rPr>
        <w:t xml:space="preserve"> </w:t>
      </w:r>
      <w:proofErr w:type="spellStart"/>
      <w:r>
        <w:rPr>
          <w:i/>
        </w:rPr>
        <w:t>Instances</w:t>
      </w:r>
      <w:bookmarkEnd w:id="71"/>
      <w:proofErr w:type="spellEnd"/>
    </w:p>
    <w:p w14:paraId="385D48CC" w14:textId="7AC3C076" w:rsidR="006D3C6F" w:rsidRPr="0028207C" w:rsidRDefault="00BC2A58" w:rsidP="0028207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Start w:id="72" w:name="INSTRUCTION"/>
      <w:bookmarkStart w:id="73" w:name="BKM_3016AAF5_FBE3_44F9_91CD_3AC78596F5C2"/>
      <w:bookmarkEnd w:id="68"/>
      <w:bookmarkEnd w:id="69"/>
    </w:p>
    <w:p w14:paraId="6DBE9A04" w14:textId="085973F6" w:rsidR="006D3C6F" w:rsidRDefault="00BC2A58">
      <w:pPr>
        <w:pStyle w:val="Kop2"/>
        <w:numPr>
          <w:ilvl w:val="1"/>
          <w:numId w:val="1"/>
        </w:numPr>
      </w:pPr>
      <w:r>
        <w:rPr>
          <w:i/>
        </w:rPr>
        <w:t xml:space="preserve"> </w:t>
      </w:r>
      <w:bookmarkStart w:id="74" w:name="_Toc30425723"/>
      <w:proofErr w:type="spellStart"/>
      <w:r>
        <w:rPr>
          <w:i/>
        </w:rPr>
        <w:t>Instruction</w:t>
      </w:r>
      <w:bookmarkEnd w:id="74"/>
      <w:proofErr w:type="spellEnd"/>
    </w:p>
    <w:p w14:paraId="442778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Bij de uitvoering van de crisismaatregel is het belangrijk dat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wordt gevraagd of zij/hij van een </w:t>
      </w:r>
      <w:proofErr w:type="spellStart"/>
      <w:r>
        <w:rPr>
          <w:rFonts w:ascii="Calibri" w:eastAsia="Calibri" w:hAnsi="Calibri" w:cs="Calibri"/>
          <w:color w:val="000000"/>
          <w:sz w:val="22"/>
          <w:szCs w:val="22"/>
        </w:rPr>
        <w:t>patienten</w:t>
      </w:r>
      <w:proofErr w:type="spellEnd"/>
      <w:r>
        <w:rPr>
          <w:rFonts w:ascii="Calibri" w:eastAsia="Calibri" w:hAnsi="Calibri" w:cs="Calibri"/>
          <w:color w:val="000000"/>
          <w:sz w:val="22"/>
          <w:szCs w:val="22"/>
        </w:rPr>
        <w:t xml:space="preserve"> vertrouwenspersoon gebruik wil maken voor ondersteuning.</w:t>
      </w:r>
    </w:p>
    <w:p w14:paraId="39459E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De mogelijkheid van advies en bijstand door een patiëntenvertrouwenspersoon PVP.</w:t>
      </w:r>
    </w:p>
    <w:p w14:paraId="3EED37A4" w14:textId="77777777" w:rsidR="006D3C6F" w:rsidRDefault="006D3C6F">
      <w:pPr>
        <w:rPr>
          <w:rFonts w:ascii="Calibri" w:eastAsia="Calibri" w:hAnsi="Calibri" w:cs="Calibri"/>
          <w:color w:val="000000"/>
          <w:sz w:val="22"/>
          <w:szCs w:val="22"/>
        </w:rPr>
      </w:pPr>
    </w:p>
    <w:p w14:paraId="2D7C6BDE" w14:textId="4E3A09C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heeft altijd de mogelijkheid om advies en bijstand te vragen van een Patiëntenvertrouwenspersoon </w:t>
      </w:r>
      <w:r w:rsidR="0028207C">
        <w:rPr>
          <w:rFonts w:ascii="Calibri" w:eastAsia="Calibri" w:hAnsi="Calibri" w:cs="Calibri"/>
          <w:color w:val="000000"/>
          <w:sz w:val="22"/>
          <w:szCs w:val="22"/>
        </w:rPr>
        <w:t>(</w:t>
      </w:r>
      <w:r>
        <w:rPr>
          <w:rFonts w:ascii="Calibri" w:eastAsia="Calibri" w:hAnsi="Calibri" w:cs="Calibri"/>
          <w:color w:val="000000"/>
          <w:sz w:val="22"/>
          <w:szCs w:val="22"/>
        </w:rPr>
        <w:t>PVP).</w:t>
      </w:r>
    </w:p>
    <w:p w14:paraId="1942DC9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 is te bereiken via de helpdesk op 0900 – 444 8888, helpdesk@pvp.nl of via de chat op www.pvp.nl  </w:t>
      </w:r>
      <w:bookmarkEnd w:id="72"/>
      <w:bookmarkEnd w:id="73"/>
    </w:p>
    <w:p w14:paraId="7C5139C2" w14:textId="6AC25478" w:rsidR="006D3C6F" w:rsidRDefault="00BC2A58">
      <w:pPr>
        <w:pStyle w:val="Kop2"/>
        <w:numPr>
          <w:ilvl w:val="1"/>
          <w:numId w:val="1"/>
        </w:numPr>
      </w:pPr>
      <w:bookmarkStart w:id="75" w:name="EXAMPLE_OF_THE_INSTRUMENT"/>
      <w:bookmarkStart w:id="76" w:name="BKM_14E94D0C_F584_4099_8C44_75F54CF70B83"/>
      <w:r>
        <w:rPr>
          <w:i/>
        </w:rPr>
        <w:t xml:space="preserve"> </w:t>
      </w:r>
      <w:bookmarkStart w:id="77" w:name="_Toc30425724"/>
      <w:proofErr w:type="spellStart"/>
      <w:r>
        <w:rPr>
          <w:i/>
        </w:rPr>
        <w:t>Example</w:t>
      </w:r>
      <w:proofErr w:type="spellEnd"/>
      <w:r>
        <w:rPr>
          <w:i/>
        </w:rPr>
        <w:t xml:space="preserve"> of </w:t>
      </w:r>
      <w:proofErr w:type="spellStart"/>
      <w:r>
        <w:rPr>
          <w:i/>
        </w:rPr>
        <w:t>the</w:t>
      </w:r>
      <w:proofErr w:type="spellEnd"/>
      <w:r>
        <w:rPr>
          <w:i/>
        </w:rPr>
        <w:t xml:space="preserve"> Instrument</w:t>
      </w:r>
      <w:bookmarkEnd w:id="77"/>
    </w:p>
    <w:p w14:paraId="4EAED5B8" w14:textId="29C166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5"/>
      <w:bookmarkEnd w:id="76"/>
    </w:p>
    <w:p w14:paraId="26D5FE36" w14:textId="3C2F70F6" w:rsidR="006D3C6F" w:rsidRDefault="00BC2A58">
      <w:pPr>
        <w:pStyle w:val="Kop2"/>
        <w:numPr>
          <w:ilvl w:val="1"/>
          <w:numId w:val="1"/>
        </w:numPr>
      </w:pPr>
      <w:bookmarkStart w:id="78" w:name="INTERPRETATION"/>
      <w:bookmarkStart w:id="79" w:name="BKM_B0AC8F30_956B_404D_9EC4_AB8A47951985"/>
      <w:r>
        <w:rPr>
          <w:i/>
        </w:rPr>
        <w:t xml:space="preserve"> </w:t>
      </w:r>
      <w:bookmarkStart w:id="80" w:name="_Toc30425725"/>
      <w:proofErr w:type="spellStart"/>
      <w:r>
        <w:rPr>
          <w:i/>
        </w:rPr>
        <w:t>Interpretation</w:t>
      </w:r>
      <w:bookmarkEnd w:id="80"/>
      <w:proofErr w:type="spellEnd"/>
    </w:p>
    <w:p w14:paraId="7A861F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8"/>
      <w:bookmarkEnd w:id="79"/>
    </w:p>
    <w:p w14:paraId="775AA365" w14:textId="030D6064" w:rsidR="006D3C6F" w:rsidRDefault="00BC2A58">
      <w:pPr>
        <w:pStyle w:val="Kop2"/>
        <w:numPr>
          <w:ilvl w:val="1"/>
          <w:numId w:val="1"/>
        </w:numPr>
      </w:pPr>
      <w:bookmarkStart w:id="81" w:name="ISSUES"/>
      <w:bookmarkStart w:id="82" w:name="BKM_B41E172C_76C0_4029_9276_892D71291CE2"/>
      <w:r>
        <w:rPr>
          <w:i/>
        </w:rPr>
        <w:t xml:space="preserve"> </w:t>
      </w:r>
      <w:bookmarkStart w:id="83" w:name="_Toc30425726"/>
      <w:r>
        <w:rPr>
          <w:i/>
        </w:rPr>
        <w:t>Issues</w:t>
      </w:r>
      <w:bookmarkEnd w:id="83"/>
    </w:p>
    <w:p w14:paraId="6B3B424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1"/>
      <w:bookmarkEnd w:id="82"/>
    </w:p>
    <w:p w14:paraId="7A713E4F" w14:textId="333799B2" w:rsidR="006D3C6F" w:rsidRDefault="00BC2A58">
      <w:pPr>
        <w:pStyle w:val="Kop2"/>
        <w:numPr>
          <w:ilvl w:val="1"/>
          <w:numId w:val="1"/>
        </w:numPr>
      </w:pPr>
      <w:bookmarkStart w:id="84" w:name="CARE_PROCESS"/>
      <w:bookmarkStart w:id="85" w:name="BKM_45AECFFC_EFB5_48AD_A1F7_135F814DEDE7"/>
      <w:r>
        <w:rPr>
          <w:i/>
        </w:rPr>
        <w:t xml:space="preserve"> </w:t>
      </w:r>
      <w:bookmarkStart w:id="86" w:name="_Toc30425727"/>
      <w:r>
        <w:rPr>
          <w:i/>
        </w:rPr>
        <w:t xml:space="preserve">Care </w:t>
      </w:r>
      <w:proofErr w:type="spellStart"/>
      <w:r>
        <w:rPr>
          <w:i/>
        </w:rPr>
        <w:t>Process</w:t>
      </w:r>
      <w:bookmarkEnd w:id="86"/>
      <w:proofErr w:type="spellEnd"/>
    </w:p>
    <w:p w14:paraId="21BA4653" w14:textId="113512D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4"/>
      <w:bookmarkEnd w:id="85"/>
    </w:p>
    <w:p w14:paraId="38AB44AA" w14:textId="77101270" w:rsidR="006D3C6F" w:rsidRDefault="00BC2A58">
      <w:pPr>
        <w:pStyle w:val="Kop2"/>
        <w:numPr>
          <w:ilvl w:val="1"/>
          <w:numId w:val="1"/>
        </w:numPr>
      </w:pPr>
      <w:bookmarkStart w:id="87" w:name="CONSTRAINTS"/>
      <w:bookmarkStart w:id="88" w:name="BKM_AE636EEF_6606_4B24_97D3_8E850D083591"/>
      <w:r>
        <w:rPr>
          <w:i/>
        </w:rPr>
        <w:t xml:space="preserve"> </w:t>
      </w:r>
      <w:bookmarkStart w:id="89" w:name="_Toc30425728"/>
      <w:r>
        <w:rPr>
          <w:i/>
        </w:rPr>
        <w:t>Constraints</w:t>
      </w:r>
      <w:bookmarkEnd w:id="89"/>
    </w:p>
    <w:p w14:paraId="1D7600B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7"/>
      <w:bookmarkEnd w:id="88"/>
    </w:p>
    <w:p w14:paraId="6091ABA9" w14:textId="3EA03C30" w:rsidR="006D3C6F" w:rsidRDefault="00BC2A58">
      <w:pPr>
        <w:pStyle w:val="Kop2"/>
        <w:numPr>
          <w:ilvl w:val="1"/>
          <w:numId w:val="1"/>
        </w:numPr>
      </w:pPr>
      <w:bookmarkStart w:id="90" w:name="REFERENCES"/>
      <w:bookmarkStart w:id="91" w:name="BKM_F7E4629C_8B3D_4037_A81F_D44DDBCDBF32"/>
      <w:r>
        <w:rPr>
          <w:i/>
        </w:rPr>
        <w:t xml:space="preserve"> </w:t>
      </w:r>
      <w:bookmarkStart w:id="92" w:name="_Toc30425729"/>
      <w:proofErr w:type="spellStart"/>
      <w:r>
        <w:rPr>
          <w:i/>
        </w:rPr>
        <w:t>References</w:t>
      </w:r>
      <w:bookmarkEnd w:id="92"/>
      <w:proofErr w:type="spellEnd"/>
    </w:p>
    <w:p w14:paraId="4F734E42" w14:textId="6E641B19" w:rsidR="006D3C6F" w:rsidRDefault="00627A35">
      <w:pPr>
        <w:rPr>
          <w:rFonts w:ascii="Calibri" w:eastAsia="Calibri" w:hAnsi="Calibri" w:cs="Calibri"/>
          <w:color w:val="000000"/>
          <w:sz w:val="22"/>
          <w:szCs w:val="22"/>
        </w:rPr>
      </w:pPr>
      <w:r>
        <w:rPr>
          <w:rFonts w:ascii="Calibri" w:eastAsia="Calibri" w:hAnsi="Calibri" w:cs="Calibri"/>
          <w:color w:val="000000"/>
          <w:sz w:val="22"/>
          <w:szCs w:val="22"/>
        </w:rPr>
        <w:t xml:space="preserve">Informatieproduct crisismaatregel. </w:t>
      </w:r>
      <w:r w:rsidR="00BC2A58">
        <w:rPr>
          <w:rFonts w:ascii="Calibri" w:eastAsia="Calibri" w:hAnsi="Calibri" w:cs="Calibri"/>
          <w:color w:val="000000"/>
          <w:sz w:val="22"/>
          <w:szCs w:val="22"/>
        </w:rPr>
        <w:t xml:space="preserve"> </w:t>
      </w:r>
      <w:bookmarkEnd w:id="90"/>
      <w:bookmarkEnd w:id="91"/>
    </w:p>
    <w:p w14:paraId="599866A5" w14:textId="2431CDB0" w:rsidR="006D3C6F" w:rsidRDefault="00BC2A58">
      <w:pPr>
        <w:pStyle w:val="Kop2"/>
        <w:numPr>
          <w:ilvl w:val="1"/>
          <w:numId w:val="1"/>
        </w:numPr>
      </w:pPr>
      <w:bookmarkStart w:id="93" w:name="TRACEABILITY_TO_OTHER_STANDARDS"/>
      <w:bookmarkStart w:id="94" w:name="BKM_46342A4F_A103_4816_AFF5_63B9AB1B9E1B"/>
      <w:r>
        <w:rPr>
          <w:i/>
        </w:rPr>
        <w:t xml:space="preserve"> </w:t>
      </w:r>
      <w:bookmarkStart w:id="95" w:name="_Toc3042573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95"/>
    </w:p>
    <w:p w14:paraId="46A6A72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3"/>
      <w:bookmarkEnd w:id="94"/>
    </w:p>
    <w:p w14:paraId="02683E05" w14:textId="77777777" w:rsidR="006D3C6F" w:rsidRDefault="006D3C6F">
      <w:pPr>
        <w:rPr>
          <w:rFonts w:ascii="Calibri" w:eastAsia="Calibri" w:hAnsi="Calibri" w:cs="Calibri"/>
          <w:color w:val="000000"/>
          <w:sz w:val="22"/>
          <w:szCs w:val="22"/>
        </w:rPr>
      </w:pPr>
    </w:p>
    <w:p w14:paraId="0B21331D" w14:textId="02007D95" w:rsidR="006D3C6F" w:rsidRDefault="006D3C6F">
      <w:pPr>
        <w:pStyle w:val="Plattetekst"/>
        <w:tabs>
          <w:tab w:val="right" w:leader="dot" w:pos="8925"/>
        </w:tabs>
      </w:pPr>
      <w:bookmarkStart w:id="96" w:name="DISCLAIMER"/>
      <w:bookmarkStart w:id="97" w:name="BKM_B1E0AC07_C5E3_42B7_87AF_D5A330EEDE1F"/>
    </w:p>
    <w:p w14:paraId="13B284A1" w14:textId="25ACA105" w:rsidR="006D3C6F" w:rsidRDefault="00BC2A58">
      <w:pPr>
        <w:pStyle w:val="Kop2"/>
        <w:numPr>
          <w:ilvl w:val="1"/>
          <w:numId w:val="1"/>
        </w:numPr>
      </w:pPr>
      <w:r>
        <w:rPr>
          <w:i/>
        </w:rPr>
        <w:lastRenderedPageBreak/>
        <w:t xml:space="preserve"> </w:t>
      </w:r>
      <w:bookmarkStart w:id="98" w:name="_Toc30425731"/>
      <w:r>
        <w:rPr>
          <w:i/>
        </w:rPr>
        <w:t>Disclaimer</w:t>
      </w:r>
      <w:bookmarkEnd w:id="98"/>
    </w:p>
    <w:p w14:paraId="4296C49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2D00C639" w14:textId="77777777" w:rsidR="006D3C6F" w:rsidRDefault="006D3C6F">
      <w:pPr>
        <w:rPr>
          <w:rFonts w:ascii="Calibri" w:eastAsia="Calibri" w:hAnsi="Calibri" w:cs="Calibri"/>
          <w:color w:val="000000"/>
          <w:sz w:val="22"/>
          <w:szCs w:val="22"/>
        </w:rPr>
      </w:pPr>
    </w:p>
    <w:p w14:paraId="11C14BB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3F83024D" w14:textId="77777777" w:rsidR="006D3C6F" w:rsidRDefault="006D3C6F">
      <w:pPr>
        <w:rPr>
          <w:rFonts w:ascii="Calibri" w:eastAsia="Calibri" w:hAnsi="Calibri" w:cs="Calibri"/>
          <w:color w:val="000000"/>
          <w:sz w:val="22"/>
          <w:szCs w:val="22"/>
        </w:rPr>
      </w:pPr>
    </w:p>
    <w:p w14:paraId="1FFC14B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24B4B5E2" w14:textId="77777777" w:rsidR="006D3C6F" w:rsidRDefault="006D3C6F">
      <w:pPr>
        <w:rPr>
          <w:rFonts w:ascii="Calibri" w:eastAsia="Calibri" w:hAnsi="Calibri" w:cs="Calibri"/>
          <w:color w:val="000000"/>
          <w:sz w:val="22"/>
          <w:szCs w:val="22"/>
        </w:rPr>
      </w:pPr>
    </w:p>
    <w:p w14:paraId="43B2786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96"/>
      <w:bookmarkEnd w:id="97"/>
    </w:p>
    <w:p w14:paraId="33EC1EDF" w14:textId="6AAA0C9D" w:rsidR="006D3C6F" w:rsidRDefault="00BC2A58">
      <w:pPr>
        <w:pStyle w:val="Kop2"/>
        <w:numPr>
          <w:ilvl w:val="1"/>
          <w:numId w:val="1"/>
        </w:numPr>
      </w:pPr>
      <w:bookmarkStart w:id="99" w:name="TERMS_OF_USE"/>
      <w:bookmarkStart w:id="100" w:name="BKM_21032BD4_4EBC_4F72_BA7E_008FB0C409D9"/>
      <w:r>
        <w:rPr>
          <w:i/>
        </w:rPr>
        <w:t xml:space="preserve"> </w:t>
      </w:r>
      <w:bookmarkStart w:id="101" w:name="_Toc30425732"/>
      <w:proofErr w:type="spellStart"/>
      <w:r>
        <w:rPr>
          <w:i/>
        </w:rPr>
        <w:t>Terms</w:t>
      </w:r>
      <w:proofErr w:type="spellEnd"/>
      <w:r>
        <w:rPr>
          <w:i/>
        </w:rPr>
        <w:t xml:space="preserve"> of Use</w:t>
      </w:r>
      <w:bookmarkEnd w:id="101"/>
    </w:p>
    <w:p w14:paraId="046913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4E2866B3" w14:textId="60C5DB0E" w:rsidR="006D3C6F"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(see also http://creativecommons.org/licenses/by-nc-sa/3.0/nl/</w:t>
      </w:r>
      <w:proofErr w:type="gramStart"/>
      <w:r w:rsidRPr="003F405A">
        <w:rPr>
          <w:rFonts w:ascii="Calibri" w:eastAsia="Calibri" w:hAnsi="Calibri" w:cs="Calibri"/>
          <w:color w:val="000000"/>
          <w:sz w:val="22"/>
          <w:szCs w:val="22"/>
          <w:lang w:val="en-US"/>
        </w:rPr>
        <w:t xml:space="preserve">) </w:t>
      </w:r>
      <w:bookmarkEnd w:id="99"/>
      <w:bookmarkEnd w:id="100"/>
      <w:r w:rsidR="003F405A">
        <w:rPr>
          <w:rFonts w:ascii="Calibri" w:eastAsia="Calibri" w:hAnsi="Calibri" w:cs="Calibri"/>
          <w:color w:val="000000"/>
          <w:sz w:val="22"/>
          <w:szCs w:val="22"/>
          <w:lang w:val="en-US"/>
        </w:rPr>
        <w:t>.</w:t>
      </w:r>
      <w:proofErr w:type="gramEnd"/>
    </w:p>
    <w:p w14:paraId="2171A2E5" w14:textId="0866C673" w:rsidR="003F405A" w:rsidRDefault="003F405A">
      <w:pPr>
        <w:rPr>
          <w:rFonts w:ascii="Calibri" w:eastAsia="Calibri" w:hAnsi="Calibri" w:cs="Calibri"/>
          <w:color w:val="000000"/>
          <w:sz w:val="22"/>
          <w:szCs w:val="22"/>
          <w:lang w:val="en-US"/>
        </w:rPr>
      </w:pPr>
    </w:p>
    <w:p w14:paraId="1AB44840" w14:textId="18B2CE09" w:rsidR="003F405A" w:rsidRDefault="003F405A" w:rsidP="003F405A">
      <w:pPr>
        <w:pStyle w:val="Kop2"/>
        <w:numPr>
          <w:ilvl w:val="1"/>
          <w:numId w:val="1"/>
        </w:numPr>
      </w:pPr>
      <w:bookmarkStart w:id="102" w:name="_Toc30425733"/>
      <w:r>
        <w:rPr>
          <w:i/>
        </w:rPr>
        <w:t>Copyrights</w:t>
      </w:r>
      <w:bookmarkEnd w:id="102"/>
    </w:p>
    <w:p w14:paraId="11448C5B"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Op de verplichte formulieren berust geen copyright. Die kunnen altijd worden toegepast.   </w:t>
      </w:r>
      <w:r>
        <w:rPr>
          <w:rFonts w:ascii="Calibri" w:eastAsia="Calibri" w:hAnsi="Calibri" w:cs="Calibri"/>
          <w:i/>
          <w:color w:val="000000"/>
          <w:sz w:val="22"/>
          <w:szCs w:val="22"/>
        </w:rPr>
        <w:t xml:space="preserve">  </w:t>
      </w:r>
    </w:p>
    <w:p w14:paraId="69D7E68B" w14:textId="77777777" w:rsidR="003F405A" w:rsidRPr="003F405A" w:rsidRDefault="003F405A">
      <w:pPr>
        <w:rPr>
          <w:rFonts w:ascii="Calibri" w:eastAsia="Calibri" w:hAnsi="Calibri" w:cs="Calibri"/>
          <w:color w:val="000000"/>
          <w:sz w:val="22"/>
          <w:szCs w:val="22"/>
        </w:rPr>
      </w:pPr>
    </w:p>
    <w:p w14:paraId="7EF8BDB6" w14:textId="77777777" w:rsidR="006D3C6F" w:rsidRPr="003F405A" w:rsidRDefault="006D3C6F">
      <w:pPr>
        <w:rPr>
          <w:rFonts w:ascii="Calibri" w:eastAsia="Calibri" w:hAnsi="Calibri" w:cs="Calibri"/>
          <w:color w:val="000000"/>
          <w:sz w:val="22"/>
          <w:szCs w:val="22"/>
        </w:rPr>
      </w:pPr>
    </w:p>
    <w:p w14:paraId="2792E368" w14:textId="77777777" w:rsidR="006D3C6F" w:rsidRPr="003F405A" w:rsidRDefault="006D3C6F">
      <w:pPr>
        <w:pStyle w:val="Plattetekst"/>
        <w:tabs>
          <w:tab w:val="right" w:leader="dot" w:pos="8925"/>
        </w:tabs>
      </w:pPr>
      <w:bookmarkStart w:id="103" w:name="COPYRIGHTS"/>
      <w:bookmarkStart w:id="104" w:name="BKM_E8E637AC_C14D_4E28_8CD5_D0FA05CE3539"/>
    </w:p>
    <w:p w14:paraId="492AE306" w14:textId="2A623479" w:rsidR="003F405A" w:rsidRPr="003F405A" w:rsidRDefault="00BC2A58">
      <w:pPr>
        <w:rPr>
          <w:color w:val="000000"/>
          <w:sz w:val="20"/>
          <w:szCs w:val="20"/>
        </w:rPr>
      </w:pPr>
      <w:r w:rsidRPr="003F405A">
        <w:rPr>
          <w:color w:val="000000"/>
          <w:sz w:val="20"/>
          <w:szCs w:val="20"/>
        </w:rPr>
        <w:br w:type="page"/>
      </w:r>
    </w:p>
    <w:p w14:paraId="433CF553" w14:textId="534CBCF0" w:rsidR="003F405A" w:rsidRDefault="003F405A" w:rsidP="003F405A">
      <w:pPr>
        <w:pStyle w:val="Kop1"/>
        <w:numPr>
          <w:ilvl w:val="0"/>
          <w:numId w:val="1"/>
        </w:numPr>
        <w:ind w:left="360" w:hanging="360"/>
      </w:pPr>
      <w:bookmarkStart w:id="105" w:name="_Toc30425734"/>
      <w:r>
        <w:rPr>
          <w:i/>
        </w:rPr>
        <w:lastRenderedPageBreak/>
        <w:t xml:space="preserve">Meta informatie </w:t>
      </w:r>
      <w:proofErr w:type="gramStart"/>
      <w:r>
        <w:rPr>
          <w:i/>
        </w:rPr>
        <w:t>nl.ggznederland</w:t>
      </w:r>
      <w:proofErr w:type="gramEnd"/>
      <w:r>
        <w:rPr>
          <w:i/>
        </w:rPr>
        <w:t>.crisismaatregelv0.</w:t>
      </w:r>
      <w:bookmarkEnd w:id="105"/>
      <w:r w:rsidR="004537AB">
        <w:rPr>
          <w:i/>
        </w:rPr>
        <w:t>2</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3F405A" w14:paraId="33EAAE7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9C497F"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BC4688"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3F405A" w14:paraId="07C6B007"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34DE8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8E6B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2CFD585"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5BB7F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D422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368B7F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F12C0"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F3BE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DCE4A0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69CC1"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8750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3F405A" w14:paraId="40577954"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A1EF8"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304AE"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200CAA1"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6577D"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75DA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3F405A" w14:paraId="048694C4"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6A38BD"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F719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E87CDFF"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5D91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59EBF"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377D91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6637E"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3809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8F4516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D0642F"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0193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A3E4AE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306D9"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8AADE6"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6D68597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CBE50"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ADCB9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0AD8BD0"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FC93"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B28538"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4C0A66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D97592"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800EB3"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5E16CF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417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844B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3F405A" w14:paraId="36CF856F"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DE797"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A7DF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crisismaatregel</w:t>
            </w:r>
          </w:p>
        </w:tc>
      </w:tr>
      <w:tr w:rsidR="003F405A" w14:paraId="28CC869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ED435"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FC9C6"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3F405A" w14:paraId="52434E18"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3807B"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4C8A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05B9CFD"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7BFD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8769F" w14:textId="77777777" w:rsidR="003F405A" w:rsidRDefault="003F405A" w:rsidP="0021061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.crisismaatregel</w:t>
            </w:r>
            <w:proofErr w:type="spellEnd"/>
          </w:p>
        </w:tc>
      </w:tr>
      <w:tr w:rsidR="003F405A" w14:paraId="221E030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2469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BD16C"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 xml:space="preserve">De WVGGZ crisismaatregel. Welke gegevens moeten discreet in het dossier komen en in ketens kunnen worden uitgewisseld. </w:t>
            </w:r>
          </w:p>
        </w:tc>
      </w:tr>
      <w:tr w:rsidR="003F405A" w14:paraId="593D153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75233"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957E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82CFB3B"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323CA"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0C33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3F405A" w14:paraId="2E9E7282"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EC46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B15F3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CEFC49D"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BC18B"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C9C9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498F3A8"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5695A1"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B6E5C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4816E585"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C8460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2634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FE8AF7B"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FF389"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EAEE7"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nlggznederlandcrisismaatregel</w:t>
            </w:r>
            <w:proofErr w:type="spellEnd"/>
          </w:p>
        </w:tc>
      </w:tr>
      <w:tr w:rsidR="003F405A" w14:paraId="2839650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DA2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DEB7AF"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5360E3B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6919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B4C74" w14:textId="20831344"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0</w:t>
            </w:r>
            <w:r w:rsidR="004537AB">
              <w:rPr>
                <w:rFonts w:ascii="Calibri" w:eastAsia="Calibri" w:hAnsi="Calibri" w:cs="Calibri"/>
                <w:color w:val="000000"/>
                <w:sz w:val="22"/>
                <w:szCs w:val="22"/>
              </w:rPr>
              <w:t>2</w:t>
            </w:r>
          </w:p>
        </w:tc>
      </w:tr>
    </w:tbl>
    <w:p w14:paraId="470DD58D" w14:textId="77777777" w:rsidR="003F405A" w:rsidRDefault="003F405A" w:rsidP="003F405A">
      <w:pPr>
        <w:rPr>
          <w:rFonts w:ascii="Calibri" w:eastAsia="Calibri" w:hAnsi="Calibri" w:cs="Calibri"/>
          <w:color w:val="000000"/>
          <w:sz w:val="22"/>
          <w:szCs w:val="22"/>
        </w:rPr>
      </w:pPr>
    </w:p>
    <w:p w14:paraId="13551CC2" w14:textId="77777777" w:rsidR="006D3C6F" w:rsidRPr="003F405A" w:rsidRDefault="006D3C6F">
      <w:pPr>
        <w:pStyle w:val="Plattetekst"/>
        <w:tabs>
          <w:tab w:val="right" w:leader="dot" w:pos="8925"/>
        </w:tabs>
        <w:rPr>
          <w:lang w:val="en-US"/>
        </w:rPr>
      </w:pPr>
    </w:p>
    <w:bookmarkEnd w:id="0"/>
    <w:bookmarkEnd w:id="1"/>
    <w:bookmarkEnd w:id="103"/>
    <w:bookmarkEnd w:id="104"/>
    <w:p w14:paraId="32EDEAF9" w14:textId="77777777" w:rsidR="006D3C6F" w:rsidRDefault="006D3C6F">
      <w:pPr>
        <w:rPr>
          <w:rFonts w:ascii="Calibri" w:eastAsia="Calibri" w:hAnsi="Calibri" w:cs="Calibri"/>
          <w:color w:val="000000"/>
          <w:sz w:val="22"/>
          <w:szCs w:val="22"/>
        </w:rPr>
      </w:pPr>
    </w:p>
    <w:p w14:paraId="6C5C2DCB" w14:textId="77777777" w:rsidR="006D3C6F" w:rsidRDefault="006D3C6F">
      <w:pPr>
        <w:rPr>
          <w:rFonts w:ascii="Calibri" w:eastAsia="Calibri" w:hAnsi="Calibri" w:cs="Calibri"/>
          <w:sz w:val="22"/>
          <w:szCs w:val="22"/>
        </w:rPr>
      </w:pPr>
    </w:p>
    <w:p w14:paraId="0F5B9FF7" w14:textId="1E96F16F" w:rsidR="003F405A" w:rsidRDefault="003F405A" w:rsidP="003F405A">
      <w:pPr>
        <w:pStyle w:val="Kop2"/>
        <w:numPr>
          <w:ilvl w:val="1"/>
          <w:numId w:val="1"/>
        </w:numPr>
      </w:pPr>
      <w:bookmarkStart w:id="106" w:name="_Toc30425735"/>
      <w:proofErr w:type="spellStart"/>
      <w:r>
        <w:rPr>
          <w:i/>
        </w:rPr>
        <w:t>Revision</w:t>
      </w:r>
      <w:proofErr w:type="spellEnd"/>
      <w:r>
        <w:rPr>
          <w:i/>
        </w:rPr>
        <w:t xml:space="preserve"> </w:t>
      </w:r>
      <w:proofErr w:type="spellStart"/>
      <w:r>
        <w:rPr>
          <w:i/>
        </w:rPr>
        <w:t>History</w:t>
      </w:r>
      <w:bookmarkEnd w:id="106"/>
      <w:proofErr w:type="spellEnd"/>
    </w:p>
    <w:p w14:paraId="49147410" w14:textId="41F93754"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Eerste concept versie 01 gemaakt op basis informatieproduct WVGGZ voor crisismaatregel.   </w:t>
      </w:r>
    </w:p>
    <w:p w14:paraId="10CC59D3" w14:textId="2844B4A6" w:rsidR="004537AB" w:rsidRPr="004537AB" w:rsidRDefault="004537AB" w:rsidP="003F405A">
      <w:pPr>
        <w:rPr>
          <w:rFonts w:ascii="Calibri" w:eastAsia="Calibri" w:hAnsi="Calibri" w:cs="Calibri"/>
          <w:color w:val="000000"/>
          <w:sz w:val="18"/>
          <w:szCs w:val="18"/>
        </w:rPr>
      </w:pPr>
      <w:r w:rsidRPr="004537AB">
        <w:rPr>
          <w:sz w:val="20"/>
          <w:szCs w:val="20"/>
        </w:rPr>
        <w:t>v02 Klasse toegevoegd om ook het door de burgemeester of de rechter gestuurde document een plaats te geven. Datatype ED (</w:t>
      </w:r>
      <w:proofErr w:type="spellStart"/>
      <w:r w:rsidRPr="004537AB">
        <w:rPr>
          <w:sz w:val="20"/>
          <w:szCs w:val="20"/>
        </w:rPr>
        <w:t>Encapsulated</w:t>
      </w:r>
      <w:proofErr w:type="spellEnd"/>
      <w:r w:rsidRPr="004537AB">
        <w:rPr>
          <w:sz w:val="20"/>
          <w:szCs w:val="20"/>
        </w:rPr>
        <w:t xml:space="preserve"> Data) om integrale documenten als een PDF  te kunnen opslaan.</w:t>
      </w:r>
    </w:p>
    <w:p w14:paraId="2755AEB2" w14:textId="77777777" w:rsidR="006D3C6F" w:rsidRDefault="006D3C6F"/>
    <w:sectPr w:rsidR="006D3C6F">
      <w:headerReference w:type="even" r:id="rId15"/>
      <w:headerReference w:type="default" r:id="rId16"/>
      <w:footerReference w:type="even" r:id="rId17"/>
      <w:footerReference w:type="default" r:id="rId18"/>
      <w:headerReference w:type="first" r:id="rId19"/>
      <w:footerReference w:type="first" r:id="rId20"/>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Alexandra Reijerse" w:date="2020-02-27T11:43:00Z" w:initials="AR">
    <w:p w14:paraId="00D4F79F" w14:textId="16C25767" w:rsidR="0021061B" w:rsidRDefault="0021061B">
      <w:pPr>
        <w:pStyle w:val="Tekstopmerking"/>
      </w:pPr>
      <w:r>
        <w:rPr>
          <w:rStyle w:val="Verwijzingopmerking"/>
        </w:rPr>
        <w:annotationRef/>
      </w:r>
      <w:r>
        <w:t>is dit het informatiemodel voor de beschikking? Dus voor het document Crisismaatregel? Daar ben nik vanuit gegaan bij deze review.</w:t>
      </w:r>
    </w:p>
  </w:comment>
  <w:comment w:id="45" w:author="Alexandra Reijerse" w:date="2020-02-27T11:41:00Z" w:initials="AR">
    <w:p w14:paraId="40EFBCA9" w14:textId="7402D51D" w:rsidR="0021061B" w:rsidRDefault="0021061B">
      <w:pPr>
        <w:pStyle w:val="Tekstopmerking"/>
      </w:pPr>
      <w:r>
        <w:rPr>
          <w:rStyle w:val="Verwijzingopmerking"/>
        </w:rPr>
        <w:annotationRef/>
      </w:r>
      <w:r>
        <w:t>NB: de rechter kan geen crisismaatregel nemen ALLEEN de BURGEMEESTER kan een crisismaatregel nemen, juist omdat de rechter niet kan worden afgewacht!!</w:t>
      </w:r>
    </w:p>
  </w:comment>
  <w:comment w:id="47" w:author="Alexandra Reijerse" w:date="2020-02-27T11:42:00Z" w:initials="AR">
    <w:p w14:paraId="1A11EFA7" w14:textId="25657274" w:rsidR="0021061B" w:rsidRDefault="0021061B">
      <w:pPr>
        <w:pStyle w:val="Tekstopmerking"/>
      </w:pPr>
      <w:r>
        <w:rPr>
          <w:rStyle w:val="Verwijzingopmerking"/>
        </w:rPr>
        <w:annotationRef/>
      </w:r>
      <w:r>
        <w:t xml:space="preserve">dit begrijp ik </w:t>
      </w:r>
      <w:proofErr w:type="spellStart"/>
      <w:r>
        <w:t>neit</w:t>
      </w:r>
      <w:proofErr w:type="spellEnd"/>
    </w:p>
  </w:comment>
  <w:comment w:id="51" w:author="Jaap Schrieke" w:date="2020-02-12T14:28:00Z" w:initials="JS">
    <w:p w14:paraId="72F29351" w14:textId="612EFE85" w:rsidR="0021061B" w:rsidRDefault="0021061B">
      <w:pPr>
        <w:pStyle w:val="Tekstopmerking"/>
      </w:pPr>
      <w:r>
        <w:rPr>
          <w:rStyle w:val="Verwijzingopmerking"/>
        </w:rPr>
        <w:annotationRef/>
      </w:r>
      <w:r>
        <w:t>Aangevraagd</w:t>
      </w:r>
    </w:p>
  </w:comment>
  <w:comment w:id="54" w:author="Jaap Schrieke" w:date="2020-02-12T14:29:00Z" w:initials="JS">
    <w:p w14:paraId="69484521" w14:textId="0E1A27BE" w:rsidR="0021061B" w:rsidRDefault="0021061B">
      <w:pPr>
        <w:pStyle w:val="Tekstopmerking"/>
      </w:pPr>
      <w:r>
        <w:rPr>
          <w:rStyle w:val="Verwijzingopmerking"/>
        </w:rPr>
        <w:annotationRef/>
      </w:r>
      <w:r>
        <w:t>Bij ja toevoegen: door wie?</w:t>
      </w:r>
    </w:p>
  </w:comment>
  <w:comment w:id="55" w:author="Jaap Schrieke" w:date="2020-02-12T14:29:00Z" w:initials="JS">
    <w:p w14:paraId="1C734FDC" w14:textId="4E8C4292" w:rsidR="0021061B" w:rsidRDefault="0021061B">
      <w:pPr>
        <w:pStyle w:val="Tekstopmerking"/>
      </w:pPr>
      <w:r>
        <w:rPr>
          <w:rStyle w:val="Verwijzingopmerking"/>
        </w:rPr>
        <w:annotationRef/>
      </w:r>
      <w:r>
        <w:t>Is daar een wettelijke reden voor, om de reden- niet-gehoord vast te leggen</w:t>
      </w:r>
    </w:p>
  </w:comment>
  <w:comment w:id="53" w:author="Alexandra Reijerse" w:date="2020-02-27T11:46:00Z" w:initials="AR">
    <w:p w14:paraId="702CEB5A" w14:textId="754EC47D" w:rsidR="0021061B" w:rsidRDefault="0021061B">
      <w:pPr>
        <w:pStyle w:val="Tekstopmerking"/>
      </w:pPr>
      <w:r>
        <w:rPr>
          <w:rStyle w:val="Verwijzingopmerking"/>
        </w:rPr>
        <w:annotationRef/>
      </w:r>
      <w:r>
        <w:t>dit moet worden ingevuld door de Burgemeester, want de burgemeester of iemand namens hem moet betrokkene zo mogelijk horen. Dus ook de burgemeester, of iemand namens hem moet dat invullen. Rechters willen weten waarom niet is gehoord want in de MvT bij de wet staat dat de burgemeester niet te snel mag aannemen dat het niet mogelijk is berokkenen te horen. Hij moet zijn best doen daarvoor.</w:t>
      </w:r>
    </w:p>
  </w:comment>
  <w:comment w:id="56" w:author="Alexandra Reijerse" w:date="2020-02-27T11:48:00Z" w:initials="AR">
    <w:p w14:paraId="69D4F574" w14:textId="432DF194" w:rsidR="0021061B" w:rsidRDefault="0021061B">
      <w:pPr>
        <w:pStyle w:val="Tekstopmerking"/>
      </w:pPr>
      <w:r>
        <w:rPr>
          <w:rStyle w:val="Verwijzingopmerking"/>
        </w:rPr>
        <w:annotationRef/>
      </w:r>
      <w:r w:rsidR="00C35F7B">
        <w:t xml:space="preserve"> De medische </w:t>
      </w:r>
      <w:proofErr w:type="spellStart"/>
      <w:r w:rsidR="00C35F7B">
        <w:t>verjklaring</w:t>
      </w:r>
      <w:proofErr w:type="spellEnd"/>
      <w:r w:rsidR="00C35F7B">
        <w:t xml:space="preserve"> is altijd aanwezig, die bevat de medisch inhoudelijke onderbouwing. Daarnaast is de burgemeester verplicht zo mogelijk te horen. De inhoud van een eventueel </w:t>
      </w:r>
      <w:proofErr w:type="spellStart"/>
      <w:r w:rsidR="00C35F7B">
        <w:t>hoorverslag</w:t>
      </w:r>
      <w:proofErr w:type="spellEnd"/>
      <w:r w:rsidR="00C35F7B">
        <w:t xml:space="preserve"> neemt de burgemeester mee in zijn beslissing. Die afweging (medische verklaring versus </w:t>
      </w:r>
      <w:proofErr w:type="spellStart"/>
      <w:r w:rsidR="00C35F7B">
        <w:t>hoorverslag</w:t>
      </w:r>
      <w:proofErr w:type="spellEnd"/>
      <w:r w:rsidR="00C35F7B">
        <w:t>) zou hier tot een juridische onderbouwing moeten leiden tot wel of niet nemen van de crisismaatregel</w:t>
      </w:r>
    </w:p>
  </w:comment>
  <w:comment w:id="59" w:author="Jaap Schrieke" w:date="2020-02-12T14:30:00Z" w:initials="JS">
    <w:p w14:paraId="5E20F008" w14:textId="1D3E1B6A" w:rsidR="0021061B" w:rsidRDefault="0021061B">
      <w:pPr>
        <w:pStyle w:val="Tekstopmerking"/>
      </w:pPr>
      <w:r>
        <w:rPr>
          <w:rStyle w:val="Verwijzingopmerking"/>
        </w:rPr>
        <w:annotationRef/>
      </w:r>
      <w:r>
        <w:t xml:space="preserve">Ik denk niet dat de medische verklaring een voorbeeld is. Ik denk dat die er altijd bij moet zitten. </w:t>
      </w:r>
    </w:p>
  </w:comment>
  <w:comment w:id="62" w:author="Alexandra Reijerse" w:date="2020-02-27T12:36:00Z" w:initials="AR">
    <w:p w14:paraId="5E8C5B82" w14:textId="07188067" w:rsidR="00C35F7B" w:rsidRDefault="00C35F7B">
      <w:pPr>
        <w:pStyle w:val="Tekstopmerking"/>
      </w:pPr>
      <w:r>
        <w:rPr>
          <w:rStyle w:val="Verwijzingopmerking"/>
        </w:rPr>
        <w:annotationRef/>
      </w:r>
      <w:r>
        <w:t xml:space="preserve">deze </w:t>
      </w:r>
      <w:proofErr w:type="spellStart"/>
      <w:r>
        <w:t>vrag</w:t>
      </w:r>
      <w:proofErr w:type="spellEnd"/>
      <w:r>
        <w:t xml:space="preserve"> is zinloos. Het gaat hier over de crisismaatregel en die is dus ook genomen (niet “getroffen”) door de burgemeester. Relevante vraag is wel wat nu bij 2. staat, nl welke vormen van verplichte zorg kunnen volgens de CM nu worden </w:t>
      </w:r>
      <w:proofErr w:type="spellStart"/>
      <w:proofErr w:type="gramStart"/>
      <w:r>
        <w:t>verleend.Ind</w:t>
      </w:r>
      <w:proofErr w:type="spellEnd"/>
      <w:proofErr w:type="gramEnd"/>
      <w:r>
        <w:t xml:space="preserve"> e praktijk blijken rechter de eerste vorm soms te splitsen. Dus “toedienen van vocht en voeding en medicatie </w:t>
      </w:r>
      <w:proofErr w:type="spellStart"/>
      <w:r>
        <w:t>alsmed</w:t>
      </w:r>
      <w:proofErr w:type="spellEnd"/>
      <w:r>
        <w:t xml:space="preserve"> e …. wordt dan gesplitst).</w:t>
      </w:r>
    </w:p>
  </w:comment>
  <w:comment w:id="63" w:author="Jaap Schrieke" w:date="2020-02-12T14:31:00Z" w:initials="JS">
    <w:p w14:paraId="094D2191" w14:textId="5277E307" w:rsidR="0021061B" w:rsidRDefault="0021061B">
      <w:pPr>
        <w:pStyle w:val="Tekstopmerking"/>
      </w:pPr>
      <w:r>
        <w:rPr>
          <w:rStyle w:val="Verwijzingopmerking"/>
        </w:rPr>
        <w:annotationRef/>
      </w:r>
      <w:r>
        <w:t>Tot welke vorm van verplichte zorg machtigt de crisismaatregel?</w:t>
      </w:r>
    </w:p>
  </w:comment>
  <w:comment w:id="64" w:author="Jaap Schrieke" w:date="2020-02-12T14:32:00Z" w:initials="JS">
    <w:p w14:paraId="59A2AF00" w14:textId="270F4E9C" w:rsidR="0021061B" w:rsidRDefault="0021061B">
      <w:pPr>
        <w:pStyle w:val="Tekstopmerking"/>
      </w:pPr>
      <w:r>
        <w:rPr>
          <w:rStyle w:val="Verwijzingopmerking"/>
        </w:rPr>
        <w:annotationRef/>
      </w:r>
      <w:r>
        <w:t>Er zijn drie verschillende rollen, zorgverantwoordelijke, zorgverlener en Geneesheer-Directeur. Dit zijn geen synoniemen</w:t>
      </w:r>
    </w:p>
  </w:comment>
  <w:comment w:id="65" w:author="Alexandra Reijerse" w:date="2020-02-27T12:38:00Z" w:initials="AR">
    <w:p w14:paraId="5202A571" w14:textId="36B6A1FB" w:rsidR="00C35F7B" w:rsidRDefault="00C35F7B">
      <w:pPr>
        <w:pStyle w:val="Tekstopmerking"/>
      </w:pPr>
      <w:r>
        <w:rPr>
          <w:rStyle w:val="Verwijzingopmerking"/>
        </w:rPr>
        <w:annotationRef/>
      </w:r>
      <w:r>
        <w:t>nee, er zijn naast de geneesheer-directeur twee rollen: zorgverantwoordelijke en zorgaanbieder</w:t>
      </w:r>
    </w:p>
  </w:comment>
  <w:comment w:id="66" w:author="Jaap Schrieke" w:date="2020-02-12T14:34:00Z" w:initials="JS">
    <w:p w14:paraId="556C46AC" w14:textId="6ED633E7" w:rsidR="0021061B" w:rsidRDefault="0021061B">
      <w:pPr>
        <w:pStyle w:val="Tekstopmerking"/>
      </w:pPr>
      <w:r>
        <w:rPr>
          <w:rStyle w:val="Verwijzingopmerking"/>
        </w:rPr>
        <w:annotationRef/>
      </w:r>
      <w:r>
        <w:t>Is deze dubbel?</w:t>
      </w:r>
    </w:p>
  </w:comment>
  <w:comment w:id="70" w:author="Alexandra Reijerse" w:date="2020-02-27T12:39:00Z" w:initials="AR">
    <w:p w14:paraId="2F6044F4" w14:textId="0E7F83D5" w:rsidR="00C35F7B" w:rsidRDefault="00C35F7B">
      <w:pPr>
        <w:pStyle w:val="Tekstopmerking"/>
      </w:pPr>
      <w:r>
        <w:rPr>
          <w:rStyle w:val="Verwijzingopmerking"/>
        </w:rPr>
        <w:annotationRef/>
      </w:r>
      <w:r>
        <w:t>deze vorm van verplichte zorg wordt door sommige rechters in het land uit elkaar getrokken tot verschillende vormen die afzonderlijk al dan niet worden toegestaan…..!!!!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4F79F" w15:done="0"/>
  <w15:commentEx w15:paraId="40EFBCA9" w15:done="0"/>
  <w15:commentEx w15:paraId="1A11EFA7" w15:done="0"/>
  <w15:commentEx w15:paraId="72F29351" w15:done="0"/>
  <w15:commentEx w15:paraId="69484521" w15:done="0"/>
  <w15:commentEx w15:paraId="1C734FDC" w15:done="0"/>
  <w15:commentEx w15:paraId="702CEB5A" w15:done="0"/>
  <w15:commentEx w15:paraId="69D4F574" w15:done="0"/>
  <w15:commentEx w15:paraId="5E20F008" w15:done="0"/>
  <w15:commentEx w15:paraId="5E8C5B82" w15:done="0"/>
  <w15:commentEx w15:paraId="094D2191" w15:done="0"/>
  <w15:commentEx w15:paraId="59A2AF00" w15:done="0"/>
  <w15:commentEx w15:paraId="5202A571" w15:done="0"/>
  <w15:commentEx w15:paraId="556C46AC" w15:done="0"/>
  <w15:commentEx w15:paraId="2F604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4F79F" w16cid:durableId="220229DA"/>
  <w16cid:commentId w16cid:paraId="40EFBCA9" w16cid:durableId="22022965"/>
  <w16cid:commentId w16cid:paraId="1A11EFA7" w16cid:durableId="220229A6"/>
  <w16cid:commentId w16cid:paraId="72F29351" w16cid:durableId="21EE8A18"/>
  <w16cid:commentId w16cid:paraId="69484521" w16cid:durableId="21EE8A33"/>
  <w16cid:commentId w16cid:paraId="1C734FDC" w16cid:durableId="21EE8A4E"/>
  <w16cid:commentId w16cid:paraId="702CEB5A" w16cid:durableId="22022A8C"/>
  <w16cid:commentId w16cid:paraId="69D4F574" w16cid:durableId="22022AFC"/>
  <w16cid:commentId w16cid:paraId="5E20F008" w16cid:durableId="21EE8A8C"/>
  <w16cid:commentId w16cid:paraId="5E8C5B82" w16cid:durableId="22023668"/>
  <w16cid:commentId w16cid:paraId="094D2191" w16cid:durableId="21EE8AB7"/>
  <w16cid:commentId w16cid:paraId="59A2AF00" w16cid:durableId="21EE8B02"/>
  <w16cid:commentId w16cid:paraId="5202A571" w16cid:durableId="220236DE"/>
  <w16cid:commentId w16cid:paraId="556C46AC" w16cid:durableId="21EE8B7E"/>
  <w16cid:commentId w16cid:paraId="2F6044F4" w16cid:durableId="22023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791D3" w14:textId="77777777" w:rsidR="00FB40B3" w:rsidRDefault="00FB40B3">
      <w:r>
        <w:separator/>
      </w:r>
    </w:p>
  </w:endnote>
  <w:endnote w:type="continuationSeparator" w:id="0">
    <w:p w14:paraId="3645414D" w14:textId="77777777" w:rsidR="00FB40B3" w:rsidRDefault="00FB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89A7" w14:textId="77777777" w:rsidR="00D92D21" w:rsidRDefault="00D92D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21061B" w14:paraId="42DC9C75" w14:textId="77777777">
      <w:trPr>
        <w:trHeight w:val="244"/>
      </w:trPr>
      <w:tc>
        <w:tcPr>
          <w:tcW w:w="5940" w:type="dxa"/>
          <w:tcBorders>
            <w:top w:val="single" w:sz="1" w:space="0" w:color="auto"/>
          </w:tcBorders>
          <w:tcMar>
            <w:top w:w="0" w:type="dxa"/>
            <w:left w:w="60" w:type="dxa"/>
            <w:bottom w:w="0" w:type="dxa"/>
            <w:right w:w="60" w:type="dxa"/>
          </w:tcMar>
        </w:tcPr>
        <w:p w14:paraId="6023BEEB" w14:textId="092250C4" w:rsidR="0021061B" w:rsidRDefault="0021061B">
          <w:pPr>
            <w:pStyle w:val="Voettekst"/>
            <w:rPr>
              <w:rFonts w:ascii="Times New Roman" w:eastAsia="Times New Roman" w:hAnsi="Times New Roman" w:cs="Times New Roman"/>
              <w:color w:val="auto"/>
            </w:rPr>
          </w:pPr>
          <w:r>
            <w:rPr>
              <w:rFonts w:ascii="Calibri" w:eastAsia="Calibri" w:hAnsi="Calibri" w:cs="Calibri"/>
              <w:color w:val="auto"/>
            </w:rPr>
            <w:t>© 2020</w:t>
          </w:r>
        </w:p>
      </w:tc>
      <w:tc>
        <w:tcPr>
          <w:tcW w:w="3074" w:type="dxa"/>
          <w:tcBorders>
            <w:top w:val="single" w:sz="1" w:space="0" w:color="auto"/>
          </w:tcBorders>
          <w:tcMar>
            <w:top w:w="0" w:type="dxa"/>
            <w:left w:w="60" w:type="dxa"/>
            <w:bottom w:w="0" w:type="dxa"/>
            <w:right w:w="60" w:type="dxa"/>
          </w:tcMar>
        </w:tcPr>
        <w:p w14:paraId="56602E49" w14:textId="77777777" w:rsidR="0021061B" w:rsidRDefault="0021061B">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25</w:t>
          </w:r>
          <w:r>
            <w:fldChar w:fldCharType="end"/>
          </w:r>
        </w:p>
      </w:tc>
    </w:tr>
  </w:tbl>
  <w:p w14:paraId="246B0A99" w14:textId="77777777" w:rsidR="0021061B" w:rsidRDefault="0021061B">
    <w:pPr>
      <w:pStyle w:val="Voettekst"/>
      <w:rPr>
        <w:rFonts w:ascii="Times New Roman" w:eastAsia="Times New Roman" w:hAnsi="Times New Roman" w:cs="Times New Roman"/>
        <w:color w:val="au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F968" w14:textId="77777777" w:rsidR="00D92D21" w:rsidRDefault="00D92D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E8371" w14:textId="77777777" w:rsidR="00FB40B3" w:rsidRDefault="00FB40B3">
      <w:r>
        <w:separator/>
      </w:r>
    </w:p>
  </w:footnote>
  <w:footnote w:type="continuationSeparator" w:id="0">
    <w:p w14:paraId="2047B25E" w14:textId="77777777" w:rsidR="00FB40B3" w:rsidRDefault="00FB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306C4" w14:textId="77777777" w:rsidR="00D92D21" w:rsidRDefault="00D92D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21061B" w14:paraId="27E1E284" w14:textId="77777777">
      <w:trPr>
        <w:trHeight w:val="316"/>
      </w:trPr>
      <w:tc>
        <w:tcPr>
          <w:tcW w:w="3510" w:type="dxa"/>
          <w:tcBorders>
            <w:bottom w:val="single" w:sz="1" w:space="0" w:color="auto"/>
          </w:tcBorders>
          <w:tcMar>
            <w:top w:w="0" w:type="dxa"/>
            <w:left w:w="60" w:type="dxa"/>
            <w:bottom w:w="0" w:type="dxa"/>
            <w:right w:w="60" w:type="dxa"/>
          </w:tcMar>
          <w:vAlign w:val="bottom"/>
        </w:tcPr>
        <w:p w14:paraId="279D371C" w14:textId="77777777" w:rsidR="0021061B" w:rsidRDefault="0021061B">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14:paraId="5557E465" w14:textId="1228A16A" w:rsidR="0021061B" w:rsidRDefault="0021061B">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gramStart"/>
          <w:r w:rsidRPr="0028207C">
            <w:rPr>
              <w:rFonts w:ascii="Calibri" w:eastAsia="Calibri" w:hAnsi="Calibri" w:cs="Calibri"/>
              <w:color w:val="auto"/>
              <w:u w:val="single"/>
            </w:rPr>
            <w:t>nl.ggznederland</w:t>
          </w:r>
          <w:proofErr w:type="gramEnd"/>
          <w:r w:rsidRPr="0028207C">
            <w:rPr>
              <w:rFonts w:ascii="Calibri" w:eastAsia="Calibri" w:hAnsi="Calibri" w:cs="Calibri"/>
              <w:color w:val="auto"/>
              <w:u w:val="single"/>
            </w:rPr>
            <w:t>.crisismaatregelv0.</w:t>
          </w:r>
          <w:r>
            <w:rPr>
              <w:rFonts w:ascii="Calibri" w:eastAsia="Calibri" w:hAnsi="Calibri" w:cs="Calibri"/>
              <w:color w:val="auto"/>
              <w:u w:val="single"/>
            </w:rPr>
            <w:t xml:space="preserve">2 </w:t>
          </w:r>
        </w:p>
      </w:tc>
      <w:bookmarkStart w:id="107" w:name="_GoBack"/>
      <w:bookmarkEnd w:id="107"/>
    </w:tr>
  </w:tbl>
  <w:p w14:paraId="1FBBA40B" w14:textId="77777777" w:rsidR="0021061B" w:rsidRDefault="0021061B">
    <w:pPr>
      <w:pStyle w:val="Koptekst"/>
      <w:tabs>
        <w:tab w:val="left" w:pos="4320"/>
      </w:tabs>
      <w:jc w:val="right"/>
      <w:rPr>
        <w:rFonts w:ascii="Times New Roman" w:eastAsia="Times New Roman" w:hAnsi="Times New Roman" w:cs="Times New Roman"/>
        <w:color w:val="aut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F080A" w14:textId="77777777" w:rsidR="00D92D21" w:rsidRDefault="00D92D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34A5DD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9DA1E6D"/>
    <w:multiLevelType w:val="hybridMultilevel"/>
    <w:tmpl w:val="6C603520"/>
    <w:lvl w:ilvl="0" w:tplc="9432DE9A">
      <w:start w:val="1"/>
      <w:numFmt w:val="decimal"/>
      <w:lvlText w:val="%1."/>
      <w:lvlJc w:val="left"/>
      <w:pPr>
        <w:ind w:left="360" w:hanging="360"/>
      </w:pPr>
      <w:rPr>
        <w:rFonts w:hint="default"/>
        <w:b/>
        <w:i/>
        <w:color w:val="004080"/>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ap Schrieke">
    <w15:presenceInfo w15:providerId="AD" w15:userId="S::JSchrieke@ggznederland.nl::d1373235-3486-4713-9248-b47f19a6bb3d"/>
  </w15:person>
  <w15:person w15:author="Alexandra Reijerse">
    <w15:presenceInfo w15:providerId="AD" w15:userId="S::areijerse@ggznederland.nl::2f6ff643-a8fc-4740-bdfb-a32c844af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6F"/>
    <w:rsid w:val="00055457"/>
    <w:rsid w:val="00124B5C"/>
    <w:rsid w:val="0021061B"/>
    <w:rsid w:val="002127D9"/>
    <w:rsid w:val="0028207C"/>
    <w:rsid w:val="002A10B6"/>
    <w:rsid w:val="002E288E"/>
    <w:rsid w:val="003071CF"/>
    <w:rsid w:val="003427CE"/>
    <w:rsid w:val="003F405A"/>
    <w:rsid w:val="004537AB"/>
    <w:rsid w:val="004954C3"/>
    <w:rsid w:val="00627A35"/>
    <w:rsid w:val="006D3C6F"/>
    <w:rsid w:val="0071255A"/>
    <w:rsid w:val="007A6F6F"/>
    <w:rsid w:val="007D43B1"/>
    <w:rsid w:val="008F2AEF"/>
    <w:rsid w:val="00996661"/>
    <w:rsid w:val="00B3133D"/>
    <w:rsid w:val="00BC2A58"/>
    <w:rsid w:val="00C1046E"/>
    <w:rsid w:val="00C35F7B"/>
    <w:rsid w:val="00D10A93"/>
    <w:rsid w:val="00D82479"/>
    <w:rsid w:val="00D92D21"/>
    <w:rsid w:val="00FB40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C17"/>
  <w15:docId w15:val="{0C2A4F40-07F6-4C3A-A7C9-AC0AEC1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627A35"/>
    <w:pPr>
      <w:autoSpaceDE w:val="0"/>
      <w:autoSpaceDN w:val="0"/>
      <w:adjustRightInd w:val="0"/>
    </w:pPr>
    <w:rPr>
      <w:rFonts w:ascii="Calibri" w:hAnsi="Calibri" w:cs="Calibri"/>
      <w:sz w:val="22"/>
      <w:szCs w:val="22"/>
    </w:rPr>
  </w:style>
  <w:style w:type="paragraph" w:styleId="Ballontekst">
    <w:name w:val="Balloon Text"/>
    <w:basedOn w:val="Standaard"/>
    <w:link w:val="BallontekstChar"/>
    <w:uiPriority w:val="99"/>
    <w:semiHidden/>
    <w:unhideWhenUsed/>
    <w:rsid w:val="00C1046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046E"/>
    <w:rPr>
      <w:rFonts w:ascii="Segoe UI" w:hAnsi="Segoe UI" w:cs="Segoe UI"/>
      <w:sz w:val="18"/>
      <w:szCs w:val="18"/>
    </w:rPr>
  </w:style>
  <w:style w:type="character" w:styleId="Verwijzingopmerking">
    <w:name w:val="annotation reference"/>
    <w:basedOn w:val="Standaardalinea-lettertype"/>
    <w:uiPriority w:val="99"/>
    <w:semiHidden/>
    <w:unhideWhenUsed/>
    <w:rsid w:val="002A10B6"/>
    <w:rPr>
      <w:sz w:val="16"/>
      <w:szCs w:val="16"/>
    </w:rPr>
  </w:style>
  <w:style w:type="paragraph" w:styleId="Tekstopmerking">
    <w:name w:val="annotation text"/>
    <w:basedOn w:val="Standaard"/>
    <w:link w:val="TekstopmerkingChar"/>
    <w:uiPriority w:val="99"/>
    <w:semiHidden/>
    <w:unhideWhenUsed/>
    <w:rsid w:val="002A10B6"/>
    <w:rPr>
      <w:sz w:val="20"/>
      <w:szCs w:val="20"/>
    </w:rPr>
  </w:style>
  <w:style w:type="character" w:customStyle="1" w:styleId="TekstopmerkingChar">
    <w:name w:val="Tekst opmerking Char"/>
    <w:basedOn w:val="Standaardalinea-lettertype"/>
    <w:link w:val="Tekstopmerking"/>
    <w:uiPriority w:val="99"/>
    <w:semiHidden/>
    <w:rsid w:val="002A10B6"/>
    <w:rPr>
      <w:sz w:val="20"/>
      <w:szCs w:val="20"/>
    </w:rPr>
  </w:style>
  <w:style w:type="paragraph" w:styleId="Onderwerpvanopmerking">
    <w:name w:val="annotation subject"/>
    <w:basedOn w:val="Tekstopmerking"/>
    <w:next w:val="Tekstopmerking"/>
    <w:link w:val="OnderwerpvanopmerkingChar"/>
    <w:uiPriority w:val="99"/>
    <w:semiHidden/>
    <w:unhideWhenUsed/>
    <w:rsid w:val="002A10B6"/>
    <w:rPr>
      <w:b/>
      <w:bCs/>
    </w:rPr>
  </w:style>
  <w:style w:type="character" w:customStyle="1" w:styleId="OnderwerpvanopmerkingChar">
    <w:name w:val="Onderwerp van opmerking Char"/>
    <w:basedOn w:val="TekstopmerkingChar"/>
    <w:link w:val="Onderwerpvanopmerking"/>
    <w:uiPriority w:val="99"/>
    <w:semiHidden/>
    <w:rsid w:val="002A10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ABCE7-DCA4-4728-87DB-878407E9086E}">
  <ds:schemaRefs>
    <ds:schemaRef ds:uri="http://schemas.microsoft.com/sharepoint/v3/contenttype/forms"/>
  </ds:schemaRefs>
</ds:datastoreItem>
</file>

<file path=customXml/itemProps2.xml><?xml version="1.0" encoding="utf-8"?>
<ds:datastoreItem xmlns:ds="http://schemas.openxmlformats.org/officeDocument/2006/customXml" ds:itemID="{7294287B-E35C-4976-89B4-919D389483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C4B93-1D43-4A4F-B620-2A46C79AD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1904</Words>
  <Characters>10858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2020-03-05T13:44:00Z</dcterms:created>
  <dcterms:modified xsi:type="dcterms:W3CDTF">2020-03-05T13:44:00Z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