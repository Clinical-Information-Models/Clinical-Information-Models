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498DA" w14:textId="77777777" w:rsidR="00210001" w:rsidRDefault="00210001">
      <w:pPr>
        <w:pStyle w:val="Titel"/>
        <w:spacing w:before="0" w:after="0"/>
        <w:jc w:val="left"/>
        <w:rPr>
          <w:rFonts w:ascii="Calibri" w:eastAsia="Calibri" w:hAnsi="Calibri" w:cs="Calibri"/>
          <w:color w:val="auto"/>
          <w:sz w:val="36"/>
          <w:szCs w:val="36"/>
          <w:u w:val="single" w:color="000000"/>
        </w:rPr>
      </w:pPr>
    </w:p>
    <w:p w14:paraId="7448CE31" w14:textId="77777777" w:rsidR="00210001" w:rsidRDefault="00210001">
      <w:pPr>
        <w:rPr>
          <w:rFonts w:ascii="Times New Roman" w:eastAsia="Times New Roman" w:hAnsi="Times New Roman" w:cs="Times New Roman"/>
          <w:sz w:val="22"/>
          <w:szCs w:val="22"/>
          <w:u w:val="single" w:color="000000"/>
        </w:rPr>
      </w:pPr>
    </w:p>
    <w:p w14:paraId="281B1654" w14:textId="77777777" w:rsidR="00210001" w:rsidRDefault="00210001" w:rsidP="00A30E56">
      <w:pPr>
        <w:jc w:val="center"/>
        <w:rPr>
          <w:rFonts w:ascii="Calibri" w:eastAsia="Calibri" w:hAnsi="Calibri" w:cs="Calibri"/>
        </w:rPr>
      </w:pPr>
    </w:p>
    <w:p w14:paraId="323456FA" w14:textId="77777777" w:rsidR="00210001" w:rsidRDefault="00A30E56">
      <w:pPr>
        <w:pStyle w:val="Titel"/>
        <w:spacing w:before="0" w:after="0"/>
        <w:rPr>
          <w:rFonts w:ascii="Calibri" w:eastAsia="Calibri" w:hAnsi="Calibri" w:cs="Calibri"/>
        </w:rPr>
      </w:pPr>
      <w:r w:rsidRPr="004C794F">
        <w:rPr>
          <w:noProof/>
          <w:sz w:val="20"/>
          <w:szCs w:val="20"/>
        </w:rPr>
        <w:drawing>
          <wp:inline distT="0" distB="0" distL="0" distR="0" wp14:anchorId="1D6C4986" wp14:editId="5E4D5FD0">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10">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1CF99315" w14:textId="77777777" w:rsidR="00210001" w:rsidRDefault="00210001">
      <w:pPr>
        <w:pStyle w:val="Titel"/>
        <w:rPr>
          <w:rFonts w:ascii="Calibri" w:eastAsia="Calibri" w:hAnsi="Calibri" w:cs="Calibri"/>
          <w:color w:val="auto"/>
        </w:rPr>
      </w:pPr>
    </w:p>
    <w:p w14:paraId="2D8C5370" w14:textId="77777777" w:rsidR="00A30E56" w:rsidRPr="00111347" w:rsidRDefault="00A30E56">
      <w:pPr>
        <w:pStyle w:val="Titel"/>
        <w:rPr>
          <w:rFonts w:ascii="Times New Roman" w:eastAsia="Times New Roman" w:hAnsi="Times New Roman" w:cs="Times New Roman"/>
          <w:color w:val="004080"/>
          <w:lang w:val="nl-NL"/>
        </w:rPr>
      </w:pPr>
      <w:r w:rsidRPr="00111347">
        <w:rPr>
          <w:rFonts w:ascii="Calibri" w:eastAsia="Calibri" w:hAnsi="Calibri" w:cs="Calibri"/>
          <w:color w:val="004080"/>
          <w:sz w:val="60"/>
          <w:szCs w:val="60"/>
          <w:lang w:val="nl-NL"/>
        </w:rPr>
        <w:t>Zorginformatiebouwsteen</w:t>
      </w:r>
    </w:p>
    <w:p w14:paraId="7B69BC1C" w14:textId="372D3E41" w:rsidR="00210001" w:rsidRPr="00111347" w:rsidRDefault="00A30E56">
      <w:pPr>
        <w:pStyle w:val="Titel"/>
        <w:rPr>
          <w:rFonts w:ascii="Calibri" w:eastAsia="Calibri" w:hAnsi="Calibri" w:cs="Calibri"/>
          <w:color w:val="004080"/>
          <w:sz w:val="52"/>
          <w:szCs w:val="52"/>
          <w:lang w:val="nl-NL"/>
        </w:rPr>
      </w:pPr>
      <w:proofErr w:type="gramStart"/>
      <w:r w:rsidRPr="00111347">
        <w:rPr>
          <w:rFonts w:ascii="Calibri" w:eastAsia="Calibri" w:hAnsi="Calibri" w:cs="Calibri"/>
          <w:color w:val="004080"/>
          <w:sz w:val="52"/>
          <w:szCs w:val="52"/>
          <w:lang w:val="nl-NL"/>
        </w:rPr>
        <w:t>nl.ggznederland</w:t>
      </w:r>
      <w:proofErr w:type="gramEnd"/>
      <w:r w:rsidRPr="00111347">
        <w:rPr>
          <w:rFonts w:ascii="Calibri" w:eastAsia="Calibri" w:hAnsi="Calibri" w:cs="Calibri"/>
          <w:color w:val="004080"/>
          <w:sz w:val="52"/>
          <w:szCs w:val="52"/>
          <w:lang w:val="nl-NL"/>
        </w:rPr>
        <w:t>.zorgmachtigingv-0.</w:t>
      </w:r>
      <w:r w:rsidR="00232125">
        <w:rPr>
          <w:rFonts w:ascii="Calibri" w:eastAsia="Calibri" w:hAnsi="Calibri" w:cs="Calibri"/>
          <w:color w:val="004080"/>
          <w:sz w:val="52"/>
          <w:szCs w:val="52"/>
          <w:lang w:val="nl-NL"/>
        </w:rPr>
        <w:t>2</w:t>
      </w:r>
    </w:p>
    <w:p w14:paraId="226288DE" w14:textId="77777777" w:rsidR="00210001" w:rsidRPr="00DA2690" w:rsidRDefault="00DD0BA6">
      <w:pPr>
        <w:pStyle w:val="Titel"/>
        <w:rPr>
          <w:lang w:val="nl-NL"/>
          <w:rPrChange w:id="0" w:author="Jaap Schrieke" w:date="2020-02-12T14:13:00Z">
            <w:rPr/>
          </w:rPrChange>
        </w:rPr>
      </w:pPr>
      <w:r w:rsidRPr="00DA2690">
        <w:rPr>
          <w:rFonts w:ascii="Times New Roman" w:eastAsia="Times New Roman" w:hAnsi="Times New Roman" w:cs="Times New Roman"/>
          <w:b w:val="0"/>
          <w:color w:val="auto"/>
          <w:lang w:val="nl-NL"/>
          <w:rPrChange w:id="1" w:author="Jaap Schrieke" w:date="2020-02-12T14:13:00Z">
            <w:rPr>
              <w:rFonts w:ascii="Times New Roman" w:eastAsia="Times New Roman" w:hAnsi="Times New Roman" w:cs="Times New Roman"/>
              <w:b w:val="0"/>
              <w:color w:val="auto"/>
            </w:rPr>
          </w:rPrChange>
        </w:rPr>
        <w:br w:type="page"/>
      </w:r>
    </w:p>
    <w:p w14:paraId="39296884" w14:textId="77777777" w:rsidR="00210001" w:rsidRPr="00DA2690" w:rsidRDefault="00DD0BA6">
      <w:pPr>
        <w:pStyle w:val="Titel"/>
        <w:jc w:val="left"/>
        <w:rPr>
          <w:rFonts w:ascii="Calibri" w:eastAsia="Calibri" w:hAnsi="Calibri" w:cs="Calibri"/>
          <w:color w:val="004080"/>
          <w:lang w:val="nl-NL"/>
          <w:rPrChange w:id="2" w:author="Jaap Schrieke" w:date="2020-02-12T14:13:00Z">
            <w:rPr>
              <w:rFonts w:ascii="Calibri" w:eastAsia="Calibri" w:hAnsi="Calibri" w:cs="Calibri"/>
              <w:color w:val="004080"/>
            </w:rPr>
          </w:rPrChange>
        </w:rPr>
      </w:pPr>
      <w:r w:rsidRPr="00DA2690">
        <w:rPr>
          <w:color w:val="004080"/>
          <w:lang w:val="nl-NL"/>
          <w:rPrChange w:id="3" w:author="Jaap Schrieke" w:date="2020-02-12T14:13:00Z">
            <w:rPr>
              <w:color w:val="004080"/>
            </w:rPr>
          </w:rPrChange>
        </w:rPr>
        <w:lastRenderedPageBreak/>
        <w:t>Table of Contents</w:t>
      </w:r>
    </w:p>
    <w:p w14:paraId="6B6E3846" w14:textId="79DE1755" w:rsidR="00A2351F" w:rsidRDefault="00DD0BA6">
      <w:pPr>
        <w:pStyle w:val="Inhopg1"/>
        <w:tabs>
          <w:tab w:val="left" w:pos="540"/>
          <w:tab w:val="right" w:leader="dot" w:pos="9018"/>
        </w:tabs>
        <w:rPr>
          <w:rFonts w:asciiTheme="minorHAnsi" w:eastAsiaTheme="minorEastAsia" w:hAnsiTheme="minorHAnsi" w:cstheme="minorBidi"/>
          <w:noProof/>
          <w:color w:val="auto"/>
          <w:sz w:val="22"/>
          <w:szCs w:val="22"/>
          <w:lang w:val="nl-NL" w:eastAsia="nl-NL"/>
        </w:rPr>
      </w:pPr>
      <w:r>
        <w:rPr>
          <w:color w:val="auto"/>
        </w:rPr>
        <w:fldChar w:fldCharType="begin"/>
      </w:r>
      <w:r w:rsidRPr="00A2351F">
        <w:rPr>
          <w:color w:val="auto"/>
          <w:lang w:val="nl-NL"/>
        </w:rPr>
        <w:instrText>TOC \o "1-9"</w:instrText>
      </w:r>
      <w:r>
        <w:rPr>
          <w:color w:val="auto"/>
        </w:rPr>
        <w:fldChar w:fldCharType="separate"/>
      </w:r>
      <w:r w:rsidR="00A2351F" w:rsidRPr="00A2351F">
        <w:rPr>
          <w:noProof/>
          <w:lang w:val="nl-NL"/>
        </w:rPr>
        <w:t>1.</w:t>
      </w:r>
      <w:r w:rsidR="00A2351F">
        <w:rPr>
          <w:rFonts w:asciiTheme="minorHAnsi" w:eastAsiaTheme="minorEastAsia" w:hAnsiTheme="minorHAnsi" w:cstheme="minorBidi"/>
          <w:noProof/>
          <w:color w:val="auto"/>
          <w:sz w:val="22"/>
          <w:szCs w:val="22"/>
          <w:lang w:val="nl-NL" w:eastAsia="nl-NL"/>
        </w:rPr>
        <w:tab/>
      </w:r>
      <w:r w:rsidR="00A2351F" w:rsidRPr="00A2351F">
        <w:rPr>
          <w:noProof/>
          <w:lang w:val="nl-NL"/>
        </w:rPr>
        <w:t>nl.ggznederland.zorgmachtigingv-0.2</w:t>
      </w:r>
      <w:r w:rsidR="00A2351F" w:rsidRPr="00A2351F">
        <w:rPr>
          <w:noProof/>
          <w:lang w:val="nl-NL"/>
        </w:rPr>
        <w:tab/>
      </w:r>
      <w:r w:rsidR="00A2351F">
        <w:rPr>
          <w:noProof/>
        </w:rPr>
        <w:fldChar w:fldCharType="begin"/>
      </w:r>
      <w:r w:rsidR="00A2351F" w:rsidRPr="00A2351F">
        <w:rPr>
          <w:noProof/>
          <w:lang w:val="nl-NL"/>
        </w:rPr>
        <w:instrText xml:space="preserve"> PAGEREF _Toc31831442 \h </w:instrText>
      </w:r>
      <w:r w:rsidR="00A2351F">
        <w:rPr>
          <w:noProof/>
        </w:rPr>
      </w:r>
      <w:r w:rsidR="00A2351F">
        <w:rPr>
          <w:noProof/>
        </w:rPr>
        <w:fldChar w:fldCharType="separate"/>
      </w:r>
      <w:r w:rsidR="00A2351F" w:rsidRPr="00A2351F">
        <w:rPr>
          <w:noProof/>
          <w:lang w:val="nl-NL"/>
        </w:rPr>
        <w:t>3</w:t>
      </w:r>
      <w:r w:rsidR="00A2351F">
        <w:rPr>
          <w:noProof/>
        </w:rPr>
        <w:fldChar w:fldCharType="end"/>
      </w:r>
    </w:p>
    <w:p w14:paraId="7E71D0AF" w14:textId="758E9B56"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1.</w:t>
      </w:r>
      <w:r>
        <w:rPr>
          <w:rFonts w:asciiTheme="minorHAnsi" w:eastAsiaTheme="minorEastAsia" w:hAnsiTheme="minorHAnsi" w:cstheme="minorBidi"/>
          <w:noProof/>
          <w:color w:val="auto"/>
          <w:sz w:val="22"/>
          <w:szCs w:val="22"/>
          <w:lang w:val="nl-NL" w:eastAsia="nl-NL"/>
        </w:rPr>
        <w:tab/>
      </w:r>
      <w:r w:rsidRPr="00A2351F">
        <w:rPr>
          <w:noProof/>
          <w:lang w:val="nl-NL"/>
        </w:rPr>
        <w:t>Concept</w:t>
      </w:r>
      <w:r w:rsidRPr="00A2351F">
        <w:rPr>
          <w:noProof/>
          <w:lang w:val="nl-NL"/>
        </w:rPr>
        <w:tab/>
      </w:r>
      <w:r>
        <w:rPr>
          <w:noProof/>
        </w:rPr>
        <w:fldChar w:fldCharType="begin"/>
      </w:r>
      <w:r w:rsidRPr="00A2351F">
        <w:rPr>
          <w:noProof/>
          <w:lang w:val="nl-NL"/>
        </w:rPr>
        <w:instrText xml:space="preserve"> PAGEREF _Toc31831443 \h </w:instrText>
      </w:r>
      <w:r>
        <w:rPr>
          <w:noProof/>
        </w:rPr>
      </w:r>
      <w:r>
        <w:rPr>
          <w:noProof/>
        </w:rPr>
        <w:fldChar w:fldCharType="separate"/>
      </w:r>
      <w:r w:rsidRPr="00A2351F">
        <w:rPr>
          <w:noProof/>
          <w:lang w:val="nl-NL"/>
        </w:rPr>
        <w:t>3</w:t>
      </w:r>
      <w:r>
        <w:rPr>
          <w:noProof/>
        </w:rPr>
        <w:fldChar w:fldCharType="end"/>
      </w:r>
    </w:p>
    <w:p w14:paraId="6F5FC222" w14:textId="08C20F7A"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2.</w:t>
      </w:r>
      <w:r>
        <w:rPr>
          <w:rFonts w:asciiTheme="minorHAnsi" w:eastAsiaTheme="minorEastAsia" w:hAnsiTheme="minorHAnsi" w:cstheme="minorBidi"/>
          <w:noProof/>
          <w:color w:val="auto"/>
          <w:sz w:val="22"/>
          <w:szCs w:val="22"/>
          <w:lang w:val="nl-NL" w:eastAsia="nl-NL"/>
        </w:rPr>
        <w:tab/>
      </w:r>
      <w:r w:rsidRPr="00A2351F">
        <w:rPr>
          <w:noProof/>
          <w:lang w:val="nl-NL"/>
        </w:rPr>
        <w:t>Mindmap</w:t>
      </w:r>
      <w:r w:rsidRPr="00A2351F">
        <w:rPr>
          <w:noProof/>
          <w:lang w:val="nl-NL"/>
        </w:rPr>
        <w:tab/>
      </w:r>
      <w:r>
        <w:rPr>
          <w:noProof/>
        </w:rPr>
        <w:fldChar w:fldCharType="begin"/>
      </w:r>
      <w:r w:rsidRPr="00A2351F">
        <w:rPr>
          <w:noProof/>
          <w:lang w:val="nl-NL"/>
        </w:rPr>
        <w:instrText xml:space="preserve"> PAGEREF _Toc31831444 \h </w:instrText>
      </w:r>
      <w:r>
        <w:rPr>
          <w:noProof/>
        </w:rPr>
      </w:r>
      <w:r>
        <w:rPr>
          <w:noProof/>
        </w:rPr>
        <w:fldChar w:fldCharType="separate"/>
      </w:r>
      <w:r w:rsidRPr="00A2351F">
        <w:rPr>
          <w:noProof/>
          <w:lang w:val="nl-NL"/>
        </w:rPr>
        <w:t>3</w:t>
      </w:r>
      <w:r>
        <w:rPr>
          <w:noProof/>
        </w:rPr>
        <w:fldChar w:fldCharType="end"/>
      </w:r>
    </w:p>
    <w:p w14:paraId="47A7763B" w14:textId="623387F4" w:rsidR="00A2351F" w:rsidRPr="00334EAE"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334EAE">
        <w:rPr>
          <w:noProof/>
          <w:lang w:val="nl-NL"/>
        </w:rPr>
        <w:t>3.</w:t>
      </w:r>
      <w:r w:rsidRPr="00334EAE">
        <w:rPr>
          <w:rFonts w:asciiTheme="minorHAnsi" w:eastAsiaTheme="minorEastAsia" w:hAnsiTheme="minorHAnsi" w:cstheme="minorBidi"/>
          <w:noProof/>
          <w:color w:val="auto"/>
          <w:sz w:val="22"/>
          <w:szCs w:val="22"/>
          <w:lang w:val="nl-NL" w:eastAsia="nl-NL"/>
        </w:rPr>
        <w:tab/>
      </w:r>
      <w:r w:rsidRPr="00334EAE">
        <w:rPr>
          <w:noProof/>
          <w:lang w:val="nl-NL"/>
          <w:rPrChange w:id="4" w:author="William Goossen" w:date="2020-03-09T20:49:00Z">
            <w:rPr>
              <w:noProof/>
              <w:lang w:val="nl-NL"/>
            </w:rPr>
          </w:rPrChange>
        </w:rPr>
        <w:t>Purpose</w:t>
      </w:r>
      <w:r w:rsidRPr="00334EAE">
        <w:rPr>
          <w:noProof/>
          <w:lang w:val="nl-NL"/>
          <w:rPrChange w:id="5" w:author="William Goossen" w:date="2020-03-09T20:49:00Z">
            <w:rPr>
              <w:noProof/>
              <w:lang w:val="nl-NL"/>
            </w:rPr>
          </w:rPrChange>
        </w:rPr>
        <w:tab/>
      </w:r>
      <w:r>
        <w:rPr>
          <w:noProof/>
        </w:rPr>
        <w:fldChar w:fldCharType="begin"/>
      </w:r>
      <w:r w:rsidRPr="00334EAE">
        <w:rPr>
          <w:noProof/>
          <w:lang w:val="nl-NL"/>
          <w:rPrChange w:id="6" w:author="William Goossen" w:date="2020-03-09T20:49:00Z">
            <w:rPr>
              <w:noProof/>
              <w:lang w:val="nl-NL"/>
            </w:rPr>
          </w:rPrChange>
        </w:rPr>
        <w:instrText xml:space="preserve"> PAGEREF _Toc31831445 \h </w:instrText>
      </w:r>
      <w:r>
        <w:rPr>
          <w:noProof/>
        </w:rPr>
      </w:r>
      <w:r>
        <w:rPr>
          <w:noProof/>
        </w:rPr>
        <w:fldChar w:fldCharType="separate"/>
      </w:r>
      <w:r w:rsidRPr="00334EAE">
        <w:rPr>
          <w:noProof/>
          <w:lang w:val="nl-NL"/>
        </w:rPr>
        <w:t>3</w:t>
      </w:r>
      <w:r>
        <w:rPr>
          <w:noProof/>
        </w:rPr>
        <w:fldChar w:fldCharType="end"/>
      </w:r>
    </w:p>
    <w:p w14:paraId="7E6F9437" w14:textId="3B892636" w:rsidR="00A2351F" w:rsidRPr="00334EAE"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334EAE">
        <w:rPr>
          <w:noProof/>
          <w:lang w:val="nl-NL"/>
        </w:rPr>
        <w:t>4.</w:t>
      </w:r>
      <w:r w:rsidRPr="00334EAE">
        <w:rPr>
          <w:rFonts w:asciiTheme="minorHAnsi" w:eastAsiaTheme="minorEastAsia" w:hAnsiTheme="minorHAnsi" w:cstheme="minorBidi"/>
          <w:noProof/>
          <w:color w:val="auto"/>
          <w:sz w:val="22"/>
          <w:szCs w:val="22"/>
          <w:lang w:val="nl-NL" w:eastAsia="nl-NL"/>
          <w:rPrChange w:id="7" w:author="William Goossen" w:date="2020-03-09T20:49:00Z">
            <w:rPr>
              <w:rFonts w:asciiTheme="minorHAnsi" w:eastAsiaTheme="minorEastAsia" w:hAnsiTheme="minorHAnsi" w:cstheme="minorBidi"/>
              <w:noProof/>
              <w:color w:val="auto"/>
              <w:sz w:val="22"/>
              <w:szCs w:val="22"/>
              <w:lang w:val="nl-NL" w:eastAsia="nl-NL"/>
            </w:rPr>
          </w:rPrChange>
        </w:rPr>
        <w:tab/>
      </w:r>
      <w:r w:rsidRPr="00334EAE">
        <w:rPr>
          <w:noProof/>
          <w:lang w:val="nl-NL"/>
          <w:rPrChange w:id="8" w:author="William Goossen" w:date="2020-03-09T20:49:00Z">
            <w:rPr>
              <w:noProof/>
              <w:lang w:val="nl-NL"/>
            </w:rPr>
          </w:rPrChange>
        </w:rPr>
        <w:t>Patient Population</w:t>
      </w:r>
      <w:r w:rsidRPr="00334EAE">
        <w:rPr>
          <w:noProof/>
          <w:lang w:val="nl-NL"/>
          <w:rPrChange w:id="9" w:author="William Goossen" w:date="2020-03-09T20:49:00Z">
            <w:rPr>
              <w:noProof/>
              <w:lang w:val="nl-NL"/>
            </w:rPr>
          </w:rPrChange>
        </w:rPr>
        <w:tab/>
      </w:r>
      <w:r>
        <w:rPr>
          <w:noProof/>
        </w:rPr>
        <w:fldChar w:fldCharType="begin"/>
      </w:r>
      <w:r w:rsidRPr="00334EAE">
        <w:rPr>
          <w:noProof/>
          <w:lang w:val="nl-NL"/>
          <w:rPrChange w:id="10" w:author="William Goossen" w:date="2020-03-09T20:49:00Z">
            <w:rPr>
              <w:noProof/>
              <w:lang w:val="nl-NL"/>
            </w:rPr>
          </w:rPrChange>
        </w:rPr>
        <w:instrText xml:space="preserve"> PAGEREF _Toc31831446 \h </w:instrText>
      </w:r>
      <w:r>
        <w:rPr>
          <w:noProof/>
        </w:rPr>
      </w:r>
      <w:r>
        <w:rPr>
          <w:noProof/>
        </w:rPr>
        <w:fldChar w:fldCharType="separate"/>
      </w:r>
      <w:r w:rsidRPr="00334EAE">
        <w:rPr>
          <w:noProof/>
          <w:lang w:val="nl-NL"/>
        </w:rPr>
        <w:t>3</w:t>
      </w:r>
      <w:r>
        <w:rPr>
          <w:noProof/>
        </w:rPr>
        <w:fldChar w:fldCharType="end"/>
      </w:r>
    </w:p>
    <w:p w14:paraId="1995F992" w14:textId="16143AE3" w:rsidR="00A2351F" w:rsidRPr="00334EAE"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334EAE">
        <w:rPr>
          <w:noProof/>
          <w:lang w:val="nl-NL"/>
        </w:rPr>
        <w:t>5.</w:t>
      </w:r>
      <w:r w:rsidRPr="00334EAE">
        <w:rPr>
          <w:rFonts w:asciiTheme="minorHAnsi" w:eastAsiaTheme="minorEastAsia" w:hAnsiTheme="minorHAnsi" w:cstheme="minorBidi"/>
          <w:noProof/>
          <w:color w:val="auto"/>
          <w:sz w:val="22"/>
          <w:szCs w:val="22"/>
          <w:lang w:val="nl-NL" w:eastAsia="nl-NL"/>
          <w:rPrChange w:id="11" w:author="William Goossen" w:date="2020-03-09T20:49:00Z">
            <w:rPr>
              <w:rFonts w:asciiTheme="minorHAnsi" w:eastAsiaTheme="minorEastAsia" w:hAnsiTheme="minorHAnsi" w:cstheme="minorBidi"/>
              <w:noProof/>
              <w:color w:val="auto"/>
              <w:sz w:val="22"/>
              <w:szCs w:val="22"/>
              <w:lang w:val="nl-NL" w:eastAsia="nl-NL"/>
            </w:rPr>
          </w:rPrChange>
        </w:rPr>
        <w:tab/>
      </w:r>
      <w:r w:rsidRPr="00334EAE">
        <w:rPr>
          <w:noProof/>
          <w:lang w:val="nl-NL"/>
          <w:rPrChange w:id="12" w:author="William Goossen" w:date="2020-03-09T20:49:00Z">
            <w:rPr>
              <w:noProof/>
              <w:lang w:val="nl-NL"/>
            </w:rPr>
          </w:rPrChange>
        </w:rPr>
        <w:t>Evidence Base</w:t>
      </w:r>
      <w:r w:rsidRPr="00334EAE">
        <w:rPr>
          <w:noProof/>
          <w:lang w:val="nl-NL"/>
          <w:rPrChange w:id="13" w:author="William Goossen" w:date="2020-03-09T20:49:00Z">
            <w:rPr>
              <w:noProof/>
              <w:lang w:val="nl-NL"/>
            </w:rPr>
          </w:rPrChange>
        </w:rPr>
        <w:tab/>
      </w:r>
      <w:r>
        <w:rPr>
          <w:noProof/>
        </w:rPr>
        <w:fldChar w:fldCharType="begin"/>
      </w:r>
      <w:r w:rsidRPr="00334EAE">
        <w:rPr>
          <w:noProof/>
          <w:lang w:val="nl-NL"/>
          <w:rPrChange w:id="14" w:author="William Goossen" w:date="2020-03-09T20:49:00Z">
            <w:rPr>
              <w:noProof/>
              <w:lang w:val="nl-NL"/>
            </w:rPr>
          </w:rPrChange>
        </w:rPr>
        <w:instrText xml:space="preserve"> PAGEREF _Toc31831447 \h </w:instrText>
      </w:r>
      <w:r>
        <w:rPr>
          <w:noProof/>
        </w:rPr>
      </w:r>
      <w:r>
        <w:rPr>
          <w:noProof/>
        </w:rPr>
        <w:fldChar w:fldCharType="separate"/>
      </w:r>
      <w:r w:rsidRPr="00334EAE">
        <w:rPr>
          <w:noProof/>
          <w:lang w:val="nl-NL"/>
        </w:rPr>
        <w:t>3</w:t>
      </w:r>
      <w:r>
        <w:rPr>
          <w:noProof/>
        </w:rPr>
        <w:fldChar w:fldCharType="end"/>
      </w:r>
    </w:p>
    <w:p w14:paraId="2994059F" w14:textId="22C805C2" w:rsidR="00A2351F" w:rsidRPr="00334EAE"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334EAE">
        <w:rPr>
          <w:noProof/>
          <w:lang w:val="nl-NL"/>
        </w:rPr>
        <w:t>6.</w:t>
      </w:r>
      <w:r w:rsidRPr="00334EAE">
        <w:rPr>
          <w:rFonts w:asciiTheme="minorHAnsi" w:eastAsiaTheme="minorEastAsia" w:hAnsiTheme="minorHAnsi" w:cstheme="minorBidi"/>
          <w:noProof/>
          <w:color w:val="auto"/>
          <w:sz w:val="22"/>
          <w:szCs w:val="22"/>
          <w:lang w:val="nl-NL" w:eastAsia="nl-NL"/>
          <w:rPrChange w:id="15" w:author="William Goossen" w:date="2020-03-09T20:49:00Z">
            <w:rPr>
              <w:rFonts w:asciiTheme="minorHAnsi" w:eastAsiaTheme="minorEastAsia" w:hAnsiTheme="minorHAnsi" w:cstheme="minorBidi"/>
              <w:noProof/>
              <w:color w:val="auto"/>
              <w:sz w:val="22"/>
              <w:szCs w:val="22"/>
              <w:lang w:val="nl-NL" w:eastAsia="nl-NL"/>
            </w:rPr>
          </w:rPrChange>
        </w:rPr>
        <w:tab/>
      </w:r>
      <w:r w:rsidRPr="00334EAE">
        <w:rPr>
          <w:noProof/>
          <w:lang w:val="nl-NL"/>
          <w:rPrChange w:id="16" w:author="William Goossen" w:date="2020-03-09T20:49:00Z">
            <w:rPr>
              <w:noProof/>
              <w:lang w:val="nl-NL"/>
            </w:rPr>
          </w:rPrChange>
        </w:rPr>
        <w:t>Information Model</w:t>
      </w:r>
      <w:r w:rsidRPr="00334EAE">
        <w:rPr>
          <w:noProof/>
          <w:lang w:val="nl-NL"/>
          <w:rPrChange w:id="17" w:author="William Goossen" w:date="2020-03-09T20:49:00Z">
            <w:rPr>
              <w:noProof/>
              <w:lang w:val="nl-NL"/>
            </w:rPr>
          </w:rPrChange>
        </w:rPr>
        <w:tab/>
      </w:r>
      <w:r>
        <w:rPr>
          <w:noProof/>
        </w:rPr>
        <w:fldChar w:fldCharType="begin"/>
      </w:r>
      <w:r w:rsidRPr="00334EAE">
        <w:rPr>
          <w:noProof/>
          <w:lang w:val="nl-NL"/>
          <w:rPrChange w:id="18" w:author="William Goossen" w:date="2020-03-09T20:49:00Z">
            <w:rPr>
              <w:noProof/>
              <w:lang w:val="nl-NL"/>
            </w:rPr>
          </w:rPrChange>
        </w:rPr>
        <w:instrText xml:space="preserve"> PAGEREF _Toc31831448 \h </w:instrText>
      </w:r>
      <w:r>
        <w:rPr>
          <w:noProof/>
        </w:rPr>
      </w:r>
      <w:r>
        <w:rPr>
          <w:noProof/>
        </w:rPr>
        <w:fldChar w:fldCharType="separate"/>
      </w:r>
      <w:r w:rsidRPr="00334EAE">
        <w:rPr>
          <w:noProof/>
          <w:lang w:val="nl-NL"/>
        </w:rPr>
        <w:t>4</w:t>
      </w:r>
      <w:r>
        <w:rPr>
          <w:noProof/>
        </w:rPr>
        <w:fldChar w:fldCharType="end"/>
      </w:r>
    </w:p>
    <w:p w14:paraId="2EA8655A" w14:textId="1C0A77BC" w:rsidR="00A2351F" w:rsidRPr="00334EAE"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334EAE">
        <w:rPr>
          <w:noProof/>
          <w:lang w:val="nl-NL"/>
        </w:rPr>
        <w:t>7.</w:t>
      </w:r>
      <w:r w:rsidRPr="00334EAE">
        <w:rPr>
          <w:rFonts w:asciiTheme="minorHAnsi" w:eastAsiaTheme="minorEastAsia" w:hAnsiTheme="minorHAnsi" w:cstheme="minorBidi"/>
          <w:noProof/>
          <w:color w:val="auto"/>
          <w:sz w:val="22"/>
          <w:szCs w:val="22"/>
          <w:lang w:val="nl-NL" w:eastAsia="nl-NL"/>
          <w:rPrChange w:id="19" w:author="William Goossen" w:date="2020-03-09T20:49:00Z">
            <w:rPr>
              <w:rFonts w:asciiTheme="minorHAnsi" w:eastAsiaTheme="minorEastAsia" w:hAnsiTheme="minorHAnsi" w:cstheme="minorBidi"/>
              <w:noProof/>
              <w:color w:val="auto"/>
              <w:sz w:val="22"/>
              <w:szCs w:val="22"/>
              <w:lang w:val="nl-NL" w:eastAsia="nl-NL"/>
            </w:rPr>
          </w:rPrChange>
        </w:rPr>
        <w:tab/>
      </w:r>
      <w:r w:rsidRPr="00334EAE">
        <w:rPr>
          <w:noProof/>
          <w:lang w:val="nl-NL"/>
          <w:rPrChange w:id="20" w:author="William Goossen" w:date="2020-03-09T20:49:00Z">
            <w:rPr>
              <w:noProof/>
              <w:lang w:val="nl-NL"/>
            </w:rPr>
          </w:rPrChange>
        </w:rPr>
        <w:t>Example Instances</w:t>
      </w:r>
      <w:r w:rsidRPr="00334EAE">
        <w:rPr>
          <w:noProof/>
          <w:lang w:val="nl-NL"/>
          <w:rPrChange w:id="21" w:author="William Goossen" w:date="2020-03-09T20:49:00Z">
            <w:rPr>
              <w:noProof/>
              <w:lang w:val="nl-NL"/>
            </w:rPr>
          </w:rPrChange>
        </w:rPr>
        <w:tab/>
      </w:r>
      <w:r>
        <w:rPr>
          <w:noProof/>
        </w:rPr>
        <w:fldChar w:fldCharType="begin"/>
      </w:r>
      <w:r w:rsidRPr="00334EAE">
        <w:rPr>
          <w:noProof/>
          <w:lang w:val="nl-NL"/>
          <w:rPrChange w:id="22" w:author="William Goossen" w:date="2020-03-09T20:49:00Z">
            <w:rPr>
              <w:noProof/>
              <w:lang w:val="nl-NL"/>
            </w:rPr>
          </w:rPrChange>
        </w:rPr>
        <w:instrText xml:space="preserve"> PAGEREF _Toc31831449 \h </w:instrText>
      </w:r>
      <w:r>
        <w:rPr>
          <w:noProof/>
        </w:rPr>
      </w:r>
      <w:r>
        <w:rPr>
          <w:noProof/>
        </w:rPr>
        <w:fldChar w:fldCharType="separate"/>
      </w:r>
      <w:r w:rsidRPr="00334EAE">
        <w:rPr>
          <w:noProof/>
          <w:lang w:val="nl-NL"/>
        </w:rPr>
        <w:t>6</w:t>
      </w:r>
      <w:r>
        <w:rPr>
          <w:noProof/>
        </w:rPr>
        <w:fldChar w:fldCharType="end"/>
      </w:r>
    </w:p>
    <w:p w14:paraId="0D44F734" w14:textId="2FC41094" w:rsidR="00A2351F" w:rsidRPr="00334EAE"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334EAE">
        <w:rPr>
          <w:noProof/>
          <w:lang w:val="nl-NL"/>
        </w:rPr>
        <w:t>8.</w:t>
      </w:r>
      <w:r w:rsidRPr="00334EAE">
        <w:rPr>
          <w:rFonts w:asciiTheme="minorHAnsi" w:eastAsiaTheme="minorEastAsia" w:hAnsiTheme="minorHAnsi" w:cstheme="minorBidi"/>
          <w:noProof/>
          <w:color w:val="auto"/>
          <w:sz w:val="22"/>
          <w:szCs w:val="22"/>
          <w:lang w:val="nl-NL" w:eastAsia="nl-NL"/>
          <w:rPrChange w:id="23" w:author="William Goossen" w:date="2020-03-09T20:49:00Z">
            <w:rPr>
              <w:rFonts w:asciiTheme="minorHAnsi" w:eastAsiaTheme="minorEastAsia" w:hAnsiTheme="minorHAnsi" w:cstheme="minorBidi"/>
              <w:noProof/>
              <w:color w:val="auto"/>
              <w:sz w:val="22"/>
              <w:szCs w:val="22"/>
              <w:lang w:val="nl-NL" w:eastAsia="nl-NL"/>
            </w:rPr>
          </w:rPrChange>
        </w:rPr>
        <w:tab/>
      </w:r>
      <w:r w:rsidRPr="00334EAE">
        <w:rPr>
          <w:noProof/>
          <w:lang w:val="nl-NL"/>
          <w:rPrChange w:id="24" w:author="William Goossen" w:date="2020-03-09T20:49:00Z">
            <w:rPr>
              <w:noProof/>
              <w:lang w:val="nl-NL"/>
            </w:rPr>
          </w:rPrChange>
        </w:rPr>
        <w:t>Instruction</w:t>
      </w:r>
      <w:r w:rsidRPr="00334EAE">
        <w:rPr>
          <w:noProof/>
          <w:lang w:val="nl-NL"/>
          <w:rPrChange w:id="25" w:author="William Goossen" w:date="2020-03-09T20:49:00Z">
            <w:rPr>
              <w:noProof/>
              <w:lang w:val="nl-NL"/>
            </w:rPr>
          </w:rPrChange>
        </w:rPr>
        <w:tab/>
      </w:r>
      <w:r>
        <w:rPr>
          <w:noProof/>
        </w:rPr>
        <w:fldChar w:fldCharType="begin"/>
      </w:r>
      <w:r w:rsidRPr="00334EAE">
        <w:rPr>
          <w:noProof/>
          <w:lang w:val="nl-NL"/>
          <w:rPrChange w:id="26" w:author="William Goossen" w:date="2020-03-09T20:49:00Z">
            <w:rPr>
              <w:noProof/>
              <w:lang w:val="nl-NL"/>
            </w:rPr>
          </w:rPrChange>
        </w:rPr>
        <w:instrText xml:space="preserve"> PAGEREF _Toc31831450 \h </w:instrText>
      </w:r>
      <w:r>
        <w:rPr>
          <w:noProof/>
        </w:rPr>
      </w:r>
      <w:r>
        <w:rPr>
          <w:noProof/>
        </w:rPr>
        <w:fldChar w:fldCharType="separate"/>
      </w:r>
      <w:r w:rsidRPr="00334EAE">
        <w:rPr>
          <w:noProof/>
          <w:lang w:val="nl-NL"/>
        </w:rPr>
        <w:t>6</w:t>
      </w:r>
      <w:r>
        <w:rPr>
          <w:noProof/>
        </w:rPr>
        <w:fldChar w:fldCharType="end"/>
      </w:r>
    </w:p>
    <w:p w14:paraId="29CC40A3" w14:textId="3D5028B1" w:rsidR="00A2351F" w:rsidRPr="00334EAE"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334EAE">
        <w:rPr>
          <w:noProof/>
          <w:lang w:val="nl-NL"/>
        </w:rPr>
        <w:t>9.</w:t>
      </w:r>
      <w:r w:rsidRPr="00334EAE">
        <w:rPr>
          <w:rFonts w:asciiTheme="minorHAnsi" w:eastAsiaTheme="minorEastAsia" w:hAnsiTheme="minorHAnsi" w:cstheme="minorBidi"/>
          <w:noProof/>
          <w:color w:val="auto"/>
          <w:sz w:val="22"/>
          <w:szCs w:val="22"/>
          <w:lang w:val="nl-NL" w:eastAsia="nl-NL"/>
          <w:rPrChange w:id="27" w:author="William Goossen" w:date="2020-03-09T20:49:00Z">
            <w:rPr>
              <w:rFonts w:asciiTheme="minorHAnsi" w:eastAsiaTheme="minorEastAsia" w:hAnsiTheme="minorHAnsi" w:cstheme="minorBidi"/>
              <w:noProof/>
              <w:color w:val="auto"/>
              <w:sz w:val="22"/>
              <w:szCs w:val="22"/>
              <w:lang w:val="nl-NL" w:eastAsia="nl-NL"/>
            </w:rPr>
          </w:rPrChange>
        </w:rPr>
        <w:tab/>
      </w:r>
      <w:r w:rsidRPr="00334EAE">
        <w:rPr>
          <w:noProof/>
          <w:lang w:val="nl-NL"/>
          <w:rPrChange w:id="28" w:author="William Goossen" w:date="2020-03-09T20:49:00Z">
            <w:rPr>
              <w:noProof/>
              <w:lang w:val="nl-NL"/>
            </w:rPr>
          </w:rPrChange>
        </w:rPr>
        <w:t>Example of the Instrument</w:t>
      </w:r>
      <w:r w:rsidRPr="00334EAE">
        <w:rPr>
          <w:noProof/>
          <w:lang w:val="nl-NL"/>
          <w:rPrChange w:id="29" w:author="William Goossen" w:date="2020-03-09T20:49:00Z">
            <w:rPr>
              <w:noProof/>
              <w:lang w:val="nl-NL"/>
            </w:rPr>
          </w:rPrChange>
        </w:rPr>
        <w:tab/>
      </w:r>
      <w:r>
        <w:rPr>
          <w:noProof/>
        </w:rPr>
        <w:fldChar w:fldCharType="begin"/>
      </w:r>
      <w:r w:rsidRPr="00334EAE">
        <w:rPr>
          <w:noProof/>
          <w:lang w:val="nl-NL"/>
          <w:rPrChange w:id="30" w:author="William Goossen" w:date="2020-03-09T20:49:00Z">
            <w:rPr>
              <w:noProof/>
              <w:lang w:val="nl-NL"/>
            </w:rPr>
          </w:rPrChange>
        </w:rPr>
        <w:instrText xml:space="preserve"> PAGEREF _Toc31831451 \h </w:instrText>
      </w:r>
      <w:r>
        <w:rPr>
          <w:noProof/>
        </w:rPr>
      </w:r>
      <w:r>
        <w:rPr>
          <w:noProof/>
        </w:rPr>
        <w:fldChar w:fldCharType="separate"/>
      </w:r>
      <w:r w:rsidRPr="00334EAE">
        <w:rPr>
          <w:noProof/>
          <w:lang w:val="nl-NL"/>
        </w:rPr>
        <w:t>6</w:t>
      </w:r>
      <w:r>
        <w:rPr>
          <w:noProof/>
        </w:rPr>
        <w:fldChar w:fldCharType="end"/>
      </w:r>
    </w:p>
    <w:p w14:paraId="1BD87047" w14:textId="7A5F4CB6" w:rsidR="00A2351F" w:rsidRPr="00334EAE"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334EAE">
        <w:rPr>
          <w:noProof/>
          <w:lang w:val="nl-NL"/>
        </w:rPr>
        <w:t>10.</w:t>
      </w:r>
      <w:r w:rsidRPr="00334EAE">
        <w:rPr>
          <w:rFonts w:asciiTheme="minorHAnsi" w:eastAsiaTheme="minorEastAsia" w:hAnsiTheme="minorHAnsi" w:cstheme="minorBidi"/>
          <w:noProof/>
          <w:color w:val="auto"/>
          <w:sz w:val="22"/>
          <w:szCs w:val="22"/>
          <w:lang w:val="nl-NL" w:eastAsia="nl-NL"/>
          <w:rPrChange w:id="31" w:author="William Goossen" w:date="2020-03-09T20:49:00Z">
            <w:rPr>
              <w:rFonts w:asciiTheme="minorHAnsi" w:eastAsiaTheme="minorEastAsia" w:hAnsiTheme="minorHAnsi" w:cstheme="minorBidi"/>
              <w:noProof/>
              <w:color w:val="auto"/>
              <w:sz w:val="22"/>
              <w:szCs w:val="22"/>
              <w:lang w:val="nl-NL" w:eastAsia="nl-NL"/>
            </w:rPr>
          </w:rPrChange>
        </w:rPr>
        <w:tab/>
      </w:r>
      <w:r w:rsidRPr="00334EAE">
        <w:rPr>
          <w:noProof/>
          <w:lang w:val="nl-NL"/>
          <w:rPrChange w:id="32" w:author="William Goossen" w:date="2020-03-09T20:49:00Z">
            <w:rPr>
              <w:noProof/>
              <w:lang w:val="nl-NL"/>
            </w:rPr>
          </w:rPrChange>
        </w:rPr>
        <w:t>Interpretation</w:t>
      </w:r>
      <w:r w:rsidRPr="00334EAE">
        <w:rPr>
          <w:noProof/>
          <w:lang w:val="nl-NL"/>
          <w:rPrChange w:id="33" w:author="William Goossen" w:date="2020-03-09T20:49:00Z">
            <w:rPr>
              <w:noProof/>
              <w:lang w:val="nl-NL"/>
            </w:rPr>
          </w:rPrChange>
        </w:rPr>
        <w:tab/>
      </w:r>
      <w:r>
        <w:rPr>
          <w:noProof/>
        </w:rPr>
        <w:fldChar w:fldCharType="begin"/>
      </w:r>
      <w:r w:rsidRPr="00334EAE">
        <w:rPr>
          <w:noProof/>
          <w:lang w:val="nl-NL"/>
          <w:rPrChange w:id="34" w:author="William Goossen" w:date="2020-03-09T20:49:00Z">
            <w:rPr>
              <w:noProof/>
              <w:lang w:val="nl-NL"/>
            </w:rPr>
          </w:rPrChange>
        </w:rPr>
        <w:instrText xml:space="preserve"> PAGEREF _Toc31831452 \h </w:instrText>
      </w:r>
      <w:r>
        <w:rPr>
          <w:noProof/>
        </w:rPr>
      </w:r>
      <w:r>
        <w:rPr>
          <w:noProof/>
        </w:rPr>
        <w:fldChar w:fldCharType="separate"/>
      </w:r>
      <w:r w:rsidRPr="00334EAE">
        <w:rPr>
          <w:noProof/>
          <w:lang w:val="nl-NL"/>
        </w:rPr>
        <w:t>6</w:t>
      </w:r>
      <w:r>
        <w:rPr>
          <w:noProof/>
        </w:rPr>
        <w:fldChar w:fldCharType="end"/>
      </w:r>
    </w:p>
    <w:p w14:paraId="59581D12" w14:textId="3D66ADC2" w:rsidR="00A2351F" w:rsidRPr="00334EAE"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334EAE">
        <w:rPr>
          <w:noProof/>
          <w:lang w:val="nl-NL"/>
        </w:rPr>
        <w:t>11.</w:t>
      </w:r>
      <w:r w:rsidRPr="00334EAE">
        <w:rPr>
          <w:rFonts w:asciiTheme="minorHAnsi" w:eastAsiaTheme="minorEastAsia" w:hAnsiTheme="minorHAnsi" w:cstheme="minorBidi"/>
          <w:noProof/>
          <w:color w:val="auto"/>
          <w:sz w:val="22"/>
          <w:szCs w:val="22"/>
          <w:lang w:val="nl-NL" w:eastAsia="nl-NL"/>
          <w:rPrChange w:id="35" w:author="William Goossen" w:date="2020-03-09T20:49:00Z">
            <w:rPr>
              <w:rFonts w:asciiTheme="minorHAnsi" w:eastAsiaTheme="minorEastAsia" w:hAnsiTheme="minorHAnsi" w:cstheme="minorBidi"/>
              <w:noProof/>
              <w:color w:val="auto"/>
              <w:sz w:val="22"/>
              <w:szCs w:val="22"/>
              <w:lang w:val="nl-NL" w:eastAsia="nl-NL"/>
            </w:rPr>
          </w:rPrChange>
        </w:rPr>
        <w:tab/>
      </w:r>
      <w:r w:rsidRPr="00334EAE">
        <w:rPr>
          <w:noProof/>
          <w:lang w:val="nl-NL"/>
          <w:rPrChange w:id="36" w:author="William Goossen" w:date="2020-03-09T20:49:00Z">
            <w:rPr>
              <w:noProof/>
              <w:lang w:val="nl-NL"/>
            </w:rPr>
          </w:rPrChange>
        </w:rPr>
        <w:t>Issues</w:t>
      </w:r>
      <w:r w:rsidRPr="00334EAE">
        <w:rPr>
          <w:noProof/>
          <w:lang w:val="nl-NL"/>
          <w:rPrChange w:id="37" w:author="William Goossen" w:date="2020-03-09T20:49:00Z">
            <w:rPr>
              <w:noProof/>
              <w:lang w:val="nl-NL"/>
            </w:rPr>
          </w:rPrChange>
        </w:rPr>
        <w:tab/>
      </w:r>
      <w:r>
        <w:rPr>
          <w:noProof/>
        </w:rPr>
        <w:fldChar w:fldCharType="begin"/>
      </w:r>
      <w:r w:rsidRPr="00334EAE">
        <w:rPr>
          <w:noProof/>
          <w:lang w:val="nl-NL"/>
          <w:rPrChange w:id="38" w:author="William Goossen" w:date="2020-03-09T20:49:00Z">
            <w:rPr>
              <w:noProof/>
              <w:lang w:val="nl-NL"/>
            </w:rPr>
          </w:rPrChange>
        </w:rPr>
        <w:instrText xml:space="preserve"> PAGEREF _Toc31831453 \h </w:instrText>
      </w:r>
      <w:r>
        <w:rPr>
          <w:noProof/>
        </w:rPr>
      </w:r>
      <w:r>
        <w:rPr>
          <w:noProof/>
        </w:rPr>
        <w:fldChar w:fldCharType="separate"/>
      </w:r>
      <w:r w:rsidRPr="00334EAE">
        <w:rPr>
          <w:noProof/>
          <w:lang w:val="nl-NL"/>
        </w:rPr>
        <w:t>6</w:t>
      </w:r>
      <w:r>
        <w:rPr>
          <w:noProof/>
        </w:rPr>
        <w:fldChar w:fldCharType="end"/>
      </w:r>
    </w:p>
    <w:p w14:paraId="24602E1B" w14:textId="003FB890" w:rsidR="00A2351F" w:rsidRPr="00334EAE"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334EAE">
        <w:rPr>
          <w:noProof/>
          <w:lang w:val="nl-NL"/>
        </w:rPr>
        <w:t>12.</w:t>
      </w:r>
      <w:r w:rsidRPr="00334EAE">
        <w:rPr>
          <w:rFonts w:asciiTheme="minorHAnsi" w:eastAsiaTheme="minorEastAsia" w:hAnsiTheme="minorHAnsi" w:cstheme="minorBidi"/>
          <w:noProof/>
          <w:color w:val="auto"/>
          <w:sz w:val="22"/>
          <w:szCs w:val="22"/>
          <w:lang w:val="nl-NL" w:eastAsia="nl-NL"/>
          <w:rPrChange w:id="39" w:author="William Goossen" w:date="2020-03-09T20:49:00Z">
            <w:rPr>
              <w:rFonts w:asciiTheme="minorHAnsi" w:eastAsiaTheme="minorEastAsia" w:hAnsiTheme="minorHAnsi" w:cstheme="minorBidi"/>
              <w:noProof/>
              <w:color w:val="auto"/>
              <w:sz w:val="22"/>
              <w:szCs w:val="22"/>
              <w:lang w:val="nl-NL" w:eastAsia="nl-NL"/>
            </w:rPr>
          </w:rPrChange>
        </w:rPr>
        <w:tab/>
      </w:r>
      <w:r w:rsidRPr="00334EAE">
        <w:rPr>
          <w:noProof/>
          <w:lang w:val="nl-NL"/>
          <w:rPrChange w:id="40" w:author="William Goossen" w:date="2020-03-09T20:49:00Z">
            <w:rPr>
              <w:noProof/>
              <w:lang w:val="nl-NL"/>
            </w:rPr>
          </w:rPrChange>
        </w:rPr>
        <w:t>Care Process</w:t>
      </w:r>
      <w:r w:rsidRPr="00334EAE">
        <w:rPr>
          <w:noProof/>
          <w:lang w:val="nl-NL"/>
          <w:rPrChange w:id="41" w:author="William Goossen" w:date="2020-03-09T20:49:00Z">
            <w:rPr>
              <w:noProof/>
              <w:lang w:val="nl-NL"/>
            </w:rPr>
          </w:rPrChange>
        </w:rPr>
        <w:tab/>
      </w:r>
      <w:r>
        <w:rPr>
          <w:noProof/>
        </w:rPr>
        <w:fldChar w:fldCharType="begin"/>
      </w:r>
      <w:r w:rsidRPr="00334EAE">
        <w:rPr>
          <w:noProof/>
          <w:lang w:val="nl-NL"/>
          <w:rPrChange w:id="42" w:author="William Goossen" w:date="2020-03-09T20:49:00Z">
            <w:rPr>
              <w:noProof/>
              <w:lang w:val="nl-NL"/>
            </w:rPr>
          </w:rPrChange>
        </w:rPr>
        <w:instrText xml:space="preserve"> PAGEREF _Toc31831454 \h </w:instrText>
      </w:r>
      <w:r>
        <w:rPr>
          <w:noProof/>
        </w:rPr>
      </w:r>
      <w:r>
        <w:rPr>
          <w:noProof/>
        </w:rPr>
        <w:fldChar w:fldCharType="separate"/>
      </w:r>
      <w:r w:rsidRPr="00334EAE">
        <w:rPr>
          <w:noProof/>
          <w:lang w:val="nl-NL"/>
        </w:rPr>
        <w:t>6</w:t>
      </w:r>
      <w:r>
        <w:rPr>
          <w:noProof/>
        </w:rPr>
        <w:fldChar w:fldCharType="end"/>
      </w:r>
    </w:p>
    <w:p w14:paraId="18D5913C" w14:textId="28AB6048" w:rsidR="00A2351F" w:rsidRPr="00334EAE"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334EAE">
        <w:rPr>
          <w:noProof/>
          <w:lang w:val="nl-NL"/>
        </w:rPr>
        <w:t>13.</w:t>
      </w:r>
      <w:r w:rsidRPr="00334EAE">
        <w:rPr>
          <w:rFonts w:asciiTheme="minorHAnsi" w:eastAsiaTheme="minorEastAsia" w:hAnsiTheme="minorHAnsi" w:cstheme="minorBidi"/>
          <w:noProof/>
          <w:color w:val="auto"/>
          <w:sz w:val="22"/>
          <w:szCs w:val="22"/>
          <w:lang w:val="nl-NL" w:eastAsia="nl-NL"/>
          <w:rPrChange w:id="43" w:author="William Goossen" w:date="2020-03-09T20:49:00Z">
            <w:rPr>
              <w:rFonts w:asciiTheme="minorHAnsi" w:eastAsiaTheme="minorEastAsia" w:hAnsiTheme="minorHAnsi" w:cstheme="minorBidi"/>
              <w:noProof/>
              <w:color w:val="auto"/>
              <w:sz w:val="22"/>
              <w:szCs w:val="22"/>
              <w:lang w:val="nl-NL" w:eastAsia="nl-NL"/>
            </w:rPr>
          </w:rPrChange>
        </w:rPr>
        <w:tab/>
      </w:r>
      <w:r w:rsidRPr="00334EAE">
        <w:rPr>
          <w:noProof/>
          <w:lang w:val="nl-NL"/>
          <w:rPrChange w:id="44" w:author="William Goossen" w:date="2020-03-09T20:49:00Z">
            <w:rPr>
              <w:noProof/>
              <w:lang w:val="nl-NL"/>
            </w:rPr>
          </w:rPrChange>
        </w:rPr>
        <w:t>Constraints</w:t>
      </w:r>
      <w:r w:rsidRPr="00334EAE">
        <w:rPr>
          <w:noProof/>
          <w:lang w:val="nl-NL"/>
          <w:rPrChange w:id="45" w:author="William Goossen" w:date="2020-03-09T20:49:00Z">
            <w:rPr>
              <w:noProof/>
              <w:lang w:val="nl-NL"/>
            </w:rPr>
          </w:rPrChange>
        </w:rPr>
        <w:tab/>
      </w:r>
      <w:r>
        <w:rPr>
          <w:noProof/>
        </w:rPr>
        <w:fldChar w:fldCharType="begin"/>
      </w:r>
      <w:r w:rsidRPr="00334EAE">
        <w:rPr>
          <w:noProof/>
          <w:lang w:val="nl-NL"/>
          <w:rPrChange w:id="46" w:author="William Goossen" w:date="2020-03-09T20:49:00Z">
            <w:rPr>
              <w:noProof/>
              <w:lang w:val="nl-NL"/>
            </w:rPr>
          </w:rPrChange>
        </w:rPr>
        <w:instrText xml:space="preserve"> PAGEREF _Toc31831455 \h </w:instrText>
      </w:r>
      <w:r>
        <w:rPr>
          <w:noProof/>
        </w:rPr>
      </w:r>
      <w:r>
        <w:rPr>
          <w:noProof/>
        </w:rPr>
        <w:fldChar w:fldCharType="separate"/>
      </w:r>
      <w:r w:rsidRPr="00334EAE">
        <w:rPr>
          <w:noProof/>
          <w:lang w:val="nl-NL"/>
        </w:rPr>
        <w:t>6</w:t>
      </w:r>
      <w:r>
        <w:rPr>
          <w:noProof/>
        </w:rPr>
        <w:fldChar w:fldCharType="end"/>
      </w:r>
    </w:p>
    <w:p w14:paraId="543172F4" w14:textId="3ABF0823" w:rsidR="00A2351F" w:rsidRPr="00334EAE"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334EAE">
        <w:rPr>
          <w:noProof/>
          <w:lang w:val="nl-NL"/>
        </w:rPr>
        <w:t>14.</w:t>
      </w:r>
      <w:r w:rsidRPr="00334EAE">
        <w:rPr>
          <w:rFonts w:asciiTheme="minorHAnsi" w:eastAsiaTheme="minorEastAsia" w:hAnsiTheme="minorHAnsi" w:cstheme="minorBidi"/>
          <w:noProof/>
          <w:color w:val="auto"/>
          <w:sz w:val="22"/>
          <w:szCs w:val="22"/>
          <w:lang w:val="nl-NL" w:eastAsia="nl-NL"/>
          <w:rPrChange w:id="47" w:author="William Goossen" w:date="2020-03-09T20:49:00Z">
            <w:rPr>
              <w:rFonts w:asciiTheme="minorHAnsi" w:eastAsiaTheme="minorEastAsia" w:hAnsiTheme="minorHAnsi" w:cstheme="minorBidi"/>
              <w:noProof/>
              <w:color w:val="auto"/>
              <w:sz w:val="22"/>
              <w:szCs w:val="22"/>
              <w:lang w:val="nl-NL" w:eastAsia="nl-NL"/>
            </w:rPr>
          </w:rPrChange>
        </w:rPr>
        <w:tab/>
      </w:r>
      <w:r w:rsidRPr="00334EAE">
        <w:rPr>
          <w:noProof/>
          <w:lang w:val="nl-NL"/>
          <w:rPrChange w:id="48" w:author="William Goossen" w:date="2020-03-09T20:49:00Z">
            <w:rPr>
              <w:noProof/>
              <w:lang w:val="nl-NL"/>
            </w:rPr>
          </w:rPrChange>
        </w:rPr>
        <w:t>References</w:t>
      </w:r>
      <w:r w:rsidRPr="00334EAE">
        <w:rPr>
          <w:noProof/>
          <w:lang w:val="nl-NL"/>
          <w:rPrChange w:id="49" w:author="William Goossen" w:date="2020-03-09T20:49:00Z">
            <w:rPr>
              <w:noProof/>
              <w:lang w:val="nl-NL"/>
            </w:rPr>
          </w:rPrChange>
        </w:rPr>
        <w:tab/>
      </w:r>
      <w:r>
        <w:rPr>
          <w:noProof/>
        </w:rPr>
        <w:fldChar w:fldCharType="begin"/>
      </w:r>
      <w:r w:rsidRPr="00334EAE">
        <w:rPr>
          <w:noProof/>
          <w:lang w:val="nl-NL"/>
          <w:rPrChange w:id="50" w:author="William Goossen" w:date="2020-03-09T20:49:00Z">
            <w:rPr>
              <w:noProof/>
              <w:lang w:val="nl-NL"/>
            </w:rPr>
          </w:rPrChange>
        </w:rPr>
        <w:instrText xml:space="preserve"> PAGEREF _Toc31831456 \h </w:instrText>
      </w:r>
      <w:r>
        <w:rPr>
          <w:noProof/>
        </w:rPr>
      </w:r>
      <w:r>
        <w:rPr>
          <w:noProof/>
        </w:rPr>
        <w:fldChar w:fldCharType="separate"/>
      </w:r>
      <w:r w:rsidRPr="00334EAE">
        <w:rPr>
          <w:noProof/>
          <w:lang w:val="nl-NL"/>
        </w:rPr>
        <w:t>7</w:t>
      </w:r>
      <w:r>
        <w:rPr>
          <w:noProof/>
        </w:rPr>
        <w:fldChar w:fldCharType="end"/>
      </w:r>
    </w:p>
    <w:p w14:paraId="0813D169" w14:textId="1728BEA1"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15.</w:t>
      </w:r>
      <w:r w:rsidRPr="00A2351F">
        <w:rPr>
          <w:rFonts w:asciiTheme="minorHAnsi" w:eastAsiaTheme="minorEastAsia" w:hAnsiTheme="minorHAnsi" w:cstheme="minorBidi"/>
          <w:noProof/>
          <w:color w:val="auto"/>
          <w:sz w:val="22"/>
          <w:szCs w:val="22"/>
          <w:lang w:eastAsia="nl-NL"/>
        </w:rPr>
        <w:tab/>
      </w:r>
      <w:r>
        <w:rPr>
          <w:noProof/>
        </w:rPr>
        <w:t>Traceability to other Standards</w:t>
      </w:r>
      <w:r>
        <w:rPr>
          <w:noProof/>
        </w:rPr>
        <w:tab/>
      </w:r>
      <w:r>
        <w:rPr>
          <w:noProof/>
        </w:rPr>
        <w:fldChar w:fldCharType="begin"/>
      </w:r>
      <w:r>
        <w:rPr>
          <w:noProof/>
        </w:rPr>
        <w:instrText xml:space="preserve"> PAGEREF _Toc31831457 \h </w:instrText>
      </w:r>
      <w:r>
        <w:rPr>
          <w:noProof/>
        </w:rPr>
      </w:r>
      <w:r>
        <w:rPr>
          <w:noProof/>
        </w:rPr>
        <w:fldChar w:fldCharType="separate"/>
      </w:r>
      <w:r>
        <w:rPr>
          <w:noProof/>
        </w:rPr>
        <w:t>7</w:t>
      </w:r>
      <w:r>
        <w:rPr>
          <w:noProof/>
        </w:rPr>
        <w:fldChar w:fldCharType="end"/>
      </w:r>
    </w:p>
    <w:p w14:paraId="7B5569A8" w14:textId="561B1B17"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16.</w:t>
      </w:r>
      <w:r w:rsidRPr="00A2351F">
        <w:rPr>
          <w:rFonts w:asciiTheme="minorHAnsi" w:eastAsiaTheme="minorEastAsia" w:hAnsiTheme="minorHAnsi" w:cstheme="minorBidi"/>
          <w:noProof/>
          <w:color w:val="auto"/>
          <w:sz w:val="22"/>
          <w:szCs w:val="22"/>
          <w:lang w:eastAsia="nl-NL"/>
        </w:rPr>
        <w:tab/>
      </w:r>
      <w:r>
        <w:rPr>
          <w:noProof/>
        </w:rPr>
        <w:t>Disclaimer</w:t>
      </w:r>
      <w:r>
        <w:rPr>
          <w:noProof/>
        </w:rPr>
        <w:tab/>
      </w:r>
      <w:r>
        <w:rPr>
          <w:noProof/>
        </w:rPr>
        <w:fldChar w:fldCharType="begin"/>
      </w:r>
      <w:r>
        <w:rPr>
          <w:noProof/>
        </w:rPr>
        <w:instrText xml:space="preserve"> PAGEREF _Toc31831458 \h </w:instrText>
      </w:r>
      <w:r>
        <w:rPr>
          <w:noProof/>
        </w:rPr>
      </w:r>
      <w:r>
        <w:rPr>
          <w:noProof/>
        </w:rPr>
        <w:fldChar w:fldCharType="separate"/>
      </w:r>
      <w:r>
        <w:rPr>
          <w:noProof/>
        </w:rPr>
        <w:t>7</w:t>
      </w:r>
      <w:r>
        <w:rPr>
          <w:noProof/>
        </w:rPr>
        <w:fldChar w:fldCharType="end"/>
      </w:r>
    </w:p>
    <w:p w14:paraId="16C33AEF" w14:textId="72356F61"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17.</w:t>
      </w:r>
      <w:r w:rsidRPr="00A2351F">
        <w:rPr>
          <w:rFonts w:asciiTheme="minorHAnsi" w:eastAsiaTheme="minorEastAsia" w:hAnsiTheme="minorHAnsi" w:cstheme="minorBidi"/>
          <w:noProof/>
          <w:color w:val="auto"/>
          <w:sz w:val="22"/>
          <w:szCs w:val="22"/>
          <w:lang w:eastAsia="nl-NL"/>
        </w:rPr>
        <w:tab/>
      </w:r>
      <w:r>
        <w:rPr>
          <w:noProof/>
        </w:rPr>
        <w:t>Terms of Use</w:t>
      </w:r>
      <w:r>
        <w:rPr>
          <w:noProof/>
        </w:rPr>
        <w:tab/>
      </w:r>
      <w:r>
        <w:rPr>
          <w:noProof/>
        </w:rPr>
        <w:fldChar w:fldCharType="begin"/>
      </w:r>
      <w:r>
        <w:rPr>
          <w:noProof/>
        </w:rPr>
        <w:instrText xml:space="preserve"> PAGEREF _Toc31831459 \h </w:instrText>
      </w:r>
      <w:r>
        <w:rPr>
          <w:noProof/>
        </w:rPr>
      </w:r>
      <w:r>
        <w:rPr>
          <w:noProof/>
        </w:rPr>
        <w:fldChar w:fldCharType="separate"/>
      </w:r>
      <w:r>
        <w:rPr>
          <w:noProof/>
        </w:rPr>
        <w:t>7</w:t>
      </w:r>
      <w:r>
        <w:rPr>
          <w:noProof/>
        </w:rPr>
        <w:fldChar w:fldCharType="end"/>
      </w:r>
    </w:p>
    <w:p w14:paraId="5AB8A1B0" w14:textId="5B5D08CC"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18.</w:t>
      </w:r>
      <w:r w:rsidRPr="00A2351F">
        <w:rPr>
          <w:rFonts w:asciiTheme="minorHAnsi" w:eastAsiaTheme="minorEastAsia" w:hAnsiTheme="minorHAnsi" w:cstheme="minorBidi"/>
          <w:noProof/>
          <w:color w:val="auto"/>
          <w:sz w:val="22"/>
          <w:szCs w:val="22"/>
          <w:lang w:eastAsia="nl-NL"/>
        </w:rPr>
        <w:tab/>
      </w:r>
      <w:r>
        <w:rPr>
          <w:noProof/>
        </w:rPr>
        <w:t>Copyrights</w:t>
      </w:r>
      <w:r>
        <w:rPr>
          <w:noProof/>
        </w:rPr>
        <w:tab/>
      </w:r>
      <w:r>
        <w:rPr>
          <w:noProof/>
        </w:rPr>
        <w:fldChar w:fldCharType="begin"/>
      </w:r>
      <w:r>
        <w:rPr>
          <w:noProof/>
        </w:rPr>
        <w:instrText xml:space="preserve"> PAGEREF _Toc31831460 \h </w:instrText>
      </w:r>
      <w:r>
        <w:rPr>
          <w:noProof/>
        </w:rPr>
      </w:r>
      <w:r>
        <w:rPr>
          <w:noProof/>
        </w:rPr>
        <w:fldChar w:fldCharType="separate"/>
      </w:r>
      <w:r>
        <w:rPr>
          <w:noProof/>
        </w:rPr>
        <w:t>7</w:t>
      </w:r>
      <w:r>
        <w:rPr>
          <w:noProof/>
        </w:rPr>
        <w:fldChar w:fldCharType="end"/>
      </w:r>
    </w:p>
    <w:p w14:paraId="781FC5FC" w14:textId="2D963F6B" w:rsidR="00A2351F" w:rsidRPr="00A2351F" w:rsidRDefault="00A2351F">
      <w:pPr>
        <w:pStyle w:val="Inhopg1"/>
        <w:tabs>
          <w:tab w:val="left" w:pos="540"/>
          <w:tab w:val="right" w:leader="dot" w:pos="9018"/>
        </w:tabs>
        <w:rPr>
          <w:rFonts w:asciiTheme="minorHAnsi" w:eastAsiaTheme="minorEastAsia" w:hAnsiTheme="minorHAnsi" w:cstheme="minorBidi"/>
          <w:noProof/>
          <w:color w:val="auto"/>
          <w:sz w:val="22"/>
          <w:szCs w:val="22"/>
          <w:lang w:eastAsia="nl-NL"/>
        </w:rPr>
      </w:pPr>
      <w:r w:rsidRPr="00A2351F">
        <w:rPr>
          <w:noProof/>
        </w:rPr>
        <w:t>2.</w:t>
      </w:r>
      <w:r w:rsidRPr="00A2351F">
        <w:rPr>
          <w:rFonts w:asciiTheme="minorHAnsi" w:eastAsiaTheme="minorEastAsia" w:hAnsiTheme="minorHAnsi" w:cstheme="minorBidi"/>
          <w:noProof/>
          <w:color w:val="auto"/>
          <w:sz w:val="22"/>
          <w:szCs w:val="22"/>
          <w:lang w:eastAsia="nl-NL"/>
        </w:rPr>
        <w:tab/>
      </w:r>
      <w:r w:rsidRPr="00A2351F">
        <w:rPr>
          <w:noProof/>
        </w:rPr>
        <w:t>nl.ggznederland.zorgmachtigingv-0.1 meta informatie</w:t>
      </w:r>
      <w:r>
        <w:rPr>
          <w:noProof/>
        </w:rPr>
        <w:tab/>
      </w:r>
      <w:r>
        <w:rPr>
          <w:noProof/>
        </w:rPr>
        <w:fldChar w:fldCharType="begin"/>
      </w:r>
      <w:r>
        <w:rPr>
          <w:noProof/>
        </w:rPr>
        <w:instrText xml:space="preserve"> PAGEREF _Toc31831461 \h </w:instrText>
      </w:r>
      <w:r>
        <w:rPr>
          <w:noProof/>
        </w:rPr>
      </w:r>
      <w:r>
        <w:rPr>
          <w:noProof/>
        </w:rPr>
        <w:fldChar w:fldCharType="separate"/>
      </w:r>
      <w:r>
        <w:rPr>
          <w:noProof/>
        </w:rPr>
        <w:t>8</w:t>
      </w:r>
      <w:r>
        <w:rPr>
          <w:noProof/>
        </w:rPr>
        <w:fldChar w:fldCharType="end"/>
      </w:r>
    </w:p>
    <w:p w14:paraId="75FB47B5" w14:textId="1E30F28B" w:rsidR="00A2351F" w:rsidRPr="00A2351F" w:rsidRDefault="00A2351F">
      <w:pPr>
        <w:pStyle w:val="Inhopg2"/>
        <w:tabs>
          <w:tab w:val="left" w:pos="900"/>
          <w:tab w:val="right" w:leader="dot" w:pos="9018"/>
        </w:tabs>
        <w:rPr>
          <w:rFonts w:asciiTheme="minorHAnsi" w:eastAsiaTheme="minorEastAsia" w:hAnsiTheme="minorHAnsi" w:cstheme="minorBidi"/>
          <w:noProof/>
          <w:color w:val="auto"/>
          <w:sz w:val="22"/>
          <w:szCs w:val="22"/>
          <w:lang w:eastAsia="nl-NL"/>
        </w:rPr>
      </w:pPr>
      <w:r>
        <w:rPr>
          <w:noProof/>
        </w:rPr>
        <w:t>2.1.</w:t>
      </w:r>
      <w:r w:rsidRPr="00A2351F">
        <w:rPr>
          <w:rFonts w:asciiTheme="minorHAnsi" w:eastAsiaTheme="minorEastAsia" w:hAnsiTheme="minorHAnsi" w:cstheme="minorBidi"/>
          <w:noProof/>
          <w:color w:val="auto"/>
          <w:sz w:val="22"/>
          <w:szCs w:val="22"/>
          <w:lang w:eastAsia="nl-NL"/>
        </w:rPr>
        <w:tab/>
      </w:r>
      <w:r>
        <w:rPr>
          <w:noProof/>
        </w:rPr>
        <w:t>Revision History</w:t>
      </w:r>
      <w:r>
        <w:rPr>
          <w:noProof/>
        </w:rPr>
        <w:tab/>
      </w:r>
      <w:r>
        <w:rPr>
          <w:noProof/>
        </w:rPr>
        <w:fldChar w:fldCharType="begin"/>
      </w:r>
      <w:r>
        <w:rPr>
          <w:noProof/>
        </w:rPr>
        <w:instrText xml:space="preserve"> PAGEREF _Toc31831462 \h </w:instrText>
      </w:r>
      <w:r>
        <w:rPr>
          <w:noProof/>
        </w:rPr>
      </w:r>
      <w:r>
        <w:rPr>
          <w:noProof/>
        </w:rPr>
        <w:fldChar w:fldCharType="separate"/>
      </w:r>
      <w:r>
        <w:rPr>
          <w:noProof/>
        </w:rPr>
        <w:t>8</w:t>
      </w:r>
      <w:r>
        <w:rPr>
          <w:noProof/>
        </w:rPr>
        <w:fldChar w:fldCharType="end"/>
      </w:r>
    </w:p>
    <w:p w14:paraId="632D221E" w14:textId="43FAF200" w:rsidR="00210001" w:rsidRDefault="00DD0BA6">
      <w:pPr>
        <w:pStyle w:val="Inhopg2"/>
        <w:tabs>
          <w:tab w:val="right" w:leader="dot" w:pos="8925"/>
        </w:tabs>
        <w:rPr>
          <w:color w:val="auto"/>
        </w:rPr>
      </w:pPr>
      <w:r>
        <w:fldChar w:fldCharType="end"/>
      </w:r>
    </w:p>
    <w:p w14:paraId="5582D6A1" w14:textId="77777777" w:rsidR="00210001" w:rsidRDefault="00210001">
      <w:pPr>
        <w:pStyle w:val="Inhopg1"/>
        <w:tabs>
          <w:tab w:val="right" w:leader="dot" w:pos="8925"/>
        </w:tabs>
        <w:rPr>
          <w:color w:val="auto"/>
        </w:rPr>
      </w:pPr>
    </w:p>
    <w:p w14:paraId="1770B063" w14:textId="77777777" w:rsidR="00210001" w:rsidRDefault="00DD0BA6">
      <w:pPr>
        <w:pStyle w:val="Titel"/>
        <w:jc w:val="left"/>
      </w:pPr>
      <w:r>
        <w:rPr>
          <w:color w:val="auto"/>
        </w:rPr>
        <w:br w:type="page"/>
      </w:r>
    </w:p>
    <w:p w14:paraId="592B8DE5" w14:textId="77777777" w:rsidR="00210001" w:rsidRDefault="00210001">
      <w:pPr>
        <w:pStyle w:val="Inhopg1"/>
        <w:tabs>
          <w:tab w:val="right" w:leader="dot" w:pos="8925"/>
        </w:tabs>
        <w:rPr>
          <w:color w:val="auto"/>
        </w:rPr>
      </w:pPr>
    </w:p>
    <w:p w14:paraId="76EF726A" w14:textId="0F3BF971" w:rsidR="00210001" w:rsidRDefault="00DD0BA6" w:rsidP="00A30E56">
      <w:pPr>
        <w:pStyle w:val="Kop1"/>
        <w:numPr>
          <w:ilvl w:val="0"/>
          <w:numId w:val="1"/>
        </w:numPr>
        <w:ind w:hanging="720"/>
      </w:pPr>
      <w:bookmarkStart w:id="51" w:name="_Toc31831442"/>
      <w:bookmarkStart w:id="52" w:name="NL_GGZNEDERLAND_ZORGMACHTIGINGV_0_1"/>
      <w:bookmarkStart w:id="53" w:name="BKM_12DBA677_599D_4C8C_9C15_CE6ABD4702C7"/>
      <w:proofErr w:type="gramStart"/>
      <w:r>
        <w:t>nl.ggznederland</w:t>
      </w:r>
      <w:proofErr w:type="gramEnd"/>
      <w:r>
        <w:t>.</w:t>
      </w:r>
      <w:r w:rsidRPr="00111347">
        <w:t>zorgmachtigingv-0.</w:t>
      </w:r>
      <w:r w:rsidR="00232125">
        <w:t>2</w:t>
      </w:r>
      <w:bookmarkEnd w:id="51"/>
      <w:r w:rsidR="00A30E56">
        <w:t xml:space="preserve"> </w:t>
      </w:r>
    </w:p>
    <w:p w14:paraId="5B053FBF" w14:textId="77777777" w:rsidR="00210001" w:rsidRDefault="00210001">
      <w:pPr>
        <w:rPr>
          <w:rFonts w:ascii="Times New Roman" w:eastAsia="Times New Roman" w:hAnsi="Times New Roman" w:cs="Times New Roman"/>
          <w:color w:val="000000"/>
          <w:sz w:val="22"/>
          <w:szCs w:val="22"/>
        </w:rPr>
      </w:pPr>
    </w:p>
    <w:p w14:paraId="736B6A4F" w14:textId="77777777" w:rsidR="00210001" w:rsidRPr="00A30E56" w:rsidRDefault="00DD0BA6" w:rsidP="00A30E56">
      <w:pPr>
        <w:pStyle w:val="Kop2"/>
      </w:pPr>
      <w:bookmarkStart w:id="54" w:name="_Toc31831443"/>
      <w:bookmarkStart w:id="55" w:name="CONCEPT"/>
      <w:bookmarkStart w:id="56" w:name="BKM_C3E7CE6F_A037_4761_BF09_F9C692B7C24D"/>
      <w:r w:rsidRPr="00A30E56">
        <w:t>Concept</w:t>
      </w:r>
      <w:bookmarkEnd w:id="54"/>
    </w:p>
    <w:p w14:paraId="7ADA566D" w14:textId="77777777" w:rsidR="00111347" w:rsidRDefault="00111347" w:rsidP="00111347">
      <w:pPr>
        <w:jc w:val="both"/>
        <w:rPr>
          <w:rFonts w:eastAsia="Times New Roman"/>
          <w:color w:val="000000"/>
          <w:sz w:val="20"/>
          <w:szCs w:val="20"/>
          <w:lang w:val="nl-NL"/>
        </w:rPr>
      </w:pPr>
    </w:p>
    <w:p w14:paraId="5C03CD12" w14:textId="44BF6861" w:rsidR="00210001" w:rsidRPr="00111347" w:rsidRDefault="00DD0BA6" w:rsidP="00232125">
      <w:pPr>
        <w:jc w:val="both"/>
        <w:rPr>
          <w:rFonts w:eastAsia="Times New Roman"/>
          <w:color w:val="000000"/>
          <w:sz w:val="20"/>
          <w:szCs w:val="20"/>
          <w:lang w:val="nl-NL"/>
        </w:rPr>
      </w:pPr>
      <w:r w:rsidRPr="00111347">
        <w:rPr>
          <w:rFonts w:eastAsia="Times New Roman"/>
          <w:color w:val="000000"/>
          <w:sz w:val="20"/>
          <w:szCs w:val="20"/>
          <w:lang w:val="nl-NL"/>
        </w:rPr>
        <w:t xml:space="preserve">Een zorgmachtiging is een machtiging van de rechter waarmee verplichte zorg toegepast kan worden bij iemand </w:t>
      </w:r>
      <w:r w:rsidR="00397CC7">
        <w:rPr>
          <w:rFonts w:eastAsia="Times New Roman"/>
          <w:color w:val="000000"/>
          <w:sz w:val="20"/>
          <w:szCs w:val="20"/>
          <w:lang w:val="nl-NL"/>
        </w:rPr>
        <w:t>die als gevolg van zijn</w:t>
      </w:r>
      <w:r w:rsidR="00397CC7" w:rsidRPr="00111347">
        <w:rPr>
          <w:rFonts w:eastAsia="Times New Roman"/>
          <w:color w:val="000000"/>
          <w:sz w:val="20"/>
          <w:szCs w:val="20"/>
          <w:lang w:val="nl-NL"/>
        </w:rPr>
        <w:t xml:space="preserve"> </w:t>
      </w:r>
      <w:r w:rsidRPr="00111347">
        <w:rPr>
          <w:rFonts w:eastAsia="Times New Roman"/>
          <w:color w:val="000000"/>
          <w:sz w:val="20"/>
          <w:szCs w:val="20"/>
          <w:lang w:val="nl-NL"/>
        </w:rPr>
        <w:t xml:space="preserve">een psychische stoornis </w:t>
      </w:r>
      <w:r w:rsidR="00397CC7" w:rsidRPr="00397CC7">
        <w:rPr>
          <w:rFonts w:eastAsia="Times New Roman"/>
          <w:color w:val="000000"/>
          <w:sz w:val="20"/>
          <w:szCs w:val="20"/>
          <w:lang w:val="nl-NL"/>
        </w:rPr>
        <w:t>gedrag vertoont waaruit ernstig nadeel voortvloeit</w:t>
      </w:r>
      <w:r w:rsidR="00397CC7">
        <w:rPr>
          <w:rFonts w:eastAsia="Times New Roman"/>
          <w:color w:val="000000"/>
          <w:sz w:val="20"/>
          <w:szCs w:val="20"/>
          <w:lang w:val="nl-NL"/>
        </w:rPr>
        <w:t xml:space="preserve"> dat niet op andere wijze is af te wenden</w:t>
      </w:r>
      <w:r w:rsidRPr="00111347">
        <w:rPr>
          <w:rFonts w:eastAsia="Times New Roman"/>
          <w:color w:val="000000"/>
          <w:sz w:val="20"/>
          <w:szCs w:val="20"/>
          <w:lang w:val="nl-NL"/>
        </w:rPr>
        <w:t xml:space="preserve">. </w:t>
      </w:r>
      <w:bookmarkEnd w:id="55"/>
      <w:bookmarkEnd w:id="56"/>
    </w:p>
    <w:p w14:paraId="18DF1B69" w14:textId="77777777" w:rsidR="00210001" w:rsidRPr="00A30E56" w:rsidRDefault="00210001">
      <w:pPr>
        <w:rPr>
          <w:rFonts w:ascii="Times New Roman" w:eastAsia="Times New Roman" w:hAnsi="Times New Roman" w:cs="Times New Roman"/>
          <w:color w:val="000000"/>
          <w:sz w:val="22"/>
          <w:szCs w:val="22"/>
          <w:lang w:val="nl-NL"/>
        </w:rPr>
      </w:pPr>
    </w:p>
    <w:p w14:paraId="422B45E3" w14:textId="77777777" w:rsidR="00210001" w:rsidRPr="00A30E56" w:rsidRDefault="00DD0BA6" w:rsidP="00A30E56">
      <w:pPr>
        <w:pStyle w:val="Kop2"/>
      </w:pPr>
      <w:bookmarkStart w:id="57" w:name="_Toc31831444"/>
      <w:bookmarkStart w:id="58" w:name="MINDMAP"/>
      <w:bookmarkStart w:id="59" w:name="BKM_50B9090F_0E05_4FCE_B3F5_3DE27C122B3D"/>
      <w:r w:rsidRPr="00A30E56">
        <w:t>Mindmap</w:t>
      </w:r>
      <w:bookmarkEnd w:id="57"/>
    </w:p>
    <w:p w14:paraId="1124FEE4"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geen  </w:t>
      </w:r>
      <w:bookmarkEnd w:id="58"/>
      <w:bookmarkEnd w:id="59"/>
    </w:p>
    <w:p w14:paraId="53533A1B" w14:textId="77777777" w:rsidR="00210001" w:rsidRPr="00A30E56" w:rsidRDefault="00210001">
      <w:pPr>
        <w:rPr>
          <w:rFonts w:ascii="Times New Roman" w:eastAsia="Times New Roman" w:hAnsi="Times New Roman" w:cs="Times New Roman"/>
          <w:color w:val="000000"/>
          <w:sz w:val="22"/>
          <w:szCs w:val="22"/>
          <w:lang w:val="nl-NL"/>
        </w:rPr>
      </w:pPr>
    </w:p>
    <w:p w14:paraId="3AE91060" w14:textId="77777777" w:rsidR="00210001" w:rsidRPr="00A30E56" w:rsidRDefault="00DD0BA6" w:rsidP="00A30E56">
      <w:pPr>
        <w:pStyle w:val="Kop2"/>
      </w:pPr>
      <w:bookmarkStart w:id="60" w:name="_Toc31831445"/>
      <w:bookmarkStart w:id="61" w:name="PURPOSE"/>
      <w:bookmarkStart w:id="62" w:name="BKM_4002406C_8E0B_44BB_909D_9902CD9F95AB"/>
      <w:proofErr w:type="spellStart"/>
      <w:r w:rsidRPr="00A30E56">
        <w:t>Purpose</w:t>
      </w:r>
      <w:bookmarkEnd w:id="60"/>
      <w:proofErr w:type="spellEnd"/>
    </w:p>
    <w:p w14:paraId="1A26024D" w14:textId="77777777" w:rsidR="00111347" w:rsidRDefault="00111347" w:rsidP="00111347">
      <w:pPr>
        <w:jc w:val="both"/>
        <w:rPr>
          <w:rFonts w:eastAsia="Times New Roman"/>
          <w:color w:val="000000"/>
          <w:sz w:val="20"/>
          <w:szCs w:val="20"/>
          <w:lang w:val="nl-NL"/>
        </w:rPr>
      </w:pPr>
    </w:p>
    <w:p w14:paraId="3F330C21" w14:textId="39D4CF95"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Het doel van een zorgmachtiging is om in het kader van de WVGGZ verplichte zorg te kunnen verlenen aan iemand die zich daartegen verzet, maar die de zorg wel nodig heeft. De verplichte zorg moet noodzakelijk zijn om ernstig nadeel af te wenden. Ook kan die verplichte zorg noodzakelijk zijn om onderzoek naar de geestelijke gezondheid van betrokkene uit te voeren of die geestelijke gezondheid te stabiliseren. Verder kan verplichte zorg worden verleend met als doel het zodanig herstellen van de geestelijke gezondheid van betrokkene dat hij zijn</w:t>
      </w:r>
      <w:r w:rsidR="00111347">
        <w:rPr>
          <w:rFonts w:eastAsia="Times New Roman"/>
          <w:color w:val="000000"/>
          <w:sz w:val="20"/>
          <w:szCs w:val="20"/>
          <w:lang w:val="nl-NL"/>
        </w:rPr>
        <w:t xml:space="preserve"> </w:t>
      </w:r>
      <w:r w:rsidR="00045695">
        <w:rPr>
          <w:rFonts w:eastAsia="Times New Roman"/>
          <w:color w:val="000000"/>
          <w:sz w:val="20"/>
          <w:szCs w:val="20"/>
          <w:lang w:val="nl-NL"/>
        </w:rPr>
        <w:t>autonomie</w:t>
      </w:r>
      <w:r w:rsidR="00045695" w:rsidRPr="00111347">
        <w:rPr>
          <w:rFonts w:eastAsia="Times New Roman"/>
          <w:color w:val="000000"/>
          <w:sz w:val="20"/>
          <w:szCs w:val="20"/>
          <w:lang w:val="nl-NL"/>
        </w:rPr>
        <w:t xml:space="preserve"> </w:t>
      </w:r>
      <w:r w:rsidRPr="00111347">
        <w:rPr>
          <w:rFonts w:eastAsia="Times New Roman"/>
          <w:color w:val="000000"/>
          <w:sz w:val="20"/>
          <w:szCs w:val="20"/>
          <w:lang w:val="nl-NL"/>
        </w:rPr>
        <w:t>zoveel mogelijk herwint. Ten slotte kan het doel van verplichte zorg zijn het stabiliseren of herstellen van de fysieke gezondheid van betrokkene. De voorwaarde hierbij is wel dat het gedrag van betrokkene als gevolg van zijn psychische stoornis leidt tot ernstig</w:t>
      </w:r>
      <w:r w:rsidR="00111347">
        <w:rPr>
          <w:rFonts w:eastAsia="Times New Roman"/>
          <w:color w:val="000000"/>
          <w:sz w:val="20"/>
          <w:szCs w:val="20"/>
          <w:lang w:val="nl-NL"/>
        </w:rPr>
        <w:t xml:space="preserve"> </w:t>
      </w:r>
      <w:r w:rsidR="00045695">
        <w:rPr>
          <w:rFonts w:eastAsia="Times New Roman"/>
          <w:color w:val="000000"/>
          <w:sz w:val="20"/>
          <w:szCs w:val="20"/>
          <w:lang w:val="nl-NL"/>
        </w:rPr>
        <w:t xml:space="preserve">fysiek </w:t>
      </w:r>
      <w:r w:rsidRPr="00111347">
        <w:rPr>
          <w:rFonts w:eastAsia="Times New Roman"/>
          <w:color w:val="000000"/>
          <w:sz w:val="20"/>
          <w:szCs w:val="20"/>
          <w:lang w:val="nl-NL"/>
        </w:rPr>
        <w:t xml:space="preserve">nadeel.  </w:t>
      </w:r>
      <w:bookmarkEnd w:id="61"/>
      <w:bookmarkEnd w:id="62"/>
    </w:p>
    <w:p w14:paraId="11049A8A" w14:textId="4B64E018" w:rsidR="00045695" w:rsidRDefault="00045695" w:rsidP="00045695">
      <w:pPr>
        <w:pStyle w:val="Default"/>
        <w:rPr>
          <w:sz w:val="22"/>
          <w:szCs w:val="22"/>
        </w:rPr>
      </w:pPr>
    </w:p>
    <w:p w14:paraId="246524C2" w14:textId="1345D451" w:rsidR="00210001" w:rsidRPr="00045695" w:rsidRDefault="00210001" w:rsidP="00045695">
      <w:pPr>
        <w:rPr>
          <w:rFonts w:ascii="Times New Roman" w:eastAsia="Times New Roman" w:hAnsi="Times New Roman" w:cs="Times New Roman"/>
          <w:color w:val="000000"/>
          <w:sz w:val="22"/>
          <w:szCs w:val="22"/>
          <w:lang w:val="nl-NL"/>
        </w:rPr>
      </w:pPr>
    </w:p>
    <w:p w14:paraId="573FE6FD" w14:textId="77777777" w:rsidR="00210001" w:rsidRPr="00A30E56" w:rsidRDefault="00DD0BA6" w:rsidP="00A30E56">
      <w:pPr>
        <w:pStyle w:val="Kop2"/>
      </w:pPr>
      <w:bookmarkStart w:id="63" w:name="_Toc31831446"/>
      <w:bookmarkStart w:id="64" w:name="PATIENT_POPULATION"/>
      <w:bookmarkStart w:id="65" w:name="BKM_4C10A792_FD00_47F5_9938_348A491F0528"/>
      <w:r w:rsidRPr="00A30E56">
        <w:t xml:space="preserve">Patient </w:t>
      </w:r>
      <w:proofErr w:type="spellStart"/>
      <w:r w:rsidRPr="00A30E56">
        <w:t>Population</w:t>
      </w:r>
      <w:bookmarkEnd w:id="63"/>
      <w:proofErr w:type="spellEnd"/>
    </w:p>
    <w:p w14:paraId="498D60CF" w14:textId="77777777" w:rsidR="00111347" w:rsidRDefault="00111347" w:rsidP="00111347">
      <w:pPr>
        <w:jc w:val="both"/>
        <w:rPr>
          <w:rFonts w:eastAsia="Times New Roman"/>
          <w:color w:val="000000"/>
          <w:sz w:val="20"/>
          <w:szCs w:val="20"/>
          <w:lang w:val="nl-NL"/>
        </w:rPr>
      </w:pPr>
    </w:p>
    <w:p w14:paraId="4FC7CA6D" w14:textId="269045BB"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Elke </w:t>
      </w:r>
      <w:r w:rsidR="00111347" w:rsidRPr="00111347">
        <w:rPr>
          <w:rFonts w:eastAsia="Times New Roman"/>
          <w:color w:val="000000"/>
          <w:sz w:val="20"/>
          <w:szCs w:val="20"/>
          <w:lang w:val="nl-NL"/>
        </w:rPr>
        <w:t>patiënt</w:t>
      </w:r>
      <w:r w:rsidRPr="00111347">
        <w:rPr>
          <w:rFonts w:eastAsia="Times New Roman"/>
          <w:color w:val="000000"/>
          <w:sz w:val="20"/>
          <w:szCs w:val="20"/>
          <w:lang w:val="nl-NL"/>
        </w:rPr>
        <w:t xml:space="preserve"> waarvoor door de rechter een zorgmachtiging </w:t>
      </w:r>
      <w:r w:rsidR="00DA2690">
        <w:rPr>
          <w:rFonts w:eastAsia="Times New Roman"/>
          <w:color w:val="000000"/>
          <w:sz w:val="20"/>
          <w:szCs w:val="20"/>
          <w:lang w:val="nl-NL"/>
        </w:rPr>
        <w:t xml:space="preserve">is </w:t>
      </w:r>
      <w:r w:rsidRPr="00111347">
        <w:rPr>
          <w:rFonts w:eastAsia="Times New Roman"/>
          <w:color w:val="000000"/>
          <w:sz w:val="20"/>
          <w:szCs w:val="20"/>
          <w:lang w:val="nl-NL"/>
        </w:rPr>
        <w:t xml:space="preserve">verleend.   </w:t>
      </w:r>
      <w:bookmarkEnd w:id="64"/>
      <w:bookmarkEnd w:id="65"/>
    </w:p>
    <w:p w14:paraId="3EADA0A6" w14:textId="77777777" w:rsidR="00210001" w:rsidRPr="00A30E56" w:rsidRDefault="00210001">
      <w:pPr>
        <w:rPr>
          <w:rFonts w:ascii="Times New Roman" w:eastAsia="Times New Roman" w:hAnsi="Times New Roman" w:cs="Times New Roman"/>
          <w:color w:val="000000"/>
          <w:sz w:val="22"/>
          <w:szCs w:val="22"/>
          <w:lang w:val="nl-NL"/>
        </w:rPr>
      </w:pPr>
    </w:p>
    <w:p w14:paraId="25F8CD1C" w14:textId="77777777" w:rsidR="00210001" w:rsidRPr="00A30E56" w:rsidRDefault="00DD0BA6" w:rsidP="00A30E56">
      <w:pPr>
        <w:pStyle w:val="Kop2"/>
      </w:pPr>
      <w:bookmarkStart w:id="66" w:name="_Toc31831447"/>
      <w:bookmarkStart w:id="67" w:name="EVIDENCE_BASE"/>
      <w:bookmarkStart w:id="68" w:name="BKM_011FC85D_7AF4_4142_961A_080263868908"/>
      <w:r w:rsidRPr="00A30E56">
        <w:t>Evidence Base</w:t>
      </w:r>
      <w:bookmarkEnd w:id="66"/>
    </w:p>
    <w:p w14:paraId="54E1659D" w14:textId="77777777" w:rsidR="00111347" w:rsidRDefault="00111347" w:rsidP="00111347">
      <w:pPr>
        <w:jc w:val="both"/>
        <w:rPr>
          <w:rFonts w:eastAsia="Times New Roman"/>
          <w:color w:val="000000"/>
          <w:sz w:val="20"/>
          <w:szCs w:val="20"/>
          <w:lang w:val="nl-NL"/>
        </w:rPr>
      </w:pPr>
    </w:p>
    <w:p w14:paraId="66042BF2" w14:textId="656C1D55"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Op grond van 6 Wvggz kan voor de betrokken persoon een zorgmachtiging worden afgegeven door de rechter. Hoofdstuk 6 van de Wvggz beschrijft </w:t>
      </w:r>
      <w:r w:rsidR="00E85E84">
        <w:rPr>
          <w:rFonts w:eastAsia="Times New Roman"/>
          <w:color w:val="000000"/>
          <w:sz w:val="20"/>
          <w:szCs w:val="20"/>
          <w:lang w:val="nl-NL"/>
        </w:rPr>
        <w:t xml:space="preserve">wat de rechter doet voor en bij de afgifte van een </w:t>
      </w:r>
      <w:r w:rsidRPr="00111347">
        <w:rPr>
          <w:rFonts w:eastAsia="Times New Roman"/>
          <w:color w:val="000000"/>
          <w:sz w:val="20"/>
          <w:szCs w:val="20"/>
          <w:lang w:val="nl-NL"/>
        </w:rPr>
        <w:t>zorgmachtiging</w:t>
      </w:r>
      <w:r w:rsidR="00377B78">
        <w:rPr>
          <w:rFonts w:eastAsia="Times New Roman"/>
          <w:color w:val="000000"/>
          <w:sz w:val="20"/>
          <w:szCs w:val="20"/>
          <w:lang w:val="nl-NL"/>
        </w:rPr>
        <w:t>. Hoofdstuk 5 wvggz beschrijft</w:t>
      </w:r>
      <w:r w:rsidRPr="00111347">
        <w:rPr>
          <w:rFonts w:eastAsia="Times New Roman"/>
          <w:color w:val="000000"/>
          <w:sz w:val="20"/>
          <w:szCs w:val="20"/>
          <w:lang w:val="nl-NL"/>
        </w:rPr>
        <w:t xml:space="preserve"> </w:t>
      </w:r>
      <w:r w:rsidR="00334EAE" w:rsidRPr="00111347">
        <w:rPr>
          <w:rFonts w:eastAsia="Times New Roman"/>
          <w:color w:val="000000"/>
          <w:sz w:val="20"/>
          <w:szCs w:val="20"/>
          <w:lang w:val="nl-NL"/>
        </w:rPr>
        <w:t>wat in</w:t>
      </w:r>
      <w:r w:rsidRPr="00111347">
        <w:rPr>
          <w:rFonts w:eastAsia="Times New Roman"/>
          <w:color w:val="000000"/>
          <w:sz w:val="20"/>
          <w:szCs w:val="20"/>
          <w:lang w:val="nl-NL"/>
        </w:rPr>
        <w:t xml:space="preserve"> </w:t>
      </w:r>
      <w:r w:rsidR="00377B78">
        <w:rPr>
          <w:rFonts w:eastAsia="Times New Roman"/>
          <w:color w:val="000000"/>
          <w:sz w:val="20"/>
          <w:szCs w:val="20"/>
          <w:lang w:val="nl-NL"/>
        </w:rPr>
        <w:t xml:space="preserve">een zorgmachtiging </w:t>
      </w:r>
      <w:r w:rsidRPr="00111347">
        <w:rPr>
          <w:rFonts w:eastAsia="Times New Roman"/>
          <w:color w:val="000000"/>
          <w:sz w:val="20"/>
          <w:szCs w:val="20"/>
          <w:lang w:val="nl-NL"/>
        </w:rPr>
        <w:t>hoort te staan</w:t>
      </w:r>
      <w:r w:rsidR="00D839FE">
        <w:rPr>
          <w:rFonts w:eastAsia="Times New Roman"/>
          <w:color w:val="000000"/>
          <w:sz w:val="20"/>
          <w:szCs w:val="20"/>
          <w:lang w:val="nl-NL"/>
        </w:rPr>
        <w:t xml:space="preserve"> (zie ook art. 5.17 lid 4)</w:t>
      </w:r>
      <w:r w:rsidRPr="00111347">
        <w:rPr>
          <w:rFonts w:eastAsia="Times New Roman"/>
          <w:color w:val="000000"/>
          <w:sz w:val="20"/>
          <w:szCs w:val="20"/>
          <w:lang w:val="nl-NL"/>
        </w:rPr>
        <w:t>. Verplichte zorg wordt zo mogelijk ambulant toegepast, dus zonder opname in een GGZ-instelling. Maar zo nodig kan ook een opname verplicht worden opgelegd.</w:t>
      </w:r>
    </w:p>
    <w:p w14:paraId="3C7092E8" w14:textId="77777777" w:rsidR="00210001" w:rsidRPr="00111347" w:rsidRDefault="00210001" w:rsidP="00111347">
      <w:pPr>
        <w:jc w:val="both"/>
        <w:rPr>
          <w:rFonts w:eastAsia="Times New Roman"/>
          <w:color w:val="000000"/>
          <w:sz w:val="20"/>
          <w:szCs w:val="20"/>
          <w:lang w:val="nl-NL"/>
        </w:rPr>
      </w:pPr>
    </w:p>
    <w:p w14:paraId="45C0AD84"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https://www.dwangindezorg.nl/wvggz/zorgmachtiging/wat-is-een-zorgmachtiging</w:t>
      </w:r>
    </w:p>
    <w:p w14:paraId="0BCD75A0"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https://www.dwangindezorg.nl/wvggz/documenten/publicaties/informatiepunt/documenten/1/brochure-zorgmachtiging-professionals </w:t>
      </w:r>
    </w:p>
    <w:p w14:paraId="64263857"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https://www.dwangindezorg.nl/wvggz/documenten/publicaties/informatiepunt/documenten/1/wet-verplichte-ggz  </w:t>
      </w:r>
      <w:bookmarkEnd w:id="67"/>
      <w:bookmarkEnd w:id="68"/>
    </w:p>
    <w:p w14:paraId="294C4ACE" w14:textId="77777777" w:rsidR="00210001" w:rsidRPr="00A30E56" w:rsidRDefault="00210001">
      <w:pPr>
        <w:rPr>
          <w:rFonts w:ascii="Times New Roman" w:eastAsia="Times New Roman" w:hAnsi="Times New Roman" w:cs="Times New Roman"/>
          <w:color w:val="000000"/>
          <w:sz w:val="22"/>
          <w:szCs w:val="22"/>
          <w:lang w:val="nl-NL"/>
        </w:rPr>
      </w:pPr>
    </w:p>
    <w:p w14:paraId="6EDE9B92" w14:textId="77777777" w:rsidR="003858FD" w:rsidRDefault="003858FD">
      <w:pPr>
        <w:rPr>
          <w:b/>
          <w:color w:val="004080"/>
          <w:sz w:val="28"/>
          <w:szCs w:val="28"/>
          <w:lang w:val="nl-NL"/>
        </w:rPr>
      </w:pPr>
      <w:r w:rsidRPr="00984DF8">
        <w:rPr>
          <w:lang w:val="nl-NL"/>
        </w:rPr>
        <w:br w:type="page"/>
      </w:r>
    </w:p>
    <w:p w14:paraId="6D032EF7" w14:textId="77777777" w:rsidR="00210001" w:rsidRDefault="00DD0BA6" w:rsidP="00A30E56">
      <w:pPr>
        <w:pStyle w:val="Kop2"/>
      </w:pPr>
      <w:bookmarkStart w:id="69" w:name="_Toc31831448"/>
      <w:r>
        <w:lastRenderedPageBreak/>
        <w:t>Information Model</w:t>
      </w:r>
      <w:bookmarkEnd w:id="69"/>
    </w:p>
    <w:p w14:paraId="2E2DAE8C" w14:textId="77777777" w:rsidR="00210001" w:rsidRDefault="00210001">
      <w:pPr>
        <w:rPr>
          <w:rFonts w:ascii="Times New Roman" w:eastAsia="Times New Roman" w:hAnsi="Times New Roman" w:cs="Times New Roman"/>
          <w:color w:val="000000"/>
          <w:sz w:val="22"/>
          <w:szCs w:val="22"/>
        </w:rPr>
      </w:pPr>
    </w:p>
    <w:p w14:paraId="298DEB3B" w14:textId="77777777" w:rsidR="00210001" w:rsidRDefault="00DD0BA6" w:rsidP="00111347">
      <w:pPr>
        <w:ind w:hanging="851"/>
        <w:jc w:val="center"/>
        <w:rPr>
          <w:rFonts w:ascii="Times New Roman" w:eastAsia="Times New Roman" w:hAnsi="Times New Roman" w:cs="Times New Roman"/>
          <w:color w:val="000000"/>
          <w:sz w:val="22"/>
          <w:szCs w:val="22"/>
        </w:rPr>
      </w:pPr>
      <w:bookmarkStart w:id="70" w:name="BKM_F590CAF4_FBA4_4AF1_BC8A_DCDD5486721D"/>
      <w:commentRangeStart w:id="71"/>
      <w:commentRangeStart w:id="72"/>
      <w:r>
        <w:rPr>
          <w:noProof/>
        </w:rPr>
        <w:drawing>
          <wp:inline distT="0" distB="0" distL="0" distR="0" wp14:anchorId="59618900" wp14:editId="0DD1A80F">
            <wp:extent cx="6852866" cy="357187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11"/>
                    <a:stretch>
                      <a:fillRect/>
                    </a:stretch>
                  </pic:blipFill>
                  <pic:spPr bwMode="auto">
                    <a:xfrm>
                      <a:off x="0" y="0"/>
                      <a:ext cx="6861309" cy="3576276"/>
                    </a:xfrm>
                    <a:prstGeom prst="rect">
                      <a:avLst/>
                    </a:prstGeom>
                    <a:noFill/>
                    <a:ln w="9525">
                      <a:noFill/>
                      <a:miter lim="800000"/>
                      <a:headEnd/>
                      <a:tailEnd/>
                    </a:ln>
                  </pic:spPr>
                </pic:pic>
              </a:graphicData>
            </a:graphic>
          </wp:inline>
        </w:drawing>
      </w:r>
      <w:bookmarkEnd w:id="70"/>
      <w:commentRangeEnd w:id="71"/>
      <w:commentRangeEnd w:id="72"/>
      <w:r w:rsidR="00E85E84">
        <w:rPr>
          <w:rStyle w:val="Verwijzingopmerking"/>
        </w:rPr>
        <w:commentReference w:id="71"/>
      </w:r>
      <w:r w:rsidR="00E85E84">
        <w:rPr>
          <w:rStyle w:val="Verwijzingopmerking"/>
        </w:rPr>
        <w:commentReference w:id="72"/>
      </w:r>
    </w:p>
    <w:p w14:paraId="4485FD04" w14:textId="77777777" w:rsidR="00210001" w:rsidRDefault="00210001">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4B97B8D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3486056"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AA4B3EF"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34EAE" w14:paraId="3B1A708C"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69B8C04"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Zorgmachtiging</w:t>
            </w:r>
            <w:proofErr w:type="spellEnd"/>
          </w:p>
          <w:p w14:paraId="685742DA"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 GGZNL2029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AC9762" w14:textId="77777777" w:rsidR="00210001" w:rsidRPr="00984DF8" w:rsidRDefault="003858FD" w:rsidP="00192A3B">
            <w:pPr>
              <w:rPr>
                <w:rFonts w:eastAsia="Times New Roman"/>
                <w:color w:val="000000"/>
                <w:sz w:val="20"/>
                <w:szCs w:val="20"/>
                <w:lang w:val="nl-NL"/>
              </w:rPr>
            </w:pPr>
            <w:proofErr w:type="gramStart"/>
            <w:r w:rsidRPr="00192A3B">
              <w:rPr>
                <w:rFonts w:eastAsia="Times New Roman"/>
                <w:color w:val="000000"/>
                <w:sz w:val="20"/>
                <w:szCs w:val="20"/>
                <w:lang w:val="nl-NL"/>
              </w:rPr>
              <w:t xml:space="preserve">Het </w:t>
            </w:r>
            <w:r w:rsidR="00DD0BA6" w:rsidRPr="00192A3B">
              <w:rPr>
                <w:rFonts w:eastAsia="Times New Roman"/>
                <w:color w:val="000000"/>
                <w:sz w:val="20"/>
                <w:szCs w:val="20"/>
                <w:lang w:val="nl-NL"/>
              </w:rPr>
              <w:t xml:space="preserve"> rootconcept</w:t>
            </w:r>
            <w:proofErr w:type="gramEnd"/>
            <w:r w:rsidR="00DD0BA6" w:rsidRPr="00192A3B">
              <w:rPr>
                <w:rFonts w:eastAsia="Times New Roman"/>
                <w:color w:val="000000"/>
                <w:sz w:val="20"/>
                <w:szCs w:val="20"/>
                <w:lang w:val="nl-NL"/>
              </w:rPr>
              <w:t xml:space="preserve"> bevat alle gegevenselementen van de bouwsteen</w:t>
            </w:r>
            <w:r w:rsidRPr="00192A3B">
              <w:rPr>
                <w:rFonts w:eastAsia="Times New Roman"/>
                <w:color w:val="000000"/>
                <w:sz w:val="20"/>
                <w:szCs w:val="20"/>
                <w:lang w:val="nl-NL"/>
              </w:rPr>
              <w:t xml:space="preserve"> Zorgmachtiging</w:t>
            </w:r>
          </w:p>
          <w:p w14:paraId="563883E9" w14:textId="77777777" w:rsidR="00210001" w:rsidRPr="00984DF8" w:rsidRDefault="00210001">
            <w:pPr>
              <w:rPr>
                <w:rFonts w:eastAsia="Times New Roman"/>
                <w:color w:val="000000"/>
                <w:sz w:val="20"/>
                <w:szCs w:val="20"/>
                <w:lang w:val="nl-NL"/>
              </w:rPr>
            </w:pPr>
          </w:p>
          <w:p w14:paraId="51295E7B" w14:textId="77777777" w:rsidR="00210001" w:rsidRPr="00984DF8" w:rsidRDefault="00210001">
            <w:pPr>
              <w:rPr>
                <w:rFonts w:eastAsia="Times New Roman"/>
                <w:color w:val="000000"/>
                <w:sz w:val="20"/>
                <w:szCs w:val="20"/>
                <w:lang w:val="nl-NL"/>
              </w:rPr>
            </w:pPr>
          </w:p>
        </w:tc>
      </w:tr>
      <w:tr w:rsidR="00210001" w:rsidRPr="00334EAE" w14:paraId="5D8889B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05C78DD" w14:textId="77777777" w:rsidR="00210001" w:rsidRPr="00984DF8"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956D21" w14:textId="77777777" w:rsidR="00210001" w:rsidRPr="00984DF8" w:rsidRDefault="00210001">
            <w:pPr>
              <w:rPr>
                <w:rFonts w:eastAsia="Times New Roman"/>
                <w:color w:val="000000"/>
                <w:sz w:val="22"/>
                <w:szCs w:val="22"/>
                <w:lang w:val="nl-NL"/>
              </w:rPr>
            </w:pPr>
          </w:p>
        </w:tc>
      </w:tr>
      <w:tr w:rsidR="00210001" w:rsidRPr="00334EAE" w14:paraId="3D18CC6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A173985" w14:textId="77777777" w:rsidR="00210001" w:rsidRPr="00984DF8"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068493" w14:textId="77777777" w:rsidR="00210001" w:rsidRPr="00984DF8" w:rsidRDefault="00210001">
            <w:pPr>
              <w:rPr>
                <w:rFonts w:eastAsia="Times New Roman"/>
                <w:color w:val="000000"/>
                <w:sz w:val="22"/>
                <w:szCs w:val="22"/>
                <w:lang w:val="nl-NL"/>
              </w:rPr>
            </w:pPr>
          </w:p>
        </w:tc>
      </w:tr>
    </w:tbl>
    <w:p w14:paraId="7B664C74" w14:textId="77777777" w:rsidR="00210001" w:rsidRPr="00984DF8"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0805F2A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8FF175"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2EDDF6"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34EAE" w14:paraId="26714CF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73A7A55"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Initiator voor de zorgmachtiging</w:t>
            </w:r>
          </w:p>
          <w:p w14:paraId="4973F947" w14:textId="77777777" w:rsidR="00210001" w:rsidRPr="00192A3B" w:rsidRDefault="00DD0BA6">
            <w:pPr>
              <w:rPr>
                <w:rFonts w:eastAsia="Times New Roman"/>
                <w:color w:val="000000"/>
                <w:sz w:val="20"/>
                <w:szCs w:val="20"/>
                <w:lang w:val="nl-NL"/>
              </w:rPr>
            </w:pPr>
            <w:r w:rsidRPr="00192A3B">
              <w:rPr>
                <w:rFonts w:eastAsia="Times New Roman"/>
                <w:i/>
                <w:color w:val="000000"/>
                <w:sz w:val="20"/>
                <w:szCs w:val="20"/>
                <w:lang w:val="nl-NL"/>
              </w:rPr>
              <w:t>GGZNL: GGZNL2065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2EEFF0" w14:textId="3654BE09"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Door wie is de </w:t>
            </w:r>
            <w:r w:rsidR="00984DF8">
              <w:rPr>
                <w:rFonts w:eastAsia="Times New Roman"/>
                <w:color w:val="000000"/>
                <w:sz w:val="20"/>
                <w:szCs w:val="20"/>
                <w:lang w:val="nl-NL"/>
              </w:rPr>
              <w:t>zorgmachtiging</w:t>
            </w:r>
            <w:del w:id="73" w:author="Alexandra Reijerse" w:date="2020-03-09T11:44:00Z">
              <w:r w:rsidR="00984DF8" w:rsidDel="00E85E84">
                <w:rPr>
                  <w:rFonts w:eastAsia="Times New Roman"/>
                  <w:color w:val="000000"/>
                  <w:sz w:val="20"/>
                  <w:szCs w:val="20"/>
                  <w:lang w:val="nl-NL"/>
                </w:rPr>
                <w:delText xml:space="preserve"> </w:delText>
              </w:r>
            </w:del>
            <w:ins w:id="74" w:author="Alexandra Reijerse" w:date="2020-03-09T11:44:00Z">
              <w:r w:rsidR="00E85E84">
                <w:rPr>
                  <w:rFonts w:eastAsia="Times New Roman"/>
                  <w:color w:val="000000"/>
                  <w:sz w:val="20"/>
                  <w:szCs w:val="20"/>
                  <w:lang w:val="nl-NL"/>
                </w:rPr>
                <w:t xml:space="preserve"> aangevraagd</w:t>
              </w:r>
            </w:ins>
            <w:commentRangeStart w:id="75"/>
            <w:del w:id="76" w:author="Alexandra Reijerse" w:date="2020-03-09T11:44:00Z">
              <w:r w:rsidRPr="00192A3B" w:rsidDel="00E85E84">
                <w:rPr>
                  <w:rFonts w:eastAsia="Times New Roman"/>
                  <w:color w:val="000000"/>
                  <w:sz w:val="20"/>
                  <w:szCs w:val="20"/>
                  <w:lang w:val="nl-NL"/>
                </w:rPr>
                <w:delText>geïnitieerd</w:delText>
              </w:r>
              <w:commentRangeEnd w:id="75"/>
              <w:r w:rsidR="005B77E5" w:rsidDel="00E85E84">
                <w:rPr>
                  <w:rStyle w:val="Verwijzingopmerking"/>
                </w:rPr>
                <w:commentReference w:id="75"/>
              </w:r>
            </w:del>
            <w:r w:rsidRPr="00192A3B">
              <w:rPr>
                <w:rFonts w:eastAsia="Times New Roman"/>
                <w:color w:val="000000"/>
                <w:sz w:val="20"/>
                <w:szCs w:val="20"/>
                <w:lang w:val="nl-NL"/>
              </w:rPr>
              <w:t xml:space="preserve">? </w:t>
            </w:r>
          </w:p>
          <w:p w14:paraId="00B7872F" w14:textId="77777777" w:rsidR="00210001" w:rsidRPr="00192A3B" w:rsidRDefault="00210001">
            <w:pPr>
              <w:rPr>
                <w:rFonts w:eastAsia="Times New Roman"/>
                <w:color w:val="000000"/>
                <w:sz w:val="20"/>
                <w:szCs w:val="20"/>
                <w:lang w:val="nl-NL"/>
              </w:rPr>
            </w:pPr>
          </w:p>
          <w:p w14:paraId="1BC9C402" w14:textId="77777777" w:rsidR="00210001" w:rsidRPr="00192A3B" w:rsidRDefault="00210001">
            <w:pPr>
              <w:rPr>
                <w:rFonts w:eastAsia="Times New Roman"/>
                <w:color w:val="000000"/>
                <w:sz w:val="20"/>
                <w:szCs w:val="20"/>
                <w:lang w:val="nl-NL"/>
              </w:rPr>
            </w:pPr>
          </w:p>
        </w:tc>
      </w:tr>
      <w:tr w:rsidR="00210001" w:rsidRPr="00334EAE" w14:paraId="419C6F3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A26ED1"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822A44" w14:textId="77777777" w:rsidR="00210001" w:rsidRPr="00192A3B" w:rsidRDefault="00210001">
            <w:pPr>
              <w:rPr>
                <w:rFonts w:eastAsia="Times New Roman"/>
                <w:color w:val="000000"/>
                <w:sz w:val="22"/>
                <w:szCs w:val="22"/>
                <w:lang w:val="nl-NL"/>
              </w:rPr>
            </w:pPr>
          </w:p>
        </w:tc>
      </w:tr>
      <w:tr w:rsidR="00210001" w:rsidRPr="00334EAE" w14:paraId="4B9D603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4264B"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DC864" w14:textId="77777777" w:rsidR="00210001" w:rsidRPr="00192A3B" w:rsidRDefault="00210001">
            <w:pPr>
              <w:rPr>
                <w:rFonts w:eastAsia="Times New Roman"/>
                <w:color w:val="000000"/>
                <w:sz w:val="22"/>
                <w:szCs w:val="22"/>
                <w:lang w:val="nl-NL"/>
              </w:rPr>
            </w:pPr>
          </w:p>
        </w:tc>
      </w:tr>
    </w:tbl>
    <w:p w14:paraId="6F803D06"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7FAC15A3"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B1FE60"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87871A2"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34EAE" w14:paraId="5067FA84"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C6FA7D"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Contactgegevens</w:t>
            </w:r>
            <w:proofErr w:type="spellEnd"/>
            <w:r w:rsidRPr="00192A3B">
              <w:rPr>
                <w:rFonts w:eastAsia="Times New Roman"/>
                <w:color w:val="000000"/>
                <w:sz w:val="20"/>
                <w:szCs w:val="20"/>
              </w:rPr>
              <w:t xml:space="preserve"> </w:t>
            </w:r>
            <w:proofErr w:type="spellStart"/>
            <w:r w:rsidRPr="00192A3B">
              <w:rPr>
                <w:rFonts w:eastAsia="Times New Roman"/>
                <w:color w:val="000000"/>
                <w:sz w:val="20"/>
                <w:szCs w:val="20"/>
              </w:rPr>
              <w:t>Rechter</w:t>
            </w:r>
            <w:proofErr w:type="spellEnd"/>
          </w:p>
          <w:p w14:paraId="77845304"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 GGZNL2070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71B6D7" w14:textId="1F5BF845" w:rsidR="00210001" w:rsidRPr="00192A3B" w:rsidRDefault="00DD0BA6">
            <w:pPr>
              <w:rPr>
                <w:rFonts w:eastAsia="Times New Roman"/>
                <w:color w:val="000000"/>
                <w:sz w:val="20"/>
                <w:szCs w:val="20"/>
                <w:lang w:val="nl-NL"/>
              </w:rPr>
            </w:pPr>
            <w:commentRangeStart w:id="77"/>
            <w:commentRangeStart w:id="78"/>
            <w:r w:rsidRPr="00192A3B">
              <w:rPr>
                <w:rFonts w:eastAsia="Times New Roman"/>
                <w:color w:val="000000"/>
                <w:sz w:val="20"/>
                <w:szCs w:val="20"/>
                <w:lang w:val="nl-NL"/>
              </w:rPr>
              <w:t xml:space="preserve">Contactgegevens </w:t>
            </w:r>
            <w:commentRangeEnd w:id="77"/>
            <w:r w:rsidR="007E593A">
              <w:rPr>
                <w:rStyle w:val="Verwijzingopmerking"/>
              </w:rPr>
              <w:commentReference w:id="77"/>
            </w:r>
            <w:commentRangeEnd w:id="78"/>
            <w:r w:rsidR="00E85E84">
              <w:rPr>
                <w:rStyle w:val="Verwijzingopmerking"/>
              </w:rPr>
              <w:commentReference w:id="78"/>
            </w:r>
            <w:ins w:id="79" w:author="Alexandra Reijerse" w:date="2020-03-09T11:44:00Z">
              <w:r w:rsidR="00E85E84">
                <w:rPr>
                  <w:rFonts w:eastAsia="Times New Roman"/>
                  <w:color w:val="000000"/>
                  <w:sz w:val="20"/>
                  <w:szCs w:val="20"/>
                  <w:lang w:val="nl-NL"/>
                </w:rPr>
                <w:t xml:space="preserve"> </w:t>
              </w:r>
            </w:ins>
            <w:r w:rsidRPr="00192A3B">
              <w:rPr>
                <w:rFonts w:eastAsia="Times New Roman"/>
                <w:color w:val="000000"/>
                <w:sz w:val="20"/>
                <w:szCs w:val="20"/>
                <w:lang w:val="nl-NL"/>
              </w:rPr>
              <w:t xml:space="preserve">Rechter (zib zorgaanbieder aanpassen naar niet zorg). </w:t>
            </w:r>
          </w:p>
          <w:p w14:paraId="67802FA5" w14:textId="77777777" w:rsidR="00210001" w:rsidRPr="00192A3B" w:rsidRDefault="00210001">
            <w:pPr>
              <w:rPr>
                <w:rFonts w:eastAsia="Times New Roman"/>
                <w:color w:val="000000"/>
                <w:sz w:val="20"/>
                <w:szCs w:val="20"/>
                <w:lang w:val="nl-NL"/>
              </w:rPr>
            </w:pPr>
          </w:p>
          <w:p w14:paraId="3BB0A91B" w14:textId="77777777" w:rsidR="00210001" w:rsidRPr="00192A3B" w:rsidRDefault="00210001">
            <w:pPr>
              <w:rPr>
                <w:rFonts w:eastAsia="Times New Roman"/>
                <w:color w:val="000000"/>
                <w:sz w:val="20"/>
                <w:szCs w:val="20"/>
                <w:lang w:val="nl-NL"/>
              </w:rPr>
            </w:pPr>
          </w:p>
          <w:p w14:paraId="03543453" w14:textId="77777777" w:rsidR="00210001" w:rsidRPr="00192A3B" w:rsidRDefault="00210001">
            <w:pPr>
              <w:rPr>
                <w:rFonts w:eastAsia="Times New Roman"/>
                <w:color w:val="000000"/>
                <w:sz w:val="20"/>
                <w:szCs w:val="20"/>
                <w:lang w:val="nl-NL"/>
              </w:rPr>
            </w:pPr>
          </w:p>
        </w:tc>
      </w:tr>
      <w:tr w:rsidR="00210001" w:rsidRPr="00334EAE" w14:paraId="4625CE8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00273CB"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211B6C" w14:textId="77777777" w:rsidR="00210001" w:rsidRPr="00192A3B" w:rsidRDefault="00210001">
            <w:pPr>
              <w:rPr>
                <w:rFonts w:eastAsia="Times New Roman"/>
                <w:color w:val="000000"/>
                <w:sz w:val="22"/>
                <w:szCs w:val="22"/>
                <w:lang w:val="nl-NL"/>
              </w:rPr>
            </w:pPr>
          </w:p>
        </w:tc>
      </w:tr>
      <w:tr w:rsidR="00210001" w:rsidRPr="00334EAE" w14:paraId="1E86823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721300"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4FB2AE" w14:textId="77777777" w:rsidR="00210001" w:rsidRPr="00192A3B" w:rsidRDefault="00210001">
            <w:pPr>
              <w:rPr>
                <w:rFonts w:eastAsia="Times New Roman"/>
                <w:color w:val="000000"/>
                <w:sz w:val="22"/>
                <w:szCs w:val="22"/>
                <w:lang w:val="nl-NL"/>
              </w:rPr>
            </w:pPr>
          </w:p>
        </w:tc>
      </w:tr>
    </w:tbl>
    <w:p w14:paraId="293E8359" w14:textId="5F505C1A" w:rsidR="00210001"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32125" w:rsidRPr="00192A3B" w14:paraId="67053157" w14:textId="77777777" w:rsidTr="00C05D84">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6CCF346" w14:textId="7EB87E90" w:rsidR="00232125" w:rsidRPr="00192A3B" w:rsidRDefault="00232125" w:rsidP="00232125">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9D77AE" w14:textId="4F1BE52E" w:rsidR="00232125" w:rsidRPr="00192A3B" w:rsidRDefault="00232125" w:rsidP="00232125">
            <w:pPr>
              <w:jc w:val="center"/>
              <w:rPr>
                <w:b/>
                <w:color w:val="000000"/>
                <w:sz w:val="22"/>
                <w:szCs w:val="22"/>
              </w:rPr>
            </w:pPr>
            <w:proofErr w:type="spellStart"/>
            <w:r w:rsidRPr="00192A3B">
              <w:rPr>
                <w:b/>
                <w:color w:val="000000"/>
                <w:sz w:val="22"/>
                <w:szCs w:val="22"/>
              </w:rPr>
              <w:t>Definitie</w:t>
            </w:r>
            <w:proofErr w:type="spellEnd"/>
          </w:p>
        </w:tc>
      </w:tr>
      <w:tr w:rsidR="00232125" w:rsidRPr="00334EAE" w14:paraId="5BD03BF0" w14:textId="77777777" w:rsidTr="00C05D84">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EBEEE4C" w14:textId="77777777" w:rsidR="00232125" w:rsidRPr="00192A3B" w:rsidRDefault="00232125" w:rsidP="00232125">
            <w:pPr>
              <w:rPr>
                <w:rFonts w:eastAsia="Times New Roman"/>
                <w:color w:val="000000"/>
                <w:sz w:val="20"/>
                <w:szCs w:val="20"/>
              </w:rPr>
            </w:pPr>
            <w:proofErr w:type="spellStart"/>
            <w:r w:rsidRPr="00192A3B">
              <w:rPr>
                <w:rFonts w:eastAsia="Times New Roman"/>
                <w:color w:val="000000"/>
                <w:sz w:val="20"/>
                <w:szCs w:val="20"/>
              </w:rPr>
              <w:t>Zorgmachtiging</w:t>
            </w:r>
            <w:proofErr w:type="spellEnd"/>
            <w:r w:rsidRPr="00192A3B">
              <w:rPr>
                <w:rFonts w:eastAsia="Times New Roman"/>
                <w:color w:val="000000"/>
                <w:sz w:val="20"/>
                <w:szCs w:val="20"/>
              </w:rPr>
              <w:t xml:space="preserve"> Document</w:t>
            </w:r>
          </w:p>
          <w:p w14:paraId="1440E287" w14:textId="2DC8D8C4" w:rsidR="00232125" w:rsidRPr="00192A3B" w:rsidRDefault="00232125" w:rsidP="00232125">
            <w:pPr>
              <w:rPr>
                <w:rFonts w:eastAsia="Times New Roman"/>
                <w:color w:val="000000"/>
                <w:sz w:val="20"/>
                <w:szCs w:val="20"/>
              </w:rPr>
            </w:pPr>
            <w:r w:rsidRPr="00192A3B">
              <w:rPr>
                <w:rFonts w:eastAsia="Times New Roman"/>
                <w:i/>
                <w:color w:val="000000"/>
                <w:sz w:val="20"/>
                <w:szCs w:val="20"/>
              </w:rPr>
              <w:t>GGZNL: GGZNL2090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309420" w14:textId="77777777" w:rsidR="00232125" w:rsidRPr="00192A3B" w:rsidRDefault="00232125" w:rsidP="00232125">
            <w:pPr>
              <w:rPr>
                <w:rFonts w:eastAsia="Times New Roman"/>
                <w:color w:val="000000"/>
                <w:sz w:val="20"/>
                <w:szCs w:val="20"/>
                <w:lang w:val="nl-NL"/>
              </w:rPr>
            </w:pPr>
            <w:r w:rsidRPr="00192A3B">
              <w:rPr>
                <w:rFonts w:eastAsia="Times New Roman"/>
                <w:color w:val="000000"/>
                <w:sz w:val="20"/>
                <w:szCs w:val="20"/>
                <w:lang w:val="nl-NL"/>
              </w:rPr>
              <w:t xml:space="preserve">Dit is het door de rechter verstrekte document waarin de zorgmachtiging is uitgewerkt. </w:t>
            </w:r>
          </w:p>
          <w:p w14:paraId="34AC94AB" w14:textId="77777777" w:rsidR="00232125" w:rsidRPr="00192A3B" w:rsidRDefault="00232125" w:rsidP="00232125">
            <w:pPr>
              <w:rPr>
                <w:rFonts w:eastAsia="Times New Roman"/>
                <w:color w:val="000000"/>
                <w:sz w:val="20"/>
                <w:szCs w:val="20"/>
                <w:lang w:val="nl-NL"/>
              </w:rPr>
            </w:pPr>
          </w:p>
        </w:tc>
      </w:tr>
      <w:tr w:rsidR="00232125" w:rsidRPr="00334EAE" w14:paraId="125C2BEF" w14:textId="77777777" w:rsidTr="00C05D8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E983B87" w14:textId="77777777" w:rsidR="00232125" w:rsidRPr="00192A3B" w:rsidRDefault="00232125" w:rsidP="00C05D84">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30A5FA" w14:textId="77777777" w:rsidR="00232125" w:rsidRPr="00192A3B" w:rsidRDefault="00232125" w:rsidP="00C05D84">
            <w:pPr>
              <w:rPr>
                <w:rFonts w:eastAsia="Times New Roman"/>
                <w:color w:val="000000"/>
                <w:sz w:val="22"/>
                <w:szCs w:val="22"/>
                <w:lang w:val="nl-NL"/>
              </w:rPr>
            </w:pPr>
          </w:p>
        </w:tc>
      </w:tr>
      <w:tr w:rsidR="00232125" w:rsidRPr="00334EAE" w14:paraId="131EB12D" w14:textId="77777777" w:rsidTr="0023212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50E2791" w14:textId="77777777" w:rsidR="00232125" w:rsidRPr="00192A3B" w:rsidRDefault="00232125" w:rsidP="00C05D84">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10EB46" w14:textId="77777777" w:rsidR="00232125" w:rsidRPr="00192A3B" w:rsidRDefault="00232125" w:rsidP="00C05D84">
            <w:pPr>
              <w:rPr>
                <w:rFonts w:eastAsia="Times New Roman"/>
                <w:color w:val="000000"/>
                <w:sz w:val="22"/>
                <w:szCs w:val="22"/>
                <w:lang w:val="nl-NL"/>
              </w:rPr>
            </w:pPr>
          </w:p>
        </w:tc>
      </w:tr>
    </w:tbl>
    <w:p w14:paraId="5E4787A5" w14:textId="77777777" w:rsidR="00232125" w:rsidRPr="00192A3B" w:rsidRDefault="0023212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2071FABC"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E41C17A"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BA83E7D"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97CC7" w14:paraId="47686AE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ACB00C"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Juridische Onderbouwing ZM</w:t>
            </w:r>
          </w:p>
          <w:p w14:paraId="2EEAAD94" w14:textId="77777777" w:rsidR="00210001" w:rsidRPr="00192A3B" w:rsidRDefault="00DD0BA6">
            <w:pPr>
              <w:rPr>
                <w:rFonts w:eastAsia="Times New Roman"/>
                <w:color w:val="000000"/>
                <w:sz w:val="20"/>
                <w:szCs w:val="20"/>
                <w:lang w:val="nl-NL"/>
              </w:rPr>
            </w:pPr>
            <w:r w:rsidRPr="00192A3B">
              <w:rPr>
                <w:rFonts w:eastAsia="Times New Roman"/>
                <w:i/>
                <w:color w:val="000000"/>
                <w:sz w:val="20"/>
                <w:szCs w:val="20"/>
                <w:lang w:val="nl-NL"/>
              </w:rPr>
              <w:t>GGZNL: GGZNL2075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11CBD9" w14:textId="78103BC9" w:rsidR="00210001" w:rsidRPr="00192A3B" w:rsidRDefault="00DD0BA6">
            <w:pPr>
              <w:rPr>
                <w:rFonts w:eastAsia="Times New Roman"/>
                <w:color w:val="000000"/>
                <w:sz w:val="20"/>
                <w:szCs w:val="20"/>
                <w:lang w:val="nl-NL"/>
              </w:rPr>
            </w:pPr>
            <w:commentRangeStart w:id="80"/>
            <w:r w:rsidRPr="00192A3B">
              <w:rPr>
                <w:rFonts w:eastAsia="Times New Roman"/>
                <w:color w:val="000000"/>
                <w:sz w:val="20"/>
                <w:szCs w:val="20"/>
                <w:lang w:val="nl-NL"/>
              </w:rPr>
              <w:t xml:space="preserve">De juridische </w:t>
            </w:r>
            <w:ins w:id="81" w:author="Alexandra Reijerse" w:date="2020-03-09T12:03:00Z">
              <w:r w:rsidR="00261298">
                <w:rPr>
                  <w:rFonts w:eastAsia="Times New Roman"/>
                  <w:color w:val="000000"/>
                  <w:sz w:val="20"/>
                  <w:szCs w:val="20"/>
                  <w:lang w:val="nl-NL"/>
                </w:rPr>
                <w:t xml:space="preserve">inhoud </w:t>
              </w:r>
            </w:ins>
            <w:del w:id="82" w:author="Alexandra Reijerse" w:date="2020-03-09T12:03:00Z">
              <w:r w:rsidRPr="00192A3B" w:rsidDel="00261298">
                <w:rPr>
                  <w:rFonts w:eastAsia="Times New Roman"/>
                  <w:color w:val="000000"/>
                  <w:sz w:val="20"/>
                  <w:szCs w:val="20"/>
                  <w:lang w:val="nl-NL"/>
                </w:rPr>
                <w:delText xml:space="preserve">onderbouwing </w:delText>
              </w:r>
              <w:commentRangeEnd w:id="80"/>
              <w:r w:rsidR="00261298" w:rsidDel="00261298">
                <w:rPr>
                  <w:rStyle w:val="Verwijzingopmerking"/>
                </w:rPr>
                <w:commentReference w:id="80"/>
              </w:r>
            </w:del>
            <w:r w:rsidRPr="00192A3B">
              <w:rPr>
                <w:rFonts w:eastAsia="Times New Roman"/>
                <w:color w:val="000000"/>
                <w:sz w:val="20"/>
                <w:szCs w:val="20"/>
                <w:lang w:val="nl-NL"/>
              </w:rPr>
              <w:t xml:space="preserve">van de </w:t>
            </w:r>
            <w:del w:id="84" w:author="Alexandra Reijerse" w:date="2020-03-09T11:58:00Z">
              <w:r w:rsidRPr="00192A3B" w:rsidDel="00377B78">
                <w:rPr>
                  <w:rFonts w:eastAsia="Times New Roman"/>
                  <w:color w:val="000000"/>
                  <w:sz w:val="20"/>
                  <w:szCs w:val="20"/>
                  <w:lang w:val="nl-NL"/>
                </w:rPr>
                <w:delText>maatregel</w:delText>
              </w:r>
            </w:del>
            <w:ins w:id="85" w:author="Alexandra Reijerse" w:date="2020-03-09T11:58:00Z">
              <w:r w:rsidR="00377B78">
                <w:rPr>
                  <w:rFonts w:eastAsia="Times New Roman"/>
                  <w:color w:val="000000"/>
                  <w:sz w:val="20"/>
                  <w:szCs w:val="20"/>
                  <w:lang w:val="nl-NL"/>
                </w:rPr>
                <w:t>machtiging</w:t>
              </w:r>
            </w:ins>
            <w:r w:rsidRPr="00192A3B">
              <w:rPr>
                <w:rFonts w:eastAsia="Times New Roman"/>
                <w:color w:val="000000"/>
                <w:sz w:val="20"/>
                <w:szCs w:val="20"/>
                <w:lang w:val="nl-NL"/>
              </w:rPr>
              <w:t>.</w:t>
            </w:r>
          </w:p>
          <w:p w14:paraId="51C62FCE" w14:textId="1154E92E"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lastRenderedPageBreak/>
              <w:t>Dit kan bijvoorbeeld zijn op basis van een medische verklaring door een psychiater.</w:t>
            </w:r>
            <w:ins w:id="86" w:author="Alexandra Reijerse" w:date="2020-03-09T12:03:00Z">
              <w:r w:rsidR="00261298">
                <w:rPr>
                  <w:rFonts w:eastAsia="Times New Roman"/>
                  <w:color w:val="000000"/>
                  <w:sz w:val="20"/>
                  <w:szCs w:val="20"/>
                  <w:lang w:val="nl-NL"/>
                </w:rPr>
                <w:t xml:space="preserve"> Inhoud moet voldoen aan de eisen van art. 5:17 lid 4 wvggz</w:t>
              </w:r>
            </w:ins>
          </w:p>
          <w:p w14:paraId="3B24C1EF" w14:textId="77777777" w:rsidR="00210001" w:rsidRPr="00192A3B" w:rsidRDefault="00210001">
            <w:pPr>
              <w:rPr>
                <w:rFonts w:eastAsia="Times New Roman"/>
                <w:color w:val="000000"/>
                <w:sz w:val="20"/>
                <w:szCs w:val="20"/>
                <w:lang w:val="nl-NL"/>
              </w:rPr>
            </w:pPr>
          </w:p>
          <w:p w14:paraId="0C30CE56" w14:textId="77777777" w:rsidR="00210001" w:rsidRPr="00192A3B" w:rsidRDefault="00210001">
            <w:pPr>
              <w:rPr>
                <w:rFonts w:eastAsia="Times New Roman"/>
                <w:color w:val="000000"/>
                <w:sz w:val="20"/>
                <w:szCs w:val="20"/>
                <w:lang w:val="nl-NL"/>
              </w:rPr>
            </w:pPr>
          </w:p>
        </w:tc>
      </w:tr>
      <w:tr w:rsidR="00210001" w:rsidRPr="00397CC7" w14:paraId="3CA7965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DAA39F"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C3D3F7" w14:textId="77777777" w:rsidR="00210001" w:rsidRPr="00192A3B" w:rsidRDefault="00210001">
            <w:pPr>
              <w:rPr>
                <w:rFonts w:eastAsia="Times New Roman"/>
                <w:color w:val="000000"/>
                <w:sz w:val="22"/>
                <w:szCs w:val="22"/>
                <w:lang w:val="nl-NL"/>
              </w:rPr>
            </w:pPr>
          </w:p>
        </w:tc>
      </w:tr>
      <w:tr w:rsidR="00210001" w:rsidRPr="00397CC7" w14:paraId="0F01228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3EE811"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597597" w14:textId="77777777" w:rsidR="00210001" w:rsidRPr="00192A3B" w:rsidRDefault="00210001">
            <w:pPr>
              <w:rPr>
                <w:rFonts w:eastAsia="Times New Roman"/>
                <w:color w:val="000000"/>
                <w:sz w:val="22"/>
                <w:szCs w:val="22"/>
                <w:lang w:val="nl-NL"/>
              </w:rPr>
            </w:pPr>
          </w:p>
        </w:tc>
      </w:tr>
    </w:tbl>
    <w:p w14:paraId="3995AA6C"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3166825D"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DB7B8DE"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C3BE900"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34EAE" w14:paraId="764D8EA6"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A3E9B3" w14:textId="77777777" w:rsidR="00210001" w:rsidRPr="00192A3B" w:rsidRDefault="00DD0BA6">
            <w:pPr>
              <w:rPr>
                <w:rFonts w:eastAsia="Times New Roman"/>
                <w:color w:val="000000"/>
                <w:sz w:val="22"/>
                <w:szCs w:val="22"/>
              </w:rPr>
            </w:pPr>
            <w:proofErr w:type="spellStart"/>
            <w:r w:rsidRPr="00192A3B">
              <w:rPr>
                <w:rFonts w:eastAsia="Times New Roman"/>
                <w:color w:val="000000"/>
                <w:sz w:val="22"/>
                <w:szCs w:val="22"/>
              </w:rPr>
              <w:t>MedischeVerklaring</w:t>
            </w:r>
            <w:proofErr w:type="spellEnd"/>
            <w:r w:rsidRPr="00192A3B">
              <w:rPr>
                <w:rFonts w:eastAsia="Times New Roman"/>
                <w:color w:val="000000"/>
                <w:sz w:val="22"/>
                <w:szCs w:val="22"/>
              </w:rPr>
              <w:t xml:space="preserve"> ZM</w:t>
            </w:r>
          </w:p>
          <w:p w14:paraId="5F494F8B" w14:textId="77777777" w:rsidR="00210001" w:rsidRPr="00192A3B" w:rsidRDefault="00DD0BA6">
            <w:pPr>
              <w:rPr>
                <w:rFonts w:eastAsia="Times New Roman"/>
                <w:color w:val="000000"/>
                <w:sz w:val="22"/>
                <w:szCs w:val="22"/>
              </w:rPr>
            </w:pPr>
            <w:r w:rsidRPr="00192A3B">
              <w:rPr>
                <w:rFonts w:eastAsia="Times New Roman"/>
                <w:i/>
                <w:color w:val="000000"/>
                <w:sz w:val="22"/>
                <w:szCs w:val="22"/>
              </w:rPr>
              <w:t>GGZNL: GGZNL2080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7D6755" w14:textId="77777777" w:rsidR="00210001" w:rsidRPr="00192A3B" w:rsidRDefault="00192A3B">
            <w:pPr>
              <w:rPr>
                <w:rFonts w:eastAsia="Times New Roman"/>
                <w:color w:val="000000"/>
                <w:sz w:val="18"/>
                <w:szCs w:val="18"/>
                <w:lang w:val="nl-NL"/>
              </w:rPr>
            </w:pPr>
            <w:r w:rsidRPr="00192A3B">
              <w:rPr>
                <w:rFonts w:eastAsia="Times New Roman"/>
                <w:color w:val="000000"/>
                <w:sz w:val="20"/>
                <w:szCs w:val="20"/>
                <w:lang w:val="nl-NL"/>
              </w:rPr>
              <w:t>Door een psychiater afgegeven medische verklaring ten behoeve van de zorgmachtiging.</w:t>
            </w:r>
          </w:p>
          <w:p w14:paraId="57F1E791" w14:textId="77777777" w:rsidR="00210001" w:rsidRPr="00192A3B" w:rsidRDefault="00210001">
            <w:pPr>
              <w:rPr>
                <w:rFonts w:eastAsia="Times New Roman"/>
                <w:color w:val="000000"/>
                <w:sz w:val="22"/>
                <w:szCs w:val="22"/>
                <w:lang w:val="nl-NL"/>
              </w:rPr>
            </w:pPr>
          </w:p>
        </w:tc>
      </w:tr>
      <w:tr w:rsidR="00210001" w:rsidRPr="00334EAE" w14:paraId="1553222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666281"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DDAD6E" w14:textId="77777777" w:rsidR="00210001" w:rsidRPr="00192A3B" w:rsidRDefault="00210001">
            <w:pPr>
              <w:rPr>
                <w:rFonts w:eastAsia="Times New Roman"/>
                <w:color w:val="000000"/>
                <w:sz w:val="22"/>
                <w:szCs w:val="22"/>
                <w:lang w:val="nl-NL"/>
              </w:rPr>
            </w:pPr>
          </w:p>
        </w:tc>
      </w:tr>
      <w:tr w:rsidR="00210001" w:rsidRPr="00334EAE" w14:paraId="3EF35B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517600"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28BD50" w14:textId="77777777" w:rsidR="00210001" w:rsidRPr="00192A3B" w:rsidRDefault="00210001">
            <w:pPr>
              <w:rPr>
                <w:rFonts w:eastAsia="Times New Roman"/>
                <w:color w:val="000000"/>
                <w:sz w:val="22"/>
                <w:szCs w:val="22"/>
                <w:lang w:val="nl-NL"/>
              </w:rPr>
            </w:pPr>
          </w:p>
        </w:tc>
      </w:tr>
    </w:tbl>
    <w:p w14:paraId="1903D1B4"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735B1F37"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90A99A"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C75029"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34EAE" w14:paraId="3673095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C97785" w14:textId="77777777" w:rsidR="00210001" w:rsidRPr="00192A3B" w:rsidRDefault="00DD0BA6">
            <w:pPr>
              <w:rPr>
                <w:rFonts w:eastAsia="Times New Roman"/>
                <w:color w:val="000000"/>
                <w:sz w:val="20"/>
                <w:szCs w:val="20"/>
              </w:rPr>
            </w:pPr>
            <w:r w:rsidRPr="00192A3B">
              <w:rPr>
                <w:rFonts w:eastAsia="Times New Roman"/>
                <w:color w:val="000000"/>
                <w:sz w:val="20"/>
                <w:szCs w:val="20"/>
              </w:rPr>
              <w:t xml:space="preserve">ZIB: </w:t>
            </w:r>
            <w:proofErr w:type="spellStart"/>
            <w:r w:rsidRPr="00192A3B">
              <w:rPr>
                <w:rFonts w:eastAsia="Times New Roman"/>
                <w:color w:val="000000"/>
                <w:sz w:val="20"/>
                <w:szCs w:val="20"/>
              </w:rPr>
              <w:t>Zorgaanbieder</w:t>
            </w:r>
            <w:proofErr w:type="spellEnd"/>
          </w:p>
          <w:p w14:paraId="10FAEA95"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0611A0" w14:textId="28B8B831" w:rsidR="00210001" w:rsidRPr="00192A3B" w:rsidRDefault="00DD0BA6">
            <w:pPr>
              <w:rPr>
                <w:rFonts w:eastAsia="Times New Roman"/>
                <w:color w:val="000000"/>
                <w:sz w:val="20"/>
                <w:szCs w:val="20"/>
                <w:lang w:val="nl-NL"/>
              </w:rPr>
            </w:pPr>
            <w:commentRangeStart w:id="87"/>
            <w:del w:id="88" w:author="Alexandra Reijerse" w:date="2020-03-09T12:04:00Z">
              <w:r w:rsidRPr="00192A3B" w:rsidDel="002463AA">
                <w:rPr>
                  <w:rFonts w:eastAsia="Times New Roman"/>
                  <w:color w:val="000000"/>
                  <w:sz w:val="20"/>
                  <w:szCs w:val="20"/>
                  <w:lang w:val="nl-NL"/>
                </w:rPr>
                <w:delText xml:space="preserve">Waar </w:delText>
              </w:r>
              <w:commentRangeEnd w:id="87"/>
              <w:r w:rsidR="00B166E0" w:rsidDel="002463AA">
                <w:rPr>
                  <w:rStyle w:val="Verwijzingopmerking"/>
                </w:rPr>
                <w:commentReference w:id="87"/>
              </w:r>
              <w:r w:rsidRPr="00192A3B" w:rsidDel="002463AA">
                <w:rPr>
                  <w:rFonts w:eastAsia="Times New Roman"/>
                  <w:color w:val="000000"/>
                  <w:sz w:val="20"/>
                  <w:szCs w:val="20"/>
                  <w:lang w:val="nl-NL"/>
                </w:rPr>
                <w:delText>wordt de zorg verleend:</w:delText>
              </w:r>
            </w:del>
            <w:ins w:id="89" w:author="Alexandra Reijerse" w:date="2020-03-09T12:04:00Z">
              <w:r w:rsidR="00E91F64">
                <w:rPr>
                  <w:sz w:val="22"/>
                  <w:szCs w:val="22"/>
                  <w:lang w:val="nl-NL"/>
                </w:rPr>
                <w:t>Z</w:t>
              </w:r>
              <w:r w:rsidR="002463AA" w:rsidRPr="002463AA">
                <w:rPr>
                  <w:sz w:val="22"/>
                  <w:szCs w:val="22"/>
                  <w:lang w:val="nl-NL"/>
                  <w:rPrChange w:id="90" w:author="Alexandra Reijerse" w:date="2020-03-09T12:04:00Z">
                    <w:rPr>
                      <w:sz w:val="22"/>
                      <w:szCs w:val="22"/>
                    </w:rPr>
                  </w:rPrChange>
                </w:rPr>
                <w:t>orgaanbieder die wordt belast met de uitvoering van de zorgmachtiging en zo nodig de accommodatie</w:t>
              </w:r>
              <w:r w:rsidR="002463AA">
                <w:rPr>
                  <w:sz w:val="22"/>
                  <w:szCs w:val="22"/>
                  <w:lang w:val="nl-NL"/>
                </w:rPr>
                <w:t>:</w:t>
              </w:r>
            </w:ins>
            <w:r w:rsidRPr="00192A3B">
              <w:rPr>
                <w:rFonts w:eastAsia="Times New Roman"/>
                <w:color w:val="000000"/>
                <w:sz w:val="20"/>
                <w:szCs w:val="20"/>
                <w:lang w:val="nl-NL"/>
              </w:rPr>
              <w:t xml:space="preserve"> ZIB locatie of locatiecomponent ZIB zorgaanbieder. </w:t>
            </w:r>
          </w:p>
          <w:p w14:paraId="54DEE324" w14:textId="77777777" w:rsidR="00210001" w:rsidRPr="00192A3B" w:rsidRDefault="00210001">
            <w:pPr>
              <w:rPr>
                <w:rFonts w:eastAsia="Times New Roman"/>
                <w:color w:val="000000"/>
                <w:sz w:val="20"/>
                <w:szCs w:val="20"/>
                <w:lang w:val="nl-NL"/>
              </w:rPr>
            </w:pPr>
          </w:p>
          <w:p w14:paraId="05BCC8E1" w14:textId="77777777" w:rsidR="00210001" w:rsidRPr="00192A3B" w:rsidRDefault="00210001">
            <w:pPr>
              <w:rPr>
                <w:rFonts w:eastAsia="Times New Roman"/>
                <w:color w:val="000000"/>
                <w:sz w:val="20"/>
                <w:szCs w:val="20"/>
                <w:lang w:val="nl-NL"/>
              </w:rPr>
            </w:pPr>
          </w:p>
        </w:tc>
      </w:tr>
      <w:tr w:rsidR="00210001" w:rsidRPr="00334EAE" w14:paraId="046B38F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63987B8"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18A47E" w14:textId="77777777" w:rsidR="00210001" w:rsidRPr="00192A3B" w:rsidRDefault="00210001">
            <w:pPr>
              <w:rPr>
                <w:rFonts w:eastAsia="Times New Roman"/>
                <w:color w:val="000000"/>
                <w:sz w:val="22"/>
                <w:szCs w:val="22"/>
                <w:lang w:val="nl-NL"/>
              </w:rPr>
            </w:pPr>
          </w:p>
        </w:tc>
      </w:tr>
      <w:tr w:rsidR="00210001" w:rsidRPr="00334EAE" w14:paraId="58D8D46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075F2C4"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EF0D29" w14:textId="77777777" w:rsidR="00210001" w:rsidRPr="00192A3B" w:rsidRDefault="00210001">
            <w:pPr>
              <w:rPr>
                <w:rFonts w:eastAsia="Times New Roman"/>
                <w:color w:val="000000"/>
                <w:sz w:val="22"/>
                <w:szCs w:val="22"/>
                <w:lang w:val="nl-NL"/>
              </w:rPr>
            </w:pPr>
          </w:p>
        </w:tc>
      </w:tr>
    </w:tbl>
    <w:p w14:paraId="115A6771"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3B51298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43F079B"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13AFEF"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34EAE" w14:paraId="733E84F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B23738" w14:textId="77777777" w:rsidR="00210001" w:rsidRPr="00192A3B" w:rsidRDefault="00DD0BA6">
            <w:pPr>
              <w:rPr>
                <w:rFonts w:eastAsia="Times New Roman"/>
                <w:color w:val="000000"/>
                <w:sz w:val="20"/>
                <w:szCs w:val="20"/>
              </w:rPr>
            </w:pPr>
            <w:r w:rsidRPr="00192A3B">
              <w:rPr>
                <w:rFonts w:eastAsia="Times New Roman"/>
                <w:color w:val="000000"/>
                <w:sz w:val="20"/>
                <w:szCs w:val="20"/>
              </w:rPr>
              <w:t xml:space="preserve">ZIB: </w:t>
            </w:r>
            <w:proofErr w:type="spellStart"/>
            <w:r w:rsidRPr="00192A3B">
              <w:rPr>
                <w:rFonts w:eastAsia="Times New Roman"/>
                <w:color w:val="000000"/>
                <w:sz w:val="20"/>
                <w:szCs w:val="20"/>
              </w:rPr>
              <w:t>Zorgverlener</w:t>
            </w:r>
            <w:proofErr w:type="spellEnd"/>
          </w:p>
          <w:p w14:paraId="56FD34C3"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DDF960" w14:textId="77777777" w:rsidR="00210001" w:rsidRPr="00192A3B" w:rsidRDefault="00DD0BA6">
            <w:pPr>
              <w:rPr>
                <w:rFonts w:eastAsia="Times New Roman"/>
                <w:color w:val="000000"/>
                <w:sz w:val="20"/>
                <w:szCs w:val="20"/>
                <w:lang w:val="nl-NL"/>
              </w:rPr>
            </w:pPr>
            <w:commentRangeStart w:id="91"/>
            <w:r w:rsidRPr="00192A3B">
              <w:rPr>
                <w:rFonts w:eastAsia="Times New Roman"/>
                <w:color w:val="000000"/>
                <w:sz w:val="20"/>
                <w:szCs w:val="20"/>
                <w:lang w:val="nl-NL"/>
              </w:rPr>
              <w:t>Wie geeft uitvoering aan de zorg?</w:t>
            </w:r>
          </w:p>
          <w:p w14:paraId="40B4BE3A" w14:textId="77777777" w:rsidR="00210001" w:rsidRPr="00192A3B" w:rsidRDefault="00210001">
            <w:pPr>
              <w:rPr>
                <w:rFonts w:eastAsia="Times New Roman"/>
                <w:color w:val="000000"/>
                <w:sz w:val="20"/>
                <w:szCs w:val="20"/>
                <w:lang w:val="nl-NL"/>
              </w:rPr>
            </w:pPr>
          </w:p>
          <w:p w14:paraId="70F2958D"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ZIB 2x </w:t>
            </w:r>
          </w:p>
          <w:p w14:paraId="2560444D"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een keer voor zorgprofessional en een keer geneesheer directeur dus cardinaliteit </w:t>
            </w:r>
            <w:proofErr w:type="gramStart"/>
            <w:r w:rsidRPr="00192A3B">
              <w:rPr>
                <w:rFonts w:eastAsia="Times New Roman"/>
                <w:color w:val="000000"/>
                <w:sz w:val="20"/>
                <w:szCs w:val="20"/>
                <w:lang w:val="nl-NL"/>
              </w:rPr>
              <w:t>2..</w:t>
            </w:r>
            <w:proofErr w:type="gramEnd"/>
            <w:r w:rsidRPr="00192A3B">
              <w:rPr>
                <w:rFonts w:eastAsia="Times New Roman"/>
                <w:color w:val="000000"/>
                <w:sz w:val="20"/>
                <w:szCs w:val="20"/>
                <w:lang w:val="nl-NL"/>
              </w:rPr>
              <w:t xml:space="preserve">*. </w:t>
            </w:r>
          </w:p>
          <w:commentRangeEnd w:id="91"/>
          <w:p w14:paraId="7928FE08" w14:textId="77777777" w:rsidR="00210001" w:rsidRPr="00192A3B" w:rsidRDefault="00E91F64">
            <w:pPr>
              <w:rPr>
                <w:rFonts w:eastAsia="Times New Roman"/>
                <w:color w:val="000000"/>
                <w:sz w:val="20"/>
                <w:szCs w:val="20"/>
                <w:lang w:val="nl-NL"/>
              </w:rPr>
            </w:pPr>
            <w:r>
              <w:rPr>
                <w:rStyle w:val="Verwijzingopmerking"/>
              </w:rPr>
              <w:commentReference w:id="91"/>
            </w:r>
          </w:p>
          <w:p w14:paraId="34A684B9" w14:textId="77777777" w:rsidR="00210001" w:rsidRPr="00192A3B" w:rsidRDefault="00210001">
            <w:pPr>
              <w:rPr>
                <w:rFonts w:eastAsia="Times New Roman"/>
                <w:color w:val="000000"/>
                <w:sz w:val="20"/>
                <w:szCs w:val="20"/>
                <w:lang w:val="nl-NL"/>
              </w:rPr>
            </w:pPr>
          </w:p>
        </w:tc>
      </w:tr>
      <w:tr w:rsidR="00210001" w:rsidRPr="00334EAE" w14:paraId="727838E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07F2CA7"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E0DC81" w14:textId="77777777" w:rsidR="00210001" w:rsidRPr="00192A3B" w:rsidRDefault="00210001">
            <w:pPr>
              <w:rPr>
                <w:rFonts w:eastAsia="Times New Roman"/>
                <w:color w:val="000000"/>
                <w:sz w:val="22"/>
                <w:szCs w:val="22"/>
                <w:lang w:val="nl-NL"/>
              </w:rPr>
            </w:pPr>
          </w:p>
        </w:tc>
      </w:tr>
      <w:tr w:rsidR="00210001" w:rsidRPr="00334EAE" w14:paraId="0AE382B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2BA8F3"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FD1A36" w14:textId="77777777" w:rsidR="00210001" w:rsidRPr="00192A3B" w:rsidRDefault="00210001">
            <w:pPr>
              <w:rPr>
                <w:rFonts w:eastAsia="Times New Roman"/>
                <w:color w:val="000000"/>
                <w:sz w:val="22"/>
                <w:szCs w:val="22"/>
                <w:lang w:val="nl-NL"/>
              </w:rPr>
            </w:pPr>
          </w:p>
        </w:tc>
      </w:tr>
    </w:tbl>
    <w:p w14:paraId="5519FB3F"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6E1B651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0C88124"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70F3971"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34EAE" w14:paraId="3D0BF7C1"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C01F04F" w14:textId="77777777" w:rsidR="00210001" w:rsidRPr="00192A3B" w:rsidRDefault="00DD0BA6">
            <w:pPr>
              <w:rPr>
                <w:rFonts w:eastAsia="Times New Roman"/>
                <w:color w:val="000000"/>
                <w:sz w:val="20"/>
                <w:szCs w:val="20"/>
              </w:rPr>
            </w:pPr>
            <w:proofErr w:type="spellStart"/>
            <w:proofErr w:type="gramStart"/>
            <w:r w:rsidRPr="00192A3B">
              <w:rPr>
                <w:rFonts w:eastAsia="Times New Roman"/>
                <w:color w:val="000000"/>
                <w:sz w:val="20"/>
                <w:szCs w:val="20"/>
              </w:rPr>
              <w:t>ZIB:Patient</w:t>
            </w:r>
            <w:proofErr w:type="spellEnd"/>
            <w:proofErr w:type="gramEnd"/>
          </w:p>
          <w:p w14:paraId="616CCF27"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53FDCF"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Zip </w:t>
            </w:r>
            <w:r w:rsidR="00192A3B" w:rsidRPr="00192A3B">
              <w:rPr>
                <w:rFonts w:eastAsia="Times New Roman"/>
                <w:color w:val="000000"/>
                <w:sz w:val="20"/>
                <w:szCs w:val="20"/>
                <w:lang w:val="nl-NL"/>
              </w:rPr>
              <w:t>patiënt</w:t>
            </w:r>
            <w:r w:rsidRPr="00192A3B">
              <w:rPr>
                <w:rFonts w:eastAsia="Times New Roman"/>
                <w:color w:val="000000"/>
                <w:sz w:val="20"/>
                <w:szCs w:val="20"/>
                <w:lang w:val="nl-NL"/>
              </w:rPr>
              <w:t xml:space="preserve"> voor persoonsgegevens van de betrokkene. </w:t>
            </w:r>
          </w:p>
          <w:p w14:paraId="7F3CC497" w14:textId="77777777" w:rsidR="00210001" w:rsidRPr="00192A3B" w:rsidRDefault="00210001">
            <w:pPr>
              <w:rPr>
                <w:rFonts w:eastAsia="Times New Roman"/>
                <w:color w:val="000000"/>
                <w:sz w:val="20"/>
                <w:szCs w:val="20"/>
                <w:lang w:val="nl-NL"/>
              </w:rPr>
            </w:pPr>
          </w:p>
          <w:p w14:paraId="594EBF41" w14:textId="77777777" w:rsidR="00210001" w:rsidRPr="00192A3B" w:rsidRDefault="00210001">
            <w:pPr>
              <w:rPr>
                <w:rFonts w:eastAsia="Times New Roman"/>
                <w:color w:val="000000"/>
                <w:sz w:val="20"/>
                <w:szCs w:val="20"/>
                <w:lang w:val="nl-NL"/>
              </w:rPr>
            </w:pPr>
          </w:p>
        </w:tc>
      </w:tr>
      <w:tr w:rsidR="00210001" w:rsidRPr="00334EAE" w14:paraId="49F4789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2C8A79"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C8F1E4" w14:textId="77777777" w:rsidR="00210001" w:rsidRPr="00192A3B" w:rsidRDefault="00210001">
            <w:pPr>
              <w:rPr>
                <w:rFonts w:eastAsia="Times New Roman"/>
                <w:color w:val="000000"/>
                <w:sz w:val="22"/>
                <w:szCs w:val="22"/>
                <w:lang w:val="nl-NL"/>
              </w:rPr>
            </w:pPr>
          </w:p>
        </w:tc>
      </w:tr>
      <w:tr w:rsidR="00210001" w:rsidRPr="00334EAE" w14:paraId="1CD5B80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2C22A1E"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D699C4" w14:textId="77777777" w:rsidR="00210001" w:rsidRPr="00192A3B" w:rsidRDefault="00210001">
            <w:pPr>
              <w:rPr>
                <w:rFonts w:eastAsia="Times New Roman"/>
                <w:color w:val="000000"/>
                <w:sz w:val="22"/>
                <w:szCs w:val="22"/>
                <w:lang w:val="nl-NL"/>
              </w:rPr>
            </w:pPr>
          </w:p>
        </w:tc>
      </w:tr>
    </w:tbl>
    <w:p w14:paraId="4E0133B0"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62F09C3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28D6A8"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BFBE33"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34EAE" w14:paraId="19DF498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A4F2C5"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Startdatum</w:t>
            </w:r>
            <w:proofErr w:type="spellEnd"/>
            <w:r w:rsidRPr="00192A3B">
              <w:rPr>
                <w:rFonts w:eastAsia="Times New Roman"/>
                <w:color w:val="000000"/>
                <w:sz w:val="20"/>
                <w:szCs w:val="20"/>
              </w:rPr>
              <w:t xml:space="preserve"> ZM</w:t>
            </w:r>
          </w:p>
          <w:p w14:paraId="2A0249C8" w14:textId="77777777" w:rsidR="00210001" w:rsidRPr="00192A3B" w:rsidRDefault="00DD0BA6">
            <w:pPr>
              <w:rPr>
                <w:rFonts w:eastAsia="Times New Roman"/>
                <w:color w:val="000000"/>
                <w:sz w:val="20"/>
                <w:szCs w:val="20"/>
              </w:rPr>
            </w:pPr>
            <w:r w:rsidRPr="00192A3B">
              <w:rPr>
                <w:rFonts w:eastAsia="Times New Roman"/>
                <w:i/>
                <w:color w:val="000000"/>
                <w:sz w:val="20"/>
                <w:szCs w:val="20"/>
              </w:rPr>
              <w:t>LOINC: 63936-9 Start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D54BCF"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Geldigheidsduur van de </w:t>
            </w:r>
            <w:r w:rsidR="003858FD" w:rsidRPr="00192A3B">
              <w:rPr>
                <w:rFonts w:eastAsia="Times New Roman"/>
                <w:color w:val="000000"/>
                <w:sz w:val="20"/>
                <w:szCs w:val="20"/>
                <w:lang w:val="nl-NL"/>
              </w:rPr>
              <w:t>Zorgmachtiging. De ZM</w:t>
            </w:r>
            <w:r w:rsidRPr="00192A3B">
              <w:rPr>
                <w:rFonts w:eastAsia="Times New Roman"/>
                <w:color w:val="000000"/>
                <w:sz w:val="20"/>
                <w:szCs w:val="20"/>
                <w:lang w:val="nl-NL"/>
              </w:rPr>
              <w:t xml:space="preserve"> is geldig van [datum en tijdstip].</w:t>
            </w:r>
          </w:p>
          <w:p w14:paraId="75CA08FB" w14:textId="77777777" w:rsidR="00210001" w:rsidRPr="00984DF8" w:rsidRDefault="00210001">
            <w:pPr>
              <w:rPr>
                <w:rFonts w:eastAsia="Times New Roman"/>
                <w:color w:val="000000"/>
                <w:sz w:val="20"/>
                <w:szCs w:val="20"/>
                <w:lang w:val="nl-NL"/>
              </w:rPr>
            </w:pPr>
          </w:p>
          <w:p w14:paraId="62C77BA5" w14:textId="77777777" w:rsidR="00210001" w:rsidRPr="00984DF8" w:rsidRDefault="00210001">
            <w:pPr>
              <w:rPr>
                <w:rFonts w:eastAsia="Times New Roman"/>
                <w:color w:val="000000"/>
                <w:sz w:val="20"/>
                <w:szCs w:val="20"/>
                <w:lang w:val="nl-NL"/>
              </w:rPr>
            </w:pPr>
          </w:p>
        </w:tc>
      </w:tr>
      <w:tr w:rsidR="00210001" w:rsidRPr="00334EAE" w14:paraId="5761FBC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61478B1" w14:textId="77777777" w:rsidR="00210001" w:rsidRPr="00984DF8"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66DE10" w14:textId="77777777" w:rsidR="00210001" w:rsidRPr="00984DF8" w:rsidRDefault="00210001">
            <w:pPr>
              <w:rPr>
                <w:rFonts w:eastAsia="Times New Roman"/>
                <w:color w:val="000000"/>
                <w:sz w:val="22"/>
                <w:szCs w:val="22"/>
                <w:lang w:val="nl-NL"/>
              </w:rPr>
            </w:pPr>
          </w:p>
        </w:tc>
      </w:tr>
      <w:tr w:rsidR="00210001" w:rsidRPr="00334EAE" w14:paraId="4CA36F7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5040356" w14:textId="77777777" w:rsidR="00210001" w:rsidRPr="00984DF8"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00ED7B" w14:textId="77777777" w:rsidR="00210001" w:rsidRPr="00984DF8" w:rsidRDefault="00210001">
            <w:pPr>
              <w:rPr>
                <w:rFonts w:eastAsia="Times New Roman"/>
                <w:color w:val="000000"/>
                <w:sz w:val="22"/>
                <w:szCs w:val="22"/>
                <w:lang w:val="nl-NL"/>
              </w:rPr>
            </w:pPr>
          </w:p>
        </w:tc>
      </w:tr>
    </w:tbl>
    <w:p w14:paraId="34F7CB4C" w14:textId="77777777" w:rsidR="00210001" w:rsidRPr="00984DF8"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429051B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13EFCC0"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87318F0"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34EAE" w14:paraId="0E1727F1"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9C42A9"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Stopdatum</w:t>
            </w:r>
            <w:proofErr w:type="spellEnd"/>
            <w:r w:rsidRPr="00192A3B">
              <w:rPr>
                <w:rFonts w:eastAsia="Times New Roman"/>
                <w:color w:val="000000"/>
                <w:sz w:val="20"/>
                <w:szCs w:val="20"/>
              </w:rPr>
              <w:t xml:space="preserve"> ZM</w:t>
            </w:r>
          </w:p>
          <w:p w14:paraId="46B60B0F" w14:textId="77777777" w:rsidR="00210001" w:rsidRPr="00192A3B" w:rsidRDefault="00DD0BA6">
            <w:pPr>
              <w:rPr>
                <w:rFonts w:eastAsia="Times New Roman"/>
                <w:color w:val="000000"/>
                <w:sz w:val="20"/>
                <w:szCs w:val="20"/>
              </w:rPr>
            </w:pPr>
            <w:r w:rsidRPr="00192A3B">
              <w:rPr>
                <w:rFonts w:eastAsia="Times New Roman"/>
                <w:i/>
                <w:color w:val="000000"/>
                <w:sz w:val="20"/>
                <w:szCs w:val="20"/>
              </w:rPr>
              <w:t>LOINC: 63939-3 End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D32B18" w14:textId="77777777" w:rsidR="00210001" w:rsidRPr="00192A3B" w:rsidRDefault="00DD0BA6" w:rsidP="00192A3B">
            <w:pPr>
              <w:rPr>
                <w:rFonts w:eastAsia="Times New Roman"/>
                <w:color w:val="000000"/>
                <w:sz w:val="20"/>
                <w:szCs w:val="20"/>
                <w:lang w:val="nl-NL"/>
              </w:rPr>
            </w:pPr>
            <w:r w:rsidRPr="00192A3B">
              <w:rPr>
                <w:rFonts w:eastAsia="Times New Roman"/>
                <w:color w:val="000000"/>
                <w:sz w:val="20"/>
                <w:szCs w:val="20"/>
                <w:lang w:val="nl-NL"/>
              </w:rPr>
              <w:t xml:space="preserve">Geldigheidsduur van </w:t>
            </w:r>
            <w:r w:rsidR="003858FD" w:rsidRPr="00192A3B">
              <w:rPr>
                <w:rFonts w:eastAsia="Times New Roman"/>
                <w:color w:val="000000"/>
                <w:sz w:val="20"/>
                <w:szCs w:val="20"/>
                <w:lang w:val="nl-NL"/>
              </w:rPr>
              <w:t xml:space="preserve">de Zorgmachtiging. De ZM </w:t>
            </w:r>
            <w:r w:rsidRPr="00192A3B">
              <w:rPr>
                <w:rFonts w:eastAsia="Times New Roman"/>
                <w:color w:val="000000"/>
                <w:sz w:val="20"/>
                <w:szCs w:val="20"/>
                <w:lang w:val="nl-NL"/>
              </w:rPr>
              <w:t xml:space="preserve">is geldig tot en met [datum en tijdstip]. </w:t>
            </w:r>
            <w:r w:rsidR="00192A3B">
              <w:rPr>
                <w:rFonts w:eastAsia="Times New Roman"/>
                <w:color w:val="000000"/>
                <w:sz w:val="20"/>
                <w:szCs w:val="20"/>
                <w:lang w:val="nl-NL"/>
              </w:rPr>
              <w:t xml:space="preserve"> </w:t>
            </w:r>
          </w:p>
          <w:p w14:paraId="50292018" w14:textId="77777777" w:rsidR="00210001" w:rsidRPr="00192A3B" w:rsidRDefault="00210001">
            <w:pPr>
              <w:rPr>
                <w:rFonts w:eastAsia="Times New Roman"/>
                <w:color w:val="000000"/>
                <w:sz w:val="20"/>
                <w:szCs w:val="20"/>
                <w:lang w:val="nl-NL"/>
              </w:rPr>
            </w:pPr>
          </w:p>
          <w:p w14:paraId="54C11388" w14:textId="77777777" w:rsidR="00210001" w:rsidRPr="00192A3B" w:rsidRDefault="00210001">
            <w:pPr>
              <w:rPr>
                <w:rFonts w:eastAsia="Times New Roman"/>
                <w:color w:val="000000"/>
                <w:sz w:val="20"/>
                <w:szCs w:val="20"/>
                <w:lang w:val="nl-NL"/>
              </w:rPr>
            </w:pPr>
          </w:p>
        </w:tc>
      </w:tr>
      <w:tr w:rsidR="00210001" w:rsidRPr="00334EAE" w14:paraId="57F6EE3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412BB"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2F6307" w14:textId="77777777" w:rsidR="00210001" w:rsidRPr="00192A3B" w:rsidRDefault="00210001">
            <w:pPr>
              <w:rPr>
                <w:rFonts w:eastAsia="Times New Roman"/>
                <w:color w:val="000000"/>
                <w:sz w:val="22"/>
                <w:szCs w:val="22"/>
                <w:lang w:val="nl-NL"/>
              </w:rPr>
            </w:pPr>
          </w:p>
        </w:tc>
      </w:tr>
      <w:tr w:rsidR="00210001" w:rsidRPr="00334EAE" w14:paraId="60CC9C2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71E8D2D"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1ACA38" w14:textId="77777777" w:rsidR="00210001" w:rsidRPr="00192A3B" w:rsidRDefault="00210001">
            <w:pPr>
              <w:rPr>
                <w:rFonts w:eastAsia="Times New Roman"/>
                <w:color w:val="000000"/>
                <w:sz w:val="22"/>
                <w:szCs w:val="22"/>
                <w:lang w:val="nl-NL"/>
              </w:rPr>
            </w:pPr>
          </w:p>
        </w:tc>
      </w:tr>
    </w:tbl>
    <w:p w14:paraId="248EC3BB"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1B489025"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F7AEAF"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F52992"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016B6" w14:paraId="35A1A76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CEA791" w14:textId="4CFCF0EF" w:rsidR="00210001" w:rsidRPr="00192A3B" w:rsidRDefault="00DD0BA6">
            <w:pPr>
              <w:rPr>
                <w:rFonts w:eastAsia="Times New Roman"/>
                <w:color w:val="000000"/>
                <w:sz w:val="20"/>
                <w:szCs w:val="20"/>
              </w:rPr>
            </w:pPr>
            <w:del w:id="92" w:author="Alexandra Reijerse" w:date="2020-03-09T12:10:00Z">
              <w:r w:rsidRPr="00192A3B" w:rsidDel="009016B6">
                <w:rPr>
                  <w:rFonts w:eastAsia="Times New Roman"/>
                  <w:color w:val="000000"/>
                  <w:sz w:val="20"/>
                  <w:szCs w:val="20"/>
                </w:rPr>
                <w:delText xml:space="preserve">Getroffen </w:delText>
              </w:r>
            </w:del>
            <w:proofErr w:type="spellStart"/>
            <w:ins w:id="93" w:author="Alexandra Reijerse" w:date="2020-03-09T12:10:00Z">
              <w:r w:rsidR="009016B6">
                <w:rPr>
                  <w:rFonts w:eastAsia="Times New Roman"/>
                  <w:color w:val="000000"/>
                  <w:sz w:val="20"/>
                  <w:szCs w:val="20"/>
                </w:rPr>
                <w:t>Verleende</w:t>
              </w:r>
              <w:proofErr w:type="spellEnd"/>
              <w:r w:rsidR="009016B6" w:rsidRPr="00192A3B">
                <w:rPr>
                  <w:rFonts w:eastAsia="Times New Roman"/>
                  <w:color w:val="000000"/>
                  <w:sz w:val="20"/>
                  <w:szCs w:val="20"/>
                </w:rPr>
                <w:t xml:space="preserve"> </w:t>
              </w:r>
            </w:ins>
            <w:proofErr w:type="spellStart"/>
            <w:r w:rsidRPr="00192A3B">
              <w:rPr>
                <w:rFonts w:eastAsia="Times New Roman"/>
                <w:color w:val="000000"/>
                <w:sz w:val="20"/>
                <w:szCs w:val="20"/>
              </w:rPr>
              <w:t>Zorgmachtiging</w:t>
            </w:r>
            <w:proofErr w:type="spellEnd"/>
          </w:p>
          <w:p w14:paraId="17FF547F"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GGZNLTijdel04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59586A" w14:textId="475E5912" w:rsidR="00210001" w:rsidRPr="00192A3B" w:rsidRDefault="00DD0BA6">
            <w:pPr>
              <w:rPr>
                <w:rFonts w:eastAsia="Times New Roman"/>
                <w:color w:val="000000"/>
                <w:sz w:val="20"/>
                <w:szCs w:val="20"/>
                <w:lang w:val="nl-NL"/>
              </w:rPr>
            </w:pPr>
            <w:commentRangeStart w:id="94"/>
            <w:r w:rsidRPr="00192A3B">
              <w:rPr>
                <w:rFonts w:eastAsia="Times New Roman"/>
                <w:color w:val="000000"/>
                <w:sz w:val="20"/>
                <w:szCs w:val="20"/>
                <w:lang w:val="nl-NL"/>
              </w:rPr>
              <w:t xml:space="preserve">Welke </w:t>
            </w:r>
            <w:commentRangeStart w:id="95"/>
            <w:r w:rsidRPr="00192A3B">
              <w:rPr>
                <w:rFonts w:eastAsia="Times New Roman"/>
                <w:color w:val="000000"/>
                <w:sz w:val="20"/>
                <w:szCs w:val="20"/>
                <w:lang w:val="nl-NL"/>
              </w:rPr>
              <w:t xml:space="preserve">maatregel </w:t>
            </w:r>
            <w:commentRangeEnd w:id="95"/>
            <w:r w:rsidR="000E5B8C">
              <w:rPr>
                <w:rStyle w:val="Verwijzingopmerking"/>
              </w:rPr>
              <w:commentReference w:id="95"/>
            </w:r>
            <w:r w:rsidRPr="00192A3B">
              <w:rPr>
                <w:rFonts w:eastAsia="Times New Roman"/>
                <w:color w:val="000000"/>
                <w:sz w:val="20"/>
                <w:szCs w:val="20"/>
                <w:lang w:val="nl-NL"/>
              </w:rPr>
              <w:t xml:space="preserve">is </w:t>
            </w:r>
            <w:del w:id="96" w:author="Alexandra Reijerse" w:date="2020-03-09T12:11:00Z">
              <w:r w:rsidRPr="00192A3B" w:rsidDel="00B7390A">
                <w:rPr>
                  <w:rFonts w:eastAsia="Times New Roman"/>
                  <w:color w:val="000000"/>
                  <w:sz w:val="20"/>
                  <w:szCs w:val="20"/>
                  <w:lang w:val="nl-NL"/>
                </w:rPr>
                <w:delText>getroffen</w:delText>
              </w:r>
            </w:del>
            <w:ins w:id="97" w:author="Alexandra Reijerse" w:date="2020-03-09T12:11:00Z">
              <w:r w:rsidR="00B7390A">
                <w:rPr>
                  <w:rFonts w:eastAsia="Times New Roman"/>
                  <w:color w:val="000000"/>
                  <w:sz w:val="20"/>
                  <w:szCs w:val="20"/>
                  <w:lang w:val="nl-NL"/>
                </w:rPr>
                <w:t>verleend</w:t>
              </w:r>
            </w:ins>
            <w:r w:rsidRPr="00192A3B">
              <w:rPr>
                <w:rFonts w:eastAsia="Times New Roman"/>
                <w:color w:val="000000"/>
                <w:sz w:val="20"/>
                <w:szCs w:val="20"/>
                <w:lang w:val="nl-NL"/>
              </w:rPr>
              <w:t>?</w:t>
            </w:r>
          </w:p>
          <w:commentRangeEnd w:id="94"/>
          <w:p w14:paraId="33A1B0E7" w14:textId="77777777" w:rsidR="00210001" w:rsidRPr="00192A3B" w:rsidRDefault="00B7390A">
            <w:pPr>
              <w:rPr>
                <w:rFonts w:eastAsia="Times New Roman"/>
                <w:color w:val="000000"/>
                <w:sz w:val="20"/>
                <w:szCs w:val="20"/>
                <w:lang w:val="nl-NL"/>
              </w:rPr>
            </w:pPr>
            <w:r>
              <w:rPr>
                <w:rStyle w:val="Verwijzingopmerking"/>
              </w:rPr>
              <w:commentReference w:id="94"/>
            </w:r>
          </w:p>
          <w:p w14:paraId="5D0C51F4" w14:textId="77777777" w:rsidR="00210001" w:rsidRPr="00192A3B" w:rsidRDefault="00210001">
            <w:pPr>
              <w:rPr>
                <w:rFonts w:eastAsia="Times New Roman"/>
                <w:color w:val="000000"/>
                <w:sz w:val="20"/>
                <w:szCs w:val="20"/>
                <w:lang w:val="nl-NL"/>
              </w:rPr>
            </w:pPr>
          </w:p>
          <w:p w14:paraId="3CB0D4C8" w14:textId="77777777" w:rsidR="00210001" w:rsidRPr="00192A3B" w:rsidRDefault="00210001">
            <w:pPr>
              <w:rPr>
                <w:rFonts w:eastAsia="Times New Roman"/>
                <w:color w:val="000000"/>
                <w:sz w:val="20"/>
                <w:szCs w:val="20"/>
                <w:lang w:val="nl-NL"/>
              </w:rPr>
            </w:pPr>
          </w:p>
          <w:p w14:paraId="66DFE002" w14:textId="77777777" w:rsidR="00210001" w:rsidRPr="00192A3B" w:rsidRDefault="00210001">
            <w:pPr>
              <w:rPr>
                <w:rFonts w:eastAsia="Times New Roman"/>
                <w:color w:val="000000"/>
                <w:sz w:val="20"/>
                <w:szCs w:val="20"/>
                <w:lang w:val="nl-NL"/>
              </w:rPr>
            </w:pPr>
          </w:p>
        </w:tc>
      </w:tr>
      <w:tr w:rsidR="00210001" w:rsidRPr="009016B6" w14:paraId="6D8A5D3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59F41B5"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86DD6" w14:textId="77777777" w:rsidR="00210001" w:rsidRPr="00192A3B" w:rsidRDefault="00210001">
            <w:pPr>
              <w:rPr>
                <w:rFonts w:eastAsia="Times New Roman"/>
                <w:color w:val="000000"/>
                <w:sz w:val="22"/>
                <w:szCs w:val="22"/>
                <w:lang w:val="nl-NL"/>
              </w:rPr>
            </w:pPr>
          </w:p>
        </w:tc>
      </w:tr>
      <w:tr w:rsidR="00210001" w:rsidRPr="009016B6" w14:paraId="30C7A00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27FDB2"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3C7E57" w14:textId="77777777" w:rsidR="00210001" w:rsidRPr="00192A3B" w:rsidRDefault="00210001">
            <w:pPr>
              <w:rPr>
                <w:rFonts w:eastAsia="Times New Roman"/>
                <w:color w:val="000000"/>
                <w:sz w:val="22"/>
                <w:szCs w:val="22"/>
                <w:lang w:val="nl-NL"/>
              </w:rPr>
            </w:pPr>
          </w:p>
        </w:tc>
      </w:tr>
    </w:tbl>
    <w:p w14:paraId="75521C61" w14:textId="77777777" w:rsidR="00210001" w:rsidRPr="00192A3B" w:rsidRDefault="00210001">
      <w:pPr>
        <w:rPr>
          <w:rFonts w:eastAsia="Times New Roman"/>
          <w:color w:val="000000"/>
          <w:sz w:val="22"/>
          <w:szCs w:val="22"/>
          <w:lang w:val="nl-NL"/>
        </w:rPr>
      </w:pPr>
    </w:p>
    <w:p w14:paraId="4118A22F" w14:textId="19715A8D" w:rsidR="00232125" w:rsidRDefault="00232125">
      <w:pPr>
        <w:rPr>
          <w:rFonts w:eastAsia="Times New Roman"/>
          <w:color w:val="000000"/>
          <w:sz w:val="22"/>
          <w:szCs w:val="22"/>
          <w:lang w:val="nl-NL"/>
        </w:rPr>
      </w:pPr>
      <w:r>
        <w:rPr>
          <w:rFonts w:eastAsia="Times New Roman"/>
          <w:color w:val="000000"/>
          <w:sz w:val="22"/>
          <w:szCs w:val="22"/>
          <w:lang w:val="nl-NL"/>
        </w:rPr>
        <w:br w:type="page"/>
      </w:r>
    </w:p>
    <w:p w14:paraId="2CAB893F"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131E7B8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912CEB9"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916D65"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334EAE" w14:paraId="1DD5ACE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375E0F5" w14:textId="38795CBD" w:rsidR="00210001" w:rsidRPr="00D237CF" w:rsidRDefault="00DD0BA6">
            <w:pPr>
              <w:rPr>
                <w:rFonts w:eastAsia="Times New Roman"/>
                <w:color w:val="000000"/>
                <w:sz w:val="20"/>
                <w:szCs w:val="20"/>
                <w:lang w:val="nl-NL"/>
                <w:rPrChange w:id="98" w:author="Alexandra Reijerse" w:date="2020-03-09T12:13:00Z">
                  <w:rPr>
                    <w:rFonts w:eastAsia="Times New Roman"/>
                    <w:color w:val="000000"/>
                    <w:sz w:val="20"/>
                    <w:szCs w:val="20"/>
                  </w:rPr>
                </w:rPrChange>
              </w:rPr>
            </w:pPr>
            <w:del w:id="99" w:author="Alexandra Reijerse" w:date="2020-03-09T12:13:00Z">
              <w:r w:rsidRPr="00D237CF" w:rsidDel="00D237CF">
                <w:rPr>
                  <w:rFonts w:eastAsia="Times New Roman"/>
                  <w:color w:val="000000"/>
                  <w:sz w:val="20"/>
                  <w:szCs w:val="20"/>
                  <w:lang w:val="nl-NL"/>
                  <w:rPrChange w:id="100" w:author="Alexandra Reijerse" w:date="2020-03-09T12:13:00Z">
                    <w:rPr>
                      <w:rFonts w:eastAsia="Times New Roman"/>
                      <w:color w:val="000000"/>
                      <w:sz w:val="20"/>
                      <w:szCs w:val="20"/>
                    </w:rPr>
                  </w:rPrChange>
                </w:rPr>
                <w:delText>Opgelegde</w:delText>
              </w:r>
            </w:del>
            <w:ins w:id="101" w:author="Alexandra Reijerse" w:date="2020-03-09T12:13:00Z">
              <w:r w:rsidR="00D237CF" w:rsidRPr="00D237CF">
                <w:rPr>
                  <w:rFonts w:eastAsia="Times New Roman"/>
                  <w:color w:val="000000"/>
                  <w:sz w:val="20"/>
                  <w:szCs w:val="20"/>
                  <w:lang w:val="nl-NL"/>
                  <w:rPrChange w:id="102" w:author="Alexandra Reijerse" w:date="2020-03-09T12:13:00Z">
                    <w:rPr>
                      <w:rFonts w:eastAsia="Times New Roman"/>
                      <w:color w:val="000000"/>
                      <w:sz w:val="20"/>
                      <w:szCs w:val="20"/>
                    </w:rPr>
                  </w:rPrChange>
                </w:rPr>
                <w:t xml:space="preserve">toegestane vormen van </w:t>
              </w:r>
              <w:r w:rsidR="00D237CF">
                <w:rPr>
                  <w:rFonts w:eastAsia="Times New Roman"/>
                  <w:color w:val="000000"/>
                  <w:sz w:val="20"/>
                  <w:szCs w:val="20"/>
                  <w:lang w:val="nl-NL"/>
                </w:rPr>
                <w:t>verplichte zorg</w:t>
              </w:r>
              <w:r w:rsidR="00D237CF" w:rsidRPr="00D237CF">
                <w:rPr>
                  <w:rFonts w:eastAsia="Times New Roman"/>
                  <w:color w:val="000000"/>
                  <w:sz w:val="20"/>
                  <w:szCs w:val="20"/>
                  <w:lang w:val="nl-NL"/>
                  <w:rPrChange w:id="103" w:author="Alexandra Reijerse" w:date="2020-03-09T12:13:00Z">
                    <w:rPr>
                      <w:rFonts w:eastAsia="Times New Roman"/>
                      <w:color w:val="000000"/>
                      <w:sz w:val="20"/>
                      <w:szCs w:val="20"/>
                    </w:rPr>
                  </w:rPrChange>
                </w:rPr>
                <w:t xml:space="preserve"> </w:t>
              </w:r>
            </w:ins>
            <w:del w:id="104" w:author="Alexandra Reijerse" w:date="2020-03-09T12:13:00Z">
              <w:r w:rsidRPr="00D237CF" w:rsidDel="00D237CF">
                <w:rPr>
                  <w:rFonts w:eastAsia="Times New Roman"/>
                  <w:color w:val="000000"/>
                  <w:sz w:val="20"/>
                  <w:szCs w:val="20"/>
                  <w:lang w:val="nl-NL"/>
                  <w:rPrChange w:id="105" w:author="Alexandra Reijerse" w:date="2020-03-09T12:13:00Z">
                    <w:rPr>
                      <w:rFonts w:eastAsia="Times New Roman"/>
                      <w:color w:val="000000"/>
                      <w:sz w:val="20"/>
                      <w:szCs w:val="20"/>
                    </w:rPr>
                  </w:rPrChange>
                </w:rPr>
                <w:delText>Maatregel</w:delText>
              </w:r>
            </w:del>
          </w:p>
          <w:p w14:paraId="2C43D499" w14:textId="77777777" w:rsidR="00210001" w:rsidRPr="00D237CF" w:rsidRDefault="00210001">
            <w:pPr>
              <w:rPr>
                <w:rFonts w:eastAsia="Times New Roman"/>
                <w:color w:val="000000"/>
                <w:sz w:val="20"/>
                <w:szCs w:val="20"/>
                <w:lang w:val="nl-NL"/>
                <w:rPrChange w:id="106" w:author="Alexandra Reijerse" w:date="2020-03-09T12:13:00Z">
                  <w:rPr>
                    <w:rFonts w:eastAsia="Times New Roman"/>
                    <w:color w:val="000000"/>
                    <w:sz w:val="20"/>
                    <w:szCs w:val="20"/>
                  </w:rPr>
                </w:rPrChange>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3FB0E6" w14:textId="77777777" w:rsidR="003858FD" w:rsidRPr="00192A3B" w:rsidRDefault="003858FD" w:rsidP="003858FD">
            <w:pPr>
              <w:rPr>
                <w:rFonts w:eastAsia="Times New Roman"/>
                <w:color w:val="000000"/>
                <w:sz w:val="20"/>
                <w:szCs w:val="20"/>
                <w:lang w:val="nl-NL"/>
              </w:rPr>
            </w:pPr>
            <w:r w:rsidRPr="00192A3B">
              <w:rPr>
                <w:rFonts w:eastAsia="Times New Roman"/>
                <w:color w:val="000000"/>
                <w:sz w:val="20"/>
                <w:szCs w:val="20"/>
                <w:lang w:val="nl-NL"/>
              </w:rPr>
              <w:t xml:space="preserve">&lt; waardenlijst is gelijk aan die van zib vrijheidsbeperkende maatregelen&gt; </w:t>
            </w:r>
          </w:p>
          <w:p w14:paraId="43722DB0" w14:textId="77777777" w:rsidR="00210001" w:rsidRPr="00192A3B" w:rsidRDefault="00210001">
            <w:pPr>
              <w:rPr>
                <w:rFonts w:eastAsia="Times New Roman"/>
                <w:color w:val="000000"/>
                <w:sz w:val="20"/>
                <w:szCs w:val="20"/>
                <w:lang w:val="nl-NL"/>
              </w:rPr>
            </w:pPr>
          </w:p>
          <w:p w14:paraId="0E4F9361" w14:textId="77777777" w:rsidR="00210001" w:rsidRPr="00192A3B" w:rsidRDefault="003858FD">
            <w:pPr>
              <w:rPr>
                <w:rFonts w:eastAsia="Times New Roman"/>
                <w:color w:val="000000"/>
                <w:sz w:val="20"/>
                <w:szCs w:val="20"/>
                <w:lang w:val="nl-NL"/>
              </w:rPr>
            </w:pPr>
            <w:commentRangeStart w:id="107"/>
            <w:r w:rsidRPr="00192A3B">
              <w:rPr>
                <w:rFonts w:eastAsia="Times New Roman"/>
                <w:color w:val="000000"/>
                <w:sz w:val="20"/>
                <w:szCs w:val="20"/>
                <w:lang w:val="nl-NL"/>
              </w:rPr>
              <w:t xml:space="preserve">Welke soort </w:t>
            </w:r>
            <w:commentRangeEnd w:id="107"/>
            <w:r w:rsidR="000E5B8C">
              <w:rPr>
                <w:rStyle w:val="Verwijzingopmerking"/>
              </w:rPr>
              <w:commentReference w:id="107"/>
            </w:r>
            <w:r w:rsidRPr="00192A3B">
              <w:rPr>
                <w:rFonts w:eastAsia="Times New Roman"/>
                <w:color w:val="000000"/>
                <w:sz w:val="20"/>
                <w:szCs w:val="20"/>
                <w:lang w:val="nl-NL"/>
              </w:rPr>
              <w:t xml:space="preserve">zorg </w:t>
            </w:r>
            <w:commentRangeStart w:id="108"/>
            <w:r w:rsidRPr="00192A3B">
              <w:rPr>
                <w:rFonts w:eastAsia="Times New Roman"/>
                <w:color w:val="000000"/>
                <w:sz w:val="20"/>
                <w:szCs w:val="20"/>
                <w:lang w:val="nl-NL"/>
              </w:rPr>
              <w:t xml:space="preserve">is noodzakelijk </w:t>
            </w:r>
            <w:commentRangeEnd w:id="108"/>
            <w:r w:rsidR="000E5B8C">
              <w:rPr>
                <w:rStyle w:val="Verwijzingopmerking"/>
              </w:rPr>
              <w:commentReference w:id="108"/>
            </w:r>
            <w:r w:rsidRPr="00192A3B">
              <w:rPr>
                <w:rFonts w:eastAsia="Times New Roman"/>
                <w:color w:val="000000"/>
                <w:sz w:val="20"/>
                <w:szCs w:val="20"/>
                <w:lang w:val="nl-NL"/>
              </w:rPr>
              <w:t>(meerdere keuzes mogelijk) - toedienen van vocht, voeding en medicatie, alsmede het verrichten van medische controles of andere medische handelingen en therapeutische maatregelen, ter behandeling van een psychische stoornis, dan wel vanwege die stoornis, ter behandeling van een somatische aandoening; - beperken van de bewegingsvrijheid; - insluiten; - uitoefenen van toezicht op betrokkene; - onderzoek aan kleding of lichaam; - onderzoek van de woon- of verblijfsruimte op gedrag beïnvloedende middelen en gevaarlijke voorwerpen; - controleren op de aanwezigheid van gedrag-beïnvloedende middelen; - aanbrengen van beperkingen in de vrijheid het eigen leven in te richten, die tot gevolg hebben dat betrokkene iets moet doen of nalaten, waaronder het gebruik van communicatiemiddelen; - beperken van het recht op het ontvangen van bezoek; - opnemen in een accommodatie.</w:t>
            </w:r>
          </w:p>
        </w:tc>
      </w:tr>
      <w:tr w:rsidR="00210001" w:rsidRPr="00334EAE" w14:paraId="6CBFEF1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58053F" w14:textId="77777777" w:rsidR="00210001" w:rsidRPr="003858FD" w:rsidRDefault="00210001">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CE131C" w14:textId="77777777" w:rsidR="00210001" w:rsidRPr="003858FD" w:rsidRDefault="00210001">
            <w:pPr>
              <w:rPr>
                <w:rFonts w:ascii="Times New Roman" w:eastAsia="Times New Roman" w:hAnsi="Times New Roman" w:cs="Times New Roman"/>
                <w:color w:val="000000"/>
                <w:sz w:val="22"/>
                <w:szCs w:val="22"/>
                <w:lang w:val="nl-NL"/>
              </w:rPr>
            </w:pPr>
          </w:p>
        </w:tc>
      </w:tr>
      <w:tr w:rsidR="00210001" w:rsidRPr="00334EAE" w14:paraId="2FC5C7D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45127D" w14:textId="77777777" w:rsidR="00210001" w:rsidRPr="003858FD" w:rsidRDefault="00210001">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E30F10" w14:textId="77777777" w:rsidR="00210001" w:rsidRPr="003858FD" w:rsidRDefault="00210001">
            <w:pPr>
              <w:rPr>
                <w:rFonts w:ascii="Times New Roman" w:eastAsia="Times New Roman" w:hAnsi="Times New Roman" w:cs="Times New Roman"/>
                <w:color w:val="000000"/>
                <w:sz w:val="22"/>
                <w:szCs w:val="22"/>
                <w:lang w:val="nl-NL"/>
              </w:rPr>
            </w:pPr>
            <w:bookmarkStart w:id="109" w:name="Pkg_Element_Att_End_Inner"/>
            <w:bookmarkEnd w:id="109"/>
          </w:p>
        </w:tc>
      </w:tr>
    </w:tbl>
    <w:p w14:paraId="5190FDBD" w14:textId="77777777" w:rsidR="00210001" w:rsidRDefault="00DD0BA6" w:rsidP="00A30E56">
      <w:pPr>
        <w:pStyle w:val="Kop2"/>
      </w:pPr>
      <w:bookmarkStart w:id="110" w:name="_Toc31831449"/>
      <w:bookmarkStart w:id="111" w:name="EXAMPLE_INSTANCES"/>
      <w:bookmarkStart w:id="112" w:name="BKM_EC56C232_7D32_4C22_9D98_2C3E2FE12318"/>
      <w:proofErr w:type="spellStart"/>
      <w:r>
        <w:t>Example</w:t>
      </w:r>
      <w:proofErr w:type="spellEnd"/>
      <w:r>
        <w:t xml:space="preserve"> </w:t>
      </w:r>
      <w:proofErr w:type="spellStart"/>
      <w:r>
        <w:t>Instances</w:t>
      </w:r>
      <w:bookmarkEnd w:id="110"/>
      <w:proofErr w:type="spellEnd"/>
    </w:p>
    <w:p w14:paraId="42632C0E"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111"/>
      <w:bookmarkEnd w:id="112"/>
    </w:p>
    <w:p w14:paraId="719DDA3E" w14:textId="77777777" w:rsidR="00210001" w:rsidRDefault="00DD0BA6" w:rsidP="00A30E56">
      <w:pPr>
        <w:pStyle w:val="Kop2"/>
      </w:pPr>
      <w:bookmarkStart w:id="113" w:name="_Toc31831450"/>
      <w:bookmarkStart w:id="114" w:name="INSTRUCTION"/>
      <w:bookmarkStart w:id="115" w:name="BKM_25E98365_B54F_4C0E_9EB6_7B31E86DF790"/>
      <w:proofErr w:type="spellStart"/>
      <w:r>
        <w:t>Instruction</w:t>
      </w:r>
      <w:bookmarkEnd w:id="113"/>
      <w:proofErr w:type="spellEnd"/>
    </w:p>
    <w:p w14:paraId="4FCA6F76" w14:textId="77777777" w:rsidR="00B75296" w:rsidRDefault="00B75296">
      <w:pPr>
        <w:rPr>
          <w:rFonts w:eastAsia="Times New Roman"/>
          <w:color w:val="000000"/>
          <w:sz w:val="20"/>
          <w:szCs w:val="20"/>
          <w:lang w:val="nl-NL"/>
        </w:rPr>
      </w:pPr>
    </w:p>
    <w:p w14:paraId="2422F449" w14:textId="77777777" w:rsidR="00210001" w:rsidRPr="00B75296" w:rsidRDefault="00DD0BA6">
      <w:pPr>
        <w:rPr>
          <w:rFonts w:eastAsia="Times New Roman"/>
          <w:color w:val="000000"/>
          <w:sz w:val="20"/>
          <w:szCs w:val="20"/>
          <w:lang w:val="nl-NL"/>
        </w:rPr>
      </w:pPr>
      <w:r w:rsidRPr="00B75296">
        <w:rPr>
          <w:rFonts w:eastAsia="Times New Roman"/>
          <w:color w:val="000000"/>
          <w:sz w:val="20"/>
          <w:szCs w:val="20"/>
          <w:lang w:val="nl-NL"/>
        </w:rPr>
        <w:t xml:space="preserve">In de zorgmachtiging wordt in detail beschreven welke interventies onder welke voorwaarden kunnen worden toegepast.   </w:t>
      </w:r>
      <w:bookmarkEnd w:id="114"/>
      <w:bookmarkEnd w:id="115"/>
    </w:p>
    <w:p w14:paraId="6C025601" w14:textId="77777777" w:rsidR="00210001" w:rsidRPr="00A30E56" w:rsidRDefault="00210001">
      <w:pPr>
        <w:rPr>
          <w:rFonts w:ascii="Times New Roman" w:eastAsia="Times New Roman" w:hAnsi="Times New Roman" w:cs="Times New Roman"/>
          <w:color w:val="000000"/>
          <w:sz w:val="22"/>
          <w:szCs w:val="22"/>
          <w:lang w:val="nl-NL"/>
        </w:rPr>
      </w:pPr>
    </w:p>
    <w:p w14:paraId="30AA5B20" w14:textId="77777777" w:rsidR="00210001" w:rsidRDefault="00DD0BA6" w:rsidP="00A30E56">
      <w:pPr>
        <w:pStyle w:val="Kop2"/>
      </w:pPr>
      <w:bookmarkStart w:id="116" w:name="_Toc31831451"/>
      <w:bookmarkStart w:id="117" w:name="EXAMPLE_OF_THE_INSTRUMENT"/>
      <w:bookmarkStart w:id="118" w:name="BKM_3F9E4135_2E3C_4E1C_B7D6_817DB549D129"/>
      <w:proofErr w:type="spellStart"/>
      <w:r>
        <w:t>Example</w:t>
      </w:r>
      <w:proofErr w:type="spellEnd"/>
      <w:r>
        <w:t xml:space="preserve"> of </w:t>
      </w:r>
      <w:proofErr w:type="spellStart"/>
      <w:r>
        <w:t>the</w:t>
      </w:r>
      <w:proofErr w:type="spellEnd"/>
      <w:r>
        <w:t xml:space="preserve"> Instrument</w:t>
      </w:r>
      <w:bookmarkEnd w:id="116"/>
    </w:p>
    <w:p w14:paraId="1276B0B9"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117"/>
      <w:bookmarkEnd w:id="118"/>
    </w:p>
    <w:p w14:paraId="6E66515E" w14:textId="77777777" w:rsidR="00210001" w:rsidRDefault="00DD0BA6" w:rsidP="00A30E56">
      <w:pPr>
        <w:pStyle w:val="Kop2"/>
      </w:pPr>
      <w:bookmarkStart w:id="119" w:name="_Toc31831452"/>
      <w:bookmarkStart w:id="120" w:name="INTERPRETATION"/>
      <w:bookmarkStart w:id="121" w:name="BKM_942100B6_7730_41A4_9040_5E20AB26CF78"/>
      <w:proofErr w:type="spellStart"/>
      <w:r>
        <w:t>Interpretation</w:t>
      </w:r>
      <w:bookmarkEnd w:id="119"/>
      <w:proofErr w:type="spellEnd"/>
    </w:p>
    <w:p w14:paraId="664C6AC6"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120"/>
      <w:bookmarkEnd w:id="121"/>
    </w:p>
    <w:p w14:paraId="1CA90FDD" w14:textId="77777777" w:rsidR="00210001" w:rsidRPr="00A30E56" w:rsidRDefault="00DD0BA6" w:rsidP="00A30E56">
      <w:pPr>
        <w:pStyle w:val="Kop2"/>
      </w:pPr>
      <w:bookmarkStart w:id="122" w:name="_Toc31831453"/>
      <w:bookmarkStart w:id="123" w:name="ISSUES"/>
      <w:bookmarkStart w:id="124" w:name="BKM_9C270364_427F_4173_B99A_AF545D7C79C5"/>
      <w:r w:rsidRPr="00A30E56">
        <w:t>Issues</w:t>
      </w:r>
      <w:bookmarkEnd w:id="122"/>
    </w:p>
    <w:p w14:paraId="1CD25446"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123"/>
      <w:bookmarkEnd w:id="124"/>
    </w:p>
    <w:p w14:paraId="4BF7C3BE" w14:textId="77777777" w:rsidR="00210001" w:rsidRPr="00A30E56" w:rsidRDefault="00DD0BA6" w:rsidP="00A30E56">
      <w:pPr>
        <w:pStyle w:val="Kop2"/>
      </w:pPr>
      <w:bookmarkStart w:id="125" w:name="_Toc31831454"/>
      <w:bookmarkStart w:id="126" w:name="CARE_PROCESS"/>
      <w:bookmarkStart w:id="127" w:name="BKM_3CAA83F9_C867_4763_BB50_E21275D8E77C"/>
      <w:r w:rsidRPr="00A30E56">
        <w:t xml:space="preserve">Care </w:t>
      </w:r>
      <w:proofErr w:type="spellStart"/>
      <w:r w:rsidRPr="00A30E56">
        <w:t>Process</w:t>
      </w:r>
      <w:bookmarkEnd w:id="125"/>
      <w:proofErr w:type="spellEnd"/>
    </w:p>
    <w:p w14:paraId="7B1D2058"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126"/>
      <w:bookmarkEnd w:id="127"/>
    </w:p>
    <w:p w14:paraId="276EC562" w14:textId="77777777" w:rsidR="00210001" w:rsidRPr="00A30E56" w:rsidRDefault="00DD0BA6" w:rsidP="00A30E56">
      <w:pPr>
        <w:pStyle w:val="Kop2"/>
      </w:pPr>
      <w:bookmarkStart w:id="128" w:name="_Toc31831455"/>
      <w:bookmarkStart w:id="129" w:name="CONSTRAINTS"/>
      <w:bookmarkStart w:id="130" w:name="BKM_12A9CF56_6A66_4250_8086_FA8B19AC3976"/>
      <w:r w:rsidRPr="00A30E56">
        <w:t>Constraints</w:t>
      </w:r>
      <w:bookmarkEnd w:id="128"/>
    </w:p>
    <w:p w14:paraId="5F970C5A" w14:textId="77777777" w:rsidR="00B75296" w:rsidRDefault="00B75296" w:rsidP="00B75296">
      <w:pPr>
        <w:jc w:val="both"/>
        <w:rPr>
          <w:rFonts w:eastAsia="Times New Roman"/>
          <w:color w:val="000000"/>
          <w:sz w:val="20"/>
          <w:szCs w:val="20"/>
          <w:lang w:val="nl-NL"/>
        </w:rPr>
      </w:pPr>
    </w:p>
    <w:p w14:paraId="40C1CB09"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De zorgmachtiging kan de eerste keer voor maximaal zes maanden worden verleend. Daarna kan de officier van justitie weer een zorgmachtiging vragen. Dit verzoekschrift dient vier weken voor het verstrijken van de geldigheidsduur van de eerder verleende zorgmachtiging bij de rechter zijn ingediend. Verleent de rechter op een dergelijk verzoek aansluitend weer</w:t>
      </w:r>
      <w:r w:rsidR="00B75296">
        <w:rPr>
          <w:rFonts w:eastAsia="Times New Roman"/>
          <w:color w:val="000000"/>
          <w:sz w:val="20"/>
          <w:szCs w:val="20"/>
          <w:lang w:val="nl-NL"/>
        </w:rPr>
        <w:t xml:space="preserve"> </w:t>
      </w:r>
      <w:r w:rsidRPr="00B75296">
        <w:rPr>
          <w:rFonts w:eastAsia="Times New Roman"/>
          <w:color w:val="000000"/>
          <w:sz w:val="20"/>
          <w:szCs w:val="20"/>
          <w:lang w:val="nl-NL"/>
        </w:rPr>
        <w:t xml:space="preserve">een zorgmachtiging, dan kan hij die voor maximaal een jaar afgeven. En dat kan ieder jaar herhaald worden, mits aan alle voorwaarden voor een zorgmachtiging is voldaan. Heeft iemand al gedurende een periode van vijf aaneengesloten jaren verplichte zorg gekregen, dan kan de rechter de zorgmachtiging verlenen voor maximaal twee jaren.  </w:t>
      </w:r>
      <w:bookmarkEnd w:id="129"/>
      <w:bookmarkEnd w:id="130"/>
    </w:p>
    <w:p w14:paraId="6596F926" w14:textId="77777777" w:rsidR="00210001" w:rsidRPr="00A30E56" w:rsidRDefault="00210001">
      <w:pPr>
        <w:rPr>
          <w:rFonts w:ascii="Times New Roman" w:eastAsia="Times New Roman" w:hAnsi="Times New Roman" w:cs="Times New Roman"/>
          <w:color w:val="000000"/>
          <w:sz w:val="22"/>
          <w:szCs w:val="22"/>
          <w:lang w:val="nl-NL"/>
        </w:rPr>
      </w:pPr>
    </w:p>
    <w:p w14:paraId="6BE121AF" w14:textId="77777777" w:rsidR="00210001" w:rsidRPr="00A30E56" w:rsidRDefault="00DD0BA6" w:rsidP="00A30E56">
      <w:pPr>
        <w:pStyle w:val="Kop2"/>
      </w:pPr>
      <w:bookmarkStart w:id="131" w:name="_Toc31831456"/>
      <w:bookmarkStart w:id="132" w:name="REFERENCES"/>
      <w:bookmarkStart w:id="133" w:name="BKM_EFB31480_8CA2_4BA4_9D7D_E11B8F7FC1DB"/>
      <w:proofErr w:type="spellStart"/>
      <w:r w:rsidRPr="00A30E56">
        <w:lastRenderedPageBreak/>
        <w:t>References</w:t>
      </w:r>
      <w:bookmarkEnd w:id="131"/>
      <w:proofErr w:type="spellEnd"/>
    </w:p>
    <w:p w14:paraId="36D63295" w14:textId="77777777" w:rsidR="00B75296" w:rsidRDefault="00B75296" w:rsidP="00B75296">
      <w:pPr>
        <w:pStyle w:val="Lijstalinea"/>
        <w:rPr>
          <w:rFonts w:eastAsia="Times New Roman"/>
          <w:color w:val="000000"/>
          <w:sz w:val="20"/>
          <w:szCs w:val="20"/>
          <w:lang w:val="nl-NL"/>
        </w:rPr>
      </w:pPr>
    </w:p>
    <w:p w14:paraId="525F4948" w14:textId="77777777" w:rsidR="00210001" w:rsidRPr="00B75296" w:rsidRDefault="00DD0BA6" w:rsidP="00B75296">
      <w:pPr>
        <w:pStyle w:val="Lijstalinea"/>
        <w:numPr>
          <w:ilvl w:val="0"/>
          <w:numId w:val="4"/>
        </w:numPr>
        <w:rPr>
          <w:rFonts w:eastAsia="Times New Roman"/>
          <w:color w:val="000000"/>
          <w:sz w:val="20"/>
          <w:szCs w:val="20"/>
          <w:lang w:val="nl-NL"/>
        </w:rPr>
      </w:pPr>
      <w:r w:rsidRPr="00B75296">
        <w:rPr>
          <w:rFonts w:eastAsia="Times New Roman"/>
          <w:color w:val="000000"/>
          <w:sz w:val="20"/>
          <w:szCs w:val="20"/>
          <w:lang w:val="nl-NL"/>
        </w:rPr>
        <w:t>https://www.dwangindezorg.nl/wvggz/zorgmachtiging/wat-is-een-zorgmachtiging</w:t>
      </w:r>
    </w:p>
    <w:p w14:paraId="2C8B301D" w14:textId="77777777" w:rsidR="00210001" w:rsidRPr="00B75296" w:rsidRDefault="00DD0BA6" w:rsidP="00B75296">
      <w:pPr>
        <w:pStyle w:val="Lijstalinea"/>
        <w:numPr>
          <w:ilvl w:val="0"/>
          <w:numId w:val="4"/>
        </w:numPr>
        <w:rPr>
          <w:rFonts w:eastAsia="Times New Roman"/>
          <w:color w:val="000000"/>
          <w:sz w:val="20"/>
          <w:szCs w:val="20"/>
          <w:lang w:val="nl-NL"/>
        </w:rPr>
      </w:pPr>
      <w:r w:rsidRPr="00B75296">
        <w:rPr>
          <w:rFonts w:eastAsia="Times New Roman"/>
          <w:color w:val="000000"/>
          <w:sz w:val="20"/>
          <w:szCs w:val="20"/>
          <w:lang w:val="nl-NL"/>
        </w:rPr>
        <w:t xml:space="preserve">https://www.dwangindezorg.nl/wvggz/documenten/publicaties/informatiepunt/documenten/1/brochure-zorgmachtiging-professionals </w:t>
      </w:r>
    </w:p>
    <w:p w14:paraId="72C1A405" w14:textId="77777777" w:rsidR="00210001" w:rsidRPr="00B75296" w:rsidRDefault="00DD0BA6" w:rsidP="00B75296">
      <w:pPr>
        <w:pStyle w:val="Lijstalinea"/>
        <w:numPr>
          <w:ilvl w:val="0"/>
          <w:numId w:val="4"/>
        </w:numPr>
        <w:rPr>
          <w:rFonts w:eastAsia="Times New Roman"/>
          <w:color w:val="000000"/>
          <w:sz w:val="20"/>
          <w:szCs w:val="20"/>
          <w:lang w:val="nl-NL"/>
        </w:rPr>
      </w:pPr>
      <w:r w:rsidRPr="00B75296">
        <w:rPr>
          <w:rFonts w:eastAsia="Times New Roman"/>
          <w:color w:val="000000"/>
          <w:sz w:val="20"/>
          <w:szCs w:val="20"/>
          <w:lang w:val="nl-NL"/>
        </w:rPr>
        <w:t xml:space="preserve">https://www.dwangindezorg.nl/wvggz/documenten/publicaties/informatiepunt/documenten/1/wet-verplichte-ggz  </w:t>
      </w:r>
      <w:bookmarkEnd w:id="132"/>
      <w:bookmarkEnd w:id="133"/>
    </w:p>
    <w:p w14:paraId="09BE4BB5" w14:textId="77777777" w:rsidR="00210001" w:rsidRPr="00A30E56" w:rsidRDefault="00210001">
      <w:pPr>
        <w:rPr>
          <w:rFonts w:ascii="Times New Roman" w:eastAsia="Times New Roman" w:hAnsi="Times New Roman" w:cs="Times New Roman"/>
          <w:color w:val="000000"/>
          <w:sz w:val="22"/>
          <w:szCs w:val="22"/>
          <w:lang w:val="nl-NL"/>
        </w:rPr>
      </w:pPr>
    </w:p>
    <w:p w14:paraId="646B03D7" w14:textId="77777777" w:rsidR="00210001" w:rsidRPr="00A30E56" w:rsidRDefault="00DD0BA6" w:rsidP="00A30E56">
      <w:pPr>
        <w:pStyle w:val="Kop2"/>
      </w:pPr>
      <w:bookmarkStart w:id="134" w:name="_Toc31831457"/>
      <w:bookmarkStart w:id="135" w:name="TRACEABILITY_TO_OTHER_STANDARDS"/>
      <w:bookmarkStart w:id="136" w:name="BKM_5CC66127_9F27_4FE1_AC8C_2A29A2345FB7"/>
      <w:proofErr w:type="spellStart"/>
      <w:r w:rsidRPr="00A30E56">
        <w:t>Traceability</w:t>
      </w:r>
      <w:proofErr w:type="spellEnd"/>
      <w:r w:rsidRPr="00A30E56">
        <w:t xml:space="preserve"> </w:t>
      </w:r>
      <w:proofErr w:type="spellStart"/>
      <w:r w:rsidRPr="00A30E56">
        <w:t>to</w:t>
      </w:r>
      <w:proofErr w:type="spellEnd"/>
      <w:r w:rsidRPr="00A30E56">
        <w:t xml:space="preserve"> </w:t>
      </w:r>
      <w:proofErr w:type="spellStart"/>
      <w:r w:rsidRPr="00A30E56">
        <w:t>other</w:t>
      </w:r>
      <w:proofErr w:type="spellEnd"/>
      <w:r w:rsidRPr="00A30E56">
        <w:t xml:space="preserve"> Standards</w:t>
      </w:r>
      <w:bookmarkEnd w:id="134"/>
    </w:p>
    <w:p w14:paraId="787F4BEF"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135"/>
      <w:bookmarkEnd w:id="136"/>
    </w:p>
    <w:p w14:paraId="46910131" w14:textId="77777777" w:rsidR="00210001" w:rsidRPr="00A30E56" w:rsidRDefault="00DD0BA6" w:rsidP="00A30E56">
      <w:pPr>
        <w:pStyle w:val="Kop2"/>
      </w:pPr>
      <w:bookmarkStart w:id="137" w:name="_Toc31831458"/>
      <w:bookmarkStart w:id="138" w:name="DISCLAIMER"/>
      <w:bookmarkStart w:id="139" w:name="BKM_C6B159E0_7B53_4F93_809D_678B33F8F2AD"/>
      <w:r w:rsidRPr="00A30E56">
        <w:t>Disclaimer</w:t>
      </w:r>
      <w:bookmarkEnd w:id="137"/>
    </w:p>
    <w:p w14:paraId="43E787E5" w14:textId="77777777" w:rsidR="00B75296" w:rsidRDefault="00B75296">
      <w:pPr>
        <w:rPr>
          <w:rFonts w:eastAsia="Times New Roman"/>
          <w:color w:val="000000"/>
          <w:sz w:val="20"/>
          <w:szCs w:val="20"/>
          <w:lang w:val="nl-NL"/>
        </w:rPr>
      </w:pPr>
    </w:p>
    <w:p w14:paraId="245546E4"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768D657A" w14:textId="77777777" w:rsidR="00210001" w:rsidRPr="00B75296" w:rsidRDefault="00210001" w:rsidP="00B75296">
      <w:pPr>
        <w:jc w:val="both"/>
        <w:rPr>
          <w:rFonts w:eastAsia="Times New Roman"/>
          <w:color w:val="000000"/>
          <w:sz w:val="20"/>
          <w:szCs w:val="20"/>
          <w:lang w:val="nl-NL"/>
        </w:rPr>
      </w:pPr>
    </w:p>
    <w:p w14:paraId="297AF28E"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6CB80787" w14:textId="77777777" w:rsidR="00210001" w:rsidRPr="00B75296" w:rsidRDefault="00210001" w:rsidP="00B75296">
      <w:pPr>
        <w:jc w:val="both"/>
        <w:rPr>
          <w:rFonts w:eastAsia="Times New Roman"/>
          <w:color w:val="000000"/>
          <w:sz w:val="20"/>
          <w:szCs w:val="20"/>
          <w:lang w:val="nl-NL"/>
        </w:rPr>
      </w:pPr>
    </w:p>
    <w:p w14:paraId="6B05ACFE"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In geval van tegenstrijdigheden in de genoemde zib documenten en bestanden geeft de meest recente en hoogste versie van de vermelde volgorde in de revisies de prioriteit van de desbetreffende documenten weer.</w:t>
      </w:r>
    </w:p>
    <w:p w14:paraId="53CA7C4A" w14:textId="77777777" w:rsidR="00210001" w:rsidRPr="00B75296" w:rsidRDefault="00210001" w:rsidP="00B75296">
      <w:pPr>
        <w:jc w:val="both"/>
        <w:rPr>
          <w:rFonts w:eastAsia="Times New Roman"/>
          <w:color w:val="000000"/>
          <w:sz w:val="20"/>
          <w:szCs w:val="20"/>
          <w:lang w:val="nl-NL"/>
        </w:rPr>
      </w:pPr>
    </w:p>
    <w:p w14:paraId="1A0F1201"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138"/>
      <w:bookmarkEnd w:id="139"/>
    </w:p>
    <w:p w14:paraId="4F327226" w14:textId="77777777" w:rsidR="00210001" w:rsidRPr="00A30E56" w:rsidRDefault="00210001" w:rsidP="00B75296">
      <w:pPr>
        <w:jc w:val="both"/>
        <w:rPr>
          <w:rFonts w:ascii="Times New Roman" w:eastAsia="Times New Roman" w:hAnsi="Times New Roman" w:cs="Times New Roman"/>
          <w:color w:val="000000"/>
          <w:sz w:val="22"/>
          <w:szCs w:val="22"/>
          <w:lang w:val="nl-NL"/>
        </w:rPr>
      </w:pPr>
    </w:p>
    <w:p w14:paraId="5D520813" w14:textId="77777777" w:rsidR="00210001" w:rsidRPr="00A30E56" w:rsidRDefault="00DD0BA6" w:rsidP="00A30E56">
      <w:pPr>
        <w:pStyle w:val="Kop2"/>
      </w:pPr>
      <w:bookmarkStart w:id="140" w:name="_Toc31831459"/>
      <w:bookmarkStart w:id="141" w:name="TERMS_OF_USE"/>
      <w:bookmarkStart w:id="142" w:name="BKM_1CB81C2D_1B48_4674_8C7D_AA742A63529D"/>
      <w:proofErr w:type="spellStart"/>
      <w:r w:rsidRPr="00A30E56">
        <w:t>Terms</w:t>
      </w:r>
      <w:proofErr w:type="spellEnd"/>
      <w:r w:rsidRPr="00A30E56">
        <w:t xml:space="preserve"> of Use</w:t>
      </w:r>
      <w:bookmarkEnd w:id="140"/>
    </w:p>
    <w:p w14:paraId="2F0CACCD" w14:textId="77777777" w:rsidR="00B75296" w:rsidRDefault="00B75296" w:rsidP="00B75296">
      <w:pPr>
        <w:jc w:val="both"/>
        <w:rPr>
          <w:rFonts w:eastAsia="Times New Roman"/>
          <w:color w:val="000000"/>
          <w:sz w:val="20"/>
          <w:szCs w:val="20"/>
          <w:lang w:val="nl-NL"/>
        </w:rPr>
      </w:pPr>
    </w:p>
    <w:p w14:paraId="144DFD88"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De gebruiker mag de informatie van deze Zorginformatiebouwsteen kopiëren, verspreiden en doorgeven, onder de voorwaarden, die gelden voor Creative </w:t>
      </w:r>
      <w:proofErr w:type="spellStart"/>
      <w:r w:rsidRPr="00B75296">
        <w:rPr>
          <w:rFonts w:eastAsia="Times New Roman"/>
          <w:color w:val="000000"/>
          <w:sz w:val="20"/>
          <w:szCs w:val="20"/>
          <w:lang w:val="nl-NL"/>
        </w:rPr>
        <w:t>Commons</w:t>
      </w:r>
      <w:proofErr w:type="spellEnd"/>
      <w:r w:rsidRPr="00B75296">
        <w:rPr>
          <w:rFonts w:eastAsia="Times New Roman"/>
          <w:color w:val="000000"/>
          <w:sz w:val="20"/>
          <w:szCs w:val="20"/>
          <w:lang w:val="nl-NL"/>
        </w:rPr>
        <w:t xml:space="preserve"> licentie Naamsvermelding-</w:t>
      </w:r>
      <w:proofErr w:type="spellStart"/>
      <w:r w:rsidRPr="00B75296">
        <w:rPr>
          <w:rFonts w:eastAsia="Times New Roman"/>
          <w:color w:val="000000"/>
          <w:sz w:val="20"/>
          <w:szCs w:val="20"/>
          <w:lang w:val="nl-NL"/>
        </w:rPr>
        <w:t>NietCommercieel</w:t>
      </w:r>
      <w:proofErr w:type="spellEnd"/>
      <w:r w:rsidRPr="00B75296">
        <w:rPr>
          <w:rFonts w:eastAsia="Times New Roman"/>
          <w:color w:val="000000"/>
          <w:sz w:val="20"/>
          <w:szCs w:val="20"/>
          <w:lang w:val="nl-NL"/>
        </w:rPr>
        <w:t>-</w:t>
      </w:r>
      <w:proofErr w:type="spellStart"/>
      <w:r w:rsidRPr="00B75296">
        <w:rPr>
          <w:rFonts w:eastAsia="Times New Roman"/>
          <w:color w:val="000000"/>
          <w:sz w:val="20"/>
          <w:szCs w:val="20"/>
          <w:lang w:val="nl-NL"/>
        </w:rPr>
        <w:t>GelijkDelen</w:t>
      </w:r>
      <w:proofErr w:type="spellEnd"/>
      <w:r w:rsidRPr="00B75296">
        <w:rPr>
          <w:rFonts w:eastAsia="Times New Roman"/>
          <w:color w:val="000000"/>
          <w:sz w:val="20"/>
          <w:szCs w:val="20"/>
          <w:lang w:val="nl-NL"/>
        </w:rPr>
        <w:t xml:space="preserve"> 3.0 Nederland (CC BY-NC-SA-3.0</w:t>
      </w:r>
      <w:proofErr w:type="gramStart"/>
      <w:r w:rsidRPr="00B75296">
        <w:rPr>
          <w:rFonts w:eastAsia="Times New Roman"/>
          <w:color w:val="000000"/>
          <w:sz w:val="20"/>
          <w:szCs w:val="20"/>
          <w:lang w:val="nl-NL"/>
        </w:rPr>
        <w:t>).De</w:t>
      </w:r>
      <w:proofErr w:type="gramEnd"/>
      <w:r w:rsidRPr="00B75296">
        <w:rPr>
          <w:rFonts w:eastAsia="Times New Roman"/>
          <w:color w:val="000000"/>
          <w:sz w:val="20"/>
          <w:szCs w:val="20"/>
          <w:lang w:val="nl-NL"/>
        </w:rPr>
        <w:t xml:space="preserve"> inhoud is beschikbaar onder de Creative </w:t>
      </w:r>
      <w:proofErr w:type="spellStart"/>
      <w:r w:rsidRPr="00B75296">
        <w:rPr>
          <w:rFonts w:eastAsia="Times New Roman"/>
          <w:color w:val="000000"/>
          <w:sz w:val="20"/>
          <w:szCs w:val="20"/>
          <w:lang w:val="nl-NL"/>
        </w:rPr>
        <w:t>Commons</w:t>
      </w:r>
      <w:proofErr w:type="spellEnd"/>
      <w:r w:rsidRPr="00B75296">
        <w:rPr>
          <w:rFonts w:eastAsia="Times New Roman"/>
          <w:color w:val="000000"/>
          <w:sz w:val="20"/>
          <w:szCs w:val="20"/>
          <w:lang w:val="nl-NL"/>
        </w:rPr>
        <w:t xml:space="preserve"> Naamsvermelding-</w:t>
      </w:r>
      <w:proofErr w:type="spellStart"/>
      <w:r w:rsidRPr="00B75296">
        <w:rPr>
          <w:rFonts w:eastAsia="Times New Roman"/>
          <w:color w:val="000000"/>
          <w:sz w:val="20"/>
          <w:szCs w:val="20"/>
          <w:lang w:val="nl-NL"/>
        </w:rPr>
        <w:t>NietCommercieel</w:t>
      </w:r>
      <w:proofErr w:type="spellEnd"/>
      <w:r w:rsidRPr="00B75296">
        <w:rPr>
          <w:rFonts w:eastAsia="Times New Roman"/>
          <w:color w:val="000000"/>
          <w:sz w:val="20"/>
          <w:szCs w:val="20"/>
          <w:lang w:val="nl-NL"/>
        </w:rPr>
        <w:t>-</w:t>
      </w:r>
      <w:proofErr w:type="spellStart"/>
      <w:r w:rsidRPr="00B75296">
        <w:rPr>
          <w:rFonts w:eastAsia="Times New Roman"/>
          <w:color w:val="000000"/>
          <w:sz w:val="20"/>
          <w:szCs w:val="20"/>
          <w:lang w:val="nl-NL"/>
        </w:rPr>
        <w:t>GelijkDelen</w:t>
      </w:r>
      <w:proofErr w:type="spellEnd"/>
      <w:r w:rsidRPr="00B75296">
        <w:rPr>
          <w:rFonts w:eastAsia="Times New Roman"/>
          <w:color w:val="000000"/>
          <w:sz w:val="20"/>
          <w:szCs w:val="20"/>
          <w:lang w:val="nl-NL"/>
        </w:rPr>
        <w:t xml:space="preserve"> 3.0 (zie ook http://creativecommons.org/licenses/by-nc-sa/3.0/nl/).</w:t>
      </w:r>
    </w:p>
    <w:p w14:paraId="0F0401B5" w14:textId="77777777" w:rsidR="00210001" w:rsidRPr="00B75296" w:rsidRDefault="00DD0BA6" w:rsidP="00B75296">
      <w:pPr>
        <w:jc w:val="both"/>
        <w:rPr>
          <w:rFonts w:eastAsia="Times New Roman"/>
          <w:color w:val="000000"/>
          <w:sz w:val="20"/>
          <w:szCs w:val="20"/>
        </w:rPr>
      </w:pPr>
      <w:r w:rsidRPr="00B75296">
        <w:rPr>
          <w:rFonts w:eastAsia="Times New Roman"/>
          <w:color w:val="000000"/>
          <w:sz w:val="20"/>
          <w:szCs w:val="20"/>
        </w:rPr>
        <w:t>The user may copy, distribute and pass on the information in this Health and Care Information Model under the conditions that apply for Creative Commons license Attribution-</w:t>
      </w:r>
      <w:proofErr w:type="spellStart"/>
      <w:r w:rsidRPr="00B75296">
        <w:rPr>
          <w:rFonts w:eastAsia="Times New Roman"/>
          <w:color w:val="000000"/>
          <w:sz w:val="20"/>
          <w:szCs w:val="20"/>
        </w:rPr>
        <w:t>NonCommercial</w:t>
      </w:r>
      <w:proofErr w:type="spellEnd"/>
      <w:r w:rsidRPr="00B75296">
        <w:rPr>
          <w:rFonts w:eastAsia="Times New Roman"/>
          <w:color w:val="000000"/>
          <w:sz w:val="20"/>
          <w:szCs w:val="20"/>
        </w:rPr>
        <w:t>-</w:t>
      </w:r>
      <w:proofErr w:type="spellStart"/>
      <w:r w:rsidRPr="00B75296">
        <w:rPr>
          <w:rFonts w:eastAsia="Times New Roman"/>
          <w:color w:val="000000"/>
          <w:sz w:val="20"/>
          <w:szCs w:val="20"/>
        </w:rPr>
        <w:t>ShareAlike</w:t>
      </w:r>
      <w:proofErr w:type="spellEnd"/>
      <w:r w:rsidRPr="00B75296">
        <w:rPr>
          <w:rFonts w:eastAsia="Times New Roman"/>
          <w:color w:val="000000"/>
          <w:sz w:val="20"/>
          <w:szCs w:val="20"/>
        </w:rPr>
        <w:t xml:space="preserve"> 3.0 Netherlands (CC BY-NCSA-3.0). The content is available under Creative Commons Attribution-</w:t>
      </w:r>
      <w:proofErr w:type="spellStart"/>
      <w:r w:rsidRPr="00B75296">
        <w:rPr>
          <w:rFonts w:eastAsia="Times New Roman"/>
          <w:color w:val="000000"/>
          <w:sz w:val="20"/>
          <w:szCs w:val="20"/>
        </w:rPr>
        <w:t>NonCommercial</w:t>
      </w:r>
      <w:proofErr w:type="spellEnd"/>
      <w:r w:rsidRPr="00B75296">
        <w:rPr>
          <w:rFonts w:eastAsia="Times New Roman"/>
          <w:color w:val="000000"/>
          <w:sz w:val="20"/>
          <w:szCs w:val="20"/>
        </w:rPr>
        <w:t>-</w:t>
      </w:r>
      <w:proofErr w:type="spellStart"/>
      <w:r w:rsidRPr="00B75296">
        <w:rPr>
          <w:rFonts w:eastAsia="Times New Roman"/>
          <w:color w:val="000000"/>
          <w:sz w:val="20"/>
          <w:szCs w:val="20"/>
        </w:rPr>
        <w:t>ShareAlike</w:t>
      </w:r>
      <w:proofErr w:type="spellEnd"/>
      <w:r w:rsidRPr="00B75296">
        <w:rPr>
          <w:rFonts w:eastAsia="Times New Roman"/>
          <w:color w:val="000000"/>
          <w:sz w:val="20"/>
          <w:szCs w:val="20"/>
        </w:rPr>
        <w:t xml:space="preserve"> 3.0 (see also http://creativecommons.org/licenses/by-nc-sa/3.0/nl/)  </w:t>
      </w:r>
      <w:bookmarkEnd w:id="141"/>
      <w:bookmarkEnd w:id="142"/>
    </w:p>
    <w:p w14:paraId="27C2322E" w14:textId="77777777" w:rsidR="00210001" w:rsidRDefault="00210001">
      <w:pPr>
        <w:rPr>
          <w:rFonts w:ascii="Times New Roman" w:eastAsia="Times New Roman" w:hAnsi="Times New Roman" w:cs="Times New Roman"/>
          <w:color w:val="000000"/>
          <w:sz w:val="22"/>
          <w:szCs w:val="22"/>
        </w:rPr>
      </w:pPr>
    </w:p>
    <w:p w14:paraId="600BD5BE" w14:textId="77777777" w:rsidR="00210001" w:rsidRPr="00A30E56" w:rsidRDefault="00DD0BA6" w:rsidP="00A30E56">
      <w:pPr>
        <w:pStyle w:val="Kop2"/>
      </w:pPr>
      <w:bookmarkStart w:id="143" w:name="_Toc31831460"/>
      <w:bookmarkStart w:id="144" w:name="COPYRIGHTS"/>
      <w:bookmarkStart w:id="145" w:name="BKM_CA60E53D_CEBE_4B28_8178_F7F5DFC260CA"/>
      <w:r w:rsidRPr="00A30E56">
        <w:t>Copyrights</w:t>
      </w:r>
      <w:bookmarkEnd w:id="143"/>
    </w:p>
    <w:p w14:paraId="4113BB5B" w14:textId="77777777" w:rsidR="00A30E56" w:rsidRPr="00B75296" w:rsidRDefault="00DD0BA6">
      <w:pPr>
        <w:rPr>
          <w:rFonts w:eastAsia="Times New Roman"/>
          <w:color w:val="000000"/>
          <w:sz w:val="20"/>
          <w:szCs w:val="20"/>
          <w:lang w:val="nl-NL"/>
        </w:rPr>
      </w:pPr>
      <w:r w:rsidRPr="00B75296">
        <w:rPr>
          <w:rFonts w:eastAsia="Times New Roman"/>
          <w:color w:val="000000"/>
          <w:sz w:val="20"/>
          <w:szCs w:val="20"/>
          <w:lang w:val="nl-NL"/>
        </w:rPr>
        <w:t xml:space="preserve">Op de verplichte formulieren berust geen copyright. Die kunnen altijd worden toegepast.     </w:t>
      </w:r>
      <w:bookmarkEnd w:id="52"/>
      <w:bookmarkEnd w:id="53"/>
      <w:bookmarkEnd w:id="144"/>
      <w:bookmarkEnd w:id="145"/>
    </w:p>
    <w:p w14:paraId="2D076A07" w14:textId="08BDBC76" w:rsidR="00A30E56" w:rsidRPr="00A30E56" w:rsidRDefault="00A30E56" w:rsidP="00A30E56">
      <w:pPr>
        <w:pStyle w:val="Kop1"/>
        <w:numPr>
          <w:ilvl w:val="0"/>
          <w:numId w:val="1"/>
        </w:numPr>
        <w:ind w:hanging="720"/>
        <w:rPr>
          <w:lang w:val="nl-NL"/>
        </w:rPr>
      </w:pPr>
      <w:bookmarkStart w:id="146" w:name="_Toc31831461"/>
      <w:proofErr w:type="gramStart"/>
      <w:r w:rsidRPr="00A30E56">
        <w:rPr>
          <w:lang w:val="nl-NL"/>
        </w:rPr>
        <w:lastRenderedPageBreak/>
        <w:t>nl.ggznederland</w:t>
      </w:r>
      <w:proofErr w:type="gramEnd"/>
      <w:r w:rsidRPr="00A30E56">
        <w:rPr>
          <w:lang w:val="nl-NL"/>
        </w:rPr>
        <w:t>.zorgmachtigingv-0.</w:t>
      </w:r>
      <w:r w:rsidR="00A2351F">
        <w:rPr>
          <w:lang w:val="nl-NL"/>
        </w:rPr>
        <w:t>2</w:t>
      </w:r>
      <w:r w:rsidRPr="00A30E56">
        <w:rPr>
          <w:lang w:val="nl-NL"/>
        </w:rPr>
        <w:t xml:space="preserve"> meta i</w:t>
      </w:r>
      <w:r>
        <w:rPr>
          <w:lang w:val="nl-NL"/>
        </w:rPr>
        <w:t>nformatie</w:t>
      </w:r>
      <w:bookmarkEnd w:id="146"/>
    </w:p>
    <w:p w14:paraId="107B4B77" w14:textId="77777777" w:rsidR="00A30E56" w:rsidRPr="00A30E56" w:rsidRDefault="00A30E56" w:rsidP="00A30E5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A30E56" w14:paraId="39D7E73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0ABB31"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BC3205"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 Goossen</w:t>
            </w:r>
          </w:p>
        </w:tc>
      </w:tr>
      <w:tr w:rsidR="00A30E56" w14:paraId="4A501E32"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CF384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Contact Information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AEADD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06A62D1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A33F20"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B99C1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22FD53BB"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1CCC88"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DF5CF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64E4D22C"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820007"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47F73D"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info@ggznederland.nl</w:t>
            </w:r>
          </w:p>
        </w:tc>
      </w:tr>
      <w:tr w:rsidR="00A30E56" w14:paraId="3C9C869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5FDB4B"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6CA902"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D1B900D"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E553E2"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CFE1F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24-01-2020</w:t>
            </w:r>
          </w:p>
        </w:tc>
      </w:tr>
      <w:tr w:rsidR="00A30E56" w14:paraId="1B7DEF3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7210B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DefinitionCode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F8666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E0344FD"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4ECA73"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DefinitionCode1</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B983D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E4F13BA"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7A8A2F"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DefinitionCode2</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13F29B"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9B886A1"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B4A44F"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10271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2185295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11B032"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1429D"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0F5BEBF3"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900A8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F0DD0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357AC20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7788A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C2D53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1349BDC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72439C"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9892EF"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3E3ECBA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035FA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795F0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2.16.840.1.113883.3.3210.14.1.8</w:t>
            </w:r>
          </w:p>
        </w:tc>
      </w:tr>
      <w:tr w:rsidR="00A30E56" w14:paraId="6D055FB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17D682"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8CF0F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zorgmachtiging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verplichte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zorg</w:t>
            </w:r>
            <w:proofErr w:type="spellEnd"/>
          </w:p>
        </w:tc>
      </w:tr>
      <w:tr w:rsidR="00A30E56" w14:paraId="0FF3AD6E"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34DDF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3456D3"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001</w:t>
            </w:r>
          </w:p>
        </w:tc>
      </w:tr>
      <w:tr w:rsidR="00A30E56" w14:paraId="0DBB4FF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51181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16475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1C2FA424"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F7602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11641" w14:textId="430BFA4B" w:rsidR="00A30E56" w:rsidRDefault="00A30E56" w:rsidP="00064FC9">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nl.ggznederland</w:t>
            </w:r>
            <w:proofErr w:type="gramEnd"/>
            <w:r>
              <w:rPr>
                <w:rFonts w:ascii="Times New Roman" w:eastAsia="Times New Roman" w:hAnsi="Times New Roman" w:cs="Times New Roman"/>
                <w:color w:val="000000"/>
                <w:sz w:val="22"/>
                <w:szCs w:val="22"/>
              </w:rPr>
              <w:t>.zorgmachtigingv-0.</w:t>
            </w:r>
            <w:r w:rsidR="00A2351F">
              <w:rPr>
                <w:rFonts w:ascii="Times New Roman" w:eastAsia="Times New Roman" w:hAnsi="Times New Roman" w:cs="Times New Roman"/>
                <w:color w:val="000000"/>
                <w:sz w:val="22"/>
                <w:szCs w:val="22"/>
              </w:rPr>
              <w:t>2</w:t>
            </w:r>
          </w:p>
        </w:tc>
      </w:tr>
      <w:tr w:rsidR="00A30E56" w:rsidRPr="00334EAE" w14:paraId="34E72E9C"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B8BB7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FC9B86" w14:textId="77777777" w:rsidR="00A30E56" w:rsidRPr="00A30E56" w:rsidRDefault="00A30E56" w:rsidP="00064FC9">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De WVGGZ zorgmachtiging. Welke gegevens moeten discreet in het dossier komen en in ketens kunnen worden uitgewisseld.</w:t>
            </w:r>
          </w:p>
        </w:tc>
      </w:tr>
      <w:tr w:rsidR="00A30E56" w14:paraId="670DFED8"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F3E2B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4DBB0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7D5BBB7E"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F6A0D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592C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first draft</w:t>
            </w:r>
          </w:p>
        </w:tc>
      </w:tr>
      <w:tr w:rsidR="00A30E56" w14:paraId="31B917AA"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4D8C5"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6CCB1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2D10A1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CD9F77"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Revision History</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6B4F6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E92937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7CE3B5"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3857F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68009A64"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2F163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Supersedes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731BDB"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4B7EA1B"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2FD5A7"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template_id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245404"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nlggznederlandzorgmachtiging</w:t>
            </w:r>
            <w:proofErr w:type="spellEnd"/>
          </w:p>
        </w:tc>
      </w:tr>
      <w:tr w:rsidR="00A30E56" w14:paraId="7951846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9CE0A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Type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64490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7A6CE341"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04EFC"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2F9FA" w14:textId="58E08854"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r w:rsidR="00A2351F">
              <w:rPr>
                <w:rFonts w:ascii="Times New Roman" w:eastAsia="Times New Roman" w:hAnsi="Times New Roman" w:cs="Times New Roman"/>
                <w:color w:val="000000"/>
                <w:sz w:val="22"/>
                <w:szCs w:val="22"/>
              </w:rPr>
              <w:t>2</w:t>
            </w:r>
          </w:p>
        </w:tc>
      </w:tr>
    </w:tbl>
    <w:p w14:paraId="3E572322" w14:textId="77777777" w:rsidR="00A30E56" w:rsidRDefault="00A30E56" w:rsidP="00A30E56">
      <w:pPr>
        <w:rPr>
          <w:rFonts w:ascii="Times New Roman" w:eastAsia="Times New Roman" w:hAnsi="Times New Roman" w:cs="Times New Roman"/>
          <w:color w:val="000000"/>
          <w:sz w:val="22"/>
          <w:szCs w:val="22"/>
        </w:rPr>
      </w:pPr>
    </w:p>
    <w:p w14:paraId="2FEBA632" w14:textId="77777777" w:rsidR="00A30E56" w:rsidRDefault="00A30E56" w:rsidP="00A30E56">
      <w:pPr>
        <w:pStyle w:val="Kop2"/>
        <w:numPr>
          <w:ilvl w:val="1"/>
          <w:numId w:val="1"/>
        </w:numPr>
      </w:pPr>
      <w:bookmarkStart w:id="147" w:name="_Toc31831462"/>
      <w:proofErr w:type="spellStart"/>
      <w:r>
        <w:t>Revision</w:t>
      </w:r>
      <w:proofErr w:type="spellEnd"/>
      <w:r>
        <w:t xml:space="preserve"> </w:t>
      </w:r>
      <w:proofErr w:type="spellStart"/>
      <w:r>
        <w:t>History</w:t>
      </w:r>
      <w:bookmarkEnd w:id="147"/>
      <w:proofErr w:type="spellEnd"/>
    </w:p>
    <w:p w14:paraId="7E5393A4" w14:textId="6E8C4C41" w:rsidR="00A30E56" w:rsidRDefault="00A30E56" w:rsidP="00A30E56">
      <w:pPr>
        <w:rPr>
          <w:sz w:val="20"/>
          <w:szCs w:val="20"/>
          <w:lang w:val="nl-NL"/>
        </w:rPr>
      </w:pPr>
      <w:r w:rsidRPr="00A2351F">
        <w:rPr>
          <w:sz w:val="20"/>
          <w:szCs w:val="20"/>
          <w:lang w:val="nl-NL"/>
        </w:rPr>
        <w:t xml:space="preserve">Eerste conceptversie 01 gemaakt op basis informatieproduct WVGGZ voor crisismaatregel en kort interview met Jaap Schrieke over de verschillen met de zorgmachtiging.   </w:t>
      </w:r>
    </w:p>
    <w:p w14:paraId="17563960" w14:textId="77777777" w:rsidR="00A2351F" w:rsidRPr="00A2351F" w:rsidRDefault="00A2351F" w:rsidP="00A30E56">
      <w:pPr>
        <w:rPr>
          <w:sz w:val="20"/>
          <w:szCs w:val="20"/>
          <w:lang w:val="nl-NL"/>
        </w:rPr>
      </w:pPr>
    </w:p>
    <w:p w14:paraId="451AA201" w14:textId="7BCC040D" w:rsidR="00232125" w:rsidRPr="00232125" w:rsidRDefault="00232125">
      <w:pPr>
        <w:rPr>
          <w:sz w:val="20"/>
          <w:szCs w:val="20"/>
          <w:lang w:val="nl-NL"/>
        </w:rPr>
      </w:pPr>
      <w:r w:rsidRPr="00232125">
        <w:rPr>
          <w:sz w:val="20"/>
          <w:szCs w:val="20"/>
          <w:lang w:val="nl-NL"/>
        </w:rPr>
        <w:t xml:space="preserve">Versie 02. Inkorting van de diverse teksten in de inhoudelijke rubrieken. </w:t>
      </w:r>
    </w:p>
    <w:sectPr w:rsidR="00232125" w:rsidRPr="00232125">
      <w:headerReference w:type="default" r:id="rId15"/>
      <w:footerReference w:type="default" r:id="rId16"/>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1" w:author="Alexandra Reijerse" w:date="2020-03-09T11:47:00Z" w:initials="AR">
    <w:p w14:paraId="19E7A73E" w14:textId="67E1EBB6" w:rsidR="00E85E84" w:rsidRPr="00E85E84" w:rsidRDefault="00E85E84">
      <w:pPr>
        <w:pStyle w:val="Tekstopmerking"/>
        <w:rPr>
          <w:lang w:val="nl-NL"/>
        </w:rPr>
      </w:pPr>
      <w:r>
        <w:rPr>
          <w:rStyle w:val="Verwijzingopmerking"/>
        </w:rPr>
        <w:annotationRef/>
      </w:r>
      <w:r w:rsidRPr="00E85E84">
        <w:rPr>
          <w:lang w:val="nl-NL"/>
        </w:rPr>
        <w:t xml:space="preserve">“Contactgegevens rechter “moet zijn: “contactgegevens </w:t>
      </w:r>
      <w:r>
        <w:rPr>
          <w:lang w:val="nl-NL"/>
        </w:rPr>
        <w:t>rechtbank”.</w:t>
      </w:r>
    </w:p>
  </w:comment>
  <w:comment w:id="72" w:author="Alexandra Reijerse" w:date="2020-03-09T11:46:00Z" w:initials="AR">
    <w:p w14:paraId="4DD378B5" w14:textId="1F120BC4" w:rsidR="00E85E84" w:rsidRPr="00E85E84" w:rsidRDefault="00E85E84">
      <w:pPr>
        <w:pStyle w:val="Tekstopmerking"/>
        <w:rPr>
          <w:lang w:val="nl-NL"/>
        </w:rPr>
      </w:pPr>
      <w:r>
        <w:rPr>
          <w:rStyle w:val="Verwijzingopmerking"/>
        </w:rPr>
        <w:annotationRef/>
      </w:r>
      <w:r>
        <w:rPr>
          <w:rStyle w:val="Verwijzingopmerking"/>
          <w:lang w:val="nl-NL"/>
        </w:rPr>
        <w:t>“</w:t>
      </w:r>
      <w:r w:rsidRPr="00E85E84">
        <w:rPr>
          <w:rStyle w:val="Verwijzingopmerking"/>
          <w:lang w:val="nl-NL"/>
        </w:rPr>
        <w:t>Getroffen zorgmachtiging</w:t>
      </w:r>
      <w:r>
        <w:rPr>
          <w:rStyle w:val="Verwijzingopmerking"/>
          <w:lang w:val="nl-NL"/>
        </w:rPr>
        <w:t>”</w:t>
      </w:r>
      <w:r w:rsidRPr="00E85E84">
        <w:rPr>
          <w:rStyle w:val="Verwijzingopmerking"/>
          <w:lang w:val="nl-NL"/>
        </w:rPr>
        <w:t xml:space="preserve"> moet zijn: </w:t>
      </w:r>
      <w:r>
        <w:rPr>
          <w:rStyle w:val="Verwijzingopmerking"/>
          <w:lang w:val="nl-NL"/>
        </w:rPr>
        <w:t>“</w:t>
      </w:r>
      <w:r w:rsidR="00377B78">
        <w:rPr>
          <w:rStyle w:val="Verwijzingopmerking"/>
          <w:lang w:val="nl-NL"/>
        </w:rPr>
        <w:t>verleende</w:t>
      </w:r>
      <w:r w:rsidRPr="00E85E84">
        <w:rPr>
          <w:rStyle w:val="Verwijzingopmerking"/>
          <w:lang w:val="nl-NL"/>
        </w:rPr>
        <w:t xml:space="preserve"> zorgmachtiging</w:t>
      </w:r>
      <w:r>
        <w:rPr>
          <w:rStyle w:val="Verwijzingopmerking"/>
          <w:lang w:val="nl-NL"/>
        </w:rPr>
        <w:t>”</w:t>
      </w:r>
    </w:p>
  </w:comment>
  <w:comment w:id="75" w:author="Jaap Schrieke" w:date="2020-02-12T14:14:00Z" w:initials="JS">
    <w:p w14:paraId="0BF12974" w14:textId="7DC1A0BF" w:rsidR="005B77E5" w:rsidRPr="00397CC7" w:rsidRDefault="005B77E5">
      <w:pPr>
        <w:pStyle w:val="Tekstopmerking"/>
        <w:rPr>
          <w:lang w:val="nl-NL"/>
        </w:rPr>
      </w:pPr>
      <w:r>
        <w:rPr>
          <w:rStyle w:val="Verwijzingopmerking"/>
        </w:rPr>
        <w:annotationRef/>
      </w:r>
      <w:r w:rsidR="007E593A" w:rsidRPr="00397CC7">
        <w:rPr>
          <w:lang w:val="nl-NL"/>
        </w:rPr>
        <w:t>Aangevraagd?</w:t>
      </w:r>
    </w:p>
  </w:comment>
  <w:comment w:id="77" w:author="Jaap Schrieke" w:date="2020-02-12T14:15:00Z" w:initials="JS">
    <w:p w14:paraId="45BFE8A3" w14:textId="1D6713BF" w:rsidR="007E593A" w:rsidRPr="00395B9E" w:rsidRDefault="007E593A">
      <w:pPr>
        <w:pStyle w:val="Tekstopmerking"/>
        <w:rPr>
          <w:lang w:val="nl-NL"/>
        </w:rPr>
      </w:pPr>
      <w:r>
        <w:rPr>
          <w:rStyle w:val="Verwijzingopmerking"/>
        </w:rPr>
        <w:annotationRef/>
      </w:r>
      <w:r w:rsidR="00395B9E" w:rsidRPr="00395B9E">
        <w:rPr>
          <w:lang w:val="nl-NL"/>
        </w:rPr>
        <w:t xml:space="preserve">Het lijkt mij dat de </w:t>
      </w:r>
      <w:r w:rsidR="00395B9E">
        <w:rPr>
          <w:lang w:val="nl-NL"/>
        </w:rPr>
        <w:t>aanduiding van de rechtbank in kwestie voldoende is. Je kunt een rechter niet bellen voor toelichting of zo</w:t>
      </w:r>
      <w:r w:rsidR="00B166E0">
        <w:rPr>
          <w:lang w:val="nl-NL"/>
        </w:rPr>
        <w:t>.</w:t>
      </w:r>
    </w:p>
  </w:comment>
  <w:comment w:id="78" w:author="Alexandra Reijerse" w:date="2020-03-09T11:45:00Z" w:initials="AR">
    <w:p w14:paraId="2F6255F0" w14:textId="63DF2BE5" w:rsidR="00E85E84" w:rsidRPr="00261298" w:rsidRDefault="00E85E84">
      <w:pPr>
        <w:pStyle w:val="Tekstopmerking"/>
        <w:rPr>
          <w:lang w:val="nl-NL"/>
        </w:rPr>
      </w:pPr>
      <w:r>
        <w:rPr>
          <w:rStyle w:val="Verwijzingopmerking"/>
        </w:rPr>
        <w:annotationRef/>
      </w:r>
      <w:r w:rsidRPr="00261298">
        <w:rPr>
          <w:lang w:val="nl-NL"/>
        </w:rPr>
        <w:t>Mee eens</w:t>
      </w:r>
    </w:p>
  </w:comment>
  <w:comment w:id="80" w:author="Alexandra Reijerse" w:date="2020-03-09T12:02:00Z" w:initials="AR">
    <w:p w14:paraId="765B2E93" w14:textId="498D6E68" w:rsidR="00261298" w:rsidRPr="00261298" w:rsidRDefault="00261298">
      <w:pPr>
        <w:pStyle w:val="Tekstopmerking"/>
        <w:rPr>
          <w:lang w:val="nl-NL"/>
        </w:rPr>
      </w:pPr>
      <w:r>
        <w:rPr>
          <w:rStyle w:val="Verwijzingopmerking"/>
        </w:rPr>
        <w:annotationRef/>
      </w:r>
      <w:r w:rsidRPr="00261298">
        <w:rPr>
          <w:lang w:val="nl-NL"/>
        </w:rPr>
        <w:t xml:space="preserve">ik weet niet </w:t>
      </w:r>
      <w:proofErr w:type="spellStart"/>
      <w:r w:rsidRPr="00261298">
        <w:rPr>
          <w:lang w:val="nl-NL"/>
        </w:rPr>
        <w:t>wt</w:t>
      </w:r>
      <w:proofErr w:type="spellEnd"/>
      <w:r w:rsidRPr="00261298">
        <w:rPr>
          <w:lang w:val="nl-NL"/>
        </w:rPr>
        <w:t xml:space="preserve"> hiermee wordt bedoeld? Welk artikel uit de wet? Volgens mij moet alleen in de zorgmachtiging staan de inhoud die in </w:t>
      </w:r>
      <w:bookmarkStart w:id="83" w:name="_GoBack"/>
      <w:r w:rsidRPr="00261298">
        <w:rPr>
          <w:lang w:val="nl-NL"/>
        </w:rPr>
        <w:t xml:space="preserve">art. </w:t>
      </w:r>
      <w:r>
        <w:rPr>
          <w:lang w:val="nl-NL"/>
        </w:rPr>
        <w:t>5.17 lid 4</w:t>
      </w:r>
      <w:bookmarkEnd w:id="83"/>
      <w:r>
        <w:rPr>
          <w:lang w:val="nl-NL"/>
        </w:rPr>
        <w:t xml:space="preserve"> wordt beschreven. </w:t>
      </w:r>
    </w:p>
  </w:comment>
  <w:comment w:id="87" w:author="Jaap Schrieke" w:date="2020-02-12T14:16:00Z" w:initials="JS">
    <w:p w14:paraId="166D4208" w14:textId="0B618382" w:rsidR="00B166E0" w:rsidRPr="0028598C" w:rsidRDefault="00B166E0">
      <w:pPr>
        <w:pStyle w:val="Tekstopmerking"/>
        <w:rPr>
          <w:lang w:val="nl-NL"/>
        </w:rPr>
      </w:pPr>
      <w:r>
        <w:rPr>
          <w:rStyle w:val="Verwijzingopmerking"/>
        </w:rPr>
        <w:annotationRef/>
      </w:r>
      <w:r w:rsidR="0028598C" w:rsidRPr="0028598C">
        <w:rPr>
          <w:lang w:val="nl-NL"/>
        </w:rPr>
        <w:t xml:space="preserve">Wie is verantwoordelijk voor de </w:t>
      </w:r>
      <w:r w:rsidR="0028598C">
        <w:rPr>
          <w:lang w:val="nl-NL"/>
        </w:rPr>
        <w:t>te leveren zorg</w:t>
      </w:r>
    </w:p>
  </w:comment>
  <w:comment w:id="91" w:author="Alexandra Reijerse" w:date="2020-03-09T12:08:00Z" w:initials="AR">
    <w:p w14:paraId="517EF8DB" w14:textId="1EB3DBA4" w:rsidR="00E91F64" w:rsidRPr="00E91F64" w:rsidRDefault="00E91F64">
      <w:pPr>
        <w:pStyle w:val="Tekstopmerking"/>
        <w:rPr>
          <w:lang w:val="nl-NL"/>
        </w:rPr>
      </w:pPr>
      <w:r>
        <w:rPr>
          <w:rStyle w:val="Verwijzingopmerking"/>
        </w:rPr>
        <w:annotationRef/>
      </w:r>
      <w:r>
        <w:rPr>
          <w:lang w:val="nl-NL"/>
        </w:rPr>
        <w:t>Laten vervallen!!! V</w:t>
      </w:r>
      <w:r w:rsidRPr="00E91F64">
        <w:rPr>
          <w:lang w:val="nl-NL"/>
        </w:rPr>
        <w:t>olgens mij staat dit gegeven NIET in</w:t>
      </w:r>
      <w:r>
        <w:rPr>
          <w:lang w:val="nl-NL"/>
        </w:rPr>
        <w:t xml:space="preserve"> de zorgmachtiging. De wet verplicht er niet toe en ik kan het ook niet vinden in het vastgestelde informatieproduct zoals gepubliceerd op </w:t>
      </w:r>
      <w:proofErr w:type="spellStart"/>
      <w:r>
        <w:rPr>
          <w:lang w:val="nl-NL"/>
        </w:rPr>
        <w:t>dwangindezorg</w:t>
      </w:r>
      <w:proofErr w:type="spellEnd"/>
      <w:r>
        <w:rPr>
          <w:lang w:val="nl-NL"/>
        </w:rPr>
        <w:t xml:space="preserve">. </w:t>
      </w:r>
    </w:p>
  </w:comment>
  <w:comment w:id="95" w:author="Jaap Schrieke" w:date="2020-02-12T14:17:00Z" w:initials="JS">
    <w:p w14:paraId="625218B3" w14:textId="192D8426" w:rsidR="000E5B8C" w:rsidRPr="000E5B8C" w:rsidRDefault="000E5B8C">
      <w:pPr>
        <w:pStyle w:val="Tekstopmerking"/>
        <w:rPr>
          <w:lang w:val="nl-NL"/>
        </w:rPr>
      </w:pPr>
      <w:r>
        <w:rPr>
          <w:rStyle w:val="Verwijzingopmerking"/>
        </w:rPr>
        <w:annotationRef/>
      </w:r>
      <w:r w:rsidRPr="000E5B8C">
        <w:rPr>
          <w:lang w:val="nl-NL"/>
        </w:rPr>
        <w:t xml:space="preserve">Ik denk dat je </w:t>
      </w:r>
      <w:proofErr w:type="gramStart"/>
      <w:r w:rsidRPr="000E5B8C">
        <w:rPr>
          <w:lang w:val="nl-NL"/>
        </w:rPr>
        <w:t>bedoeld</w:t>
      </w:r>
      <w:proofErr w:type="gramEnd"/>
      <w:r w:rsidRPr="000E5B8C">
        <w:rPr>
          <w:lang w:val="nl-NL"/>
        </w:rPr>
        <w:t>:</w:t>
      </w:r>
      <w:r>
        <w:rPr>
          <w:lang w:val="nl-NL"/>
        </w:rPr>
        <w:t xml:space="preserve"> tot welke interventies of vrijdheidsbeperkende maatregelen is machtiging verleend?</w:t>
      </w:r>
    </w:p>
  </w:comment>
  <w:comment w:id="94" w:author="Alexandra Reijerse" w:date="2020-03-09T12:11:00Z" w:initials="AR">
    <w:p w14:paraId="098BE162" w14:textId="67353EA5" w:rsidR="00B7390A" w:rsidRPr="00B7390A" w:rsidRDefault="00B7390A">
      <w:pPr>
        <w:pStyle w:val="Tekstopmerking"/>
        <w:rPr>
          <w:lang w:val="nl-NL"/>
        </w:rPr>
      </w:pPr>
      <w:r>
        <w:rPr>
          <w:rStyle w:val="Verwijzingopmerking"/>
        </w:rPr>
        <w:annotationRef/>
      </w:r>
      <w:r w:rsidRPr="00B7390A">
        <w:rPr>
          <w:lang w:val="nl-NL"/>
        </w:rPr>
        <w:t xml:space="preserve">dit begrijp ik niet, kan volgens mij vervallen. </w:t>
      </w:r>
      <w:r>
        <w:rPr>
          <w:lang w:val="nl-NL"/>
        </w:rPr>
        <w:t>De vormen van verplichte zorg in de zorgmachtiging worden in het blokje hieronder beschreven.  Ik ken maar 1 zorgmachtiging, dus de vraag “</w:t>
      </w:r>
      <w:proofErr w:type="spellStart"/>
      <w:r>
        <w:rPr>
          <w:lang w:val="nl-NL"/>
        </w:rPr>
        <w:t>wellke</w:t>
      </w:r>
      <w:proofErr w:type="spellEnd"/>
      <w:r>
        <w:rPr>
          <w:lang w:val="nl-NL"/>
        </w:rPr>
        <w:t>” is niet van toepassing.</w:t>
      </w:r>
    </w:p>
  </w:comment>
  <w:comment w:id="107" w:author="Jaap Schrieke" w:date="2020-02-12T14:18:00Z" w:initials="JS">
    <w:p w14:paraId="6541C67C" w14:textId="7CCD9FAA" w:rsidR="000E5B8C" w:rsidRPr="000E5B8C" w:rsidRDefault="000E5B8C">
      <w:pPr>
        <w:pStyle w:val="Tekstopmerking"/>
        <w:rPr>
          <w:lang w:val="nl-NL"/>
        </w:rPr>
      </w:pPr>
      <w:r>
        <w:rPr>
          <w:rStyle w:val="Verwijzingopmerking"/>
        </w:rPr>
        <w:annotationRef/>
      </w:r>
      <w:r w:rsidRPr="000E5B8C">
        <w:rPr>
          <w:lang w:val="nl-NL"/>
        </w:rPr>
        <w:t xml:space="preserve">Wat is de bron </w:t>
      </w:r>
      <w:r>
        <w:rPr>
          <w:lang w:val="nl-NL"/>
        </w:rPr>
        <w:t xml:space="preserve">van deze lijst, de wet? </w:t>
      </w:r>
    </w:p>
  </w:comment>
  <w:comment w:id="108" w:author="Jaap Schrieke" w:date="2020-02-12T14:18:00Z" w:initials="JS">
    <w:p w14:paraId="02337036" w14:textId="79A25FCA" w:rsidR="000E5B8C" w:rsidRPr="000E5B8C" w:rsidRDefault="000E5B8C">
      <w:pPr>
        <w:pStyle w:val="Tekstopmerking"/>
        <w:rPr>
          <w:lang w:val="nl-NL"/>
        </w:rPr>
      </w:pPr>
      <w:r>
        <w:rPr>
          <w:rStyle w:val="Verwijzingopmerking"/>
        </w:rPr>
        <w:annotationRef/>
      </w:r>
      <w:r w:rsidRPr="000E5B8C">
        <w:rPr>
          <w:lang w:val="nl-NL"/>
        </w:rPr>
        <w:t>Toegestaan, machtiging voor verleend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E7A73E" w15:done="0"/>
  <w15:commentEx w15:paraId="4DD378B5" w15:done="0"/>
  <w15:commentEx w15:paraId="0BF12974" w15:done="0"/>
  <w15:commentEx w15:paraId="45BFE8A3" w15:done="0"/>
  <w15:commentEx w15:paraId="2F6255F0" w15:paraIdParent="45BFE8A3" w15:done="0"/>
  <w15:commentEx w15:paraId="765B2E93" w15:done="0"/>
  <w15:commentEx w15:paraId="166D4208" w15:done="0"/>
  <w15:commentEx w15:paraId="517EF8DB" w15:done="0"/>
  <w15:commentEx w15:paraId="625218B3" w15:done="0"/>
  <w15:commentEx w15:paraId="098BE162" w15:done="0"/>
  <w15:commentEx w15:paraId="6541C67C" w15:done="0"/>
  <w15:commentEx w15:paraId="023370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E7A73E" w16cid:durableId="2210AB3D"/>
  <w16cid:commentId w16cid:paraId="4DD378B5" w16cid:durableId="2210AB19"/>
  <w16cid:commentId w16cid:paraId="0BF12974" w16cid:durableId="21EE86BA"/>
  <w16cid:commentId w16cid:paraId="45BFE8A3" w16cid:durableId="21EE86EA"/>
  <w16cid:commentId w16cid:paraId="2F6255F0" w16cid:durableId="2210AADC"/>
  <w16cid:commentId w16cid:paraId="765B2E93" w16cid:durableId="2210AED2"/>
  <w16cid:commentId w16cid:paraId="166D4208" w16cid:durableId="21EE8745"/>
  <w16cid:commentId w16cid:paraId="517EF8DB" w16cid:durableId="2210B042"/>
  <w16cid:commentId w16cid:paraId="625218B3" w16cid:durableId="21EE8777"/>
  <w16cid:commentId w16cid:paraId="098BE162" w16cid:durableId="2210B102"/>
  <w16cid:commentId w16cid:paraId="6541C67C" w16cid:durableId="21EE87C6"/>
  <w16cid:commentId w16cid:paraId="02337036" w16cid:durableId="21EE8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F6F71" w14:textId="77777777" w:rsidR="00A10480" w:rsidRDefault="00A10480">
      <w:r>
        <w:separator/>
      </w:r>
    </w:p>
  </w:endnote>
  <w:endnote w:type="continuationSeparator" w:id="0">
    <w:p w14:paraId="378CB3A6" w14:textId="77777777" w:rsidR="00A10480" w:rsidRDefault="00A10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6F9A" w14:textId="77777777" w:rsidR="00210001" w:rsidRDefault="00DD0BA6">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52CB6" w14:textId="77777777" w:rsidR="00A10480" w:rsidRDefault="00A10480">
      <w:r>
        <w:separator/>
      </w:r>
    </w:p>
  </w:footnote>
  <w:footnote w:type="continuationSeparator" w:id="0">
    <w:p w14:paraId="59B39906" w14:textId="77777777" w:rsidR="00A10480" w:rsidRDefault="00A10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210001" w:rsidRPr="00A30E56" w14:paraId="0F0C3FA7"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BAF4CCD" w14:textId="77777777" w:rsidR="00210001" w:rsidRPr="00A30E56" w:rsidRDefault="00A30E56">
          <w:pPr>
            <w:pStyle w:val="Koptekst"/>
            <w:tabs>
              <w:tab w:val="left" w:pos="4320"/>
            </w:tabs>
            <w:rPr>
              <w:rFonts w:eastAsia="Times New Roman"/>
              <w:color w:val="auto"/>
              <w:u w:val="single"/>
            </w:rPr>
          </w:pPr>
          <w:proofErr w:type="gramStart"/>
          <w:r w:rsidRPr="00A30E56">
            <w:rPr>
              <w:rFonts w:eastAsia="Times New Roman"/>
              <w:color w:val="auto"/>
              <w:u w:val="single"/>
            </w:rPr>
            <w:t xml:space="preserve">Zib </w:t>
          </w:r>
          <w:r w:rsidR="00DD0BA6" w:rsidRPr="00A30E56">
            <w:rPr>
              <w:rFonts w:eastAsia="Times New Roman"/>
              <w:color w:val="auto"/>
              <w:u w:val="single"/>
            </w:rPr>
            <w:t xml:space="preserve"> </w:t>
          </w:r>
          <w:proofErr w:type="spellStart"/>
          <w:r w:rsidR="00DD0BA6" w:rsidRPr="00A30E56">
            <w:rPr>
              <w:rFonts w:eastAsia="Times New Roman"/>
              <w:color w:val="auto"/>
              <w:u w:val="single"/>
            </w:rPr>
            <w:t>specificatie</w:t>
          </w:r>
          <w:proofErr w:type="spellEnd"/>
          <w:proofErr w:type="gram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F222FCF" w14:textId="3508515A" w:rsidR="00210001" w:rsidRPr="00A30E56" w:rsidRDefault="00A30E56">
          <w:pPr>
            <w:pStyle w:val="Koptekst"/>
            <w:tabs>
              <w:tab w:val="left" w:pos="4320"/>
            </w:tabs>
            <w:jc w:val="center"/>
            <w:rPr>
              <w:rFonts w:eastAsia="Times New Roman"/>
              <w:color w:val="auto"/>
              <w:u w:val="single"/>
            </w:rPr>
          </w:pPr>
          <w:proofErr w:type="gramStart"/>
          <w:r w:rsidRPr="00A30E56">
            <w:rPr>
              <w:rFonts w:eastAsia="Times New Roman"/>
              <w:color w:val="auto"/>
            </w:rPr>
            <w:t>nl.ggznederland</w:t>
          </w:r>
          <w:proofErr w:type="gramEnd"/>
          <w:r w:rsidRPr="00A30E56">
            <w:rPr>
              <w:rFonts w:eastAsia="Times New Roman"/>
              <w:color w:val="auto"/>
            </w:rPr>
            <w:t>.zorgmachtigingv-0.</w:t>
          </w:r>
          <w:r w:rsidR="00232125">
            <w:rPr>
              <w:rFonts w:eastAsia="Times New Roman"/>
              <w:color w:val="auto"/>
            </w:rPr>
            <w:t>2</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D910227" w14:textId="77777777" w:rsidR="00210001" w:rsidRPr="00A30E56" w:rsidRDefault="00DD0BA6">
          <w:pPr>
            <w:pStyle w:val="Koptekst"/>
            <w:jc w:val="right"/>
            <w:rPr>
              <w:rFonts w:eastAsia="Times New Roman"/>
              <w:color w:val="auto"/>
              <w:u w:val="single"/>
            </w:rPr>
          </w:pPr>
          <w:proofErr w:type="spellStart"/>
          <w:r w:rsidRPr="00A30E56">
            <w:rPr>
              <w:rFonts w:eastAsia="Times New Roman"/>
              <w:color w:val="auto"/>
              <w:u w:val="single"/>
            </w:rPr>
            <w:t>Pag</w:t>
          </w:r>
          <w:r w:rsidR="00A30E56" w:rsidRPr="00A30E56">
            <w:rPr>
              <w:rFonts w:eastAsia="Times New Roman"/>
              <w:color w:val="auto"/>
              <w:u w:val="single"/>
            </w:rPr>
            <w:t>ina</w:t>
          </w:r>
          <w:proofErr w:type="spellEnd"/>
          <w:r w:rsidRPr="00A30E56">
            <w:rPr>
              <w:rFonts w:eastAsia="Times New Roman"/>
              <w:color w:val="auto"/>
              <w:u w:val="single"/>
            </w:rPr>
            <w:t xml:space="preserve">: </w:t>
          </w:r>
          <w:r w:rsidRPr="00A30E56">
            <w:rPr>
              <w:rFonts w:eastAsia="Times New Roman"/>
              <w:color w:val="auto"/>
              <w:u w:val="single"/>
            </w:rPr>
            <w:fldChar w:fldCharType="begin"/>
          </w:r>
          <w:r w:rsidRPr="00A30E56">
            <w:rPr>
              <w:rFonts w:eastAsia="Times New Roman"/>
              <w:color w:val="auto"/>
              <w:u w:val="single"/>
            </w:rPr>
            <w:instrText xml:space="preserve">PAGE </w:instrText>
          </w:r>
          <w:r w:rsidRPr="00A30E56">
            <w:rPr>
              <w:rFonts w:eastAsia="Times New Roman"/>
              <w:color w:val="auto"/>
              <w:u w:val="single"/>
            </w:rPr>
            <w:fldChar w:fldCharType="separate"/>
          </w:r>
          <w:r w:rsidRPr="00A30E56">
            <w:rPr>
              <w:rFonts w:eastAsia="Times New Roman"/>
              <w:color w:val="auto"/>
              <w:u w:val="single"/>
            </w:rPr>
            <w:t>10</w:t>
          </w:r>
          <w:r w:rsidRPr="00A30E56">
            <w:fldChar w:fldCharType="end"/>
          </w:r>
        </w:p>
      </w:tc>
    </w:tr>
  </w:tbl>
  <w:p w14:paraId="63F2A6F5" w14:textId="77777777" w:rsidR="00210001" w:rsidRPr="00A30E56" w:rsidRDefault="00210001">
    <w:pPr>
      <w:pStyle w:val="Koptekst"/>
      <w:tabs>
        <w:tab w:val="left" w:pos="4320"/>
      </w:tabs>
      <w:jc w:val="right"/>
      <w:rPr>
        <w:rFonts w:eastAsia="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E7B65"/>
    <w:multiLevelType w:val="multilevel"/>
    <w:tmpl w:val="01C2B2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8D6991"/>
    <w:multiLevelType w:val="hybridMultilevel"/>
    <w:tmpl w:val="B9404388"/>
    <w:lvl w:ilvl="0" w:tplc="3F92384E">
      <w:start w:val="1"/>
      <w:numFmt w:val="decimal"/>
      <w:pStyle w:val="Kop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A2131"/>
    <w:multiLevelType w:val="hybridMultilevel"/>
    <w:tmpl w:val="AC78F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D0782"/>
    <w:multiLevelType w:val="hybridMultilevel"/>
    <w:tmpl w:val="50F096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ap Schrieke">
    <w15:presenceInfo w15:providerId="AD" w15:userId="S::JSchrieke@ggznederland.nl::d1373235-3486-4713-9248-b47f19a6bb3d"/>
  </w15:person>
  <w15:person w15:author="William Goossen">
    <w15:presenceInfo w15:providerId="None" w15:userId="William Goossen"/>
  </w15:person>
  <w15:person w15:author="Alexandra Reijerse">
    <w15:presenceInfo w15:providerId="AD" w15:userId="S::areijerse@ggznederland.nl::2f6ff643-a8fc-4740-bdfb-a32c844af5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01"/>
    <w:rsid w:val="00045695"/>
    <w:rsid w:val="000719C6"/>
    <w:rsid w:val="000E5B8C"/>
    <w:rsid w:val="00111347"/>
    <w:rsid w:val="00192A3B"/>
    <w:rsid w:val="00210001"/>
    <w:rsid w:val="00232125"/>
    <w:rsid w:val="002463AA"/>
    <w:rsid w:val="00261298"/>
    <w:rsid w:val="0028598C"/>
    <w:rsid w:val="00334EAE"/>
    <w:rsid w:val="00377B78"/>
    <w:rsid w:val="003858FD"/>
    <w:rsid w:val="00395B9E"/>
    <w:rsid w:val="00397CC7"/>
    <w:rsid w:val="00415650"/>
    <w:rsid w:val="0050610A"/>
    <w:rsid w:val="005423F4"/>
    <w:rsid w:val="005B77E5"/>
    <w:rsid w:val="00625577"/>
    <w:rsid w:val="007E593A"/>
    <w:rsid w:val="008B1B0A"/>
    <w:rsid w:val="008B342B"/>
    <w:rsid w:val="008C712B"/>
    <w:rsid w:val="009016B6"/>
    <w:rsid w:val="00984DF8"/>
    <w:rsid w:val="00A10480"/>
    <w:rsid w:val="00A2351F"/>
    <w:rsid w:val="00A30E56"/>
    <w:rsid w:val="00B166E0"/>
    <w:rsid w:val="00B7390A"/>
    <w:rsid w:val="00B75296"/>
    <w:rsid w:val="00D237CF"/>
    <w:rsid w:val="00D839FE"/>
    <w:rsid w:val="00DA2690"/>
    <w:rsid w:val="00DD0BA6"/>
    <w:rsid w:val="00E769F5"/>
    <w:rsid w:val="00E85E84"/>
    <w:rsid w:val="00E902EF"/>
    <w:rsid w:val="00E9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C518"/>
  <w15:docId w15:val="{E700841A-DA70-4F0A-A107-D20C942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A30E56"/>
    <w:pPr>
      <w:numPr>
        <w:numId w:val="3"/>
      </w:numPr>
      <w:spacing w:before="240" w:after="60"/>
      <w:outlineLvl w:val="1"/>
    </w:pPr>
    <w:rPr>
      <w:b/>
      <w:color w:val="004080"/>
      <w:sz w:val="28"/>
      <w:szCs w:val="28"/>
      <w:lang w:val="nl-NL"/>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Lijstalinea">
    <w:name w:val="List Paragraph"/>
    <w:basedOn w:val="Standaard"/>
    <w:uiPriority w:val="34"/>
    <w:qFormat/>
    <w:rsid w:val="00B75296"/>
    <w:pPr>
      <w:ind w:left="720"/>
      <w:contextualSpacing/>
    </w:pPr>
  </w:style>
  <w:style w:type="paragraph" w:styleId="Ballontekst">
    <w:name w:val="Balloon Text"/>
    <w:basedOn w:val="Standaard"/>
    <w:link w:val="BallontekstChar"/>
    <w:uiPriority w:val="99"/>
    <w:semiHidden/>
    <w:unhideWhenUsed/>
    <w:rsid w:val="00E769F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769F5"/>
    <w:rPr>
      <w:rFonts w:ascii="Segoe UI" w:hAnsi="Segoe UI" w:cs="Segoe UI"/>
      <w:sz w:val="18"/>
      <w:szCs w:val="18"/>
    </w:rPr>
  </w:style>
  <w:style w:type="character" w:styleId="Verwijzingopmerking">
    <w:name w:val="annotation reference"/>
    <w:basedOn w:val="Standaardalinea-lettertype"/>
    <w:uiPriority w:val="99"/>
    <w:semiHidden/>
    <w:unhideWhenUsed/>
    <w:rsid w:val="005B77E5"/>
    <w:rPr>
      <w:sz w:val="16"/>
      <w:szCs w:val="16"/>
    </w:rPr>
  </w:style>
  <w:style w:type="paragraph" w:styleId="Tekstopmerking">
    <w:name w:val="annotation text"/>
    <w:basedOn w:val="Standaard"/>
    <w:link w:val="TekstopmerkingChar"/>
    <w:uiPriority w:val="99"/>
    <w:semiHidden/>
    <w:unhideWhenUsed/>
    <w:rsid w:val="005B77E5"/>
    <w:rPr>
      <w:sz w:val="20"/>
      <w:szCs w:val="20"/>
    </w:rPr>
  </w:style>
  <w:style w:type="character" w:customStyle="1" w:styleId="TekstopmerkingChar">
    <w:name w:val="Tekst opmerking Char"/>
    <w:basedOn w:val="Standaardalinea-lettertype"/>
    <w:link w:val="Tekstopmerking"/>
    <w:uiPriority w:val="99"/>
    <w:semiHidden/>
    <w:rsid w:val="005B77E5"/>
    <w:rPr>
      <w:sz w:val="20"/>
      <w:szCs w:val="20"/>
    </w:rPr>
  </w:style>
  <w:style w:type="paragraph" w:styleId="Onderwerpvanopmerking">
    <w:name w:val="annotation subject"/>
    <w:basedOn w:val="Tekstopmerking"/>
    <w:next w:val="Tekstopmerking"/>
    <w:link w:val="OnderwerpvanopmerkingChar"/>
    <w:uiPriority w:val="99"/>
    <w:semiHidden/>
    <w:unhideWhenUsed/>
    <w:rsid w:val="005B77E5"/>
    <w:rPr>
      <w:b/>
      <w:bCs/>
    </w:rPr>
  </w:style>
  <w:style w:type="character" w:customStyle="1" w:styleId="OnderwerpvanopmerkingChar">
    <w:name w:val="Onderwerp van opmerking Char"/>
    <w:basedOn w:val="TekstopmerkingChar"/>
    <w:link w:val="Onderwerpvanopmerking"/>
    <w:uiPriority w:val="99"/>
    <w:semiHidden/>
    <w:rsid w:val="005B77E5"/>
    <w:rPr>
      <w:b/>
      <w:bCs/>
      <w:sz w:val="20"/>
      <w:szCs w:val="20"/>
    </w:rPr>
  </w:style>
  <w:style w:type="paragraph" w:customStyle="1" w:styleId="Default">
    <w:name w:val="Default"/>
    <w:rsid w:val="00045695"/>
    <w:pPr>
      <w:autoSpaceDE w:val="0"/>
      <w:autoSpaceDN w:val="0"/>
      <w:adjustRightInd w:val="0"/>
    </w:pPr>
    <w:rPr>
      <w:rFonts w:ascii="Calibri" w:hAnsi="Calibri" w:cs="Calibri"/>
      <w:color w:val="00000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47C45379BFD4AB48028E79BE05191" ma:contentTypeVersion="8" ma:contentTypeDescription="Een nieuw document maken." ma:contentTypeScope="" ma:versionID="73dbc549e323119bbdc61cb89029b627">
  <xsd:schema xmlns:xsd="http://www.w3.org/2001/XMLSchema" xmlns:xs="http://www.w3.org/2001/XMLSchema" xmlns:p="http://schemas.microsoft.com/office/2006/metadata/properties" xmlns:ns3="52121dcb-6b02-4efe-bfdf-6090de9f02c7" targetNamespace="http://schemas.microsoft.com/office/2006/metadata/properties" ma:root="true" ma:fieldsID="a75cc0abd46ae0463dfdedb90abc0830" ns3:_="">
    <xsd:import namespace="52121dcb-6b02-4efe-bfdf-6090de9f02c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21dcb-6b02-4efe-bfdf-6090de9f0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1CF1A2-2648-4CA7-AFEF-F015D14A7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21dcb-6b02-4efe-bfdf-6090de9f0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861EB-9CE0-4509-959D-A4F8B184E84C}">
  <ds:schemaRefs>
    <ds:schemaRef ds:uri="http://schemas.microsoft.com/sharepoint/v3/contenttype/forms"/>
  </ds:schemaRefs>
</ds:datastoreItem>
</file>

<file path=customXml/itemProps3.xml><?xml version="1.0" encoding="utf-8"?>
<ds:datastoreItem xmlns:ds="http://schemas.openxmlformats.org/officeDocument/2006/customXml" ds:itemID="{6BCA99E1-6544-478D-937C-D5166A3AA1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1729</Words>
  <Characters>9858</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4</cp:revision>
  <dcterms:created xsi:type="dcterms:W3CDTF">2020-03-09T19:49:00Z</dcterms:created>
  <dcterms:modified xsi:type="dcterms:W3CDTF">2020-03-09T20:06:00Z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0x010100F5E47C45379BFD4AB48028E79BE05191</vt:lpwstr>
  </property>
</Properties>
</file>