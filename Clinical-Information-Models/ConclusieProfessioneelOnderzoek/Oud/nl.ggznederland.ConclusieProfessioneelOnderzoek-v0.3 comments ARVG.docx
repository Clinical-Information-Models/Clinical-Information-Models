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11F9" w:rsidRPr="00C97076" w:rsidRDefault="00C97076" w:rsidP="00C97076">
      <w:pPr>
        <w:pStyle w:val="Titel"/>
        <w:rPr>
          <w:rFonts w:eastAsia="Calibri"/>
          <w:color w:val="auto"/>
          <w:lang w:val="nl-NL"/>
        </w:rPr>
      </w:pPr>
      <w:r w:rsidRPr="00C97076">
        <w:rPr>
          <w:noProof/>
          <w:lang w:val="nl-NL" w:eastAsia="nl-NL"/>
        </w:rPr>
        <w:drawing>
          <wp:inline distT="0" distB="0" distL="0" distR="0">
            <wp:extent cx="3412409" cy="73324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GGZNLzonderpuntjes.pn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508012" cy="753788"/>
                    </a:xfrm>
                    <a:prstGeom prst="rect">
                      <a:avLst/>
                    </a:prstGeom>
                  </pic:spPr>
                </pic:pic>
              </a:graphicData>
            </a:graphic>
          </wp:inline>
        </w:drawing>
      </w:r>
    </w:p>
    <w:p w:rsidR="00C97076" w:rsidRPr="00C97076" w:rsidRDefault="00C97076" w:rsidP="00C97076">
      <w:pPr>
        <w:pStyle w:val="Titel"/>
        <w:rPr>
          <w:sz w:val="32"/>
        </w:rPr>
      </w:pPr>
      <w:proofErr w:type="spellStart"/>
      <w:r w:rsidRPr="00C97076">
        <w:rPr>
          <w:sz w:val="32"/>
        </w:rPr>
        <w:t>Zorginformatiebouwsteen</w:t>
      </w:r>
      <w:proofErr w:type="spellEnd"/>
    </w:p>
    <w:p w:rsidR="00C97076" w:rsidRPr="00C97076" w:rsidRDefault="008810F7" w:rsidP="00C97076">
      <w:pPr>
        <w:pStyle w:val="Titel"/>
        <w:ind w:right="-611" w:hanging="426"/>
        <w:rPr>
          <w:sz w:val="36"/>
        </w:rPr>
      </w:pPr>
      <w:r w:rsidRPr="00C97076">
        <w:rPr>
          <w:sz w:val="32"/>
        </w:rPr>
        <w:t xml:space="preserve">  </w:t>
      </w:r>
      <w:r w:rsidRPr="00C97076">
        <w:rPr>
          <w:sz w:val="36"/>
        </w:rPr>
        <w:t>nl.ggznederland.ConclusieProfessioneelOnderzoek</w:t>
      </w:r>
      <w:r w:rsidR="00C97076" w:rsidRPr="00C97076">
        <w:rPr>
          <w:sz w:val="36"/>
        </w:rPr>
        <w:t>-v03</w:t>
      </w:r>
    </w:p>
    <w:p w:rsidR="00C97076" w:rsidRPr="00C97076" w:rsidRDefault="00C97076" w:rsidP="00C97076">
      <w:pPr>
        <w:rPr>
          <w:color w:val="004080"/>
          <w:szCs w:val="32"/>
        </w:rPr>
      </w:pPr>
      <w:r w:rsidRPr="00C97076">
        <w:br w:type="page"/>
      </w:r>
    </w:p>
    <w:p w:rsidR="00C97076" w:rsidRPr="00C97076" w:rsidRDefault="00C97076" w:rsidP="00C97076">
      <w:pPr>
        <w:pStyle w:val="Titel"/>
        <w:rPr>
          <w:rFonts w:eastAsia="Calibri"/>
          <w:lang w:val="nl-NL"/>
        </w:rPr>
      </w:pPr>
      <w:r w:rsidRPr="00C97076">
        <w:rPr>
          <w:lang w:val="nl-NL"/>
        </w:rPr>
        <w:lastRenderedPageBreak/>
        <w:t>Table of Contents</w:t>
      </w:r>
    </w:p>
    <w:p w:rsidR="00C97076" w:rsidRPr="00C97076" w:rsidRDefault="004D5F48">
      <w:pPr>
        <w:pStyle w:val="Inhopg1"/>
        <w:tabs>
          <w:tab w:val="right" w:leader="dot" w:pos="9018"/>
        </w:tabs>
        <w:rPr>
          <w:rFonts w:ascii="Arial" w:eastAsiaTheme="minorEastAsia" w:hAnsi="Arial" w:cs="Arial"/>
          <w:noProof/>
          <w:color w:val="auto"/>
          <w:sz w:val="22"/>
          <w:szCs w:val="22"/>
          <w:lang w:val="nl-NL"/>
        </w:rPr>
      </w:pPr>
      <w:r w:rsidRPr="004D5F48">
        <w:rPr>
          <w:rFonts w:ascii="Arial" w:hAnsi="Arial" w:cs="Arial"/>
          <w:color w:val="auto"/>
        </w:rPr>
        <w:fldChar w:fldCharType="begin"/>
      </w:r>
      <w:r w:rsidR="00C97076" w:rsidRPr="00C97076">
        <w:rPr>
          <w:rFonts w:ascii="Arial" w:hAnsi="Arial" w:cs="Arial"/>
          <w:color w:val="auto"/>
          <w:lang w:val="nl-NL"/>
        </w:rPr>
        <w:instrText>TOC \o "1-9"</w:instrText>
      </w:r>
      <w:r w:rsidRPr="004D5F48">
        <w:rPr>
          <w:rFonts w:ascii="Arial" w:hAnsi="Arial" w:cs="Arial"/>
          <w:color w:val="auto"/>
        </w:rPr>
        <w:fldChar w:fldCharType="separate"/>
      </w:r>
      <w:r w:rsidR="00C97076" w:rsidRPr="00C97076">
        <w:rPr>
          <w:rFonts w:ascii="Arial" w:hAnsi="Arial" w:cs="Arial"/>
          <w:noProof/>
          <w:lang w:val="nl-NL"/>
        </w:rPr>
        <w:t>1. nl.ggznederland.ConclusieProfessioneelOnderzoek-v0.3</w:t>
      </w:r>
      <w:r w:rsidR="00C97076" w:rsidRPr="00C97076">
        <w:rPr>
          <w:rFonts w:ascii="Arial" w:hAnsi="Arial" w:cs="Arial"/>
          <w:noProof/>
          <w:lang w:val="nl-NL"/>
        </w:rPr>
        <w:tab/>
      </w:r>
      <w:r w:rsidRPr="00C97076">
        <w:rPr>
          <w:rFonts w:ascii="Arial" w:hAnsi="Arial" w:cs="Arial"/>
          <w:noProof/>
        </w:rPr>
        <w:fldChar w:fldCharType="begin"/>
      </w:r>
      <w:r w:rsidR="00C97076" w:rsidRPr="00C97076">
        <w:rPr>
          <w:rFonts w:ascii="Arial" w:hAnsi="Arial" w:cs="Arial"/>
          <w:noProof/>
          <w:lang w:val="nl-NL"/>
        </w:rPr>
        <w:instrText xml:space="preserve"> PAGEREF _Toc23259803 \h </w:instrText>
      </w:r>
      <w:r w:rsidRPr="00C97076">
        <w:rPr>
          <w:rFonts w:ascii="Arial" w:hAnsi="Arial" w:cs="Arial"/>
          <w:noProof/>
        </w:rPr>
      </w:r>
      <w:r w:rsidRPr="00C97076">
        <w:rPr>
          <w:rFonts w:ascii="Arial" w:hAnsi="Arial" w:cs="Arial"/>
          <w:noProof/>
        </w:rPr>
        <w:fldChar w:fldCharType="separate"/>
      </w:r>
      <w:r w:rsidR="00C97076" w:rsidRPr="00C97076">
        <w:rPr>
          <w:rFonts w:ascii="Arial" w:hAnsi="Arial" w:cs="Arial"/>
          <w:noProof/>
          <w:lang w:val="nl-NL"/>
        </w:rPr>
        <w:t>3</w:t>
      </w:r>
      <w:r w:rsidRPr="00C97076">
        <w:rPr>
          <w:rFonts w:ascii="Arial" w:hAnsi="Arial" w:cs="Arial"/>
          <w:noProof/>
        </w:rPr>
        <w:fldChar w:fldCharType="end"/>
      </w:r>
    </w:p>
    <w:p w:rsidR="00C97076" w:rsidRPr="00C97076" w:rsidRDefault="00C97076">
      <w:pPr>
        <w:pStyle w:val="Inhopg2"/>
        <w:tabs>
          <w:tab w:val="right" w:leader="dot" w:pos="9018"/>
        </w:tabs>
        <w:rPr>
          <w:rFonts w:ascii="Arial" w:eastAsiaTheme="minorEastAsia" w:hAnsi="Arial" w:cs="Arial"/>
          <w:noProof/>
          <w:color w:val="auto"/>
          <w:sz w:val="22"/>
          <w:szCs w:val="22"/>
          <w:lang w:val="nl-NL"/>
        </w:rPr>
      </w:pPr>
      <w:r w:rsidRPr="00C97076">
        <w:rPr>
          <w:rFonts w:ascii="Arial" w:hAnsi="Arial" w:cs="Arial"/>
          <w:noProof/>
          <w:lang w:val="nl-NL"/>
        </w:rPr>
        <w:t>Concept</w:t>
      </w:r>
      <w:r w:rsidRPr="00C97076">
        <w:rPr>
          <w:rFonts w:ascii="Arial" w:hAnsi="Arial" w:cs="Arial"/>
          <w:noProof/>
          <w:lang w:val="nl-NL"/>
        </w:rPr>
        <w:tab/>
      </w:r>
      <w:r w:rsidR="004D5F48" w:rsidRPr="00C97076">
        <w:rPr>
          <w:rFonts w:ascii="Arial" w:hAnsi="Arial" w:cs="Arial"/>
          <w:noProof/>
        </w:rPr>
        <w:fldChar w:fldCharType="begin"/>
      </w:r>
      <w:r w:rsidRPr="00C97076">
        <w:rPr>
          <w:rFonts w:ascii="Arial" w:hAnsi="Arial" w:cs="Arial"/>
          <w:noProof/>
          <w:lang w:val="nl-NL"/>
        </w:rPr>
        <w:instrText xml:space="preserve"> PAGEREF _Toc23259804 \h </w:instrText>
      </w:r>
      <w:r w:rsidR="004D5F48" w:rsidRPr="00C97076">
        <w:rPr>
          <w:rFonts w:ascii="Arial" w:hAnsi="Arial" w:cs="Arial"/>
          <w:noProof/>
        </w:rPr>
      </w:r>
      <w:r w:rsidR="004D5F48" w:rsidRPr="00C97076">
        <w:rPr>
          <w:rFonts w:ascii="Arial" w:hAnsi="Arial" w:cs="Arial"/>
          <w:noProof/>
        </w:rPr>
        <w:fldChar w:fldCharType="separate"/>
      </w:r>
      <w:r w:rsidRPr="00C97076">
        <w:rPr>
          <w:rFonts w:ascii="Arial" w:hAnsi="Arial" w:cs="Arial"/>
          <w:noProof/>
          <w:lang w:val="nl-NL"/>
        </w:rPr>
        <w:t>3</w:t>
      </w:r>
      <w:r w:rsidR="004D5F48" w:rsidRPr="00C97076">
        <w:rPr>
          <w:rFonts w:ascii="Arial" w:hAnsi="Arial" w:cs="Arial"/>
          <w:noProof/>
        </w:rPr>
        <w:fldChar w:fldCharType="end"/>
      </w:r>
    </w:p>
    <w:p w:rsidR="00C97076" w:rsidRPr="00C97076" w:rsidRDefault="00C97076">
      <w:pPr>
        <w:pStyle w:val="Inhopg2"/>
        <w:tabs>
          <w:tab w:val="right" w:leader="dot" w:pos="9018"/>
        </w:tabs>
        <w:rPr>
          <w:rFonts w:ascii="Arial" w:eastAsiaTheme="minorEastAsia" w:hAnsi="Arial" w:cs="Arial"/>
          <w:noProof/>
          <w:color w:val="auto"/>
          <w:sz w:val="22"/>
          <w:szCs w:val="22"/>
          <w:lang w:val="nl-NL"/>
        </w:rPr>
      </w:pPr>
      <w:r w:rsidRPr="00C97076">
        <w:rPr>
          <w:rFonts w:ascii="Arial" w:hAnsi="Arial" w:cs="Arial"/>
          <w:noProof/>
          <w:lang w:val="nl-NL"/>
        </w:rPr>
        <w:t>Mindmap</w:t>
      </w:r>
      <w:r w:rsidRPr="00C97076">
        <w:rPr>
          <w:rFonts w:ascii="Arial" w:hAnsi="Arial" w:cs="Arial"/>
          <w:noProof/>
          <w:lang w:val="nl-NL"/>
        </w:rPr>
        <w:tab/>
      </w:r>
      <w:r w:rsidR="004D5F48" w:rsidRPr="00C97076">
        <w:rPr>
          <w:rFonts w:ascii="Arial" w:hAnsi="Arial" w:cs="Arial"/>
          <w:noProof/>
        </w:rPr>
        <w:fldChar w:fldCharType="begin"/>
      </w:r>
      <w:r w:rsidRPr="00C97076">
        <w:rPr>
          <w:rFonts w:ascii="Arial" w:hAnsi="Arial" w:cs="Arial"/>
          <w:noProof/>
          <w:lang w:val="nl-NL"/>
        </w:rPr>
        <w:instrText xml:space="preserve"> PAGEREF _Toc23259805 \h </w:instrText>
      </w:r>
      <w:r w:rsidR="004D5F48" w:rsidRPr="00C97076">
        <w:rPr>
          <w:rFonts w:ascii="Arial" w:hAnsi="Arial" w:cs="Arial"/>
          <w:noProof/>
        </w:rPr>
      </w:r>
      <w:r w:rsidR="004D5F48" w:rsidRPr="00C97076">
        <w:rPr>
          <w:rFonts w:ascii="Arial" w:hAnsi="Arial" w:cs="Arial"/>
          <w:noProof/>
        </w:rPr>
        <w:fldChar w:fldCharType="separate"/>
      </w:r>
      <w:r w:rsidRPr="00C97076">
        <w:rPr>
          <w:rFonts w:ascii="Arial" w:hAnsi="Arial" w:cs="Arial"/>
          <w:noProof/>
          <w:lang w:val="nl-NL"/>
        </w:rPr>
        <w:t>3</w:t>
      </w:r>
      <w:r w:rsidR="004D5F48" w:rsidRPr="00C97076">
        <w:rPr>
          <w:rFonts w:ascii="Arial" w:hAnsi="Arial" w:cs="Arial"/>
          <w:noProof/>
        </w:rPr>
        <w:fldChar w:fldCharType="end"/>
      </w:r>
    </w:p>
    <w:p w:rsidR="00C97076" w:rsidRPr="00C97076" w:rsidRDefault="00C97076">
      <w:pPr>
        <w:pStyle w:val="Inhopg2"/>
        <w:tabs>
          <w:tab w:val="right" w:leader="dot" w:pos="9018"/>
        </w:tabs>
        <w:rPr>
          <w:rFonts w:ascii="Arial" w:eastAsiaTheme="minorEastAsia" w:hAnsi="Arial" w:cs="Arial"/>
          <w:noProof/>
          <w:color w:val="auto"/>
          <w:sz w:val="22"/>
          <w:szCs w:val="22"/>
          <w:lang w:val="nl-NL"/>
        </w:rPr>
      </w:pPr>
      <w:r w:rsidRPr="00C97076">
        <w:rPr>
          <w:rFonts w:ascii="Arial" w:hAnsi="Arial" w:cs="Arial"/>
          <w:noProof/>
          <w:lang w:val="nl-NL"/>
        </w:rPr>
        <w:t>Purpose</w:t>
      </w:r>
      <w:r w:rsidRPr="00C97076">
        <w:rPr>
          <w:rFonts w:ascii="Arial" w:hAnsi="Arial" w:cs="Arial"/>
          <w:noProof/>
          <w:lang w:val="nl-NL"/>
        </w:rPr>
        <w:tab/>
      </w:r>
      <w:r w:rsidR="004D5F48" w:rsidRPr="00C97076">
        <w:rPr>
          <w:rFonts w:ascii="Arial" w:hAnsi="Arial" w:cs="Arial"/>
          <w:noProof/>
        </w:rPr>
        <w:fldChar w:fldCharType="begin"/>
      </w:r>
      <w:r w:rsidRPr="00C97076">
        <w:rPr>
          <w:rFonts w:ascii="Arial" w:hAnsi="Arial" w:cs="Arial"/>
          <w:noProof/>
          <w:lang w:val="nl-NL"/>
        </w:rPr>
        <w:instrText xml:space="preserve"> PAGEREF _Toc23259806 \h </w:instrText>
      </w:r>
      <w:r w:rsidR="004D5F48" w:rsidRPr="00C97076">
        <w:rPr>
          <w:rFonts w:ascii="Arial" w:hAnsi="Arial" w:cs="Arial"/>
          <w:noProof/>
        </w:rPr>
      </w:r>
      <w:r w:rsidR="004D5F48" w:rsidRPr="00C97076">
        <w:rPr>
          <w:rFonts w:ascii="Arial" w:hAnsi="Arial" w:cs="Arial"/>
          <w:noProof/>
        </w:rPr>
        <w:fldChar w:fldCharType="separate"/>
      </w:r>
      <w:r w:rsidRPr="00C97076">
        <w:rPr>
          <w:rFonts w:ascii="Arial" w:hAnsi="Arial" w:cs="Arial"/>
          <w:noProof/>
          <w:lang w:val="nl-NL"/>
        </w:rPr>
        <w:t>3</w:t>
      </w:r>
      <w:r w:rsidR="004D5F48" w:rsidRPr="00C97076">
        <w:rPr>
          <w:rFonts w:ascii="Arial" w:hAnsi="Arial" w:cs="Arial"/>
          <w:noProof/>
        </w:rPr>
        <w:fldChar w:fldCharType="end"/>
      </w:r>
    </w:p>
    <w:p w:rsidR="00C97076" w:rsidRPr="00C97076" w:rsidRDefault="00C97076">
      <w:pPr>
        <w:pStyle w:val="Inhopg2"/>
        <w:tabs>
          <w:tab w:val="right" w:leader="dot" w:pos="9018"/>
        </w:tabs>
        <w:rPr>
          <w:rFonts w:ascii="Arial" w:eastAsiaTheme="minorEastAsia" w:hAnsi="Arial" w:cs="Arial"/>
          <w:noProof/>
          <w:color w:val="auto"/>
          <w:sz w:val="22"/>
          <w:szCs w:val="22"/>
          <w:lang w:val="nl-NL"/>
        </w:rPr>
      </w:pPr>
      <w:r w:rsidRPr="00C97076">
        <w:rPr>
          <w:rFonts w:ascii="Arial" w:hAnsi="Arial" w:cs="Arial"/>
          <w:noProof/>
          <w:lang w:val="nl-NL"/>
        </w:rPr>
        <w:t>Patient Population</w:t>
      </w:r>
      <w:r w:rsidRPr="00C97076">
        <w:rPr>
          <w:rFonts w:ascii="Arial" w:hAnsi="Arial" w:cs="Arial"/>
          <w:noProof/>
          <w:lang w:val="nl-NL"/>
        </w:rPr>
        <w:tab/>
      </w:r>
      <w:r w:rsidR="004D5F48" w:rsidRPr="00C97076">
        <w:rPr>
          <w:rFonts w:ascii="Arial" w:hAnsi="Arial" w:cs="Arial"/>
          <w:noProof/>
        </w:rPr>
        <w:fldChar w:fldCharType="begin"/>
      </w:r>
      <w:r w:rsidRPr="00C97076">
        <w:rPr>
          <w:rFonts w:ascii="Arial" w:hAnsi="Arial" w:cs="Arial"/>
          <w:noProof/>
          <w:lang w:val="nl-NL"/>
        </w:rPr>
        <w:instrText xml:space="preserve"> PAGEREF _Toc23259807 \h </w:instrText>
      </w:r>
      <w:r w:rsidR="004D5F48" w:rsidRPr="00C97076">
        <w:rPr>
          <w:rFonts w:ascii="Arial" w:hAnsi="Arial" w:cs="Arial"/>
          <w:noProof/>
        </w:rPr>
      </w:r>
      <w:r w:rsidR="004D5F48" w:rsidRPr="00C97076">
        <w:rPr>
          <w:rFonts w:ascii="Arial" w:hAnsi="Arial" w:cs="Arial"/>
          <w:noProof/>
        </w:rPr>
        <w:fldChar w:fldCharType="separate"/>
      </w:r>
      <w:r w:rsidRPr="00C97076">
        <w:rPr>
          <w:rFonts w:ascii="Arial" w:hAnsi="Arial" w:cs="Arial"/>
          <w:noProof/>
          <w:lang w:val="nl-NL"/>
        </w:rPr>
        <w:t>3</w:t>
      </w:r>
      <w:r w:rsidR="004D5F48" w:rsidRPr="00C97076">
        <w:rPr>
          <w:rFonts w:ascii="Arial" w:hAnsi="Arial" w:cs="Arial"/>
          <w:noProof/>
        </w:rPr>
        <w:fldChar w:fldCharType="end"/>
      </w:r>
    </w:p>
    <w:p w:rsidR="00C97076" w:rsidRPr="00C97076" w:rsidRDefault="00C97076">
      <w:pPr>
        <w:pStyle w:val="Inhopg2"/>
        <w:tabs>
          <w:tab w:val="right" w:leader="dot" w:pos="9018"/>
        </w:tabs>
        <w:rPr>
          <w:rFonts w:ascii="Arial" w:eastAsiaTheme="minorEastAsia" w:hAnsi="Arial" w:cs="Arial"/>
          <w:noProof/>
          <w:color w:val="auto"/>
          <w:sz w:val="22"/>
          <w:szCs w:val="22"/>
          <w:lang w:val="nl-NL"/>
        </w:rPr>
      </w:pPr>
      <w:r w:rsidRPr="00C97076">
        <w:rPr>
          <w:rFonts w:ascii="Arial" w:hAnsi="Arial" w:cs="Arial"/>
          <w:noProof/>
          <w:lang w:val="nl-NL"/>
        </w:rPr>
        <w:t>Evidence Base</w:t>
      </w:r>
      <w:r w:rsidRPr="00C97076">
        <w:rPr>
          <w:rFonts w:ascii="Arial" w:hAnsi="Arial" w:cs="Arial"/>
          <w:noProof/>
          <w:lang w:val="nl-NL"/>
        </w:rPr>
        <w:tab/>
      </w:r>
      <w:r w:rsidR="004D5F48" w:rsidRPr="00C97076">
        <w:rPr>
          <w:rFonts w:ascii="Arial" w:hAnsi="Arial" w:cs="Arial"/>
          <w:noProof/>
        </w:rPr>
        <w:fldChar w:fldCharType="begin"/>
      </w:r>
      <w:r w:rsidRPr="00C97076">
        <w:rPr>
          <w:rFonts w:ascii="Arial" w:hAnsi="Arial" w:cs="Arial"/>
          <w:noProof/>
          <w:lang w:val="nl-NL"/>
        </w:rPr>
        <w:instrText xml:space="preserve"> PAGEREF _Toc23259808 \h </w:instrText>
      </w:r>
      <w:r w:rsidR="004D5F48" w:rsidRPr="00C97076">
        <w:rPr>
          <w:rFonts w:ascii="Arial" w:hAnsi="Arial" w:cs="Arial"/>
          <w:noProof/>
        </w:rPr>
      </w:r>
      <w:r w:rsidR="004D5F48" w:rsidRPr="00C97076">
        <w:rPr>
          <w:rFonts w:ascii="Arial" w:hAnsi="Arial" w:cs="Arial"/>
          <w:noProof/>
        </w:rPr>
        <w:fldChar w:fldCharType="separate"/>
      </w:r>
      <w:r w:rsidRPr="00C97076">
        <w:rPr>
          <w:rFonts w:ascii="Arial" w:hAnsi="Arial" w:cs="Arial"/>
          <w:noProof/>
          <w:lang w:val="nl-NL"/>
        </w:rPr>
        <w:t>3</w:t>
      </w:r>
      <w:r w:rsidR="004D5F48" w:rsidRPr="00C97076">
        <w:rPr>
          <w:rFonts w:ascii="Arial" w:hAnsi="Arial" w:cs="Arial"/>
          <w:noProof/>
        </w:rPr>
        <w:fldChar w:fldCharType="end"/>
      </w:r>
    </w:p>
    <w:p w:rsidR="00C97076" w:rsidRPr="00C97076" w:rsidRDefault="00C97076">
      <w:pPr>
        <w:pStyle w:val="Inhopg2"/>
        <w:tabs>
          <w:tab w:val="right" w:leader="dot" w:pos="9018"/>
        </w:tabs>
        <w:rPr>
          <w:rFonts w:ascii="Arial" w:eastAsiaTheme="minorEastAsia" w:hAnsi="Arial" w:cs="Arial"/>
          <w:noProof/>
          <w:color w:val="auto"/>
          <w:sz w:val="22"/>
          <w:szCs w:val="22"/>
          <w:lang w:val="nl-NL"/>
        </w:rPr>
      </w:pPr>
      <w:r w:rsidRPr="00C97076">
        <w:rPr>
          <w:rFonts w:ascii="Arial" w:hAnsi="Arial" w:cs="Arial"/>
          <w:noProof/>
          <w:lang w:val="nl-NL"/>
        </w:rPr>
        <w:t>Information Model</w:t>
      </w:r>
      <w:r w:rsidRPr="00C97076">
        <w:rPr>
          <w:rFonts w:ascii="Arial" w:hAnsi="Arial" w:cs="Arial"/>
          <w:noProof/>
          <w:lang w:val="nl-NL"/>
        </w:rPr>
        <w:tab/>
      </w:r>
      <w:r w:rsidR="004D5F48" w:rsidRPr="00C97076">
        <w:rPr>
          <w:rFonts w:ascii="Arial" w:hAnsi="Arial" w:cs="Arial"/>
          <w:noProof/>
        </w:rPr>
        <w:fldChar w:fldCharType="begin"/>
      </w:r>
      <w:r w:rsidRPr="00C97076">
        <w:rPr>
          <w:rFonts w:ascii="Arial" w:hAnsi="Arial" w:cs="Arial"/>
          <w:noProof/>
          <w:lang w:val="nl-NL"/>
        </w:rPr>
        <w:instrText xml:space="preserve"> PAGEREF _Toc23259809 \h </w:instrText>
      </w:r>
      <w:r w:rsidR="004D5F48" w:rsidRPr="00C97076">
        <w:rPr>
          <w:rFonts w:ascii="Arial" w:hAnsi="Arial" w:cs="Arial"/>
          <w:noProof/>
        </w:rPr>
      </w:r>
      <w:r w:rsidR="004D5F48" w:rsidRPr="00C97076">
        <w:rPr>
          <w:rFonts w:ascii="Arial" w:hAnsi="Arial" w:cs="Arial"/>
          <w:noProof/>
        </w:rPr>
        <w:fldChar w:fldCharType="separate"/>
      </w:r>
      <w:r w:rsidRPr="00C97076">
        <w:rPr>
          <w:rFonts w:ascii="Arial" w:hAnsi="Arial" w:cs="Arial"/>
          <w:noProof/>
          <w:lang w:val="nl-NL"/>
        </w:rPr>
        <w:t>3</w:t>
      </w:r>
      <w:r w:rsidR="004D5F48" w:rsidRPr="00C97076">
        <w:rPr>
          <w:rFonts w:ascii="Arial" w:hAnsi="Arial" w:cs="Arial"/>
          <w:noProof/>
        </w:rPr>
        <w:fldChar w:fldCharType="end"/>
      </w:r>
    </w:p>
    <w:p w:rsidR="00C97076" w:rsidRPr="00C97076" w:rsidRDefault="00C97076">
      <w:pPr>
        <w:pStyle w:val="Inhopg2"/>
        <w:tabs>
          <w:tab w:val="right" w:leader="dot" w:pos="9018"/>
        </w:tabs>
        <w:rPr>
          <w:rFonts w:ascii="Arial" w:eastAsiaTheme="minorEastAsia" w:hAnsi="Arial" w:cs="Arial"/>
          <w:noProof/>
          <w:color w:val="auto"/>
          <w:sz w:val="22"/>
          <w:szCs w:val="22"/>
          <w:lang w:val="nl-NL"/>
        </w:rPr>
      </w:pPr>
      <w:r w:rsidRPr="00C97076">
        <w:rPr>
          <w:rFonts w:ascii="Arial" w:hAnsi="Arial" w:cs="Arial"/>
          <w:noProof/>
          <w:lang w:val="nl-NL"/>
        </w:rPr>
        <w:t>Example Instances</w:t>
      </w:r>
      <w:r w:rsidRPr="00C97076">
        <w:rPr>
          <w:rFonts w:ascii="Arial" w:hAnsi="Arial" w:cs="Arial"/>
          <w:noProof/>
          <w:lang w:val="nl-NL"/>
        </w:rPr>
        <w:tab/>
      </w:r>
      <w:r w:rsidR="004D5F48" w:rsidRPr="00C97076">
        <w:rPr>
          <w:rFonts w:ascii="Arial" w:hAnsi="Arial" w:cs="Arial"/>
          <w:noProof/>
        </w:rPr>
        <w:fldChar w:fldCharType="begin"/>
      </w:r>
      <w:r w:rsidRPr="00C97076">
        <w:rPr>
          <w:rFonts w:ascii="Arial" w:hAnsi="Arial" w:cs="Arial"/>
          <w:noProof/>
          <w:lang w:val="nl-NL"/>
        </w:rPr>
        <w:instrText xml:space="preserve"> PAGEREF _Toc23259810 \h </w:instrText>
      </w:r>
      <w:r w:rsidR="004D5F48" w:rsidRPr="00C97076">
        <w:rPr>
          <w:rFonts w:ascii="Arial" w:hAnsi="Arial" w:cs="Arial"/>
          <w:noProof/>
        </w:rPr>
      </w:r>
      <w:r w:rsidR="004D5F48" w:rsidRPr="00C97076">
        <w:rPr>
          <w:rFonts w:ascii="Arial" w:hAnsi="Arial" w:cs="Arial"/>
          <w:noProof/>
        </w:rPr>
        <w:fldChar w:fldCharType="separate"/>
      </w:r>
      <w:r w:rsidRPr="00C97076">
        <w:rPr>
          <w:rFonts w:ascii="Arial" w:hAnsi="Arial" w:cs="Arial"/>
          <w:noProof/>
          <w:lang w:val="nl-NL"/>
        </w:rPr>
        <w:t>6</w:t>
      </w:r>
      <w:r w:rsidR="004D5F48" w:rsidRPr="00C97076">
        <w:rPr>
          <w:rFonts w:ascii="Arial" w:hAnsi="Arial" w:cs="Arial"/>
          <w:noProof/>
        </w:rPr>
        <w:fldChar w:fldCharType="end"/>
      </w:r>
    </w:p>
    <w:p w:rsidR="00C97076" w:rsidRPr="00C97076" w:rsidRDefault="00C97076">
      <w:pPr>
        <w:pStyle w:val="Inhopg2"/>
        <w:tabs>
          <w:tab w:val="right" w:leader="dot" w:pos="9018"/>
        </w:tabs>
        <w:rPr>
          <w:rFonts w:ascii="Arial" w:eastAsiaTheme="minorEastAsia" w:hAnsi="Arial" w:cs="Arial"/>
          <w:noProof/>
          <w:color w:val="auto"/>
          <w:sz w:val="22"/>
          <w:szCs w:val="22"/>
          <w:lang w:val="nl-NL"/>
        </w:rPr>
      </w:pPr>
      <w:r w:rsidRPr="00C97076">
        <w:rPr>
          <w:rFonts w:ascii="Arial" w:hAnsi="Arial" w:cs="Arial"/>
          <w:noProof/>
          <w:lang w:val="nl-NL"/>
        </w:rPr>
        <w:t>Instructions</w:t>
      </w:r>
      <w:r w:rsidRPr="00C97076">
        <w:rPr>
          <w:rFonts w:ascii="Arial" w:hAnsi="Arial" w:cs="Arial"/>
          <w:noProof/>
          <w:lang w:val="nl-NL"/>
        </w:rPr>
        <w:tab/>
      </w:r>
      <w:r w:rsidR="004D5F48" w:rsidRPr="00C97076">
        <w:rPr>
          <w:rFonts w:ascii="Arial" w:hAnsi="Arial" w:cs="Arial"/>
          <w:noProof/>
        </w:rPr>
        <w:fldChar w:fldCharType="begin"/>
      </w:r>
      <w:r w:rsidRPr="00C97076">
        <w:rPr>
          <w:rFonts w:ascii="Arial" w:hAnsi="Arial" w:cs="Arial"/>
          <w:noProof/>
          <w:lang w:val="nl-NL"/>
        </w:rPr>
        <w:instrText xml:space="preserve"> PAGEREF _Toc23259811 \h </w:instrText>
      </w:r>
      <w:r w:rsidR="004D5F48" w:rsidRPr="00C97076">
        <w:rPr>
          <w:rFonts w:ascii="Arial" w:hAnsi="Arial" w:cs="Arial"/>
          <w:noProof/>
        </w:rPr>
      </w:r>
      <w:r w:rsidR="004D5F48" w:rsidRPr="00C97076">
        <w:rPr>
          <w:rFonts w:ascii="Arial" w:hAnsi="Arial" w:cs="Arial"/>
          <w:noProof/>
        </w:rPr>
        <w:fldChar w:fldCharType="separate"/>
      </w:r>
      <w:r w:rsidRPr="00C97076">
        <w:rPr>
          <w:rFonts w:ascii="Arial" w:hAnsi="Arial" w:cs="Arial"/>
          <w:noProof/>
          <w:lang w:val="nl-NL"/>
        </w:rPr>
        <w:t>6</w:t>
      </w:r>
      <w:r w:rsidR="004D5F48" w:rsidRPr="00C97076">
        <w:rPr>
          <w:rFonts w:ascii="Arial" w:hAnsi="Arial" w:cs="Arial"/>
          <w:noProof/>
        </w:rPr>
        <w:fldChar w:fldCharType="end"/>
      </w:r>
    </w:p>
    <w:p w:rsidR="00C97076" w:rsidRPr="00C97076" w:rsidRDefault="00C97076">
      <w:pPr>
        <w:pStyle w:val="Inhopg2"/>
        <w:tabs>
          <w:tab w:val="right" w:leader="dot" w:pos="9018"/>
        </w:tabs>
        <w:rPr>
          <w:rFonts w:ascii="Arial" w:eastAsiaTheme="minorEastAsia" w:hAnsi="Arial" w:cs="Arial"/>
          <w:noProof/>
          <w:color w:val="auto"/>
          <w:sz w:val="22"/>
          <w:szCs w:val="22"/>
          <w:lang w:val="nl-NL"/>
        </w:rPr>
      </w:pPr>
      <w:r w:rsidRPr="00C97076">
        <w:rPr>
          <w:rFonts w:ascii="Arial" w:hAnsi="Arial" w:cs="Arial"/>
          <w:noProof/>
          <w:lang w:val="nl-NL"/>
        </w:rPr>
        <w:t>Interpretation</w:t>
      </w:r>
      <w:r w:rsidRPr="00C97076">
        <w:rPr>
          <w:rFonts w:ascii="Arial" w:hAnsi="Arial" w:cs="Arial"/>
          <w:noProof/>
          <w:lang w:val="nl-NL"/>
        </w:rPr>
        <w:tab/>
      </w:r>
      <w:r w:rsidR="004D5F48" w:rsidRPr="00C97076">
        <w:rPr>
          <w:rFonts w:ascii="Arial" w:hAnsi="Arial" w:cs="Arial"/>
          <w:noProof/>
        </w:rPr>
        <w:fldChar w:fldCharType="begin"/>
      </w:r>
      <w:r w:rsidRPr="00C97076">
        <w:rPr>
          <w:rFonts w:ascii="Arial" w:hAnsi="Arial" w:cs="Arial"/>
          <w:noProof/>
          <w:lang w:val="nl-NL"/>
        </w:rPr>
        <w:instrText xml:space="preserve"> PAGEREF _Toc23259812 \h </w:instrText>
      </w:r>
      <w:r w:rsidR="004D5F48" w:rsidRPr="00C97076">
        <w:rPr>
          <w:rFonts w:ascii="Arial" w:hAnsi="Arial" w:cs="Arial"/>
          <w:noProof/>
        </w:rPr>
      </w:r>
      <w:r w:rsidR="004D5F48" w:rsidRPr="00C97076">
        <w:rPr>
          <w:rFonts w:ascii="Arial" w:hAnsi="Arial" w:cs="Arial"/>
          <w:noProof/>
        </w:rPr>
        <w:fldChar w:fldCharType="separate"/>
      </w:r>
      <w:r w:rsidRPr="00C97076">
        <w:rPr>
          <w:rFonts w:ascii="Arial" w:hAnsi="Arial" w:cs="Arial"/>
          <w:noProof/>
          <w:lang w:val="nl-NL"/>
        </w:rPr>
        <w:t>6</w:t>
      </w:r>
      <w:r w:rsidR="004D5F48" w:rsidRPr="00C97076">
        <w:rPr>
          <w:rFonts w:ascii="Arial" w:hAnsi="Arial" w:cs="Arial"/>
          <w:noProof/>
        </w:rPr>
        <w:fldChar w:fldCharType="end"/>
      </w:r>
    </w:p>
    <w:p w:rsidR="00C97076" w:rsidRPr="00C97076" w:rsidRDefault="00C97076">
      <w:pPr>
        <w:pStyle w:val="Inhopg2"/>
        <w:tabs>
          <w:tab w:val="right" w:leader="dot" w:pos="9018"/>
        </w:tabs>
        <w:rPr>
          <w:rFonts w:ascii="Arial" w:eastAsiaTheme="minorEastAsia" w:hAnsi="Arial" w:cs="Arial"/>
          <w:noProof/>
          <w:color w:val="auto"/>
          <w:sz w:val="22"/>
          <w:szCs w:val="22"/>
          <w:lang w:val="nl-NL"/>
        </w:rPr>
      </w:pPr>
      <w:r w:rsidRPr="00C97076">
        <w:rPr>
          <w:rFonts w:ascii="Arial" w:hAnsi="Arial" w:cs="Arial"/>
          <w:noProof/>
          <w:lang w:val="nl-NL"/>
        </w:rPr>
        <w:t>Care Process</w:t>
      </w:r>
      <w:r w:rsidRPr="00C97076">
        <w:rPr>
          <w:rFonts w:ascii="Arial" w:hAnsi="Arial" w:cs="Arial"/>
          <w:noProof/>
          <w:lang w:val="nl-NL"/>
        </w:rPr>
        <w:tab/>
      </w:r>
      <w:r w:rsidR="004D5F48" w:rsidRPr="00C97076">
        <w:rPr>
          <w:rFonts w:ascii="Arial" w:hAnsi="Arial" w:cs="Arial"/>
          <w:noProof/>
        </w:rPr>
        <w:fldChar w:fldCharType="begin"/>
      </w:r>
      <w:r w:rsidRPr="00C97076">
        <w:rPr>
          <w:rFonts w:ascii="Arial" w:hAnsi="Arial" w:cs="Arial"/>
          <w:noProof/>
          <w:lang w:val="nl-NL"/>
        </w:rPr>
        <w:instrText xml:space="preserve"> PAGEREF _Toc23259813 \h </w:instrText>
      </w:r>
      <w:r w:rsidR="004D5F48" w:rsidRPr="00C97076">
        <w:rPr>
          <w:rFonts w:ascii="Arial" w:hAnsi="Arial" w:cs="Arial"/>
          <w:noProof/>
        </w:rPr>
      </w:r>
      <w:r w:rsidR="004D5F48" w:rsidRPr="00C97076">
        <w:rPr>
          <w:rFonts w:ascii="Arial" w:hAnsi="Arial" w:cs="Arial"/>
          <w:noProof/>
        </w:rPr>
        <w:fldChar w:fldCharType="separate"/>
      </w:r>
      <w:r w:rsidRPr="00C97076">
        <w:rPr>
          <w:rFonts w:ascii="Arial" w:hAnsi="Arial" w:cs="Arial"/>
          <w:noProof/>
          <w:lang w:val="nl-NL"/>
        </w:rPr>
        <w:t>6</w:t>
      </w:r>
      <w:r w:rsidR="004D5F48" w:rsidRPr="00C97076">
        <w:rPr>
          <w:rFonts w:ascii="Arial" w:hAnsi="Arial" w:cs="Arial"/>
          <w:noProof/>
        </w:rPr>
        <w:fldChar w:fldCharType="end"/>
      </w:r>
    </w:p>
    <w:p w:rsidR="00C97076" w:rsidRPr="00C97076" w:rsidRDefault="00C97076">
      <w:pPr>
        <w:pStyle w:val="Inhopg2"/>
        <w:tabs>
          <w:tab w:val="right" w:leader="dot" w:pos="9018"/>
        </w:tabs>
        <w:rPr>
          <w:rFonts w:ascii="Arial" w:eastAsiaTheme="minorEastAsia" w:hAnsi="Arial" w:cs="Arial"/>
          <w:noProof/>
          <w:color w:val="auto"/>
          <w:sz w:val="22"/>
          <w:szCs w:val="22"/>
          <w:lang w:val="nl-NL"/>
        </w:rPr>
      </w:pPr>
      <w:r w:rsidRPr="00C97076">
        <w:rPr>
          <w:rFonts w:ascii="Arial" w:hAnsi="Arial" w:cs="Arial"/>
          <w:noProof/>
          <w:lang w:val="nl-NL"/>
        </w:rPr>
        <w:t>Example of the Instrument</w:t>
      </w:r>
      <w:r w:rsidRPr="00C97076">
        <w:rPr>
          <w:rFonts w:ascii="Arial" w:hAnsi="Arial" w:cs="Arial"/>
          <w:noProof/>
          <w:lang w:val="nl-NL"/>
        </w:rPr>
        <w:tab/>
      </w:r>
      <w:r w:rsidR="004D5F48" w:rsidRPr="00C97076">
        <w:rPr>
          <w:rFonts w:ascii="Arial" w:hAnsi="Arial" w:cs="Arial"/>
          <w:noProof/>
        </w:rPr>
        <w:fldChar w:fldCharType="begin"/>
      </w:r>
      <w:r w:rsidRPr="00C97076">
        <w:rPr>
          <w:rFonts w:ascii="Arial" w:hAnsi="Arial" w:cs="Arial"/>
          <w:noProof/>
          <w:lang w:val="nl-NL"/>
        </w:rPr>
        <w:instrText xml:space="preserve"> PAGEREF _Toc23259814 \h </w:instrText>
      </w:r>
      <w:r w:rsidR="004D5F48" w:rsidRPr="00C97076">
        <w:rPr>
          <w:rFonts w:ascii="Arial" w:hAnsi="Arial" w:cs="Arial"/>
          <w:noProof/>
        </w:rPr>
      </w:r>
      <w:r w:rsidR="004D5F48" w:rsidRPr="00C97076">
        <w:rPr>
          <w:rFonts w:ascii="Arial" w:hAnsi="Arial" w:cs="Arial"/>
          <w:noProof/>
        </w:rPr>
        <w:fldChar w:fldCharType="separate"/>
      </w:r>
      <w:r w:rsidRPr="00C97076">
        <w:rPr>
          <w:rFonts w:ascii="Arial" w:hAnsi="Arial" w:cs="Arial"/>
          <w:noProof/>
          <w:lang w:val="nl-NL"/>
        </w:rPr>
        <w:t>7</w:t>
      </w:r>
      <w:r w:rsidR="004D5F48" w:rsidRPr="00C97076">
        <w:rPr>
          <w:rFonts w:ascii="Arial" w:hAnsi="Arial" w:cs="Arial"/>
          <w:noProof/>
        </w:rPr>
        <w:fldChar w:fldCharType="end"/>
      </w:r>
    </w:p>
    <w:p w:rsidR="00C97076" w:rsidRPr="00C97076" w:rsidRDefault="00C97076">
      <w:pPr>
        <w:pStyle w:val="Inhopg2"/>
        <w:tabs>
          <w:tab w:val="right" w:leader="dot" w:pos="9018"/>
        </w:tabs>
        <w:rPr>
          <w:rFonts w:ascii="Arial" w:eastAsiaTheme="minorEastAsia" w:hAnsi="Arial" w:cs="Arial"/>
          <w:noProof/>
          <w:color w:val="auto"/>
          <w:sz w:val="22"/>
          <w:szCs w:val="22"/>
          <w:lang w:val="nl-NL"/>
        </w:rPr>
      </w:pPr>
      <w:r w:rsidRPr="00C97076">
        <w:rPr>
          <w:rFonts w:ascii="Arial" w:hAnsi="Arial" w:cs="Arial"/>
          <w:noProof/>
          <w:lang w:val="nl-NL"/>
        </w:rPr>
        <w:t>Constraints</w:t>
      </w:r>
      <w:r w:rsidRPr="00C97076">
        <w:rPr>
          <w:rFonts w:ascii="Arial" w:hAnsi="Arial" w:cs="Arial"/>
          <w:noProof/>
          <w:lang w:val="nl-NL"/>
        </w:rPr>
        <w:tab/>
      </w:r>
      <w:r w:rsidR="004D5F48" w:rsidRPr="00C97076">
        <w:rPr>
          <w:rFonts w:ascii="Arial" w:hAnsi="Arial" w:cs="Arial"/>
          <w:noProof/>
        </w:rPr>
        <w:fldChar w:fldCharType="begin"/>
      </w:r>
      <w:r w:rsidRPr="00C97076">
        <w:rPr>
          <w:rFonts w:ascii="Arial" w:hAnsi="Arial" w:cs="Arial"/>
          <w:noProof/>
          <w:lang w:val="nl-NL"/>
        </w:rPr>
        <w:instrText xml:space="preserve"> PAGEREF _Toc23259815 \h </w:instrText>
      </w:r>
      <w:r w:rsidR="004D5F48" w:rsidRPr="00C97076">
        <w:rPr>
          <w:rFonts w:ascii="Arial" w:hAnsi="Arial" w:cs="Arial"/>
          <w:noProof/>
        </w:rPr>
      </w:r>
      <w:r w:rsidR="004D5F48" w:rsidRPr="00C97076">
        <w:rPr>
          <w:rFonts w:ascii="Arial" w:hAnsi="Arial" w:cs="Arial"/>
          <w:noProof/>
        </w:rPr>
        <w:fldChar w:fldCharType="separate"/>
      </w:r>
      <w:r w:rsidRPr="00C97076">
        <w:rPr>
          <w:rFonts w:ascii="Arial" w:hAnsi="Arial" w:cs="Arial"/>
          <w:noProof/>
          <w:lang w:val="nl-NL"/>
        </w:rPr>
        <w:t>7</w:t>
      </w:r>
      <w:r w:rsidR="004D5F48" w:rsidRPr="00C97076">
        <w:rPr>
          <w:rFonts w:ascii="Arial" w:hAnsi="Arial" w:cs="Arial"/>
          <w:noProof/>
        </w:rPr>
        <w:fldChar w:fldCharType="end"/>
      </w:r>
    </w:p>
    <w:p w:rsidR="00C97076" w:rsidRPr="00C97076" w:rsidRDefault="00C97076">
      <w:pPr>
        <w:pStyle w:val="Inhopg2"/>
        <w:tabs>
          <w:tab w:val="right" w:leader="dot" w:pos="9018"/>
        </w:tabs>
        <w:rPr>
          <w:rFonts w:ascii="Arial" w:eastAsiaTheme="minorEastAsia" w:hAnsi="Arial" w:cs="Arial"/>
          <w:noProof/>
          <w:color w:val="auto"/>
          <w:sz w:val="22"/>
          <w:szCs w:val="22"/>
          <w:lang w:val="nl-NL"/>
        </w:rPr>
      </w:pPr>
      <w:r w:rsidRPr="00C97076">
        <w:rPr>
          <w:rFonts w:ascii="Arial" w:hAnsi="Arial" w:cs="Arial"/>
          <w:noProof/>
          <w:lang w:val="nl-NL"/>
        </w:rPr>
        <w:t>Issues</w:t>
      </w:r>
      <w:r w:rsidRPr="00C97076">
        <w:rPr>
          <w:rFonts w:ascii="Arial" w:hAnsi="Arial" w:cs="Arial"/>
          <w:noProof/>
          <w:lang w:val="nl-NL"/>
        </w:rPr>
        <w:tab/>
      </w:r>
      <w:r w:rsidR="004D5F48" w:rsidRPr="00C97076">
        <w:rPr>
          <w:rFonts w:ascii="Arial" w:hAnsi="Arial" w:cs="Arial"/>
          <w:noProof/>
        </w:rPr>
        <w:fldChar w:fldCharType="begin"/>
      </w:r>
      <w:r w:rsidRPr="00C97076">
        <w:rPr>
          <w:rFonts w:ascii="Arial" w:hAnsi="Arial" w:cs="Arial"/>
          <w:noProof/>
          <w:lang w:val="nl-NL"/>
        </w:rPr>
        <w:instrText xml:space="preserve"> PAGEREF _Toc23259816 \h </w:instrText>
      </w:r>
      <w:r w:rsidR="004D5F48" w:rsidRPr="00C97076">
        <w:rPr>
          <w:rFonts w:ascii="Arial" w:hAnsi="Arial" w:cs="Arial"/>
          <w:noProof/>
        </w:rPr>
      </w:r>
      <w:r w:rsidR="004D5F48" w:rsidRPr="00C97076">
        <w:rPr>
          <w:rFonts w:ascii="Arial" w:hAnsi="Arial" w:cs="Arial"/>
          <w:noProof/>
        </w:rPr>
        <w:fldChar w:fldCharType="separate"/>
      </w:r>
      <w:r w:rsidRPr="00C97076">
        <w:rPr>
          <w:rFonts w:ascii="Arial" w:hAnsi="Arial" w:cs="Arial"/>
          <w:noProof/>
          <w:lang w:val="nl-NL"/>
        </w:rPr>
        <w:t>7</w:t>
      </w:r>
      <w:r w:rsidR="004D5F48" w:rsidRPr="00C97076">
        <w:rPr>
          <w:rFonts w:ascii="Arial" w:hAnsi="Arial" w:cs="Arial"/>
          <w:noProof/>
        </w:rPr>
        <w:fldChar w:fldCharType="end"/>
      </w:r>
    </w:p>
    <w:p w:rsidR="00C97076" w:rsidRPr="00C97076" w:rsidRDefault="00C97076">
      <w:pPr>
        <w:pStyle w:val="Inhopg2"/>
        <w:tabs>
          <w:tab w:val="right" w:leader="dot" w:pos="9018"/>
        </w:tabs>
        <w:rPr>
          <w:rFonts w:ascii="Arial" w:eastAsiaTheme="minorEastAsia" w:hAnsi="Arial" w:cs="Arial"/>
          <w:noProof/>
          <w:color w:val="auto"/>
          <w:sz w:val="22"/>
          <w:szCs w:val="22"/>
        </w:rPr>
      </w:pPr>
      <w:r w:rsidRPr="00C97076">
        <w:rPr>
          <w:rFonts w:ascii="Arial" w:hAnsi="Arial" w:cs="Arial"/>
          <w:noProof/>
        </w:rPr>
        <w:t>References</w:t>
      </w:r>
      <w:r w:rsidRPr="00C97076">
        <w:rPr>
          <w:rFonts w:ascii="Arial" w:hAnsi="Arial" w:cs="Arial"/>
          <w:noProof/>
        </w:rPr>
        <w:tab/>
      </w:r>
      <w:r w:rsidR="004D5F48" w:rsidRPr="00C97076">
        <w:rPr>
          <w:rFonts w:ascii="Arial" w:hAnsi="Arial" w:cs="Arial"/>
          <w:noProof/>
        </w:rPr>
        <w:fldChar w:fldCharType="begin"/>
      </w:r>
      <w:r w:rsidRPr="00C97076">
        <w:rPr>
          <w:rFonts w:ascii="Arial" w:hAnsi="Arial" w:cs="Arial"/>
          <w:noProof/>
        </w:rPr>
        <w:instrText xml:space="preserve"> PAGEREF _Toc23259817 \h </w:instrText>
      </w:r>
      <w:r w:rsidR="004D5F48" w:rsidRPr="00C97076">
        <w:rPr>
          <w:rFonts w:ascii="Arial" w:hAnsi="Arial" w:cs="Arial"/>
          <w:noProof/>
        </w:rPr>
      </w:r>
      <w:r w:rsidR="004D5F48" w:rsidRPr="00C97076">
        <w:rPr>
          <w:rFonts w:ascii="Arial" w:hAnsi="Arial" w:cs="Arial"/>
          <w:noProof/>
        </w:rPr>
        <w:fldChar w:fldCharType="separate"/>
      </w:r>
      <w:r w:rsidRPr="00C97076">
        <w:rPr>
          <w:rFonts w:ascii="Arial" w:hAnsi="Arial" w:cs="Arial"/>
          <w:noProof/>
        </w:rPr>
        <w:t>7</w:t>
      </w:r>
      <w:r w:rsidR="004D5F48" w:rsidRPr="00C97076">
        <w:rPr>
          <w:rFonts w:ascii="Arial" w:hAnsi="Arial" w:cs="Arial"/>
          <w:noProof/>
        </w:rPr>
        <w:fldChar w:fldCharType="end"/>
      </w:r>
    </w:p>
    <w:p w:rsidR="00C97076" w:rsidRPr="00C97076" w:rsidRDefault="00C97076">
      <w:pPr>
        <w:pStyle w:val="Inhopg2"/>
        <w:tabs>
          <w:tab w:val="right" w:leader="dot" w:pos="9018"/>
        </w:tabs>
        <w:rPr>
          <w:rFonts w:ascii="Arial" w:eastAsiaTheme="minorEastAsia" w:hAnsi="Arial" w:cs="Arial"/>
          <w:noProof/>
          <w:color w:val="auto"/>
          <w:sz w:val="22"/>
          <w:szCs w:val="22"/>
        </w:rPr>
      </w:pPr>
      <w:r w:rsidRPr="00C97076">
        <w:rPr>
          <w:rFonts w:ascii="Arial" w:hAnsi="Arial" w:cs="Arial"/>
          <w:noProof/>
        </w:rPr>
        <w:t>Functional Model</w:t>
      </w:r>
      <w:r w:rsidRPr="00C97076">
        <w:rPr>
          <w:rFonts w:ascii="Arial" w:hAnsi="Arial" w:cs="Arial"/>
          <w:noProof/>
        </w:rPr>
        <w:tab/>
      </w:r>
      <w:r w:rsidR="004D5F48" w:rsidRPr="00C97076">
        <w:rPr>
          <w:rFonts w:ascii="Arial" w:hAnsi="Arial" w:cs="Arial"/>
          <w:noProof/>
        </w:rPr>
        <w:fldChar w:fldCharType="begin"/>
      </w:r>
      <w:r w:rsidRPr="00C97076">
        <w:rPr>
          <w:rFonts w:ascii="Arial" w:hAnsi="Arial" w:cs="Arial"/>
          <w:noProof/>
        </w:rPr>
        <w:instrText xml:space="preserve"> PAGEREF _Toc23259818 \h </w:instrText>
      </w:r>
      <w:r w:rsidR="004D5F48" w:rsidRPr="00C97076">
        <w:rPr>
          <w:rFonts w:ascii="Arial" w:hAnsi="Arial" w:cs="Arial"/>
          <w:noProof/>
        </w:rPr>
      </w:r>
      <w:r w:rsidR="004D5F48" w:rsidRPr="00C97076">
        <w:rPr>
          <w:rFonts w:ascii="Arial" w:hAnsi="Arial" w:cs="Arial"/>
          <w:noProof/>
        </w:rPr>
        <w:fldChar w:fldCharType="separate"/>
      </w:r>
      <w:r w:rsidRPr="00C97076">
        <w:rPr>
          <w:rFonts w:ascii="Arial" w:hAnsi="Arial" w:cs="Arial"/>
          <w:noProof/>
        </w:rPr>
        <w:t>7</w:t>
      </w:r>
      <w:r w:rsidR="004D5F48" w:rsidRPr="00C97076">
        <w:rPr>
          <w:rFonts w:ascii="Arial" w:hAnsi="Arial" w:cs="Arial"/>
          <w:noProof/>
        </w:rPr>
        <w:fldChar w:fldCharType="end"/>
      </w:r>
    </w:p>
    <w:p w:rsidR="00C97076" w:rsidRPr="00C97076" w:rsidRDefault="00C97076">
      <w:pPr>
        <w:pStyle w:val="Inhopg2"/>
        <w:tabs>
          <w:tab w:val="right" w:leader="dot" w:pos="9018"/>
        </w:tabs>
        <w:rPr>
          <w:rFonts w:ascii="Arial" w:eastAsiaTheme="minorEastAsia" w:hAnsi="Arial" w:cs="Arial"/>
          <w:noProof/>
          <w:color w:val="auto"/>
          <w:sz w:val="22"/>
          <w:szCs w:val="22"/>
        </w:rPr>
      </w:pPr>
      <w:r w:rsidRPr="00C97076">
        <w:rPr>
          <w:rFonts w:ascii="Arial" w:hAnsi="Arial" w:cs="Arial"/>
          <w:noProof/>
        </w:rPr>
        <w:t>Traceability to other Standards</w:t>
      </w:r>
      <w:r w:rsidRPr="00C97076">
        <w:rPr>
          <w:rFonts w:ascii="Arial" w:hAnsi="Arial" w:cs="Arial"/>
          <w:noProof/>
        </w:rPr>
        <w:tab/>
      </w:r>
      <w:r w:rsidR="004D5F48" w:rsidRPr="00C97076">
        <w:rPr>
          <w:rFonts w:ascii="Arial" w:hAnsi="Arial" w:cs="Arial"/>
          <w:noProof/>
        </w:rPr>
        <w:fldChar w:fldCharType="begin"/>
      </w:r>
      <w:r w:rsidRPr="00C97076">
        <w:rPr>
          <w:rFonts w:ascii="Arial" w:hAnsi="Arial" w:cs="Arial"/>
          <w:noProof/>
        </w:rPr>
        <w:instrText xml:space="preserve"> PAGEREF _Toc23259819 \h </w:instrText>
      </w:r>
      <w:r w:rsidR="004D5F48" w:rsidRPr="00C97076">
        <w:rPr>
          <w:rFonts w:ascii="Arial" w:hAnsi="Arial" w:cs="Arial"/>
          <w:noProof/>
        </w:rPr>
      </w:r>
      <w:r w:rsidR="004D5F48" w:rsidRPr="00C97076">
        <w:rPr>
          <w:rFonts w:ascii="Arial" w:hAnsi="Arial" w:cs="Arial"/>
          <w:noProof/>
        </w:rPr>
        <w:fldChar w:fldCharType="separate"/>
      </w:r>
      <w:r w:rsidRPr="00C97076">
        <w:rPr>
          <w:rFonts w:ascii="Arial" w:hAnsi="Arial" w:cs="Arial"/>
          <w:noProof/>
        </w:rPr>
        <w:t>7</w:t>
      </w:r>
      <w:r w:rsidR="004D5F48" w:rsidRPr="00C97076">
        <w:rPr>
          <w:rFonts w:ascii="Arial" w:hAnsi="Arial" w:cs="Arial"/>
          <w:noProof/>
        </w:rPr>
        <w:fldChar w:fldCharType="end"/>
      </w:r>
    </w:p>
    <w:p w:rsidR="00C97076" w:rsidRPr="00C97076" w:rsidRDefault="00C97076">
      <w:pPr>
        <w:pStyle w:val="Inhopg2"/>
        <w:tabs>
          <w:tab w:val="right" w:leader="dot" w:pos="9018"/>
        </w:tabs>
        <w:rPr>
          <w:rFonts w:ascii="Arial" w:eastAsiaTheme="minorEastAsia" w:hAnsi="Arial" w:cs="Arial"/>
          <w:noProof/>
          <w:color w:val="auto"/>
          <w:sz w:val="22"/>
          <w:szCs w:val="22"/>
        </w:rPr>
      </w:pPr>
      <w:r w:rsidRPr="00C97076">
        <w:rPr>
          <w:rFonts w:ascii="Arial" w:hAnsi="Arial" w:cs="Arial"/>
          <w:noProof/>
        </w:rPr>
        <w:t>Disclaimer</w:t>
      </w:r>
      <w:r w:rsidRPr="00C97076">
        <w:rPr>
          <w:rFonts w:ascii="Arial" w:hAnsi="Arial" w:cs="Arial"/>
          <w:noProof/>
        </w:rPr>
        <w:tab/>
      </w:r>
      <w:r w:rsidR="004D5F48" w:rsidRPr="00C97076">
        <w:rPr>
          <w:rFonts w:ascii="Arial" w:hAnsi="Arial" w:cs="Arial"/>
          <w:noProof/>
        </w:rPr>
        <w:fldChar w:fldCharType="begin"/>
      </w:r>
      <w:r w:rsidRPr="00C97076">
        <w:rPr>
          <w:rFonts w:ascii="Arial" w:hAnsi="Arial" w:cs="Arial"/>
          <w:noProof/>
        </w:rPr>
        <w:instrText xml:space="preserve"> PAGEREF _Toc23259820 \h </w:instrText>
      </w:r>
      <w:r w:rsidR="004D5F48" w:rsidRPr="00C97076">
        <w:rPr>
          <w:rFonts w:ascii="Arial" w:hAnsi="Arial" w:cs="Arial"/>
          <w:noProof/>
        </w:rPr>
      </w:r>
      <w:r w:rsidR="004D5F48" w:rsidRPr="00C97076">
        <w:rPr>
          <w:rFonts w:ascii="Arial" w:hAnsi="Arial" w:cs="Arial"/>
          <w:noProof/>
        </w:rPr>
        <w:fldChar w:fldCharType="separate"/>
      </w:r>
      <w:r w:rsidRPr="00C97076">
        <w:rPr>
          <w:rFonts w:ascii="Arial" w:hAnsi="Arial" w:cs="Arial"/>
          <w:noProof/>
        </w:rPr>
        <w:t>7</w:t>
      </w:r>
      <w:r w:rsidR="004D5F48" w:rsidRPr="00C97076">
        <w:rPr>
          <w:rFonts w:ascii="Arial" w:hAnsi="Arial" w:cs="Arial"/>
          <w:noProof/>
        </w:rPr>
        <w:fldChar w:fldCharType="end"/>
      </w:r>
    </w:p>
    <w:p w:rsidR="00C97076" w:rsidRPr="00C97076" w:rsidRDefault="00C97076">
      <w:pPr>
        <w:pStyle w:val="Inhopg2"/>
        <w:tabs>
          <w:tab w:val="right" w:leader="dot" w:pos="9018"/>
        </w:tabs>
        <w:rPr>
          <w:rFonts w:ascii="Arial" w:eastAsiaTheme="minorEastAsia" w:hAnsi="Arial" w:cs="Arial"/>
          <w:noProof/>
          <w:color w:val="auto"/>
          <w:sz w:val="22"/>
          <w:szCs w:val="22"/>
        </w:rPr>
      </w:pPr>
      <w:r w:rsidRPr="00C97076">
        <w:rPr>
          <w:rFonts w:ascii="Arial" w:hAnsi="Arial" w:cs="Arial"/>
          <w:noProof/>
        </w:rPr>
        <w:t>Terms of Use</w:t>
      </w:r>
      <w:r w:rsidRPr="00C97076">
        <w:rPr>
          <w:rFonts w:ascii="Arial" w:hAnsi="Arial" w:cs="Arial"/>
          <w:noProof/>
        </w:rPr>
        <w:tab/>
      </w:r>
      <w:r w:rsidR="004D5F48" w:rsidRPr="00C97076">
        <w:rPr>
          <w:rFonts w:ascii="Arial" w:hAnsi="Arial" w:cs="Arial"/>
          <w:noProof/>
        </w:rPr>
        <w:fldChar w:fldCharType="begin"/>
      </w:r>
      <w:r w:rsidRPr="00C97076">
        <w:rPr>
          <w:rFonts w:ascii="Arial" w:hAnsi="Arial" w:cs="Arial"/>
          <w:noProof/>
        </w:rPr>
        <w:instrText xml:space="preserve"> PAGEREF _Toc23259821 \h </w:instrText>
      </w:r>
      <w:r w:rsidR="004D5F48" w:rsidRPr="00C97076">
        <w:rPr>
          <w:rFonts w:ascii="Arial" w:hAnsi="Arial" w:cs="Arial"/>
          <w:noProof/>
        </w:rPr>
      </w:r>
      <w:r w:rsidR="004D5F48" w:rsidRPr="00C97076">
        <w:rPr>
          <w:rFonts w:ascii="Arial" w:hAnsi="Arial" w:cs="Arial"/>
          <w:noProof/>
        </w:rPr>
        <w:fldChar w:fldCharType="separate"/>
      </w:r>
      <w:r w:rsidRPr="00C97076">
        <w:rPr>
          <w:rFonts w:ascii="Arial" w:hAnsi="Arial" w:cs="Arial"/>
          <w:noProof/>
        </w:rPr>
        <w:t>8</w:t>
      </w:r>
      <w:r w:rsidR="004D5F48" w:rsidRPr="00C97076">
        <w:rPr>
          <w:rFonts w:ascii="Arial" w:hAnsi="Arial" w:cs="Arial"/>
          <w:noProof/>
        </w:rPr>
        <w:fldChar w:fldCharType="end"/>
      </w:r>
    </w:p>
    <w:p w:rsidR="00C97076" w:rsidRPr="00C97076" w:rsidRDefault="00C97076">
      <w:pPr>
        <w:pStyle w:val="Inhopg2"/>
        <w:tabs>
          <w:tab w:val="right" w:leader="dot" w:pos="9018"/>
        </w:tabs>
        <w:rPr>
          <w:rFonts w:ascii="Arial" w:eastAsiaTheme="minorEastAsia" w:hAnsi="Arial" w:cs="Arial"/>
          <w:noProof/>
          <w:color w:val="auto"/>
          <w:sz w:val="22"/>
          <w:szCs w:val="22"/>
        </w:rPr>
      </w:pPr>
      <w:r w:rsidRPr="00C97076">
        <w:rPr>
          <w:rFonts w:ascii="Arial" w:hAnsi="Arial" w:cs="Arial"/>
          <w:noProof/>
        </w:rPr>
        <w:t>Copyrights</w:t>
      </w:r>
      <w:r w:rsidRPr="00C97076">
        <w:rPr>
          <w:rFonts w:ascii="Arial" w:hAnsi="Arial" w:cs="Arial"/>
          <w:noProof/>
        </w:rPr>
        <w:tab/>
      </w:r>
      <w:r w:rsidR="004D5F48" w:rsidRPr="00C97076">
        <w:rPr>
          <w:rFonts w:ascii="Arial" w:hAnsi="Arial" w:cs="Arial"/>
          <w:noProof/>
        </w:rPr>
        <w:fldChar w:fldCharType="begin"/>
      </w:r>
      <w:r w:rsidRPr="00C97076">
        <w:rPr>
          <w:rFonts w:ascii="Arial" w:hAnsi="Arial" w:cs="Arial"/>
          <w:noProof/>
        </w:rPr>
        <w:instrText xml:space="preserve"> PAGEREF _Toc23259822 \h </w:instrText>
      </w:r>
      <w:r w:rsidR="004D5F48" w:rsidRPr="00C97076">
        <w:rPr>
          <w:rFonts w:ascii="Arial" w:hAnsi="Arial" w:cs="Arial"/>
          <w:noProof/>
        </w:rPr>
      </w:r>
      <w:r w:rsidR="004D5F48" w:rsidRPr="00C97076">
        <w:rPr>
          <w:rFonts w:ascii="Arial" w:hAnsi="Arial" w:cs="Arial"/>
          <w:noProof/>
        </w:rPr>
        <w:fldChar w:fldCharType="separate"/>
      </w:r>
      <w:r w:rsidRPr="00C97076">
        <w:rPr>
          <w:rFonts w:ascii="Arial" w:hAnsi="Arial" w:cs="Arial"/>
          <w:noProof/>
        </w:rPr>
        <w:t>8</w:t>
      </w:r>
      <w:r w:rsidR="004D5F48" w:rsidRPr="00C97076">
        <w:rPr>
          <w:rFonts w:ascii="Arial" w:hAnsi="Arial" w:cs="Arial"/>
          <w:noProof/>
        </w:rPr>
        <w:fldChar w:fldCharType="end"/>
      </w:r>
    </w:p>
    <w:p w:rsidR="00C97076" w:rsidRPr="00C97076" w:rsidRDefault="00C97076">
      <w:pPr>
        <w:pStyle w:val="Inhopg1"/>
        <w:tabs>
          <w:tab w:val="right" w:leader="dot" w:pos="9018"/>
        </w:tabs>
        <w:rPr>
          <w:rFonts w:ascii="Arial" w:eastAsiaTheme="minorEastAsia" w:hAnsi="Arial" w:cs="Arial"/>
          <w:noProof/>
          <w:color w:val="auto"/>
          <w:sz w:val="22"/>
          <w:szCs w:val="22"/>
          <w:lang w:val="nl-NL"/>
        </w:rPr>
      </w:pPr>
      <w:r w:rsidRPr="00C97076">
        <w:rPr>
          <w:rFonts w:ascii="Arial" w:hAnsi="Arial" w:cs="Arial"/>
          <w:noProof/>
          <w:lang w:val="nl-NL"/>
        </w:rPr>
        <w:t>2. nl.ggznederland.ConclusieProfessioneelOnderzoek-v0.3</w:t>
      </w:r>
      <w:r w:rsidRPr="00C97076">
        <w:rPr>
          <w:rFonts w:ascii="Arial" w:hAnsi="Arial" w:cs="Arial"/>
          <w:noProof/>
          <w:lang w:val="nl-NL"/>
        </w:rPr>
        <w:tab/>
      </w:r>
      <w:r w:rsidR="004D5F48" w:rsidRPr="00C97076">
        <w:rPr>
          <w:rFonts w:ascii="Arial" w:hAnsi="Arial" w:cs="Arial"/>
          <w:noProof/>
        </w:rPr>
        <w:fldChar w:fldCharType="begin"/>
      </w:r>
      <w:r w:rsidRPr="00C97076">
        <w:rPr>
          <w:rFonts w:ascii="Arial" w:hAnsi="Arial" w:cs="Arial"/>
          <w:noProof/>
          <w:lang w:val="nl-NL"/>
        </w:rPr>
        <w:instrText xml:space="preserve"> PAGEREF _Toc23259823 \h </w:instrText>
      </w:r>
      <w:r w:rsidR="004D5F48" w:rsidRPr="00C97076">
        <w:rPr>
          <w:rFonts w:ascii="Arial" w:hAnsi="Arial" w:cs="Arial"/>
          <w:noProof/>
        </w:rPr>
      </w:r>
      <w:r w:rsidR="004D5F48" w:rsidRPr="00C97076">
        <w:rPr>
          <w:rFonts w:ascii="Arial" w:hAnsi="Arial" w:cs="Arial"/>
          <w:noProof/>
        </w:rPr>
        <w:fldChar w:fldCharType="separate"/>
      </w:r>
      <w:r w:rsidRPr="00C97076">
        <w:rPr>
          <w:rFonts w:ascii="Arial" w:hAnsi="Arial" w:cs="Arial"/>
          <w:noProof/>
          <w:lang w:val="nl-NL"/>
        </w:rPr>
        <w:t>9</w:t>
      </w:r>
      <w:r w:rsidR="004D5F48" w:rsidRPr="00C97076">
        <w:rPr>
          <w:rFonts w:ascii="Arial" w:hAnsi="Arial" w:cs="Arial"/>
          <w:noProof/>
        </w:rPr>
        <w:fldChar w:fldCharType="end"/>
      </w:r>
    </w:p>
    <w:p w:rsidR="00C97076" w:rsidRPr="00C97076" w:rsidRDefault="00C97076">
      <w:pPr>
        <w:pStyle w:val="Inhopg2"/>
        <w:tabs>
          <w:tab w:val="right" w:leader="dot" w:pos="9018"/>
        </w:tabs>
        <w:rPr>
          <w:rFonts w:ascii="Arial" w:eastAsiaTheme="minorEastAsia" w:hAnsi="Arial" w:cs="Arial"/>
          <w:noProof/>
          <w:color w:val="auto"/>
          <w:sz w:val="22"/>
          <w:szCs w:val="22"/>
          <w:lang w:val="nl-NL"/>
        </w:rPr>
      </w:pPr>
      <w:r w:rsidRPr="00C97076">
        <w:rPr>
          <w:rFonts w:ascii="Arial" w:hAnsi="Arial" w:cs="Arial"/>
          <w:noProof/>
          <w:lang w:val="nl-NL"/>
        </w:rPr>
        <w:t>Revision History</w:t>
      </w:r>
      <w:r w:rsidRPr="00C97076">
        <w:rPr>
          <w:rFonts w:ascii="Arial" w:hAnsi="Arial" w:cs="Arial"/>
          <w:noProof/>
          <w:lang w:val="nl-NL"/>
        </w:rPr>
        <w:tab/>
      </w:r>
      <w:r w:rsidR="004D5F48" w:rsidRPr="00C97076">
        <w:rPr>
          <w:rFonts w:ascii="Arial" w:hAnsi="Arial" w:cs="Arial"/>
          <w:noProof/>
        </w:rPr>
        <w:fldChar w:fldCharType="begin"/>
      </w:r>
      <w:r w:rsidRPr="00C97076">
        <w:rPr>
          <w:rFonts w:ascii="Arial" w:hAnsi="Arial" w:cs="Arial"/>
          <w:noProof/>
          <w:lang w:val="nl-NL"/>
        </w:rPr>
        <w:instrText xml:space="preserve"> PAGEREF _Toc23259824 \h </w:instrText>
      </w:r>
      <w:r w:rsidR="004D5F48" w:rsidRPr="00C97076">
        <w:rPr>
          <w:rFonts w:ascii="Arial" w:hAnsi="Arial" w:cs="Arial"/>
          <w:noProof/>
        </w:rPr>
      </w:r>
      <w:r w:rsidR="004D5F48" w:rsidRPr="00C97076">
        <w:rPr>
          <w:rFonts w:ascii="Arial" w:hAnsi="Arial" w:cs="Arial"/>
          <w:noProof/>
        </w:rPr>
        <w:fldChar w:fldCharType="separate"/>
      </w:r>
      <w:r w:rsidRPr="00C97076">
        <w:rPr>
          <w:rFonts w:ascii="Arial" w:hAnsi="Arial" w:cs="Arial"/>
          <w:noProof/>
          <w:lang w:val="nl-NL"/>
        </w:rPr>
        <w:t>9</w:t>
      </w:r>
      <w:r w:rsidR="004D5F48" w:rsidRPr="00C97076">
        <w:rPr>
          <w:rFonts w:ascii="Arial" w:hAnsi="Arial" w:cs="Arial"/>
          <w:noProof/>
        </w:rPr>
        <w:fldChar w:fldCharType="end"/>
      </w:r>
    </w:p>
    <w:p w:rsidR="00C97076" w:rsidRPr="00C97076" w:rsidRDefault="004D5F48" w:rsidP="00C97076">
      <w:pPr>
        <w:pStyle w:val="Inhopg2"/>
        <w:tabs>
          <w:tab w:val="right" w:leader="dot" w:pos="8925"/>
        </w:tabs>
        <w:rPr>
          <w:rFonts w:ascii="Arial" w:hAnsi="Arial" w:cs="Arial"/>
          <w:color w:val="auto"/>
          <w:lang w:val="nl-NL"/>
        </w:rPr>
      </w:pPr>
      <w:r w:rsidRPr="00C97076">
        <w:rPr>
          <w:rFonts w:ascii="Arial" w:hAnsi="Arial" w:cs="Arial"/>
        </w:rPr>
        <w:fldChar w:fldCharType="end"/>
      </w:r>
    </w:p>
    <w:p w:rsidR="00C97076" w:rsidRPr="00C97076" w:rsidRDefault="00C97076" w:rsidP="00C97076">
      <w:pPr>
        <w:pStyle w:val="Inhopg1"/>
        <w:tabs>
          <w:tab w:val="right" w:leader="dot" w:pos="8925"/>
        </w:tabs>
        <w:rPr>
          <w:rFonts w:ascii="Arial" w:hAnsi="Arial" w:cs="Arial"/>
          <w:color w:val="auto"/>
          <w:lang w:val="nl-NL"/>
        </w:rPr>
      </w:pPr>
    </w:p>
    <w:p w:rsidR="005D11F9" w:rsidRPr="00C97076" w:rsidRDefault="005D11F9" w:rsidP="00C97076">
      <w:pPr>
        <w:pStyle w:val="Titel"/>
        <w:ind w:right="-611" w:hanging="426"/>
        <w:rPr>
          <w:sz w:val="32"/>
          <w:lang w:val="nl-NL"/>
        </w:rPr>
      </w:pPr>
    </w:p>
    <w:p w:rsidR="005D11F9" w:rsidRPr="00C97076" w:rsidRDefault="008810F7" w:rsidP="00C97076">
      <w:pPr>
        <w:pStyle w:val="Titel"/>
        <w:rPr>
          <w:lang w:val="nl-NL"/>
        </w:rPr>
      </w:pPr>
      <w:r w:rsidRPr="00C97076">
        <w:rPr>
          <w:lang w:val="nl-NL"/>
        </w:rPr>
        <w:t xml:space="preserve"> </w:t>
      </w:r>
    </w:p>
    <w:p w:rsidR="005D11F9" w:rsidRPr="00C97076" w:rsidRDefault="005D11F9" w:rsidP="00C97076">
      <w:pPr>
        <w:pStyle w:val="Titel"/>
        <w:rPr>
          <w:lang w:val="nl-NL"/>
        </w:rPr>
      </w:pPr>
    </w:p>
    <w:p w:rsidR="005D11F9" w:rsidRPr="00C97076" w:rsidRDefault="008810F7" w:rsidP="00C97076">
      <w:pPr>
        <w:pStyle w:val="Titel"/>
        <w:rPr>
          <w:lang w:val="nl-NL"/>
        </w:rPr>
      </w:pPr>
      <w:r w:rsidRPr="00C97076">
        <w:rPr>
          <w:lang w:val="nl-NL"/>
        </w:rPr>
        <w:br w:type="page"/>
      </w:r>
    </w:p>
    <w:p w:rsidR="00C97076" w:rsidRPr="00C97076" w:rsidRDefault="00C97076" w:rsidP="00C97076">
      <w:pPr>
        <w:pStyle w:val="Kop1"/>
        <w:rPr>
          <w:lang w:val="nl-NL"/>
        </w:rPr>
      </w:pPr>
      <w:bookmarkStart w:id="0" w:name="_Toc23259803"/>
      <w:bookmarkStart w:id="1" w:name="NL_GGZNEDERLAND_CONCLUSIEPROFESSIONEELON"/>
      <w:bookmarkStart w:id="2" w:name="BKM_951CA9F0_4762_4667_96D5_B03096DC96BA"/>
      <w:r w:rsidRPr="00C97076">
        <w:rPr>
          <w:lang w:val="nl-NL"/>
        </w:rPr>
        <w:lastRenderedPageBreak/>
        <w:t>1. nl.ggznederland.ConclusieProfessioneelOnderzoek-v0.3</w:t>
      </w:r>
      <w:bookmarkEnd w:id="0"/>
    </w:p>
    <w:p w:rsidR="005D11F9" w:rsidRPr="00C97076" w:rsidRDefault="005D11F9">
      <w:pPr>
        <w:rPr>
          <w:rFonts w:eastAsia="Times New Roman"/>
          <w:color w:val="000000"/>
          <w:sz w:val="22"/>
          <w:szCs w:val="22"/>
          <w:lang w:val="nl-NL"/>
        </w:rPr>
      </w:pPr>
    </w:p>
    <w:p w:rsidR="005D11F9" w:rsidRPr="00C97076" w:rsidRDefault="008810F7">
      <w:pPr>
        <w:pStyle w:val="Kop2"/>
        <w:rPr>
          <w:lang w:val="nl-NL"/>
        </w:rPr>
      </w:pPr>
      <w:bookmarkStart w:id="3" w:name="_Toc23259804"/>
      <w:bookmarkStart w:id="4" w:name="CONCEPT"/>
      <w:bookmarkStart w:id="5" w:name="BKM_0AE8754E_0D92_4DC2_9D49_1BE0D6BDFBB9"/>
      <w:r w:rsidRPr="00C97076">
        <w:rPr>
          <w:lang w:val="nl-NL"/>
        </w:rPr>
        <w:t>Concept</w:t>
      </w:r>
      <w:bookmarkEnd w:id="3"/>
    </w:p>
    <w:p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 xml:space="preserve">Het gaat om de beoordeling door de zorgprofessional van de situatie van de patiënt m.b.t. diens psychische en somatische gezondheid en </w:t>
      </w:r>
      <w:commentRangeStart w:id="6"/>
      <w:r w:rsidRPr="00C97076">
        <w:rPr>
          <w:rFonts w:eastAsia="Times New Roman"/>
          <w:color w:val="000000"/>
          <w:sz w:val="22"/>
          <w:szCs w:val="22"/>
          <w:lang w:val="nl-NL"/>
        </w:rPr>
        <w:t>ziekte(n</w:t>
      </w:r>
      <w:commentRangeEnd w:id="6"/>
      <w:r w:rsidR="00295BAF">
        <w:rPr>
          <w:rStyle w:val="Verwijzingopmerking"/>
        </w:rPr>
        <w:commentReference w:id="6"/>
      </w:r>
      <w:r w:rsidRPr="00C97076">
        <w:rPr>
          <w:rFonts w:eastAsia="Times New Roman"/>
          <w:color w:val="000000"/>
          <w:sz w:val="22"/>
          <w:szCs w:val="22"/>
          <w:lang w:val="nl-NL"/>
        </w:rPr>
        <w:t xml:space="preserve">). </w:t>
      </w:r>
    </w:p>
    <w:p w:rsidR="005D11F9" w:rsidRPr="00C97076" w:rsidRDefault="005D11F9" w:rsidP="00C97076">
      <w:pPr>
        <w:jc w:val="both"/>
        <w:rPr>
          <w:rFonts w:eastAsia="Times New Roman"/>
          <w:color w:val="000000"/>
          <w:sz w:val="22"/>
          <w:szCs w:val="22"/>
          <w:lang w:val="nl-NL"/>
        </w:rPr>
      </w:pPr>
    </w:p>
    <w:p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 xml:space="preserve">Indien de conclusie door de psychiater plaatsvindt is deze gebaseerd op een uitgebreide set onderzoeken, vragenlijsten en observaties conform de richtlijn psychiatrische diagnostiek (Hengeveld et al, 2015).  </w:t>
      </w:r>
      <w:bookmarkEnd w:id="4"/>
      <w:bookmarkEnd w:id="5"/>
    </w:p>
    <w:p w:rsidR="005D11F9" w:rsidRPr="00C97076" w:rsidRDefault="005D11F9">
      <w:pPr>
        <w:rPr>
          <w:rFonts w:eastAsia="Times New Roman"/>
          <w:color w:val="000000"/>
          <w:sz w:val="22"/>
          <w:szCs w:val="22"/>
          <w:lang w:val="nl-NL"/>
        </w:rPr>
      </w:pPr>
    </w:p>
    <w:p w:rsidR="005D11F9" w:rsidRPr="00C97076" w:rsidRDefault="008810F7">
      <w:pPr>
        <w:pStyle w:val="Kop2"/>
        <w:rPr>
          <w:lang w:val="nl-NL"/>
        </w:rPr>
      </w:pPr>
      <w:bookmarkStart w:id="7" w:name="_Toc23259805"/>
      <w:bookmarkStart w:id="8" w:name="MINDMAP"/>
      <w:bookmarkStart w:id="9" w:name="BKM_F26BE443_9439_4D77_B2FC_F06D6ABAAE7D"/>
      <w:r w:rsidRPr="00C97076">
        <w:rPr>
          <w:lang w:val="nl-NL"/>
        </w:rPr>
        <w:t>Mindmap</w:t>
      </w:r>
      <w:bookmarkEnd w:id="7"/>
      <w:r w:rsidRPr="00C97076">
        <w:rPr>
          <w:color w:val="000000"/>
          <w:lang w:val="nl-NL"/>
        </w:rPr>
        <w:t xml:space="preserve">  </w:t>
      </w:r>
      <w:bookmarkEnd w:id="8"/>
      <w:bookmarkEnd w:id="9"/>
    </w:p>
    <w:p w:rsidR="005D11F9" w:rsidRPr="00C97076" w:rsidRDefault="005D11F9">
      <w:pPr>
        <w:rPr>
          <w:rFonts w:eastAsia="Times New Roman"/>
          <w:color w:val="000000"/>
          <w:sz w:val="22"/>
          <w:szCs w:val="22"/>
          <w:lang w:val="nl-NL"/>
        </w:rPr>
      </w:pPr>
    </w:p>
    <w:p w:rsidR="005D11F9" w:rsidRPr="00C97076" w:rsidRDefault="008810F7">
      <w:pPr>
        <w:pStyle w:val="Kop2"/>
        <w:rPr>
          <w:lang w:val="nl-NL"/>
        </w:rPr>
      </w:pPr>
      <w:bookmarkStart w:id="10" w:name="_Toc23259806"/>
      <w:bookmarkStart w:id="11" w:name="PURPOSE"/>
      <w:bookmarkStart w:id="12" w:name="BKM_F336B229_620C_48DB_8978_5DAFC205930D"/>
      <w:proofErr w:type="spellStart"/>
      <w:r w:rsidRPr="00C97076">
        <w:rPr>
          <w:lang w:val="nl-NL"/>
        </w:rPr>
        <w:t>Purpose</w:t>
      </w:r>
      <w:bookmarkEnd w:id="10"/>
      <w:proofErr w:type="spellEnd"/>
    </w:p>
    <w:p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 xml:space="preserve">De conclusie van het </w:t>
      </w:r>
      <w:commentRangeStart w:id="13"/>
      <w:r w:rsidRPr="00C97076">
        <w:rPr>
          <w:rFonts w:eastAsia="Times New Roman"/>
          <w:color w:val="000000"/>
          <w:sz w:val="22"/>
          <w:szCs w:val="22"/>
          <w:lang w:val="nl-NL"/>
        </w:rPr>
        <w:t xml:space="preserve">professioneel onderzoek dient als samenvatting </w:t>
      </w:r>
      <w:del w:id="14" w:author="Arthur Van Gool" w:date="2019-11-03T21:08:00Z">
        <w:r w:rsidRPr="00C97076" w:rsidDel="00295BAF">
          <w:rPr>
            <w:rFonts w:eastAsia="Times New Roman"/>
            <w:color w:val="000000"/>
            <w:sz w:val="22"/>
            <w:szCs w:val="22"/>
            <w:lang w:val="nl-NL"/>
          </w:rPr>
          <w:delText xml:space="preserve">voor de patiënt </w:delText>
        </w:r>
      </w:del>
      <w:r w:rsidRPr="00C97076">
        <w:rPr>
          <w:rFonts w:eastAsia="Times New Roman"/>
          <w:color w:val="000000"/>
          <w:sz w:val="22"/>
          <w:szCs w:val="22"/>
          <w:lang w:val="nl-NL"/>
        </w:rPr>
        <w:t>om haar/hem te informeren en als basis voor de professionele behandeling</w:t>
      </w:r>
      <w:commentRangeEnd w:id="13"/>
      <w:r w:rsidR="00295BAF">
        <w:rPr>
          <w:rStyle w:val="Verwijzingopmerking"/>
        </w:rPr>
        <w:commentReference w:id="13"/>
      </w:r>
      <w:r w:rsidRPr="00C97076">
        <w:rPr>
          <w:rFonts w:eastAsia="Times New Roman"/>
          <w:color w:val="000000"/>
          <w:sz w:val="22"/>
          <w:szCs w:val="22"/>
          <w:lang w:val="nl-NL"/>
        </w:rPr>
        <w:t xml:space="preserve">.  </w:t>
      </w:r>
      <w:bookmarkEnd w:id="11"/>
      <w:bookmarkEnd w:id="12"/>
    </w:p>
    <w:p w:rsidR="005D11F9" w:rsidRPr="00C97076" w:rsidRDefault="005D11F9">
      <w:pPr>
        <w:rPr>
          <w:rFonts w:eastAsia="Times New Roman"/>
          <w:color w:val="000000"/>
          <w:sz w:val="22"/>
          <w:szCs w:val="22"/>
          <w:lang w:val="nl-NL"/>
        </w:rPr>
      </w:pPr>
    </w:p>
    <w:p w:rsidR="005D11F9" w:rsidRPr="00C97076" w:rsidRDefault="008810F7">
      <w:pPr>
        <w:pStyle w:val="Kop2"/>
        <w:rPr>
          <w:lang w:val="nl-NL"/>
        </w:rPr>
      </w:pPr>
      <w:bookmarkStart w:id="15" w:name="_Toc23259807"/>
      <w:bookmarkStart w:id="16" w:name="PATIENT_POPULATION"/>
      <w:bookmarkStart w:id="17" w:name="BKM_A83E511A_7F3E_4D6E_8AB5_38C170C81ECE"/>
      <w:proofErr w:type="spellStart"/>
      <w:r w:rsidRPr="00C97076">
        <w:rPr>
          <w:lang w:val="nl-NL"/>
        </w:rPr>
        <w:t>Patient</w:t>
      </w:r>
      <w:proofErr w:type="spellEnd"/>
      <w:r w:rsidRPr="00C97076">
        <w:rPr>
          <w:lang w:val="nl-NL"/>
        </w:rPr>
        <w:t xml:space="preserve"> </w:t>
      </w:r>
      <w:proofErr w:type="spellStart"/>
      <w:r w:rsidRPr="00C97076">
        <w:rPr>
          <w:lang w:val="nl-NL"/>
        </w:rPr>
        <w:t>Population</w:t>
      </w:r>
      <w:bookmarkEnd w:id="15"/>
      <w:proofErr w:type="spellEnd"/>
    </w:p>
    <w:p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 xml:space="preserve">Een conclusie professioneel onderzoek kan bij elke patiënt van jong tot oud worden vastgesteld en in vele contexten </w:t>
      </w:r>
      <w:del w:id="18" w:author="Arthur Van Gool" w:date="2019-11-03T21:08:00Z">
        <w:r w:rsidRPr="00C97076" w:rsidDel="00295BAF">
          <w:rPr>
            <w:rFonts w:eastAsia="Times New Roman"/>
            <w:color w:val="000000"/>
            <w:sz w:val="22"/>
            <w:szCs w:val="22"/>
            <w:lang w:val="nl-NL"/>
          </w:rPr>
          <w:delText xml:space="preserve">van </w:delText>
        </w:r>
      </w:del>
      <w:ins w:id="19" w:author="Arthur Van Gool" w:date="2019-11-03T21:08:00Z">
        <w:r w:rsidR="00295BAF">
          <w:rPr>
            <w:rFonts w:eastAsia="Times New Roman"/>
            <w:color w:val="000000"/>
            <w:sz w:val="22"/>
            <w:szCs w:val="22"/>
            <w:lang w:val="nl-NL"/>
          </w:rPr>
          <w:t>binnen</w:t>
        </w:r>
        <w:r w:rsidR="00295BAF" w:rsidRPr="00C97076">
          <w:rPr>
            <w:rFonts w:eastAsia="Times New Roman"/>
            <w:color w:val="000000"/>
            <w:sz w:val="22"/>
            <w:szCs w:val="22"/>
            <w:lang w:val="nl-NL"/>
          </w:rPr>
          <w:t xml:space="preserve"> </w:t>
        </w:r>
      </w:ins>
      <w:r w:rsidRPr="00C97076">
        <w:rPr>
          <w:rFonts w:eastAsia="Times New Roman"/>
          <w:color w:val="000000"/>
          <w:sz w:val="22"/>
          <w:szCs w:val="22"/>
          <w:lang w:val="nl-NL"/>
        </w:rPr>
        <w:t xml:space="preserve">de </w:t>
      </w:r>
      <w:proofErr w:type="spellStart"/>
      <w:r w:rsidRPr="00C97076">
        <w:rPr>
          <w:rFonts w:eastAsia="Times New Roman"/>
          <w:color w:val="000000"/>
          <w:sz w:val="22"/>
          <w:szCs w:val="22"/>
          <w:lang w:val="nl-NL"/>
        </w:rPr>
        <w:t>ggz</w:t>
      </w:r>
      <w:del w:id="20" w:author="Arthur Van Gool" w:date="2019-11-03T21:08:00Z">
        <w:r w:rsidRPr="00C97076" w:rsidDel="00295BAF">
          <w:rPr>
            <w:rFonts w:eastAsia="Times New Roman"/>
            <w:color w:val="000000"/>
            <w:sz w:val="22"/>
            <w:szCs w:val="22"/>
            <w:lang w:val="nl-NL"/>
          </w:rPr>
          <w:delText xml:space="preserve"> zorg</w:delText>
        </w:r>
      </w:del>
      <w:r w:rsidRPr="00C97076">
        <w:rPr>
          <w:rFonts w:eastAsia="Times New Roman"/>
          <w:color w:val="000000"/>
          <w:sz w:val="22"/>
          <w:szCs w:val="22"/>
          <w:lang w:val="nl-NL"/>
        </w:rPr>
        <w:t xml:space="preserve">.  </w:t>
      </w:r>
      <w:bookmarkEnd w:id="16"/>
      <w:bookmarkEnd w:id="17"/>
    </w:p>
    <w:p w:rsidR="005D11F9" w:rsidRPr="00C97076" w:rsidRDefault="005D11F9">
      <w:pPr>
        <w:rPr>
          <w:rFonts w:eastAsia="Times New Roman"/>
          <w:color w:val="000000"/>
          <w:sz w:val="22"/>
          <w:szCs w:val="22"/>
          <w:lang w:val="nl-NL"/>
        </w:rPr>
      </w:pPr>
      <w:proofErr w:type="spellEnd"/>
    </w:p>
    <w:p w:rsidR="005D11F9" w:rsidRPr="00C97076" w:rsidRDefault="008810F7">
      <w:pPr>
        <w:pStyle w:val="Kop2"/>
        <w:rPr>
          <w:lang w:val="nl-NL"/>
        </w:rPr>
      </w:pPr>
      <w:bookmarkStart w:id="21" w:name="_Toc23259808"/>
      <w:bookmarkStart w:id="22" w:name="EVIDENCE_BASE"/>
      <w:bookmarkStart w:id="23" w:name="BKM_870ADF44_A1FD_49B1_AF56_9B888FB5C24A"/>
      <w:proofErr w:type="spellStart"/>
      <w:r w:rsidRPr="00C97076">
        <w:rPr>
          <w:lang w:val="nl-NL"/>
        </w:rPr>
        <w:t>Evidence</w:t>
      </w:r>
      <w:proofErr w:type="spellEnd"/>
      <w:r w:rsidRPr="00C97076">
        <w:rPr>
          <w:lang w:val="nl-NL"/>
        </w:rPr>
        <w:t xml:space="preserve"> Base</w:t>
      </w:r>
      <w:bookmarkEnd w:id="21"/>
    </w:p>
    <w:p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 xml:space="preserve">De conclusie professioneel onderzoek wordt weergegeven in een verslag. Deze zib kan worden gezien als ondersteuning van deze verslaglegging. </w:t>
      </w:r>
    </w:p>
    <w:p w:rsidR="005D11F9" w:rsidRPr="00C97076" w:rsidRDefault="005D11F9" w:rsidP="00C97076">
      <w:pPr>
        <w:jc w:val="both"/>
        <w:rPr>
          <w:rFonts w:eastAsia="Times New Roman"/>
          <w:color w:val="000000"/>
          <w:sz w:val="22"/>
          <w:szCs w:val="22"/>
          <w:lang w:val="nl-NL"/>
        </w:rPr>
      </w:pPr>
    </w:p>
    <w:p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 xml:space="preserve">De in het verslag uiteengezette </w:t>
      </w:r>
      <w:del w:id="24" w:author="Arthur Van Gool" w:date="2019-11-03T21:09:00Z">
        <w:r w:rsidRPr="00C97076" w:rsidDel="00295BAF">
          <w:rPr>
            <w:rFonts w:eastAsia="Times New Roman"/>
            <w:color w:val="000000"/>
            <w:sz w:val="22"/>
            <w:szCs w:val="22"/>
            <w:lang w:val="nl-NL"/>
          </w:rPr>
          <w:delText xml:space="preserve">gronden </w:delText>
        </w:r>
      </w:del>
      <w:ins w:id="25" w:author="Arthur Van Gool" w:date="2019-11-03T21:09:00Z">
        <w:r w:rsidR="00295BAF">
          <w:rPr>
            <w:rFonts w:eastAsia="Times New Roman"/>
            <w:color w:val="000000"/>
            <w:sz w:val="22"/>
            <w:szCs w:val="22"/>
            <w:lang w:val="nl-NL"/>
          </w:rPr>
          <w:t>conclusies</w:t>
        </w:r>
        <w:r w:rsidR="00295BAF" w:rsidRPr="00C97076">
          <w:rPr>
            <w:rFonts w:eastAsia="Times New Roman"/>
            <w:color w:val="000000"/>
            <w:sz w:val="22"/>
            <w:szCs w:val="22"/>
            <w:lang w:val="nl-NL"/>
          </w:rPr>
          <w:t xml:space="preserve"> </w:t>
        </w:r>
      </w:ins>
      <w:r w:rsidRPr="00C97076">
        <w:rPr>
          <w:rFonts w:eastAsia="Times New Roman"/>
          <w:color w:val="000000"/>
          <w:sz w:val="22"/>
          <w:szCs w:val="22"/>
          <w:lang w:val="nl-NL"/>
        </w:rPr>
        <w:t xml:space="preserve">vinden aantoonbaar voldoende steun in de feiten, de omstandigheden en de bevindingen bij het onderzoek, die veelal in andere zibs is opgenomen. </w:t>
      </w:r>
      <w:del w:id="26" w:author="Arthur Van Gool" w:date="2019-11-03T21:09:00Z">
        <w:r w:rsidRPr="00C97076" w:rsidDel="00295BAF">
          <w:rPr>
            <w:rFonts w:eastAsia="Times New Roman"/>
            <w:color w:val="000000"/>
            <w:sz w:val="22"/>
            <w:szCs w:val="22"/>
            <w:lang w:val="nl-NL"/>
          </w:rPr>
          <w:delText xml:space="preserve">De gronden kunnen de daaruit getrokken conclusies rechtvaardigen. </w:delText>
        </w:r>
      </w:del>
      <w:commentRangeStart w:id="27"/>
      <w:r w:rsidRPr="00C97076">
        <w:rPr>
          <w:rFonts w:eastAsia="Times New Roman"/>
          <w:color w:val="000000"/>
          <w:sz w:val="22"/>
          <w:szCs w:val="22"/>
          <w:lang w:val="nl-NL"/>
        </w:rPr>
        <w:t>Dit betekent dat alle onderdelen van het professioneel onderzoek in het verslag aan</w:t>
      </w:r>
      <w:r w:rsidR="00C97076">
        <w:rPr>
          <w:rFonts w:eastAsia="Times New Roman"/>
          <w:color w:val="000000"/>
          <w:sz w:val="22"/>
          <w:szCs w:val="22"/>
          <w:lang w:val="nl-NL"/>
        </w:rPr>
        <w:t xml:space="preserve"> </w:t>
      </w:r>
      <w:r w:rsidRPr="00C97076">
        <w:rPr>
          <w:rFonts w:eastAsia="Times New Roman"/>
          <w:color w:val="000000"/>
          <w:sz w:val="22"/>
          <w:szCs w:val="22"/>
          <w:lang w:val="nl-NL"/>
        </w:rPr>
        <w:t xml:space="preserve">de orde moeten komen. </w:t>
      </w:r>
      <w:commentRangeEnd w:id="27"/>
      <w:r w:rsidR="00295BAF">
        <w:rPr>
          <w:rStyle w:val="Verwijzingopmerking"/>
        </w:rPr>
        <w:commentReference w:id="27"/>
      </w:r>
    </w:p>
    <w:p w:rsidR="005D11F9" w:rsidRPr="00C97076" w:rsidRDefault="005D11F9" w:rsidP="00C97076">
      <w:pPr>
        <w:jc w:val="both"/>
        <w:rPr>
          <w:rFonts w:eastAsia="Times New Roman"/>
          <w:color w:val="000000"/>
          <w:sz w:val="22"/>
          <w:szCs w:val="22"/>
          <w:lang w:val="nl-NL"/>
        </w:rPr>
      </w:pPr>
    </w:p>
    <w:p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 xml:space="preserve">De psychiatrische diagnose of andere probleemformulering in engere zin wordt in de zib probleem opgenomen, daarom is deze gelinkt in het informatiemodel.   </w:t>
      </w:r>
      <w:bookmarkEnd w:id="22"/>
      <w:bookmarkEnd w:id="23"/>
    </w:p>
    <w:p w:rsidR="005D11F9" w:rsidRPr="00C97076" w:rsidRDefault="005D11F9">
      <w:pPr>
        <w:rPr>
          <w:rFonts w:eastAsia="Times New Roman"/>
          <w:color w:val="000000"/>
          <w:sz w:val="22"/>
          <w:szCs w:val="22"/>
          <w:lang w:val="nl-NL"/>
        </w:rPr>
      </w:pPr>
    </w:p>
    <w:p w:rsidR="00C97076" w:rsidRDefault="00C97076">
      <w:pPr>
        <w:rPr>
          <w:b/>
          <w:color w:val="004080"/>
          <w:sz w:val="28"/>
          <w:szCs w:val="28"/>
        </w:rPr>
      </w:pPr>
      <w:bookmarkStart w:id="28" w:name="_Toc23259809"/>
      <w:r>
        <w:br w:type="page"/>
      </w:r>
    </w:p>
    <w:p w:rsidR="005D11F9" w:rsidRPr="00C97076" w:rsidRDefault="008810F7">
      <w:pPr>
        <w:pStyle w:val="Kop2"/>
      </w:pPr>
      <w:r w:rsidRPr="00C97076">
        <w:lastRenderedPageBreak/>
        <w:t>Information Model</w:t>
      </w:r>
      <w:bookmarkEnd w:id="28"/>
    </w:p>
    <w:p w:rsidR="005D11F9" w:rsidRPr="00C97076" w:rsidRDefault="005D11F9">
      <w:pPr>
        <w:rPr>
          <w:rFonts w:eastAsia="Times New Roman"/>
          <w:color w:val="000000"/>
          <w:sz w:val="22"/>
          <w:szCs w:val="22"/>
        </w:rPr>
      </w:pPr>
    </w:p>
    <w:p w:rsidR="005D11F9" w:rsidRPr="00C97076" w:rsidRDefault="00C97076" w:rsidP="00C97076">
      <w:pPr>
        <w:ind w:hanging="284"/>
        <w:jc w:val="center"/>
        <w:rPr>
          <w:rFonts w:eastAsia="Times New Roman"/>
          <w:color w:val="000000"/>
          <w:sz w:val="22"/>
          <w:szCs w:val="22"/>
        </w:rPr>
      </w:pPr>
      <w:r>
        <w:rPr>
          <w:rFonts w:eastAsia="Times New Roman"/>
          <w:noProof/>
          <w:color w:val="000000"/>
          <w:sz w:val="22"/>
          <w:szCs w:val="22"/>
          <w:lang w:val="nl-NL" w:eastAsia="nl-NL"/>
        </w:rPr>
        <w:drawing>
          <wp:inline distT="0" distB="0" distL="0" distR="0">
            <wp:extent cx="6191250" cy="5837385"/>
            <wp:effectExtent l="0" t="0" r="0" b="0"/>
            <wp:docPr id="1" name="Afbeelding 1"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formationModelConclusieProfessioneelOnderzoekv03.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198171" cy="5843911"/>
                    </a:xfrm>
                    <a:prstGeom prst="rect">
                      <a:avLst/>
                    </a:prstGeom>
                  </pic:spPr>
                </pic:pic>
              </a:graphicData>
            </a:graphic>
          </wp:inline>
        </w:drawing>
      </w:r>
    </w:p>
    <w:p w:rsidR="004B0AE3" w:rsidRPr="00C97076" w:rsidRDefault="004B0AE3" w:rsidP="004B0AE3">
      <w:pPr>
        <w:rPr>
          <w:rFonts w:eastAsia="Times New Roman"/>
          <w:color w:val="000000"/>
          <w:sz w:val="22"/>
          <w:szCs w:val="22"/>
          <w:lang w:val="nl-NL"/>
        </w:rPr>
      </w:pPr>
    </w:p>
    <w:tbl>
      <w:tblPr>
        <w:tblW w:w="9000" w:type="dxa"/>
        <w:tblInd w:w="60" w:type="dxa"/>
        <w:tblLayout w:type="fixed"/>
        <w:tblCellMar>
          <w:left w:w="60" w:type="dxa"/>
          <w:right w:w="60" w:type="dxa"/>
        </w:tblCellMar>
        <w:tblLook w:val="04A0"/>
      </w:tblPr>
      <w:tblGrid>
        <w:gridCol w:w="3005"/>
        <w:gridCol w:w="5995"/>
      </w:tblGrid>
      <w:tr w:rsidR="004B0AE3" w:rsidRPr="00C97076" w:rsidTr="00300B33">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4B0AE3" w:rsidRPr="00C97076" w:rsidRDefault="004B0AE3" w:rsidP="00300B33">
            <w:pPr>
              <w:jc w:val="center"/>
              <w:rPr>
                <w:b/>
                <w:color w:val="000000"/>
                <w:sz w:val="22"/>
                <w:szCs w:val="22"/>
              </w:rPr>
            </w:pPr>
            <w:r w:rsidRPr="00C97076">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4B0AE3" w:rsidRPr="00C97076" w:rsidRDefault="004B0AE3" w:rsidP="00300B33">
            <w:pPr>
              <w:jc w:val="center"/>
              <w:rPr>
                <w:b/>
                <w:color w:val="000000"/>
                <w:sz w:val="22"/>
                <w:szCs w:val="22"/>
              </w:rPr>
            </w:pPr>
            <w:proofErr w:type="spellStart"/>
            <w:r w:rsidRPr="00C97076">
              <w:rPr>
                <w:b/>
                <w:color w:val="000000"/>
                <w:sz w:val="22"/>
                <w:szCs w:val="22"/>
              </w:rPr>
              <w:t>Definitie</w:t>
            </w:r>
            <w:proofErr w:type="spellEnd"/>
          </w:p>
        </w:tc>
      </w:tr>
      <w:tr w:rsidR="004B0AE3" w:rsidRPr="00C97076" w:rsidTr="00300B33">
        <w:trPr>
          <w:cantSplit/>
          <w:trHeight w:val="344"/>
        </w:trPr>
        <w:tc>
          <w:tcPr>
            <w:tcW w:w="3005" w:type="dxa"/>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4B0AE3" w:rsidRPr="00C97076" w:rsidRDefault="004B0AE3" w:rsidP="00300B33">
            <w:pPr>
              <w:rPr>
                <w:rFonts w:eastAsia="Times New Roman"/>
                <w:color w:val="000000"/>
                <w:sz w:val="22"/>
                <w:szCs w:val="22"/>
              </w:rPr>
            </w:pPr>
            <w:proofErr w:type="spellStart"/>
            <w:r w:rsidRPr="00C97076">
              <w:rPr>
                <w:rFonts w:eastAsia="Times New Roman"/>
                <w:color w:val="000000"/>
                <w:sz w:val="22"/>
                <w:szCs w:val="22"/>
              </w:rPr>
              <w:t>Conclusie</w:t>
            </w:r>
            <w:proofErr w:type="spellEnd"/>
            <w:r w:rsidRPr="00C97076">
              <w:rPr>
                <w:rFonts w:eastAsia="Times New Roman"/>
                <w:color w:val="000000"/>
                <w:sz w:val="22"/>
                <w:szCs w:val="22"/>
              </w:rPr>
              <w:t xml:space="preserve"> </w:t>
            </w:r>
            <w:proofErr w:type="spellStart"/>
            <w:r w:rsidRPr="00C97076">
              <w:rPr>
                <w:rFonts w:eastAsia="Times New Roman"/>
                <w:color w:val="000000"/>
                <w:sz w:val="22"/>
                <w:szCs w:val="22"/>
              </w:rPr>
              <w:t>Professioneel</w:t>
            </w:r>
            <w:proofErr w:type="spellEnd"/>
            <w:r w:rsidRPr="00C97076">
              <w:rPr>
                <w:rFonts w:eastAsia="Times New Roman"/>
                <w:color w:val="000000"/>
                <w:sz w:val="22"/>
                <w:szCs w:val="22"/>
              </w:rPr>
              <w:t xml:space="preserve"> </w:t>
            </w:r>
            <w:proofErr w:type="spellStart"/>
            <w:r w:rsidRPr="00C97076">
              <w:rPr>
                <w:rFonts w:eastAsia="Times New Roman"/>
                <w:color w:val="000000"/>
                <w:sz w:val="22"/>
                <w:szCs w:val="22"/>
              </w:rPr>
              <w:t>Onderzoek</w:t>
            </w:r>
            <w:proofErr w:type="spellEnd"/>
          </w:p>
          <w:p w:rsidR="004B0AE3" w:rsidRPr="00C97076" w:rsidRDefault="004B0AE3" w:rsidP="00300B33">
            <w:pPr>
              <w:rPr>
                <w:rFonts w:eastAsia="Times New Roman"/>
                <w:color w:val="000000"/>
                <w:sz w:val="22"/>
                <w:szCs w:val="22"/>
              </w:rPr>
            </w:pPr>
            <w:r w:rsidRPr="00C97076">
              <w:rPr>
                <w:rFonts w:eastAsia="Times New Roman"/>
                <w:i/>
                <w:color w:val="000000"/>
                <w:sz w:val="22"/>
                <w:szCs w:val="22"/>
              </w:rPr>
              <w:t>SnomedCT: 722091001 | Conclusion interpretation document (record artifact) |</w:t>
            </w:r>
          </w:p>
        </w:tc>
        <w:tc>
          <w:tcPr>
            <w:tcW w:w="59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4B0AE3" w:rsidRDefault="004B0AE3" w:rsidP="00300B33">
            <w:pPr>
              <w:rPr>
                <w:rFonts w:eastAsia="Times New Roman"/>
                <w:color w:val="000000"/>
                <w:sz w:val="22"/>
                <w:szCs w:val="22"/>
                <w:lang w:val="nl-NL"/>
              </w:rPr>
            </w:pPr>
            <w:r w:rsidRPr="00C97076">
              <w:rPr>
                <w:rFonts w:eastAsia="Times New Roman"/>
                <w:color w:val="000000"/>
                <w:sz w:val="22"/>
                <w:szCs w:val="22"/>
                <w:lang w:val="nl-NL"/>
              </w:rPr>
              <w:t>Rootconcept van de bouwsteen [naam]. Dit rootconcept bevat alle gegevenselementen van de bouwsteen [naam].</w:t>
            </w:r>
          </w:p>
          <w:p w:rsidR="004B0AE3" w:rsidRPr="00C97076" w:rsidRDefault="004B0AE3" w:rsidP="00300B33">
            <w:pPr>
              <w:rPr>
                <w:rFonts w:eastAsia="Times New Roman"/>
                <w:color w:val="000000"/>
                <w:sz w:val="22"/>
                <w:szCs w:val="22"/>
              </w:rPr>
            </w:pPr>
          </w:p>
          <w:p w:rsidR="004B0AE3" w:rsidRPr="00C97076" w:rsidRDefault="004B0AE3" w:rsidP="00300B33">
            <w:pPr>
              <w:rPr>
                <w:rFonts w:eastAsia="Times New Roman"/>
                <w:color w:val="000000"/>
                <w:sz w:val="22"/>
                <w:szCs w:val="22"/>
              </w:rPr>
            </w:pPr>
          </w:p>
        </w:tc>
      </w:tr>
    </w:tbl>
    <w:p w:rsidR="004B0AE3" w:rsidRPr="00C97076" w:rsidRDefault="004B0AE3" w:rsidP="004B0AE3">
      <w:pPr>
        <w:rPr>
          <w:rFonts w:eastAsia="Times New Roman"/>
          <w:color w:val="000000"/>
          <w:sz w:val="22"/>
          <w:szCs w:val="22"/>
        </w:rPr>
      </w:pPr>
    </w:p>
    <w:tbl>
      <w:tblPr>
        <w:tblW w:w="9000" w:type="dxa"/>
        <w:tblInd w:w="60" w:type="dxa"/>
        <w:tblLayout w:type="fixed"/>
        <w:tblCellMar>
          <w:left w:w="60" w:type="dxa"/>
          <w:right w:w="60" w:type="dxa"/>
        </w:tblCellMar>
        <w:tblLook w:val="04A0"/>
      </w:tblPr>
      <w:tblGrid>
        <w:gridCol w:w="3005"/>
        <w:gridCol w:w="5995"/>
      </w:tblGrid>
      <w:tr w:rsidR="004B0AE3" w:rsidRPr="00C97076" w:rsidTr="00300B33">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4B0AE3" w:rsidRPr="00C97076" w:rsidRDefault="004B0AE3" w:rsidP="00300B33">
            <w:pPr>
              <w:jc w:val="center"/>
              <w:rPr>
                <w:b/>
                <w:color w:val="000000"/>
                <w:sz w:val="22"/>
                <w:szCs w:val="22"/>
              </w:rPr>
            </w:pPr>
            <w:r w:rsidRPr="00C97076">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4B0AE3" w:rsidRPr="00C97076" w:rsidRDefault="004B0AE3" w:rsidP="00300B33">
            <w:pPr>
              <w:jc w:val="center"/>
              <w:rPr>
                <w:b/>
                <w:color w:val="000000"/>
                <w:sz w:val="22"/>
                <w:szCs w:val="22"/>
              </w:rPr>
            </w:pPr>
            <w:proofErr w:type="spellStart"/>
            <w:r w:rsidRPr="00C97076">
              <w:rPr>
                <w:b/>
                <w:color w:val="000000"/>
                <w:sz w:val="22"/>
                <w:szCs w:val="22"/>
              </w:rPr>
              <w:t>Definitie</w:t>
            </w:r>
            <w:proofErr w:type="spellEnd"/>
          </w:p>
        </w:tc>
      </w:tr>
      <w:tr w:rsidR="004B0AE3" w:rsidRPr="00C97076" w:rsidTr="00300B33">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4B0AE3" w:rsidRPr="00C97076" w:rsidRDefault="004B0AE3" w:rsidP="00300B33">
            <w:pPr>
              <w:rPr>
                <w:rFonts w:eastAsia="Times New Roman"/>
                <w:color w:val="000000"/>
                <w:sz w:val="22"/>
                <w:szCs w:val="22"/>
              </w:rPr>
            </w:pPr>
            <w:r w:rsidRPr="00C97076">
              <w:rPr>
                <w:rFonts w:eastAsia="Times New Roman"/>
                <w:color w:val="000000"/>
                <w:sz w:val="22"/>
                <w:szCs w:val="22"/>
              </w:rPr>
              <w:t xml:space="preserve">Datum &amp; </w:t>
            </w:r>
            <w:proofErr w:type="spellStart"/>
            <w:r w:rsidRPr="00C97076">
              <w:rPr>
                <w:rFonts w:eastAsia="Times New Roman"/>
                <w:color w:val="000000"/>
                <w:sz w:val="22"/>
                <w:szCs w:val="22"/>
              </w:rPr>
              <w:t>Tijd</w:t>
            </w:r>
            <w:proofErr w:type="spellEnd"/>
          </w:p>
          <w:p w:rsidR="004B0AE3" w:rsidRPr="00C97076" w:rsidRDefault="004B0AE3" w:rsidP="00300B33">
            <w:pPr>
              <w:rPr>
                <w:rFonts w:eastAsia="Times New Roman"/>
                <w:color w:val="000000"/>
                <w:sz w:val="22"/>
                <w:szCs w:val="22"/>
              </w:rPr>
            </w:pPr>
            <w:r w:rsidRPr="00C97076">
              <w:rPr>
                <w:rFonts w:eastAsia="Times New Roman"/>
                <w:i/>
                <w:color w:val="000000"/>
                <w:sz w:val="22"/>
                <w:szCs w:val="22"/>
              </w:rPr>
              <w:t>SnomedCT:118575009 | Date AND time of day (property) (qualifier value) |</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4B0AE3" w:rsidRPr="00C97076" w:rsidRDefault="004B0AE3" w:rsidP="00300B33">
            <w:pPr>
              <w:rPr>
                <w:rFonts w:eastAsia="Times New Roman"/>
                <w:color w:val="000000"/>
                <w:sz w:val="22"/>
                <w:szCs w:val="22"/>
                <w:lang w:val="nl-NL"/>
              </w:rPr>
            </w:pPr>
            <w:r w:rsidRPr="00C97076">
              <w:rPr>
                <w:rFonts w:eastAsia="Times New Roman"/>
                <w:color w:val="000000"/>
                <w:sz w:val="22"/>
                <w:szCs w:val="22"/>
                <w:lang w:val="nl-NL"/>
              </w:rPr>
              <w:t xml:space="preserve">De datum en tijd waarop de conclusie wordt vastgesteld. </w:t>
            </w:r>
          </w:p>
          <w:p w:rsidR="004B0AE3" w:rsidRPr="00C97076" w:rsidRDefault="004B0AE3" w:rsidP="00300B33">
            <w:pPr>
              <w:rPr>
                <w:rFonts w:eastAsia="Times New Roman"/>
                <w:color w:val="000000"/>
                <w:sz w:val="22"/>
                <w:szCs w:val="22"/>
                <w:lang w:val="nl-NL"/>
              </w:rPr>
            </w:pPr>
          </w:p>
          <w:p w:rsidR="004B0AE3" w:rsidRPr="00C97076" w:rsidRDefault="004B0AE3" w:rsidP="00300B33">
            <w:pPr>
              <w:rPr>
                <w:rFonts w:eastAsia="Times New Roman"/>
                <w:color w:val="000000"/>
                <w:sz w:val="22"/>
                <w:szCs w:val="22"/>
                <w:lang w:val="nl-NL"/>
              </w:rPr>
            </w:pPr>
          </w:p>
        </w:tc>
      </w:tr>
      <w:tr w:rsidR="004B0AE3" w:rsidRPr="00C97076" w:rsidTr="00300B3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4B0AE3" w:rsidRPr="00C97076" w:rsidRDefault="004B0AE3" w:rsidP="00300B33">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4B0AE3" w:rsidRPr="00C97076" w:rsidRDefault="004B0AE3" w:rsidP="00300B33">
            <w:pPr>
              <w:rPr>
                <w:rFonts w:eastAsia="Times New Roman"/>
                <w:color w:val="000000"/>
                <w:sz w:val="22"/>
                <w:szCs w:val="22"/>
                <w:lang w:val="nl-NL"/>
              </w:rPr>
            </w:pPr>
          </w:p>
        </w:tc>
      </w:tr>
      <w:tr w:rsidR="004B0AE3" w:rsidRPr="00C97076" w:rsidTr="00300B3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4B0AE3" w:rsidRPr="00C97076" w:rsidRDefault="004B0AE3" w:rsidP="00300B33">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4B0AE3" w:rsidRPr="00C97076" w:rsidRDefault="004B0AE3" w:rsidP="00300B33">
            <w:pPr>
              <w:rPr>
                <w:rFonts w:eastAsia="Times New Roman"/>
                <w:color w:val="000000"/>
                <w:sz w:val="22"/>
                <w:szCs w:val="22"/>
                <w:lang w:val="nl-NL"/>
              </w:rPr>
            </w:pPr>
          </w:p>
        </w:tc>
      </w:tr>
    </w:tbl>
    <w:p w:rsidR="004B0AE3" w:rsidRDefault="004B0AE3" w:rsidP="004B0AE3">
      <w:pPr>
        <w:rPr>
          <w:rFonts w:eastAsia="Times New Roman"/>
          <w:color w:val="000000"/>
          <w:sz w:val="22"/>
          <w:szCs w:val="22"/>
          <w:lang w:val="nl-NL"/>
        </w:rPr>
      </w:pPr>
    </w:p>
    <w:p w:rsidR="004B0AE3" w:rsidRDefault="004B0AE3" w:rsidP="004B0AE3">
      <w:pPr>
        <w:rPr>
          <w:lang w:val="nl-NL"/>
        </w:rPr>
      </w:pPr>
      <w:r>
        <w:rPr>
          <w:lang w:val="nl-NL"/>
        </w:rPr>
        <w:br w:type="page"/>
      </w:r>
    </w:p>
    <w:p w:rsidR="004B0AE3" w:rsidRPr="00C97076" w:rsidRDefault="004B0AE3" w:rsidP="004B0AE3">
      <w:pPr>
        <w:rPr>
          <w:rFonts w:eastAsia="Times New Roman"/>
          <w:color w:val="000000"/>
          <w:sz w:val="22"/>
          <w:szCs w:val="22"/>
          <w:lang w:val="nl-NL"/>
        </w:rPr>
      </w:pPr>
    </w:p>
    <w:tbl>
      <w:tblPr>
        <w:tblW w:w="9000" w:type="dxa"/>
        <w:tblInd w:w="60" w:type="dxa"/>
        <w:tblLayout w:type="fixed"/>
        <w:tblCellMar>
          <w:left w:w="60" w:type="dxa"/>
          <w:right w:w="60" w:type="dxa"/>
        </w:tblCellMar>
        <w:tblLook w:val="04A0"/>
      </w:tblPr>
      <w:tblGrid>
        <w:gridCol w:w="3005"/>
        <w:gridCol w:w="5995"/>
      </w:tblGrid>
      <w:tr w:rsidR="004B0AE3" w:rsidRPr="00C97076" w:rsidTr="00300B33">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4B0AE3" w:rsidRPr="00C97076" w:rsidRDefault="004B0AE3" w:rsidP="00300B33">
            <w:pPr>
              <w:jc w:val="center"/>
              <w:rPr>
                <w:b/>
                <w:color w:val="000000"/>
                <w:sz w:val="22"/>
                <w:szCs w:val="22"/>
              </w:rPr>
            </w:pPr>
            <w:r w:rsidRPr="00C97076">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4B0AE3" w:rsidRPr="00C97076" w:rsidRDefault="004B0AE3" w:rsidP="00300B33">
            <w:pPr>
              <w:jc w:val="center"/>
              <w:rPr>
                <w:b/>
                <w:color w:val="000000"/>
                <w:sz w:val="22"/>
                <w:szCs w:val="22"/>
              </w:rPr>
            </w:pPr>
            <w:proofErr w:type="spellStart"/>
            <w:r w:rsidRPr="00C97076">
              <w:rPr>
                <w:b/>
                <w:color w:val="000000"/>
                <w:sz w:val="22"/>
                <w:szCs w:val="22"/>
              </w:rPr>
              <w:t>Definitie</w:t>
            </w:r>
            <w:proofErr w:type="spellEnd"/>
          </w:p>
        </w:tc>
      </w:tr>
      <w:tr w:rsidR="004B0AE3" w:rsidRPr="00C97076" w:rsidTr="00300B33">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4B0AE3" w:rsidRPr="00C97076" w:rsidRDefault="004B0AE3" w:rsidP="00300B33">
            <w:pPr>
              <w:rPr>
                <w:rFonts w:eastAsia="Times New Roman"/>
                <w:color w:val="000000"/>
                <w:sz w:val="22"/>
                <w:szCs w:val="22"/>
              </w:rPr>
            </w:pPr>
            <w:proofErr w:type="spellStart"/>
            <w:r w:rsidRPr="00C97076">
              <w:rPr>
                <w:rFonts w:eastAsia="Times New Roman"/>
                <w:color w:val="000000"/>
                <w:sz w:val="22"/>
                <w:szCs w:val="22"/>
              </w:rPr>
              <w:t>Conclusie</w:t>
            </w:r>
            <w:proofErr w:type="spellEnd"/>
          </w:p>
          <w:p w:rsidR="004B0AE3" w:rsidRPr="00C97076" w:rsidRDefault="004B0AE3" w:rsidP="00300B33">
            <w:pPr>
              <w:rPr>
                <w:rFonts w:eastAsia="Times New Roman"/>
                <w:color w:val="000000"/>
                <w:sz w:val="22"/>
                <w:szCs w:val="22"/>
              </w:rPr>
            </w:pPr>
            <w:r w:rsidRPr="00C97076">
              <w:rPr>
                <w:rFonts w:eastAsia="Times New Roman"/>
                <w:i/>
                <w:color w:val="000000"/>
                <w:sz w:val="22"/>
                <w:szCs w:val="22"/>
              </w:rPr>
              <w:t>SNOMED CT: 386053000 | Evaluation procedure (procedure) |</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4B0AE3" w:rsidRPr="00C97076" w:rsidRDefault="004B0AE3" w:rsidP="00300B33">
            <w:pPr>
              <w:rPr>
                <w:rFonts w:eastAsia="Times New Roman"/>
                <w:color w:val="000000"/>
                <w:sz w:val="22"/>
                <w:szCs w:val="22"/>
                <w:lang w:val="nl-NL"/>
              </w:rPr>
            </w:pPr>
            <w:r w:rsidRPr="00C97076">
              <w:rPr>
                <w:rFonts w:eastAsia="Times New Roman"/>
                <w:color w:val="000000"/>
                <w:sz w:val="22"/>
                <w:szCs w:val="22"/>
                <w:lang w:val="nl-NL"/>
              </w:rPr>
              <w:t xml:space="preserve">Dit gegevens element bevat een tekstuele weergave van de conclusie. </w:t>
            </w:r>
          </w:p>
          <w:p w:rsidR="004B0AE3" w:rsidRPr="00C97076" w:rsidRDefault="004B0AE3" w:rsidP="00300B33">
            <w:pPr>
              <w:rPr>
                <w:rFonts w:eastAsia="Times New Roman"/>
                <w:color w:val="000000"/>
                <w:sz w:val="22"/>
                <w:szCs w:val="22"/>
                <w:lang w:val="nl-NL"/>
              </w:rPr>
            </w:pPr>
          </w:p>
          <w:p w:rsidR="004B0AE3" w:rsidRPr="00C97076" w:rsidRDefault="004B0AE3" w:rsidP="00300B33">
            <w:pPr>
              <w:rPr>
                <w:rFonts w:eastAsia="Times New Roman"/>
                <w:color w:val="000000"/>
                <w:sz w:val="22"/>
                <w:szCs w:val="22"/>
                <w:lang w:val="nl-NL"/>
              </w:rPr>
            </w:pPr>
          </w:p>
        </w:tc>
      </w:tr>
      <w:tr w:rsidR="004B0AE3" w:rsidRPr="00C97076" w:rsidTr="00300B3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4B0AE3" w:rsidRPr="00C97076" w:rsidRDefault="004B0AE3" w:rsidP="00300B33">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4B0AE3" w:rsidRPr="00C97076" w:rsidRDefault="004B0AE3" w:rsidP="00300B33">
            <w:pPr>
              <w:rPr>
                <w:rFonts w:eastAsia="Times New Roman"/>
                <w:color w:val="000000"/>
                <w:sz w:val="22"/>
                <w:szCs w:val="22"/>
                <w:lang w:val="nl-NL"/>
              </w:rPr>
            </w:pPr>
          </w:p>
        </w:tc>
      </w:tr>
      <w:tr w:rsidR="004B0AE3" w:rsidRPr="00C97076" w:rsidTr="00300B3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4B0AE3" w:rsidRPr="00C97076" w:rsidRDefault="004B0AE3" w:rsidP="00300B33">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4B0AE3" w:rsidRPr="00C97076" w:rsidRDefault="004B0AE3" w:rsidP="00300B33">
            <w:pPr>
              <w:rPr>
                <w:rFonts w:eastAsia="Times New Roman"/>
                <w:color w:val="000000"/>
                <w:sz w:val="22"/>
                <w:szCs w:val="22"/>
                <w:lang w:val="nl-NL"/>
              </w:rPr>
            </w:pPr>
          </w:p>
        </w:tc>
      </w:tr>
    </w:tbl>
    <w:p w:rsidR="004B0AE3" w:rsidRPr="00C97076" w:rsidRDefault="004B0AE3" w:rsidP="004B0AE3">
      <w:pPr>
        <w:rPr>
          <w:rFonts w:eastAsia="Times New Roman"/>
          <w:color w:val="000000"/>
          <w:sz w:val="22"/>
          <w:szCs w:val="22"/>
          <w:lang w:val="nl-NL"/>
        </w:rPr>
      </w:pPr>
    </w:p>
    <w:tbl>
      <w:tblPr>
        <w:tblW w:w="9000" w:type="dxa"/>
        <w:tblInd w:w="60" w:type="dxa"/>
        <w:tblLayout w:type="fixed"/>
        <w:tblCellMar>
          <w:left w:w="60" w:type="dxa"/>
          <w:right w:w="60" w:type="dxa"/>
        </w:tblCellMar>
        <w:tblLook w:val="04A0"/>
      </w:tblPr>
      <w:tblGrid>
        <w:gridCol w:w="3005"/>
        <w:gridCol w:w="5995"/>
      </w:tblGrid>
      <w:tr w:rsidR="004B0AE3" w:rsidRPr="00C97076" w:rsidTr="00300B33">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4B0AE3" w:rsidRPr="00C97076" w:rsidRDefault="004B0AE3" w:rsidP="00300B33">
            <w:pPr>
              <w:jc w:val="center"/>
              <w:rPr>
                <w:b/>
                <w:color w:val="000000"/>
                <w:sz w:val="22"/>
                <w:szCs w:val="22"/>
              </w:rPr>
            </w:pPr>
            <w:r w:rsidRPr="00C97076">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4B0AE3" w:rsidRPr="00C97076" w:rsidRDefault="004B0AE3" w:rsidP="00300B33">
            <w:pPr>
              <w:jc w:val="center"/>
              <w:rPr>
                <w:b/>
                <w:color w:val="000000"/>
                <w:sz w:val="22"/>
                <w:szCs w:val="22"/>
              </w:rPr>
            </w:pPr>
            <w:proofErr w:type="spellStart"/>
            <w:r w:rsidRPr="00C97076">
              <w:rPr>
                <w:b/>
                <w:color w:val="000000"/>
                <w:sz w:val="22"/>
                <w:szCs w:val="22"/>
              </w:rPr>
              <w:t>Definitie</w:t>
            </w:r>
            <w:proofErr w:type="spellEnd"/>
          </w:p>
        </w:tc>
      </w:tr>
      <w:tr w:rsidR="004B0AE3" w:rsidRPr="00C97076" w:rsidTr="00300B33">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4B0AE3" w:rsidRPr="00C97076" w:rsidRDefault="004B0AE3" w:rsidP="00300B33">
            <w:pPr>
              <w:rPr>
                <w:rFonts w:eastAsia="Times New Roman"/>
                <w:color w:val="000000"/>
                <w:sz w:val="22"/>
                <w:szCs w:val="22"/>
              </w:rPr>
            </w:pPr>
            <w:proofErr w:type="spellStart"/>
            <w:r w:rsidRPr="00C97076">
              <w:rPr>
                <w:rFonts w:eastAsia="Times New Roman"/>
                <w:color w:val="000000"/>
                <w:sz w:val="22"/>
                <w:szCs w:val="22"/>
              </w:rPr>
              <w:t>Interpretatie</w:t>
            </w:r>
            <w:proofErr w:type="spellEnd"/>
            <w:r w:rsidRPr="00C97076">
              <w:rPr>
                <w:rFonts w:eastAsia="Times New Roman"/>
                <w:color w:val="000000"/>
                <w:sz w:val="22"/>
                <w:szCs w:val="22"/>
              </w:rPr>
              <w:t xml:space="preserve"> </w:t>
            </w:r>
            <w:proofErr w:type="spellStart"/>
            <w:r w:rsidRPr="00C97076">
              <w:rPr>
                <w:rFonts w:eastAsia="Times New Roman"/>
                <w:color w:val="000000"/>
                <w:sz w:val="22"/>
                <w:szCs w:val="22"/>
              </w:rPr>
              <w:t>uitgevoerde</w:t>
            </w:r>
            <w:proofErr w:type="spellEnd"/>
            <w:r w:rsidRPr="00C97076">
              <w:rPr>
                <w:rFonts w:eastAsia="Times New Roman"/>
                <w:color w:val="000000"/>
                <w:sz w:val="22"/>
                <w:szCs w:val="22"/>
              </w:rPr>
              <w:t xml:space="preserve"> </w:t>
            </w:r>
            <w:proofErr w:type="spellStart"/>
            <w:r w:rsidRPr="00C97076">
              <w:rPr>
                <w:rFonts w:eastAsia="Times New Roman"/>
                <w:color w:val="000000"/>
                <w:sz w:val="22"/>
                <w:szCs w:val="22"/>
              </w:rPr>
              <w:t>onderzoeken</w:t>
            </w:r>
            <w:proofErr w:type="spellEnd"/>
          </w:p>
          <w:p w:rsidR="004B0AE3" w:rsidRPr="00C97076" w:rsidRDefault="004B0AE3" w:rsidP="00300B33">
            <w:pPr>
              <w:rPr>
                <w:rFonts w:eastAsia="Times New Roman"/>
                <w:color w:val="000000"/>
                <w:sz w:val="22"/>
                <w:szCs w:val="22"/>
              </w:rPr>
            </w:pPr>
            <w:r w:rsidRPr="00C97076">
              <w:rPr>
                <w:rFonts w:eastAsia="Times New Roman"/>
                <w:i/>
                <w:color w:val="000000"/>
                <w:sz w:val="22"/>
                <w:szCs w:val="22"/>
              </w:rPr>
              <w:t>GGZNL:00045</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4B0AE3" w:rsidRPr="00C97076" w:rsidRDefault="004B0AE3" w:rsidP="00300B33">
            <w:pPr>
              <w:rPr>
                <w:rFonts w:eastAsia="Times New Roman"/>
                <w:color w:val="000000"/>
                <w:sz w:val="22"/>
                <w:szCs w:val="22"/>
                <w:lang w:val="nl-NL"/>
              </w:rPr>
            </w:pPr>
            <w:r w:rsidRPr="00C97076">
              <w:rPr>
                <w:rFonts w:eastAsia="Times New Roman"/>
                <w:color w:val="000000"/>
                <w:sz w:val="22"/>
                <w:szCs w:val="22"/>
                <w:lang w:val="nl-NL"/>
              </w:rPr>
              <w:t xml:space="preserve">Dit gegevens element bevat een tekstuele weergave van de interpretatie van afzonderlijke onderzoeken of van een cluster van onderzoeken dat min of meer </w:t>
            </w:r>
            <w:r>
              <w:rPr>
                <w:rFonts w:eastAsia="Times New Roman"/>
                <w:color w:val="000000"/>
                <w:sz w:val="22"/>
                <w:szCs w:val="22"/>
                <w:lang w:val="nl-NL"/>
              </w:rPr>
              <w:t>te</w:t>
            </w:r>
            <w:r w:rsidRPr="00C97076">
              <w:rPr>
                <w:rFonts w:eastAsia="Times New Roman"/>
                <w:color w:val="000000"/>
                <w:sz w:val="22"/>
                <w:szCs w:val="22"/>
                <w:lang w:val="nl-NL"/>
              </w:rPr>
              <w:t xml:space="preserve">gelijkertijd is uitgevoerd. </w:t>
            </w:r>
          </w:p>
          <w:p w:rsidR="004B0AE3" w:rsidRPr="00C97076" w:rsidRDefault="004B0AE3" w:rsidP="00300B33">
            <w:pPr>
              <w:rPr>
                <w:rFonts w:eastAsia="Times New Roman"/>
                <w:color w:val="000000"/>
                <w:sz w:val="22"/>
                <w:szCs w:val="22"/>
                <w:lang w:val="nl-NL"/>
              </w:rPr>
            </w:pPr>
          </w:p>
          <w:p w:rsidR="004B0AE3" w:rsidRPr="00C97076" w:rsidRDefault="004B0AE3" w:rsidP="00300B33">
            <w:pPr>
              <w:rPr>
                <w:rFonts w:eastAsia="Times New Roman"/>
                <w:color w:val="000000"/>
                <w:sz w:val="22"/>
                <w:szCs w:val="22"/>
                <w:lang w:val="nl-NL"/>
              </w:rPr>
            </w:pPr>
          </w:p>
        </w:tc>
      </w:tr>
      <w:tr w:rsidR="004B0AE3" w:rsidRPr="00C97076" w:rsidTr="00300B3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4B0AE3" w:rsidRPr="00C97076" w:rsidRDefault="004B0AE3" w:rsidP="00300B33">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4B0AE3" w:rsidRPr="00C97076" w:rsidRDefault="004B0AE3" w:rsidP="00300B33">
            <w:pPr>
              <w:rPr>
                <w:rFonts w:eastAsia="Times New Roman"/>
                <w:color w:val="000000"/>
                <w:sz w:val="22"/>
                <w:szCs w:val="22"/>
                <w:lang w:val="nl-NL"/>
              </w:rPr>
            </w:pPr>
          </w:p>
        </w:tc>
      </w:tr>
      <w:tr w:rsidR="004B0AE3" w:rsidRPr="00C97076" w:rsidTr="00300B3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4B0AE3" w:rsidRPr="00C97076" w:rsidRDefault="004B0AE3" w:rsidP="00300B33">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4B0AE3" w:rsidRPr="00C97076" w:rsidRDefault="004B0AE3" w:rsidP="00300B33">
            <w:pPr>
              <w:rPr>
                <w:rFonts w:eastAsia="Times New Roman"/>
                <w:color w:val="000000"/>
                <w:sz w:val="22"/>
                <w:szCs w:val="22"/>
                <w:lang w:val="nl-NL"/>
              </w:rPr>
            </w:pPr>
          </w:p>
        </w:tc>
      </w:tr>
    </w:tbl>
    <w:p w:rsidR="004B0AE3" w:rsidRPr="00C97076" w:rsidRDefault="004B0AE3" w:rsidP="004B0AE3">
      <w:pPr>
        <w:rPr>
          <w:rFonts w:eastAsia="Times New Roman"/>
          <w:color w:val="000000"/>
          <w:sz w:val="22"/>
          <w:szCs w:val="22"/>
          <w:lang w:val="nl-NL"/>
        </w:rPr>
      </w:pPr>
    </w:p>
    <w:tbl>
      <w:tblPr>
        <w:tblW w:w="9000" w:type="dxa"/>
        <w:tblInd w:w="60" w:type="dxa"/>
        <w:tblLayout w:type="fixed"/>
        <w:tblCellMar>
          <w:left w:w="60" w:type="dxa"/>
          <w:right w:w="60" w:type="dxa"/>
        </w:tblCellMar>
        <w:tblLook w:val="04A0"/>
      </w:tblPr>
      <w:tblGrid>
        <w:gridCol w:w="3005"/>
        <w:gridCol w:w="5995"/>
      </w:tblGrid>
      <w:tr w:rsidR="004B0AE3" w:rsidRPr="00C97076" w:rsidTr="00300B33">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4B0AE3" w:rsidRPr="00C97076" w:rsidRDefault="004B0AE3" w:rsidP="00300B33">
            <w:pPr>
              <w:jc w:val="center"/>
              <w:rPr>
                <w:b/>
                <w:color w:val="000000"/>
                <w:sz w:val="22"/>
                <w:szCs w:val="22"/>
              </w:rPr>
            </w:pPr>
            <w:r w:rsidRPr="00C97076">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4B0AE3" w:rsidRPr="00C97076" w:rsidRDefault="004B0AE3" w:rsidP="00300B33">
            <w:pPr>
              <w:jc w:val="center"/>
              <w:rPr>
                <w:b/>
                <w:color w:val="000000"/>
                <w:sz w:val="22"/>
                <w:szCs w:val="22"/>
              </w:rPr>
            </w:pPr>
            <w:proofErr w:type="spellStart"/>
            <w:r w:rsidRPr="00C97076">
              <w:rPr>
                <w:b/>
                <w:color w:val="000000"/>
                <w:sz w:val="22"/>
                <w:szCs w:val="22"/>
              </w:rPr>
              <w:t>Definitie</w:t>
            </w:r>
            <w:proofErr w:type="spellEnd"/>
          </w:p>
        </w:tc>
      </w:tr>
      <w:tr w:rsidR="004B0AE3" w:rsidRPr="00C97076" w:rsidTr="00300B33">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4B0AE3" w:rsidRPr="00C97076" w:rsidRDefault="004B0AE3" w:rsidP="00300B33">
            <w:pPr>
              <w:rPr>
                <w:rFonts w:eastAsia="Times New Roman"/>
                <w:color w:val="000000"/>
                <w:sz w:val="22"/>
                <w:szCs w:val="22"/>
              </w:rPr>
            </w:pPr>
            <w:proofErr w:type="spellStart"/>
            <w:r w:rsidRPr="00C97076">
              <w:rPr>
                <w:rFonts w:eastAsia="Times New Roman"/>
                <w:color w:val="000000"/>
                <w:sz w:val="22"/>
                <w:szCs w:val="22"/>
              </w:rPr>
              <w:t>Overwegingen</w:t>
            </w:r>
            <w:proofErr w:type="spellEnd"/>
          </w:p>
          <w:p w:rsidR="004B0AE3" w:rsidRPr="00C97076" w:rsidRDefault="004B0AE3" w:rsidP="00300B33">
            <w:pPr>
              <w:rPr>
                <w:rFonts w:eastAsia="Times New Roman"/>
                <w:color w:val="000000"/>
                <w:sz w:val="22"/>
                <w:szCs w:val="22"/>
              </w:rPr>
            </w:pPr>
          </w:p>
          <w:p w:rsidR="004B0AE3" w:rsidRPr="00C97076" w:rsidRDefault="004B0AE3" w:rsidP="00300B33">
            <w:pPr>
              <w:rPr>
                <w:rFonts w:eastAsia="Times New Roman"/>
                <w:color w:val="000000"/>
                <w:sz w:val="22"/>
                <w:szCs w:val="22"/>
              </w:rPr>
            </w:pPr>
            <w:r w:rsidRPr="00C97076">
              <w:rPr>
                <w:rFonts w:eastAsia="Times New Roman"/>
                <w:i/>
                <w:color w:val="000000"/>
                <w:sz w:val="22"/>
                <w:szCs w:val="22"/>
              </w:rPr>
              <w:t>GGZNL:00046</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4B0AE3" w:rsidRPr="00C97076" w:rsidRDefault="004B0AE3" w:rsidP="00300B33">
            <w:pPr>
              <w:rPr>
                <w:rFonts w:eastAsia="Times New Roman"/>
                <w:color w:val="000000"/>
                <w:sz w:val="22"/>
                <w:szCs w:val="22"/>
                <w:lang w:val="nl-NL"/>
              </w:rPr>
            </w:pPr>
            <w:r w:rsidRPr="00C97076">
              <w:rPr>
                <w:rFonts w:eastAsia="Times New Roman"/>
                <w:color w:val="000000"/>
                <w:sz w:val="22"/>
                <w:szCs w:val="22"/>
                <w:lang w:val="nl-NL"/>
              </w:rPr>
              <w:t xml:space="preserve">Dit gegevens element bevat een tekstuele weergave van de overwegingen, hypotheses en grondslagen op basis waarvan een professional tot een conclusie komt. </w:t>
            </w:r>
          </w:p>
          <w:p w:rsidR="004B0AE3" w:rsidRPr="00C97076" w:rsidRDefault="004B0AE3" w:rsidP="00300B33">
            <w:pPr>
              <w:rPr>
                <w:rFonts w:eastAsia="Times New Roman"/>
                <w:color w:val="000000"/>
                <w:sz w:val="22"/>
                <w:szCs w:val="22"/>
                <w:lang w:val="nl-NL"/>
              </w:rPr>
            </w:pPr>
          </w:p>
          <w:p w:rsidR="004B0AE3" w:rsidRPr="00C97076" w:rsidRDefault="004B0AE3" w:rsidP="00300B33">
            <w:pPr>
              <w:rPr>
                <w:rFonts w:eastAsia="Times New Roman"/>
                <w:color w:val="000000"/>
                <w:sz w:val="22"/>
                <w:szCs w:val="22"/>
                <w:lang w:val="nl-NL"/>
              </w:rPr>
            </w:pPr>
          </w:p>
          <w:p w:rsidR="004B0AE3" w:rsidRPr="00C97076" w:rsidRDefault="004B0AE3" w:rsidP="00300B33">
            <w:pPr>
              <w:rPr>
                <w:rFonts w:eastAsia="Times New Roman"/>
                <w:color w:val="000000"/>
                <w:sz w:val="22"/>
                <w:szCs w:val="22"/>
                <w:lang w:val="nl-NL"/>
              </w:rPr>
            </w:pPr>
          </w:p>
        </w:tc>
      </w:tr>
      <w:tr w:rsidR="004B0AE3" w:rsidRPr="00C97076" w:rsidTr="00300B3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4B0AE3" w:rsidRPr="00C97076" w:rsidRDefault="004B0AE3" w:rsidP="00300B33">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4B0AE3" w:rsidRPr="00C97076" w:rsidRDefault="004B0AE3" w:rsidP="00300B33">
            <w:pPr>
              <w:rPr>
                <w:rFonts w:eastAsia="Times New Roman"/>
                <w:color w:val="000000"/>
                <w:sz w:val="22"/>
                <w:szCs w:val="22"/>
                <w:lang w:val="nl-NL"/>
              </w:rPr>
            </w:pPr>
          </w:p>
        </w:tc>
      </w:tr>
      <w:tr w:rsidR="004B0AE3" w:rsidRPr="00C97076" w:rsidTr="00300B3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4B0AE3" w:rsidRPr="00C97076" w:rsidRDefault="004B0AE3" w:rsidP="00300B33">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4B0AE3" w:rsidRPr="00C97076" w:rsidRDefault="004B0AE3" w:rsidP="00300B33">
            <w:pPr>
              <w:rPr>
                <w:rFonts w:eastAsia="Times New Roman"/>
                <w:color w:val="000000"/>
                <w:sz w:val="22"/>
                <w:szCs w:val="22"/>
                <w:lang w:val="nl-NL"/>
              </w:rPr>
            </w:pPr>
          </w:p>
        </w:tc>
      </w:tr>
    </w:tbl>
    <w:p w:rsidR="004B0AE3" w:rsidRDefault="004B0AE3" w:rsidP="004B0AE3">
      <w:pPr>
        <w:rPr>
          <w:rFonts w:eastAsia="Times New Roman"/>
          <w:color w:val="000000"/>
          <w:sz w:val="22"/>
          <w:szCs w:val="22"/>
          <w:lang w:val="nl-NL"/>
        </w:rPr>
      </w:pPr>
    </w:p>
    <w:tbl>
      <w:tblPr>
        <w:tblW w:w="9000" w:type="dxa"/>
        <w:tblInd w:w="60" w:type="dxa"/>
        <w:tblLayout w:type="fixed"/>
        <w:tblCellMar>
          <w:left w:w="60" w:type="dxa"/>
          <w:right w:w="60" w:type="dxa"/>
        </w:tblCellMar>
        <w:tblLook w:val="04A0"/>
      </w:tblPr>
      <w:tblGrid>
        <w:gridCol w:w="3005"/>
        <w:gridCol w:w="5995"/>
      </w:tblGrid>
      <w:tr w:rsidR="004B0AE3" w:rsidRPr="00C97076" w:rsidTr="00300B33">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4B0AE3" w:rsidRPr="00C97076" w:rsidRDefault="004B0AE3" w:rsidP="00300B33">
            <w:pPr>
              <w:jc w:val="center"/>
              <w:rPr>
                <w:b/>
                <w:color w:val="000000"/>
                <w:sz w:val="22"/>
                <w:szCs w:val="22"/>
              </w:rPr>
            </w:pPr>
            <w:r w:rsidRPr="00C97076">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4B0AE3" w:rsidRPr="00C97076" w:rsidRDefault="004B0AE3" w:rsidP="00300B33">
            <w:pPr>
              <w:jc w:val="center"/>
              <w:rPr>
                <w:b/>
                <w:color w:val="000000"/>
                <w:sz w:val="22"/>
                <w:szCs w:val="22"/>
              </w:rPr>
            </w:pPr>
            <w:proofErr w:type="spellStart"/>
            <w:r w:rsidRPr="00C97076">
              <w:rPr>
                <w:b/>
                <w:color w:val="000000"/>
                <w:sz w:val="22"/>
                <w:szCs w:val="22"/>
              </w:rPr>
              <w:t>Definitie</w:t>
            </w:r>
            <w:proofErr w:type="spellEnd"/>
          </w:p>
        </w:tc>
      </w:tr>
      <w:tr w:rsidR="004B0AE3" w:rsidRPr="00C97076" w:rsidTr="00300B33">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4B0AE3" w:rsidRPr="00C97076" w:rsidRDefault="004B0AE3" w:rsidP="00300B33">
            <w:pPr>
              <w:rPr>
                <w:rFonts w:eastAsia="Times New Roman"/>
                <w:color w:val="000000"/>
                <w:sz w:val="22"/>
                <w:szCs w:val="22"/>
                <w:lang w:val="nl-NL"/>
              </w:rPr>
            </w:pPr>
            <w:r w:rsidRPr="00C97076">
              <w:rPr>
                <w:rFonts w:eastAsia="Times New Roman"/>
                <w:color w:val="000000"/>
                <w:sz w:val="22"/>
                <w:szCs w:val="22"/>
                <w:lang w:val="nl-NL"/>
              </w:rPr>
              <w:t>Overzicht uitgevoerde onderzoeken, observaties, testen etc.</w:t>
            </w:r>
          </w:p>
          <w:p w:rsidR="004B0AE3" w:rsidRPr="00C97076" w:rsidRDefault="004B0AE3" w:rsidP="00300B33">
            <w:pPr>
              <w:rPr>
                <w:rFonts w:eastAsia="Times New Roman"/>
                <w:color w:val="000000"/>
                <w:sz w:val="22"/>
                <w:szCs w:val="22"/>
              </w:rPr>
            </w:pPr>
            <w:r w:rsidRPr="00C97076">
              <w:rPr>
                <w:rFonts w:eastAsia="Times New Roman"/>
                <w:i/>
                <w:color w:val="000000"/>
                <w:sz w:val="22"/>
                <w:szCs w:val="22"/>
              </w:rPr>
              <w:t>GGZ NL: CPO00011</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4B0AE3" w:rsidRPr="00C97076" w:rsidRDefault="004B0AE3" w:rsidP="00300B33">
            <w:pPr>
              <w:rPr>
                <w:rFonts w:eastAsia="Times New Roman"/>
                <w:color w:val="000000"/>
                <w:sz w:val="22"/>
                <w:szCs w:val="22"/>
                <w:lang w:val="nl-NL"/>
              </w:rPr>
            </w:pPr>
            <w:r w:rsidRPr="00C97076">
              <w:rPr>
                <w:rFonts w:eastAsia="Times New Roman"/>
                <w:color w:val="000000"/>
                <w:sz w:val="22"/>
                <w:szCs w:val="22"/>
                <w:lang w:val="nl-NL"/>
              </w:rPr>
              <w:t xml:space="preserve">Container van het concept Overzicht onderzoeken. Deze container bevat alle gegevenselementen van het concept voor elk onderzoek waarvoor het wordt toegepast. </w:t>
            </w:r>
          </w:p>
          <w:p w:rsidR="004B0AE3" w:rsidRPr="00C97076" w:rsidRDefault="004B0AE3" w:rsidP="00300B33">
            <w:pPr>
              <w:rPr>
                <w:rFonts w:eastAsia="Times New Roman"/>
                <w:color w:val="000000"/>
                <w:sz w:val="22"/>
                <w:szCs w:val="22"/>
                <w:lang w:val="nl-NL"/>
              </w:rPr>
            </w:pPr>
            <w:r w:rsidRPr="00C97076">
              <w:rPr>
                <w:rFonts w:eastAsia="Times New Roman"/>
                <w:color w:val="000000"/>
                <w:sz w:val="22"/>
                <w:szCs w:val="22"/>
                <w:lang w:val="nl-NL"/>
              </w:rPr>
              <w:t>De container komt minimaal 1 keer voor.</w:t>
            </w:r>
          </w:p>
          <w:p w:rsidR="004B0AE3" w:rsidRPr="00C97076" w:rsidRDefault="004B0AE3" w:rsidP="00300B33">
            <w:pPr>
              <w:rPr>
                <w:rFonts w:eastAsia="Times New Roman"/>
                <w:color w:val="000000"/>
                <w:sz w:val="22"/>
                <w:szCs w:val="22"/>
                <w:lang w:val="nl-NL"/>
              </w:rPr>
            </w:pPr>
          </w:p>
          <w:p w:rsidR="004B0AE3" w:rsidRPr="00C97076" w:rsidRDefault="004B0AE3" w:rsidP="00300B33">
            <w:pPr>
              <w:rPr>
                <w:rFonts w:eastAsia="Times New Roman"/>
                <w:color w:val="000000"/>
                <w:sz w:val="22"/>
                <w:szCs w:val="22"/>
                <w:lang w:val="nl-NL"/>
              </w:rPr>
            </w:pPr>
          </w:p>
        </w:tc>
      </w:tr>
      <w:tr w:rsidR="004B0AE3" w:rsidRPr="00C97076" w:rsidTr="00300B3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4B0AE3" w:rsidRPr="00C97076" w:rsidRDefault="004B0AE3" w:rsidP="00300B33">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4B0AE3" w:rsidRPr="00C97076" w:rsidRDefault="004B0AE3" w:rsidP="00300B33">
            <w:pPr>
              <w:rPr>
                <w:rFonts w:eastAsia="Times New Roman"/>
                <w:color w:val="000000"/>
                <w:sz w:val="22"/>
                <w:szCs w:val="22"/>
                <w:lang w:val="nl-NL"/>
              </w:rPr>
            </w:pPr>
          </w:p>
        </w:tc>
      </w:tr>
      <w:tr w:rsidR="004B0AE3" w:rsidRPr="00C97076" w:rsidTr="00300B3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4B0AE3" w:rsidRPr="00C97076" w:rsidRDefault="004B0AE3" w:rsidP="00300B33">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4B0AE3" w:rsidRPr="00C97076" w:rsidRDefault="004B0AE3" w:rsidP="00300B33">
            <w:pPr>
              <w:rPr>
                <w:rFonts w:eastAsia="Times New Roman"/>
                <w:color w:val="000000"/>
                <w:sz w:val="22"/>
                <w:szCs w:val="22"/>
                <w:lang w:val="nl-NL"/>
              </w:rPr>
            </w:pPr>
          </w:p>
        </w:tc>
      </w:tr>
    </w:tbl>
    <w:p w:rsidR="004B0AE3" w:rsidRPr="004B0AE3" w:rsidRDefault="004B0AE3">
      <w:pPr>
        <w:rPr>
          <w:rFonts w:eastAsia="Times New Roman"/>
          <w:color w:val="000000"/>
          <w:sz w:val="22"/>
          <w:szCs w:val="22"/>
          <w:lang w:val="nl-NL"/>
        </w:rPr>
      </w:pPr>
    </w:p>
    <w:tbl>
      <w:tblPr>
        <w:tblW w:w="9000" w:type="dxa"/>
        <w:tblInd w:w="60" w:type="dxa"/>
        <w:tblLayout w:type="fixed"/>
        <w:tblCellMar>
          <w:left w:w="60" w:type="dxa"/>
          <w:right w:w="60" w:type="dxa"/>
        </w:tblCellMar>
        <w:tblLook w:val="04A0"/>
      </w:tblPr>
      <w:tblGrid>
        <w:gridCol w:w="3005"/>
        <w:gridCol w:w="5995"/>
      </w:tblGrid>
      <w:tr w:rsidR="005D11F9" w:rsidRPr="00C97076">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5D11F9" w:rsidRPr="00C97076" w:rsidRDefault="008810F7">
            <w:pPr>
              <w:jc w:val="center"/>
              <w:rPr>
                <w:b/>
                <w:color w:val="000000"/>
                <w:sz w:val="22"/>
                <w:szCs w:val="22"/>
              </w:rPr>
            </w:pPr>
            <w:r w:rsidRPr="00C97076">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5D11F9" w:rsidRPr="00C97076" w:rsidRDefault="008810F7">
            <w:pPr>
              <w:jc w:val="center"/>
              <w:rPr>
                <w:b/>
                <w:color w:val="000000"/>
                <w:sz w:val="22"/>
                <w:szCs w:val="22"/>
              </w:rPr>
            </w:pPr>
            <w:proofErr w:type="spellStart"/>
            <w:r w:rsidRPr="00C97076">
              <w:rPr>
                <w:b/>
                <w:color w:val="000000"/>
                <w:sz w:val="22"/>
                <w:szCs w:val="22"/>
              </w:rPr>
              <w:t>Definitie</w:t>
            </w:r>
            <w:proofErr w:type="spellEnd"/>
          </w:p>
        </w:tc>
      </w:tr>
      <w:tr w:rsidR="005D11F9" w:rsidRPr="004B0AE3">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D11F9" w:rsidRPr="00C97076" w:rsidRDefault="008810F7">
            <w:pPr>
              <w:rPr>
                <w:rFonts w:eastAsia="Times New Roman"/>
                <w:color w:val="000000"/>
                <w:sz w:val="22"/>
                <w:szCs w:val="22"/>
              </w:rPr>
            </w:pPr>
            <w:r w:rsidRPr="00C97076">
              <w:rPr>
                <w:rFonts w:eastAsia="Times New Roman"/>
                <w:color w:val="000000"/>
                <w:sz w:val="22"/>
                <w:szCs w:val="22"/>
              </w:rPr>
              <w:t xml:space="preserve">Information Model : </w:t>
            </w:r>
            <w:proofErr w:type="spellStart"/>
            <w:r w:rsidRPr="00C97076">
              <w:rPr>
                <w:rFonts w:eastAsia="Times New Roman"/>
                <w:color w:val="000000"/>
                <w:sz w:val="22"/>
                <w:szCs w:val="22"/>
              </w:rPr>
              <w:t>Probleem</w:t>
            </w:r>
            <w:proofErr w:type="spellEnd"/>
          </w:p>
          <w:p w:rsidR="005D11F9" w:rsidRPr="00C97076" w:rsidRDefault="008810F7">
            <w:pPr>
              <w:rPr>
                <w:rFonts w:eastAsia="Times New Roman"/>
                <w:color w:val="000000"/>
                <w:sz w:val="22"/>
                <w:szCs w:val="22"/>
              </w:rPr>
            </w:pPr>
            <w:r w:rsidRPr="00C97076">
              <w:rPr>
                <w:rFonts w:eastAsia="Times New Roman"/>
                <w:i/>
                <w:color w:val="000000"/>
                <w:sz w:val="22"/>
                <w:szCs w:val="22"/>
              </w:rPr>
              <w:t>GGZNL: CBP001</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D11F9" w:rsidRPr="00C97076" w:rsidRDefault="008810F7">
            <w:pPr>
              <w:rPr>
                <w:rFonts w:eastAsia="Times New Roman"/>
                <w:color w:val="000000"/>
                <w:sz w:val="22"/>
                <w:szCs w:val="22"/>
                <w:lang w:val="nl-NL"/>
              </w:rPr>
            </w:pPr>
            <w:r w:rsidRPr="00C97076">
              <w:rPr>
                <w:rFonts w:eastAsia="Times New Roman"/>
                <w:color w:val="000000"/>
                <w:sz w:val="22"/>
                <w:szCs w:val="22"/>
                <w:lang w:val="nl-NL"/>
              </w:rPr>
              <w:t>Rootconcept van de bouwsteen Probleem.</w:t>
            </w:r>
          </w:p>
          <w:p w:rsidR="005D11F9" w:rsidRPr="004B0AE3" w:rsidRDefault="008810F7" w:rsidP="004B0AE3">
            <w:pPr>
              <w:rPr>
                <w:rFonts w:eastAsia="Times New Roman"/>
                <w:color w:val="000000"/>
                <w:sz w:val="22"/>
                <w:szCs w:val="22"/>
                <w:lang w:val="nl-NL"/>
              </w:rPr>
            </w:pPr>
            <w:r w:rsidRPr="00C97076">
              <w:rPr>
                <w:rFonts w:eastAsia="Times New Roman"/>
                <w:color w:val="000000"/>
                <w:sz w:val="22"/>
                <w:szCs w:val="22"/>
                <w:lang w:val="nl-NL"/>
              </w:rPr>
              <w:t>Een probleem beschrijft een toestand met betrekking tot de gezondheid en/of het welzijn van een individu. Deze toestand kan zijn benoemd door de patiënt zelf (een klacht), of door zijn of haar zorgverlener (onder andere een diagnose</w:t>
            </w:r>
            <w:r w:rsidR="004B0AE3">
              <w:rPr>
                <w:rFonts w:eastAsia="Times New Roman"/>
                <w:color w:val="000000"/>
                <w:sz w:val="22"/>
                <w:szCs w:val="22"/>
                <w:lang w:val="nl-NL"/>
              </w:rPr>
              <w:t>).</w:t>
            </w:r>
          </w:p>
          <w:p w:rsidR="005D11F9" w:rsidRPr="004B0AE3" w:rsidRDefault="005D11F9">
            <w:pPr>
              <w:rPr>
                <w:rFonts w:eastAsia="Times New Roman"/>
                <w:color w:val="000000"/>
                <w:sz w:val="22"/>
                <w:szCs w:val="22"/>
                <w:lang w:val="nl-NL"/>
              </w:rPr>
            </w:pPr>
          </w:p>
          <w:p w:rsidR="005D11F9" w:rsidRPr="004B0AE3" w:rsidRDefault="005D11F9">
            <w:pPr>
              <w:rPr>
                <w:rFonts w:eastAsia="Times New Roman"/>
                <w:color w:val="000000"/>
                <w:sz w:val="22"/>
                <w:szCs w:val="22"/>
                <w:lang w:val="nl-NL"/>
              </w:rPr>
            </w:pPr>
          </w:p>
          <w:p w:rsidR="005D11F9" w:rsidRPr="004B0AE3" w:rsidRDefault="005D11F9">
            <w:pPr>
              <w:rPr>
                <w:rFonts w:eastAsia="Times New Roman"/>
                <w:color w:val="000000"/>
                <w:sz w:val="22"/>
                <w:szCs w:val="22"/>
                <w:lang w:val="nl-NL"/>
              </w:rPr>
            </w:pPr>
          </w:p>
        </w:tc>
      </w:tr>
      <w:tr w:rsidR="005D11F9" w:rsidRPr="004B0AE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D11F9" w:rsidRPr="004B0AE3" w:rsidRDefault="005D11F9">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D11F9" w:rsidRPr="004B0AE3" w:rsidRDefault="005D11F9">
            <w:pPr>
              <w:rPr>
                <w:rFonts w:eastAsia="Times New Roman"/>
                <w:color w:val="000000"/>
                <w:sz w:val="22"/>
                <w:szCs w:val="22"/>
                <w:lang w:val="nl-NL"/>
              </w:rPr>
            </w:pPr>
          </w:p>
        </w:tc>
      </w:tr>
      <w:tr w:rsidR="005D11F9" w:rsidRPr="004B0AE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D11F9" w:rsidRPr="004B0AE3" w:rsidRDefault="005D11F9">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D11F9" w:rsidRPr="004B0AE3" w:rsidRDefault="005D11F9">
            <w:pPr>
              <w:rPr>
                <w:rFonts w:eastAsia="Times New Roman"/>
                <w:color w:val="000000"/>
                <w:sz w:val="22"/>
                <w:szCs w:val="22"/>
                <w:lang w:val="nl-NL"/>
              </w:rPr>
            </w:pPr>
          </w:p>
        </w:tc>
      </w:tr>
    </w:tbl>
    <w:p w:rsidR="005D11F9" w:rsidRPr="004B0AE3" w:rsidRDefault="005D11F9">
      <w:pPr>
        <w:rPr>
          <w:rFonts w:eastAsia="Times New Roman"/>
          <w:color w:val="000000"/>
          <w:sz w:val="22"/>
          <w:szCs w:val="22"/>
          <w:lang w:val="nl-NL"/>
        </w:rPr>
      </w:pPr>
    </w:p>
    <w:tbl>
      <w:tblPr>
        <w:tblW w:w="9000" w:type="dxa"/>
        <w:tblInd w:w="60" w:type="dxa"/>
        <w:tblLayout w:type="fixed"/>
        <w:tblCellMar>
          <w:left w:w="60" w:type="dxa"/>
          <w:right w:w="60" w:type="dxa"/>
        </w:tblCellMar>
        <w:tblLook w:val="04A0"/>
      </w:tblPr>
      <w:tblGrid>
        <w:gridCol w:w="3005"/>
        <w:gridCol w:w="5995"/>
      </w:tblGrid>
      <w:tr w:rsidR="005D11F9" w:rsidRPr="00C97076">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5D11F9" w:rsidRPr="00C97076" w:rsidRDefault="008810F7">
            <w:pPr>
              <w:jc w:val="center"/>
              <w:rPr>
                <w:b/>
                <w:color w:val="000000"/>
                <w:sz w:val="22"/>
                <w:szCs w:val="22"/>
              </w:rPr>
            </w:pPr>
            <w:r w:rsidRPr="00C97076">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5D11F9" w:rsidRPr="00C97076" w:rsidRDefault="008810F7">
            <w:pPr>
              <w:jc w:val="center"/>
              <w:rPr>
                <w:b/>
                <w:color w:val="000000"/>
                <w:sz w:val="22"/>
                <w:szCs w:val="22"/>
              </w:rPr>
            </w:pPr>
            <w:proofErr w:type="spellStart"/>
            <w:r w:rsidRPr="00C97076">
              <w:rPr>
                <w:b/>
                <w:color w:val="000000"/>
                <w:sz w:val="22"/>
                <w:szCs w:val="22"/>
              </w:rPr>
              <w:t>Definitie</w:t>
            </w:r>
            <w:proofErr w:type="spellEnd"/>
          </w:p>
        </w:tc>
      </w:tr>
      <w:tr w:rsidR="005D11F9" w:rsidRPr="00C97076">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D11F9" w:rsidRPr="00C97076" w:rsidRDefault="008810F7">
            <w:pPr>
              <w:rPr>
                <w:rFonts w:eastAsia="Times New Roman"/>
                <w:color w:val="000000"/>
                <w:sz w:val="22"/>
                <w:szCs w:val="22"/>
              </w:rPr>
            </w:pPr>
            <w:r w:rsidRPr="00C97076">
              <w:rPr>
                <w:rFonts w:eastAsia="Times New Roman"/>
                <w:color w:val="000000"/>
                <w:sz w:val="22"/>
                <w:szCs w:val="22"/>
              </w:rPr>
              <w:t xml:space="preserve">Information Model: </w:t>
            </w:r>
            <w:proofErr w:type="spellStart"/>
            <w:r w:rsidRPr="00C97076">
              <w:rPr>
                <w:rFonts w:eastAsia="Times New Roman"/>
                <w:color w:val="000000"/>
                <w:sz w:val="22"/>
                <w:szCs w:val="22"/>
              </w:rPr>
              <w:t>Algemene</w:t>
            </w:r>
            <w:proofErr w:type="spellEnd"/>
            <w:r w:rsidRPr="00C97076">
              <w:rPr>
                <w:rFonts w:eastAsia="Times New Roman"/>
                <w:color w:val="000000"/>
                <w:sz w:val="22"/>
                <w:szCs w:val="22"/>
              </w:rPr>
              <w:t xml:space="preserve"> Meting</w:t>
            </w:r>
          </w:p>
          <w:p w:rsidR="005D11F9" w:rsidRPr="00C97076" w:rsidRDefault="005D11F9">
            <w:pPr>
              <w:rPr>
                <w:rFonts w:eastAsia="Times New Roman"/>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D11F9" w:rsidRPr="00C97076" w:rsidRDefault="008810F7">
            <w:pPr>
              <w:rPr>
                <w:rFonts w:eastAsia="Times New Roman"/>
                <w:color w:val="000000"/>
                <w:sz w:val="22"/>
                <w:szCs w:val="22"/>
              </w:rPr>
            </w:pPr>
            <w:r w:rsidRPr="00C97076">
              <w:rPr>
                <w:rFonts w:eastAsia="Times New Roman"/>
                <w:color w:val="000000"/>
                <w:sz w:val="22"/>
                <w:szCs w:val="22"/>
                <w:lang w:val="nl-NL"/>
              </w:rPr>
              <w:t xml:space="preserve">Rootconcept van de bouwsteen </w:t>
            </w:r>
            <w:proofErr w:type="spellStart"/>
            <w:r w:rsidRPr="00C97076">
              <w:rPr>
                <w:rFonts w:eastAsia="Times New Roman"/>
                <w:color w:val="000000"/>
                <w:sz w:val="22"/>
                <w:szCs w:val="22"/>
                <w:lang w:val="nl-NL"/>
              </w:rPr>
              <w:t>AlgemeneMeting</w:t>
            </w:r>
            <w:proofErr w:type="spellEnd"/>
            <w:r w:rsidRPr="00C97076">
              <w:rPr>
                <w:rFonts w:eastAsia="Times New Roman"/>
                <w:color w:val="000000"/>
                <w:sz w:val="22"/>
                <w:szCs w:val="22"/>
                <w:lang w:val="nl-NL"/>
              </w:rPr>
              <w:t xml:space="preserve">. Dit rootconcept bevat alle gegevenselementen van de bouwsteen </w:t>
            </w:r>
            <w:proofErr w:type="spellStart"/>
            <w:r w:rsidRPr="00C97076">
              <w:rPr>
                <w:rFonts w:eastAsia="Times New Roman"/>
                <w:color w:val="000000"/>
                <w:sz w:val="22"/>
                <w:szCs w:val="22"/>
                <w:lang w:val="nl-NL"/>
              </w:rPr>
              <w:t>AlgemeneMeting</w:t>
            </w:r>
            <w:proofErr w:type="spellEnd"/>
            <w:r w:rsidRPr="00C97076">
              <w:rPr>
                <w:rFonts w:eastAsia="Times New Roman"/>
                <w:color w:val="000000"/>
                <w:sz w:val="22"/>
                <w:szCs w:val="22"/>
                <w:lang w:val="nl-NL"/>
              </w:rPr>
              <w:t xml:space="preserve">. </w:t>
            </w:r>
            <w:proofErr w:type="spellStart"/>
            <w:r w:rsidRPr="00C97076">
              <w:rPr>
                <w:rFonts w:eastAsia="Times New Roman"/>
                <w:color w:val="000000"/>
                <w:sz w:val="22"/>
                <w:szCs w:val="22"/>
              </w:rPr>
              <w:t>Alle</w:t>
            </w:r>
            <w:proofErr w:type="spellEnd"/>
            <w:r w:rsidRPr="00C97076">
              <w:rPr>
                <w:rFonts w:eastAsia="Times New Roman"/>
                <w:color w:val="000000"/>
                <w:sz w:val="22"/>
                <w:szCs w:val="22"/>
              </w:rPr>
              <w:t xml:space="preserve"> </w:t>
            </w:r>
            <w:proofErr w:type="spellStart"/>
            <w:r w:rsidRPr="00C97076">
              <w:rPr>
                <w:rFonts w:eastAsia="Times New Roman"/>
                <w:color w:val="000000"/>
                <w:sz w:val="22"/>
                <w:szCs w:val="22"/>
              </w:rPr>
              <w:t>vormen</w:t>
            </w:r>
            <w:proofErr w:type="spellEnd"/>
            <w:r w:rsidRPr="00C97076">
              <w:rPr>
                <w:rFonts w:eastAsia="Times New Roman"/>
                <w:color w:val="000000"/>
                <w:sz w:val="22"/>
                <w:szCs w:val="22"/>
              </w:rPr>
              <w:t xml:space="preserve"> van </w:t>
            </w:r>
            <w:proofErr w:type="spellStart"/>
            <w:r w:rsidRPr="00C97076">
              <w:rPr>
                <w:rFonts w:eastAsia="Times New Roman"/>
                <w:color w:val="000000"/>
                <w:sz w:val="22"/>
                <w:szCs w:val="22"/>
              </w:rPr>
              <w:t>algemene</w:t>
            </w:r>
            <w:proofErr w:type="spellEnd"/>
            <w:r w:rsidRPr="00C97076">
              <w:rPr>
                <w:rFonts w:eastAsia="Times New Roman"/>
                <w:color w:val="000000"/>
                <w:sz w:val="22"/>
                <w:szCs w:val="22"/>
              </w:rPr>
              <w:t xml:space="preserve"> meting </w:t>
            </w:r>
            <w:proofErr w:type="spellStart"/>
            <w:r w:rsidRPr="00C97076">
              <w:rPr>
                <w:rFonts w:eastAsia="Times New Roman"/>
                <w:color w:val="000000"/>
                <w:sz w:val="22"/>
                <w:szCs w:val="22"/>
              </w:rPr>
              <w:t>kunnen</w:t>
            </w:r>
            <w:proofErr w:type="spellEnd"/>
            <w:r w:rsidRPr="00C97076">
              <w:rPr>
                <w:rFonts w:eastAsia="Times New Roman"/>
                <w:color w:val="000000"/>
                <w:sz w:val="22"/>
                <w:szCs w:val="22"/>
              </w:rPr>
              <w:t xml:space="preserve"> </w:t>
            </w:r>
            <w:proofErr w:type="spellStart"/>
            <w:r w:rsidRPr="00C97076">
              <w:rPr>
                <w:rFonts w:eastAsia="Times New Roman"/>
                <w:color w:val="000000"/>
                <w:sz w:val="22"/>
                <w:szCs w:val="22"/>
              </w:rPr>
              <w:t>hier</w:t>
            </w:r>
            <w:proofErr w:type="spellEnd"/>
            <w:r w:rsidRPr="00C97076">
              <w:rPr>
                <w:rFonts w:eastAsia="Times New Roman"/>
                <w:color w:val="000000"/>
                <w:sz w:val="22"/>
                <w:szCs w:val="22"/>
              </w:rPr>
              <w:t xml:space="preserve"> </w:t>
            </w:r>
            <w:proofErr w:type="spellStart"/>
            <w:r w:rsidRPr="00C97076">
              <w:rPr>
                <w:rFonts w:eastAsia="Times New Roman"/>
                <w:color w:val="000000"/>
                <w:sz w:val="22"/>
                <w:szCs w:val="22"/>
              </w:rPr>
              <w:t>worden</w:t>
            </w:r>
            <w:proofErr w:type="spellEnd"/>
            <w:r w:rsidRPr="00C97076">
              <w:rPr>
                <w:rFonts w:eastAsia="Times New Roman"/>
                <w:color w:val="000000"/>
                <w:sz w:val="22"/>
                <w:szCs w:val="22"/>
              </w:rPr>
              <w:t xml:space="preserve"> </w:t>
            </w:r>
            <w:proofErr w:type="spellStart"/>
            <w:r w:rsidRPr="00C97076">
              <w:rPr>
                <w:rFonts w:eastAsia="Times New Roman"/>
                <w:color w:val="000000"/>
                <w:sz w:val="22"/>
                <w:szCs w:val="22"/>
              </w:rPr>
              <w:t>toegepast</w:t>
            </w:r>
            <w:proofErr w:type="spellEnd"/>
            <w:r w:rsidRPr="00C97076">
              <w:rPr>
                <w:rFonts w:eastAsia="Times New Roman"/>
                <w:color w:val="000000"/>
                <w:sz w:val="22"/>
                <w:szCs w:val="22"/>
              </w:rPr>
              <w:t xml:space="preserve">. </w:t>
            </w:r>
          </w:p>
          <w:p w:rsidR="005D11F9" w:rsidRPr="00C97076" w:rsidRDefault="005D11F9">
            <w:pPr>
              <w:rPr>
                <w:rFonts w:eastAsia="Times New Roman"/>
                <w:color w:val="000000"/>
                <w:sz w:val="22"/>
                <w:szCs w:val="22"/>
              </w:rPr>
            </w:pPr>
          </w:p>
          <w:p w:rsidR="005D11F9" w:rsidRPr="00C97076" w:rsidRDefault="005D11F9">
            <w:pPr>
              <w:rPr>
                <w:rFonts w:eastAsia="Times New Roman"/>
                <w:color w:val="000000"/>
                <w:sz w:val="22"/>
                <w:szCs w:val="22"/>
              </w:rPr>
            </w:pPr>
          </w:p>
        </w:tc>
      </w:tr>
      <w:tr w:rsidR="005D11F9" w:rsidRPr="00C97076">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D11F9" w:rsidRPr="00C97076" w:rsidRDefault="005D11F9">
            <w:pPr>
              <w:rPr>
                <w:rFonts w:eastAsia="Times New Roman"/>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D11F9" w:rsidRPr="00C97076" w:rsidRDefault="005D11F9">
            <w:pPr>
              <w:rPr>
                <w:rFonts w:eastAsia="Times New Roman"/>
                <w:color w:val="000000"/>
                <w:sz w:val="22"/>
                <w:szCs w:val="22"/>
              </w:rPr>
            </w:pPr>
          </w:p>
        </w:tc>
      </w:tr>
      <w:tr w:rsidR="005D11F9" w:rsidRPr="00C97076">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D11F9" w:rsidRPr="00C97076" w:rsidRDefault="005D11F9">
            <w:pPr>
              <w:rPr>
                <w:rFonts w:eastAsia="Times New Roman"/>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D11F9" w:rsidRPr="00C97076" w:rsidRDefault="005D11F9">
            <w:pPr>
              <w:rPr>
                <w:rFonts w:eastAsia="Times New Roman"/>
                <w:color w:val="000000"/>
                <w:sz w:val="22"/>
                <w:szCs w:val="22"/>
              </w:rPr>
            </w:pPr>
          </w:p>
        </w:tc>
      </w:tr>
    </w:tbl>
    <w:p w:rsidR="005D11F9" w:rsidRPr="00C97076" w:rsidRDefault="005D11F9">
      <w:pPr>
        <w:rPr>
          <w:rFonts w:eastAsia="Times New Roman"/>
          <w:color w:val="000000"/>
          <w:sz w:val="22"/>
          <w:szCs w:val="22"/>
        </w:rPr>
      </w:pPr>
    </w:p>
    <w:tbl>
      <w:tblPr>
        <w:tblW w:w="9000" w:type="dxa"/>
        <w:tblInd w:w="60" w:type="dxa"/>
        <w:tblLayout w:type="fixed"/>
        <w:tblCellMar>
          <w:left w:w="60" w:type="dxa"/>
          <w:right w:w="60" w:type="dxa"/>
        </w:tblCellMar>
        <w:tblLook w:val="04A0"/>
      </w:tblPr>
      <w:tblGrid>
        <w:gridCol w:w="3005"/>
        <w:gridCol w:w="5995"/>
      </w:tblGrid>
      <w:tr w:rsidR="005D11F9" w:rsidRPr="00C97076">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5D11F9" w:rsidRPr="00C97076" w:rsidRDefault="008810F7">
            <w:pPr>
              <w:jc w:val="center"/>
              <w:rPr>
                <w:b/>
                <w:color w:val="000000"/>
                <w:sz w:val="22"/>
                <w:szCs w:val="22"/>
              </w:rPr>
            </w:pPr>
            <w:r w:rsidRPr="00C97076">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5D11F9" w:rsidRPr="00C97076" w:rsidRDefault="008810F7">
            <w:pPr>
              <w:jc w:val="center"/>
              <w:rPr>
                <w:b/>
                <w:color w:val="000000"/>
                <w:sz w:val="22"/>
                <w:szCs w:val="22"/>
              </w:rPr>
            </w:pPr>
            <w:proofErr w:type="spellStart"/>
            <w:r w:rsidRPr="00C97076">
              <w:rPr>
                <w:b/>
                <w:color w:val="000000"/>
                <w:sz w:val="22"/>
                <w:szCs w:val="22"/>
              </w:rPr>
              <w:t>Definitie</w:t>
            </w:r>
            <w:proofErr w:type="spellEnd"/>
          </w:p>
        </w:tc>
      </w:tr>
      <w:tr w:rsidR="005D11F9" w:rsidRPr="00C97076">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D11F9" w:rsidRPr="00C97076" w:rsidRDefault="008810F7">
            <w:pPr>
              <w:rPr>
                <w:rFonts w:eastAsia="Times New Roman"/>
                <w:color w:val="000000"/>
                <w:sz w:val="22"/>
                <w:szCs w:val="22"/>
              </w:rPr>
            </w:pPr>
            <w:r w:rsidRPr="00C97076">
              <w:rPr>
                <w:rFonts w:eastAsia="Times New Roman"/>
                <w:color w:val="000000"/>
                <w:sz w:val="22"/>
                <w:szCs w:val="22"/>
              </w:rPr>
              <w:t xml:space="preserve">Information Model: </w:t>
            </w:r>
            <w:proofErr w:type="spellStart"/>
            <w:r w:rsidRPr="00C97076">
              <w:rPr>
                <w:rFonts w:eastAsia="Times New Roman"/>
                <w:color w:val="000000"/>
                <w:sz w:val="22"/>
                <w:szCs w:val="22"/>
              </w:rPr>
              <w:t>LaboratoriumUItslag</w:t>
            </w:r>
            <w:proofErr w:type="spellEnd"/>
          </w:p>
          <w:p w:rsidR="005D11F9" w:rsidRPr="00C97076" w:rsidRDefault="005D11F9">
            <w:pPr>
              <w:rPr>
                <w:rFonts w:eastAsia="Times New Roman"/>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D11F9" w:rsidRPr="00C97076" w:rsidRDefault="008810F7">
            <w:pPr>
              <w:rPr>
                <w:rFonts w:eastAsia="Times New Roman"/>
                <w:color w:val="000000"/>
                <w:sz w:val="22"/>
                <w:szCs w:val="22"/>
                <w:lang w:val="nl-NL"/>
              </w:rPr>
            </w:pPr>
            <w:r w:rsidRPr="00C97076">
              <w:rPr>
                <w:rFonts w:eastAsia="Times New Roman"/>
                <w:color w:val="000000"/>
                <w:sz w:val="22"/>
                <w:szCs w:val="22"/>
                <w:lang w:val="nl-NL"/>
              </w:rPr>
              <w:lastRenderedPageBreak/>
              <w:t xml:space="preserve">Rootconcept van de bouwsteen </w:t>
            </w:r>
            <w:proofErr w:type="spellStart"/>
            <w:r w:rsidRPr="00C97076">
              <w:rPr>
                <w:rFonts w:eastAsia="Times New Roman"/>
                <w:color w:val="000000"/>
                <w:sz w:val="22"/>
                <w:szCs w:val="22"/>
                <w:lang w:val="nl-NL"/>
              </w:rPr>
              <w:t>LaboratoriumUitslag</w:t>
            </w:r>
            <w:proofErr w:type="spellEnd"/>
            <w:r w:rsidRPr="00C97076">
              <w:rPr>
                <w:rFonts w:eastAsia="Times New Roman"/>
                <w:color w:val="000000"/>
                <w:sz w:val="22"/>
                <w:szCs w:val="22"/>
                <w:lang w:val="nl-NL"/>
              </w:rPr>
              <w:t xml:space="preserve">. Dit rootconcept bevat alle gegevenselementen van de </w:t>
            </w:r>
            <w:r w:rsidRPr="00C97076">
              <w:rPr>
                <w:rFonts w:eastAsia="Times New Roman"/>
                <w:color w:val="000000"/>
                <w:sz w:val="22"/>
                <w:szCs w:val="22"/>
                <w:lang w:val="nl-NL"/>
              </w:rPr>
              <w:lastRenderedPageBreak/>
              <w:t xml:space="preserve">bouwsteen </w:t>
            </w:r>
            <w:proofErr w:type="spellStart"/>
            <w:r w:rsidRPr="00C97076">
              <w:rPr>
                <w:rFonts w:eastAsia="Times New Roman"/>
                <w:color w:val="000000"/>
                <w:sz w:val="22"/>
                <w:szCs w:val="22"/>
                <w:lang w:val="nl-NL"/>
              </w:rPr>
              <w:t>LaboratoriumUitslag</w:t>
            </w:r>
            <w:proofErr w:type="spellEnd"/>
            <w:r w:rsidRPr="00C97076">
              <w:rPr>
                <w:rFonts w:eastAsia="Times New Roman"/>
                <w:color w:val="000000"/>
                <w:sz w:val="22"/>
                <w:szCs w:val="22"/>
                <w:lang w:val="nl-NL"/>
              </w:rPr>
              <w:t>. Deze zib link kan gebruikt worden voor alle vormen van labonderzoek en uitslagen.</w:t>
            </w:r>
          </w:p>
        </w:tc>
      </w:tr>
      <w:tr w:rsidR="005D11F9" w:rsidRPr="00C97076">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D11F9" w:rsidRPr="00C97076" w:rsidRDefault="005D11F9">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D11F9" w:rsidRPr="00C97076" w:rsidRDefault="005D11F9">
            <w:pPr>
              <w:rPr>
                <w:rFonts w:eastAsia="Times New Roman"/>
                <w:color w:val="000000"/>
                <w:sz w:val="22"/>
                <w:szCs w:val="22"/>
                <w:lang w:val="nl-NL"/>
              </w:rPr>
            </w:pPr>
          </w:p>
        </w:tc>
      </w:tr>
      <w:tr w:rsidR="005D11F9" w:rsidRPr="00C97076" w:rsidTr="004B0AE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D11F9" w:rsidRPr="00C97076" w:rsidRDefault="005D11F9">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D11F9" w:rsidRPr="00C97076" w:rsidRDefault="005D11F9">
            <w:pPr>
              <w:rPr>
                <w:rFonts w:eastAsia="Times New Roman"/>
                <w:color w:val="000000"/>
                <w:sz w:val="22"/>
                <w:szCs w:val="22"/>
                <w:lang w:val="nl-NL"/>
              </w:rPr>
            </w:pPr>
          </w:p>
        </w:tc>
      </w:tr>
      <w:tr w:rsidR="005D11F9" w:rsidRPr="00C97076">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D11F9" w:rsidRPr="00C97076" w:rsidRDefault="005D11F9" w:rsidP="004B0AE3">
            <w:pPr>
              <w:rPr>
                <w:rFonts w:eastAsia="Times New Roman"/>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D11F9" w:rsidRPr="00C97076" w:rsidRDefault="005D11F9">
            <w:pPr>
              <w:rPr>
                <w:rFonts w:eastAsia="Times New Roman"/>
                <w:color w:val="000000"/>
                <w:sz w:val="22"/>
                <w:szCs w:val="22"/>
              </w:rPr>
            </w:pPr>
          </w:p>
        </w:tc>
      </w:tr>
      <w:tr w:rsidR="005D11F9" w:rsidRPr="00C97076" w:rsidTr="004B0AE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D11F9" w:rsidRPr="00C97076" w:rsidRDefault="005D11F9">
            <w:pPr>
              <w:rPr>
                <w:rFonts w:eastAsia="Times New Roman"/>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D11F9" w:rsidRPr="00C97076" w:rsidRDefault="005D11F9">
            <w:pPr>
              <w:rPr>
                <w:rFonts w:eastAsia="Times New Roman"/>
                <w:color w:val="000000"/>
                <w:sz w:val="22"/>
                <w:szCs w:val="22"/>
              </w:rPr>
            </w:pPr>
          </w:p>
        </w:tc>
      </w:tr>
      <w:tr w:rsidR="005D11F9" w:rsidRPr="00C97076">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D11F9" w:rsidRPr="00C97076" w:rsidRDefault="005D11F9">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D11F9" w:rsidRPr="00C97076" w:rsidRDefault="005D11F9">
            <w:pPr>
              <w:rPr>
                <w:rFonts w:eastAsia="Times New Roman"/>
                <w:color w:val="000000"/>
                <w:sz w:val="22"/>
                <w:szCs w:val="22"/>
                <w:lang w:val="nl-NL"/>
              </w:rPr>
            </w:pPr>
          </w:p>
        </w:tc>
      </w:tr>
      <w:tr w:rsidR="005D11F9" w:rsidRPr="00C97076" w:rsidTr="004B0AE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D11F9" w:rsidRPr="00C97076" w:rsidRDefault="005D11F9">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D11F9" w:rsidRPr="00C97076" w:rsidRDefault="005D11F9">
            <w:pPr>
              <w:rPr>
                <w:rFonts w:eastAsia="Times New Roman"/>
                <w:color w:val="000000"/>
                <w:sz w:val="22"/>
                <w:szCs w:val="22"/>
                <w:lang w:val="nl-NL"/>
              </w:rPr>
            </w:pPr>
          </w:p>
        </w:tc>
      </w:tr>
    </w:tbl>
    <w:p w:rsidR="005D11F9" w:rsidRPr="00C97076" w:rsidRDefault="005D11F9">
      <w:pPr>
        <w:rPr>
          <w:rFonts w:eastAsia="Times New Roman"/>
          <w:color w:val="000000"/>
          <w:sz w:val="22"/>
          <w:szCs w:val="22"/>
          <w:lang w:val="nl-NL"/>
        </w:rPr>
      </w:pPr>
    </w:p>
    <w:tbl>
      <w:tblPr>
        <w:tblW w:w="9000" w:type="dxa"/>
        <w:tblInd w:w="60" w:type="dxa"/>
        <w:tblLayout w:type="fixed"/>
        <w:tblCellMar>
          <w:left w:w="60" w:type="dxa"/>
          <w:right w:w="60" w:type="dxa"/>
        </w:tblCellMar>
        <w:tblLook w:val="04A0"/>
      </w:tblPr>
      <w:tblGrid>
        <w:gridCol w:w="3005"/>
        <w:gridCol w:w="5995"/>
      </w:tblGrid>
      <w:tr w:rsidR="005D11F9" w:rsidRPr="00C97076">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5D11F9" w:rsidRPr="00C97076" w:rsidRDefault="008810F7">
            <w:pPr>
              <w:jc w:val="center"/>
              <w:rPr>
                <w:b/>
                <w:color w:val="000000"/>
                <w:sz w:val="22"/>
                <w:szCs w:val="22"/>
              </w:rPr>
            </w:pPr>
            <w:r w:rsidRPr="00C97076">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5D11F9" w:rsidRPr="00C97076" w:rsidRDefault="008810F7">
            <w:pPr>
              <w:jc w:val="center"/>
              <w:rPr>
                <w:b/>
                <w:color w:val="000000"/>
                <w:sz w:val="22"/>
                <w:szCs w:val="22"/>
              </w:rPr>
            </w:pPr>
            <w:proofErr w:type="spellStart"/>
            <w:r w:rsidRPr="00C97076">
              <w:rPr>
                <w:b/>
                <w:color w:val="000000"/>
                <w:sz w:val="22"/>
                <w:szCs w:val="22"/>
              </w:rPr>
              <w:t>Definitie</w:t>
            </w:r>
            <w:proofErr w:type="spellEnd"/>
          </w:p>
        </w:tc>
      </w:tr>
      <w:tr w:rsidR="005D11F9" w:rsidRPr="00C97076">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D11F9" w:rsidRPr="00C97076" w:rsidRDefault="008810F7">
            <w:pPr>
              <w:rPr>
                <w:rFonts w:eastAsia="Times New Roman"/>
                <w:color w:val="000000"/>
                <w:sz w:val="22"/>
                <w:szCs w:val="22"/>
              </w:rPr>
            </w:pPr>
            <w:proofErr w:type="spellStart"/>
            <w:r w:rsidRPr="00C97076">
              <w:rPr>
                <w:rFonts w:eastAsia="Times New Roman"/>
                <w:color w:val="000000"/>
                <w:sz w:val="22"/>
                <w:szCs w:val="22"/>
              </w:rPr>
              <w:t>Vragenlijsten</w:t>
            </w:r>
            <w:proofErr w:type="spellEnd"/>
          </w:p>
          <w:p w:rsidR="005D11F9" w:rsidRPr="00C97076" w:rsidRDefault="005D11F9">
            <w:pPr>
              <w:rPr>
                <w:rFonts w:eastAsia="Times New Roman"/>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D11F9" w:rsidRPr="00C97076" w:rsidRDefault="008810F7">
            <w:pPr>
              <w:rPr>
                <w:rFonts w:eastAsia="Times New Roman"/>
                <w:color w:val="000000"/>
                <w:sz w:val="22"/>
                <w:szCs w:val="22"/>
              </w:rPr>
            </w:pPr>
            <w:r w:rsidRPr="00C97076">
              <w:rPr>
                <w:rFonts w:eastAsia="Times New Roman"/>
                <w:color w:val="000000"/>
                <w:sz w:val="22"/>
                <w:szCs w:val="22"/>
                <w:lang w:val="nl-NL"/>
              </w:rPr>
              <w:t xml:space="preserve">Rootconcept van een of meer bouwstenen voor vragenlijsten. Dit rootconcept staat voor alle gegevenselementen van de bouwstenen Vragenlijsten. </w:t>
            </w:r>
            <w:proofErr w:type="spellStart"/>
            <w:r w:rsidRPr="00C97076">
              <w:rPr>
                <w:rFonts w:eastAsia="Times New Roman"/>
                <w:color w:val="000000"/>
                <w:sz w:val="22"/>
                <w:szCs w:val="22"/>
              </w:rPr>
              <w:t>Alle</w:t>
            </w:r>
            <w:proofErr w:type="spellEnd"/>
            <w:r w:rsidRPr="00C97076">
              <w:rPr>
                <w:rFonts w:eastAsia="Times New Roman"/>
                <w:color w:val="000000"/>
                <w:sz w:val="22"/>
                <w:szCs w:val="22"/>
              </w:rPr>
              <w:t xml:space="preserve"> </w:t>
            </w:r>
            <w:proofErr w:type="spellStart"/>
            <w:r w:rsidRPr="00C97076">
              <w:rPr>
                <w:rFonts w:eastAsia="Times New Roman"/>
                <w:color w:val="000000"/>
                <w:sz w:val="22"/>
                <w:szCs w:val="22"/>
              </w:rPr>
              <w:t>vormen</w:t>
            </w:r>
            <w:proofErr w:type="spellEnd"/>
            <w:r w:rsidRPr="00C97076">
              <w:rPr>
                <w:rFonts w:eastAsia="Times New Roman"/>
                <w:color w:val="000000"/>
                <w:sz w:val="22"/>
                <w:szCs w:val="22"/>
              </w:rPr>
              <w:t xml:space="preserve"> van </w:t>
            </w:r>
            <w:proofErr w:type="spellStart"/>
            <w:r w:rsidRPr="00C97076">
              <w:rPr>
                <w:rFonts w:eastAsia="Times New Roman"/>
                <w:color w:val="000000"/>
                <w:sz w:val="22"/>
                <w:szCs w:val="22"/>
              </w:rPr>
              <w:t>vragenlijsten</w:t>
            </w:r>
            <w:proofErr w:type="spellEnd"/>
            <w:r w:rsidRPr="00C97076">
              <w:rPr>
                <w:rFonts w:eastAsia="Times New Roman"/>
                <w:color w:val="000000"/>
                <w:sz w:val="22"/>
                <w:szCs w:val="22"/>
              </w:rPr>
              <w:t xml:space="preserve"> </w:t>
            </w:r>
            <w:proofErr w:type="spellStart"/>
            <w:r w:rsidRPr="00C97076">
              <w:rPr>
                <w:rFonts w:eastAsia="Times New Roman"/>
                <w:color w:val="000000"/>
                <w:sz w:val="22"/>
                <w:szCs w:val="22"/>
              </w:rPr>
              <w:t>kunnen</w:t>
            </w:r>
            <w:proofErr w:type="spellEnd"/>
            <w:r w:rsidRPr="00C97076">
              <w:rPr>
                <w:rFonts w:eastAsia="Times New Roman"/>
                <w:color w:val="000000"/>
                <w:sz w:val="22"/>
                <w:szCs w:val="22"/>
              </w:rPr>
              <w:t xml:space="preserve"> </w:t>
            </w:r>
            <w:proofErr w:type="spellStart"/>
            <w:r w:rsidRPr="00C97076">
              <w:rPr>
                <w:rFonts w:eastAsia="Times New Roman"/>
                <w:color w:val="000000"/>
                <w:sz w:val="22"/>
                <w:szCs w:val="22"/>
              </w:rPr>
              <w:t>hier</w:t>
            </w:r>
            <w:proofErr w:type="spellEnd"/>
            <w:r w:rsidRPr="00C97076">
              <w:rPr>
                <w:rFonts w:eastAsia="Times New Roman"/>
                <w:color w:val="000000"/>
                <w:sz w:val="22"/>
                <w:szCs w:val="22"/>
              </w:rPr>
              <w:t xml:space="preserve"> </w:t>
            </w:r>
            <w:proofErr w:type="spellStart"/>
            <w:r w:rsidRPr="00C97076">
              <w:rPr>
                <w:rFonts w:eastAsia="Times New Roman"/>
                <w:color w:val="000000"/>
                <w:sz w:val="22"/>
                <w:szCs w:val="22"/>
              </w:rPr>
              <w:t>worden</w:t>
            </w:r>
            <w:proofErr w:type="spellEnd"/>
            <w:r w:rsidRPr="00C97076">
              <w:rPr>
                <w:rFonts w:eastAsia="Times New Roman"/>
                <w:color w:val="000000"/>
                <w:sz w:val="22"/>
                <w:szCs w:val="22"/>
              </w:rPr>
              <w:t xml:space="preserve"> </w:t>
            </w:r>
            <w:proofErr w:type="spellStart"/>
            <w:r w:rsidRPr="00C97076">
              <w:rPr>
                <w:rFonts w:eastAsia="Times New Roman"/>
                <w:color w:val="000000"/>
                <w:sz w:val="22"/>
                <w:szCs w:val="22"/>
              </w:rPr>
              <w:t>toegepast</w:t>
            </w:r>
            <w:proofErr w:type="spellEnd"/>
            <w:r w:rsidRPr="00C97076">
              <w:rPr>
                <w:rFonts w:eastAsia="Times New Roman"/>
                <w:color w:val="000000"/>
                <w:sz w:val="22"/>
                <w:szCs w:val="22"/>
              </w:rPr>
              <w:t xml:space="preserve">. </w:t>
            </w:r>
          </w:p>
          <w:p w:rsidR="005D11F9" w:rsidRPr="00C97076" w:rsidRDefault="005D11F9">
            <w:pPr>
              <w:rPr>
                <w:rFonts w:eastAsia="Times New Roman"/>
                <w:color w:val="000000"/>
                <w:sz w:val="22"/>
                <w:szCs w:val="22"/>
              </w:rPr>
            </w:pPr>
          </w:p>
          <w:p w:rsidR="005D11F9" w:rsidRPr="00C97076" w:rsidRDefault="005D11F9">
            <w:pPr>
              <w:rPr>
                <w:rFonts w:eastAsia="Times New Roman"/>
                <w:color w:val="000000"/>
                <w:sz w:val="22"/>
                <w:szCs w:val="22"/>
              </w:rPr>
            </w:pPr>
          </w:p>
        </w:tc>
      </w:tr>
      <w:tr w:rsidR="005D11F9" w:rsidRPr="00C97076">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D11F9" w:rsidRPr="00C97076" w:rsidRDefault="005D11F9">
            <w:pPr>
              <w:rPr>
                <w:rFonts w:eastAsia="Times New Roman"/>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D11F9" w:rsidRPr="00C97076" w:rsidRDefault="005D11F9">
            <w:pPr>
              <w:rPr>
                <w:rFonts w:eastAsia="Times New Roman"/>
                <w:color w:val="000000"/>
                <w:sz w:val="22"/>
                <w:szCs w:val="22"/>
              </w:rPr>
            </w:pPr>
          </w:p>
        </w:tc>
      </w:tr>
      <w:tr w:rsidR="005D11F9" w:rsidRPr="00C97076">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D11F9" w:rsidRPr="00C97076" w:rsidRDefault="005D11F9">
            <w:pPr>
              <w:rPr>
                <w:rFonts w:eastAsia="Times New Roman"/>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D11F9" w:rsidRPr="00C97076" w:rsidRDefault="005D11F9">
            <w:pPr>
              <w:rPr>
                <w:rFonts w:eastAsia="Times New Roman"/>
                <w:color w:val="000000"/>
                <w:sz w:val="22"/>
                <w:szCs w:val="22"/>
              </w:rPr>
            </w:pPr>
          </w:p>
        </w:tc>
      </w:tr>
    </w:tbl>
    <w:p w:rsidR="005D11F9" w:rsidRPr="00C97076" w:rsidRDefault="005D11F9">
      <w:pPr>
        <w:rPr>
          <w:rFonts w:eastAsia="Times New Roman"/>
          <w:color w:val="000000"/>
          <w:sz w:val="22"/>
          <w:szCs w:val="22"/>
        </w:rPr>
      </w:pPr>
    </w:p>
    <w:tbl>
      <w:tblPr>
        <w:tblW w:w="9000" w:type="dxa"/>
        <w:tblInd w:w="60" w:type="dxa"/>
        <w:tblLayout w:type="fixed"/>
        <w:tblCellMar>
          <w:left w:w="60" w:type="dxa"/>
          <w:right w:w="60" w:type="dxa"/>
        </w:tblCellMar>
        <w:tblLook w:val="04A0"/>
      </w:tblPr>
      <w:tblGrid>
        <w:gridCol w:w="3005"/>
        <w:gridCol w:w="5995"/>
      </w:tblGrid>
      <w:tr w:rsidR="005D11F9" w:rsidRPr="00C97076">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5D11F9" w:rsidRPr="00C97076" w:rsidRDefault="008810F7">
            <w:pPr>
              <w:jc w:val="center"/>
              <w:rPr>
                <w:b/>
                <w:color w:val="000000"/>
                <w:sz w:val="22"/>
                <w:szCs w:val="22"/>
              </w:rPr>
            </w:pPr>
            <w:r w:rsidRPr="00C97076">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5D11F9" w:rsidRPr="00C97076" w:rsidRDefault="008810F7">
            <w:pPr>
              <w:jc w:val="center"/>
              <w:rPr>
                <w:b/>
                <w:color w:val="000000"/>
                <w:sz w:val="22"/>
                <w:szCs w:val="22"/>
              </w:rPr>
            </w:pPr>
            <w:proofErr w:type="spellStart"/>
            <w:r w:rsidRPr="00C97076">
              <w:rPr>
                <w:b/>
                <w:color w:val="000000"/>
                <w:sz w:val="22"/>
                <w:szCs w:val="22"/>
              </w:rPr>
              <w:t>Definitie</w:t>
            </w:r>
            <w:proofErr w:type="spellEnd"/>
          </w:p>
        </w:tc>
      </w:tr>
      <w:tr w:rsidR="005D11F9" w:rsidRPr="00C97076">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D11F9" w:rsidRPr="00C97076" w:rsidRDefault="008810F7">
            <w:pPr>
              <w:rPr>
                <w:rFonts w:eastAsia="Times New Roman"/>
                <w:color w:val="000000"/>
                <w:sz w:val="22"/>
                <w:szCs w:val="22"/>
              </w:rPr>
            </w:pPr>
            <w:proofErr w:type="spellStart"/>
            <w:r w:rsidRPr="00C97076">
              <w:rPr>
                <w:rFonts w:eastAsia="Times New Roman"/>
                <w:color w:val="000000"/>
                <w:sz w:val="22"/>
                <w:szCs w:val="22"/>
              </w:rPr>
              <w:t>Uitgevoerd</w:t>
            </w:r>
            <w:proofErr w:type="spellEnd"/>
            <w:r w:rsidRPr="00C97076">
              <w:rPr>
                <w:rFonts w:eastAsia="Times New Roman"/>
                <w:color w:val="000000"/>
                <w:sz w:val="22"/>
                <w:szCs w:val="22"/>
              </w:rPr>
              <w:t xml:space="preserve"> </w:t>
            </w:r>
            <w:proofErr w:type="spellStart"/>
            <w:r w:rsidRPr="00C97076">
              <w:rPr>
                <w:rFonts w:eastAsia="Times New Roman"/>
                <w:color w:val="000000"/>
                <w:sz w:val="22"/>
                <w:szCs w:val="22"/>
              </w:rPr>
              <w:t>onderzoek</w:t>
            </w:r>
            <w:proofErr w:type="spellEnd"/>
          </w:p>
          <w:p w:rsidR="005D11F9" w:rsidRPr="00C97076" w:rsidRDefault="008810F7">
            <w:pPr>
              <w:rPr>
                <w:rFonts w:eastAsia="Times New Roman"/>
                <w:color w:val="000000"/>
                <w:sz w:val="22"/>
                <w:szCs w:val="22"/>
              </w:rPr>
            </w:pPr>
            <w:r w:rsidRPr="00C97076">
              <w:rPr>
                <w:rFonts w:eastAsia="Times New Roman"/>
                <w:i/>
                <w:color w:val="000000"/>
                <w:sz w:val="22"/>
                <w:szCs w:val="22"/>
              </w:rPr>
              <w:t>GGZNL:00044</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D11F9" w:rsidRPr="00C97076" w:rsidRDefault="008810F7">
            <w:pPr>
              <w:rPr>
                <w:rFonts w:eastAsia="Times New Roman"/>
                <w:color w:val="000000"/>
                <w:sz w:val="22"/>
                <w:szCs w:val="22"/>
                <w:lang w:val="nl-NL"/>
              </w:rPr>
            </w:pPr>
            <w:r w:rsidRPr="00C97076">
              <w:rPr>
                <w:rFonts w:eastAsia="Times New Roman"/>
                <w:color w:val="000000"/>
                <w:sz w:val="22"/>
                <w:szCs w:val="22"/>
                <w:lang w:val="nl-NL"/>
              </w:rPr>
              <w:t xml:space="preserve">Rootconcept van de bouwstenen Uitgevoerd Onderzoek. Dit rootconcept bevat alle gegevenselementen van de bouwstenen Uitgevoerd Onderzoek Alle vormen van onderzoek kunnen hier worden toegepast. </w:t>
            </w:r>
          </w:p>
          <w:p w:rsidR="005D11F9" w:rsidRPr="00C97076" w:rsidRDefault="008810F7">
            <w:pPr>
              <w:rPr>
                <w:rFonts w:eastAsia="Times New Roman"/>
                <w:color w:val="000000"/>
                <w:sz w:val="22"/>
                <w:szCs w:val="22"/>
                <w:lang w:val="nl-NL"/>
              </w:rPr>
            </w:pPr>
            <w:r w:rsidRPr="00C97076">
              <w:rPr>
                <w:rFonts w:eastAsia="Times New Roman"/>
                <w:color w:val="000000"/>
                <w:sz w:val="22"/>
                <w:szCs w:val="22"/>
                <w:lang w:val="nl-NL"/>
              </w:rPr>
              <w:t xml:space="preserve">In de ggz liggen somatisch onderzoek, psychiatrisch onderzoek en psychologisch onderzoek voor de hand. </w:t>
            </w:r>
          </w:p>
          <w:p w:rsidR="005D11F9" w:rsidRPr="00C97076" w:rsidRDefault="005D11F9">
            <w:pPr>
              <w:rPr>
                <w:rFonts w:eastAsia="Times New Roman"/>
                <w:color w:val="000000"/>
                <w:sz w:val="22"/>
                <w:szCs w:val="22"/>
                <w:lang w:val="nl-NL"/>
              </w:rPr>
            </w:pPr>
          </w:p>
          <w:p w:rsidR="005D11F9" w:rsidRPr="00C97076" w:rsidRDefault="005D11F9">
            <w:pPr>
              <w:rPr>
                <w:rFonts w:eastAsia="Times New Roman"/>
                <w:color w:val="000000"/>
                <w:sz w:val="22"/>
                <w:szCs w:val="22"/>
                <w:lang w:val="nl-NL"/>
              </w:rPr>
            </w:pPr>
          </w:p>
        </w:tc>
      </w:tr>
      <w:tr w:rsidR="005D11F9" w:rsidRPr="00C97076">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D11F9" w:rsidRPr="00C97076" w:rsidRDefault="005D11F9">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D11F9" w:rsidRPr="00C97076" w:rsidRDefault="005D11F9">
            <w:pPr>
              <w:rPr>
                <w:rFonts w:eastAsia="Times New Roman"/>
                <w:color w:val="000000"/>
                <w:sz w:val="22"/>
                <w:szCs w:val="22"/>
                <w:lang w:val="nl-NL"/>
              </w:rPr>
            </w:pPr>
          </w:p>
        </w:tc>
      </w:tr>
      <w:tr w:rsidR="005D11F9" w:rsidRPr="00C97076">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D11F9" w:rsidRPr="00C97076" w:rsidRDefault="005D11F9">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D11F9" w:rsidRPr="00C97076" w:rsidRDefault="005D11F9">
            <w:pPr>
              <w:rPr>
                <w:rFonts w:eastAsia="Times New Roman"/>
                <w:color w:val="000000"/>
                <w:sz w:val="22"/>
                <w:szCs w:val="22"/>
                <w:lang w:val="nl-NL"/>
              </w:rPr>
            </w:pPr>
          </w:p>
        </w:tc>
      </w:tr>
    </w:tbl>
    <w:p w:rsidR="005D11F9" w:rsidRPr="00C97076" w:rsidRDefault="005D11F9">
      <w:pPr>
        <w:rPr>
          <w:rFonts w:eastAsia="Times New Roman"/>
          <w:color w:val="000000"/>
          <w:sz w:val="22"/>
          <w:szCs w:val="22"/>
          <w:lang w:val="nl-NL"/>
        </w:rPr>
      </w:pPr>
    </w:p>
    <w:tbl>
      <w:tblPr>
        <w:tblW w:w="9000" w:type="dxa"/>
        <w:tblInd w:w="60" w:type="dxa"/>
        <w:tblLayout w:type="fixed"/>
        <w:tblCellMar>
          <w:left w:w="60" w:type="dxa"/>
          <w:right w:w="60" w:type="dxa"/>
        </w:tblCellMar>
        <w:tblLook w:val="04A0"/>
      </w:tblPr>
      <w:tblGrid>
        <w:gridCol w:w="3005"/>
        <w:gridCol w:w="5995"/>
      </w:tblGrid>
      <w:tr w:rsidR="005D11F9" w:rsidRPr="00C97076">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5D11F9" w:rsidRPr="00C97076" w:rsidRDefault="008810F7">
            <w:pPr>
              <w:jc w:val="center"/>
              <w:rPr>
                <w:b/>
                <w:color w:val="000000"/>
                <w:sz w:val="22"/>
                <w:szCs w:val="22"/>
              </w:rPr>
            </w:pPr>
            <w:r w:rsidRPr="00C97076">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5D11F9" w:rsidRPr="00C97076" w:rsidRDefault="008810F7">
            <w:pPr>
              <w:jc w:val="center"/>
              <w:rPr>
                <w:b/>
                <w:color w:val="000000"/>
                <w:sz w:val="22"/>
                <w:szCs w:val="22"/>
              </w:rPr>
            </w:pPr>
            <w:proofErr w:type="spellStart"/>
            <w:r w:rsidRPr="00C97076">
              <w:rPr>
                <w:b/>
                <w:color w:val="000000"/>
                <w:sz w:val="22"/>
                <w:szCs w:val="22"/>
              </w:rPr>
              <w:t>Definitie</w:t>
            </w:r>
            <w:proofErr w:type="spellEnd"/>
          </w:p>
        </w:tc>
      </w:tr>
      <w:tr w:rsidR="005D11F9" w:rsidRPr="00C97076">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D11F9" w:rsidRPr="00C97076" w:rsidRDefault="008810F7">
            <w:pPr>
              <w:rPr>
                <w:rFonts w:eastAsia="Times New Roman"/>
                <w:color w:val="000000"/>
                <w:sz w:val="22"/>
                <w:szCs w:val="22"/>
              </w:rPr>
            </w:pPr>
            <w:proofErr w:type="spellStart"/>
            <w:r w:rsidRPr="00C97076">
              <w:rPr>
                <w:rFonts w:eastAsia="Times New Roman"/>
                <w:color w:val="000000"/>
                <w:sz w:val="22"/>
                <w:szCs w:val="22"/>
              </w:rPr>
              <w:t>Alle</w:t>
            </w:r>
            <w:proofErr w:type="spellEnd"/>
            <w:r w:rsidRPr="00C97076">
              <w:rPr>
                <w:rFonts w:eastAsia="Times New Roman"/>
                <w:color w:val="000000"/>
                <w:sz w:val="22"/>
                <w:szCs w:val="22"/>
              </w:rPr>
              <w:t xml:space="preserve"> </w:t>
            </w:r>
            <w:proofErr w:type="spellStart"/>
            <w:r w:rsidRPr="00C97076">
              <w:rPr>
                <w:rFonts w:eastAsia="Times New Roman"/>
                <w:color w:val="000000"/>
                <w:sz w:val="22"/>
                <w:szCs w:val="22"/>
              </w:rPr>
              <w:t>Mogelijke</w:t>
            </w:r>
            <w:proofErr w:type="spellEnd"/>
            <w:r w:rsidRPr="00C97076">
              <w:rPr>
                <w:rFonts w:eastAsia="Times New Roman"/>
                <w:color w:val="000000"/>
                <w:sz w:val="22"/>
                <w:szCs w:val="22"/>
              </w:rPr>
              <w:t xml:space="preserve"> </w:t>
            </w:r>
            <w:proofErr w:type="spellStart"/>
            <w:r w:rsidRPr="00C97076">
              <w:rPr>
                <w:rFonts w:eastAsia="Times New Roman"/>
                <w:color w:val="000000"/>
                <w:sz w:val="22"/>
                <w:szCs w:val="22"/>
              </w:rPr>
              <w:t>Professionele</w:t>
            </w:r>
            <w:proofErr w:type="spellEnd"/>
            <w:r w:rsidRPr="00C97076">
              <w:rPr>
                <w:rFonts w:eastAsia="Times New Roman"/>
                <w:color w:val="000000"/>
                <w:sz w:val="22"/>
                <w:szCs w:val="22"/>
              </w:rPr>
              <w:t xml:space="preserve"> </w:t>
            </w:r>
            <w:proofErr w:type="spellStart"/>
            <w:r w:rsidRPr="00C97076">
              <w:rPr>
                <w:rFonts w:eastAsia="Times New Roman"/>
                <w:color w:val="000000"/>
                <w:sz w:val="22"/>
                <w:szCs w:val="22"/>
              </w:rPr>
              <w:t>Onderzoeken</w:t>
            </w:r>
            <w:proofErr w:type="spellEnd"/>
          </w:p>
          <w:p w:rsidR="005D11F9" w:rsidRPr="00C97076" w:rsidRDefault="005D11F9">
            <w:pPr>
              <w:rPr>
                <w:rFonts w:eastAsia="Times New Roman"/>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D11F9" w:rsidRPr="00C97076" w:rsidRDefault="008810F7">
            <w:pPr>
              <w:rPr>
                <w:rFonts w:eastAsia="Times New Roman"/>
                <w:color w:val="000000"/>
                <w:sz w:val="22"/>
                <w:szCs w:val="22"/>
                <w:lang w:val="nl-NL"/>
              </w:rPr>
            </w:pPr>
            <w:r w:rsidRPr="00C97076">
              <w:rPr>
                <w:rFonts w:eastAsia="Times New Roman"/>
                <w:color w:val="000000"/>
                <w:sz w:val="22"/>
                <w:szCs w:val="22"/>
                <w:lang w:val="nl-NL"/>
              </w:rPr>
              <w:t xml:space="preserve">Het is mogelijk hier een lijst van onderzoeken te maken, maar ook om naar specifieke onderzoeken te verwijzen. </w:t>
            </w:r>
          </w:p>
          <w:p w:rsidR="005D11F9" w:rsidRPr="00C97076" w:rsidRDefault="005D11F9">
            <w:pPr>
              <w:rPr>
                <w:rFonts w:eastAsia="Times New Roman"/>
                <w:color w:val="000000"/>
                <w:sz w:val="22"/>
                <w:szCs w:val="22"/>
                <w:lang w:val="nl-NL"/>
              </w:rPr>
            </w:pPr>
          </w:p>
          <w:p w:rsidR="005D11F9" w:rsidRPr="00C97076" w:rsidRDefault="005D11F9">
            <w:pPr>
              <w:rPr>
                <w:rFonts w:eastAsia="Times New Roman"/>
                <w:color w:val="000000"/>
                <w:sz w:val="22"/>
                <w:szCs w:val="22"/>
                <w:lang w:val="nl-NL"/>
              </w:rPr>
            </w:pPr>
          </w:p>
        </w:tc>
      </w:tr>
      <w:tr w:rsidR="005D11F9" w:rsidRPr="00C97076">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D11F9" w:rsidRPr="00C97076" w:rsidRDefault="005D11F9">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D11F9" w:rsidRPr="00C97076" w:rsidRDefault="005D11F9">
            <w:pPr>
              <w:rPr>
                <w:rFonts w:eastAsia="Times New Roman"/>
                <w:color w:val="000000"/>
                <w:sz w:val="22"/>
                <w:szCs w:val="22"/>
                <w:lang w:val="nl-NL"/>
              </w:rPr>
            </w:pPr>
          </w:p>
        </w:tc>
      </w:tr>
      <w:tr w:rsidR="005D11F9" w:rsidRPr="00C97076">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D11F9" w:rsidRPr="00C97076" w:rsidRDefault="005D11F9">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D11F9" w:rsidRPr="00C97076" w:rsidRDefault="005D11F9">
            <w:pPr>
              <w:rPr>
                <w:rFonts w:eastAsia="Times New Roman"/>
                <w:color w:val="000000"/>
                <w:sz w:val="22"/>
                <w:szCs w:val="22"/>
                <w:lang w:val="nl-NL"/>
              </w:rPr>
            </w:pPr>
          </w:p>
        </w:tc>
      </w:tr>
    </w:tbl>
    <w:p w:rsidR="005D11F9" w:rsidRPr="00C97076" w:rsidRDefault="005D11F9">
      <w:pPr>
        <w:rPr>
          <w:rFonts w:eastAsia="Times New Roman"/>
          <w:color w:val="000000"/>
          <w:sz w:val="22"/>
          <w:szCs w:val="22"/>
          <w:lang w:val="nl-NL"/>
        </w:rPr>
      </w:pPr>
    </w:p>
    <w:p w:rsidR="005D11F9" w:rsidRPr="00C97076" w:rsidRDefault="008810F7">
      <w:pPr>
        <w:pStyle w:val="Kop2"/>
      </w:pPr>
      <w:bookmarkStart w:id="29" w:name="_Toc23259810"/>
      <w:bookmarkStart w:id="30" w:name="EXAMPLE_INSTANCES"/>
      <w:bookmarkStart w:id="31" w:name="BKM_3B1181B7_81E1_4E94_B2A6_F31E15321A83"/>
      <w:r w:rsidRPr="00C97076">
        <w:t>Example Instances</w:t>
      </w:r>
      <w:bookmarkEnd w:id="29"/>
      <w:r w:rsidRPr="00C97076">
        <w:rPr>
          <w:color w:val="000000"/>
        </w:rPr>
        <w:t xml:space="preserve">  </w:t>
      </w:r>
      <w:bookmarkEnd w:id="30"/>
      <w:bookmarkEnd w:id="31"/>
    </w:p>
    <w:p w:rsidR="005D11F9" w:rsidRPr="00C97076" w:rsidRDefault="005D11F9">
      <w:pPr>
        <w:rPr>
          <w:rFonts w:eastAsia="Times New Roman"/>
          <w:color w:val="000000"/>
          <w:sz w:val="22"/>
          <w:szCs w:val="22"/>
        </w:rPr>
      </w:pPr>
    </w:p>
    <w:p w:rsidR="005D11F9" w:rsidRPr="00C97076" w:rsidRDefault="008810F7">
      <w:pPr>
        <w:pStyle w:val="Kop2"/>
      </w:pPr>
      <w:bookmarkStart w:id="32" w:name="_Toc23259811"/>
      <w:bookmarkStart w:id="33" w:name="INSTRUCTIONS"/>
      <w:bookmarkStart w:id="34" w:name="BKM_9F1804B0_89E9_433D_A13F_A714E8CD2595"/>
      <w:r w:rsidRPr="00C97076">
        <w:t>Instructions</w:t>
      </w:r>
      <w:bookmarkEnd w:id="32"/>
    </w:p>
    <w:p w:rsidR="005D11F9" w:rsidRPr="00C97076" w:rsidRDefault="008810F7" w:rsidP="004B0AE3">
      <w:pPr>
        <w:jc w:val="both"/>
        <w:rPr>
          <w:rFonts w:eastAsia="Times New Roman"/>
          <w:color w:val="000000"/>
          <w:sz w:val="22"/>
          <w:szCs w:val="22"/>
          <w:lang w:val="nl-NL"/>
        </w:rPr>
      </w:pPr>
      <w:r w:rsidRPr="00C97076">
        <w:rPr>
          <w:rFonts w:eastAsia="Times New Roman"/>
          <w:color w:val="000000"/>
          <w:sz w:val="22"/>
          <w:szCs w:val="22"/>
          <w:lang w:val="nl-NL"/>
        </w:rPr>
        <w:t>De professional trekt een conclusie nadat de eerder aangevraagde en uitgevoerde onderzoeken zijn uitgevoerd.</w:t>
      </w:r>
    </w:p>
    <w:p w:rsidR="005D11F9" w:rsidRPr="00C97076" w:rsidRDefault="005D11F9" w:rsidP="004B0AE3">
      <w:pPr>
        <w:jc w:val="both"/>
        <w:rPr>
          <w:rFonts w:eastAsia="Times New Roman"/>
          <w:color w:val="000000"/>
          <w:sz w:val="22"/>
          <w:szCs w:val="22"/>
          <w:lang w:val="nl-NL"/>
        </w:rPr>
      </w:pPr>
    </w:p>
    <w:p w:rsidR="005D11F9" w:rsidRPr="00C97076" w:rsidRDefault="008810F7" w:rsidP="004B0AE3">
      <w:pPr>
        <w:jc w:val="both"/>
        <w:rPr>
          <w:rFonts w:eastAsia="Times New Roman"/>
          <w:color w:val="000000"/>
          <w:sz w:val="22"/>
          <w:szCs w:val="22"/>
          <w:lang w:val="nl-NL"/>
        </w:rPr>
      </w:pPr>
      <w:r w:rsidRPr="00C97076">
        <w:rPr>
          <w:rFonts w:eastAsia="Times New Roman"/>
          <w:color w:val="000000"/>
          <w:sz w:val="22"/>
          <w:szCs w:val="22"/>
          <w:lang w:val="nl-NL"/>
        </w:rPr>
        <w:t xml:space="preserve">Qua onderzoek is alles mogelijk van somatisch onderzoek, laboratorium aanvragen tot psychologisch en psychiatrisch onderzoek, de verzameling van vragenlijsten, indexen, </w:t>
      </w:r>
      <w:commentRangeStart w:id="35"/>
      <w:proofErr w:type="spellStart"/>
      <w:r w:rsidRPr="00C97076">
        <w:rPr>
          <w:rFonts w:eastAsia="Times New Roman"/>
          <w:color w:val="000000"/>
          <w:sz w:val="22"/>
          <w:szCs w:val="22"/>
          <w:lang w:val="nl-NL"/>
        </w:rPr>
        <w:t>assessment</w:t>
      </w:r>
      <w:proofErr w:type="spellEnd"/>
      <w:r w:rsidRPr="00C97076">
        <w:rPr>
          <w:rFonts w:eastAsia="Times New Roman"/>
          <w:color w:val="000000"/>
          <w:sz w:val="22"/>
          <w:szCs w:val="22"/>
          <w:lang w:val="nl-NL"/>
        </w:rPr>
        <w:t xml:space="preserve"> </w:t>
      </w:r>
      <w:proofErr w:type="spellStart"/>
      <w:r w:rsidRPr="00C97076">
        <w:rPr>
          <w:rFonts w:eastAsia="Times New Roman"/>
          <w:color w:val="000000"/>
          <w:sz w:val="22"/>
          <w:szCs w:val="22"/>
          <w:lang w:val="nl-NL"/>
        </w:rPr>
        <w:t>scales</w:t>
      </w:r>
      <w:proofErr w:type="spellEnd"/>
      <w:r w:rsidRPr="00C97076">
        <w:rPr>
          <w:rFonts w:eastAsia="Times New Roman"/>
          <w:color w:val="000000"/>
          <w:sz w:val="22"/>
          <w:szCs w:val="22"/>
          <w:lang w:val="nl-NL"/>
        </w:rPr>
        <w:t xml:space="preserve"> </w:t>
      </w:r>
      <w:commentRangeEnd w:id="35"/>
      <w:r w:rsidR="006812DC">
        <w:rPr>
          <w:rStyle w:val="Verwijzingopmerking"/>
        </w:rPr>
        <w:commentReference w:id="35"/>
      </w:r>
      <w:del w:id="36" w:author="Arthur Van Gool" w:date="2019-11-03T21:12:00Z">
        <w:r w:rsidRPr="00C97076" w:rsidDel="006812DC">
          <w:rPr>
            <w:rFonts w:eastAsia="Times New Roman"/>
            <w:color w:val="000000"/>
            <w:sz w:val="22"/>
            <w:szCs w:val="22"/>
            <w:lang w:val="nl-NL"/>
          </w:rPr>
          <w:delText>en ROM</w:delText>
        </w:r>
      </w:del>
      <w:proofErr w:type="spellStart"/>
      <w:ins w:id="37" w:author="Arthur Van Gool" w:date="2019-11-03T21:12:00Z">
        <w:r w:rsidR="006812DC">
          <w:rPr>
            <w:rFonts w:eastAsia="Times New Roman"/>
            <w:color w:val="000000"/>
            <w:sz w:val="22"/>
            <w:szCs w:val="22"/>
            <w:lang w:val="nl-NL"/>
          </w:rPr>
          <w:t>cq</w:t>
        </w:r>
        <w:proofErr w:type="spellEnd"/>
        <w:r w:rsidR="006812DC">
          <w:rPr>
            <w:rFonts w:eastAsia="Times New Roman"/>
            <w:color w:val="000000"/>
            <w:sz w:val="22"/>
            <w:szCs w:val="22"/>
            <w:lang w:val="nl-NL"/>
          </w:rPr>
          <w:t xml:space="preserve"> meet</w:t>
        </w:r>
      </w:ins>
      <w:r w:rsidRPr="00C97076">
        <w:rPr>
          <w:rFonts w:eastAsia="Times New Roman"/>
          <w:color w:val="000000"/>
          <w:sz w:val="22"/>
          <w:szCs w:val="22"/>
          <w:lang w:val="nl-NL"/>
        </w:rPr>
        <w:t xml:space="preserve"> instrumenten. </w:t>
      </w:r>
    </w:p>
    <w:p w:rsidR="005D11F9" w:rsidRPr="00C97076" w:rsidRDefault="005D11F9" w:rsidP="004B0AE3">
      <w:pPr>
        <w:jc w:val="both"/>
        <w:rPr>
          <w:rFonts w:eastAsia="Times New Roman"/>
          <w:color w:val="000000"/>
          <w:sz w:val="22"/>
          <w:szCs w:val="22"/>
          <w:lang w:val="nl-NL"/>
        </w:rPr>
      </w:pPr>
    </w:p>
    <w:p w:rsidR="005D11F9" w:rsidRPr="00C97076" w:rsidRDefault="008810F7" w:rsidP="004B0AE3">
      <w:pPr>
        <w:jc w:val="both"/>
        <w:rPr>
          <w:rFonts w:eastAsia="Times New Roman"/>
          <w:color w:val="000000"/>
          <w:sz w:val="22"/>
          <w:szCs w:val="22"/>
          <w:lang w:val="nl-NL"/>
        </w:rPr>
      </w:pPr>
      <w:r w:rsidRPr="00C97076">
        <w:rPr>
          <w:rFonts w:eastAsia="Times New Roman"/>
          <w:color w:val="000000"/>
          <w:sz w:val="22"/>
          <w:szCs w:val="22"/>
          <w:lang w:val="nl-NL"/>
        </w:rPr>
        <w:t xml:space="preserve">In de keuzebox Onderzoeken staan slechts enkele voorbeelden die qua context en setting kunnen worden aangepast en vooral vanuit het doel van het onderzoek worden ingevuld door de professional.   </w:t>
      </w:r>
      <w:bookmarkEnd w:id="33"/>
      <w:bookmarkEnd w:id="34"/>
    </w:p>
    <w:p w:rsidR="005D11F9" w:rsidRPr="00C97076" w:rsidRDefault="005D11F9">
      <w:pPr>
        <w:rPr>
          <w:rFonts w:eastAsia="Times New Roman"/>
          <w:color w:val="000000"/>
          <w:sz w:val="22"/>
          <w:szCs w:val="22"/>
          <w:lang w:val="nl-NL"/>
        </w:rPr>
      </w:pPr>
    </w:p>
    <w:p w:rsidR="005D11F9" w:rsidRPr="00C97076" w:rsidRDefault="008810F7">
      <w:pPr>
        <w:pStyle w:val="Kop2"/>
        <w:rPr>
          <w:lang w:val="nl-NL"/>
        </w:rPr>
      </w:pPr>
      <w:bookmarkStart w:id="38" w:name="_Toc23259812"/>
      <w:bookmarkStart w:id="39" w:name="INTERPRETATION"/>
      <w:bookmarkStart w:id="40" w:name="BKM_0773EDE8_4530_4C3E_9FBE_83632BEE1974"/>
      <w:proofErr w:type="spellStart"/>
      <w:r w:rsidRPr="00C97076">
        <w:rPr>
          <w:lang w:val="nl-NL"/>
        </w:rPr>
        <w:t>Interpretation</w:t>
      </w:r>
      <w:bookmarkEnd w:id="38"/>
      <w:proofErr w:type="spellEnd"/>
    </w:p>
    <w:p w:rsidR="005D11F9" w:rsidRPr="00C97076" w:rsidRDefault="008810F7" w:rsidP="004B0AE3">
      <w:pPr>
        <w:jc w:val="both"/>
        <w:rPr>
          <w:rFonts w:eastAsia="Times New Roman"/>
          <w:color w:val="000000"/>
          <w:sz w:val="22"/>
          <w:szCs w:val="22"/>
          <w:lang w:val="nl-NL"/>
        </w:rPr>
      </w:pPr>
      <w:r w:rsidRPr="00C97076">
        <w:rPr>
          <w:rFonts w:eastAsia="Times New Roman"/>
          <w:color w:val="000000"/>
          <w:sz w:val="22"/>
          <w:szCs w:val="22"/>
          <w:lang w:val="nl-NL"/>
        </w:rPr>
        <w:t xml:space="preserve">Het gaat bij deze conclusie om de interpretatie door de zorgprofessional vanuit haar/zijn professionele rol.  </w:t>
      </w:r>
      <w:bookmarkEnd w:id="39"/>
      <w:bookmarkEnd w:id="40"/>
    </w:p>
    <w:p w:rsidR="005D11F9" w:rsidRPr="00C97076" w:rsidRDefault="005D11F9">
      <w:pPr>
        <w:rPr>
          <w:rFonts w:eastAsia="Times New Roman"/>
          <w:color w:val="000000"/>
          <w:sz w:val="22"/>
          <w:szCs w:val="22"/>
          <w:lang w:val="nl-NL"/>
        </w:rPr>
      </w:pPr>
    </w:p>
    <w:p w:rsidR="005D11F9" w:rsidRPr="00C97076" w:rsidRDefault="008810F7">
      <w:pPr>
        <w:pStyle w:val="Kop2"/>
        <w:rPr>
          <w:lang w:val="nl-NL"/>
        </w:rPr>
      </w:pPr>
      <w:bookmarkStart w:id="41" w:name="_Toc23259813"/>
      <w:bookmarkStart w:id="42" w:name="CARE_PROCESS"/>
      <w:bookmarkStart w:id="43" w:name="BKM_50C542B3_ABFD_4CE1_8C92_3260FCAF021B"/>
      <w:r w:rsidRPr="00C97076">
        <w:rPr>
          <w:lang w:val="nl-NL"/>
        </w:rPr>
        <w:lastRenderedPageBreak/>
        <w:t xml:space="preserve">Care </w:t>
      </w:r>
      <w:proofErr w:type="spellStart"/>
      <w:r w:rsidRPr="00C97076">
        <w:rPr>
          <w:lang w:val="nl-NL"/>
        </w:rPr>
        <w:t>Process</w:t>
      </w:r>
      <w:bookmarkEnd w:id="41"/>
      <w:proofErr w:type="spellEnd"/>
    </w:p>
    <w:bookmarkEnd w:id="42"/>
    <w:bookmarkEnd w:id="43"/>
    <w:p w:rsidR="005D11F9" w:rsidRPr="00C97076" w:rsidRDefault="00C97076" w:rsidP="00C97076">
      <w:pPr>
        <w:jc w:val="both"/>
        <w:rPr>
          <w:rFonts w:eastAsia="Times New Roman"/>
          <w:color w:val="000000"/>
          <w:sz w:val="22"/>
          <w:szCs w:val="22"/>
          <w:lang w:val="nl-NL"/>
        </w:rPr>
      </w:pPr>
      <w:r w:rsidRPr="00C97076">
        <w:rPr>
          <w:rFonts w:eastAsia="Times New Roman"/>
          <w:color w:val="000000"/>
          <w:sz w:val="22"/>
          <w:szCs w:val="22"/>
          <w:lang w:val="nl-NL"/>
        </w:rPr>
        <w:t xml:space="preserve"> </w:t>
      </w:r>
    </w:p>
    <w:p w:rsidR="005D11F9" w:rsidRPr="00C97076" w:rsidRDefault="008810F7">
      <w:pPr>
        <w:pStyle w:val="Kop2"/>
        <w:rPr>
          <w:lang w:val="nl-NL"/>
        </w:rPr>
      </w:pPr>
      <w:bookmarkStart w:id="44" w:name="_Toc23259814"/>
      <w:bookmarkStart w:id="45" w:name="EXAMPLE_OF_THE_INSTRUMENT"/>
      <w:bookmarkStart w:id="46" w:name="BKM_861E659D_6CEE_4C8D_9F13_AAB66CB29FD6"/>
      <w:proofErr w:type="spellStart"/>
      <w:r w:rsidRPr="00C97076">
        <w:rPr>
          <w:lang w:val="nl-NL"/>
        </w:rPr>
        <w:t>Example</w:t>
      </w:r>
      <w:proofErr w:type="spellEnd"/>
      <w:r w:rsidRPr="00C97076">
        <w:rPr>
          <w:lang w:val="nl-NL"/>
        </w:rPr>
        <w:t xml:space="preserve"> of the Instrument</w:t>
      </w:r>
      <w:bookmarkEnd w:id="44"/>
      <w:r w:rsidRPr="00C97076">
        <w:rPr>
          <w:color w:val="000000"/>
          <w:lang w:val="nl-NL"/>
        </w:rPr>
        <w:t xml:space="preserve">  </w:t>
      </w:r>
      <w:bookmarkEnd w:id="45"/>
      <w:bookmarkEnd w:id="46"/>
    </w:p>
    <w:p w:rsidR="005D11F9" w:rsidRPr="00C97076" w:rsidRDefault="005D11F9">
      <w:pPr>
        <w:rPr>
          <w:rFonts w:eastAsia="Times New Roman"/>
          <w:color w:val="000000"/>
          <w:sz w:val="22"/>
          <w:szCs w:val="22"/>
          <w:lang w:val="nl-NL"/>
        </w:rPr>
      </w:pPr>
    </w:p>
    <w:p w:rsidR="005D11F9" w:rsidRPr="00C97076" w:rsidRDefault="008810F7">
      <w:pPr>
        <w:pStyle w:val="Kop2"/>
        <w:rPr>
          <w:lang w:val="nl-NL"/>
        </w:rPr>
      </w:pPr>
      <w:bookmarkStart w:id="47" w:name="_Toc23259815"/>
      <w:bookmarkStart w:id="48" w:name="CONSTRAINTS"/>
      <w:bookmarkStart w:id="49" w:name="BKM_3FD9F9E8_1294_4C49_A288_B71850B6EBB9"/>
      <w:r w:rsidRPr="00C97076">
        <w:rPr>
          <w:lang w:val="nl-NL"/>
        </w:rPr>
        <w:t>Constraints</w:t>
      </w:r>
      <w:bookmarkEnd w:id="47"/>
      <w:r w:rsidRPr="00C97076">
        <w:rPr>
          <w:color w:val="000000"/>
          <w:lang w:val="nl-NL"/>
        </w:rPr>
        <w:t xml:space="preserve">  </w:t>
      </w:r>
      <w:bookmarkEnd w:id="48"/>
      <w:bookmarkEnd w:id="49"/>
    </w:p>
    <w:p w:rsidR="005D11F9" w:rsidRPr="00C97076" w:rsidRDefault="005D11F9">
      <w:pPr>
        <w:rPr>
          <w:rFonts w:eastAsia="Times New Roman"/>
          <w:color w:val="000000"/>
          <w:sz w:val="22"/>
          <w:szCs w:val="22"/>
          <w:lang w:val="nl-NL"/>
        </w:rPr>
      </w:pPr>
    </w:p>
    <w:p w:rsidR="005D11F9" w:rsidRPr="00C97076" w:rsidRDefault="008810F7">
      <w:pPr>
        <w:pStyle w:val="Kop2"/>
        <w:rPr>
          <w:lang w:val="nl-NL"/>
        </w:rPr>
      </w:pPr>
      <w:bookmarkStart w:id="50" w:name="_Toc23259816"/>
      <w:bookmarkStart w:id="51" w:name="ISSUES"/>
      <w:bookmarkStart w:id="52" w:name="BKM_DD67EACE_3371_4A88_B468_536DED5744DB"/>
      <w:r w:rsidRPr="00C97076">
        <w:rPr>
          <w:lang w:val="nl-NL"/>
        </w:rPr>
        <w:t>Issues</w:t>
      </w:r>
      <w:bookmarkEnd w:id="50"/>
    </w:p>
    <w:p w:rsidR="005D11F9" w:rsidRPr="00C97076" w:rsidRDefault="008810F7" w:rsidP="004B0AE3">
      <w:pPr>
        <w:jc w:val="both"/>
        <w:rPr>
          <w:rFonts w:eastAsia="Times New Roman"/>
          <w:color w:val="000000"/>
          <w:sz w:val="22"/>
          <w:szCs w:val="22"/>
          <w:lang w:val="nl-NL"/>
        </w:rPr>
      </w:pPr>
      <w:r w:rsidRPr="00C97076">
        <w:rPr>
          <w:rFonts w:eastAsia="Times New Roman"/>
          <w:color w:val="000000"/>
          <w:sz w:val="22"/>
          <w:szCs w:val="22"/>
          <w:lang w:val="nl-NL"/>
        </w:rPr>
        <w:t xml:space="preserve">Er is geen lijst van onderzoeken beschikbaar. Deze kan in een later stadium worden toegevoegd. Ook is het mogelijk om naar specifieke onderzoeken te verwijzen.   </w:t>
      </w:r>
      <w:bookmarkEnd w:id="51"/>
      <w:bookmarkEnd w:id="52"/>
    </w:p>
    <w:p w:rsidR="005D11F9" w:rsidRPr="00C97076" w:rsidRDefault="005D11F9">
      <w:pPr>
        <w:rPr>
          <w:rFonts w:eastAsia="Times New Roman"/>
          <w:color w:val="000000"/>
          <w:sz w:val="22"/>
          <w:szCs w:val="22"/>
          <w:lang w:val="nl-NL"/>
        </w:rPr>
      </w:pPr>
    </w:p>
    <w:p w:rsidR="005D11F9" w:rsidRPr="00C97076" w:rsidRDefault="008810F7">
      <w:pPr>
        <w:pStyle w:val="Kop2"/>
        <w:rPr>
          <w:lang w:val="nl-NL"/>
        </w:rPr>
      </w:pPr>
      <w:bookmarkStart w:id="53" w:name="_Toc23259817"/>
      <w:bookmarkStart w:id="54" w:name="REFERENCES"/>
      <w:bookmarkStart w:id="55" w:name="BKM_D8B0B2A4_334C_4827_8CA9_43CA4237EC18"/>
      <w:proofErr w:type="spellStart"/>
      <w:r w:rsidRPr="00C97076">
        <w:rPr>
          <w:lang w:val="nl-NL"/>
        </w:rPr>
        <w:t>References</w:t>
      </w:r>
      <w:bookmarkEnd w:id="53"/>
      <w:proofErr w:type="spellEnd"/>
    </w:p>
    <w:p w:rsidR="00C97076" w:rsidRPr="00C97076" w:rsidRDefault="00C97076" w:rsidP="00C97076">
      <w:pPr>
        <w:jc w:val="both"/>
        <w:rPr>
          <w:rFonts w:eastAsia="Times New Roman"/>
          <w:color w:val="000000"/>
          <w:sz w:val="22"/>
          <w:szCs w:val="22"/>
          <w:lang w:val="nl-NL"/>
        </w:rPr>
      </w:pPr>
    </w:p>
    <w:p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 xml:space="preserve">Michiel W. Hengeveld, </w:t>
      </w:r>
      <w:proofErr w:type="spellStart"/>
      <w:r w:rsidRPr="00C97076">
        <w:rPr>
          <w:rFonts w:eastAsia="Times New Roman"/>
          <w:color w:val="000000"/>
          <w:sz w:val="22"/>
          <w:szCs w:val="22"/>
          <w:lang w:val="nl-NL"/>
        </w:rPr>
        <w:t>Desiree</w:t>
      </w:r>
      <w:proofErr w:type="spellEnd"/>
      <w:r w:rsidRPr="00C97076">
        <w:rPr>
          <w:rFonts w:eastAsia="Times New Roman"/>
          <w:color w:val="000000"/>
          <w:sz w:val="22"/>
          <w:szCs w:val="22"/>
          <w:lang w:val="nl-NL"/>
        </w:rPr>
        <w:t xml:space="preserve"> </w:t>
      </w:r>
      <w:proofErr w:type="spellStart"/>
      <w:r w:rsidRPr="00C97076">
        <w:rPr>
          <w:rFonts w:eastAsia="Times New Roman"/>
          <w:color w:val="000000"/>
          <w:sz w:val="22"/>
          <w:szCs w:val="22"/>
          <w:lang w:val="nl-NL"/>
        </w:rPr>
        <w:t>Oosterbaan</w:t>
      </w:r>
      <w:proofErr w:type="spellEnd"/>
      <w:r w:rsidRPr="00C97076">
        <w:rPr>
          <w:rFonts w:eastAsia="Times New Roman"/>
          <w:color w:val="000000"/>
          <w:sz w:val="22"/>
          <w:szCs w:val="22"/>
          <w:lang w:val="nl-NL"/>
        </w:rPr>
        <w:t xml:space="preserve">, </w:t>
      </w:r>
      <w:proofErr w:type="spellStart"/>
      <w:r w:rsidRPr="00C97076">
        <w:rPr>
          <w:rFonts w:eastAsia="Times New Roman"/>
          <w:color w:val="000000"/>
          <w:sz w:val="22"/>
          <w:szCs w:val="22"/>
          <w:lang w:val="nl-NL"/>
        </w:rPr>
        <w:t>Joeri</w:t>
      </w:r>
      <w:proofErr w:type="spellEnd"/>
      <w:r w:rsidRPr="00C97076">
        <w:rPr>
          <w:rFonts w:eastAsia="Times New Roman"/>
          <w:color w:val="000000"/>
          <w:sz w:val="22"/>
          <w:szCs w:val="22"/>
          <w:lang w:val="nl-NL"/>
        </w:rPr>
        <w:t xml:space="preserve"> </w:t>
      </w:r>
      <w:proofErr w:type="spellStart"/>
      <w:r w:rsidRPr="00C97076">
        <w:rPr>
          <w:rFonts w:eastAsia="Times New Roman"/>
          <w:color w:val="000000"/>
          <w:sz w:val="22"/>
          <w:szCs w:val="22"/>
          <w:lang w:val="nl-NL"/>
        </w:rPr>
        <w:t>Tijdink</w:t>
      </w:r>
      <w:proofErr w:type="spellEnd"/>
      <w:r w:rsidRPr="00C97076">
        <w:rPr>
          <w:rFonts w:eastAsia="Times New Roman"/>
          <w:color w:val="000000"/>
          <w:sz w:val="22"/>
          <w:szCs w:val="22"/>
          <w:lang w:val="nl-NL"/>
        </w:rPr>
        <w:t xml:space="preserve"> (2019). Handboek Psychiatrisch Onderzoek. De Tijdstroom / Boom.</w:t>
      </w:r>
    </w:p>
    <w:p w:rsidR="005D11F9" w:rsidRPr="00C97076" w:rsidRDefault="005D11F9" w:rsidP="00C97076">
      <w:pPr>
        <w:jc w:val="both"/>
        <w:rPr>
          <w:rFonts w:eastAsia="Times New Roman"/>
          <w:color w:val="000000"/>
          <w:sz w:val="22"/>
          <w:szCs w:val="22"/>
          <w:lang w:val="nl-NL"/>
        </w:rPr>
      </w:pPr>
    </w:p>
    <w:p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Hengeveld MW (2015). Richtlijn psychiatrische diagnostiek. Tweede, herziene versie, 2015. Nederlandse Vereniging voor Psychiatrie / De Tijdstroom.</w:t>
      </w:r>
    </w:p>
    <w:p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https://richtlijnendatabase.nl/richtlijn/psychiatrische_diagnostiek/psychiatrische_diagnostiek_-_startpagina.html</w:t>
      </w:r>
    </w:p>
    <w:p w:rsidR="005D11F9" w:rsidRPr="00C97076" w:rsidRDefault="005D11F9" w:rsidP="00C97076">
      <w:pPr>
        <w:jc w:val="both"/>
        <w:rPr>
          <w:rFonts w:eastAsia="Times New Roman"/>
          <w:color w:val="000000"/>
          <w:sz w:val="22"/>
          <w:szCs w:val="22"/>
          <w:lang w:val="nl-NL"/>
        </w:rPr>
      </w:pPr>
    </w:p>
    <w:p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 xml:space="preserve">https://zibs.nl/wiki/Probleem-v4.0(2017NL)  </w:t>
      </w:r>
      <w:bookmarkEnd w:id="54"/>
      <w:bookmarkEnd w:id="55"/>
    </w:p>
    <w:p w:rsidR="005D11F9" w:rsidRPr="00C97076" w:rsidRDefault="005D11F9">
      <w:pPr>
        <w:rPr>
          <w:rFonts w:eastAsia="Times New Roman"/>
          <w:color w:val="000000"/>
          <w:sz w:val="22"/>
          <w:szCs w:val="22"/>
          <w:lang w:val="nl-NL"/>
        </w:rPr>
      </w:pPr>
    </w:p>
    <w:p w:rsidR="005D11F9" w:rsidRPr="00C97076" w:rsidRDefault="008810F7">
      <w:pPr>
        <w:pStyle w:val="Kop2"/>
      </w:pPr>
      <w:bookmarkStart w:id="56" w:name="_Toc23259818"/>
      <w:bookmarkStart w:id="57" w:name="FUNCTIONAL_MODEL"/>
      <w:bookmarkStart w:id="58" w:name="BKM_18073E7C_DDD7_4441_B001_C5B68EB9A3A1"/>
      <w:r w:rsidRPr="00C97076">
        <w:t>Functional Model</w:t>
      </w:r>
      <w:bookmarkEnd w:id="56"/>
      <w:r w:rsidRPr="00C97076">
        <w:rPr>
          <w:color w:val="000000"/>
        </w:rPr>
        <w:t xml:space="preserve">  </w:t>
      </w:r>
      <w:bookmarkEnd w:id="57"/>
      <w:bookmarkEnd w:id="58"/>
    </w:p>
    <w:p w:rsidR="005D11F9" w:rsidRPr="00C97076" w:rsidRDefault="005D11F9">
      <w:pPr>
        <w:rPr>
          <w:rFonts w:eastAsia="Times New Roman"/>
          <w:color w:val="000000"/>
          <w:sz w:val="22"/>
          <w:szCs w:val="22"/>
        </w:rPr>
      </w:pPr>
    </w:p>
    <w:p w:rsidR="005D11F9" w:rsidRPr="00C97076" w:rsidRDefault="008810F7">
      <w:pPr>
        <w:pStyle w:val="Kop2"/>
      </w:pPr>
      <w:bookmarkStart w:id="59" w:name="_Toc23259819"/>
      <w:bookmarkStart w:id="60" w:name="TRACEABILITY_TO_OTHER_STANDARDS"/>
      <w:bookmarkStart w:id="61" w:name="BKM_C4609206_DAFC_4655_A474_E9888B78A27E"/>
      <w:r w:rsidRPr="00C97076">
        <w:t>Traceability to other Standards</w:t>
      </w:r>
      <w:bookmarkEnd w:id="59"/>
      <w:r w:rsidRPr="00C97076">
        <w:rPr>
          <w:color w:val="000000"/>
        </w:rPr>
        <w:t xml:space="preserve">  </w:t>
      </w:r>
      <w:bookmarkEnd w:id="60"/>
      <w:bookmarkEnd w:id="61"/>
    </w:p>
    <w:p w:rsidR="005D11F9" w:rsidRPr="00C97076" w:rsidRDefault="005D11F9">
      <w:pPr>
        <w:rPr>
          <w:rFonts w:eastAsia="Times New Roman"/>
          <w:color w:val="000000"/>
          <w:sz w:val="22"/>
          <w:szCs w:val="22"/>
        </w:rPr>
      </w:pPr>
    </w:p>
    <w:p w:rsidR="005D11F9" w:rsidRPr="00C97076" w:rsidRDefault="008810F7">
      <w:pPr>
        <w:pStyle w:val="Kop2"/>
        <w:rPr>
          <w:lang w:val="nl-NL"/>
        </w:rPr>
      </w:pPr>
      <w:bookmarkStart w:id="62" w:name="_Toc23259820"/>
      <w:bookmarkStart w:id="63" w:name="DISCLAIMER"/>
      <w:bookmarkStart w:id="64" w:name="BKM_12395FED_FEE5_44D1_83A3_B5E11F3BF806"/>
      <w:r w:rsidRPr="00C97076">
        <w:rPr>
          <w:lang w:val="nl-NL"/>
        </w:rPr>
        <w:t>Disclaimer</w:t>
      </w:r>
      <w:bookmarkEnd w:id="62"/>
    </w:p>
    <w:p w:rsidR="00C97076" w:rsidRPr="00C97076" w:rsidRDefault="00C97076" w:rsidP="00C97076">
      <w:pPr>
        <w:jc w:val="both"/>
        <w:rPr>
          <w:rFonts w:eastAsia="Times New Roman"/>
          <w:color w:val="000000"/>
          <w:sz w:val="22"/>
          <w:szCs w:val="22"/>
          <w:lang w:val="nl-NL"/>
        </w:rPr>
      </w:pPr>
    </w:p>
    <w:p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GGZ Nederland in de rol van opdrachtgever en Results 4 Care B.V. als uitvoerder besteden de grootst mogelijke zorg aan de betrouwbaarheid en actualiteit van de gegevens in deze Zorg Informatie Bouwsteen (zib). Onjuistheden en onvolledigheden kunnen echter voorkomen. GGZ Nederland en Results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GGZ Nederland of Results 4 Care, of door U aan GGZ Nederland of Results 4 Care via een website van GGZ Nederland of Results 4 Care of via e-mail, of anderszins langs elektronische weg.</w:t>
      </w:r>
    </w:p>
    <w:p w:rsidR="005D11F9" w:rsidRPr="00C97076" w:rsidRDefault="005D11F9" w:rsidP="00C97076">
      <w:pPr>
        <w:jc w:val="both"/>
        <w:rPr>
          <w:rFonts w:eastAsia="Times New Roman"/>
          <w:color w:val="000000"/>
          <w:sz w:val="22"/>
          <w:szCs w:val="22"/>
          <w:lang w:val="nl-NL"/>
        </w:rPr>
      </w:pPr>
    </w:p>
    <w:p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Tevens aanvaarden GGZ Nederland en Results 4 Care geen aansprakelijkheid voor eventuele schade die geleden wordt als gevolg van het gebruik van gegevens, adviezen of ideeën verstrekt door of namens GGZ Nederland of Results 4 Care via deze zib. GGZ Nederland en Results 4 Care aanvaarden geen verantwoordelijkheid voor de inhoud van informatie in deze zib waarnaar of waarvan met een hyperlink of anderszins wordt verwezen.</w:t>
      </w:r>
    </w:p>
    <w:p w:rsidR="005D11F9" w:rsidRPr="00C97076" w:rsidRDefault="005D11F9" w:rsidP="00C97076">
      <w:pPr>
        <w:jc w:val="both"/>
        <w:rPr>
          <w:rFonts w:eastAsia="Times New Roman"/>
          <w:color w:val="000000"/>
          <w:sz w:val="22"/>
          <w:szCs w:val="22"/>
          <w:lang w:val="nl-NL"/>
        </w:rPr>
      </w:pPr>
    </w:p>
    <w:p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In geval van tegenstrijdigheden in de genoemde zib documenten en bestanden geeft de meest recente en hoogste versie van de vermelde volgorde in de revisies de prioriteit van de desbetreffende documenten weer.</w:t>
      </w:r>
    </w:p>
    <w:p w:rsidR="005D11F9" w:rsidRPr="00C97076" w:rsidRDefault="005D11F9" w:rsidP="00C97076">
      <w:pPr>
        <w:jc w:val="both"/>
        <w:rPr>
          <w:rFonts w:eastAsia="Times New Roman"/>
          <w:color w:val="000000"/>
          <w:sz w:val="22"/>
          <w:szCs w:val="22"/>
          <w:lang w:val="nl-NL"/>
        </w:rPr>
      </w:pPr>
    </w:p>
    <w:p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Indien informatie die in de elektronische versie van deze zib is opgenomen ook schriftelijk wordt verstrekt, zal in geval van tekstverschillen de schriftelijke versie bepalend zijn. Dit geldt indien de versieaanduiding en datering van beiden gelijk is. Een definitieve versie heeft prioriteit echter boven een conceptversie. Een gereviseerde versie heeft prioriteit boven een eerdere versie.</w:t>
      </w:r>
    </w:p>
    <w:p w:rsidR="005D11F9" w:rsidRPr="00C97076" w:rsidRDefault="008810F7">
      <w:pPr>
        <w:rPr>
          <w:rFonts w:eastAsia="Times New Roman"/>
          <w:color w:val="000000"/>
          <w:sz w:val="22"/>
          <w:szCs w:val="22"/>
          <w:lang w:val="nl-NL"/>
        </w:rPr>
      </w:pPr>
      <w:r w:rsidRPr="00C97076">
        <w:rPr>
          <w:rFonts w:eastAsia="Times New Roman"/>
          <w:color w:val="000000"/>
          <w:sz w:val="22"/>
          <w:szCs w:val="22"/>
          <w:lang w:val="nl-NL"/>
        </w:rPr>
        <w:t xml:space="preserve">  </w:t>
      </w:r>
      <w:bookmarkEnd w:id="63"/>
      <w:bookmarkEnd w:id="64"/>
    </w:p>
    <w:p w:rsidR="005D11F9" w:rsidRPr="00C97076" w:rsidRDefault="005D11F9">
      <w:pPr>
        <w:rPr>
          <w:rFonts w:eastAsia="Times New Roman"/>
          <w:color w:val="000000"/>
          <w:sz w:val="22"/>
          <w:szCs w:val="22"/>
          <w:lang w:val="nl-NL"/>
        </w:rPr>
      </w:pPr>
    </w:p>
    <w:p w:rsidR="005D11F9" w:rsidRPr="00C97076" w:rsidRDefault="008810F7">
      <w:pPr>
        <w:pStyle w:val="Kop2"/>
      </w:pPr>
      <w:bookmarkStart w:id="65" w:name="_Toc23259821"/>
      <w:bookmarkStart w:id="66" w:name="TERMS_OF_USE"/>
      <w:bookmarkStart w:id="67" w:name="BKM_A2B47D7C_FE3F_47F4_9A05_442D63166638"/>
      <w:r w:rsidRPr="00C97076">
        <w:t>Terms of Use</w:t>
      </w:r>
      <w:bookmarkEnd w:id="65"/>
    </w:p>
    <w:p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De gebruiker mag de Zorginformatiebouwstenen zonder beperking gebruiken. Voor het kopiëren, verspreiden en doorgeven van de Zorginformatiebouwstenen gelden de copyrightbepalingen uit de betreffende paragraaf</w:t>
      </w:r>
      <w:r w:rsidR="00C97076" w:rsidRPr="00C97076">
        <w:rPr>
          <w:rFonts w:eastAsia="Times New Roman"/>
          <w:color w:val="000000"/>
          <w:sz w:val="22"/>
          <w:szCs w:val="22"/>
          <w:lang w:val="nl-NL"/>
        </w:rPr>
        <w:t>.</w:t>
      </w:r>
      <w:r w:rsidRPr="00C97076">
        <w:rPr>
          <w:rFonts w:eastAsia="Times New Roman"/>
          <w:color w:val="000000"/>
          <w:sz w:val="22"/>
          <w:szCs w:val="22"/>
          <w:lang w:val="nl-NL"/>
        </w:rPr>
        <w:t xml:space="preserve"> </w:t>
      </w:r>
      <w:bookmarkEnd w:id="66"/>
      <w:bookmarkEnd w:id="67"/>
    </w:p>
    <w:p w:rsidR="005D11F9" w:rsidRPr="00C97076" w:rsidRDefault="005D11F9">
      <w:pPr>
        <w:rPr>
          <w:rFonts w:eastAsia="Times New Roman"/>
          <w:color w:val="000000"/>
          <w:sz w:val="22"/>
          <w:szCs w:val="22"/>
          <w:lang w:val="nl-NL"/>
        </w:rPr>
      </w:pPr>
    </w:p>
    <w:p w:rsidR="005D11F9" w:rsidRPr="00C97076" w:rsidRDefault="008810F7">
      <w:pPr>
        <w:pStyle w:val="Kop2"/>
        <w:rPr>
          <w:lang w:val="nl-NL"/>
        </w:rPr>
      </w:pPr>
      <w:bookmarkStart w:id="68" w:name="_Toc23259822"/>
      <w:bookmarkStart w:id="69" w:name="COPYRIGHTS"/>
      <w:bookmarkStart w:id="70" w:name="BKM_E5B8BC5F_350A_4EC3_8B2D_0C9A310DF4F7"/>
      <w:r w:rsidRPr="00C97076">
        <w:rPr>
          <w:lang w:val="nl-NL"/>
        </w:rPr>
        <w:t>Copyrights</w:t>
      </w:r>
      <w:bookmarkEnd w:id="68"/>
    </w:p>
    <w:p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Een Zorginformatiebouwsteen kwalificeert als een werk in de zin van artikel 10 Auteurswet. Er rusten auteursrechten (copyrights) op een Zorginformatiebouwsteen en deze rechten liggen bij de samenwerkende partijen.</w:t>
      </w:r>
    </w:p>
    <w:p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 xml:space="preserve">De gebruiker mag de informatie van de Zorginformatiebouwsteen kopiëren, verspreiden en doorgeven, onder de voorwaarden, die gelden voor </w:t>
      </w:r>
      <w:proofErr w:type="spellStart"/>
      <w:r w:rsidRPr="00C97076">
        <w:rPr>
          <w:rFonts w:eastAsia="Times New Roman"/>
          <w:color w:val="000000"/>
          <w:sz w:val="22"/>
          <w:szCs w:val="22"/>
          <w:lang w:val="nl-NL"/>
        </w:rPr>
        <w:t>Creative</w:t>
      </w:r>
      <w:proofErr w:type="spellEnd"/>
      <w:r w:rsidRPr="00C97076">
        <w:rPr>
          <w:rFonts w:eastAsia="Times New Roman"/>
          <w:color w:val="000000"/>
          <w:sz w:val="22"/>
          <w:szCs w:val="22"/>
          <w:lang w:val="nl-NL"/>
        </w:rPr>
        <w:t xml:space="preserve"> </w:t>
      </w:r>
      <w:proofErr w:type="spellStart"/>
      <w:r w:rsidRPr="00C97076">
        <w:rPr>
          <w:rFonts w:eastAsia="Times New Roman"/>
          <w:color w:val="000000"/>
          <w:sz w:val="22"/>
          <w:szCs w:val="22"/>
          <w:lang w:val="nl-NL"/>
        </w:rPr>
        <w:t>Commons</w:t>
      </w:r>
      <w:proofErr w:type="spellEnd"/>
      <w:r w:rsidRPr="00C97076">
        <w:rPr>
          <w:rFonts w:eastAsia="Times New Roman"/>
          <w:color w:val="000000"/>
          <w:sz w:val="22"/>
          <w:szCs w:val="22"/>
          <w:lang w:val="nl-NL"/>
        </w:rPr>
        <w:t xml:space="preserve"> licentie </w:t>
      </w:r>
      <w:proofErr w:type="spellStart"/>
      <w:r w:rsidRPr="00C97076">
        <w:rPr>
          <w:rFonts w:eastAsia="Times New Roman"/>
          <w:color w:val="000000"/>
          <w:sz w:val="22"/>
          <w:szCs w:val="22"/>
          <w:lang w:val="nl-NL"/>
        </w:rPr>
        <w:t>Naamsvermelding-NietCommercieel-GelijkDelen</w:t>
      </w:r>
      <w:proofErr w:type="spellEnd"/>
      <w:r w:rsidRPr="00C97076">
        <w:rPr>
          <w:rFonts w:eastAsia="Times New Roman"/>
          <w:color w:val="000000"/>
          <w:sz w:val="22"/>
          <w:szCs w:val="22"/>
          <w:lang w:val="nl-NL"/>
        </w:rPr>
        <w:t xml:space="preserve"> 3.0 Nederland (CC BY-NC-SA-3.0).</w:t>
      </w:r>
    </w:p>
    <w:p w:rsidR="005D11F9" w:rsidRPr="00C97076" w:rsidRDefault="005D11F9" w:rsidP="00C97076">
      <w:pPr>
        <w:jc w:val="both"/>
        <w:rPr>
          <w:rFonts w:eastAsia="Times New Roman"/>
          <w:color w:val="000000"/>
          <w:sz w:val="22"/>
          <w:szCs w:val="22"/>
          <w:lang w:val="nl-NL"/>
        </w:rPr>
      </w:pPr>
    </w:p>
    <w:p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 xml:space="preserve">De inhoud is beschikbaar onder de </w:t>
      </w:r>
      <w:proofErr w:type="spellStart"/>
      <w:r w:rsidRPr="00C97076">
        <w:rPr>
          <w:rFonts w:eastAsia="Times New Roman"/>
          <w:color w:val="000000"/>
          <w:sz w:val="22"/>
          <w:szCs w:val="22"/>
          <w:lang w:val="nl-NL"/>
        </w:rPr>
        <w:t>Creative</w:t>
      </w:r>
      <w:proofErr w:type="spellEnd"/>
      <w:r w:rsidRPr="00C97076">
        <w:rPr>
          <w:rFonts w:eastAsia="Times New Roman"/>
          <w:color w:val="000000"/>
          <w:sz w:val="22"/>
          <w:szCs w:val="22"/>
          <w:lang w:val="nl-NL"/>
        </w:rPr>
        <w:t xml:space="preserve"> </w:t>
      </w:r>
      <w:proofErr w:type="spellStart"/>
      <w:r w:rsidRPr="00C97076">
        <w:rPr>
          <w:rFonts w:eastAsia="Times New Roman"/>
          <w:color w:val="000000"/>
          <w:sz w:val="22"/>
          <w:szCs w:val="22"/>
          <w:lang w:val="nl-NL"/>
        </w:rPr>
        <w:t>Commons</w:t>
      </w:r>
      <w:proofErr w:type="spellEnd"/>
      <w:r w:rsidRPr="00C97076">
        <w:rPr>
          <w:rFonts w:eastAsia="Times New Roman"/>
          <w:color w:val="000000"/>
          <w:sz w:val="22"/>
          <w:szCs w:val="22"/>
          <w:lang w:val="nl-NL"/>
        </w:rPr>
        <w:t xml:space="preserve"> </w:t>
      </w:r>
      <w:proofErr w:type="spellStart"/>
      <w:r w:rsidRPr="00C97076">
        <w:rPr>
          <w:rFonts w:eastAsia="Times New Roman"/>
          <w:color w:val="000000"/>
          <w:sz w:val="22"/>
          <w:szCs w:val="22"/>
          <w:lang w:val="nl-NL"/>
        </w:rPr>
        <w:t>Naamsvermelding-NietCommercieel-GelijkDelen</w:t>
      </w:r>
      <w:proofErr w:type="spellEnd"/>
      <w:r w:rsidRPr="00C97076">
        <w:rPr>
          <w:rFonts w:eastAsia="Times New Roman"/>
          <w:color w:val="000000"/>
          <w:sz w:val="22"/>
          <w:szCs w:val="22"/>
          <w:lang w:val="nl-NL"/>
        </w:rPr>
        <w:t xml:space="preserve"> 3.0 (zie ook http://creativecommons.org/licenses/by-nc-sa/3.0/nl </w:t>
      </w:r>
    </w:p>
    <w:p w:rsidR="005D11F9" w:rsidRPr="00C97076" w:rsidRDefault="005D11F9" w:rsidP="00C97076">
      <w:pPr>
        <w:jc w:val="both"/>
        <w:rPr>
          <w:rFonts w:eastAsia="Times New Roman"/>
          <w:color w:val="000000"/>
          <w:sz w:val="22"/>
          <w:szCs w:val="22"/>
          <w:lang w:val="nl-NL"/>
        </w:rPr>
      </w:pPr>
    </w:p>
    <w:p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 xml:space="preserve">Dit geldt niet voor informatie van derden waar soms in een Zorginformatiebouwsteen gebruik van wordt gemaakt en/of naar wordt verwezen, bijvoorbeeld naar een internationaal medisch terminologie stelsel. De eventuele (auteurs) rechten die op deze informatie rusten, liggen niet bij de samenwerkende partijen maar bij die derden.    </w:t>
      </w:r>
      <w:bookmarkEnd w:id="1"/>
      <w:bookmarkEnd w:id="2"/>
      <w:bookmarkEnd w:id="69"/>
      <w:bookmarkEnd w:id="70"/>
    </w:p>
    <w:p w:rsidR="005D11F9" w:rsidRPr="00C97076" w:rsidRDefault="005D11F9">
      <w:pPr>
        <w:rPr>
          <w:rFonts w:eastAsia="Times New Roman"/>
          <w:color w:val="000000"/>
          <w:sz w:val="22"/>
          <w:szCs w:val="22"/>
          <w:lang w:val="nl-NL"/>
        </w:rPr>
      </w:pPr>
    </w:p>
    <w:p w:rsidR="005D11F9" w:rsidRPr="00C97076" w:rsidRDefault="005D11F9">
      <w:pPr>
        <w:rPr>
          <w:rFonts w:eastAsia="Times New Roman"/>
          <w:sz w:val="22"/>
          <w:szCs w:val="22"/>
          <w:lang w:val="nl-NL"/>
        </w:rPr>
      </w:pPr>
    </w:p>
    <w:p w:rsidR="00C97076" w:rsidRPr="00C97076" w:rsidRDefault="00C97076" w:rsidP="00C97076">
      <w:pPr>
        <w:pStyle w:val="Titel"/>
      </w:pPr>
    </w:p>
    <w:p w:rsidR="00C97076" w:rsidRPr="00C97076" w:rsidRDefault="00C97076" w:rsidP="00C97076">
      <w:pPr>
        <w:pStyle w:val="Titel"/>
      </w:pPr>
      <w:r w:rsidRPr="00C97076">
        <w:br w:type="page"/>
      </w:r>
    </w:p>
    <w:p w:rsidR="00C97076" w:rsidRPr="00C97076" w:rsidRDefault="00C97076" w:rsidP="00C97076">
      <w:pPr>
        <w:pStyle w:val="Inhopg1"/>
        <w:tabs>
          <w:tab w:val="right" w:leader="dot" w:pos="8925"/>
        </w:tabs>
        <w:rPr>
          <w:rFonts w:ascii="Arial" w:hAnsi="Arial" w:cs="Arial"/>
          <w:color w:val="auto"/>
        </w:rPr>
      </w:pPr>
    </w:p>
    <w:p w:rsidR="00C97076" w:rsidRPr="00C97076" w:rsidRDefault="00C97076" w:rsidP="00C97076">
      <w:pPr>
        <w:pStyle w:val="Kop1"/>
        <w:rPr>
          <w:lang w:val="nl-NL"/>
        </w:rPr>
      </w:pPr>
      <w:bookmarkStart w:id="71" w:name="_Toc23259823"/>
      <w:r w:rsidRPr="00C97076">
        <w:rPr>
          <w:lang w:val="nl-NL"/>
        </w:rPr>
        <w:t>2. meta informatie nl.ggznederland.ConclusieProfessioneelOnderzoek-v0.3</w:t>
      </w:r>
      <w:bookmarkEnd w:id="71"/>
    </w:p>
    <w:p w:rsidR="00C97076" w:rsidRPr="00C97076" w:rsidRDefault="00C97076" w:rsidP="00C97076">
      <w:pPr>
        <w:rPr>
          <w:lang w:val="nl-NL"/>
        </w:rPr>
      </w:pPr>
    </w:p>
    <w:tbl>
      <w:tblPr>
        <w:tblW w:w="9014" w:type="dxa"/>
        <w:tblInd w:w="60" w:type="dxa"/>
        <w:tblLayout w:type="fixed"/>
        <w:tblCellMar>
          <w:left w:w="60" w:type="dxa"/>
          <w:right w:w="60" w:type="dxa"/>
        </w:tblCellMar>
        <w:tblLook w:val="04A0"/>
      </w:tblPr>
      <w:tblGrid>
        <w:gridCol w:w="3150"/>
        <w:gridCol w:w="5864"/>
      </w:tblGrid>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DCM::</w:t>
            </w:r>
            <w:proofErr w:type="spellStart"/>
            <w:r w:rsidRPr="00C97076">
              <w:rPr>
                <w:rFonts w:eastAsia="Times New Roman"/>
                <w:color w:val="000000"/>
                <w:sz w:val="22"/>
                <w:szCs w:val="22"/>
              </w:rPr>
              <w:t>CoderList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w:t>
            </w:r>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DCM::</w:t>
            </w:r>
            <w:proofErr w:type="spellStart"/>
            <w:r w:rsidRPr="00C97076">
              <w:rPr>
                <w:rFonts w:eastAsia="Times New Roman"/>
                <w:color w:val="000000"/>
                <w:sz w:val="22"/>
                <w:szCs w:val="22"/>
              </w:rPr>
              <w:t>ContactInformation.Address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w:t>
            </w:r>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DCM::</w:t>
            </w:r>
            <w:proofErr w:type="spellStart"/>
            <w:r w:rsidRPr="00C97076">
              <w:rPr>
                <w:rFonts w:eastAsia="Times New Roman"/>
                <w:color w:val="000000"/>
                <w:sz w:val="22"/>
                <w:szCs w:val="22"/>
              </w:rPr>
              <w:t>ContactInformation.Name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w:t>
            </w:r>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DCM::</w:t>
            </w:r>
            <w:proofErr w:type="spellStart"/>
            <w:r w:rsidRPr="00C97076">
              <w:rPr>
                <w:rFonts w:eastAsia="Times New Roman"/>
                <w:color w:val="000000"/>
                <w:sz w:val="22"/>
                <w:szCs w:val="22"/>
              </w:rPr>
              <w:t>ContactInformation.Telecom</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4B0AE3" w:rsidP="00300B33">
            <w:pPr>
              <w:rPr>
                <w:rFonts w:eastAsia="Times New Roman"/>
                <w:color w:val="000000"/>
                <w:sz w:val="22"/>
                <w:szCs w:val="22"/>
              </w:rPr>
            </w:pPr>
            <w:r>
              <w:rPr>
                <w:rFonts w:eastAsia="Times New Roman"/>
                <w:color w:val="000000"/>
                <w:sz w:val="22"/>
                <w:szCs w:val="22"/>
              </w:rPr>
              <w:t>wgoossen@ggznederland.nl</w:t>
            </w:r>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DCM::</w:t>
            </w:r>
            <w:proofErr w:type="spellStart"/>
            <w:r w:rsidRPr="00C97076">
              <w:rPr>
                <w:rFonts w:eastAsia="Times New Roman"/>
                <w:color w:val="000000"/>
                <w:sz w:val="22"/>
                <w:szCs w:val="22"/>
              </w:rPr>
              <w:t>ContentAuthorList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4B0AE3" w:rsidP="00300B33">
            <w:pPr>
              <w:rPr>
                <w:rFonts w:eastAsia="Times New Roman"/>
                <w:color w:val="000000"/>
                <w:sz w:val="22"/>
                <w:szCs w:val="22"/>
              </w:rPr>
            </w:pPr>
            <w:proofErr w:type="spellStart"/>
            <w:r>
              <w:rPr>
                <w:rFonts w:eastAsia="Times New Roman"/>
                <w:color w:val="000000"/>
                <w:sz w:val="22"/>
                <w:szCs w:val="22"/>
              </w:rPr>
              <w:t>Redactieraad</w:t>
            </w:r>
            <w:proofErr w:type="spellEnd"/>
            <w:r>
              <w:rPr>
                <w:rFonts w:eastAsia="Times New Roman"/>
                <w:color w:val="000000"/>
                <w:sz w:val="22"/>
                <w:szCs w:val="22"/>
              </w:rPr>
              <w:t xml:space="preserve"> </w:t>
            </w:r>
            <w:proofErr w:type="spellStart"/>
            <w:r>
              <w:rPr>
                <w:rFonts w:eastAsia="Times New Roman"/>
                <w:color w:val="000000"/>
                <w:sz w:val="22"/>
                <w:szCs w:val="22"/>
              </w:rPr>
              <w:t>zibs</w:t>
            </w:r>
            <w:proofErr w:type="spellEnd"/>
            <w:r>
              <w:rPr>
                <w:rFonts w:eastAsia="Times New Roman"/>
                <w:color w:val="000000"/>
                <w:sz w:val="22"/>
                <w:szCs w:val="22"/>
              </w:rPr>
              <w:t xml:space="preserve"> </w:t>
            </w:r>
            <w:proofErr w:type="spellStart"/>
            <w:r>
              <w:rPr>
                <w:rFonts w:eastAsia="Times New Roman"/>
                <w:color w:val="000000"/>
                <w:sz w:val="22"/>
                <w:szCs w:val="22"/>
              </w:rPr>
              <w:t>ggz</w:t>
            </w:r>
            <w:proofErr w:type="spellEnd"/>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DCM::</w:t>
            </w:r>
            <w:proofErr w:type="spellStart"/>
            <w:r w:rsidRPr="00C97076">
              <w:rPr>
                <w:rFonts w:eastAsia="Times New Roman"/>
                <w:color w:val="000000"/>
                <w:sz w:val="22"/>
                <w:szCs w:val="22"/>
              </w:rPr>
              <w:t>CreationDate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DCM::</w:t>
            </w:r>
            <w:proofErr w:type="spellStart"/>
            <w:r w:rsidRPr="00C97076">
              <w:rPr>
                <w:rFonts w:eastAsia="Times New Roman"/>
                <w:color w:val="000000"/>
                <w:sz w:val="22"/>
                <w:szCs w:val="22"/>
              </w:rPr>
              <w:t>DeprecatedDate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DCM::</w:t>
            </w:r>
            <w:proofErr w:type="spellStart"/>
            <w:r w:rsidRPr="00C97076">
              <w:rPr>
                <w:rFonts w:eastAsia="Times New Roman"/>
                <w:color w:val="000000"/>
                <w:sz w:val="22"/>
                <w:szCs w:val="22"/>
              </w:rPr>
              <w:t>DescriptionLanguage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nl</w:t>
            </w:r>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DCM::</w:t>
            </w:r>
            <w:proofErr w:type="spellStart"/>
            <w:r w:rsidRPr="00C97076">
              <w:rPr>
                <w:rFonts w:eastAsia="Times New Roman"/>
                <w:color w:val="000000"/>
                <w:sz w:val="22"/>
                <w:szCs w:val="22"/>
              </w:rPr>
              <w:t>EndorsingAuthority.Address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DCM::</w:t>
            </w:r>
            <w:proofErr w:type="spellStart"/>
            <w:r w:rsidRPr="00C97076">
              <w:rPr>
                <w:rFonts w:eastAsia="Times New Roman"/>
                <w:color w:val="000000"/>
                <w:sz w:val="22"/>
                <w:szCs w:val="22"/>
              </w:rPr>
              <w:t>EndorsingAuthority.Name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w:t>
            </w:r>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DCM::</w:t>
            </w:r>
            <w:proofErr w:type="spellStart"/>
            <w:r w:rsidRPr="00C97076">
              <w:rPr>
                <w:rFonts w:eastAsia="Times New Roman"/>
                <w:color w:val="000000"/>
                <w:sz w:val="22"/>
                <w:szCs w:val="22"/>
              </w:rPr>
              <w:t>EndorsingAuthority.Telecom</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DCM::Id</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2.16.840.1.113883.3.3210.14.1.3</w:t>
            </w:r>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DCM::</w:t>
            </w:r>
            <w:proofErr w:type="spellStart"/>
            <w:r w:rsidRPr="00C97076">
              <w:rPr>
                <w:rFonts w:eastAsia="Times New Roman"/>
                <w:color w:val="000000"/>
                <w:sz w:val="22"/>
                <w:szCs w:val="22"/>
              </w:rPr>
              <w:t>KeywordList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DCM::</w:t>
            </w:r>
            <w:proofErr w:type="spellStart"/>
            <w:r w:rsidRPr="00C97076">
              <w:rPr>
                <w:rFonts w:eastAsia="Times New Roman"/>
                <w:color w:val="000000"/>
                <w:sz w:val="22"/>
                <w:szCs w:val="22"/>
              </w:rPr>
              <w:t>LifecycleStatus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Draft</w:t>
            </w:r>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DCM::</w:t>
            </w:r>
            <w:proofErr w:type="spellStart"/>
            <w:r w:rsidRPr="00C97076">
              <w:rPr>
                <w:rFonts w:eastAsia="Times New Roman"/>
                <w:color w:val="000000"/>
                <w:sz w:val="22"/>
                <w:szCs w:val="22"/>
              </w:rPr>
              <w:t>ModelerList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w:t>
            </w:r>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DCM::Name</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proofErr w:type="spellStart"/>
            <w:r w:rsidRPr="00C97076">
              <w:rPr>
                <w:rFonts w:eastAsia="Times New Roman"/>
                <w:color w:val="000000"/>
                <w:sz w:val="22"/>
                <w:szCs w:val="22"/>
              </w:rPr>
              <w:t>nl.ggznederland.ConclusieProfessioneelOnderzoek</w:t>
            </w:r>
            <w:proofErr w:type="spellEnd"/>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DCM::</w:t>
            </w:r>
            <w:proofErr w:type="spellStart"/>
            <w:r w:rsidRPr="00C97076">
              <w:rPr>
                <w:rFonts w:eastAsia="Times New Roman"/>
                <w:color w:val="000000"/>
                <w:sz w:val="22"/>
                <w:szCs w:val="22"/>
              </w:rPr>
              <w:t>PublicationDate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DCM::</w:t>
            </w:r>
            <w:proofErr w:type="spellStart"/>
            <w:r w:rsidRPr="00C97076">
              <w:rPr>
                <w:rFonts w:eastAsia="Times New Roman"/>
                <w:color w:val="000000"/>
                <w:sz w:val="22"/>
                <w:szCs w:val="22"/>
              </w:rPr>
              <w:t>PublicationStatus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Unpublished</w:t>
            </w:r>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DCM::</w:t>
            </w:r>
            <w:proofErr w:type="spellStart"/>
            <w:r w:rsidRPr="00C97076">
              <w:rPr>
                <w:rFonts w:eastAsia="Times New Roman"/>
                <w:color w:val="000000"/>
                <w:sz w:val="22"/>
                <w:szCs w:val="22"/>
              </w:rPr>
              <w:t>ReviewerList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DCM::</w:t>
            </w:r>
            <w:proofErr w:type="spellStart"/>
            <w:r w:rsidRPr="00C97076">
              <w:rPr>
                <w:rFonts w:eastAsia="Times New Roman"/>
                <w:color w:val="000000"/>
                <w:sz w:val="22"/>
                <w:szCs w:val="22"/>
              </w:rPr>
              <w:t>RevisionDate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DCM::</w:t>
            </w:r>
            <w:proofErr w:type="spellStart"/>
            <w:r w:rsidRPr="00C97076">
              <w:rPr>
                <w:rFonts w:eastAsia="Times New Roman"/>
                <w:color w:val="000000"/>
                <w:sz w:val="22"/>
                <w:szCs w:val="22"/>
              </w:rPr>
              <w:t>Superseeds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w:t>
            </w:r>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DCM::Version</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0.3</w:t>
            </w:r>
          </w:p>
        </w:tc>
      </w:tr>
    </w:tbl>
    <w:p w:rsidR="00C97076" w:rsidRPr="00C97076" w:rsidRDefault="00C97076" w:rsidP="00C97076">
      <w:pPr>
        <w:rPr>
          <w:rFonts w:eastAsia="Times New Roman"/>
          <w:color w:val="000000"/>
          <w:sz w:val="22"/>
          <w:szCs w:val="22"/>
        </w:rPr>
      </w:pPr>
    </w:p>
    <w:p w:rsidR="00C97076" w:rsidRPr="00C97076" w:rsidRDefault="00C97076" w:rsidP="00C97076">
      <w:pPr>
        <w:pStyle w:val="Kop2"/>
      </w:pPr>
      <w:bookmarkStart w:id="72" w:name="_Toc23259824"/>
      <w:bookmarkStart w:id="73" w:name="REVISION_HISTORY"/>
      <w:bookmarkStart w:id="74" w:name="BKM_439B8C7B_9AF3_42AF_A5AC_94B27EE7913A"/>
      <w:r w:rsidRPr="00C97076">
        <w:t>Revision History</w:t>
      </w:r>
      <w:bookmarkEnd w:id="72"/>
    </w:p>
    <w:p w:rsidR="004B0AE3" w:rsidRDefault="004B0AE3" w:rsidP="004B0AE3">
      <w:pPr>
        <w:jc w:val="both"/>
        <w:rPr>
          <w:rFonts w:eastAsia="Times New Roman"/>
          <w:color w:val="000000"/>
          <w:sz w:val="22"/>
          <w:szCs w:val="22"/>
        </w:rPr>
      </w:pPr>
    </w:p>
    <w:p w:rsidR="00C97076" w:rsidRPr="004B0AE3" w:rsidRDefault="00C97076" w:rsidP="004B0AE3">
      <w:pPr>
        <w:jc w:val="both"/>
        <w:rPr>
          <w:rFonts w:eastAsia="Times New Roman"/>
          <w:color w:val="000000"/>
          <w:sz w:val="22"/>
          <w:szCs w:val="22"/>
          <w:lang w:val="nl-NL"/>
        </w:rPr>
      </w:pPr>
      <w:bookmarkStart w:id="75" w:name="_GoBack"/>
      <w:bookmarkEnd w:id="75"/>
      <w:r w:rsidRPr="004B0AE3">
        <w:rPr>
          <w:rFonts w:eastAsia="Times New Roman"/>
          <w:color w:val="000000"/>
          <w:sz w:val="22"/>
          <w:szCs w:val="22"/>
          <w:lang w:val="nl-NL"/>
        </w:rPr>
        <w:t>Versie 01. Eerste uitwerking.</w:t>
      </w:r>
    </w:p>
    <w:p w:rsidR="00C97076" w:rsidRPr="004B0AE3" w:rsidRDefault="00C97076" w:rsidP="004B0AE3">
      <w:pPr>
        <w:jc w:val="both"/>
        <w:rPr>
          <w:rFonts w:eastAsia="Times New Roman"/>
          <w:color w:val="000000"/>
          <w:sz w:val="22"/>
          <w:szCs w:val="22"/>
          <w:lang w:val="nl-NL"/>
        </w:rPr>
      </w:pPr>
      <w:r w:rsidRPr="004B0AE3">
        <w:rPr>
          <w:rFonts w:eastAsia="Times New Roman"/>
          <w:color w:val="000000"/>
          <w:sz w:val="22"/>
          <w:szCs w:val="22"/>
          <w:lang w:val="nl-NL"/>
        </w:rPr>
        <w:t>Versie 0.2. verwerking commentaar redactieraad.</w:t>
      </w:r>
    </w:p>
    <w:p w:rsidR="00C97076" w:rsidRPr="00C97076" w:rsidRDefault="00C97076" w:rsidP="004B0AE3">
      <w:pPr>
        <w:jc w:val="both"/>
        <w:rPr>
          <w:rFonts w:eastAsia="Times New Roman"/>
          <w:color w:val="000000"/>
          <w:sz w:val="22"/>
          <w:szCs w:val="22"/>
          <w:lang w:val="nl-NL"/>
        </w:rPr>
      </w:pPr>
      <w:r w:rsidRPr="00C97076">
        <w:rPr>
          <w:rFonts w:eastAsia="Times New Roman"/>
          <w:color w:val="000000"/>
          <w:sz w:val="22"/>
          <w:szCs w:val="22"/>
          <w:lang w:val="nl-NL"/>
        </w:rPr>
        <w:t xml:space="preserve">Versie 0.3 verwerking tweede ronde commentaar redactieraad: vereenvoudiging en bundelen tot conclusie professioneel onderzoek.  </w:t>
      </w:r>
      <w:bookmarkEnd w:id="73"/>
      <w:bookmarkEnd w:id="74"/>
    </w:p>
    <w:p w:rsidR="005D11F9" w:rsidRPr="00C97076" w:rsidRDefault="005D11F9">
      <w:pPr>
        <w:rPr>
          <w:lang w:val="nl-NL"/>
        </w:rPr>
      </w:pPr>
    </w:p>
    <w:sectPr w:rsidR="005D11F9" w:rsidRPr="00C97076" w:rsidSect="004D5F48">
      <w:headerReference w:type="default" r:id="rId9"/>
      <w:footerReference w:type="default" r:id="rId10"/>
      <w:pgSz w:w="11908" w:h="16833"/>
      <w:pgMar w:top="1440" w:right="1440" w:bottom="1440" w:left="1440" w:header="720" w:footer="720" w:gutter="0"/>
      <w:cols w:space="720"/>
      <w:titlePg/>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 w:author="Arthur Van Gool" w:date="2019-11-03T21:04:00Z" w:initials="AVG">
    <w:p w:rsidR="00295BAF" w:rsidRDefault="00295BAF">
      <w:pPr>
        <w:pStyle w:val="Tekstopmerking"/>
      </w:pPr>
      <w:r>
        <w:rPr>
          <w:rStyle w:val="Verwijzingopmerking"/>
        </w:rPr>
        <w:annotationRef/>
      </w:r>
      <w:proofErr w:type="spellStart"/>
      <w:r>
        <w:t>Overweeg</w:t>
      </w:r>
      <w:proofErr w:type="spellEnd"/>
      <w:r>
        <w:t xml:space="preserve"> of je </w:t>
      </w:r>
      <w:proofErr w:type="spellStart"/>
      <w:r>
        <w:t>niet</w:t>
      </w:r>
      <w:proofErr w:type="spellEnd"/>
      <w:r>
        <w:t xml:space="preserve"> </w:t>
      </w:r>
      <w:proofErr w:type="spellStart"/>
      <w:r>
        <w:t>eerder</w:t>
      </w:r>
      <w:proofErr w:type="spellEnd"/>
      <w:r>
        <w:t xml:space="preserve"> van </w:t>
      </w:r>
      <w:proofErr w:type="spellStart"/>
      <w:r>
        <w:t>stoornissen</w:t>
      </w:r>
      <w:proofErr w:type="spellEnd"/>
      <w:r>
        <w:t xml:space="preserve"> wilt </w:t>
      </w:r>
      <w:proofErr w:type="spellStart"/>
      <w:r>
        <w:t>spreken</w:t>
      </w:r>
      <w:proofErr w:type="spellEnd"/>
      <w:r>
        <w:t xml:space="preserve"> of van </w:t>
      </w:r>
      <w:proofErr w:type="spellStart"/>
      <w:r>
        <w:t>problematiek</w:t>
      </w:r>
      <w:proofErr w:type="spellEnd"/>
    </w:p>
  </w:comment>
  <w:comment w:id="13" w:author="Arthur Van Gool" w:date="2019-11-03T21:08:00Z" w:initials="AVG">
    <w:p w:rsidR="00295BAF" w:rsidRDefault="00295BAF">
      <w:pPr>
        <w:pStyle w:val="Tekstopmerking"/>
      </w:pPr>
      <w:r>
        <w:rPr>
          <w:rStyle w:val="Verwijzingopmerking"/>
        </w:rPr>
        <w:annotationRef/>
      </w:r>
      <w:proofErr w:type="spellStart"/>
      <w:r>
        <w:t>Dat</w:t>
      </w:r>
      <w:proofErr w:type="spellEnd"/>
      <w:r>
        <w:t xml:space="preserve"> is </w:t>
      </w:r>
      <w:proofErr w:type="spellStart"/>
      <w:r>
        <w:t>onlogisch</w:t>
      </w:r>
      <w:proofErr w:type="spellEnd"/>
      <w:r>
        <w:t xml:space="preserve">. Het </w:t>
      </w:r>
      <w:proofErr w:type="spellStart"/>
      <w:r>
        <w:t>dient</w:t>
      </w:r>
      <w:proofErr w:type="spellEnd"/>
      <w:r>
        <w:t xml:space="preserve"> </w:t>
      </w:r>
      <w:proofErr w:type="spellStart"/>
      <w:r>
        <w:t>allereerst</w:t>
      </w:r>
      <w:proofErr w:type="spellEnd"/>
      <w:r>
        <w:t xml:space="preserve"> </w:t>
      </w:r>
      <w:proofErr w:type="spellStart"/>
      <w:r>
        <w:t>als</w:t>
      </w:r>
      <w:proofErr w:type="spellEnd"/>
      <w:r>
        <w:t xml:space="preserve"> basis </w:t>
      </w:r>
      <w:proofErr w:type="spellStart"/>
      <w:r>
        <w:t>voor</w:t>
      </w:r>
      <w:proofErr w:type="spellEnd"/>
      <w:r>
        <w:t xml:space="preserve"> de in </w:t>
      </w:r>
      <w:proofErr w:type="spellStart"/>
      <w:r>
        <w:t>te</w:t>
      </w:r>
      <w:proofErr w:type="spellEnd"/>
      <w:r>
        <w:t xml:space="preserve"> </w:t>
      </w:r>
      <w:proofErr w:type="spellStart"/>
      <w:r>
        <w:t>zetten</w:t>
      </w:r>
      <w:proofErr w:type="spellEnd"/>
      <w:r>
        <w:t xml:space="preserve"> </w:t>
      </w:r>
      <w:proofErr w:type="spellStart"/>
      <w:r>
        <w:t>behandeling</w:t>
      </w:r>
      <w:proofErr w:type="spellEnd"/>
      <w:r>
        <w:t xml:space="preserve">. </w:t>
      </w:r>
      <w:proofErr w:type="spellStart"/>
      <w:r>
        <w:t>Dus</w:t>
      </w:r>
      <w:proofErr w:type="spellEnd"/>
      <w:r>
        <w:t xml:space="preserve"> </w:t>
      </w:r>
      <w:proofErr w:type="spellStart"/>
      <w:r>
        <w:t>dat</w:t>
      </w:r>
      <w:proofErr w:type="spellEnd"/>
      <w:r>
        <w:t xml:space="preserve"> </w:t>
      </w:r>
      <w:proofErr w:type="spellStart"/>
      <w:r>
        <w:t>moet</w:t>
      </w:r>
      <w:proofErr w:type="spellEnd"/>
      <w:r>
        <w:t xml:space="preserve"> </w:t>
      </w:r>
      <w:proofErr w:type="spellStart"/>
      <w:r>
        <w:t>eerst</w:t>
      </w:r>
      <w:proofErr w:type="spellEnd"/>
      <w:r>
        <w:t xml:space="preserve">. </w:t>
      </w:r>
      <w:proofErr w:type="spellStart"/>
      <w:r>
        <w:t>Verder</w:t>
      </w:r>
      <w:proofErr w:type="spellEnd"/>
      <w:r>
        <w:t xml:space="preserve"> </w:t>
      </w:r>
      <w:proofErr w:type="spellStart"/>
      <w:r>
        <w:t>dient</w:t>
      </w:r>
      <w:proofErr w:type="spellEnd"/>
      <w:r>
        <w:t xml:space="preserve"> het </w:t>
      </w:r>
      <w:proofErr w:type="spellStart"/>
      <w:r>
        <w:t>niet</w:t>
      </w:r>
      <w:proofErr w:type="spellEnd"/>
      <w:r>
        <w:t xml:space="preserve"> “</w:t>
      </w:r>
      <w:proofErr w:type="spellStart"/>
      <w:r>
        <w:t>voor</w:t>
      </w:r>
      <w:proofErr w:type="spellEnd"/>
      <w:r>
        <w:t xml:space="preserve"> de patient”. In de </w:t>
      </w:r>
      <w:proofErr w:type="spellStart"/>
      <w:r>
        <w:t>tweede</w:t>
      </w:r>
      <w:proofErr w:type="spellEnd"/>
      <w:r>
        <w:t xml:space="preserve"> </w:t>
      </w:r>
      <w:proofErr w:type="spellStart"/>
      <w:r>
        <w:t>plaats</w:t>
      </w:r>
      <w:proofErr w:type="spellEnd"/>
      <w:r>
        <w:t xml:space="preserve"> </w:t>
      </w:r>
      <w:proofErr w:type="spellStart"/>
      <w:r>
        <w:t>namelijk</w:t>
      </w:r>
      <w:proofErr w:type="spellEnd"/>
      <w:r>
        <w:t xml:space="preserve"> </w:t>
      </w:r>
      <w:proofErr w:type="spellStart"/>
      <w:r>
        <w:t>dient</w:t>
      </w:r>
      <w:proofErr w:type="spellEnd"/>
      <w:r>
        <w:t xml:space="preserve"> het </w:t>
      </w:r>
      <w:proofErr w:type="spellStart"/>
      <w:r>
        <w:t>óók</w:t>
      </w:r>
      <w:proofErr w:type="spellEnd"/>
      <w:r>
        <w:t xml:space="preserve"> </w:t>
      </w:r>
      <w:proofErr w:type="spellStart"/>
      <w:r>
        <w:t>als</w:t>
      </w:r>
      <w:proofErr w:type="spellEnd"/>
      <w:r>
        <w:t xml:space="preserve"> basis </w:t>
      </w:r>
      <w:proofErr w:type="spellStart"/>
      <w:r>
        <w:t>om</w:t>
      </w:r>
      <w:proofErr w:type="spellEnd"/>
      <w:r>
        <w:t xml:space="preserve"> de patient </w:t>
      </w:r>
      <w:proofErr w:type="spellStart"/>
      <w:r>
        <w:t>te</w:t>
      </w:r>
      <w:proofErr w:type="spellEnd"/>
      <w:r>
        <w:t xml:space="preserve"> </w:t>
      </w:r>
      <w:proofErr w:type="spellStart"/>
      <w:r>
        <w:t>informeren</w:t>
      </w:r>
      <w:proofErr w:type="spellEnd"/>
      <w:r>
        <w:t xml:space="preserve">, </w:t>
      </w:r>
      <w:proofErr w:type="spellStart"/>
      <w:r>
        <w:t>maar</w:t>
      </w:r>
      <w:proofErr w:type="spellEnd"/>
      <w:r>
        <w:t xml:space="preserve"> </w:t>
      </w:r>
      <w:proofErr w:type="spellStart"/>
      <w:r>
        <w:t>ook</w:t>
      </w:r>
      <w:proofErr w:type="spellEnd"/>
      <w:r>
        <w:t xml:space="preserve"> </w:t>
      </w:r>
      <w:proofErr w:type="spellStart"/>
      <w:r>
        <w:t>bijv</w:t>
      </w:r>
      <w:proofErr w:type="spellEnd"/>
      <w:r>
        <w:t xml:space="preserve"> de HA Het is </w:t>
      </w:r>
      <w:proofErr w:type="spellStart"/>
      <w:r>
        <w:t>dus</w:t>
      </w:r>
      <w:proofErr w:type="spellEnd"/>
      <w:r>
        <w:t xml:space="preserve"> </w:t>
      </w:r>
      <w:proofErr w:type="spellStart"/>
      <w:r>
        <w:t>niet</w:t>
      </w:r>
      <w:proofErr w:type="spellEnd"/>
      <w:r>
        <w:t xml:space="preserve"> “</w:t>
      </w:r>
      <w:proofErr w:type="spellStart"/>
      <w:r>
        <w:t>voor</w:t>
      </w:r>
      <w:proofErr w:type="spellEnd"/>
      <w:r>
        <w:t xml:space="preserve"> de patient”</w:t>
      </w:r>
    </w:p>
  </w:comment>
  <w:comment w:id="27" w:author="Arthur Van Gool" w:date="2019-11-03T21:10:00Z" w:initials="AVG">
    <w:p w:rsidR="00295BAF" w:rsidRDefault="00295BAF">
      <w:pPr>
        <w:pStyle w:val="Tekstopmerking"/>
      </w:pPr>
      <w:r>
        <w:rPr>
          <w:rStyle w:val="Verwijzingopmerking"/>
        </w:rPr>
        <w:annotationRef/>
      </w:r>
      <w:proofErr w:type="spellStart"/>
      <w:r>
        <w:t>Dit</w:t>
      </w:r>
      <w:proofErr w:type="spellEnd"/>
      <w:r>
        <w:t xml:space="preserve"> </w:t>
      </w:r>
      <w:proofErr w:type="spellStart"/>
      <w:r>
        <w:t>gaat</w:t>
      </w:r>
      <w:proofErr w:type="spellEnd"/>
      <w:r>
        <w:t xml:space="preserve"> </w:t>
      </w:r>
      <w:proofErr w:type="spellStart"/>
      <w:r>
        <w:t>toch</w:t>
      </w:r>
      <w:proofErr w:type="spellEnd"/>
      <w:r>
        <w:t xml:space="preserve"> </w:t>
      </w:r>
      <w:proofErr w:type="spellStart"/>
      <w:r>
        <w:t>om</w:t>
      </w:r>
      <w:proofErr w:type="spellEnd"/>
      <w:r>
        <w:t xml:space="preserve"> de </w:t>
      </w:r>
      <w:proofErr w:type="spellStart"/>
      <w:r>
        <w:t>conclusie</w:t>
      </w:r>
      <w:proofErr w:type="spellEnd"/>
      <w:r>
        <w:t xml:space="preserve">?? Dan is </w:t>
      </w:r>
      <w:proofErr w:type="spellStart"/>
      <w:r>
        <w:t>niet</w:t>
      </w:r>
      <w:proofErr w:type="spellEnd"/>
      <w:r>
        <w:t xml:space="preserve"> de </w:t>
      </w:r>
      <w:proofErr w:type="spellStart"/>
      <w:r>
        <w:t>bedoeling</w:t>
      </w:r>
      <w:proofErr w:type="spellEnd"/>
      <w:r>
        <w:t xml:space="preserve"> </w:t>
      </w:r>
      <w:proofErr w:type="spellStart"/>
      <w:r>
        <w:t>dat</w:t>
      </w:r>
      <w:proofErr w:type="spellEnd"/>
      <w:r>
        <w:t xml:space="preserve"> je </w:t>
      </w:r>
      <w:proofErr w:type="spellStart"/>
      <w:r>
        <w:t>alles</w:t>
      </w:r>
      <w:proofErr w:type="spellEnd"/>
      <w:r>
        <w:t xml:space="preserve"> </w:t>
      </w:r>
      <w:proofErr w:type="spellStart"/>
      <w:r>
        <w:t>weer</w:t>
      </w:r>
      <w:proofErr w:type="spellEnd"/>
      <w:r>
        <w:t xml:space="preserve"> </w:t>
      </w:r>
      <w:proofErr w:type="spellStart"/>
      <w:r>
        <w:t>neerschrijft</w:t>
      </w:r>
      <w:proofErr w:type="spellEnd"/>
      <w:r>
        <w:t>……</w:t>
      </w:r>
    </w:p>
  </w:comment>
  <w:comment w:id="35" w:author="Arthur Van Gool" w:date="2019-11-03T21:12:00Z" w:initials="AVG">
    <w:p w:rsidR="006812DC" w:rsidRDefault="006812DC">
      <w:pPr>
        <w:pStyle w:val="Tekstopmerking"/>
      </w:pPr>
      <w:r>
        <w:rPr>
          <w:rStyle w:val="Verwijzingopmerking"/>
        </w:rPr>
        <w:annotationRef/>
      </w:r>
      <w:r>
        <w:t xml:space="preserve">Moet </w:t>
      </w:r>
      <w:r>
        <w:t>dat?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7A2D" w:rsidRDefault="007B7A2D">
      <w:r>
        <w:separator/>
      </w:r>
    </w:p>
  </w:endnote>
  <w:endnote w:type="continuationSeparator" w:id="0">
    <w:p w:rsidR="007B7A2D" w:rsidRDefault="007B7A2D">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11F9" w:rsidRDefault="008810F7">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7A2D" w:rsidRDefault="007B7A2D">
      <w:r>
        <w:separator/>
      </w:r>
    </w:p>
  </w:footnote>
  <w:footnote w:type="continuationSeparator" w:id="0">
    <w:p w:rsidR="007B7A2D" w:rsidRDefault="007B7A2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540" w:type="dxa"/>
      <w:tblInd w:w="60" w:type="dxa"/>
      <w:tblLayout w:type="fixed"/>
      <w:tblCellMar>
        <w:left w:w="60" w:type="dxa"/>
        <w:right w:w="60" w:type="dxa"/>
      </w:tblCellMar>
      <w:tblLook w:val="04A0"/>
    </w:tblPr>
    <w:tblGrid>
      <w:gridCol w:w="2160"/>
      <w:gridCol w:w="6390"/>
      <w:gridCol w:w="990"/>
    </w:tblGrid>
    <w:tr w:rsidR="005D11F9">
      <w:trPr>
        <w:trHeight w:val="346"/>
      </w:trPr>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5D11F9" w:rsidRDefault="00C97076">
          <w:pPr>
            <w:pStyle w:val="Koptekst"/>
            <w:tabs>
              <w:tab w:val="left" w:pos="4320"/>
            </w:tabs>
            <w:rPr>
              <w:rFonts w:ascii="Times New Roman" w:eastAsia="Times New Roman" w:hAnsi="Times New Roman" w:cs="Times New Roman"/>
              <w:color w:val="auto"/>
              <w:u w:val="single"/>
            </w:rPr>
          </w:pPr>
          <w:r>
            <w:rPr>
              <w:rFonts w:ascii="Times New Roman" w:eastAsia="Times New Roman" w:hAnsi="Times New Roman" w:cs="Times New Roman"/>
              <w:color w:val="auto"/>
              <w:u w:val="single"/>
            </w:rPr>
            <w:t xml:space="preserve">ZIB </w:t>
          </w:r>
          <w:proofErr w:type="spellStart"/>
          <w:r w:rsidR="008810F7">
            <w:rPr>
              <w:rFonts w:ascii="Times New Roman" w:eastAsia="Times New Roman" w:hAnsi="Times New Roman" w:cs="Times New Roman"/>
              <w:color w:val="auto"/>
              <w:u w:val="single"/>
            </w:rPr>
            <w:t>specificatie</w:t>
          </w:r>
          <w:proofErr w:type="spellEnd"/>
        </w:p>
      </w:tc>
      <w:tc>
        <w:tcPr>
          <w:tcW w:w="63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5D11F9" w:rsidRDefault="008810F7">
          <w:pPr>
            <w:pStyle w:val="Koptekst"/>
            <w:tabs>
              <w:tab w:val="left" w:pos="4320"/>
            </w:tabs>
            <w:jc w:val="center"/>
            <w:rPr>
              <w:rFonts w:ascii="Times New Roman" w:eastAsia="Times New Roman" w:hAnsi="Times New Roman" w:cs="Times New Roman"/>
              <w:color w:val="auto"/>
              <w:u w:val="single"/>
            </w:rPr>
          </w:pPr>
          <w:r>
            <w:rPr>
              <w:rFonts w:ascii="Times New Roman" w:eastAsia="Times New Roman" w:hAnsi="Times New Roman" w:cs="Times New Roman"/>
              <w:color w:val="auto"/>
              <w:u w:val="single"/>
            </w:rPr>
            <w:t>nl.ggznederland.ConclusieProfessioneelOnderzoek</w:t>
          </w:r>
          <w:r w:rsidR="00C97076">
            <w:rPr>
              <w:rFonts w:ascii="Times New Roman" w:eastAsia="Times New Roman" w:hAnsi="Times New Roman" w:cs="Times New Roman"/>
              <w:color w:val="auto"/>
              <w:u w:val="single"/>
            </w:rPr>
            <w:t>v03</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5D11F9" w:rsidRDefault="008810F7">
          <w:pPr>
            <w:pStyle w:val="Koptekst"/>
            <w:jc w:val="right"/>
            <w:rPr>
              <w:rFonts w:ascii="Times New Roman" w:eastAsia="Times New Roman" w:hAnsi="Times New Roman" w:cs="Times New Roman"/>
              <w:color w:val="auto"/>
              <w:u w:val="single"/>
            </w:rPr>
          </w:pPr>
          <w:r>
            <w:rPr>
              <w:rFonts w:ascii="Times New Roman" w:eastAsia="Times New Roman" w:hAnsi="Times New Roman" w:cs="Times New Roman"/>
              <w:color w:val="auto"/>
              <w:u w:val="single"/>
            </w:rPr>
            <w:t xml:space="preserve">Page: </w:t>
          </w:r>
          <w:r w:rsidR="004D5F48" w:rsidRPr="004D5F48">
            <w:rPr>
              <w:rFonts w:ascii="Times New Roman" w:eastAsia="Times New Roman" w:hAnsi="Times New Roman" w:cs="Times New Roman"/>
              <w:color w:val="auto"/>
              <w:u w:val="single"/>
            </w:rPr>
            <w:fldChar w:fldCharType="begin"/>
          </w:r>
          <w:r>
            <w:rPr>
              <w:rFonts w:ascii="Times New Roman" w:eastAsia="Times New Roman" w:hAnsi="Times New Roman" w:cs="Times New Roman"/>
              <w:color w:val="auto"/>
              <w:u w:val="single"/>
            </w:rPr>
            <w:instrText xml:space="preserve">PAGE </w:instrText>
          </w:r>
          <w:r w:rsidR="004D5F48" w:rsidRPr="004D5F48">
            <w:rPr>
              <w:rFonts w:ascii="Times New Roman" w:eastAsia="Times New Roman" w:hAnsi="Times New Roman" w:cs="Times New Roman"/>
              <w:color w:val="auto"/>
              <w:u w:val="single"/>
            </w:rPr>
            <w:fldChar w:fldCharType="separate"/>
          </w:r>
          <w:r w:rsidR="006812DC">
            <w:rPr>
              <w:rFonts w:ascii="Times New Roman" w:eastAsia="Times New Roman" w:hAnsi="Times New Roman" w:cs="Times New Roman"/>
              <w:noProof/>
              <w:color w:val="auto"/>
              <w:u w:val="single"/>
            </w:rPr>
            <w:t>7</w:t>
          </w:r>
          <w:r w:rsidR="004D5F48">
            <w:fldChar w:fldCharType="end"/>
          </w:r>
        </w:p>
      </w:tc>
    </w:tr>
  </w:tbl>
  <w:p w:rsidR="005D11F9" w:rsidRDefault="005D11F9">
    <w:pPr>
      <w:pStyle w:val="Koptekst"/>
      <w:tabs>
        <w:tab w:val="left" w:pos="4320"/>
      </w:tabs>
      <w:jc w:val="right"/>
      <w:rPr>
        <w:rFonts w:ascii="Times New Roman" w:eastAsia="Times New Roman" w:hAnsi="Times New Roman" w:cs="Times New Roman"/>
        <w:color w:val="auto"/>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trackRevisions/>
  <w:defaultTabStop w:val="720"/>
  <w:hyphenationZone w:val="425"/>
  <w:characterSpacingControl w:val="doNotCompress"/>
  <w:alwaysMergeEmptyNamespace/>
  <w:footnotePr>
    <w:footnote w:id="-1"/>
    <w:footnote w:id="0"/>
  </w:footnotePr>
  <w:endnotePr>
    <w:pos w:val="sectEnd"/>
    <w:endnote w:id="-1"/>
    <w:endnote w:id="0"/>
  </w:endnotePr>
  <w:compat>
    <w:doNotUseHTMLParagraphAutoSpacing/>
  </w:compat>
  <w:rsids>
    <w:rsidRoot w:val="005D11F9"/>
    <w:rsid w:val="00295BAF"/>
    <w:rsid w:val="004B0AE3"/>
    <w:rsid w:val="004D5F48"/>
    <w:rsid w:val="005D11F9"/>
    <w:rsid w:val="006812DC"/>
    <w:rsid w:val="007B7A2D"/>
    <w:rsid w:val="008810F7"/>
    <w:rsid w:val="00960F7C"/>
    <w:rsid w:val="00C97076"/>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D5F48"/>
  </w:style>
  <w:style w:type="paragraph" w:styleId="Kop1">
    <w:name w:val="heading 1"/>
    <w:basedOn w:val="Standaard"/>
    <w:next w:val="Standaard"/>
    <w:uiPriority w:val="9"/>
    <w:qFormat/>
    <w:rsid w:val="004D5F48"/>
    <w:pPr>
      <w:spacing w:before="240" w:after="60"/>
      <w:outlineLvl w:val="0"/>
    </w:pPr>
    <w:rPr>
      <w:b/>
      <w:color w:val="004080"/>
      <w:sz w:val="32"/>
      <w:szCs w:val="32"/>
    </w:rPr>
  </w:style>
  <w:style w:type="paragraph" w:styleId="Kop2">
    <w:name w:val="heading 2"/>
    <w:basedOn w:val="Standaard"/>
    <w:next w:val="Standaard"/>
    <w:uiPriority w:val="9"/>
    <w:unhideWhenUsed/>
    <w:qFormat/>
    <w:rsid w:val="004D5F48"/>
    <w:pPr>
      <w:spacing w:before="240" w:after="60"/>
      <w:outlineLvl w:val="1"/>
    </w:pPr>
    <w:rPr>
      <w:b/>
      <w:color w:val="004080"/>
      <w:sz w:val="28"/>
      <w:szCs w:val="28"/>
    </w:rPr>
  </w:style>
  <w:style w:type="paragraph" w:styleId="Kop3">
    <w:name w:val="heading 3"/>
    <w:basedOn w:val="Standaard"/>
    <w:next w:val="Standaard"/>
    <w:uiPriority w:val="9"/>
    <w:semiHidden/>
    <w:unhideWhenUsed/>
    <w:qFormat/>
    <w:rsid w:val="004D5F48"/>
    <w:pPr>
      <w:spacing w:before="240" w:after="60"/>
      <w:outlineLvl w:val="2"/>
    </w:pPr>
    <w:rPr>
      <w:b/>
      <w:color w:val="004080"/>
      <w:sz w:val="26"/>
      <w:szCs w:val="26"/>
    </w:rPr>
  </w:style>
  <w:style w:type="paragraph" w:styleId="Kop4">
    <w:name w:val="heading 4"/>
    <w:basedOn w:val="Standaard"/>
    <w:next w:val="Standaard"/>
    <w:uiPriority w:val="9"/>
    <w:semiHidden/>
    <w:unhideWhenUsed/>
    <w:qFormat/>
    <w:rsid w:val="004D5F48"/>
    <w:pPr>
      <w:spacing w:before="240" w:after="60"/>
      <w:outlineLvl w:val="3"/>
    </w:pPr>
    <w:rPr>
      <w:b/>
      <w:color w:val="004080"/>
      <w:sz w:val="28"/>
      <w:szCs w:val="28"/>
    </w:rPr>
  </w:style>
  <w:style w:type="paragraph" w:styleId="Kop5">
    <w:name w:val="heading 5"/>
    <w:basedOn w:val="Standaard"/>
    <w:next w:val="Standaard"/>
    <w:uiPriority w:val="9"/>
    <w:semiHidden/>
    <w:unhideWhenUsed/>
    <w:qFormat/>
    <w:rsid w:val="004D5F48"/>
    <w:pPr>
      <w:spacing w:before="240" w:after="60"/>
      <w:outlineLvl w:val="4"/>
    </w:pPr>
    <w:rPr>
      <w:b/>
      <w:i/>
      <w:color w:val="004080"/>
      <w:sz w:val="26"/>
      <w:szCs w:val="26"/>
    </w:rPr>
  </w:style>
  <w:style w:type="paragraph" w:styleId="Kop6">
    <w:name w:val="heading 6"/>
    <w:basedOn w:val="Standaard"/>
    <w:next w:val="Standaard"/>
    <w:uiPriority w:val="9"/>
    <w:semiHidden/>
    <w:unhideWhenUsed/>
    <w:qFormat/>
    <w:rsid w:val="004D5F48"/>
    <w:pPr>
      <w:spacing w:before="240" w:after="60"/>
      <w:outlineLvl w:val="5"/>
    </w:pPr>
    <w:rPr>
      <w:b/>
      <w:color w:val="004080"/>
      <w:sz w:val="22"/>
      <w:szCs w:val="22"/>
    </w:rPr>
  </w:style>
  <w:style w:type="paragraph" w:styleId="Kop7">
    <w:name w:val="heading 7"/>
    <w:basedOn w:val="Standaard"/>
    <w:next w:val="Standaard"/>
    <w:rsid w:val="004D5F48"/>
    <w:pPr>
      <w:spacing w:before="240" w:after="60"/>
      <w:outlineLvl w:val="6"/>
    </w:pPr>
    <w:rPr>
      <w:color w:val="004080"/>
    </w:rPr>
  </w:style>
  <w:style w:type="paragraph" w:styleId="Kop8">
    <w:name w:val="heading 8"/>
    <w:basedOn w:val="Standaard"/>
    <w:next w:val="Standaard"/>
    <w:rsid w:val="004D5F48"/>
    <w:pPr>
      <w:spacing w:before="240" w:after="60"/>
      <w:outlineLvl w:val="7"/>
    </w:pPr>
    <w:rPr>
      <w:i/>
      <w:color w:val="000000"/>
    </w:rPr>
  </w:style>
  <w:style w:type="paragraph" w:styleId="Kop9">
    <w:name w:val="heading 9"/>
    <w:basedOn w:val="Standaard"/>
    <w:next w:val="Standaard"/>
    <w:rsid w:val="004D5F48"/>
    <w:pPr>
      <w:spacing w:before="240" w:after="60"/>
      <w:outlineLvl w:val="8"/>
    </w:pPr>
    <w:rPr>
      <w:color w:val="004080"/>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1">
    <w:name w:val="toc 1"/>
    <w:basedOn w:val="Standaard"/>
    <w:next w:val="Standaard"/>
    <w:rsid w:val="004D5F48"/>
    <w:rPr>
      <w:rFonts w:ascii="Times New Roman" w:eastAsia="Times New Roman" w:hAnsi="Times New Roman" w:cs="Times New Roman"/>
      <w:color w:val="000000"/>
    </w:rPr>
  </w:style>
  <w:style w:type="paragraph" w:styleId="Inhopg2">
    <w:name w:val="toc 2"/>
    <w:basedOn w:val="Standaard"/>
    <w:next w:val="Standaard"/>
    <w:rsid w:val="004D5F48"/>
    <w:pPr>
      <w:ind w:left="180"/>
    </w:pPr>
    <w:rPr>
      <w:rFonts w:ascii="Times New Roman" w:eastAsia="Times New Roman" w:hAnsi="Times New Roman" w:cs="Times New Roman"/>
      <w:color w:val="000000"/>
    </w:rPr>
  </w:style>
  <w:style w:type="paragraph" w:styleId="Inhopg3">
    <w:name w:val="toc 3"/>
    <w:basedOn w:val="Standaard"/>
    <w:next w:val="Standaard"/>
    <w:rsid w:val="004D5F48"/>
    <w:pPr>
      <w:ind w:left="360"/>
    </w:pPr>
    <w:rPr>
      <w:rFonts w:ascii="Times New Roman" w:eastAsia="Times New Roman" w:hAnsi="Times New Roman" w:cs="Times New Roman"/>
      <w:color w:val="000000"/>
    </w:rPr>
  </w:style>
  <w:style w:type="paragraph" w:styleId="Inhopg4">
    <w:name w:val="toc 4"/>
    <w:basedOn w:val="Standaard"/>
    <w:next w:val="Standaard"/>
    <w:rsid w:val="004D5F48"/>
    <w:pPr>
      <w:ind w:left="540"/>
    </w:pPr>
    <w:rPr>
      <w:color w:val="000000"/>
    </w:rPr>
  </w:style>
  <w:style w:type="paragraph" w:styleId="Inhopg5">
    <w:name w:val="toc 5"/>
    <w:basedOn w:val="Standaard"/>
    <w:next w:val="Standaard"/>
    <w:rsid w:val="004D5F48"/>
    <w:pPr>
      <w:ind w:left="720"/>
    </w:pPr>
    <w:rPr>
      <w:color w:val="000000"/>
    </w:rPr>
  </w:style>
  <w:style w:type="paragraph" w:styleId="Inhopg6">
    <w:name w:val="toc 6"/>
    <w:basedOn w:val="Standaard"/>
    <w:next w:val="Standaard"/>
    <w:rsid w:val="004D5F48"/>
    <w:pPr>
      <w:ind w:left="900"/>
    </w:pPr>
    <w:rPr>
      <w:color w:val="000000"/>
    </w:rPr>
  </w:style>
  <w:style w:type="paragraph" w:styleId="Inhopg7">
    <w:name w:val="toc 7"/>
    <w:basedOn w:val="Standaard"/>
    <w:next w:val="Standaard"/>
    <w:rsid w:val="004D5F48"/>
    <w:pPr>
      <w:ind w:left="1080"/>
    </w:pPr>
    <w:rPr>
      <w:color w:val="000000"/>
    </w:rPr>
  </w:style>
  <w:style w:type="paragraph" w:styleId="Inhopg8">
    <w:name w:val="toc 8"/>
    <w:basedOn w:val="Standaard"/>
    <w:next w:val="Standaard"/>
    <w:rsid w:val="004D5F48"/>
    <w:pPr>
      <w:ind w:left="1260"/>
    </w:pPr>
    <w:rPr>
      <w:color w:val="000000"/>
    </w:rPr>
  </w:style>
  <w:style w:type="paragraph" w:styleId="Inhopg9">
    <w:name w:val="toc 9"/>
    <w:basedOn w:val="Standaard"/>
    <w:next w:val="Standaard"/>
    <w:rsid w:val="004D5F48"/>
    <w:pPr>
      <w:ind w:left="1440"/>
    </w:pPr>
    <w:rPr>
      <w:color w:val="000000"/>
    </w:rPr>
  </w:style>
  <w:style w:type="paragraph" w:styleId="Titel">
    <w:name w:val="Title"/>
    <w:basedOn w:val="Standaard"/>
    <w:next w:val="Standaard"/>
    <w:uiPriority w:val="10"/>
    <w:qFormat/>
    <w:rsid w:val="00C97076"/>
    <w:pPr>
      <w:spacing w:before="240" w:after="60"/>
      <w:jc w:val="center"/>
    </w:pPr>
    <w:rPr>
      <w:b/>
      <w:color w:val="004080"/>
      <w:sz w:val="48"/>
      <w:szCs w:val="32"/>
    </w:rPr>
  </w:style>
  <w:style w:type="paragraph" w:customStyle="1" w:styleId="NumberedList">
    <w:name w:val="Numbered List"/>
    <w:basedOn w:val="Standaard"/>
    <w:next w:val="Standaard"/>
    <w:rsid w:val="004D5F48"/>
    <w:pPr>
      <w:ind w:left="360" w:hanging="360"/>
    </w:pPr>
    <w:rPr>
      <w:color w:val="000000"/>
      <w:sz w:val="20"/>
      <w:szCs w:val="20"/>
    </w:rPr>
  </w:style>
  <w:style w:type="paragraph" w:customStyle="1" w:styleId="BulletedList">
    <w:name w:val="Bulleted List"/>
    <w:basedOn w:val="Standaard"/>
    <w:next w:val="Standaard"/>
    <w:rsid w:val="004D5F48"/>
    <w:pPr>
      <w:ind w:left="360" w:hanging="360"/>
    </w:pPr>
    <w:rPr>
      <w:color w:val="000000"/>
      <w:sz w:val="20"/>
      <w:szCs w:val="20"/>
    </w:rPr>
  </w:style>
  <w:style w:type="paragraph" w:styleId="Plattetekst">
    <w:name w:val="Body Text"/>
    <w:basedOn w:val="Standaard"/>
    <w:next w:val="Standaard"/>
    <w:rsid w:val="004D5F48"/>
    <w:pPr>
      <w:spacing w:after="120"/>
    </w:pPr>
    <w:rPr>
      <w:color w:val="000000"/>
      <w:sz w:val="28"/>
      <w:szCs w:val="28"/>
    </w:rPr>
  </w:style>
  <w:style w:type="paragraph" w:styleId="Plattetekst2">
    <w:name w:val="Body Text 2"/>
    <w:basedOn w:val="Standaard"/>
    <w:next w:val="Standaard"/>
    <w:rsid w:val="004D5F48"/>
    <w:pPr>
      <w:spacing w:after="120" w:line="480" w:lineRule="auto"/>
    </w:pPr>
    <w:rPr>
      <w:color w:val="000000"/>
      <w:sz w:val="18"/>
      <w:szCs w:val="18"/>
    </w:rPr>
  </w:style>
  <w:style w:type="paragraph" w:styleId="Plattetekst3">
    <w:name w:val="Body Text 3"/>
    <w:basedOn w:val="Standaard"/>
    <w:next w:val="Standaard"/>
    <w:rsid w:val="004D5F48"/>
    <w:pPr>
      <w:spacing w:after="120"/>
    </w:pPr>
    <w:rPr>
      <w:color w:val="000000"/>
      <w:sz w:val="16"/>
      <w:szCs w:val="16"/>
    </w:rPr>
  </w:style>
  <w:style w:type="paragraph" w:styleId="Notitiekop">
    <w:name w:val="Note Heading"/>
    <w:basedOn w:val="Standaard"/>
    <w:next w:val="Standaard"/>
    <w:rsid w:val="004D5F48"/>
    <w:rPr>
      <w:color w:val="000000"/>
      <w:sz w:val="20"/>
      <w:szCs w:val="20"/>
    </w:rPr>
  </w:style>
  <w:style w:type="paragraph" w:styleId="Tekstzonderopmaak">
    <w:name w:val="Plain Text"/>
    <w:basedOn w:val="Standaard"/>
    <w:next w:val="Standaard"/>
    <w:rsid w:val="004D5F48"/>
    <w:rPr>
      <w:color w:val="000000"/>
      <w:sz w:val="20"/>
      <w:szCs w:val="20"/>
    </w:rPr>
  </w:style>
  <w:style w:type="paragraph" w:customStyle="1" w:styleId="Zwaar1">
    <w:name w:val="Zwaar1"/>
    <w:basedOn w:val="Standaard"/>
    <w:next w:val="Standaard"/>
    <w:rsid w:val="004D5F48"/>
    <w:rPr>
      <w:b/>
      <w:color w:val="000000"/>
      <w:sz w:val="20"/>
      <w:szCs w:val="20"/>
    </w:rPr>
  </w:style>
  <w:style w:type="paragraph" w:customStyle="1" w:styleId="Nadruk1">
    <w:name w:val="Nadruk1"/>
    <w:basedOn w:val="Standaard"/>
    <w:next w:val="Standaard"/>
    <w:rsid w:val="004D5F48"/>
    <w:rPr>
      <w:i/>
      <w:color w:val="000000"/>
      <w:sz w:val="20"/>
      <w:szCs w:val="20"/>
    </w:rPr>
  </w:style>
  <w:style w:type="paragraph" w:customStyle="1" w:styleId="Hyperlink1">
    <w:name w:val="Hyperlink1"/>
    <w:basedOn w:val="Standaard"/>
    <w:next w:val="Standaard"/>
    <w:rsid w:val="004D5F48"/>
    <w:rPr>
      <w:color w:val="0000FF"/>
      <w:sz w:val="20"/>
      <w:szCs w:val="20"/>
      <w:u w:val="single" w:color="000000"/>
    </w:rPr>
  </w:style>
  <w:style w:type="paragraph" w:styleId="Voettekst">
    <w:name w:val="footer"/>
    <w:basedOn w:val="Standaard"/>
    <w:next w:val="Standaard"/>
    <w:rsid w:val="004D5F48"/>
    <w:rPr>
      <w:color w:val="000000"/>
      <w:sz w:val="20"/>
      <w:szCs w:val="20"/>
    </w:rPr>
  </w:style>
  <w:style w:type="paragraph" w:styleId="Koptekst">
    <w:name w:val="header"/>
    <w:basedOn w:val="Standaard"/>
    <w:next w:val="Standaard"/>
    <w:rsid w:val="004D5F48"/>
    <w:rPr>
      <w:color w:val="000000"/>
      <w:sz w:val="20"/>
      <w:szCs w:val="20"/>
    </w:rPr>
  </w:style>
  <w:style w:type="paragraph" w:customStyle="1" w:styleId="Code">
    <w:name w:val="Code"/>
    <w:basedOn w:val="Standaard"/>
    <w:next w:val="Standaard"/>
    <w:rsid w:val="004D5F48"/>
    <w:rPr>
      <w:color w:val="000000"/>
      <w:sz w:val="18"/>
      <w:szCs w:val="18"/>
    </w:rPr>
  </w:style>
  <w:style w:type="character" w:customStyle="1" w:styleId="FieldLabel">
    <w:name w:val="Field Label"/>
    <w:rsid w:val="004D5F48"/>
    <w:rPr>
      <w:rFonts w:ascii="Arial" w:eastAsia="Arial" w:hAnsi="Arial" w:cs="Arial"/>
      <w:i/>
      <w:color w:val="004080"/>
      <w:spacing w:val="0"/>
      <w:w w:val="100"/>
      <w:position w:val="0"/>
      <w:sz w:val="20"/>
      <w:szCs w:val="20"/>
    </w:rPr>
  </w:style>
  <w:style w:type="character" w:customStyle="1" w:styleId="TableHeading">
    <w:name w:val="Table Heading"/>
    <w:rsid w:val="004D5F48"/>
    <w:rPr>
      <w:rFonts w:ascii="Arial" w:eastAsia="Arial" w:hAnsi="Arial" w:cs="Arial"/>
      <w:b/>
      <w:color w:val="000000"/>
      <w:spacing w:val="0"/>
      <w:w w:val="100"/>
      <w:position w:val="0"/>
      <w:sz w:val="22"/>
      <w:szCs w:val="22"/>
    </w:rPr>
  </w:style>
  <w:style w:type="character" w:customStyle="1" w:styleId="SSBookmark">
    <w:name w:val="SSBookmark"/>
    <w:rsid w:val="004D5F48"/>
    <w:rPr>
      <w:rFonts w:ascii="Lucida Sans" w:eastAsia="Lucida Sans" w:hAnsi="Lucida Sans" w:cs="Lucida Sans"/>
      <w:b/>
      <w:color w:val="000000"/>
      <w:spacing w:val="0"/>
      <w:w w:val="100"/>
      <w:position w:val="0"/>
      <w:sz w:val="16"/>
      <w:szCs w:val="16"/>
      <w:shd w:val="clear" w:color="auto" w:fill="FFFF80"/>
    </w:rPr>
  </w:style>
  <w:style w:type="character" w:customStyle="1" w:styleId="Objecttype">
    <w:name w:val="Object type"/>
    <w:rsid w:val="004D5F48"/>
    <w:rPr>
      <w:rFonts w:ascii="Arial" w:eastAsia="Arial" w:hAnsi="Arial" w:cs="Arial"/>
      <w:b/>
      <w:color w:val="000000"/>
      <w:spacing w:val="0"/>
      <w:w w:val="100"/>
      <w:position w:val="0"/>
      <w:sz w:val="20"/>
      <w:szCs w:val="20"/>
      <w:u w:val="single" w:color="000000"/>
    </w:rPr>
  </w:style>
  <w:style w:type="paragraph" w:customStyle="1" w:styleId="ListHeader">
    <w:name w:val="List Header"/>
    <w:basedOn w:val="Standaard"/>
    <w:next w:val="Standaard"/>
    <w:rsid w:val="004D5F48"/>
    <w:rPr>
      <w:b/>
      <w:i/>
      <w:color w:val="0000A0"/>
      <w:sz w:val="20"/>
      <w:szCs w:val="20"/>
    </w:rPr>
  </w:style>
  <w:style w:type="paragraph" w:customStyle="1" w:styleId="NoSpacing1">
    <w:name w:val="No Spacing1"/>
    <w:basedOn w:val="Standaard"/>
    <w:next w:val="Standaard"/>
    <w:rsid w:val="004D5F48"/>
    <w:rPr>
      <w:color w:val="000000"/>
      <w:sz w:val="22"/>
      <w:szCs w:val="22"/>
    </w:rPr>
  </w:style>
  <w:style w:type="paragraph" w:customStyle="1" w:styleId="SubTitle">
    <w:name w:val="Sub Title"/>
    <w:basedOn w:val="Standaard"/>
    <w:rsid w:val="004D5F48"/>
    <w:pPr>
      <w:spacing w:before="240" w:after="60"/>
      <w:jc w:val="center"/>
    </w:pPr>
    <w:rPr>
      <w:b/>
      <w:color w:val="000000"/>
    </w:rPr>
  </w:style>
  <w:style w:type="paragraph" w:customStyle="1" w:styleId="TableContents">
    <w:name w:val="Table Contents"/>
    <w:basedOn w:val="Standaard"/>
    <w:rsid w:val="004D5F48"/>
  </w:style>
  <w:style w:type="paragraph" w:customStyle="1" w:styleId="TableHeading0">
    <w:name w:val="Table Heading"/>
    <w:basedOn w:val="Standaard"/>
    <w:rsid w:val="004D5F48"/>
    <w:pPr>
      <w:jc w:val="center"/>
    </w:pPr>
    <w:rPr>
      <w:b/>
    </w:rPr>
  </w:style>
  <w:style w:type="paragraph" w:customStyle="1" w:styleId="TableText">
    <w:name w:val="TableText"/>
    <w:basedOn w:val="Standaard"/>
    <w:rsid w:val="004D5F48"/>
    <w:pPr>
      <w:keepNext/>
      <w:spacing w:before="40" w:after="40" w:line="220" w:lineRule="exact"/>
    </w:pPr>
    <w:rPr>
      <w:rFonts w:ascii="Times New Roman" w:eastAsia="Times New Roman" w:hAnsi="Times New Roman" w:cs="Times New Roman"/>
      <w:color w:val="000000"/>
    </w:rPr>
  </w:style>
  <w:style w:type="character" w:customStyle="1" w:styleId="Internetlink">
    <w:name w:val="Internet link"/>
    <w:rsid w:val="004D5F48"/>
    <w:rPr>
      <w:color w:val="0000FF"/>
      <w:sz w:val="20"/>
      <w:szCs w:val="20"/>
      <w:u w:val="single" w:color="000000"/>
    </w:rPr>
  </w:style>
  <w:style w:type="character" w:customStyle="1" w:styleId="SSTemplateField">
    <w:name w:val="SSTemplateField"/>
    <w:rsid w:val="004D5F48"/>
    <w:rPr>
      <w:rFonts w:ascii="Lucida Sans" w:eastAsia="Lucida Sans" w:hAnsi="Lucida Sans" w:cs="Lucida Sans"/>
      <w:b/>
      <w:color w:val="FFFFFF"/>
      <w:sz w:val="16"/>
      <w:szCs w:val="16"/>
      <w:shd w:val="clear" w:color="auto" w:fill="FF0000"/>
    </w:rPr>
  </w:style>
  <w:style w:type="paragraph" w:styleId="Ballontekst">
    <w:name w:val="Balloon Text"/>
    <w:basedOn w:val="Standaard"/>
    <w:link w:val="BallontekstChar"/>
    <w:uiPriority w:val="99"/>
    <w:semiHidden/>
    <w:unhideWhenUsed/>
    <w:rsid w:val="00C97076"/>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97076"/>
    <w:rPr>
      <w:rFonts w:ascii="Segoe UI" w:hAnsi="Segoe UI" w:cs="Segoe UI"/>
      <w:sz w:val="18"/>
      <w:szCs w:val="18"/>
    </w:rPr>
  </w:style>
  <w:style w:type="character" w:styleId="Verwijzingopmerking">
    <w:name w:val="annotation reference"/>
    <w:basedOn w:val="Standaardalinea-lettertype"/>
    <w:uiPriority w:val="99"/>
    <w:semiHidden/>
    <w:unhideWhenUsed/>
    <w:rsid w:val="00295BAF"/>
    <w:rPr>
      <w:sz w:val="16"/>
      <w:szCs w:val="16"/>
    </w:rPr>
  </w:style>
  <w:style w:type="paragraph" w:styleId="Tekstopmerking">
    <w:name w:val="annotation text"/>
    <w:basedOn w:val="Standaard"/>
    <w:link w:val="TekstopmerkingChar"/>
    <w:uiPriority w:val="99"/>
    <w:semiHidden/>
    <w:unhideWhenUsed/>
    <w:rsid w:val="00295BAF"/>
    <w:rPr>
      <w:sz w:val="20"/>
      <w:szCs w:val="20"/>
    </w:rPr>
  </w:style>
  <w:style w:type="character" w:customStyle="1" w:styleId="TekstopmerkingChar">
    <w:name w:val="Tekst opmerking Char"/>
    <w:basedOn w:val="Standaardalinea-lettertype"/>
    <w:link w:val="Tekstopmerking"/>
    <w:uiPriority w:val="99"/>
    <w:semiHidden/>
    <w:rsid w:val="00295BAF"/>
    <w:rPr>
      <w:sz w:val="20"/>
      <w:szCs w:val="20"/>
    </w:rPr>
  </w:style>
  <w:style w:type="paragraph" w:styleId="Onderwerpvanopmerking">
    <w:name w:val="annotation subject"/>
    <w:basedOn w:val="Tekstopmerking"/>
    <w:next w:val="Tekstopmerking"/>
    <w:link w:val="OnderwerpvanopmerkingChar"/>
    <w:uiPriority w:val="99"/>
    <w:semiHidden/>
    <w:unhideWhenUsed/>
    <w:rsid w:val="00295BAF"/>
    <w:rPr>
      <w:b/>
      <w:bCs/>
    </w:rPr>
  </w:style>
  <w:style w:type="character" w:customStyle="1" w:styleId="OnderwerpvanopmerkingChar">
    <w:name w:val="Onderwerp van opmerking Char"/>
    <w:basedOn w:val="TekstopmerkingChar"/>
    <w:link w:val="Onderwerpvanopmerking"/>
    <w:uiPriority w:val="99"/>
    <w:semiHidden/>
    <w:rsid w:val="00295BAF"/>
    <w:rPr>
      <w:b/>
      <w:bC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1719</Words>
  <Characters>9455</Characters>
  <Application>Microsoft Office Word</Application>
  <DocSecurity>0</DocSecurity>
  <Lines>78</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 Van Gool</dc:creator>
  <cp:lastModifiedBy>Arthur Van Gool</cp:lastModifiedBy>
  <cp:revision>3</cp:revision>
  <dcterms:created xsi:type="dcterms:W3CDTF">2019-11-03T20:02:00Z</dcterms:created>
  <dcterms:modified xsi:type="dcterms:W3CDTF">2019-11-03T20:12:00Z</dcterms:modified>
</cp:coreProperties>
</file>