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43005" w14:textId="77777777" w:rsidR="005D11F9" w:rsidRPr="00C97076" w:rsidRDefault="00C97076" w:rsidP="00C97076">
      <w:pPr>
        <w:pStyle w:val="Titel"/>
        <w:rPr>
          <w:rFonts w:eastAsia="Calibri"/>
          <w:color w:val="auto"/>
          <w:lang w:val="nl-NL"/>
        </w:rPr>
      </w:pPr>
      <w:r w:rsidRPr="00C97076">
        <w:rPr>
          <w:noProof/>
          <w:lang w:val="nl-NL" w:eastAsia="nl-NL"/>
        </w:rPr>
        <w:drawing>
          <wp:inline distT="0" distB="0" distL="0" distR="0" wp14:anchorId="095E55FE" wp14:editId="031594D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03431666" w14:textId="77777777" w:rsidR="00C97076" w:rsidRPr="001F7C44" w:rsidRDefault="00C97076" w:rsidP="00C97076">
      <w:pPr>
        <w:pStyle w:val="Titel"/>
        <w:rPr>
          <w:sz w:val="32"/>
          <w:lang w:val="nl-NL"/>
        </w:rPr>
      </w:pPr>
      <w:r w:rsidRPr="001F7C44">
        <w:rPr>
          <w:sz w:val="32"/>
          <w:lang w:val="nl-NL"/>
        </w:rPr>
        <w:t>Zorginformatiebouwsteen</w:t>
      </w:r>
    </w:p>
    <w:p w14:paraId="3FBEEDB8" w14:textId="13CF2AC0" w:rsidR="00C97076" w:rsidRPr="001F7C44" w:rsidRDefault="008810F7" w:rsidP="00C97076">
      <w:pPr>
        <w:pStyle w:val="Titel"/>
        <w:ind w:right="-611" w:hanging="426"/>
        <w:rPr>
          <w:sz w:val="36"/>
          <w:lang w:val="nl-NL"/>
        </w:rPr>
      </w:pPr>
      <w:r w:rsidRPr="001F7C44">
        <w:rPr>
          <w:sz w:val="32"/>
          <w:lang w:val="nl-NL"/>
        </w:rPr>
        <w:t xml:space="preserve">  </w:t>
      </w:r>
      <w:r w:rsidRPr="001F7C44">
        <w:rPr>
          <w:sz w:val="36"/>
          <w:lang w:val="nl-NL"/>
        </w:rPr>
        <w:t>nl.ggznederland.ConclusieProfessioneelOnderzoek</w:t>
      </w:r>
      <w:r w:rsidR="00C97076" w:rsidRPr="001F7C44">
        <w:rPr>
          <w:sz w:val="36"/>
          <w:lang w:val="nl-NL"/>
        </w:rPr>
        <w:t>-v0</w:t>
      </w:r>
      <w:r w:rsidR="00C631EC">
        <w:rPr>
          <w:sz w:val="36"/>
          <w:lang w:val="nl-NL"/>
        </w:rPr>
        <w:t>4</w:t>
      </w:r>
    </w:p>
    <w:p w14:paraId="1AB27B33" w14:textId="77777777" w:rsidR="00C97076" w:rsidRPr="001F7C44" w:rsidRDefault="00C97076" w:rsidP="00C97076">
      <w:pPr>
        <w:rPr>
          <w:color w:val="004080"/>
          <w:szCs w:val="32"/>
          <w:lang w:val="nl-NL"/>
        </w:rPr>
      </w:pPr>
      <w:r w:rsidRPr="001F7C44">
        <w:rPr>
          <w:lang w:val="nl-NL"/>
        </w:rPr>
        <w:br w:type="page"/>
      </w:r>
    </w:p>
    <w:p w14:paraId="4C2D055B" w14:textId="77777777" w:rsidR="00C97076" w:rsidRPr="00C97076" w:rsidRDefault="00C97076" w:rsidP="00C97076">
      <w:pPr>
        <w:pStyle w:val="Titel"/>
        <w:rPr>
          <w:rFonts w:eastAsia="Calibri"/>
          <w:lang w:val="nl-NL"/>
        </w:rPr>
      </w:pPr>
      <w:r w:rsidRPr="00C97076">
        <w:rPr>
          <w:lang w:val="nl-NL"/>
        </w:rPr>
        <w:lastRenderedPageBreak/>
        <w:t>Table of Contents</w:t>
      </w:r>
    </w:p>
    <w:p w14:paraId="509749B4" w14:textId="31353114" w:rsidR="00761DE0" w:rsidRPr="00761DE0" w:rsidRDefault="004D5F48">
      <w:pPr>
        <w:pStyle w:val="Inhopg1"/>
        <w:tabs>
          <w:tab w:val="right" w:leader="dot" w:pos="9018"/>
        </w:tabs>
        <w:rPr>
          <w:rFonts w:ascii="Arial" w:eastAsiaTheme="minorEastAsia" w:hAnsi="Arial" w:cs="Arial"/>
          <w:noProof/>
          <w:color w:val="auto"/>
          <w:sz w:val="20"/>
          <w:szCs w:val="20"/>
          <w:lang w:val="nl-NL"/>
        </w:rPr>
      </w:pPr>
      <w:r w:rsidRPr="00761DE0">
        <w:rPr>
          <w:rFonts w:ascii="Arial" w:hAnsi="Arial" w:cs="Arial"/>
          <w:color w:val="auto"/>
          <w:sz w:val="22"/>
          <w:szCs w:val="22"/>
        </w:rPr>
        <w:fldChar w:fldCharType="begin"/>
      </w:r>
      <w:r w:rsidR="00C97076" w:rsidRPr="00761DE0">
        <w:rPr>
          <w:rFonts w:ascii="Arial" w:hAnsi="Arial" w:cs="Arial"/>
          <w:color w:val="auto"/>
          <w:sz w:val="22"/>
          <w:szCs w:val="22"/>
          <w:lang w:val="nl-NL"/>
        </w:rPr>
        <w:instrText>TOC \o "1-9"</w:instrText>
      </w:r>
      <w:r w:rsidRPr="00761DE0">
        <w:rPr>
          <w:rFonts w:ascii="Arial" w:hAnsi="Arial" w:cs="Arial"/>
          <w:color w:val="auto"/>
          <w:sz w:val="22"/>
          <w:szCs w:val="22"/>
        </w:rPr>
        <w:fldChar w:fldCharType="separate"/>
      </w:r>
      <w:r w:rsidR="00761DE0" w:rsidRPr="00761DE0">
        <w:rPr>
          <w:rFonts w:ascii="Arial" w:hAnsi="Arial" w:cs="Arial"/>
          <w:noProof/>
          <w:sz w:val="22"/>
          <w:szCs w:val="22"/>
          <w:lang w:val="nl-NL"/>
        </w:rPr>
        <w:t>1. nl.ggznederland.ConclusieProfessioneelOnderzoek-v0.4</w:t>
      </w:r>
      <w:r w:rsidR="00761DE0" w:rsidRPr="00761DE0">
        <w:rPr>
          <w:rFonts w:ascii="Arial" w:hAnsi="Arial" w:cs="Arial"/>
          <w:noProof/>
          <w:sz w:val="22"/>
          <w:szCs w:val="22"/>
          <w:lang w:val="nl-NL"/>
        </w:rPr>
        <w:tab/>
      </w:r>
      <w:r w:rsidR="00761DE0" w:rsidRPr="00761DE0">
        <w:rPr>
          <w:rFonts w:ascii="Arial" w:hAnsi="Arial" w:cs="Arial"/>
          <w:noProof/>
          <w:sz w:val="22"/>
          <w:szCs w:val="22"/>
        </w:rPr>
        <w:fldChar w:fldCharType="begin"/>
      </w:r>
      <w:r w:rsidR="00761DE0" w:rsidRPr="00761DE0">
        <w:rPr>
          <w:rFonts w:ascii="Arial" w:hAnsi="Arial" w:cs="Arial"/>
          <w:noProof/>
          <w:sz w:val="22"/>
          <w:szCs w:val="22"/>
          <w:lang w:val="nl-NL"/>
        </w:rPr>
        <w:instrText xml:space="preserve"> PAGEREF _Toc30774226 \h </w:instrText>
      </w:r>
      <w:r w:rsidR="00761DE0" w:rsidRPr="00761DE0">
        <w:rPr>
          <w:rFonts w:ascii="Arial" w:hAnsi="Arial" w:cs="Arial"/>
          <w:noProof/>
          <w:sz w:val="22"/>
          <w:szCs w:val="22"/>
        </w:rPr>
      </w:r>
      <w:r w:rsidR="00761DE0" w:rsidRPr="00761DE0">
        <w:rPr>
          <w:rFonts w:ascii="Arial" w:hAnsi="Arial" w:cs="Arial"/>
          <w:noProof/>
          <w:sz w:val="22"/>
          <w:szCs w:val="22"/>
        </w:rPr>
        <w:fldChar w:fldCharType="separate"/>
      </w:r>
      <w:r w:rsidR="00761DE0" w:rsidRPr="00761DE0">
        <w:rPr>
          <w:rFonts w:ascii="Arial" w:hAnsi="Arial" w:cs="Arial"/>
          <w:noProof/>
          <w:sz w:val="22"/>
          <w:szCs w:val="22"/>
          <w:lang w:val="nl-NL"/>
        </w:rPr>
        <w:t>3</w:t>
      </w:r>
      <w:r w:rsidR="00761DE0" w:rsidRPr="00761DE0">
        <w:rPr>
          <w:rFonts w:ascii="Arial" w:hAnsi="Arial" w:cs="Arial"/>
          <w:noProof/>
          <w:sz w:val="22"/>
          <w:szCs w:val="22"/>
        </w:rPr>
        <w:fldChar w:fldCharType="end"/>
      </w:r>
    </w:p>
    <w:p w14:paraId="56F3595A" w14:textId="5040DB87"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Concept</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_Toc30774227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3</w:t>
      </w:r>
      <w:r w:rsidRPr="00761DE0">
        <w:rPr>
          <w:rFonts w:ascii="Arial" w:hAnsi="Arial" w:cs="Arial"/>
          <w:noProof/>
          <w:sz w:val="22"/>
          <w:szCs w:val="22"/>
        </w:rPr>
        <w:fldChar w:fldCharType="end"/>
      </w:r>
    </w:p>
    <w:p w14:paraId="50B7BF2A" w14:textId="5106DC9E"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Mindmap</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_Toc30774228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3</w:t>
      </w:r>
      <w:r w:rsidRPr="00761DE0">
        <w:rPr>
          <w:rFonts w:ascii="Arial" w:hAnsi="Arial" w:cs="Arial"/>
          <w:noProof/>
          <w:sz w:val="22"/>
          <w:szCs w:val="22"/>
        </w:rPr>
        <w:fldChar w:fldCharType="end"/>
      </w:r>
    </w:p>
    <w:p w14:paraId="342D968F" w14:textId="5260E235"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Purpose</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_Toc30774229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3</w:t>
      </w:r>
      <w:r w:rsidRPr="00761DE0">
        <w:rPr>
          <w:rFonts w:ascii="Arial" w:hAnsi="Arial" w:cs="Arial"/>
          <w:noProof/>
          <w:sz w:val="22"/>
          <w:szCs w:val="22"/>
        </w:rPr>
        <w:fldChar w:fldCharType="end"/>
      </w:r>
    </w:p>
    <w:p w14:paraId="53F5BFCB" w14:textId="7A571EDC"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Patient Population</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_Toc30774230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3</w:t>
      </w:r>
      <w:r w:rsidRPr="00761DE0">
        <w:rPr>
          <w:rFonts w:ascii="Arial" w:hAnsi="Arial" w:cs="Arial"/>
          <w:noProof/>
          <w:sz w:val="22"/>
          <w:szCs w:val="22"/>
        </w:rPr>
        <w:fldChar w:fldCharType="end"/>
      </w:r>
    </w:p>
    <w:p w14:paraId="15CBB267" w14:textId="0616719B"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Evidence Base</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_Toc30774231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3</w:t>
      </w:r>
      <w:r w:rsidRPr="00761DE0">
        <w:rPr>
          <w:rFonts w:ascii="Arial" w:hAnsi="Arial" w:cs="Arial"/>
          <w:noProof/>
          <w:sz w:val="22"/>
          <w:szCs w:val="22"/>
        </w:rPr>
        <w:fldChar w:fldCharType="end"/>
      </w:r>
    </w:p>
    <w:p w14:paraId="4287E339" w14:textId="50DC68C6"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Information Model</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_Toc30774232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4</w:t>
      </w:r>
      <w:r w:rsidRPr="00761DE0">
        <w:rPr>
          <w:rFonts w:ascii="Arial" w:hAnsi="Arial" w:cs="Arial"/>
          <w:noProof/>
          <w:sz w:val="22"/>
          <w:szCs w:val="22"/>
        </w:rPr>
        <w:fldChar w:fldCharType="end"/>
      </w:r>
    </w:p>
    <w:p w14:paraId="7224D852" w14:textId="5A85C7AE"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Example Instances</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_Toc30774233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7</w:t>
      </w:r>
      <w:r w:rsidRPr="00761DE0">
        <w:rPr>
          <w:rFonts w:ascii="Arial" w:hAnsi="Arial" w:cs="Arial"/>
          <w:noProof/>
          <w:sz w:val="22"/>
          <w:szCs w:val="22"/>
        </w:rPr>
        <w:fldChar w:fldCharType="end"/>
      </w:r>
    </w:p>
    <w:p w14:paraId="0A8BC119" w14:textId="40C6E5AC"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Instructions</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_Toc30774234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7</w:t>
      </w:r>
      <w:r w:rsidRPr="00761DE0">
        <w:rPr>
          <w:rFonts w:ascii="Arial" w:hAnsi="Arial" w:cs="Arial"/>
          <w:noProof/>
          <w:sz w:val="22"/>
          <w:szCs w:val="22"/>
        </w:rPr>
        <w:fldChar w:fldCharType="end"/>
      </w:r>
    </w:p>
    <w:p w14:paraId="2E7B8093" w14:textId="1B166CE3"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Interpretation</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_Toc30774235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8</w:t>
      </w:r>
      <w:r w:rsidRPr="00761DE0">
        <w:rPr>
          <w:rFonts w:ascii="Arial" w:hAnsi="Arial" w:cs="Arial"/>
          <w:noProof/>
          <w:sz w:val="22"/>
          <w:szCs w:val="22"/>
        </w:rPr>
        <w:fldChar w:fldCharType="end"/>
      </w:r>
    </w:p>
    <w:p w14:paraId="53004C7C" w14:textId="755EE746"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Care Process</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_Toc30774236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8</w:t>
      </w:r>
      <w:r w:rsidRPr="00761DE0">
        <w:rPr>
          <w:rFonts w:ascii="Arial" w:hAnsi="Arial" w:cs="Arial"/>
          <w:noProof/>
          <w:sz w:val="22"/>
          <w:szCs w:val="22"/>
        </w:rPr>
        <w:fldChar w:fldCharType="end"/>
      </w:r>
    </w:p>
    <w:p w14:paraId="4D831D05" w14:textId="391FFAC0"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Example of the Instrument</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_Toc30774237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8</w:t>
      </w:r>
      <w:r w:rsidRPr="00761DE0">
        <w:rPr>
          <w:rFonts w:ascii="Arial" w:hAnsi="Arial" w:cs="Arial"/>
          <w:noProof/>
          <w:sz w:val="22"/>
          <w:szCs w:val="22"/>
        </w:rPr>
        <w:fldChar w:fldCharType="end"/>
      </w:r>
    </w:p>
    <w:p w14:paraId="39FD18D7" w14:textId="3F08F640"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Constraints</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_Toc30774238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8</w:t>
      </w:r>
      <w:r w:rsidRPr="00761DE0">
        <w:rPr>
          <w:rFonts w:ascii="Arial" w:hAnsi="Arial" w:cs="Arial"/>
          <w:noProof/>
          <w:sz w:val="22"/>
          <w:szCs w:val="22"/>
        </w:rPr>
        <w:fldChar w:fldCharType="end"/>
      </w:r>
    </w:p>
    <w:p w14:paraId="3DAEC9A5" w14:textId="1686F5F1"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Issues</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_Toc30774239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8</w:t>
      </w:r>
      <w:r w:rsidRPr="00761DE0">
        <w:rPr>
          <w:rFonts w:ascii="Arial" w:hAnsi="Arial" w:cs="Arial"/>
          <w:noProof/>
          <w:sz w:val="22"/>
          <w:szCs w:val="22"/>
        </w:rPr>
        <w:fldChar w:fldCharType="end"/>
      </w:r>
    </w:p>
    <w:p w14:paraId="757A9B1A" w14:textId="03E70369"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References</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_Toc30774240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8</w:t>
      </w:r>
      <w:r w:rsidRPr="00761DE0">
        <w:rPr>
          <w:rFonts w:ascii="Arial" w:hAnsi="Arial" w:cs="Arial"/>
          <w:noProof/>
          <w:sz w:val="22"/>
          <w:szCs w:val="22"/>
        </w:rPr>
        <w:fldChar w:fldCharType="end"/>
      </w:r>
    </w:p>
    <w:p w14:paraId="7B9D1E51" w14:textId="2A60B1D4"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Functional Model</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_Toc30774241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8</w:t>
      </w:r>
      <w:r w:rsidRPr="00761DE0">
        <w:rPr>
          <w:rFonts w:ascii="Arial" w:hAnsi="Arial" w:cs="Arial"/>
          <w:noProof/>
          <w:sz w:val="22"/>
          <w:szCs w:val="22"/>
        </w:rPr>
        <w:fldChar w:fldCharType="end"/>
      </w:r>
    </w:p>
    <w:p w14:paraId="55A0FC97" w14:textId="09E3D150"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Traceability to other Standards</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_Toc30774242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8</w:t>
      </w:r>
      <w:r w:rsidRPr="00761DE0">
        <w:rPr>
          <w:rFonts w:ascii="Arial" w:hAnsi="Arial" w:cs="Arial"/>
          <w:noProof/>
          <w:sz w:val="22"/>
          <w:szCs w:val="22"/>
        </w:rPr>
        <w:fldChar w:fldCharType="end"/>
      </w:r>
    </w:p>
    <w:p w14:paraId="1C070DBE" w14:textId="79D323AE"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Disclaimer</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_Toc30774243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8</w:t>
      </w:r>
      <w:r w:rsidRPr="00761DE0">
        <w:rPr>
          <w:rFonts w:ascii="Arial" w:hAnsi="Arial" w:cs="Arial"/>
          <w:noProof/>
          <w:sz w:val="22"/>
          <w:szCs w:val="22"/>
        </w:rPr>
        <w:fldChar w:fldCharType="end"/>
      </w:r>
    </w:p>
    <w:p w14:paraId="55A6E02E" w14:textId="634B609D"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Terms of Use</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_Toc30774244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9</w:t>
      </w:r>
      <w:r w:rsidRPr="00761DE0">
        <w:rPr>
          <w:rFonts w:ascii="Arial" w:hAnsi="Arial" w:cs="Arial"/>
          <w:noProof/>
          <w:sz w:val="22"/>
          <w:szCs w:val="22"/>
        </w:rPr>
        <w:fldChar w:fldCharType="end"/>
      </w:r>
    </w:p>
    <w:p w14:paraId="7DF31A5A" w14:textId="51FAF19B"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Copyrights</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_Toc30774245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9</w:t>
      </w:r>
      <w:r w:rsidRPr="00761DE0">
        <w:rPr>
          <w:rFonts w:ascii="Arial" w:hAnsi="Arial" w:cs="Arial"/>
          <w:noProof/>
          <w:sz w:val="22"/>
          <w:szCs w:val="22"/>
        </w:rPr>
        <w:fldChar w:fldCharType="end"/>
      </w:r>
    </w:p>
    <w:p w14:paraId="7246E022" w14:textId="7CCC14E2" w:rsidR="00761DE0" w:rsidRPr="00761DE0" w:rsidRDefault="00761DE0">
      <w:pPr>
        <w:pStyle w:val="Inhopg1"/>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2. meta informatie nl.ggznederland.ConclusieProfessioneelOnderzoek-v0.4</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_Toc30774246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10</w:t>
      </w:r>
      <w:r w:rsidRPr="00761DE0">
        <w:rPr>
          <w:rFonts w:ascii="Arial" w:hAnsi="Arial" w:cs="Arial"/>
          <w:noProof/>
          <w:sz w:val="22"/>
          <w:szCs w:val="22"/>
        </w:rPr>
        <w:fldChar w:fldCharType="end"/>
      </w:r>
    </w:p>
    <w:p w14:paraId="241178DB" w14:textId="6E42CCCA"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Revision History</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_Toc30774247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10</w:t>
      </w:r>
      <w:r w:rsidRPr="00761DE0">
        <w:rPr>
          <w:rFonts w:ascii="Arial" w:hAnsi="Arial" w:cs="Arial"/>
          <w:noProof/>
          <w:sz w:val="22"/>
          <w:szCs w:val="22"/>
        </w:rPr>
        <w:fldChar w:fldCharType="end"/>
      </w:r>
    </w:p>
    <w:p w14:paraId="7F183601" w14:textId="409C8B42" w:rsidR="00C97076" w:rsidRPr="00C97076" w:rsidRDefault="004D5F48" w:rsidP="00C97076">
      <w:pPr>
        <w:pStyle w:val="Inhopg2"/>
        <w:tabs>
          <w:tab w:val="right" w:leader="dot" w:pos="8925"/>
        </w:tabs>
        <w:rPr>
          <w:rFonts w:ascii="Arial" w:hAnsi="Arial" w:cs="Arial"/>
          <w:color w:val="auto"/>
          <w:lang w:val="nl-NL"/>
        </w:rPr>
      </w:pPr>
      <w:r w:rsidRPr="00761DE0">
        <w:rPr>
          <w:rFonts w:ascii="Arial" w:hAnsi="Arial" w:cs="Arial"/>
          <w:sz w:val="22"/>
          <w:szCs w:val="22"/>
        </w:rPr>
        <w:fldChar w:fldCharType="end"/>
      </w:r>
    </w:p>
    <w:p w14:paraId="5EDCB355" w14:textId="77777777" w:rsidR="00C97076" w:rsidRPr="00C97076" w:rsidRDefault="00C97076" w:rsidP="00C97076">
      <w:pPr>
        <w:pStyle w:val="Inhopg1"/>
        <w:tabs>
          <w:tab w:val="right" w:leader="dot" w:pos="8925"/>
        </w:tabs>
        <w:rPr>
          <w:rFonts w:ascii="Arial" w:hAnsi="Arial" w:cs="Arial"/>
          <w:color w:val="auto"/>
          <w:lang w:val="nl-NL"/>
        </w:rPr>
      </w:pPr>
    </w:p>
    <w:p w14:paraId="53D89E2B" w14:textId="77777777" w:rsidR="005D11F9" w:rsidRPr="00C97076" w:rsidRDefault="005D11F9" w:rsidP="00C97076">
      <w:pPr>
        <w:pStyle w:val="Titel"/>
        <w:ind w:right="-611" w:hanging="426"/>
        <w:rPr>
          <w:sz w:val="32"/>
          <w:lang w:val="nl-NL"/>
        </w:rPr>
      </w:pPr>
    </w:p>
    <w:p w14:paraId="3838ACBE" w14:textId="77777777" w:rsidR="005D11F9" w:rsidRPr="00C97076" w:rsidRDefault="008810F7" w:rsidP="00C97076">
      <w:pPr>
        <w:pStyle w:val="Titel"/>
        <w:rPr>
          <w:lang w:val="nl-NL"/>
        </w:rPr>
      </w:pPr>
      <w:r w:rsidRPr="00C97076">
        <w:rPr>
          <w:lang w:val="nl-NL"/>
        </w:rPr>
        <w:t xml:space="preserve"> </w:t>
      </w:r>
    </w:p>
    <w:p w14:paraId="7147B5AF" w14:textId="77777777" w:rsidR="005D11F9" w:rsidRPr="00C97076" w:rsidRDefault="005D11F9" w:rsidP="00C97076">
      <w:pPr>
        <w:pStyle w:val="Titel"/>
        <w:rPr>
          <w:lang w:val="nl-NL"/>
        </w:rPr>
      </w:pPr>
    </w:p>
    <w:p w14:paraId="6711F169" w14:textId="77777777" w:rsidR="005D11F9" w:rsidRPr="00C97076" w:rsidRDefault="008810F7" w:rsidP="00C97076">
      <w:pPr>
        <w:pStyle w:val="Titel"/>
        <w:rPr>
          <w:lang w:val="nl-NL"/>
        </w:rPr>
      </w:pPr>
      <w:r w:rsidRPr="00C97076">
        <w:rPr>
          <w:lang w:val="nl-NL"/>
        </w:rPr>
        <w:br w:type="page"/>
      </w:r>
    </w:p>
    <w:p w14:paraId="36672648" w14:textId="65C14455" w:rsidR="00C97076" w:rsidRPr="00C97076" w:rsidRDefault="00C97076" w:rsidP="00C97076">
      <w:pPr>
        <w:pStyle w:val="Kop1"/>
        <w:rPr>
          <w:lang w:val="nl-NL"/>
        </w:rPr>
      </w:pPr>
      <w:bookmarkStart w:id="0" w:name="_Toc30774226"/>
      <w:bookmarkStart w:id="1" w:name="NL_GGZNEDERLAND_CONCLUSIEPROFESSIONEELON"/>
      <w:bookmarkStart w:id="2" w:name="BKM_951CA9F0_4762_4667_96D5_B03096DC96BA"/>
      <w:r w:rsidRPr="00C97076">
        <w:rPr>
          <w:lang w:val="nl-NL"/>
        </w:rPr>
        <w:lastRenderedPageBreak/>
        <w:t>1. nl.ggznederland.ConclusieProfessioneelOnderzoek-v0.</w:t>
      </w:r>
      <w:r w:rsidR="00C631EC">
        <w:rPr>
          <w:lang w:val="nl-NL"/>
        </w:rPr>
        <w:t>4</w:t>
      </w:r>
      <w:bookmarkEnd w:id="0"/>
      <w:r w:rsidR="00200A75">
        <w:rPr>
          <w:lang w:val="nl-NL"/>
        </w:rPr>
        <w:t>5</w:t>
      </w:r>
    </w:p>
    <w:p w14:paraId="2E346988" w14:textId="77777777" w:rsidR="005D11F9" w:rsidRPr="00C97076" w:rsidRDefault="005D11F9">
      <w:pPr>
        <w:rPr>
          <w:rFonts w:eastAsia="Times New Roman"/>
          <w:color w:val="000000"/>
          <w:sz w:val="22"/>
          <w:szCs w:val="22"/>
          <w:lang w:val="nl-NL"/>
        </w:rPr>
      </w:pPr>
    </w:p>
    <w:p w14:paraId="2BC143ED" w14:textId="77777777" w:rsidR="005D11F9" w:rsidRPr="00C97076" w:rsidRDefault="008810F7">
      <w:pPr>
        <w:pStyle w:val="Kop2"/>
        <w:rPr>
          <w:lang w:val="nl-NL"/>
        </w:rPr>
      </w:pPr>
      <w:bookmarkStart w:id="3" w:name="_Toc30774227"/>
      <w:bookmarkStart w:id="4" w:name="CONCEPT"/>
      <w:bookmarkStart w:id="5" w:name="BKM_0AE8754E_0D92_4DC2_9D49_1BE0D6BDFBB9"/>
      <w:r w:rsidRPr="00C97076">
        <w:rPr>
          <w:lang w:val="nl-NL"/>
        </w:rPr>
        <w:t>Concept</w:t>
      </w:r>
      <w:bookmarkEnd w:id="3"/>
    </w:p>
    <w:p w14:paraId="0409B7B8" w14:textId="77777777" w:rsidR="00906F1E" w:rsidRDefault="001F7C44" w:rsidP="00906F1E">
      <w:pPr>
        <w:jc w:val="both"/>
        <w:rPr>
          <w:ins w:id="6" w:author="William Goossen" w:date="2020-01-24T14:41:00Z"/>
          <w:rFonts w:eastAsia="Times New Roman"/>
          <w:color w:val="000000"/>
          <w:sz w:val="22"/>
          <w:szCs w:val="22"/>
          <w:lang w:val="nl-NL"/>
        </w:rPr>
      </w:pPr>
      <w:r w:rsidRPr="001F7C44">
        <w:rPr>
          <w:lang w:val="nl-NL"/>
        </w:rPr>
        <w:t xml:space="preserve">Het gaat om de beoordeling door de zorgprofessional van de situatie van de patiënt m.b.t. </w:t>
      </w:r>
      <w:ins w:id="7" w:author="William Goossen" w:date="2020-01-24T14:32:00Z">
        <w:r w:rsidRPr="001F7C44">
          <w:rPr>
            <w:lang w:val="nl-NL"/>
          </w:rPr>
          <w:t>diens psychische en somatische gezondheid</w:t>
        </w:r>
        <w:r>
          <w:rPr>
            <w:rFonts w:eastAsia="Times New Roman"/>
            <w:color w:val="000000"/>
            <w:lang w:val="nl-NL"/>
          </w:rPr>
          <w:t>, problematiek en/of stoornissen.</w:t>
        </w:r>
      </w:ins>
      <w:ins w:id="8" w:author="William Goossen" w:date="2020-01-24T14:41:00Z">
        <w:r w:rsidR="00906F1E">
          <w:rPr>
            <w:rFonts w:eastAsia="Times New Roman"/>
            <w:color w:val="000000"/>
            <w:lang w:val="nl-NL"/>
          </w:rPr>
          <w:t xml:space="preserve"> </w:t>
        </w:r>
        <w:r w:rsidR="00906F1E">
          <w:rPr>
            <w:rFonts w:eastAsia="Times New Roman"/>
            <w:color w:val="000000"/>
            <w:sz w:val="22"/>
            <w:szCs w:val="22"/>
            <w:lang w:val="nl-NL"/>
          </w:rPr>
          <w:t>Het zijn meestal onderzoeken die door psychiaters/artsen of psychologen worden uitgevoerd.</w:t>
        </w:r>
      </w:ins>
    </w:p>
    <w:p w14:paraId="03D9B8C8" w14:textId="77777777" w:rsidR="00906F1E" w:rsidRDefault="00906F1E" w:rsidP="00906F1E">
      <w:pPr>
        <w:jc w:val="both"/>
        <w:rPr>
          <w:ins w:id="9" w:author="William Goossen" w:date="2020-01-24T14:41:00Z"/>
          <w:rFonts w:eastAsia="Times New Roman"/>
          <w:color w:val="000000"/>
          <w:sz w:val="22"/>
          <w:szCs w:val="22"/>
          <w:lang w:val="nl-NL"/>
        </w:rPr>
      </w:pPr>
    </w:p>
    <w:p w14:paraId="52928734" w14:textId="77777777" w:rsidR="00906F1E" w:rsidRPr="00C97076" w:rsidRDefault="00906F1E" w:rsidP="00906F1E">
      <w:pPr>
        <w:jc w:val="both"/>
        <w:rPr>
          <w:ins w:id="10" w:author="William Goossen" w:date="2020-01-24T14:41:00Z"/>
          <w:rFonts w:eastAsia="Times New Roman"/>
          <w:color w:val="000000"/>
          <w:sz w:val="22"/>
          <w:szCs w:val="22"/>
          <w:lang w:val="nl-NL"/>
        </w:rPr>
      </w:pPr>
      <w:ins w:id="11" w:author="William Goossen" w:date="2020-01-24T14:41:00Z">
        <w:r>
          <w:rPr>
            <w:rFonts w:eastAsia="Times New Roman"/>
            <w:color w:val="000000"/>
            <w:sz w:val="22"/>
            <w:szCs w:val="22"/>
            <w:lang w:val="nl-NL"/>
          </w:rPr>
          <w:t>De meeste gebruikte onderzoeksvragen betreffen vragen over de diagnostiek (psychiatrisch/psychologisch), voorgestelde behandelingen, de wilsbekwaamheid, second opinions, onderzoeken in het kader van civielrechtelijke procedures (BOPZ/WvGGZ)Of beoordelingen van het beloop van de behandeling.</w:t>
        </w:r>
      </w:ins>
    </w:p>
    <w:p w14:paraId="5A59B8B8" w14:textId="77777777" w:rsidR="00906F1E" w:rsidRPr="00C97076" w:rsidRDefault="00906F1E" w:rsidP="00906F1E">
      <w:pPr>
        <w:jc w:val="both"/>
        <w:rPr>
          <w:ins w:id="12" w:author="William Goossen" w:date="2020-01-24T14:41:00Z"/>
          <w:rFonts w:eastAsia="Times New Roman"/>
          <w:color w:val="000000"/>
          <w:sz w:val="22"/>
          <w:szCs w:val="22"/>
          <w:lang w:val="nl-NL"/>
        </w:rPr>
      </w:pPr>
    </w:p>
    <w:p w14:paraId="3F105B16" w14:textId="77777777" w:rsidR="00906F1E" w:rsidRPr="00C97076" w:rsidRDefault="00906F1E" w:rsidP="00906F1E">
      <w:pPr>
        <w:jc w:val="both"/>
        <w:rPr>
          <w:ins w:id="13" w:author="William Goossen" w:date="2020-01-24T14:41:00Z"/>
          <w:rFonts w:eastAsia="Times New Roman"/>
          <w:color w:val="000000"/>
          <w:sz w:val="22"/>
          <w:szCs w:val="22"/>
          <w:lang w:val="nl-NL"/>
        </w:rPr>
      </w:pPr>
      <w:ins w:id="14" w:author="William Goossen" w:date="2020-01-24T14:41:00Z">
        <w:r>
          <w:rPr>
            <w:rFonts w:eastAsia="Times New Roman"/>
            <w:color w:val="000000"/>
            <w:sz w:val="22"/>
            <w:szCs w:val="22"/>
            <w:lang w:val="nl-NL"/>
          </w:rPr>
          <w:t>Voor beide beroepsgroepen (psychiaters/psychologen) geldt dat de inhoud en kwaliteit van de onderzoeken geënt zijn op de geldende normen vanuit de landelijke beroepsvereningingen.</w:t>
        </w:r>
      </w:ins>
    </w:p>
    <w:p w14:paraId="71833893" w14:textId="77777777" w:rsidR="00906F1E" w:rsidRPr="00C97076" w:rsidRDefault="00906F1E" w:rsidP="00906F1E">
      <w:pPr>
        <w:rPr>
          <w:ins w:id="15" w:author="William Goossen" w:date="2020-01-24T14:41:00Z"/>
          <w:rFonts w:eastAsia="Times New Roman"/>
          <w:color w:val="000000"/>
          <w:sz w:val="22"/>
          <w:szCs w:val="22"/>
          <w:lang w:val="nl-NL"/>
        </w:rPr>
      </w:pPr>
    </w:p>
    <w:p w14:paraId="2AC046AB" w14:textId="379902B5" w:rsidR="005D11F9" w:rsidRPr="00C97076" w:rsidRDefault="005D11F9" w:rsidP="00C97076">
      <w:pPr>
        <w:jc w:val="both"/>
        <w:rPr>
          <w:rFonts w:eastAsia="Times New Roman"/>
          <w:color w:val="000000"/>
          <w:sz w:val="22"/>
          <w:szCs w:val="22"/>
          <w:lang w:val="nl-NL"/>
        </w:rPr>
      </w:pPr>
    </w:p>
    <w:p w14:paraId="2D63E830"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Indien de conclusie door de psychiater plaatsvindt is deze gebaseerd op een uitgebreide set onderzoeken, vragenlijsten en observaties conform de richtlijn psychiatrische diagnostiek (Hengeveld et al, 2015).  </w:t>
      </w:r>
      <w:bookmarkEnd w:id="4"/>
      <w:bookmarkEnd w:id="5"/>
    </w:p>
    <w:p w14:paraId="6CCF39A6" w14:textId="77777777" w:rsidR="005D11F9" w:rsidRPr="00C97076" w:rsidRDefault="005D11F9">
      <w:pPr>
        <w:rPr>
          <w:rFonts w:eastAsia="Times New Roman"/>
          <w:color w:val="000000"/>
          <w:sz w:val="22"/>
          <w:szCs w:val="22"/>
          <w:lang w:val="nl-NL"/>
        </w:rPr>
      </w:pPr>
    </w:p>
    <w:p w14:paraId="64E388B1" w14:textId="77777777" w:rsidR="005D11F9" w:rsidRPr="00C97076" w:rsidRDefault="008810F7">
      <w:pPr>
        <w:pStyle w:val="Kop2"/>
        <w:rPr>
          <w:lang w:val="nl-NL"/>
        </w:rPr>
      </w:pPr>
      <w:bookmarkStart w:id="16" w:name="_Toc30774228"/>
      <w:bookmarkStart w:id="17" w:name="MINDMAP"/>
      <w:bookmarkStart w:id="18" w:name="BKM_F26BE443_9439_4D77_B2FC_F06D6ABAAE7D"/>
      <w:r w:rsidRPr="00C97076">
        <w:rPr>
          <w:lang w:val="nl-NL"/>
        </w:rPr>
        <w:t>Mindmap</w:t>
      </w:r>
      <w:bookmarkEnd w:id="16"/>
      <w:r w:rsidRPr="00C97076">
        <w:rPr>
          <w:color w:val="000000"/>
          <w:lang w:val="nl-NL"/>
        </w:rPr>
        <w:t xml:space="preserve">  </w:t>
      </w:r>
      <w:bookmarkEnd w:id="17"/>
      <w:bookmarkEnd w:id="18"/>
    </w:p>
    <w:p w14:paraId="07FFE404" w14:textId="77777777" w:rsidR="005D11F9" w:rsidRPr="00C97076" w:rsidRDefault="005D11F9">
      <w:pPr>
        <w:rPr>
          <w:rFonts w:eastAsia="Times New Roman"/>
          <w:color w:val="000000"/>
          <w:sz w:val="22"/>
          <w:szCs w:val="22"/>
          <w:lang w:val="nl-NL"/>
        </w:rPr>
      </w:pPr>
    </w:p>
    <w:p w14:paraId="7EDB2EA3" w14:textId="77777777" w:rsidR="005D11F9" w:rsidRPr="00C97076" w:rsidRDefault="008810F7">
      <w:pPr>
        <w:pStyle w:val="Kop2"/>
        <w:rPr>
          <w:lang w:val="nl-NL"/>
        </w:rPr>
      </w:pPr>
      <w:bookmarkStart w:id="19" w:name="_Toc30774229"/>
      <w:bookmarkStart w:id="20" w:name="PURPOSE"/>
      <w:bookmarkStart w:id="21" w:name="BKM_F336B229_620C_48DB_8978_5DAFC205930D"/>
      <w:r w:rsidRPr="00C97076">
        <w:rPr>
          <w:lang w:val="nl-NL"/>
        </w:rPr>
        <w:t>Purpose</w:t>
      </w:r>
      <w:bookmarkEnd w:id="19"/>
    </w:p>
    <w:p w14:paraId="39992478" w14:textId="4299CD1B"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conclusie van het professioneel onderzoek dient als </w:t>
      </w:r>
      <w:r w:rsidR="001F7C44" w:rsidRPr="00C631EC">
        <w:rPr>
          <w:lang w:val="nl-NL"/>
        </w:rPr>
        <w:t xml:space="preserve">basis voor de in te zetten behandeling. </w:t>
      </w:r>
      <w:ins w:id="22" w:author="William Goossen [2]" w:date="2020-01-30T15:40:00Z">
        <w:r w:rsidR="00200A75">
          <w:rPr>
            <w:lang w:val="nl-NL"/>
          </w:rPr>
          <w:t xml:space="preserve">DE CPO informeert de aanvrager, regiebehandelaar, patient of huisarts. </w:t>
        </w:r>
      </w:ins>
      <w:r w:rsidR="001F7C44">
        <w:rPr>
          <w:rFonts w:eastAsia="Times New Roman"/>
          <w:color w:val="000000"/>
          <w:sz w:val="22"/>
          <w:szCs w:val="22"/>
          <w:lang w:val="nl-NL"/>
        </w:rPr>
        <w:t xml:space="preserve"> </w:t>
      </w:r>
      <w:r w:rsidRPr="00C97076">
        <w:rPr>
          <w:rFonts w:eastAsia="Times New Roman"/>
          <w:color w:val="000000"/>
          <w:sz w:val="22"/>
          <w:szCs w:val="22"/>
          <w:lang w:val="nl-NL"/>
        </w:rPr>
        <w:t xml:space="preserve">  </w:t>
      </w:r>
      <w:bookmarkEnd w:id="20"/>
      <w:bookmarkEnd w:id="21"/>
    </w:p>
    <w:p w14:paraId="4318CFCF" w14:textId="77777777" w:rsidR="005D11F9" w:rsidRPr="00C97076" w:rsidRDefault="005D11F9">
      <w:pPr>
        <w:rPr>
          <w:rFonts w:eastAsia="Times New Roman"/>
          <w:color w:val="000000"/>
          <w:sz w:val="22"/>
          <w:szCs w:val="22"/>
          <w:lang w:val="nl-NL"/>
        </w:rPr>
      </w:pPr>
    </w:p>
    <w:p w14:paraId="29E9053A" w14:textId="77777777" w:rsidR="005D11F9" w:rsidRPr="00C97076" w:rsidRDefault="008810F7">
      <w:pPr>
        <w:pStyle w:val="Kop2"/>
        <w:rPr>
          <w:lang w:val="nl-NL"/>
        </w:rPr>
      </w:pPr>
      <w:bookmarkStart w:id="23" w:name="_Toc30774230"/>
      <w:bookmarkStart w:id="24" w:name="PATIENT_POPULATION"/>
      <w:bookmarkStart w:id="25" w:name="BKM_A83E511A_7F3E_4D6E_8AB5_38C170C81ECE"/>
      <w:r w:rsidRPr="00C97076">
        <w:rPr>
          <w:lang w:val="nl-NL"/>
        </w:rPr>
        <w:t>Patient Population</w:t>
      </w:r>
      <w:bookmarkEnd w:id="23"/>
    </w:p>
    <w:p w14:paraId="6B7A516B" w14:textId="4FEB4D2C" w:rsidR="005D11F9" w:rsidRPr="00C97076" w:rsidRDefault="00200A75" w:rsidP="00C97076">
      <w:pPr>
        <w:jc w:val="both"/>
        <w:rPr>
          <w:rFonts w:eastAsia="Times New Roman"/>
          <w:color w:val="000000"/>
          <w:sz w:val="22"/>
          <w:szCs w:val="22"/>
          <w:lang w:val="nl-NL"/>
        </w:rPr>
      </w:pPr>
      <w:ins w:id="26" w:author="William Goossen [2]" w:date="2020-01-30T15:41:00Z">
        <w:r>
          <w:rPr>
            <w:rFonts w:eastAsia="Times New Roman"/>
            <w:color w:val="000000"/>
            <w:sz w:val="22"/>
            <w:szCs w:val="22"/>
            <w:lang w:val="nl-NL"/>
          </w:rPr>
          <w:t>Alle patiënten in de</w:t>
        </w:r>
      </w:ins>
      <w:r w:rsidR="008810F7" w:rsidRPr="00C97076">
        <w:rPr>
          <w:rFonts w:eastAsia="Times New Roman"/>
          <w:color w:val="000000"/>
          <w:sz w:val="22"/>
          <w:szCs w:val="22"/>
          <w:lang w:val="nl-NL"/>
        </w:rPr>
        <w:t xml:space="preserve"> ggz.  </w:t>
      </w:r>
      <w:bookmarkEnd w:id="24"/>
      <w:bookmarkEnd w:id="25"/>
    </w:p>
    <w:p w14:paraId="4E925D6C" w14:textId="77777777" w:rsidR="005D11F9" w:rsidRPr="00C97076" w:rsidRDefault="005D11F9">
      <w:pPr>
        <w:rPr>
          <w:rFonts w:eastAsia="Times New Roman"/>
          <w:color w:val="000000"/>
          <w:sz w:val="22"/>
          <w:szCs w:val="22"/>
          <w:lang w:val="nl-NL"/>
        </w:rPr>
      </w:pPr>
    </w:p>
    <w:p w14:paraId="6016D345" w14:textId="77777777" w:rsidR="005D11F9" w:rsidRPr="00C97076" w:rsidRDefault="008810F7">
      <w:pPr>
        <w:pStyle w:val="Kop2"/>
        <w:rPr>
          <w:lang w:val="nl-NL"/>
        </w:rPr>
      </w:pPr>
      <w:bookmarkStart w:id="27" w:name="_Toc30774231"/>
      <w:bookmarkStart w:id="28" w:name="EVIDENCE_BASE"/>
      <w:bookmarkStart w:id="29" w:name="BKM_870ADF44_A1FD_49B1_AF56_9B888FB5C24A"/>
      <w:r w:rsidRPr="00C97076">
        <w:rPr>
          <w:lang w:val="nl-NL"/>
        </w:rPr>
        <w:t>Evidence Base</w:t>
      </w:r>
      <w:bookmarkEnd w:id="27"/>
    </w:p>
    <w:p w14:paraId="66B3F281" w14:textId="2D74480D"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conclusie professioneel onderzoek wordt weergegeven in een verslag. Deze zib </w:t>
      </w:r>
      <w:ins w:id="30" w:author="William Goossen [2]" w:date="2020-01-30T15:41:00Z">
        <w:r w:rsidR="00200A75">
          <w:rPr>
            <w:rFonts w:eastAsia="Times New Roman"/>
            <w:color w:val="000000"/>
            <w:sz w:val="22"/>
            <w:szCs w:val="22"/>
            <w:lang w:val="nl-NL"/>
          </w:rPr>
          <w:t xml:space="preserve">is de structurering van </w:t>
        </w:r>
      </w:ins>
      <w:bookmarkStart w:id="31" w:name="_GoBack"/>
      <w:bookmarkEnd w:id="31"/>
      <w:r w:rsidRPr="00C97076">
        <w:rPr>
          <w:rFonts w:eastAsia="Times New Roman"/>
          <w:color w:val="000000"/>
          <w:sz w:val="22"/>
          <w:szCs w:val="22"/>
          <w:lang w:val="nl-NL"/>
        </w:rPr>
        <w:t xml:space="preserve">deze verslaglegging. </w:t>
      </w:r>
    </w:p>
    <w:p w14:paraId="206B230B" w14:textId="77777777" w:rsidR="005D11F9" w:rsidRPr="00C97076" w:rsidRDefault="005D11F9" w:rsidP="00C97076">
      <w:pPr>
        <w:jc w:val="both"/>
        <w:rPr>
          <w:rFonts w:eastAsia="Times New Roman"/>
          <w:color w:val="000000"/>
          <w:sz w:val="22"/>
          <w:szCs w:val="22"/>
          <w:lang w:val="nl-NL"/>
        </w:rPr>
      </w:pPr>
    </w:p>
    <w:p w14:paraId="492C3137" w14:textId="6598AEBC"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in het verslag uiteengezette </w:t>
      </w:r>
      <w:ins w:id="32" w:author="Arthur Van Gool" w:date="2019-11-03T21:09:00Z">
        <w:r w:rsidR="00295BAF">
          <w:rPr>
            <w:rFonts w:eastAsia="Times New Roman"/>
            <w:color w:val="000000"/>
            <w:sz w:val="22"/>
            <w:szCs w:val="22"/>
            <w:lang w:val="nl-NL"/>
          </w:rPr>
          <w:t>conclusies</w:t>
        </w:r>
        <w:r w:rsidR="00295BAF" w:rsidRPr="00C97076">
          <w:rPr>
            <w:rFonts w:eastAsia="Times New Roman"/>
            <w:color w:val="000000"/>
            <w:sz w:val="22"/>
            <w:szCs w:val="22"/>
            <w:lang w:val="nl-NL"/>
          </w:rPr>
          <w:t xml:space="preserve"> </w:t>
        </w:r>
      </w:ins>
      <w:r w:rsidRPr="00C97076">
        <w:rPr>
          <w:rFonts w:eastAsia="Times New Roman"/>
          <w:color w:val="000000"/>
          <w:sz w:val="22"/>
          <w:szCs w:val="22"/>
          <w:lang w:val="nl-NL"/>
        </w:rPr>
        <w:t xml:space="preserve">vinden aantoonbaar voldoende steun in de feiten, de omstandigheden en de bevindingen bij het onderzoek, die veelal in andere zibs </w:t>
      </w:r>
      <w:ins w:id="33" w:author="William Goossen" w:date="2020-01-24T14:35:00Z">
        <w:r w:rsidR="001F7C44">
          <w:rPr>
            <w:rFonts w:eastAsia="Times New Roman"/>
            <w:color w:val="000000"/>
            <w:sz w:val="22"/>
            <w:szCs w:val="22"/>
            <w:lang w:val="nl-NL"/>
          </w:rPr>
          <w:t>zijn</w:t>
        </w:r>
        <w:r w:rsidR="001F7C44" w:rsidRPr="00C97076">
          <w:rPr>
            <w:rFonts w:eastAsia="Times New Roman"/>
            <w:color w:val="000000"/>
            <w:sz w:val="22"/>
            <w:szCs w:val="22"/>
            <w:lang w:val="nl-NL"/>
          </w:rPr>
          <w:t xml:space="preserve"> </w:t>
        </w:r>
      </w:ins>
      <w:r w:rsidRPr="00C97076">
        <w:rPr>
          <w:rFonts w:eastAsia="Times New Roman"/>
          <w:color w:val="000000"/>
          <w:sz w:val="22"/>
          <w:szCs w:val="22"/>
          <w:lang w:val="nl-NL"/>
        </w:rPr>
        <w:t xml:space="preserve">opgenomen. </w:t>
      </w:r>
    </w:p>
    <w:p w14:paraId="3F68EB1D" w14:textId="77777777" w:rsidR="005D11F9" w:rsidRPr="00C97076" w:rsidRDefault="005D11F9" w:rsidP="00C97076">
      <w:pPr>
        <w:jc w:val="both"/>
        <w:rPr>
          <w:rFonts w:eastAsia="Times New Roman"/>
          <w:color w:val="000000"/>
          <w:sz w:val="22"/>
          <w:szCs w:val="22"/>
          <w:lang w:val="nl-NL"/>
        </w:rPr>
      </w:pPr>
    </w:p>
    <w:p w14:paraId="37109319"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psychiatrische diagnose of andere probleemformulering in engere zin wordt in de zib probleem opgenomen, daarom is deze gelinkt in het informatiemodel.   </w:t>
      </w:r>
      <w:bookmarkEnd w:id="28"/>
      <w:bookmarkEnd w:id="29"/>
    </w:p>
    <w:p w14:paraId="11E7FE93" w14:textId="77777777" w:rsidR="005D11F9" w:rsidRPr="00C97076" w:rsidRDefault="005D11F9">
      <w:pPr>
        <w:rPr>
          <w:rFonts w:eastAsia="Times New Roman"/>
          <w:color w:val="000000"/>
          <w:sz w:val="22"/>
          <w:szCs w:val="22"/>
          <w:lang w:val="nl-NL"/>
        </w:rPr>
      </w:pPr>
    </w:p>
    <w:p w14:paraId="0C1E14BD" w14:textId="77777777" w:rsidR="00C97076" w:rsidRPr="001F7C44" w:rsidRDefault="00C97076">
      <w:pPr>
        <w:rPr>
          <w:b/>
          <w:color w:val="004080"/>
          <w:sz w:val="28"/>
          <w:szCs w:val="28"/>
          <w:lang w:val="nl-NL"/>
        </w:rPr>
      </w:pPr>
      <w:r w:rsidRPr="001F7C44">
        <w:rPr>
          <w:lang w:val="nl-NL"/>
        </w:rPr>
        <w:br w:type="page"/>
      </w:r>
    </w:p>
    <w:p w14:paraId="790E4723" w14:textId="77777777" w:rsidR="005D11F9" w:rsidRPr="00C97076" w:rsidRDefault="008810F7">
      <w:pPr>
        <w:pStyle w:val="Kop2"/>
      </w:pPr>
      <w:bookmarkStart w:id="34" w:name="_Toc30774232"/>
      <w:r w:rsidRPr="00C97076">
        <w:lastRenderedPageBreak/>
        <w:t>Information Model</w:t>
      </w:r>
      <w:bookmarkEnd w:id="34"/>
    </w:p>
    <w:p w14:paraId="33CBF790" w14:textId="2C49E413" w:rsidR="005D11F9" w:rsidRDefault="00697D19" w:rsidP="00697D19">
      <w:pPr>
        <w:ind w:hanging="567"/>
        <w:rPr>
          <w:ins w:id="35" w:author="William Goossen" w:date="2020-01-24T16:02:00Z"/>
          <w:rFonts w:eastAsia="Times New Roman"/>
          <w:color w:val="000000"/>
          <w:sz w:val="22"/>
          <w:szCs w:val="22"/>
        </w:rPr>
      </w:pPr>
      <w:ins w:id="36" w:author="William Goossen" w:date="2020-01-24T16:02:00Z">
        <w:r w:rsidRPr="00697D19">
          <w:rPr>
            <w:noProof/>
          </w:rPr>
          <w:drawing>
            <wp:inline distT="0" distB="0" distL="0" distR="0" wp14:anchorId="0A01CE49" wp14:editId="6E97F0A0">
              <wp:extent cx="6477000" cy="608312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5265" cy="6090891"/>
                      </a:xfrm>
                      <a:prstGeom prst="rect">
                        <a:avLst/>
                      </a:prstGeom>
                      <a:noFill/>
                      <a:ln>
                        <a:noFill/>
                      </a:ln>
                    </pic:spPr>
                  </pic:pic>
                </a:graphicData>
              </a:graphic>
            </wp:inline>
          </w:drawing>
        </w:r>
      </w:ins>
    </w:p>
    <w:p w14:paraId="3BA05780" w14:textId="77777777" w:rsidR="00697D19" w:rsidRPr="00C97076" w:rsidRDefault="00697D19">
      <w:pPr>
        <w:rPr>
          <w:rFonts w:eastAsia="Times New Roman"/>
          <w:color w:val="000000"/>
          <w:sz w:val="22"/>
          <w:szCs w:val="22"/>
        </w:rPr>
      </w:pPr>
    </w:p>
    <w:p w14:paraId="32E50DE1" w14:textId="346F5D76" w:rsidR="005D11F9" w:rsidRPr="00C97076" w:rsidRDefault="005D11F9" w:rsidP="00C97076">
      <w:pPr>
        <w:ind w:hanging="284"/>
        <w:jc w:val="center"/>
        <w:rPr>
          <w:rFonts w:eastAsia="Times New Roman"/>
          <w:color w:val="000000"/>
          <w:sz w:val="22"/>
          <w:szCs w:val="22"/>
        </w:rPr>
      </w:pPr>
    </w:p>
    <w:p w14:paraId="18523DEB" w14:textId="77777777"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54A75E39"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61E174C"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B70778D" w14:textId="77777777" w:rsidR="004B0AE3" w:rsidRPr="00C97076" w:rsidRDefault="004B0AE3" w:rsidP="00300B33">
            <w:pPr>
              <w:jc w:val="center"/>
              <w:rPr>
                <w:b/>
                <w:color w:val="000000"/>
                <w:sz w:val="22"/>
                <w:szCs w:val="22"/>
              </w:rPr>
            </w:pPr>
            <w:r w:rsidRPr="00C97076">
              <w:rPr>
                <w:b/>
                <w:color w:val="000000"/>
                <w:sz w:val="22"/>
                <w:szCs w:val="22"/>
              </w:rPr>
              <w:t>Definitie</w:t>
            </w:r>
          </w:p>
        </w:tc>
      </w:tr>
      <w:tr w:rsidR="004B0AE3" w:rsidRPr="00200A75" w14:paraId="1E3CE582" w14:textId="77777777" w:rsidTr="00300B33">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D6903E" w14:textId="77777777" w:rsidR="004B0AE3" w:rsidRPr="00C97076" w:rsidRDefault="004B0AE3" w:rsidP="00300B33">
            <w:pPr>
              <w:rPr>
                <w:rFonts w:eastAsia="Times New Roman"/>
                <w:color w:val="000000"/>
                <w:sz w:val="22"/>
                <w:szCs w:val="22"/>
              </w:rPr>
            </w:pPr>
            <w:r w:rsidRPr="00C97076">
              <w:rPr>
                <w:rFonts w:eastAsia="Times New Roman"/>
                <w:color w:val="000000"/>
                <w:sz w:val="22"/>
                <w:szCs w:val="22"/>
              </w:rPr>
              <w:t>Conclusie Professioneel Onderzoek</w:t>
            </w:r>
          </w:p>
          <w:p w14:paraId="496864B4"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SnomedCT: 722091001 | Conclusion interpretation document (record artifact) |</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EC207C" w14:textId="61017692" w:rsidR="004B0AE3"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Rootconcept van de bouwsteen </w:t>
            </w:r>
            <w:del w:id="37" w:author="William Goossen" w:date="2020-01-24T14:43:00Z">
              <w:r w:rsidRPr="00C97076" w:rsidDel="00906F1E">
                <w:rPr>
                  <w:rFonts w:eastAsia="Times New Roman"/>
                  <w:color w:val="000000"/>
                  <w:sz w:val="22"/>
                  <w:szCs w:val="22"/>
                  <w:lang w:val="nl-NL"/>
                </w:rPr>
                <w:delText>[naam].</w:delText>
              </w:r>
            </w:del>
            <w:ins w:id="38" w:author="William Goossen" w:date="2020-01-24T14:43:00Z">
              <w:r w:rsidR="00906F1E">
                <w:rPr>
                  <w:rFonts w:eastAsia="Times New Roman"/>
                  <w:color w:val="000000"/>
                  <w:sz w:val="22"/>
                  <w:szCs w:val="22"/>
                  <w:lang w:val="nl-NL"/>
                </w:rPr>
                <w:t>Conclusie Professioneel Onderzoek.</w:t>
              </w:r>
            </w:ins>
            <w:r w:rsidRPr="00C97076">
              <w:rPr>
                <w:rFonts w:eastAsia="Times New Roman"/>
                <w:color w:val="000000"/>
                <w:sz w:val="22"/>
                <w:szCs w:val="22"/>
                <w:lang w:val="nl-NL"/>
              </w:rPr>
              <w:t xml:space="preserve"> Dit rootconcept bevat alle gegevenselementen van de bouwsteen </w:t>
            </w:r>
            <w:ins w:id="39" w:author="William Goossen" w:date="2020-01-24T14:43:00Z">
              <w:r w:rsidR="00906F1E">
                <w:rPr>
                  <w:rFonts w:eastAsia="Times New Roman"/>
                  <w:color w:val="000000"/>
                  <w:sz w:val="22"/>
                  <w:szCs w:val="22"/>
                  <w:lang w:val="nl-NL"/>
                </w:rPr>
                <w:t>Conclusie Professioneel Onderzoek.</w:t>
              </w:r>
            </w:ins>
          </w:p>
          <w:p w14:paraId="31A71FBF" w14:textId="77777777" w:rsidR="004B0AE3" w:rsidRPr="001F7C44" w:rsidRDefault="004B0AE3" w:rsidP="00300B33">
            <w:pPr>
              <w:rPr>
                <w:rFonts w:eastAsia="Times New Roman"/>
                <w:color w:val="000000"/>
                <w:sz w:val="22"/>
                <w:szCs w:val="22"/>
                <w:lang w:val="nl-NL"/>
              </w:rPr>
            </w:pPr>
          </w:p>
          <w:p w14:paraId="7379AF09" w14:textId="77777777" w:rsidR="004B0AE3" w:rsidRPr="001F7C44" w:rsidRDefault="004B0AE3" w:rsidP="00300B33">
            <w:pPr>
              <w:rPr>
                <w:rFonts w:eastAsia="Times New Roman"/>
                <w:color w:val="000000"/>
                <w:sz w:val="22"/>
                <w:szCs w:val="22"/>
                <w:lang w:val="nl-NL"/>
              </w:rPr>
            </w:pPr>
          </w:p>
        </w:tc>
      </w:tr>
    </w:tbl>
    <w:p w14:paraId="213D5BCF" w14:textId="77777777" w:rsidR="004B0AE3" w:rsidRPr="001F7C44"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15006F93"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F7D4CA"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3AB12E3" w14:textId="77777777" w:rsidR="004B0AE3" w:rsidRPr="00C97076" w:rsidRDefault="004B0AE3" w:rsidP="00300B33">
            <w:pPr>
              <w:jc w:val="center"/>
              <w:rPr>
                <w:b/>
                <w:color w:val="000000"/>
                <w:sz w:val="22"/>
                <w:szCs w:val="22"/>
              </w:rPr>
            </w:pPr>
            <w:r w:rsidRPr="00C97076">
              <w:rPr>
                <w:b/>
                <w:color w:val="000000"/>
                <w:sz w:val="22"/>
                <w:szCs w:val="22"/>
              </w:rPr>
              <w:t>Definitie</w:t>
            </w:r>
          </w:p>
        </w:tc>
      </w:tr>
      <w:tr w:rsidR="004B0AE3" w:rsidRPr="00200A75" w14:paraId="08FF66EC"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CC51D76" w14:textId="77777777" w:rsidR="004B0AE3" w:rsidRPr="00C97076" w:rsidRDefault="004B0AE3" w:rsidP="00300B33">
            <w:pPr>
              <w:rPr>
                <w:rFonts w:eastAsia="Times New Roman"/>
                <w:color w:val="000000"/>
                <w:sz w:val="22"/>
                <w:szCs w:val="22"/>
              </w:rPr>
            </w:pPr>
            <w:r w:rsidRPr="00C97076">
              <w:rPr>
                <w:rFonts w:eastAsia="Times New Roman"/>
                <w:color w:val="000000"/>
                <w:sz w:val="22"/>
                <w:szCs w:val="22"/>
              </w:rPr>
              <w:t>Datum &amp; Tijd</w:t>
            </w:r>
          </w:p>
          <w:p w14:paraId="41082783"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lastRenderedPageBreak/>
              <w:t>SnomedCT:118575009 | Date AND time of day (property) (qualifier value)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E098CA"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lastRenderedPageBreak/>
              <w:t xml:space="preserve">De datum en tijd waarop de conclusie wordt vastgesteld. </w:t>
            </w:r>
          </w:p>
          <w:p w14:paraId="7352732B" w14:textId="77777777" w:rsidR="004B0AE3" w:rsidRPr="00C97076" w:rsidRDefault="004B0AE3" w:rsidP="00300B33">
            <w:pPr>
              <w:rPr>
                <w:rFonts w:eastAsia="Times New Roman"/>
                <w:color w:val="000000"/>
                <w:sz w:val="22"/>
                <w:szCs w:val="22"/>
                <w:lang w:val="nl-NL"/>
              </w:rPr>
            </w:pPr>
          </w:p>
          <w:p w14:paraId="3D192724" w14:textId="77777777" w:rsidR="004B0AE3" w:rsidRPr="00C97076" w:rsidRDefault="004B0AE3" w:rsidP="00300B33">
            <w:pPr>
              <w:rPr>
                <w:rFonts w:eastAsia="Times New Roman"/>
                <w:color w:val="000000"/>
                <w:sz w:val="22"/>
                <w:szCs w:val="22"/>
                <w:lang w:val="nl-NL"/>
              </w:rPr>
            </w:pPr>
          </w:p>
        </w:tc>
      </w:tr>
      <w:tr w:rsidR="004B0AE3" w:rsidRPr="00200A75" w14:paraId="5AAE5D14"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1C3337"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E5A9C2" w14:textId="77777777" w:rsidR="004B0AE3" w:rsidRPr="00C97076" w:rsidRDefault="004B0AE3" w:rsidP="00300B33">
            <w:pPr>
              <w:rPr>
                <w:rFonts w:eastAsia="Times New Roman"/>
                <w:color w:val="000000"/>
                <w:sz w:val="22"/>
                <w:szCs w:val="22"/>
                <w:lang w:val="nl-NL"/>
              </w:rPr>
            </w:pPr>
          </w:p>
        </w:tc>
      </w:tr>
      <w:tr w:rsidR="004B0AE3" w:rsidRPr="00200A75" w14:paraId="22AC4A2B"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E35ADCA" w14:textId="77777777"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59234F" w14:textId="77777777" w:rsidR="004B0AE3" w:rsidRPr="00C97076" w:rsidRDefault="004B0AE3" w:rsidP="00300B33">
            <w:pPr>
              <w:rPr>
                <w:rFonts w:eastAsia="Times New Roman"/>
                <w:color w:val="000000"/>
                <w:sz w:val="22"/>
                <w:szCs w:val="22"/>
                <w:lang w:val="nl-NL"/>
              </w:rPr>
            </w:pPr>
          </w:p>
        </w:tc>
      </w:tr>
    </w:tbl>
    <w:p w14:paraId="46A61D80" w14:textId="77777777" w:rsidR="004B0AE3" w:rsidRDefault="004B0AE3" w:rsidP="004B0AE3">
      <w:pPr>
        <w:rPr>
          <w:rFonts w:eastAsia="Times New Roman"/>
          <w:color w:val="000000"/>
          <w:sz w:val="22"/>
          <w:szCs w:val="22"/>
          <w:lang w:val="nl-NL"/>
        </w:rPr>
      </w:pPr>
    </w:p>
    <w:p w14:paraId="6DC69515" w14:textId="77777777" w:rsidR="004B0AE3" w:rsidRDefault="004B0AE3" w:rsidP="004B0AE3">
      <w:pPr>
        <w:rPr>
          <w:lang w:val="nl-NL"/>
        </w:rPr>
      </w:pPr>
      <w:r>
        <w:rPr>
          <w:lang w:val="nl-NL"/>
        </w:rPr>
        <w:br w:type="page"/>
      </w:r>
    </w:p>
    <w:p w14:paraId="765241CF" w14:textId="77777777"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6DB7E80B"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CB393B7"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036B484" w14:textId="77777777" w:rsidR="004B0AE3" w:rsidRPr="00C97076" w:rsidRDefault="004B0AE3" w:rsidP="00300B33">
            <w:pPr>
              <w:jc w:val="center"/>
              <w:rPr>
                <w:b/>
                <w:color w:val="000000"/>
                <w:sz w:val="22"/>
                <w:szCs w:val="22"/>
              </w:rPr>
            </w:pPr>
            <w:r w:rsidRPr="00C97076">
              <w:rPr>
                <w:b/>
                <w:color w:val="000000"/>
                <w:sz w:val="22"/>
                <w:szCs w:val="22"/>
              </w:rPr>
              <w:t>Definitie</w:t>
            </w:r>
          </w:p>
        </w:tc>
      </w:tr>
      <w:tr w:rsidR="004B0AE3" w:rsidRPr="00200A75" w14:paraId="556D42FD"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4DE1C3" w14:textId="77777777" w:rsidR="004B0AE3" w:rsidRPr="00C97076" w:rsidRDefault="004B0AE3" w:rsidP="00300B33">
            <w:pPr>
              <w:rPr>
                <w:rFonts w:eastAsia="Times New Roman"/>
                <w:color w:val="000000"/>
                <w:sz w:val="22"/>
                <w:szCs w:val="22"/>
              </w:rPr>
            </w:pPr>
            <w:r w:rsidRPr="00C97076">
              <w:rPr>
                <w:rFonts w:eastAsia="Times New Roman"/>
                <w:color w:val="000000"/>
                <w:sz w:val="22"/>
                <w:szCs w:val="22"/>
              </w:rPr>
              <w:t>Conclusie</w:t>
            </w:r>
          </w:p>
          <w:p w14:paraId="1DDAC1BF"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 CT: 386053000 | Evaluation procedure (procedure)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76FEF" w14:textId="49806C07" w:rsidR="004B0AE3" w:rsidRPr="000D3400" w:rsidRDefault="000D3400" w:rsidP="00300B33">
            <w:pPr>
              <w:rPr>
                <w:rFonts w:eastAsia="Times New Roman"/>
                <w:color w:val="000000"/>
                <w:sz w:val="22"/>
                <w:szCs w:val="22"/>
                <w:lang w:val="nl-NL"/>
              </w:rPr>
            </w:pPr>
            <w:ins w:id="40" w:author="William Goossen" w:date="2020-01-24T15:40:00Z">
              <w:r w:rsidRPr="000D3400">
                <w:rPr>
                  <w:lang w:val="nl-NL"/>
                </w:rPr>
                <w:t>Dit gegevens element bevat een tekstuele weergave van de conclusie</w:t>
              </w:r>
              <w:r>
                <w:rPr>
                  <w:rFonts w:eastAsia="Times New Roman"/>
                  <w:color w:val="000000"/>
                  <w:lang w:val="nl-NL"/>
                </w:rPr>
                <w:t xml:space="preserve"> eventueel voorzien van </w:t>
              </w:r>
              <w:r w:rsidRPr="000D3400">
                <w:rPr>
                  <w:lang w:val="nl-NL"/>
                </w:rPr>
                <w:t>de overwegingen, hypotheses en grondslagen op basis waarvan een professional tot een conclusie komt. </w:t>
              </w:r>
            </w:ins>
          </w:p>
          <w:p w14:paraId="0B9E22D5" w14:textId="77777777" w:rsidR="004B0AE3" w:rsidRPr="00C97076" w:rsidRDefault="004B0AE3" w:rsidP="00300B33">
            <w:pPr>
              <w:rPr>
                <w:rFonts w:eastAsia="Times New Roman"/>
                <w:color w:val="000000"/>
                <w:sz w:val="22"/>
                <w:szCs w:val="22"/>
                <w:lang w:val="nl-NL"/>
              </w:rPr>
            </w:pPr>
          </w:p>
          <w:p w14:paraId="4CAAF45C" w14:textId="77777777" w:rsidR="004B0AE3" w:rsidRPr="00C97076" w:rsidRDefault="004B0AE3" w:rsidP="00300B33">
            <w:pPr>
              <w:rPr>
                <w:rFonts w:eastAsia="Times New Roman"/>
                <w:color w:val="000000"/>
                <w:sz w:val="22"/>
                <w:szCs w:val="22"/>
                <w:lang w:val="nl-NL"/>
              </w:rPr>
            </w:pPr>
          </w:p>
        </w:tc>
      </w:tr>
      <w:tr w:rsidR="004B0AE3" w:rsidRPr="00200A75" w14:paraId="05371C5B"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BAFCE62"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8D63B7" w14:textId="77777777" w:rsidR="004B0AE3" w:rsidRPr="00C97076" w:rsidRDefault="004B0AE3" w:rsidP="00300B33">
            <w:pPr>
              <w:rPr>
                <w:rFonts w:eastAsia="Times New Roman"/>
                <w:color w:val="000000"/>
                <w:sz w:val="22"/>
                <w:szCs w:val="22"/>
                <w:lang w:val="nl-NL"/>
              </w:rPr>
            </w:pPr>
          </w:p>
        </w:tc>
      </w:tr>
      <w:tr w:rsidR="004B0AE3" w:rsidRPr="00200A75" w14:paraId="5307C14E"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477D5E" w14:textId="77777777"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A1535D" w14:textId="77777777" w:rsidR="004B0AE3" w:rsidRPr="00C97076" w:rsidRDefault="004B0AE3" w:rsidP="00300B33">
            <w:pPr>
              <w:rPr>
                <w:rFonts w:eastAsia="Times New Roman"/>
                <w:color w:val="000000"/>
                <w:sz w:val="22"/>
                <w:szCs w:val="22"/>
                <w:lang w:val="nl-NL"/>
              </w:rPr>
            </w:pPr>
          </w:p>
        </w:tc>
      </w:tr>
    </w:tbl>
    <w:p w14:paraId="6B8FBD77" w14:textId="77777777"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5D05D07D"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4646496"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A7386C4" w14:textId="77777777" w:rsidR="004B0AE3" w:rsidRPr="00C97076" w:rsidRDefault="004B0AE3" w:rsidP="00300B33">
            <w:pPr>
              <w:jc w:val="center"/>
              <w:rPr>
                <w:b/>
                <w:color w:val="000000"/>
                <w:sz w:val="22"/>
                <w:szCs w:val="22"/>
              </w:rPr>
            </w:pPr>
            <w:r w:rsidRPr="00C97076">
              <w:rPr>
                <w:b/>
                <w:color w:val="000000"/>
                <w:sz w:val="22"/>
                <w:szCs w:val="22"/>
              </w:rPr>
              <w:t>Definitie</w:t>
            </w:r>
          </w:p>
        </w:tc>
      </w:tr>
      <w:tr w:rsidR="004B0AE3" w:rsidRPr="00200A75" w14:paraId="227099D5"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1C2998" w14:textId="77777777" w:rsidR="004B0AE3" w:rsidRPr="00C97076" w:rsidRDefault="004B0AE3" w:rsidP="00300B33">
            <w:pPr>
              <w:rPr>
                <w:rFonts w:eastAsia="Times New Roman"/>
                <w:color w:val="000000"/>
                <w:sz w:val="22"/>
                <w:szCs w:val="22"/>
              </w:rPr>
            </w:pPr>
            <w:r w:rsidRPr="00C97076">
              <w:rPr>
                <w:rFonts w:eastAsia="Times New Roman"/>
                <w:color w:val="000000"/>
                <w:sz w:val="22"/>
                <w:szCs w:val="22"/>
              </w:rPr>
              <w:t>Interpretatie uitgevoerde onderzoeken</w:t>
            </w:r>
          </w:p>
          <w:p w14:paraId="2A74926C"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GGZNL:00045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2209C8" w14:textId="49F9787E" w:rsidR="004B0AE3" w:rsidRPr="00906F1E"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interpretatie van afzonderlijke onderzoeken of van een cluster van onderzoeken dat min of meer </w:t>
            </w:r>
            <w:r>
              <w:rPr>
                <w:rFonts w:eastAsia="Times New Roman"/>
                <w:color w:val="000000"/>
                <w:sz w:val="22"/>
                <w:szCs w:val="22"/>
                <w:lang w:val="nl-NL"/>
              </w:rPr>
              <w:t>te</w:t>
            </w:r>
            <w:r w:rsidRPr="00C97076">
              <w:rPr>
                <w:rFonts w:eastAsia="Times New Roman"/>
                <w:color w:val="000000"/>
                <w:sz w:val="22"/>
                <w:szCs w:val="22"/>
                <w:lang w:val="nl-NL"/>
              </w:rPr>
              <w:t xml:space="preserve">gelijkertijd is uitgevoerd. </w:t>
            </w:r>
            <w:ins w:id="41" w:author="William Goossen" w:date="2020-01-24T14:46:00Z">
              <w:r w:rsidR="00906F1E" w:rsidRPr="00906F1E">
                <w:rPr>
                  <w:lang w:val="nl-NL"/>
                </w:rPr>
                <w:t>Uitgangspunt is per onderzoek een interpretatie, maar dat is meer logisch bedoeld dan dwingend.</w:t>
              </w:r>
            </w:ins>
          </w:p>
          <w:p w14:paraId="15DE219D" w14:textId="77777777" w:rsidR="004B0AE3" w:rsidRPr="00C97076" w:rsidRDefault="004B0AE3" w:rsidP="00300B33">
            <w:pPr>
              <w:rPr>
                <w:rFonts w:eastAsia="Times New Roman"/>
                <w:color w:val="000000"/>
                <w:sz w:val="22"/>
                <w:szCs w:val="22"/>
                <w:lang w:val="nl-NL"/>
              </w:rPr>
            </w:pPr>
          </w:p>
          <w:p w14:paraId="05BC435A" w14:textId="77777777" w:rsidR="004B0AE3" w:rsidRPr="00C97076" w:rsidRDefault="004B0AE3" w:rsidP="00300B33">
            <w:pPr>
              <w:rPr>
                <w:rFonts w:eastAsia="Times New Roman"/>
                <w:color w:val="000000"/>
                <w:sz w:val="22"/>
                <w:szCs w:val="22"/>
                <w:lang w:val="nl-NL"/>
              </w:rPr>
            </w:pPr>
          </w:p>
        </w:tc>
      </w:tr>
      <w:tr w:rsidR="004B0AE3" w:rsidRPr="00200A75" w14:paraId="1A7841F3"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4CA3474"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B2932" w14:textId="77777777" w:rsidR="004B0AE3" w:rsidRPr="00C97076" w:rsidRDefault="004B0AE3" w:rsidP="00300B33">
            <w:pPr>
              <w:rPr>
                <w:rFonts w:eastAsia="Times New Roman"/>
                <w:color w:val="000000"/>
                <w:sz w:val="22"/>
                <w:szCs w:val="22"/>
                <w:lang w:val="nl-NL"/>
              </w:rPr>
            </w:pPr>
          </w:p>
        </w:tc>
      </w:tr>
      <w:tr w:rsidR="004B0AE3" w:rsidRPr="00200A75" w14:paraId="65F54BE4"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286D894" w14:textId="77777777"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F5C50" w14:textId="77777777" w:rsidR="004B0AE3" w:rsidRPr="00C97076" w:rsidRDefault="004B0AE3" w:rsidP="00300B33">
            <w:pPr>
              <w:rPr>
                <w:rFonts w:eastAsia="Times New Roman"/>
                <w:color w:val="000000"/>
                <w:sz w:val="22"/>
                <w:szCs w:val="22"/>
                <w:lang w:val="nl-NL"/>
              </w:rPr>
            </w:pPr>
          </w:p>
        </w:tc>
      </w:tr>
    </w:tbl>
    <w:p w14:paraId="0E6D5A13" w14:textId="2073A410" w:rsidR="004B0AE3" w:rsidRDefault="004B0AE3" w:rsidP="004B0AE3">
      <w:pPr>
        <w:rPr>
          <w:ins w:id="42" w:author="William Goossen" w:date="2020-01-24T15:41:00Z"/>
          <w:rFonts w:eastAsia="Times New Roman"/>
          <w:color w:val="000000"/>
          <w:sz w:val="22"/>
          <w:szCs w:val="22"/>
          <w:lang w:val="nl-NL"/>
        </w:rPr>
      </w:pPr>
    </w:p>
    <w:p w14:paraId="0F69CD5C" w14:textId="68F80A33" w:rsidR="000D3400" w:rsidRDefault="000D3400" w:rsidP="004B0AE3">
      <w:pPr>
        <w:rPr>
          <w:ins w:id="43" w:author="William Goossen" w:date="2020-01-24T15:41:00Z"/>
          <w:rFonts w:eastAsia="Times New Roman"/>
          <w:color w:val="000000"/>
          <w:sz w:val="22"/>
          <w:szCs w:val="22"/>
          <w:lang w:val="nl-NL"/>
        </w:rPr>
      </w:pPr>
    </w:p>
    <w:p w14:paraId="0EAC472F" w14:textId="77777777" w:rsidR="000D3400" w:rsidRPr="00C97076" w:rsidRDefault="000D3400"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Change w:id="44">
          <w:tblGrid>
            <w:gridCol w:w="1"/>
            <w:gridCol w:w="3004"/>
            <w:gridCol w:w="1"/>
            <w:gridCol w:w="5994"/>
            <w:gridCol w:w="1"/>
          </w:tblGrid>
        </w:tblGridChange>
      </w:tblGrid>
      <w:tr w:rsidR="004B0AE3" w:rsidRPr="00200A75" w:rsidDel="000D3400" w14:paraId="1F3FD292" w14:textId="71B1F80A" w:rsidTr="00300B33">
        <w:trPr>
          <w:del w:id="45" w:author="William Goossen" w:date="2020-01-24T15:41:00Z"/>
        </w:trPr>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4254221" w14:textId="2116040C" w:rsidR="004B0AE3" w:rsidRPr="00200A75" w:rsidDel="000D3400" w:rsidRDefault="004B0AE3" w:rsidP="00300B33">
            <w:pPr>
              <w:jc w:val="center"/>
              <w:rPr>
                <w:del w:id="46" w:author="William Goossen" w:date="2020-01-24T15:41:00Z"/>
                <w:b/>
                <w:color w:val="000000"/>
                <w:sz w:val="22"/>
                <w:szCs w:val="22"/>
                <w:lang w:val="nl-NL"/>
              </w:rPr>
            </w:pPr>
            <w:del w:id="47" w:author="William Goossen" w:date="2020-01-24T15:41:00Z">
              <w:r w:rsidRPr="00200A75" w:rsidDel="000D3400">
                <w:rPr>
                  <w:b/>
                  <w:color w:val="000000"/>
                  <w:sz w:val="22"/>
                  <w:szCs w:val="22"/>
                  <w:lang w:val="nl-NL"/>
                </w:rPr>
                <w:delText>Concept</w:delText>
              </w:r>
            </w:del>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4669A71" w14:textId="4F28F7A9" w:rsidR="004B0AE3" w:rsidRPr="00200A75" w:rsidDel="000D3400" w:rsidRDefault="004B0AE3" w:rsidP="00300B33">
            <w:pPr>
              <w:jc w:val="center"/>
              <w:rPr>
                <w:del w:id="48" w:author="William Goossen" w:date="2020-01-24T15:41:00Z"/>
                <w:b/>
                <w:color w:val="000000"/>
                <w:sz w:val="22"/>
                <w:szCs w:val="22"/>
                <w:lang w:val="nl-NL"/>
              </w:rPr>
            </w:pPr>
            <w:del w:id="49" w:author="William Goossen" w:date="2020-01-24T15:41:00Z">
              <w:r w:rsidRPr="00200A75" w:rsidDel="000D3400">
                <w:rPr>
                  <w:b/>
                  <w:color w:val="000000"/>
                  <w:sz w:val="22"/>
                  <w:szCs w:val="22"/>
                  <w:lang w:val="nl-NL"/>
                </w:rPr>
                <w:delText>Definitie</w:delText>
              </w:r>
            </w:del>
          </w:p>
        </w:tc>
      </w:tr>
      <w:tr w:rsidR="004B0AE3" w:rsidRPr="00200A75" w:rsidDel="000D3400" w14:paraId="6888B04F" w14:textId="0F316A99" w:rsidTr="00300B33">
        <w:trPr>
          <w:cantSplit/>
          <w:trHeight w:val="344"/>
          <w:del w:id="50" w:author="William Goossen" w:date="2020-01-24T15:41:00Z"/>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E7DE5B5" w14:textId="47C576FD" w:rsidR="004B0AE3" w:rsidRPr="00200A75" w:rsidDel="000D3400" w:rsidRDefault="004B0AE3" w:rsidP="00300B33">
            <w:pPr>
              <w:rPr>
                <w:del w:id="51" w:author="William Goossen" w:date="2020-01-24T15:41:00Z"/>
                <w:rFonts w:eastAsia="Times New Roman"/>
                <w:color w:val="000000"/>
                <w:sz w:val="22"/>
                <w:szCs w:val="22"/>
                <w:lang w:val="nl-NL"/>
              </w:rPr>
            </w:pPr>
            <w:del w:id="52" w:author="William Goossen" w:date="2020-01-24T15:41:00Z">
              <w:r w:rsidRPr="00200A75" w:rsidDel="000D3400">
                <w:rPr>
                  <w:rFonts w:eastAsia="Times New Roman"/>
                  <w:color w:val="000000"/>
                  <w:sz w:val="22"/>
                  <w:szCs w:val="22"/>
                  <w:lang w:val="nl-NL"/>
                </w:rPr>
                <w:delText>Overwegingen</w:delText>
              </w:r>
            </w:del>
          </w:p>
          <w:p w14:paraId="6EE23335" w14:textId="7D729F6C" w:rsidR="004B0AE3" w:rsidRPr="00200A75" w:rsidDel="000D3400" w:rsidRDefault="004B0AE3" w:rsidP="00300B33">
            <w:pPr>
              <w:rPr>
                <w:del w:id="53" w:author="William Goossen" w:date="2020-01-24T15:41:00Z"/>
                <w:rFonts w:eastAsia="Times New Roman"/>
                <w:color w:val="000000"/>
                <w:sz w:val="22"/>
                <w:szCs w:val="22"/>
                <w:lang w:val="nl-NL"/>
              </w:rPr>
            </w:pPr>
          </w:p>
          <w:p w14:paraId="76D36C2A" w14:textId="09F97A18" w:rsidR="004B0AE3" w:rsidRPr="00200A75" w:rsidDel="000D3400" w:rsidRDefault="004B0AE3" w:rsidP="00300B33">
            <w:pPr>
              <w:rPr>
                <w:del w:id="54" w:author="William Goossen" w:date="2020-01-24T15:41:00Z"/>
                <w:rFonts w:eastAsia="Times New Roman"/>
                <w:color w:val="000000"/>
                <w:sz w:val="22"/>
                <w:szCs w:val="22"/>
                <w:lang w:val="nl-NL"/>
              </w:rPr>
            </w:pPr>
            <w:del w:id="55" w:author="William Goossen" w:date="2020-01-24T15:41:00Z">
              <w:r w:rsidRPr="00200A75" w:rsidDel="000D3400">
                <w:rPr>
                  <w:rFonts w:eastAsia="Times New Roman"/>
                  <w:i/>
                  <w:color w:val="000000"/>
                  <w:sz w:val="22"/>
                  <w:szCs w:val="22"/>
                  <w:lang w:val="nl-NL"/>
                </w:rPr>
                <w:delText>GGZNL:00046</w:delText>
              </w:r>
            </w:del>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E98776" w14:textId="62CAF1E6" w:rsidR="004B0AE3" w:rsidRPr="00C97076" w:rsidDel="000D3400" w:rsidRDefault="004B0AE3" w:rsidP="00300B33">
            <w:pPr>
              <w:rPr>
                <w:del w:id="56" w:author="William Goossen" w:date="2020-01-24T15:41:00Z"/>
                <w:rFonts w:eastAsia="Times New Roman"/>
                <w:color w:val="000000"/>
                <w:sz w:val="22"/>
                <w:szCs w:val="22"/>
                <w:lang w:val="nl-NL"/>
              </w:rPr>
            </w:pPr>
            <w:del w:id="57" w:author="William Goossen" w:date="2020-01-24T15:41:00Z">
              <w:r w:rsidRPr="00C97076" w:rsidDel="000D3400">
                <w:rPr>
                  <w:rFonts w:eastAsia="Times New Roman"/>
                  <w:color w:val="000000"/>
                  <w:sz w:val="22"/>
                  <w:szCs w:val="22"/>
                  <w:lang w:val="nl-NL"/>
                </w:rPr>
                <w:delText xml:space="preserve">Dit gegevens element bevat een tekstuele weergave van de overwegingen, hypotheses en grondslagen op basis waarvan een professional tot een conclusie komt. </w:delText>
              </w:r>
            </w:del>
          </w:p>
          <w:p w14:paraId="44FE8B9D" w14:textId="1EAEE9DC" w:rsidR="004B0AE3" w:rsidRPr="00C97076" w:rsidDel="000D3400" w:rsidRDefault="004B0AE3" w:rsidP="00300B33">
            <w:pPr>
              <w:rPr>
                <w:del w:id="58" w:author="William Goossen" w:date="2020-01-24T15:41:00Z"/>
                <w:rFonts w:eastAsia="Times New Roman"/>
                <w:color w:val="000000"/>
                <w:sz w:val="22"/>
                <w:szCs w:val="22"/>
                <w:lang w:val="nl-NL"/>
              </w:rPr>
            </w:pPr>
          </w:p>
          <w:p w14:paraId="743EE664" w14:textId="374E6694" w:rsidR="004B0AE3" w:rsidRPr="00C97076" w:rsidDel="000D3400" w:rsidRDefault="004B0AE3" w:rsidP="00300B33">
            <w:pPr>
              <w:rPr>
                <w:del w:id="59" w:author="William Goossen" w:date="2020-01-24T15:41:00Z"/>
                <w:rFonts w:eastAsia="Times New Roman"/>
                <w:color w:val="000000"/>
                <w:sz w:val="22"/>
                <w:szCs w:val="22"/>
                <w:lang w:val="nl-NL"/>
              </w:rPr>
            </w:pPr>
          </w:p>
          <w:p w14:paraId="2C197ACC" w14:textId="55C20472" w:rsidR="004B0AE3" w:rsidRPr="00C97076" w:rsidDel="000D3400" w:rsidRDefault="004B0AE3" w:rsidP="00300B33">
            <w:pPr>
              <w:rPr>
                <w:del w:id="60" w:author="William Goossen" w:date="2020-01-24T15:41:00Z"/>
                <w:rFonts w:eastAsia="Times New Roman"/>
                <w:color w:val="000000"/>
                <w:sz w:val="22"/>
                <w:szCs w:val="22"/>
                <w:lang w:val="nl-NL"/>
              </w:rPr>
            </w:pPr>
          </w:p>
        </w:tc>
      </w:tr>
      <w:tr w:rsidR="004B0AE3" w:rsidRPr="00200A75" w14:paraId="5046C471"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EE0BC7C"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ABCF90" w14:textId="77777777" w:rsidR="004B0AE3" w:rsidRPr="00C97076" w:rsidRDefault="004B0AE3" w:rsidP="00300B33">
            <w:pPr>
              <w:rPr>
                <w:rFonts w:eastAsia="Times New Roman"/>
                <w:color w:val="000000"/>
                <w:sz w:val="22"/>
                <w:szCs w:val="22"/>
                <w:lang w:val="nl-NL"/>
              </w:rPr>
            </w:pPr>
          </w:p>
        </w:tc>
      </w:tr>
      <w:tr w:rsidR="004B0AE3" w:rsidRPr="00200A75" w14:paraId="2A8E3CA6" w14:textId="77777777" w:rsidTr="000D3400">
        <w:tblPrEx>
          <w:tblW w:w="9000" w:type="dxa"/>
          <w:tblInd w:w="60" w:type="dxa"/>
          <w:tblLayout w:type="fixed"/>
          <w:tblCellMar>
            <w:left w:w="60" w:type="dxa"/>
            <w:right w:w="60" w:type="dxa"/>
          </w:tblCellMar>
          <w:tblPrExChange w:id="61" w:author="William Goossen" w:date="2020-01-24T15:41:00Z">
            <w:tblPrEx>
              <w:tblW w:w="9000" w:type="dxa"/>
              <w:tblInd w:w="60" w:type="dxa"/>
              <w:tblLayout w:type="fixed"/>
              <w:tblCellMar>
                <w:left w:w="60" w:type="dxa"/>
                <w:right w:w="60" w:type="dxa"/>
              </w:tblCellMar>
            </w:tblPrEx>
          </w:tblPrExChange>
        </w:tblPrEx>
        <w:trPr>
          <w:cantSplit/>
          <w:trHeight w:val="344"/>
          <w:trPrChange w:id="62" w:author="William Goossen" w:date="2020-01-24T15:41:00Z">
            <w:trPr>
              <w:gridAfter w:val="0"/>
              <w:cantSplit/>
              <w:trHeight w:val="344"/>
            </w:trPr>
          </w:trPrChange>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Change w:id="63" w:author="William Goossen" w:date="2020-01-24T15:41:00Z">
              <w:tcPr>
                <w:tcW w:w="3005"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tcPrChange>
          </w:tcPr>
          <w:p w14:paraId="45EB0A14"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Change w:id="64" w:author="William Goossen" w:date="2020-01-24T15:41:00Z">
              <w:tcPr>
                <w:tcW w:w="599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tcPrChange>
          </w:tcPr>
          <w:p w14:paraId="64EE71BD" w14:textId="77777777" w:rsidR="004B0AE3" w:rsidRPr="00C97076" w:rsidRDefault="004B0AE3" w:rsidP="00300B33">
            <w:pPr>
              <w:rPr>
                <w:rFonts w:eastAsia="Times New Roman"/>
                <w:color w:val="000000"/>
                <w:sz w:val="22"/>
                <w:szCs w:val="22"/>
                <w:lang w:val="nl-NL"/>
              </w:rPr>
            </w:pPr>
          </w:p>
        </w:tc>
      </w:tr>
    </w:tbl>
    <w:p w14:paraId="2DB96FBE" w14:textId="6D1B4605" w:rsidR="004B0AE3" w:rsidRDefault="004B0AE3" w:rsidP="004B0AE3">
      <w:pPr>
        <w:rPr>
          <w:ins w:id="65" w:author="William Goossen" w:date="2020-01-24T15:41:00Z"/>
          <w:rFonts w:eastAsia="Times New Roman"/>
          <w:color w:val="000000"/>
          <w:sz w:val="22"/>
          <w:szCs w:val="22"/>
          <w:lang w:val="nl-NL"/>
        </w:rPr>
      </w:pPr>
    </w:p>
    <w:p w14:paraId="4A5A1EA8" w14:textId="7E570225" w:rsidR="000D3400" w:rsidRDefault="000D3400" w:rsidP="004B0AE3">
      <w:pPr>
        <w:rPr>
          <w:ins w:id="66" w:author="William Goossen" w:date="2020-01-24T15:41:00Z"/>
          <w:rFonts w:eastAsia="Times New Roman"/>
          <w:color w:val="000000"/>
          <w:sz w:val="22"/>
          <w:szCs w:val="22"/>
          <w:lang w:val="nl-NL"/>
        </w:rPr>
      </w:pPr>
    </w:p>
    <w:p w14:paraId="6AFA53F4" w14:textId="77777777" w:rsidR="000D3400" w:rsidRDefault="000D3400"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1DF715B3"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E0091C8"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6E5839E" w14:textId="77777777" w:rsidR="004B0AE3" w:rsidRPr="00C97076" w:rsidRDefault="004B0AE3" w:rsidP="00300B33">
            <w:pPr>
              <w:jc w:val="center"/>
              <w:rPr>
                <w:b/>
                <w:color w:val="000000"/>
                <w:sz w:val="22"/>
                <w:szCs w:val="22"/>
              </w:rPr>
            </w:pPr>
            <w:r w:rsidRPr="00C97076">
              <w:rPr>
                <w:b/>
                <w:color w:val="000000"/>
                <w:sz w:val="22"/>
                <w:szCs w:val="22"/>
              </w:rPr>
              <w:t>Definitie</w:t>
            </w:r>
          </w:p>
        </w:tc>
      </w:tr>
      <w:tr w:rsidR="004B0AE3" w:rsidRPr="00200A75" w14:paraId="0EA81A96"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B082A94"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Overzicht uitgevoerde onderzoeken, observaties, testen etc.</w:t>
            </w:r>
          </w:p>
          <w:p w14:paraId="73562C3B"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GGZ NL: CPO00011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EBC3AD"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Container van het concept Overzicht onderzoeken. Deze container bevat alle gegevenselementen van het concept voor elk onderzoek waarvoor het wordt toegepast. </w:t>
            </w:r>
          </w:p>
          <w:p w14:paraId="2EBEA196"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De container komt minimaal 1 keer voor.</w:t>
            </w:r>
          </w:p>
          <w:p w14:paraId="6249B3E2" w14:textId="77777777" w:rsidR="004B0AE3" w:rsidRPr="00C97076" w:rsidRDefault="004B0AE3" w:rsidP="00300B33">
            <w:pPr>
              <w:rPr>
                <w:rFonts w:eastAsia="Times New Roman"/>
                <w:color w:val="000000"/>
                <w:sz w:val="22"/>
                <w:szCs w:val="22"/>
                <w:lang w:val="nl-NL"/>
              </w:rPr>
            </w:pPr>
          </w:p>
          <w:p w14:paraId="4086CE60" w14:textId="77777777" w:rsidR="004B0AE3" w:rsidRPr="00C97076" w:rsidRDefault="004B0AE3" w:rsidP="00300B33">
            <w:pPr>
              <w:rPr>
                <w:rFonts w:eastAsia="Times New Roman"/>
                <w:color w:val="000000"/>
                <w:sz w:val="22"/>
                <w:szCs w:val="22"/>
                <w:lang w:val="nl-NL"/>
              </w:rPr>
            </w:pPr>
          </w:p>
        </w:tc>
      </w:tr>
      <w:tr w:rsidR="004B0AE3" w:rsidRPr="00200A75" w14:paraId="49367677"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2109A92"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06C814" w14:textId="77777777" w:rsidR="004B0AE3" w:rsidRPr="00C97076" w:rsidRDefault="004B0AE3" w:rsidP="00300B33">
            <w:pPr>
              <w:rPr>
                <w:rFonts w:eastAsia="Times New Roman"/>
                <w:color w:val="000000"/>
                <w:sz w:val="22"/>
                <w:szCs w:val="22"/>
                <w:lang w:val="nl-NL"/>
              </w:rPr>
            </w:pPr>
          </w:p>
        </w:tc>
      </w:tr>
      <w:tr w:rsidR="004B0AE3" w:rsidRPr="00200A75" w14:paraId="32075C56"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6B8CD8"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071D99" w14:textId="77777777" w:rsidR="004B0AE3" w:rsidRPr="00C97076" w:rsidRDefault="004B0AE3" w:rsidP="00300B33">
            <w:pPr>
              <w:rPr>
                <w:rFonts w:eastAsia="Times New Roman"/>
                <w:color w:val="000000"/>
                <w:sz w:val="22"/>
                <w:szCs w:val="22"/>
                <w:lang w:val="nl-NL"/>
              </w:rPr>
            </w:pPr>
          </w:p>
        </w:tc>
      </w:tr>
    </w:tbl>
    <w:p w14:paraId="5F6E1C58" w14:textId="77777777" w:rsidR="004B0AE3" w:rsidRPr="004B0AE3" w:rsidRDefault="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6B0E2E8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42324A"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C8FFDF2" w14:textId="77777777" w:rsidR="005D11F9" w:rsidRPr="00C97076" w:rsidRDefault="008810F7">
            <w:pPr>
              <w:jc w:val="center"/>
              <w:rPr>
                <w:b/>
                <w:color w:val="000000"/>
                <w:sz w:val="22"/>
                <w:szCs w:val="22"/>
              </w:rPr>
            </w:pPr>
            <w:r w:rsidRPr="00C97076">
              <w:rPr>
                <w:b/>
                <w:color w:val="000000"/>
                <w:sz w:val="22"/>
                <w:szCs w:val="22"/>
              </w:rPr>
              <w:t>Definitie</w:t>
            </w:r>
          </w:p>
        </w:tc>
      </w:tr>
      <w:tr w:rsidR="005D11F9" w:rsidRPr="00200A75" w14:paraId="698D9C7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1C4744" w14:textId="77777777" w:rsidR="005D11F9" w:rsidRPr="00C97076" w:rsidRDefault="008810F7">
            <w:pPr>
              <w:rPr>
                <w:rFonts w:eastAsia="Times New Roman"/>
                <w:color w:val="000000"/>
                <w:sz w:val="22"/>
                <w:szCs w:val="22"/>
              </w:rPr>
            </w:pPr>
            <w:r w:rsidRPr="00C97076">
              <w:rPr>
                <w:rFonts w:eastAsia="Times New Roman"/>
                <w:color w:val="000000"/>
                <w:sz w:val="22"/>
                <w:szCs w:val="22"/>
              </w:rPr>
              <w:t>Information Model : Probleem</w:t>
            </w:r>
          </w:p>
          <w:p w14:paraId="49E6BB2B" w14:textId="77777777" w:rsidR="005D11F9" w:rsidRPr="00C97076" w:rsidRDefault="008810F7">
            <w:pPr>
              <w:rPr>
                <w:rFonts w:eastAsia="Times New Roman"/>
                <w:color w:val="000000"/>
                <w:sz w:val="22"/>
                <w:szCs w:val="22"/>
              </w:rPr>
            </w:pPr>
            <w:r w:rsidRPr="00C97076">
              <w:rPr>
                <w:rFonts w:eastAsia="Times New Roman"/>
                <w:i/>
                <w:color w:val="000000"/>
                <w:sz w:val="22"/>
                <w:szCs w:val="22"/>
              </w:rPr>
              <w:t>GGZNL: CBP001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A734B1" w14:textId="16FB264C" w:rsidR="005D11F9" w:rsidRPr="00C97076" w:rsidRDefault="008810F7">
            <w:pPr>
              <w:rPr>
                <w:rFonts w:eastAsia="Times New Roman"/>
                <w:color w:val="000000"/>
                <w:sz w:val="22"/>
                <w:szCs w:val="22"/>
                <w:lang w:val="nl-NL"/>
              </w:rPr>
            </w:pPr>
            <w:del w:id="67" w:author="William Goossen" w:date="2020-01-24T14:47:00Z">
              <w:r w:rsidRPr="00C97076" w:rsidDel="00906F1E">
                <w:rPr>
                  <w:rFonts w:eastAsia="Times New Roman"/>
                  <w:color w:val="000000"/>
                  <w:sz w:val="22"/>
                  <w:szCs w:val="22"/>
                  <w:lang w:val="nl-NL"/>
                </w:rPr>
                <w:delText>Rootconcept van</w:delText>
              </w:r>
            </w:del>
            <w:ins w:id="68" w:author="William Goossen" w:date="2020-01-24T14:47:00Z">
              <w:r w:rsidR="00906F1E">
                <w:rPr>
                  <w:rFonts w:eastAsia="Times New Roman"/>
                  <w:color w:val="000000"/>
                  <w:sz w:val="22"/>
                  <w:szCs w:val="22"/>
                  <w:lang w:val="nl-NL"/>
                </w:rPr>
                <w:t>Verwijzing naar</w:t>
              </w:r>
            </w:ins>
            <w:r w:rsidRPr="00C97076">
              <w:rPr>
                <w:rFonts w:eastAsia="Times New Roman"/>
                <w:color w:val="000000"/>
                <w:sz w:val="22"/>
                <w:szCs w:val="22"/>
                <w:lang w:val="nl-NL"/>
              </w:rPr>
              <w:t xml:space="preserve"> de bouwsteen Probleem.</w:t>
            </w:r>
          </w:p>
          <w:p w14:paraId="309D3C80" w14:textId="77777777" w:rsidR="005D11F9" w:rsidRPr="004B0AE3" w:rsidRDefault="008810F7" w:rsidP="004B0AE3">
            <w:pPr>
              <w:rPr>
                <w:rFonts w:eastAsia="Times New Roman"/>
                <w:color w:val="000000"/>
                <w:sz w:val="22"/>
                <w:szCs w:val="22"/>
                <w:lang w:val="nl-NL"/>
              </w:rPr>
            </w:pPr>
            <w:r w:rsidRPr="00C97076">
              <w:rPr>
                <w:rFonts w:eastAsia="Times New Roman"/>
                <w:color w:val="000000"/>
                <w:sz w:val="22"/>
                <w:szCs w:val="22"/>
                <w:lang w:val="nl-NL"/>
              </w:rPr>
              <w:t>Een probleem beschrijft een toestand met betrekking tot de gezondheid en/of het welzijn van een individu. Deze toestand kan zijn benoemd door de patiënt zelf (een klacht), of door zijn of haar zorgverlener (onder andere een diagnose</w:t>
            </w:r>
            <w:r w:rsidR="004B0AE3">
              <w:rPr>
                <w:rFonts w:eastAsia="Times New Roman"/>
                <w:color w:val="000000"/>
                <w:sz w:val="22"/>
                <w:szCs w:val="22"/>
                <w:lang w:val="nl-NL"/>
              </w:rPr>
              <w:t>).</w:t>
            </w:r>
          </w:p>
          <w:p w14:paraId="1B26B7F2" w14:textId="77777777" w:rsidR="005D11F9" w:rsidRPr="004B0AE3" w:rsidRDefault="005D11F9">
            <w:pPr>
              <w:rPr>
                <w:rFonts w:eastAsia="Times New Roman"/>
                <w:color w:val="000000"/>
                <w:sz w:val="22"/>
                <w:szCs w:val="22"/>
                <w:lang w:val="nl-NL"/>
              </w:rPr>
            </w:pPr>
          </w:p>
          <w:p w14:paraId="376B704B" w14:textId="77777777" w:rsidR="005D11F9" w:rsidRPr="004B0AE3" w:rsidRDefault="005D11F9">
            <w:pPr>
              <w:rPr>
                <w:rFonts w:eastAsia="Times New Roman"/>
                <w:color w:val="000000"/>
                <w:sz w:val="22"/>
                <w:szCs w:val="22"/>
                <w:lang w:val="nl-NL"/>
              </w:rPr>
            </w:pPr>
          </w:p>
          <w:p w14:paraId="2FBFBB9F" w14:textId="77777777" w:rsidR="005D11F9" w:rsidRPr="004B0AE3" w:rsidRDefault="005D11F9">
            <w:pPr>
              <w:rPr>
                <w:rFonts w:eastAsia="Times New Roman"/>
                <w:color w:val="000000"/>
                <w:sz w:val="22"/>
                <w:szCs w:val="22"/>
                <w:lang w:val="nl-NL"/>
              </w:rPr>
            </w:pPr>
          </w:p>
        </w:tc>
      </w:tr>
      <w:tr w:rsidR="005D11F9" w:rsidRPr="00200A75" w14:paraId="4C9EFA4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B7D1DF" w14:textId="77777777" w:rsidR="005D11F9" w:rsidRPr="004B0AE3"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FB6002" w14:textId="77777777" w:rsidR="005D11F9" w:rsidRPr="004B0AE3" w:rsidRDefault="005D11F9">
            <w:pPr>
              <w:rPr>
                <w:rFonts w:eastAsia="Times New Roman"/>
                <w:color w:val="000000"/>
                <w:sz w:val="22"/>
                <w:szCs w:val="22"/>
                <w:lang w:val="nl-NL"/>
              </w:rPr>
            </w:pPr>
          </w:p>
        </w:tc>
      </w:tr>
      <w:tr w:rsidR="005D11F9" w:rsidRPr="00200A75" w14:paraId="2B09432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F44F90" w14:textId="77777777" w:rsidR="005D11F9" w:rsidRPr="004B0AE3"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9CEBA6" w14:textId="77777777" w:rsidR="005D11F9" w:rsidRPr="004B0AE3" w:rsidRDefault="005D11F9">
            <w:pPr>
              <w:rPr>
                <w:rFonts w:eastAsia="Times New Roman"/>
                <w:color w:val="000000"/>
                <w:sz w:val="22"/>
                <w:szCs w:val="22"/>
                <w:lang w:val="nl-NL"/>
              </w:rPr>
            </w:pPr>
          </w:p>
        </w:tc>
      </w:tr>
    </w:tbl>
    <w:p w14:paraId="1D630990" w14:textId="77777777" w:rsidR="005D11F9" w:rsidRPr="004B0AE3"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2177AEFD"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B72A895"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BA6312" w14:textId="77777777" w:rsidR="005D11F9" w:rsidRPr="00C97076" w:rsidRDefault="008810F7">
            <w:pPr>
              <w:jc w:val="center"/>
              <w:rPr>
                <w:b/>
                <w:color w:val="000000"/>
                <w:sz w:val="22"/>
                <w:szCs w:val="22"/>
              </w:rPr>
            </w:pPr>
            <w:r w:rsidRPr="00C97076">
              <w:rPr>
                <w:b/>
                <w:color w:val="000000"/>
                <w:sz w:val="22"/>
                <w:szCs w:val="22"/>
              </w:rPr>
              <w:t>Definitie</w:t>
            </w:r>
          </w:p>
        </w:tc>
      </w:tr>
      <w:tr w:rsidR="005D11F9" w:rsidRPr="00C97076" w14:paraId="207C3369"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80E6B9" w14:textId="77777777" w:rsidR="005D11F9" w:rsidRPr="00C97076" w:rsidRDefault="008810F7">
            <w:pPr>
              <w:rPr>
                <w:rFonts w:eastAsia="Times New Roman"/>
                <w:color w:val="000000"/>
                <w:sz w:val="22"/>
                <w:szCs w:val="22"/>
              </w:rPr>
            </w:pPr>
            <w:r w:rsidRPr="00C97076">
              <w:rPr>
                <w:rFonts w:eastAsia="Times New Roman"/>
                <w:color w:val="000000"/>
                <w:sz w:val="22"/>
                <w:szCs w:val="22"/>
              </w:rPr>
              <w:t>Information Model: Algemene Meting</w:t>
            </w:r>
          </w:p>
          <w:p w14:paraId="771FED44" w14:textId="77777777"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DE5466" w14:textId="786F4D9D" w:rsidR="005D11F9" w:rsidRPr="00C97076" w:rsidRDefault="007A018A">
            <w:pPr>
              <w:rPr>
                <w:rFonts w:eastAsia="Times New Roman"/>
                <w:color w:val="000000"/>
                <w:sz w:val="22"/>
                <w:szCs w:val="22"/>
              </w:rPr>
            </w:pPr>
            <w:ins w:id="69" w:author="William Goossen" w:date="2020-01-24T14:49:00Z">
              <w:r>
                <w:rPr>
                  <w:rFonts w:eastAsia="Times New Roman"/>
                  <w:color w:val="000000"/>
                  <w:sz w:val="22"/>
                  <w:szCs w:val="22"/>
                  <w:lang w:val="nl-NL"/>
                </w:rPr>
                <w:lastRenderedPageBreak/>
                <w:t>Verwijzing naar</w:t>
              </w:r>
              <w:r w:rsidRPr="00C97076">
                <w:rPr>
                  <w:rFonts w:eastAsia="Times New Roman"/>
                  <w:color w:val="000000"/>
                  <w:sz w:val="22"/>
                  <w:szCs w:val="22"/>
                  <w:lang w:val="nl-NL"/>
                </w:rPr>
                <w:t xml:space="preserve"> </w:t>
              </w:r>
            </w:ins>
            <w:r w:rsidR="008810F7" w:rsidRPr="00C97076">
              <w:rPr>
                <w:rFonts w:eastAsia="Times New Roman"/>
                <w:color w:val="000000"/>
                <w:sz w:val="22"/>
                <w:szCs w:val="22"/>
                <w:lang w:val="nl-NL"/>
              </w:rPr>
              <w:t>de bouwsteen AlgemeneMeting. Dit</w:t>
            </w:r>
            <w:del w:id="70" w:author="William Goossen" w:date="2020-01-24T14:50:00Z">
              <w:r w:rsidR="008810F7" w:rsidRPr="00C97076" w:rsidDel="007A018A">
                <w:rPr>
                  <w:rFonts w:eastAsia="Times New Roman"/>
                  <w:color w:val="000000"/>
                  <w:sz w:val="22"/>
                  <w:szCs w:val="22"/>
                  <w:lang w:val="nl-NL"/>
                </w:rPr>
                <w:delText xml:space="preserve"> rootconcept</w:delText>
              </w:r>
            </w:del>
            <w:r w:rsidR="008810F7" w:rsidRPr="00C97076">
              <w:rPr>
                <w:rFonts w:eastAsia="Times New Roman"/>
                <w:color w:val="000000"/>
                <w:sz w:val="22"/>
                <w:szCs w:val="22"/>
                <w:lang w:val="nl-NL"/>
              </w:rPr>
              <w:t xml:space="preserve"> bevat alle gegevenselementen van de </w:t>
            </w:r>
            <w:r w:rsidR="008810F7" w:rsidRPr="00C97076">
              <w:rPr>
                <w:rFonts w:eastAsia="Times New Roman"/>
                <w:color w:val="000000"/>
                <w:sz w:val="22"/>
                <w:szCs w:val="22"/>
                <w:lang w:val="nl-NL"/>
              </w:rPr>
              <w:lastRenderedPageBreak/>
              <w:t xml:space="preserve">bouwsteen AlgemeneMeting. </w:t>
            </w:r>
            <w:r w:rsidR="008810F7" w:rsidRPr="00C97076">
              <w:rPr>
                <w:rFonts w:eastAsia="Times New Roman"/>
                <w:color w:val="000000"/>
                <w:sz w:val="22"/>
                <w:szCs w:val="22"/>
              </w:rPr>
              <w:t xml:space="preserve">Alle vormen van algemene meting kunnen hier worden toegepast. </w:t>
            </w:r>
          </w:p>
          <w:p w14:paraId="525888EC" w14:textId="77777777" w:rsidR="005D11F9" w:rsidRPr="00C97076" w:rsidRDefault="005D11F9">
            <w:pPr>
              <w:rPr>
                <w:rFonts w:eastAsia="Times New Roman"/>
                <w:color w:val="000000"/>
                <w:sz w:val="22"/>
                <w:szCs w:val="22"/>
              </w:rPr>
            </w:pPr>
          </w:p>
          <w:p w14:paraId="2989A498" w14:textId="77777777" w:rsidR="005D11F9" w:rsidRPr="00C97076" w:rsidRDefault="005D11F9">
            <w:pPr>
              <w:rPr>
                <w:rFonts w:eastAsia="Times New Roman"/>
                <w:color w:val="000000"/>
                <w:sz w:val="22"/>
                <w:szCs w:val="22"/>
              </w:rPr>
            </w:pPr>
          </w:p>
        </w:tc>
      </w:tr>
      <w:tr w:rsidR="005D11F9" w:rsidRPr="00C97076" w14:paraId="28DC186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7CD14F7" w14:textId="77777777"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AA2F0E" w14:textId="77777777" w:rsidR="005D11F9" w:rsidRPr="00C97076" w:rsidRDefault="005D11F9">
            <w:pPr>
              <w:rPr>
                <w:rFonts w:eastAsia="Times New Roman"/>
                <w:color w:val="000000"/>
                <w:sz w:val="22"/>
                <w:szCs w:val="22"/>
              </w:rPr>
            </w:pPr>
          </w:p>
        </w:tc>
      </w:tr>
      <w:tr w:rsidR="005D11F9" w:rsidRPr="00C97076" w14:paraId="109FB71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A226FA" w14:textId="77777777" w:rsidR="005D11F9" w:rsidRPr="00C97076" w:rsidRDefault="005D11F9">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BE17B1" w14:textId="77777777" w:rsidR="005D11F9" w:rsidRPr="00C97076" w:rsidRDefault="005D11F9">
            <w:pPr>
              <w:rPr>
                <w:rFonts w:eastAsia="Times New Roman"/>
                <w:color w:val="000000"/>
                <w:sz w:val="22"/>
                <w:szCs w:val="22"/>
              </w:rPr>
            </w:pPr>
          </w:p>
        </w:tc>
      </w:tr>
    </w:tbl>
    <w:p w14:paraId="5A3FECBB" w14:textId="77777777" w:rsidR="005D11F9" w:rsidRPr="00C97076" w:rsidRDefault="005D11F9">
      <w:pPr>
        <w:rPr>
          <w:rFonts w:eastAsia="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679A252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169BA0B"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13185B" w14:textId="77777777" w:rsidR="005D11F9" w:rsidRPr="00C97076" w:rsidRDefault="008810F7">
            <w:pPr>
              <w:jc w:val="center"/>
              <w:rPr>
                <w:b/>
                <w:color w:val="000000"/>
                <w:sz w:val="22"/>
                <w:szCs w:val="22"/>
              </w:rPr>
            </w:pPr>
            <w:r w:rsidRPr="00C97076">
              <w:rPr>
                <w:b/>
                <w:color w:val="000000"/>
                <w:sz w:val="22"/>
                <w:szCs w:val="22"/>
              </w:rPr>
              <w:t>Definitie</w:t>
            </w:r>
          </w:p>
        </w:tc>
      </w:tr>
      <w:tr w:rsidR="005D11F9" w:rsidRPr="00200A75" w14:paraId="70515CF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908863" w14:textId="77777777" w:rsidR="005D11F9" w:rsidRPr="00C97076" w:rsidRDefault="008810F7">
            <w:pPr>
              <w:rPr>
                <w:rFonts w:eastAsia="Times New Roman"/>
                <w:color w:val="000000"/>
                <w:sz w:val="22"/>
                <w:szCs w:val="22"/>
              </w:rPr>
            </w:pPr>
            <w:r w:rsidRPr="00C97076">
              <w:rPr>
                <w:rFonts w:eastAsia="Times New Roman"/>
                <w:color w:val="000000"/>
                <w:sz w:val="22"/>
                <w:szCs w:val="22"/>
              </w:rPr>
              <w:t>Information Model: LaboratoriumUItslag</w:t>
            </w:r>
          </w:p>
          <w:p w14:paraId="06CD066D" w14:textId="77777777"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7C2984" w14:textId="64CBC5C7" w:rsidR="005D11F9" w:rsidRPr="00C97076" w:rsidRDefault="007A018A">
            <w:pPr>
              <w:rPr>
                <w:rFonts w:eastAsia="Times New Roman"/>
                <w:color w:val="000000"/>
                <w:sz w:val="22"/>
                <w:szCs w:val="22"/>
                <w:lang w:val="nl-NL"/>
              </w:rPr>
            </w:pPr>
            <w:ins w:id="71" w:author="William Goossen" w:date="2020-01-24T14:49:00Z">
              <w:r>
                <w:rPr>
                  <w:rFonts w:eastAsia="Times New Roman"/>
                  <w:color w:val="000000"/>
                  <w:sz w:val="22"/>
                  <w:szCs w:val="22"/>
                  <w:lang w:val="nl-NL"/>
                </w:rPr>
                <w:t>Verwijzing naar</w:t>
              </w:r>
              <w:r w:rsidRPr="00C97076">
                <w:rPr>
                  <w:rFonts w:eastAsia="Times New Roman"/>
                  <w:color w:val="000000"/>
                  <w:sz w:val="22"/>
                  <w:szCs w:val="22"/>
                  <w:lang w:val="nl-NL"/>
                </w:rPr>
                <w:t xml:space="preserve"> </w:t>
              </w:r>
            </w:ins>
            <w:r w:rsidR="008810F7" w:rsidRPr="00C97076">
              <w:rPr>
                <w:rFonts w:eastAsia="Times New Roman"/>
                <w:color w:val="000000"/>
                <w:sz w:val="22"/>
                <w:szCs w:val="22"/>
                <w:lang w:val="nl-NL"/>
              </w:rPr>
              <w:t xml:space="preserve">de bouwsteen LaboratoriumUitslag. Dit </w:t>
            </w:r>
            <w:del w:id="72" w:author="William Goossen" w:date="2020-01-24T14:50:00Z">
              <w:r w:rsidR="008810F7" w:rsidRPr="00C97076" w:rsidDel="007A018A">
                <w:rPr>
                  <w:rFonts w:eastAsia="Times New Roman"/>
                  <w:color w:val="000000"/>
                  <w:sz w:val="22"/>
                  <w:szCs w:val="22"/>
                  <w:lang w:val="nl-NL"/>
                </w:rPr>
                <w:delText xml:space="preserve">rootconcept </w:delText>
              </w:r>
            </w:del>
            <w:r w:rsidR="008810F7" w:rsidRPr="00C97076">
              <w:rPr>
                <w:rFonts w:eastAsia="Times New Roman"/>
                <w:color w:val="000000"/>
                <w:sz w:val="22"/>
                <w:szCs w:val="22"/>
                <w:lang w:val="nl-NL"/>
              </w:rPr>
              <w:t>bevat alle gegevenselementen van de bouwsteen LaboratoriumUitslag. Deze zib link kan gebruikt worden voor alle vormen van labonderzoek en uitslagen.</w:t>
            </w:r>
          </w:p>
        </w:tc>
      </w:tr>
      <w:tr w:rsidR="005D11F9" w:rsidRPr="00200A75" w14:paraId="2982FCA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C68F395"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558959" w14:textId="77777777" w:rsidR="005D11F9" w:rsidRPr="00C97076" w:rsidRDefault="005D11F9">
            <w:pPr>
              <w:rPr>
                <w:rFonts w:eastAsia="Times New Roman"/>
                <w:color w:val="000000"/>
                <w:sz w:val="22"/>
                <w:szCs w:val="22"/>
                <w:lang w:val="nl-NL"/>
              </w:rPr>
            </w:pPr>
          </w:p>
        </w:tc>
      </w:tr>
      <w:tr w:rsidR="005D11F9" w:rsidRPr="00200A75" w14:paraId="6259B9BC" w14:textId="77777777"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123DDBA"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FDE57C" w14:textId="77777777" w:rsidR="005D11F9" w:rsidRPr="00C97076" w:rsidRDefault="005D11F9">
            <w:pPr>
              <w:rPr>
                <w:rFonts w:eastAsia="Times New Roman"/>
                <w:color w:val="000000"/>
                <w:sz w:val="22"/>
                <w:szCs w:val="22"/>
                <w:lang w:val="nl-NL"/>
              </w:rPr>
            </w:pPr>
          </w:p>
        </w:tc>
      </w:tr>
      <w:tr w:rsidR="005D11F9" w:rsidRPr="00200A75" w14:paraId="24C7C8F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374C85" w14:textId="77777777" w:rsidR="005D11F9" w:rsidRPr="00C631EC" w:rsidRDefault="005D11F9" w:rsidP="004B0AE3">
            <w:pPr>
              <w:rPr>
                <w:rFonts w:eastAsia="Times New Roman"/>
                <w:color w:val="000000"/>
                <w:sz w:val="22"/>
                <w:szCs w:val="22"/>
                <w:lang w:val="nl-NL"/>
                <w:rPrChange w:id="73" w:author="William Goossen" w:date="2020-01-24T14:26:00Z">
                  <w:rPr>
                    <w:rFonts w:eastAsia="Times New Roman"/>
                    <w:color w:val="000000"/>
                    <w:sz w:val="22"/>
                    <w:szCs w:val="22"/>
                  </w:rPr>
                </w:rPrChange>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7F6163" w14:textId="77777777" w:rsidR="005D11F9" w:rsidRPr="00C631EC" w:rsidRDefault="005D11F9">
            <w:pPr>
              <w:rPr>
                <w:rFonts w:eastAsia="Times New Roman"/>
                <w:color w:val="000000"/>
                <w:sz w:val="22"/>
                <w:szCs w:val="22"/>
                <w:lang w:val="nl-NL"/>
                <w:rPrChange w:id="74" w:author="William Goossen" w:date="2020-01-24T14:26:00Z">
                  <w:rPr>
                    <w:rFonts w:eastAsia="Times New Roman"/>
                    <w:color w:val="000000"/>
                    <w:sz w:val="22"/>
                    <w:szCs w:val="22"/>
                  </w:rPr>
                </w:rPrChange>
              </w:rPr>
            </w:pPr>
          </w:p>
        </w:tc>
      </w:tr>
      <w:tr w:rsidR="005D11F9" w:rsidRPr="00200A75" w14:paraId="6C620AB3" w14:textId="77777777"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766A54" w14:textId="77777777" w:rsidR="005D11F9" w:rsidRPr="00C631EC" w:rsidRDefault="005D11F9">
            <w:pPr>
              <w:rPr>
                <w:rFonts w:eastAsia="Times New Roman"/>
                <w:color w:val="000000"/>
                <w:sz w:val="22"/>
                <w:szCs w:val="22"/>
                <w:lang w:val="nl-NL"/>
                <w:rPrChange w:id="75" w:author="William Goossen" w:date="2020-01-24T14:26:00Z">
                  <w:rPr>
                    <w:rFonts w:eastAsia="Times New Roman"/>
                    <w:color w:val="000000"/>
                    <w:sz w:val="22"/>
                    <w:szCs w:val="22"/>
                  </w:rPr>
                </w:rPrChange>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D9D8E2" w14:textId="77777777" w:rsidR="005D11F9" w:rsidRPr="00C631EC" w:rsidRDefault="005D11F9">
            <w:pPr>
              <w:rPr>
                <w:rFonts w:eastAsia="Times New Roman"/>
                <w:color w:val="000000"/>
                <w:sz w:val="22"/>
                <w:szCs w:val="22"/>
                <w:lang w:val="nl-NL"/>
                <w:rPrChange w:id="76" w:author="William Goossen" w:date="2020-01-24T14:26:00Z">
                  <w:rPr>
                    <w:rFonts w:eastAsia="Times New Roman"/>
                    <w:color w:val="000000"/>
                    <w:sz w:val="22"/>
                    <w:szCs w:val="22"/>
                  </w:rPr>
                </w:rPrChange>
              </w:rPr>
            </w:pPr>
          </w:p>
        </w:tc>
      </w:tr>
      <w:tr w:rsidR="005D11F9" w:rsidRPr="00200A75" w14:paraId="120A9E6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416280"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6C8A83" w14:textId="77777777" w:rsidR="005D11F9" w:rsidRPr="00C97076" w:rsidRDefault="005D11F9">
            <w:pPr>
              <w:rPr>
                <w:rFonts w:eastAsia="Times New Roman"/>
                <w:color w:val="000000"/>
                <w:sz w:val="22"/>
                <w:szCs w:val="22"/>
                <w:lang w:val="nl-NL"/>
              </w:rPr>
            </w:pPr>
          </w:p>
        </w:tc>
      </w:tr>
      <w:tr w:rsidR="005D11F9" w:rsidRPr="00200A75" w14:paraId="0FEA5163" w14:textId="77777777"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6BB4F4"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09BED3" w14:textId="77777777" w:rsidR="005D11F9" w:rsidRPr="00C97076" w:rsidRDefault="005D11F9">
            <w:pPr>
              <w:rPr>
                <w:rFonts w:eastAsia="Times New Roman"/>
                <w:color w:val="000000"/>
                <w:sz w:val="22"/>
                <w:szCs w:val="22"/>
                <w:lang w:val="nl-NL"/>
              </w:rPr>
            </w:pPr>
          </w:p>
        </w:tc>
      </w:tr>
    </w:tbl>
    <w:p w14:paraId="2B41074D" w14:textId="77777777" w:rsidR="005D11F9" w:rsidRPr="00C97076"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402FD194"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C1E19F"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0F989FF" w14:textId="77777777" w:rsidR="005D11F9" w:rsidRPr="00C97076" w:rsidRDefault="008810F7">
            <w:pPr>
              <w:jc w:val="center"/>
              <w:rPr>
                <w:b/>
                <w:color w:val="000000"/>
                <w:sz w:val="22"/>
                <w:szCs w:val="22"/>
              </w:rPr>
            </w:pPr>
            <w:r w:rsidRPr="00C97076">
              <w:rPr>
                <w:b/>
                <w:color w:val="000000"/>
                <w:sz w:val="22"/>
                <w:szCs w:val="22"/>
              </w:rPr>
              <w:t>Definitie</w:t>
            </w:r>
          </w:p>
        </w:tc>
      </w:tr>
      <w:tr w:rsidR="005D11F9" w:rsidRPr="00C97076" w14:paraId="6E1FD8F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58801B9" w14:textId="77777777" w:rsidR="005D11F9" w:rsidRPr="00C97076" w:rsidRDefault="008810F7">
            <w:pPr>
              <w:rPr>
                <w:rFonts w:eastAsia="Times New Roman"/>
                <w:color w:val="000000"/>
                <w:sz w:val="22"/>
                <w:szCs w:val="22"/>
              </w:rPr>
            </w:pPr>
            <w:r w:rsidRPr="00C97076">
              <w:rPr>
                <w:rFonts w:eastAsia="Times New Roman"/>
                <w:color w:val="000000"/>
                <w:sz w:val="22"/>
                <w:szCs w:val="22"/>
              </w:rPr>
              <w:t>Vragenlijsten</w:t>
            </w:r>
          </w:p>
          <w:p w14:paraId="4DB6B959" w14:textId="77777777"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F16C70" w14:textId="0D991162" w:rsidR="005D11F9" w:rsidRPr="00C97076" w:rsidRDefault="007A018A">
            <w:pPr>
              <w:rPr>
                <w:rFonts w:eastAsia="Times New Roman"/>
                <w:color w:val="000000"/>
                <w:sz w:val="22"/>
                <w:szCs w:val="22"/>
              </w:rPr>
            </w:pPr>
            <w:ins w:id="77" w:author="William Goossen" w:date="2020-01-24T14:49:00Z">
              <w:r>
                <w:rPr>
                  <w:rFonts w:eastAsia="Times New Roman"/>
                  <w:color w:val="000000"/>
                  <w:sz w:val="22"/>
                  <w:szCs w:val="22"/>
                  <w:lang w:val="nl-NL"/>
                </w:rPr>
                <w:t>Verwijzing naar</w:t>
              </w:r>
              <w:r w:rsidRPr="00C97076">
                <w:rPr>
                  <w:rFonts w:eastAsia="Times New Roman"/>
                  <w:color w:val="000000"/>
                  <w:sz w:val="22"/>
                  <w:szCs w:val="22"/>
                  <w:lang w:val="nl-NL"/>
                </w:rPr>
                <w:t xml:space="preserve"> </w:t>
              </w:r>
            </w:ins>
            <w:r w:rsidR="008810F7" w:rsidRPr="00C97076">
              <w:rPr>
                <w:rFonts w:eastAsia="Times New Roman"/>
                <w:color w:val="000000"/>
                <w:sz w:val="22"/>
                <w:szCs w:val="22"/>
                <w:lang w:val="nl-NL"/>
              </w:rPr>
              <w:t xml:space="preserve">een of meer bouwstenen voor vragenlijsten. Dit </w:t>
            </w:r>
            <w:del w:id="78" w:author="William Goossen" w:date="2020-01-24T14:50:00Z">
              <w:r w:rsidR="008810F7" w:rsidRPr="00C97076" w:rsidDel="007A018A">
                <w:rPr>
                  <w:rFonts w:eastAsia="Times New Roman"/>
                  <w:color w:val="000000"/>
                  <w:sz w:val="22"/>
                  <w:szCs w:val="22"/>
                  <w:lang w:val="nl-NL"/>
                </w:rPr>
                <w:delText xml:space="preserve">rootconcept </w:delText>
              </w:r>
            </w:del>
            <w:r w:rsidR="008810F7" w:rsidRPr="00C97076">
              <w:rPr>
                <w:rFonts w:eastAsia="Times New Roman"/>
                <w:color w:val="000000"/>
                <w:sz w:val="22"/>
                <w:szCs w:val="22"/>
                <w:lang w:val="nl-NL"/>
              </w:rPr>
              <w:t xml:space="preserve">staat voor alle gegevenselementen van de bouwstenen Vragenlijsten. </w:t>
            </w:r>
            <w:r w:rsidR="008810F7" w:rsidRPr="00C97076">
              <w:rPr>
                <w:rFonts w:eastAsia="Times New Roman"/>
                <w:color w:val="000000"/>
                <w:sz w:val="22"/>
                <w:szCs w:val="22"/>
              </w:rPr>
              <w:t xml:space="preserve">Alle vormen van vragenlijsten kunnen hier worden toegepast. </w:t>
            </w:r>
          </w:p>
          <w:p w14:paraId="49D9EE1D" w14:textId="77777777" w:rsidR="005D11F9" w:rsidRPr="00C97076" w:rsidRDefault="005D11F9">
            <w:pPr>
              <w:rPr>
                <w:rFonts w:eastAsia="Times New Roman"/>
                <w:color w:val="000000"/>
                <w:sz w:val="22"/>
                <w:szCs w:val="22"/>
              </w:rPr>
            </w:pPr>
          </w:p>
          <w:p w14:paraId="489097E4" w14:textId="77777777" w:rsidR="005D11F9" w:rsidRPr="00C97076" w:rsidRDefault="005D11F9">
            <w:pPr>
              <w:rPr>
                <w:rFonts w:eastAsia="Times New Roman"/>
                <w:color w:val="000000"/>
                <w:sz w:val="22"/>
                <w:szCs w:val="22"/>
              </w:rPr>
            </w:pPr>
          </w:p>
        </w:tc>
      </w:tr>
      <w:tr w:rsidR="005D11F9" w:rsidRPr="00C97076" w14:paraId="1BF62FC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6D4A04D" w14:textId="77777777"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1698F1" w14:textId="77777777" w:rsidR="005D11F9" w:rsidRPr="00C97076" w:rsidRDefault="005D11F9">
            <w:pPr>
              <w:rPr>
                <w:rFonts w:eastAsia="Times New Roman"/>
                <w:color w:val="000000"/>
                <w:sz w:val="22"/>
                <w:szCs w:val="22"/>
              </w:rPr>
            </w:pPr>
          </w:p>
        </w:tc>
      </w:tr>
      <w:tr w:rsidR="005D11F9" w:rsidRPr="00C97076" w14:paraId="06EBD99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93405A" w14:textId="77777777" w:rsidR="005D11F9" w:rsidRPr="00C97076" w:rsidRDefault="005D11F9">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8A7D9" w14:textId="77777777" w:rsidR="005D11F9" w:rsidRPr="00C97076" w:rsidRDefault="005D11F9">
            <w:pPr>
              <w:rPr>
                <w:rFonts w:eastAsia="Times New Roman"/>
                <w:color w:val="000000"/>
                <w:sz w:val="22"/>
                <w:szCs w:val="22"/>
              </w:rPr>
            </w:pPr>
          </w:p>
        </w:tc>
      </w:tr>
    </w:tbl>
    <w:p w14:paraId="21067030" w14:textId="77777777" w:rsidR="005D11F9" w:rsidRPr="00C97076" w:rsidRDefault="005D11F9">
      <w:pPr>
        <w:rPr>
          <w:rFonts w:eastAsia="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7BB8D867"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F0AAA1D"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2CC61C" w14:textId="77777777" w:rsidR="005D11F9" w:rsidRPr="00C97076" w:rsidRDefault="008810F7">
            <w:pPr>
              <w:jc w:val="center"/>
              <w:rPr>
                <w:b/>
                <w:color w:val="000000"/>
                <w:sz w:val="22"/>
                <w:szCs w:val="22"/>
              </w:rPr>
            </w:pPr>
            <w:r w:rsidRPr="00C97076">
              <w:rPr>
                <w:b/>
                <w:color w:val="000000"/>
                <w:sz w:val="22"/>
                <w:szCs w:val="22"/>
              </w:rPr>
              <w:t>Definitie</w:t>
            </w:r>
          </w:p>
        </w:tc>
      </w:tr>
      <w:tr w:rsidR="005D11F9" w:rsidRPr="00200A75" w14:paraId="6D33DB8E"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D52E0C3" w14:textId="77777777" w:rsidR="005D11F9" w:rsidRPr="00C97076" w:rsidRDefault="008810F7">
            <w:pPr>
              <w:rPr>
                <w:rFonts w:eastAsia="Times New Roman"/>
                <w:color w:val="000000"/>
                <w:sz w:val="22"/>
                <w:szCs w:val="22"/>
              </w:rPr>
            </w:pPr>
            <w:r w:rsidRPr="00C97076">
              <w:rPr>
                <w:rFonts w:eastAsia="Times New Roman"/>
                <w:color w:val="000000"/>
                <w:sz w:val="22"/>
                <w:szCs w:val="22"/>
              </w:rPr>
              <w:t>Uitgevoerd onderzoek</w:t>
            </w:r>
          </w:p>
          <w:p w14:paraId="6F858C4D" w14:textId="77777777" w:rsidR="005D11F9" w:rsidRPr="00C97076" w:rsidRDefault="008810F7">
            <w:pPr>
              <w:rPr>
                <w:rFonts w:eastAsia="Times New Roman"/>
                <w:color w:val="000000"/>
                <w:sz w:val="22"/>
                <w:szCs w:val="22"/>
              </w:rPr>
            </w:pPr>
            <w:r w:rsidRPr="00C97076">
              <w:rPr>
                <w:rFonts w:eastAsia="Times New Roman"/>
                <w:i/>
                <w:color w:val="000000"/>
                <w:sz w:val="22"/>
                <w:szCs w:val="22"/>
              </w:rPr>
              <w:t>GGZNL:00044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6462BA" w14:textId="443C9FD0" w:rsidR="005D11F9" w:rsidRPr="00C97076" w:rsidRDefault="007A018A">
            <w:pPr>
              <w:rPr>
                <w:rFonts w:eastAsia="Times New Roman"/>
                <w:color w:val="000000"/>
                <w:sz w:val="22"/>
                <w:szCs w:val="22"/>
                <w:lang w:val="nl-NL"/>
              </w:rPr>
            </w:pPr>
            <w:ins w:id="79" w:author="William Goossen" w:date="2020-01-24T14:49:00Z">
              <w:r>
                <w:rPr>
                  <w:rFonts w:eastAsia="Times New Roman"/>
                  <w:color w:val="000000"/>
                  <w:sz w:val="22"/>
                  <w:szCs w:val="22"/>
                  <w:lang w:val="nl-NL"/>
                </w:rPr>
                <w:t>Verwijzing naar</w:t>
              </w:r>
              <w:r w:rsidRPr="00C97076">
                <w:rPr>
                  <w:rFonts w:eastAsia="Times New Roman"/>
                  <w:color w:val="000000"/>
                  <w:sz w:val="22"/>
                  <w:szCs w:val="22"/>
                  <w:lang w:val="nl-NL"/>
                </w:rPr>
                <w:t xml:space="preserve"> </w:t>
              </w:r>
            </w:ins>
            <w:r w:rsidR="008810F7" w:rsidRPr="00C97076">
              <w:rPr>
                <w:rFonts w:eastAsia="Times New Roman"/>
                <w:color w:val="000000"/>
                <w:sz w:val="22"/>
                <w:szCs w:val="22"/>
                <w:lang w:val="nl-NL"/>
              </w:rPr>
              <w:t xml:space="preserve">de bouwstenen Uitgevoerd Onderzoek. Dit </w:t>
            </w:r>
            <w:del w:id="80" w:author="William Goossen" w:date="2020-01-24T14:50:00Z">
              <w:r w:rsidR="008810F7" w:rsidRPr="00C97076" w:rsidDel="007A018A">
                <w:rPr>
                  <w:rFonts w:eastAsia="Times New Roman"/>
                  <w:color w:val="000000"/>
                  <w:sz w:val="22"/>
                  <w:szCs w:val="22"/>
                  <w:lang w:val="nl-NL"/>
                </w:rPr>
                <w:delText xml:space="preserve">rootconcept </w:delText>
              </w:r>
            </w:del>
            <w:r w:rsidR="008810F7" w:rsidRPr="00C97076">
              <w:rPr>
                <w:rFonts w:eastAsia="Times New Roman"/>
                <w:color w:val="000000"/>
                <w:sz w:val="22"/>
                <w:szCs w:val="22"/>
                <w:lang w:val="nl-NL"/>
              </w:rPr>
              <w:t xml:space="preserve">bevat alle gegevenselementen van de bouwstenen Uitgevoerd Onderzoek Alle vormen van onderzoek kunnen hier worden toegepast. </w:t>
            </w:r>
          </w:p>
          <w:p w14:paraId="332C640B" w14:textId="77777777"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In de ggz liggen somatisch onderzoek, psychiatrisch onderzoek en psychologisch onderzoek voor de hand. </w:t>
            </w:r>
          </w:p>
          <w:p w14:paraId="4906D82E" w14:textId="77777777" w:rsidR="005D11F9" w:rsidRPr="00C97076" w:rsidRDefault="005D11F9">
            <w:pPr>
              <w:rPr>
                <w:rFonts w:eastAsia="Times New Roman"/>
                <w:color w:val="000000"/>
                <w:sz w:val="22"/>
                <w:szCs w:val="22"/>
                <w:lang w:val="nl-NL"/>
              </w:rPr>
            </w:pPr>
          </w:p>
          <w:p w14:paraId="26A042EA" w14:textId="77777777" w:rsidR="005D11F9" w:rsidRPr="00C97076" w:rsidRDefault="005D11F9">
            <w:pPr>
              <w:rPr>
                <w:rFonts w:eastAsia="Times New Roman"/>
                <w:color w:val="000000"/>
                <w:sz w:val="22"/>
                <w:szCs w:val="22"/>
                <w:lang w:val="nl-NL"/>
              </w:rPr>
            </w:pPr>
          </w:p>
        </w:tc>
      </w:tr>
      <w:tr w:rsidR="005D11F9" w:rsidRPr="00200A75" w14:paraId="34E4228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7ABA8A"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5325F5" w14:textId="77777777" w:rsidR="005D11F9" w:rsidRPr="00C97076" w:rsidRDefault="005D11F9">
            <w:pPr>
              <w:rPr>
                <w:rFonts w:eastAsia="Times New Roman"/>
                <w:color w:val="000000"/>
                <w:sz w:val="22"/>
                <w:szCs w:val="22"/>
                <w:lang w:val="nl-NL"/>
              </w:rPr>
            </w:pPr>
          </w:p>
        </w:tc>
      </w:tr>
      <w:tr w:rsidR="005D11F9" w:rsidRPr="00200A75" w14:paraId="3159071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0CD4D5" w14:textId="77777777" w:rsidR="005D11F9" w:rsidRPr="00C97076"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4DAFAC" w14:textId="77777777" w:rsidR="005D11F9" w:rsidRPr="00C97076" w:rsidRDefault="005D11F9">
            <w:pPr>
              <w:rPr>
                <w:rFonts w:eastAsia="Times New Roman"/>
                <w:color w:val="000000"/>
                <w:sz w:val="22"/>
                <w:szCs w:val="22"/>
                <w:lang w:val="nl-NL"/>
              </w:rPr>
            </w:pPr>
          </w:p>
        </w:tc>
      </w:tr>
    </w:tbl>
    <w:p w14:paraId="3F72D520" w14:textId="77777777" w:rsidR="005D11F9" w:rsidRPr="00C97076"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62FD3EC0"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367148D"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48C3C98" w14:textId="77777777" w:rsidR="005D11F9" w:rsidRPr="00C97076" w:rsidRDefault="008810F7">
            <w:pPr>
              <w:jc w:val="center"/>
              <w:rPr>
                <w:b/>
                <w:color w:val="000000"/>
                <w:sz w:val="22"/>
                <w:szCs w:val="22"/>
              </w:rPr>
            </w:pPr>
            <w:r w:rsidRPr="00C97076">
              <w:rPr>
                <w:b/>
                <w:color w:val="000000"/>
                <w:sz w:val="22"/>
                <w:szCs w:val="22"/>
              </w:rPr>
              <w:t>Definitie</w:t>
            </w:r>
          </w:p>
        </w:tc>
      </w:tr>
      <w:tr w:rsidR="005D11F9" w:rsidRPr="00200A75" w14:paraId="3BE1FF4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85D3A0C" w14:textId="77777777" w:rsidR="005D11F9" w:rsidRPr="00C97076" w:rsidRDefault="008810F7">
            <w:pPr>
              <w:rPr>
                <w:rFonts w:eastAsia="Times New Roman"/>
                <w:color w:val="000000"/>
                <w:sz w:val="22"/>
                <w:szCs w:val="22"/>
              </w:rPr>
            </w:pPr>
            <w:r w:rsidRPr="00C97076">
              <w:rPr>
                <w:rFonts w:eastAsia="Times New Roman"/>
                <w:color w:val="000000"/>
                <w:sz w:val="22"/>
                <w:szCs w:val="22"/>
              </w:rPr>
              <w:t>Alle Mogelijke Professionele Onderzoeken</w:t>
            </w:r>
          </w:p>
          <w:p w14:paraId="1B88A039" w14:textId="77777777"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777795" w14:textId="77777777"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Het is mogelijk hier een lijst van onderzoeken te maken, maar ook om naar specifieke onderzoeken te verwijzen. </w:t>
            </w:r>
          </w:p>
          <w:p w14:paraId="793376E7" w14:textId="77777777" w:rsidR="005D11F9" w:rsidRPr="00C97076" w:rsidRDefault="005D11F9">
            <w:pPr>
              <w:rPr>
                <w:rFonts w:eastAsia="Times New Roman"/>
                <w:color w:val="000000"/>
                <w:sz w:val="22"/>
                <w:szCs w:val="22"/>
                <w:lang w:val="nl-NL"/>
              </w:rPr>
            </w:pPr>
          </w:p>
          <w:p w14:paraId="46656BB6" w14:textId="77777777" w:rsidR="005D11F9" w:rsidRPr="00C97076" w:rsidRDefault="005D11F9">
            <w:pPr>
              <w:rPr>
                <w:rFonts w:eastAsia="Times New Roman"/>
                <w:color w:val="000000"/>
                <w:sz w:val="22"/>
                <w:szCs w:val="22"/>
                <w:lang w:val="nl-NL"/>
              </w:rPr>
            </w:pPr>
          </w:p>
        </w:tc>
      </w:tr>
      <w:tr w:rsidR="005D11F9" w:rsidRPr="00200A75" w14:paraId="3DE6DF3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80A4E28"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6543CC" w14:textId="77777777" w:rsidR="005D11F9" w:rsidRPr="00C97076" w:rsidRDefault="005D11F9">
            <w:pPr>
              <w:rPr>
                <w:rFonts w:eastAsia="Times New Roman"/>
                <w:color w:val="000000"/>
                <w:sz w:val="22"/>
                <w:szCs w:val="22"/>
                <w:lang w:val="nl-NL"/>
              </w:rPr>
            </w:pPr>
          </w:p>
        </w:tc>
      </w:tr>
      <w:tr w:rsidR="005D11F9" w:rsidRPr="00200A75" w14:paraId="41A7FEC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0D6531" w14:textId="77777777" w:rsidR="005D11F9" w:rsidRPr="00C97076"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EFF572" w14:textId="77777777" w:rsidR="005D11F9" w:rsidRPr="00C97076" w:rsidRDefault="005D11F9">
            <w:pPr>
              <w:rPr>
                <w:rFonts w:eastAsia="Times New Roman"/>
                <w:color w:val="000000"/>
                <w:sz w:val="22"/>
                <w:szCs w:val="22"/>
                <w:lang w:val="nl-NL"/>
              </w:rPr>
            </w:pPr>
          </w:p>
        </w:tc>
      </w:tr>
    </w:tbl>
    <w:p w14:paraId="64E66632" w14:textId="77777777" w:rsidR="005D11F9" w:rsidRPr="00C97076" w:rsidRDefault="005D11F9">
      <w:pPr>
        <w:rPr>
          <w:rFonts w:eastAsia="Times New Roman"/>
          <w:color w:val="000000"/>
          <w:sz w:val="22"/>
          <w:szCs w:val="22"/>
          <w:lang w:val="nl-NL"/>
        </w:rPr>
      </w:pPr>
    </w:p>
    <w:p w14:paraId="75EB6BB2" w14:textId="77777777" w:rsidR="005D11F9" w:rsidRPr="001F7C44" w:rsidRDefault="008810F7">
      <w:pPr>
        <w:pStyle w:val="Kop2"/>
        <w:rPr>
          <w:lang w:val="nl-NL"/>
        </w:rPr>
      </w:pPr>
      <w:bookmarkStart w:id="81" w:name="_Toc30774233"/>
      <w:bookmarkStart w:id="82" w:name="EXAMPLE_INSTANCES"/>
      <w:bookmarkStart w:id="83" w:name="BKM_3B1181B7_81E1_4E94_B2A6_F31E15321A83"/>
      <w:r w:rsidRPr="001F7C44">
        <w:rPr>
          <w:lang w:val="nl-NL"/>
        </w:rPr>
        <w:t>Example Instances</w:t>
      </w:r>
      <w:bookmarkEnd w:id="81"/>
      <w:r w:rsidRPr="001F7C44">
        <w:rPr>
          <w:color w:val="000000"/>
          <w:lang w:val="nl-NL"/>
        </w:rPr>
        <w:t xml:space="preserve">  </w:t>
      </w:r>
      <w:bookmarkEnd w:id="82"/>
      <w:bookmarkEnd w:id="83"/>
    </w:p>
    <w:p w14:paraId="638F7C34" w14:textId="77777777" w:rsidR="005D11F9" w:rsidRPr="001F7C44" w:rsidRDefault="005D11F9">
      <w:pPr>
        <w:rPr>
          <w:rFonts w:eastAsia="Times New Roman"/>
          <w:color w:val="000000"/>
          <w:sz w:val="22"/>
          <w:szCs w:val="22"/>
          <w:lang w:val="nl-NL"/>
        </w:rPr>
      </w:pPr>
    </w:p>
    <w:p w14:paraId="129CD081" w14:textId="77777777" w:rsidR="005D11F9" w:rsidRPr="001F7C44" w:rsidRDefault="008810F7">
      <w:pPr>
        <w:pStyle w:val="Kop2"/>
        <w:rPr>
          <w:lang w:val="nl-NL"/>
        </w:rPr>
      </w:pPr>
      <w:bookmarkStart w:id="84" w:name="_Toc30774234"/>
      <w:bookmarkStart w:id="85" w:name="INSTRUCTIONS"/>
      <w:bookmarkStart w:id="86" w:name="BKM_9F1804B0_89E9_433D_A13F_A714E8CD2595"/>
      <w:r w:rsidRPr="001F7C44">
        <w:rPr>
          <w:lang w:val="nl-NL"/>
        </w:rPr>
        <w:t>Instructions</w:t>
      </w:r>
      <w:bookmarkEnd w:id="84"/>
    </w:p>
    <w:p w14:paraId="24F790C6"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De professional trekt een conclusie nadat de eerder aangevraagde en uitgevoerde onderzoeken zijn uitgevoerd.</w:t>
      </w:r>
    </w:p>
    <w:p w14:paraId="4879C057" w14:textId="77777777" w:rsidR="005D11F9" w:rsidRPr="00C97076" w:rsidRDefault="005D11F9" w:rsidP="004B0AE3">
      <w:pPr>
        <w:jc w:val="both"/>
        <w:rPr>
          <w:rFonts w:eastAsia="Times New Roman"/>
          <w:color w:val="000000"/>
          <w:sz w:val="22"/>
          <w:szCs w:val="22"/>
          <w:lang w:val="nl-NL"/>
        </w:rPr>
      </w:pPr>
    </w:p>
    <w:p w14:paraId="01D49D3B" w14:textId="1ACB8B5E"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Qua onderzoek is alles mogelijk van somatisch onderzoek, laboratorium aanvragen tot psychologisch en psychiatrisch onderzoek, de verzameling van vragenlijsten, indexen</w:t>
      </w:r>
      <w:ins w:id="87" w:author="William Goossen" w:date="2020-01-24T14:36:00Z">
        <w:r w:rsidR="001F7C44">
          <w:rPr>
            <w:rFonts w:eastAsia="Times New Roman"/>
            <w:color w:val="000000"/>
            <w:sz w:val="22"/>
            <w:szCs w:val="22"/>
            <w:lang w:val="nl-NL"/>
          </w:rPr>
          <w:t xml:space="preserve"> en</w:t>
        </w:r>
      </w:ins>
      <w:ins w:id="88" w:author="Arthur Van Gool" w:date="2019-11-03T21:12:00Z">
        <w:r w:rsidR="006812DC">
          <w:rPr>
            <w:rFonts w:eastAsia="Times New Roman"/>
            <w:color w:val="000000"/>
            <w:sz w:val="22"/>
            <w:szCs w:val="22"/>
            <w:lang w:val="nl-NL"/>
          </w:rPr>
          <w:t xml:space="preserve"> meet</w:t>
        </w:r>
      </w:ins>
      <w:del w:id="89" w:author="William Goossen" w:date="2020-01-24T14:37:00Z">
        <w:r w:rsidRPr="00C97076" w:rsidDel="001F7C44">
          <w:rPr>
            <w:rFonts w:eastAsia="Times New Roman"/>
            <w:color w:val="000000"/>
            <w:sz w:val="22"/>
            <w:szCs w:val="22"/>
            <w:lang w:val="nl-NL"/>
          </w:rPr>
          <w:delText xml:space="preserve"> </w:delText>
        </w:r>
      </w:del>
      <w:r w:rsidRPr="00C97076">
        <w:rPr>
          <w:rFonts w:eastAsia="Times New Roman"/>
          <w:color w:val="000000"/>
          <w:sz w:val="22"/>
          <w:szCs w:val="22"/>
          <w:lang w:val="nl-NL"/>
        </w:rPr>
        <w:t xml:space="preserve">instrumenten. </w:t>
      </w:r>
    </w:p>
    <w:p w14:paraId="54A088D2" w14:textId="77777777" w:rsidR="005D11F9" w:rsidRPr="00C97076" w:rsidRDefault="005D11F9" w:rsidP="004B0AE3">
      <w:pPr>
        <w:jc w:val="both"/>
        <w:rPr>
          <w:rFonts w:eastAsia="Times New Roman"/>
          <w:color w:val="000000"/>
          <w:sz w:val="22"/>
          <w:szCs w:val="22"/>
          <w:lang w:val="nl-NL"/>
        </w:rPr>
      </w:pPr>
    </w:p>
    <w:p w14:paraId="2DADB676"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lastRenderedPageBreak/>
        <w:t xml:space="preserve">In de keuzebox Onderzoeken staan slechts enkele voorbeelden die qua context en setting kunnen worden aangepast en vooral vanuit het doel van het onderzoek worden ingevuld door de professional.   </w:t>
      </w:r>
      <w:bookmarkEnd w:id="85"/>
      <w:bookmarkEnd w:id="86"/>
    </w:p>
    <w:p w14:paraId="7C3D92FF" w14:textId="77777777" w:rsidR="005D11F9" w:rsidRPr="00C97076" w:rsidRDefault="005D11F9">
      <w:pPr>
        <w:rPr>
          <w:rFonts w:eastAsia="Times New Roman"/>
          <w:color w:val="000000"/>
          <w:sz w:val="22"/>
          <w:szCs w:val="22"/>
          <w:lang w:val="nl-NL"/>
        </w:rPr>
      </w:pPr>
    </w:p>
    <w:p w14:paraId="613D4170" w14:textId="77777777" w:rsidR="005D11F9" w:rsidRPr="00C97076" w:rsidRDefault="008810F7">
      <w:pPr>
        <w:pStyle w:val="Kop2"/>
        <w:rPr>
          <w:lang w:val="nl-NL"/>
        </w:rPr>
      </w:pPr>
      <w:bookmarkStart w:id="90" w:name="_Toc30774235"/>
      <w:bookmarkStart w:id="91" w:name="INTERPRETATION"/>
      <w:bookmarkStart w:id="92" w:name="BKM_0773EDE8_4530_4C3E_9FBE_83632BEE1974"/>
      <w:r w:rsidRPr="00C97076">
        <w:rPr>
          <w:lang w:val="nl-NL"/>
        </w:rPr>
        <w:t>Interpretation</w:t>
      </w:r>
      <w:bookmarkEnd w:id="90"/>
    </w:p>
    <w:p w14:paraId="060448D2"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Het gaat bij deze conclusie om de interpretatie door de zorgprofessional vanuit haar/zijn professionele rol.  </w:t>
      </w:r>
      <w:bookmarkEnd w:id="91"/>
      <w:bookmarkEnd w:id="92"/>
    </w:p>
    <w:p w14:paraId="6D6A5FAD" w14:textId="77777777" w:rsidR="005D11F9" w:rsidRPr="00C97076" w:rsidRDefault="005D11F9">
      <w:pPr>
        <w:rPr>
          <w:rFonts w:eastAsia="Times New Roman"/>
          <w:color w:val="000000"/>
          <w:sz w:val="22"/>
          <w:szCs w:val="22"/>
          <w:lang w:val="nl-NL"/>
        </w:rPr>
      </w:pPr>
    </w:p>
    <w:p w14:paraId="24E56350" w14:textId="77777777" w:rsidR="005D11F9" w:rsidRPr="001F7C44" w:rsidRDefault="008810F7">
      <w:pPr>
        <w:pStyle w:val="Kop2"/>
      </w:pPr>
      <w:bookmarkStart w:id="93" w:name="_Toc30774236"/>
      <w:bookmarkStart w:id="94" w:name="CARE_PROCESS"/>
      <w:bookmarkStart w:id="95" w:name="BKM_50C542B3_ABFD_4CE1_8C92_3260FCAF021B"/>
      <w:r w:rsidRPr="001F7C44">
        <w:t>Care Process</w:t>
      </w:r>
      <w:bookmarkEnd w:id="93"/>
    </w:p>
    <w:bookmarkEnd w:id="94"/>
    <w:bookmarkEnd w:id="95"/>
    <w:p w14:paraId="0F1FCA75" w14:textId="77777777" w:rsidR="005D11F9" w:rsidRPr="001F7C44" w:rsidRDefault="00C97076" w:rsidP="00C97076">
      <w:pPr>
        <w:jc w:val="both"/>
        <w:rPr>
          <w:rFonts w:eastAsia="Times New Roman"/>
          <w:color w:val="000000"/>
          <w:sz w:val="22"/>
          <w:szCs w:val="22"/>
        </w:rPr>
      </w:pPr>
      <w:r w:rsidRPr="001F7C44">
        <w:rPr>
          <w:rFonts w:eastAsia="Times New Roman"/>
          <w:color w:val="000000"/>
          <w:sz w:val="22"/>
          <w:szCs w:val="22"/>
        </w:rPr>
        <w:t xml:space="preserve"> </w:t>
      </w:r>
    </w:p>
    <w:p w14:paraId="51A6AE8A" w14:textId="77777777" w:rsidR="005D11F9" w:rsidRPr="001F7C44" w:rsidRDefault="008810F7">
      <w:pPr>
        <w:pStyle w:val="Kop2"/>
      </w:pPr>
      <w:bookmarkStart w:id="96" w:name="_Toc30774237"/>
      <w:bookmarkStart w:id="97" w:name="EXAMPLE_OF_THE_INSTRUMENT"/>
      <w:bookmarkStart w:id="98" w:name="BKM_861E659D_6CEE_4C8D_9F13_AAB66CB29FD6"/>
      <w:r w:rsidRPr="001F7C44">
        <w:t>Example of the Instrument</w:t>
      </w:r>
      <w:bookmarkEnd w:id="96"/>
      <w:r w:rsidRPr="001F7C44">
        <w:rPr>
          <w:color w:val="000000"/>
        </w:rPr>
        <w:t xml:space="preserve">  </w:t>
      </w:r>
      <w:bookmarkEnd w:id="97"/>
      <w:bookmarkEnd w:id="98"/>
    </w:p>
    <w:p w14:paraId="0282BB47" w14:textId="77777777" w:rsidR="005D11F9" w:rsidRPr="001F7C44" w:rsidRDefault="005D11F9">
      <w:pPr>
        <w:rPr>
          <w:rFonts w:eastAsia="Times New Roman"/>
          <w:color w:val="000000"/>
          <w:sz w:val="22"/>
          <w:szCs w:val="22"/>
        </w:rPr>
      </w:pPr>
    </w:p>
    <w:p w14:paraId="6C574FC8" w14:textId="77777777" w:rsidR="005D11F9" w:rsidRPr="00C97076" w:rsidRDefault="008810F7">
      <w:pPr>
        <w:pStyle w:val="Kop2"/>
        <w:rPr>
          <w:lang w:val="nl-NL"/>
        </w:rPr>
      </w:pPr>
      <w:bookmarkStart w:id="99" w:name="_Toc30774238"/>
      <w:bookmarkStart w:id="100" w:name="CONSTRAINTS"/>
      <w:bookmarkStart w:id="101" w:name="BKM_3FD9F9E8_1294_4C49_A288_B71850B6EBB9"/>
      <w:r w:rsidRPr="00C97076">
        <w:rPr>
          <w:lang w:val="nl-NL"/>
        </w:rPr>
        <w:t>Constraints</w:t>
      </w:r>
      <w:bookmarkEnd w:id="99"/>
      <w:r w:rsidRPr="00C97076">
        <w:rPr>
          <w:color w:val="000000"/>
          <w:lang w:val="nl-NL"/>
        </w:rPr>
        <w:t xml:space="preserve">  </w:t>
      </w:r>
      <w:bookmarkEnd w:id="100"/>
      <w:bookmarkEnd w:id="101"/>
    </w:p>
    <w:p w14:paraId="6C9CA650" w14:textId="77777777" w:rsidR="005D11F9" w:rsidRPr="00C97076" w:rsidRDefault="005D11F9">
      <w:pPr>
        <w:rPr>
          <w:rFonts w:eastAsia="Times New Roman"/>
          <w:color w:val="000000"/>
          <w:sz w:val="22"/>
          <w:szCs w:val="22"/>
          <w:lang w:val="nl-NL"/>
        </w:rPr>
      </w:pPr>
    </w:p>
    <w:p w14:paraId="50A5492B" w14:textId="77777777" w:rsidR="005D11F9" w:rsidRPr="00C97076" w:rsidRDefault="008810F7">
      <w:pPr>
        <w:pStyle w:val="Kop2"/>
        <w:rPr>
          <w:lang w:val="nl-NL"/>
        </w:rPr>
      </w:pPr>
      <w:bookmarkStart w:id="102" w:name="_Toc30774239"/>
      <w:bookmarkStart w:id="103" w:name="ISSUES"/>
      <w:bookmarkStart w:id="104" w:name="BKM_DD67EACE_3371_4A88_B468_536DED5744DB"/>
      <w:r w:rsidRPr="00C97076">
        <w:rPr>
          <w:lang w:val="nl-NL"/>
        </w:rPr>
        <w:t>Issues</w:t>
      </w:r>
      <w:bookmarkEnd w:id="102"/>
    </w:p>
    <w:p w14:paraId="6FF4C512"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Er is geen lijst van onderzoeken beschikbaar. Deze kan in een later stadium worden toegevoegd. Ook is het mogelijk om naar specifieke onderzoeken te verwijzen.   </w:t>
      </w:r>
      <w:bookmarkEnd w:id="103"/>
      <w:bookmarkEnd w:id="104"/>
    </w:p>
    <w:p w14:paraId="1C392433" w14:textId="77777777" w:rsidR="005D11F9" w:rsidRPr="00C97076" w:rsidRDefault="005D11F9">
      <w:pPr>
        <w:rPr>
          <w:rFonts w:eastAsia="Times New Roman"/>
          <w:color w:val="000000"/>
          <w:sz w:val="22"/>
          <w:szCs w:val="22"/>
          <w:lang w:val="nl-NL"/>
        </w:rPr>
      </w:pPr>
    </w:p>
    <w:p w14:paraId="572E784A" w14:textId="77777777" w:rsidR="005D11F9" w:rsidRPr="00C97076" w:rsidRDefault="008810F7">
      <w:pPr>
        <w:pStyle w:val="Kop2"/>
        <w:rPr>
          <w:lang w:val="nl-NL"/>
        </w:rPr>
      </w:pPr>
      <w:bookmarkStart w:id="105" w:name="_Toc30774240"/>
      <w:bookmarkStart w:id="106" w:name="REFERENCES"/>
      <w:bookmarkStart w:id="107" w:name="BKM_D8B0B2A4_334C_4827_8CA9_43CA4237EC18"/>
      <w:r w:rsidRPr="00C97076">
        <w:rPr>
          <w:lang w:val="nl-NL"/>
        </w:rPr>
        <w:t>References</w:t>
      </w:r>
      <w:bookmarkEnd w:id="105"/>
    </w:p>
    <w:p w14:paraId="2CC99ED4" w14:textId="77777777" w:rsidR="00C97076" w:rsidRPr="00C97076" w:rsidRDefault="00C97076" w:rsidP="00C97076">
      <w:pPr>
        <w:jc w:val="both"/>
        <w:rPr>
          <w:rFonts w:eastAsia="Times New Roman"/>
          <w:color w:val="000000"/>
          <w:sz w:val="22"/>
          <w:szCs w:val="22"/>
          <w:lang w:val="nl-NL"/>
        </w:rPr>
      </w:pPr>
    </w:p>
    <w:p w14:paraId="4DDEECBA"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Michiel W. Hengeveld, Desiree Oosterbaan, Joeri Tijdink (2019). Handboek Psychiatrisch Onderzoek. De Tijdstroom / Boom.</w:t>
      </w:r>
    </w:p>
    <w:p w14:paraId="7C2C80DF" w14:textId="77777777" w:rsidR="005D11F9" w:rsidRPr="00C97076" w:rsidRDefault="005D11F9" w:rsidP="00C97076">
      <w:pPr>
        <w:jc w:val="both"/>
        <w:rPr>
          <w:rFonts w:eastAsia="Times New Roman"/>
          <w:color w:val="000000"/>
          <w:sz w:val="22"/>
          <w:szCs w:val="22"/>
          <w:lang w:val="nl-NL"/>
        </w:rPr>
      </w:pPr>
    </w:p>
    <w:p w14:paraId="5258DB07"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Hengeveld MW (2015). Richtlijn psychiatrische diagnostiek. Tweede, herziene versie, 2015. Nederlandse Vereniging voor Psychiatrie / De Tijdstroom.</w:t>
      </w:r>
    </w:p>
    <w:p w14:paraId="35D78AAA"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https://richtlijnendatabase.nl/richtlijn/psychiatrische_diagnostiek/psychiatrische_diagnostiek_-_startpagina.html</w:t>
      </w:r>
    </w:p>
    <w:p w14:paraId="28EF5D8C" w14:textId="77777777" w:rsidR="005D11F9" w:rsidRPr="00C97076" w:rsidRDefault="005D11F9" w:rsidP="00C97076">
      <w:pPr>
        <w:jc w:val="both"/>
        <w:rPr>
          <w:rFonts w:eastAsia="Times New Roman"/>
          <w:color w:val="000000"/>
          <w:sz w:val="22"/>
          <w:szCs w:val="22"/>
          <w:lang w:val="nl-NL"/>
        </w:rPr>
      </w:pPr>
    </w:p>
    <w:p w14:paraId="01E489C6"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https://zibs.nl/wiki/Probleem-v4.0(2017NL)  </w:t>
      </w:r>
      <w:bookmarkEnd w:id="106"/>
      <w:bookmarkEnd w:id="107"/>
    </w:p>
    <w:p w14:paraId="3786101A" w14:textId="77777777" w:rsidR="005D11F9" w:rsidRPr="00C97076" w:rsidRDefault="005D11F9">
      <w:pPr>
        <w:rPr>
          <w:rFonts w:eastAsia="Times New Roman"/>
          <w:color w:val="000000"/>
          <w:sz w:val="22"/>
          <w:szCs w:val="22"/>
          <w:lang w:val="nl-NL"/>
        </w:rPr>
      </w:pPr>
    </w:p>
    <w:p w14:paraId="2D247E81" w14:textId="77777777" w:rsidR="005D11F9" w:rsidRPr="00C97076" w:rsidRDefault="008810F7">
      <w:pPr>
        <w:pStyle w:val="Kop2"/>
      </w:pPr>
      <w:bookmarkStart w:id="108" w:name="_Toc30774241"/>
      <w:bookmarkStart w:id="109" w:name="FUNCTIONAL_MODEL"/>
      <w:bookmarkStart w:id="110" w:name="BKM_18073E7C_DDD7_4441_B001_C5B68EB9A3A1"/>
      <w:r w:rsidRPr="00C97076">
        <w:t>Functional Model</w:t>
      </w:r>
      <w:bookmarkEnd w:id="108"/>
      <w:r w:rsidRPr="00C97076">
        <w:rPr>
          <w:color w:val="000000"/>
        </w:rPr>
        <w:t xml:space="preserve">  </w:t>
      </w:r>
      <w:bookmarkEnd w:id="109"/>
      <w:bookmarkEnd w:id="110"/>
    </w:p>
    <w:p w14:paraId="6C15E929" w14:textId="77777777" w:rsidR="005D11F9" w:rsidRPr="00C97076" w:rsidRDefault="005D11F9">
      <w:pPr>
        <w:rPr>
          <w:rFonts w:eastAsia="Times New Roman"/>
          <w:color w:val="000000"/>
          <w:sz w:val="22"/>
          <w:szCs w:val="22"/>
        </w:rPr>
      </w:pPr>
    </w:p>
    <w:p w14:paraId="1F9EC2FB" w14:textId="77777777" w:rsidR="005D11F9" w:rsidRPr="00C97076" w:rsidRDefault="008810F7">
      <w:pPr>
        <w:pStyle w:val="Kop2"/>
      </w:pPr>
      <w:bookmarkStart w:id="111" w:name="_Toc30774242"/>
      <w:bookmarkStart w:id="112" w:name="TRACEABILITY_TO_OTHER_STANDARDS"/>
      <w:bookmarkStart w:id="113" w:name="BKM_C4609206_DAFC_4655_A474_E9888B78A27E"/>
      <w:r w:rsidRPr="00C97076">
        <w:t>Traceability to other Standards</w:t>
      </w:r>
      <w:bookmarkEnd w:id="111"/>
      <w:r w:rsidRPr="00C97076">
        <w:rPr>
          <w:color w:val="000000"/>
        </w:rPr>
        <w:t xml:space="preserve">  </w:t>
      </w:r>
      <w:bookmarkEnd w:id="112"/>
      <w:bookmarkEnd w:id="113"/>
    </w:p>
    <w:p w14:paraId="28AADF0B" w14:textId="77777777" w:rsidR="005D11F9" w:rsidRPr="00C97076" w:rsidRDefault="005D11F9">
      <w:pPr>
        <w:rPr>
          <w:rFonts w:eastAsia="Times New Roman"/>
          <w:color w:val="000000"/>
          <w:sz w:val="22"/>
          <w:szCs w:val="22"/>
        </w:rPr>
      </w:pPr>
    </w:p>
    <w:p w14:paraId="3E3B63E4" w14:textId="77777777" w:rsidR="005D11F9" w:rsidRPr="00C97076" w:rsidRDefault="008810F7">
      <w:pPr>
        <w:pStyle w:val="Kop2"/>
        <w:rPr>
          <w:lang w:val="nl-NL"/>
        </w:rPr>
      </w:pPr>
      <w:bookmarkStart w:id="114" w:name="_Toc30774243"/>
      <w:bookmarkStart w:id="115" w:name="DISCLAIMER"/>
      <w:bookmarkStart w:id="116" w:name="BKM_12395FED_FEE5_44D1_83A3_B5E11F3BF806"/>
      <w:r w:rsidRPr="00C97076">
        <w:rPr>
          <w:lang w:val="nl-NL"/>
        </w:rPr>
        <w:t>Disclaimer</w:t>
      </w:r>
      <w:bookmarkEnd w:id="114"/>
    </w:p>
    <w:p w14:paraId="0773F2D4" w14:textId="77777777" w:rsidR="00C97076" w:rsidRPr="00C97076" w:rsidRDefault="00C97076" w:rsidP="00C97076">
      <w:pPr>
        <w:jc w:val="both"/>
        <w:rPr>
          <w:rFonts w:eastAsia="Times New Roman"/>
          <w:color w:val="000000"/>
          <w:sz w:val="22"/>
          <w:szCs w:val="22"/>
          <w:lang w:val="nl-NL"/>
        </w:rPr>
      </w:pPr>
    </w:p>
    <w:p w14:paraId="0637700F"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w:t>
      </w:r>
      <w:r w:rsidRPr="00C97076">
        <w:rPr>
          <w:rFonts w:eastAsia="Times New Roman"/>
          <w:color w:val="000000"/>
          <w:sz w:val="22"/>
          <w:szCs w:val="22"/>
          <w:lang w:val="nl-NL"/>
        </w:rPr>
        <w:lastRenderedPageBreak/>
        <w:t>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17D2960A" w14:textId="77777777" w:rsidR="005D11F9" w:rsidRPr="00C97076" w:rsidRDefault="005D11F9" w:rsidP="00C97076">
      <w:pPr>
        <w:jc w:val="both"/>
        <w:rPr>
          <w:rFonts w:eastAsia="Times New Roman"/>
          <w:color w:val="000000"/>
          <w:sz w:val="22"/>
          <w:szCs w:val="22"/>
          <w:lang w:val="nl-NL"/>
        </w:rPr>
      </w:pPr>
    </w:p>
    <w:p w14:paraId="04D2C604"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25034CC4" w14:textId="77777777" w:rsidR="005D11F9" w:rsidRPr="00C97076" w:rsidRDefault="005D11F9" w:rsidP="00C97076">
      <w:pPr>
        <w:jc w:val="both"/>
        <w:rPr>
          <w:rFonts w:eastAsia="Times New Roman"/>
          <w:color w:val="000000"/>
          <w:sz w:val="22"/>
          <w:szCs w:val="22"/>
          <w:lang w:val="nl-NL"/>
        </w:rPr>
      </w:pPr>
    </w:p>
    <w:p w14:paraId="0AA4AF5B"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 geval van tegenstrijdigheden in de genoemde zib documenten en bestanden geeft de meest recente en hoogste versie van de vermelde volgorde in de revisies de prioriteit van de desbetreffende documenten weer.</w:t>
      </w:r>
    </w:p>
    <w:p w14:paraId="6AE7F9B7" w14:textId="77777777" w:rsidR="005D11F9" w:rsidRPr="00C97076" w:rsidRDefault="005D11F9" w:rsidP="00C97076">
      <w:pPr>
        <w:jc w:val="both"/>
        <w:rPr>
          <w:rFonts w:eastAsia="Times New Roman"/>
          <w:color w:val="000000"/>
          <w:sz w:val="22"/>
          <w:szCs w:val="22"/>
          <w:lang w:val="nl-NL"/>
        </w:rPr>
      </w:pPr>
    </w:p>
    <w:p w14:paraId="6063E281"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14:paraId="72F566F8" w14:textId="77777777"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  </w:t>
      </w:r>
      <w:bookmarkEnd w:id="115"/>
      <w:bookmarkEnd w:id="116"/>
    </w:p>
    <w:p w14:paraId="4B7C3ED1" w14:textId="77777777" w:rsidR="005D11F9" w:rsidRPr="00C97076" w:rsidRDefault="005D11F9">
      <w:pPr>
        <w:rPr>
          <w:rFonts w:eastAsia="Times New Roman"/>
          <w:color w:val="000000"/>
          <w:sz w:val="22"/>
          <w:szCs w:val="22"/>
          <w:lang w:val="nl-NL"/>
        </w:rPr>
      </w:pPr>
    </w:p>
    <w:p w14:paraId="7882A22D" w14:textId="77777777" w:rsidR="005D11F9" w:rsidRPr="001F7C44" w:rsidRDefault="008810F7">
      <w:pPr>
        <w:pStyle w:val="Kop2"/>
        <w:rPr>
          <w:lang w:val="nl-NL"/>
        </w:rPr>
      </w:pPr>
      <w:bookmarkStart w:id="117" w:name="_Toc30774244"/>
      <w:bookmarkStart w:id="118" w:name="TERMS_OF_USE"/>
      <w:bookmarkStart w:id="119" w:name="BKM_A2B47D7C_FE3F_47F4_9A05_442D63166638"/>
      <w:r w:rsidRPr="001F7C44">
        <w:rPr>
          <w:lang w:val="nl-NL"/>
        </w:rPr>
        <w:t>Terms of Use</w:t>
      </w:r>
      <w:bookmarkEnd w:id="117"/>
    </w:p>
    <w:p w14:paraId="469498C6"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color w:val="000000"/>
          <w:sz w:val="22"/>
          <w:szCs w:val="22"/>
          <w:lang w:val="nl-NL"/>
        </w:rPr>
        <w:t>.</w:t>
      </w:r>
      <w:r w:rsidRPr="00C97076">
        <w:rPr>
          <w:rFonts w:eastAsia="Times New Roman"/>
          <w:color w:val="000000"/>
          <w:sz w:val="22"/>
          <w:szCs w:val="22"/>
          <w:lang w:val="nl-NL"/>
        </w:rPr>
        <w:t xml:space="preserve"> </w:t>
      </w:r>
      <w:bookmarkEnd w:id="118"/>
      <w:bookmarkEnd w:id="119"/>
    </w:p>
    <w:p w14:paraId="4DB5CAA8" w14:textId="77777777" w:rsidR="005D11F9" w:rsidRPr="00C97076" w:rsidRDefault="005D11F9">
      <w:pPr>
        <w:rPr>
          <w:rFonts w:eastAsia="Times New Roman"/>
          <w:color w:val="000000"/>
          <w:sz w:val="22"/>
          <w:szCs w:val="22"/>
          <w:lang w:val="nl-NL"/>
        </w:rPr>
      </w:pPr>
    </w:p>
    <w:p w14:paraId="522C69FE" w14:textId="77777777" w:rsidR="005D11F9" w:rsidRPr="00C97076" w:rsidRDefault="008810F7">
      <w:pPr>
        <w:pStyle w:val="Kop2"/>
        <w:rPr>
          <w:lang w:val="nl-NL"/>
        </w:rPr>
      </w:pPr>
      <w:bookmarkStart w:id="120" w:name="_Toc30774245"/>
      <w:bookmarkStart w:id="121" w:name="COPYRIGHTS"/>
      <w:bookmarkStart w:id="122" w:name="BKM_E5B8BC5F_350A_4EC3_8B2D_0C9A310DF4F7"/>
      <w:r w:rsidRPr="00C97076">
        <w:rPr>
          <w:lang w:val="nl-NL"/>
        </w:rPr>
        <w:t>Copyrights</w:t>
      </w:r>
      <w:bookmarkEnd w:id="120"/>
    </w:p>
    <w:p w14:paraId="0CEB22BF"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p>
    <w:p w14:paraId="33A0BB53"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gebruiker mag de informatie van de Zorginformatiebouwsteen kopiëren, verspreiden en doorgeven, onder de voorwaarden, die gelden voor Creative Commons licentie Naamsvermelding-NietCommercieel-GelijkDelen 3.0 Nederland (CC BY-NC-SA-3.0).</w:t>
      </w:r>
    </w:p>
    <w:p w14:paraId="383F32FF" w14:textId="77777777" w:rsidR="005D11F9" w:rsidRPr="00C97076" w:rsidRDefault="005D11F9" w:rsidP="00C97076">
      <w:pPr>
        <w:jc w:val="both"/>
        <w:rPr>
          <w:rFonts w:eastAsia="Times New Roman"/>
          <w:color w:val="000000"/>
          <w:sz w:val="22"/>
          <w:szCs w:val="22"/>
          <w:lang w:val="nl-NL"/>
        </w:rPr>
      </w:pPr>
    </w:p>
    <w:p w14:paraId="6B94444A"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inhoud is beschikbaar onder de Creative Commons Naamsvermelding-NietCommercieel-GelijkDelen 3.0 (zie ook http://creativecommons.org/licenses/by-nc-sa/3.0/nl </w:t>
      </w:r>
    </w:p>
    <w:p w14:paraId="320CBB0D" w14:textId="77777777" w:rsidR="005D11F9" w:rsidRPr="00C97076" w:rsidRDefault="005D11F9" w:rsidP="00C97076">
      <w:pPr>
        <w:jc w:val="both"/>
        <w:rPr>
          <w:rFonts w:eastAsia="Times New Roman"/>
          <w:color w:val="000000"/>
          <w:sz w:val="22"/>
          <w:szCs w:val="22"/>
          <w:lang w:val="nl-NL"/>
        </w:rPr>
      </w:pPr>
    </w:p>
    <w:p w14:paraId="2D70B86B"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1"/>
      <w:bookmarkEnd w:id="2"/>
      <w:bookmarkEnd w:id="121"/>
      <w:bookmarkEnd w:id="122"/>
    </w:p>
    <w:p w14:paraId="585F9A6A" w14:textId="77777777" w:rsidR="005D11F9" w:rsidRPr="00C97076" w:rsidRDefault="005D11F9">
      <w:pPr>
        <w:rPr>
          <w:rFonts w:eastAsia="Times New Roman"/>
          <w:color w:val="000000"/>
          <w:sz w:val="22"/>
          <w:szCs w:val="22"/>
          <w:lang w:val="nl-NL"/>
        </w:rPr>
      </w:pPr>
    </w:p>
    <w:p w14:paraId="66B3C187" w14:textId="77777777" w:rsidR="005D11F9" w:rsidRPr="00C97076" w:rsidRDefault="005D11F9">
      <w:pPr>
        <w:rPr>
          <w:rFonts w:eastAsia="Times New Roman"/>
          <w:sz w:val="22"/>
          <w:szCs w:val="22"/>
          <w:lang w:val="nl-NL"/>
        </w:rPr>
      </w:pPr>
    </w:p>
    <w:p w14:paraId="19143CE6" w14:textId="77777777" w:rsidR="00C97076" w:rsidRPr="001F7C44" w:rsidRDefault="00C97076" w:rsidP="00C97076">
      <w:pPr>
        <w:pStyle w:val="Titel"/>
        <w:rPr>
          <w:lang w:val="nl-NL"/>
        </w:rPr>
      </w:pPr>
    </w:p>
    <w:p w14:paraId="387109C3" w14:textId="77777777" w:rsidR="00C97076" w:rsidRPr="001F7C44" w:rsidRDefault="00C97076" w:rsidP="00C97076">
      <w:pPr>
        <w:pStyle w:val="Titel"/>
        <w:rPr>
          <w:lang w:val="nl-NL"/>
        </w:rPr>
      </w:pPr>
      <w:r w:rsidRPr="001F7C44">
        <w:rPr>
          <w:lang w:val="nl-NL"/>
        </w:rPr>
        <w:br w:type="page"/>
      </w:r>
    </w:p>
    <w:p w14:paraId="63905F3F" w14:textId="77777777" w:rsidR="00C97076" w:rsidRPr="001F7C44" w:rsidRDefault="00C97076" w:rsidP="00C97076">
      <w:pPr>
        <w:pStyle w:val="Inhopg1"/>
        <w:tabs>
          <w:tab w:val="right" w:leader="dot" w:pos="8925"/>
        </w:tabs>
        <w:rPr>
          <w:rFonts w:ascii="Arial" w:hAnsi="Arial" w:cs="Arial"/>
          <w:color w:val="auto"/>
          <w:lang w:val="nl-NL"/>
        </w:rPr>
      </w:pPr>
    </w:p>
    <w:p w14:paraId="34A2D2D2" w14:textId="0767D43D" w:rsidR="00C97076" w:rsidRPr="00C97076" w:rsidRDefault="00C97076" w:rsidP="00C97076">
      <w:pPr>
        <w:pStyle w:val="Kop1"/>
        <w:rPr>
          <w:lang w:val="nl-NL"/>
        </w:rPr>
      </w:pPr>
      <w:bookmarkStart w:id="123" w:name="_Toc30774246"/>
      <w:r w:rsidRPr="00C97076">
        <w:rPr>
          <w:lang w:val="nl-NL"/>
        </w:rPr>
        <w:t>2. meta informatie nl.ggznederland.ConclusieProfessioneelOnderzoek-v0.</w:t>
      </w:r>
      <w:r w:rsidR="00C631EC">
        <w:rPr>
          <w:lang w:val="nl-NL"/>
        </w:rPr>
        <w:t>4</w:t>
      </w:r>
      <w:bookmarkEnd w:id="123"/>
    </w:p>
    <w:p w14:paraId="657EA172" w14:textId="77777777" w:rsidR="00C97076" w:rsidRPr="00C97076" w:rsidRDefault="00C97076" w:rsidP="00C9707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C97076" w:rsidRPr="00C97076" w14:paraId="60FD4EA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04867A"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DCM::CoderList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A7DE06"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7FF1628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BEC7D6"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DCM::ContactInformation.Address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0549E9"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06112EC0"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5D0086"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DCM::ContactInformation.Name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E9F2B8"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4896A8F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3B2E2D"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DCM::ContactInformation.Telecom</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67578D" w14:textId="5A203253" w:rsidR="00C97076" w:rsidRPr="00C97076" w:rsidRDefault="00EE72B3" w:rsidP="00300B33">
            <w:pPr>
              <w:rPr>
                <w:rFonts w:eastAsia="Times New Roman"/>
                <w:color w:val="000000"/>
                <w:sz w:val="22"/>
                <w:szCs w:val="22"/>
              </w:rPr>
            </w:pPr>
            <w:r>
              <w:rPr>
                <w:rFonts w:eastAsia="Times New Roman"/>
                <w:color w:val="000000"/>
                <w:sz w:val="22"/>
                <w:szCs w:val="22"/>
              </w:rPr>
              <w:t>info</w:t>
            </w:r>
            <w:r w:rsidR="004B0AE3">
              <w:rPr>
                <w:rFonts w:eastAsia="Times New Roman"/>
                <w:color w:val="000000"/>
                <w:sz w:val="22"/>
                <w:szCs w:val="22"/>
              </w:rPr>
              <w:t>@ggznederland.nl</w:t>
            </w:r>
          </w:p>
        </w:tc>
      </w:tr>
      <w:tr w:rsidR="00C97076" w:rsidRPr="00C97076" w14:paraId="14A99D0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DC14E5"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DCM::ContentAuthorList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A6BE2" w14:textId="77777777" w:rsidR="00C97076" w:rsidRPr="00C97076" w:rsidRDefault="004B0AE3" w:rsidP="00300B33">
            <w:pPr>
              <w:rPr>
                <w:rFonts w:eastAsia="Times New Roman"/>
                <w:color w:val="000000"/>
                <w:sz w:val="22"/>
                <w:szCs w:val="22"/>
              </w:rPr>
            </w:pPr>
            <w:r>
              <w:rPr>
                <w:rFonts w:eastAsia="Times New Roman"/>
                <w:color w:val="000000"/>
                <w:sz w:val="22"/>
                <w:szCs w:val="22"/>
              </w:rPr>
              <w:t>Redactieraad zibs ggz</w:t>
            </w:r>
          </w:p>
        </w:tc>
      </w:tr>
      <w:tr w:rsidR="00C97076" w:rsidRPr="00C97076" w14:paraId="7B31D6BA"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F942BF"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DCM::CreationDate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827E3D" w14:textId="77777777" w:rsidR="00C97076" w:rsidRPr="00C97076" w:rsidRDefault="00C97076" w:rsidP="00300B33">
            <w:pPr>
              <w:rPr>
                <w:rFonts w:eastAsia="Times New Roman"/>
                <w:color w:val="000000"/>
                <w:sz w:val="22"/>
                <w:szCs w:val="22"/>
              </w:rPr>
            </w:pPr>
          </w:p>
        </w:tc>
      </w:tr>
      <w:tr w:rsidR="00C97076" w:rsidRPr="00C97076" w14:paraId="5215AC0D"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07A56A"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DCM::DeprecatedDate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61B97C" w14:textId="77777777" w:rsidR="00C97076" w:rsidRPr="00C97076" w:rsidRDefault="00C97076" w:rsidP="00300B33">
            <w:pPr>
              <w:rPr>
                <w:rFonts w:eastAsia="Times New Roman"/>
                <w:color w:val="000000"/>
                <w:sz w:val="22"/>
                <w:szCs w:val="22"/>
              </w:rPr>
            </w:pPr>
          </w:p>
        </w:tc>
      </w:tr>
      <w:tr w:rsidR="00C97076" w:rsidRPr="00C97076" w14:paraId="7839ED2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765F0B"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DCM::DescriptionLanguage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28E72F"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nl</w:t>
            </w:r>
          </w:p>
        </w:tc>
      </w:tr>
      <w:tr w:rsidR="00C97076" w:rsidRPr="00C97076" w14:paraId="2426940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4B2351"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DCM::EndorsingAuthority.Address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96BEE8" w14:textId="77777777" w:rsidR="00C97076" w:rsidRPr="00C97076" w:rsidRDefault="00C97076" w:rsidP="00300B33">
            <w:pPr>
              <w:rPr>
                <w:rFonts w:eastAsia="Times New Roman"/>
                <w:color w:val="000000"/>
                <w:sz w:val="22"/>
                <w:szCs w:val="22"/>
              </w:rPr>
            </w:pPr>
          </w:p>
        </w:tc>
      </w:tr>
      <w:tr w:rsidR="00C97076" w:rsidRPr="00C97076" w14:paraId="2F9C4CC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0906BC"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DCM::EndorsingAuthority.Name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545DB9"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39387E7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39A46B"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DCM::EndorsingAuthority.Telecom</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654C9A" w14:textId="77777777" w:rsidR="00C97076" w:rsidRPr="00C97076" w:rsidRDefault="00C97076" w:rsidP="00300B33">
            <w:pPr>
              <w:rPr>
                <w:rFonts w:eastAsia="Times New Roman"/>
                <w:color w:val="000000"/>
                <w:sz w:val="22"/>
                <w:szCs w:val="22"/>
              </w:rPr>
            </w:pPr>
          </w:p>
        </w:tc>
      </w:tr>
      <w:tr w:rsidR="00C97076" w:rsidRPr="00C97076" w14:paraId="2A94A5E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8A938"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60AB34"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2.16.840.1.113883.3.3210.14.1.3</w:t>
            </w:r>
          </w:p>
        </w:tc>
      </w:tr>
      <w:tr w:rsidR="00C97076" w:rsidRPr="00C97076" w14:paraId="5A7B758D"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ADA214"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DCM::KeywordList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2FA937" w14:textId="77777777" w:rsidR="00C97076" w:rsidRPr="00C97076" w:rsidRDefault="00C97076" w:rsidP="00300B33">
            <w:pPr>
              <w:rPr>
                <w:rFonts w:eastAsia="Times New Roman"/>
                <w:color w:val="000000"/>
                <w:sz w:val="22"/>
                <w:szCs w:val="22"/>
              </w:rPr>
            </w:pPr>
          </w:p>
        </w:tc>
      </w:tr>
      <w:tr w:rsidR="00C97076" w:rsidRPr="00C97076" w14:paraId="0D46580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598281"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DCM::LifecycleStatus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0785C"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Draft</w:t>
            </w:r>
          </w:p>
        </w:tc>
      </w:tr>
      <w:tr w:rsidR="00C97076" w:rsidRPr="00C97076" w14:paraId="53D073A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AC196D"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DCM::ModelerList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58415E"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1D2AC015"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F2034A"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75397A"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nl.ggznederland.ConclusieProfessioneelOnderzoek</w:t>
            </w:r>
          </w:p>
        </w:tc>
      </w:tr>
      <w:tr w:rsidR="00C97076" w:rsidRPr="00C97076" w14:paraId="2B15F8F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17B967"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DCM::PublicationDate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305ABF" w14:textId="77777777" w:rsidR="00C97076" w:rsidRPr="00C97076" w:rsidRDefault="00C97076" w:rsidP="00300B33">
            <w:pPr>
              <w:rPr>
                <w:rFonts w:eastAsia="Times New Roman"/>
                <w:color w:val="000000"/>
                <w:sz w:val="22"/>
                <w:szCs w:val="22"/>
              </w:rPr>
            </w:pPr>
          </w:p>
        </w:tc>
      </w:tr>
      <w:tr w:rsidR="00C97076" w:rsidRPr="00C97076" w14:paraId="33292BAE"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FC5886"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DCM::PublicationStatus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DCC2C7"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Unpublished</w:t>
            </w:r>
          </w:p>
        </w:tc>
      </w:tr>
      <w:tr w:rsidR="00C97076" w:rsidRPr="00C97076" w14:paraId="75DAB94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D6E74"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DCM::ReviewerList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03337A" w14:textId="77777777" w:rsidR="00C97076" w:rsidRPr="00C97076" w:rsidRDefault="00C97076" w:rsidP="00300B33">
            <w:pPr>
              <w:rPr>
                <w:rFonts w:eastAsia="Times New Roman"/>
                <w:color w:val="000000"/>
                <w:sz w:val="22"/>
                <w:szCs w:val="22"/>
              </w:rPr>
            </w:pPr>
          </w:p>
        </w:tc>
      </w:tr>
      <w:tr w:rsidR="00C97076" w:rsidRPr="00C97076" w14:paraId="157FCCDF"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25FC2"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DCM::RevisionDate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091A1" w14:textId="77777777" w:rsidR="00C97076" w:rsidRPr="00C97076" w:rsidRDefault="00C97076" w:rsidP="00300B33">
            <w:pPr>
              <w:rPr>
                <w:rFonts w:eastAsia="Times New Roman"/>
                <w:color w:val="000000"/>
                <w:sz w:val="22"/>
                <w:szCs w:val="22"/>
              </w:rPr>
            </w:pPr>
          </w:p>
        </w:tc>
      </w:tr>
      <w:tr w:rsidR="00C97076" w:rsidRPr="00C97076" w14:paraId="4AFA15D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E33265"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DCM::Superseeds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112D0D"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3B7EACE8"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243224"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A47DE6" w14:textId="20378933" w:rsidR="00C97076" w:rsidRPr="00C97076" w:rsidRDefault="00C97076" w:rsidP="00300B33">
            <w:pPr>
              <w:rPr>
                <w:rFonts w:eastAsia="Times New Roman"/>
                <w:color w:val="000000"/>
                <w:sz w:val="22"/>
                <w:szCs w:val="22"/>
              </w:rPr>
            </w:pPr>
            <w:r w:rsidRPr="00C97076">
              <w:rPr>
                <w:rFonts w:eastAsia="Times New Roman"/>
                <w:color w:val="000000"/>
                <w:sz w:val="22"/>
                <w:szCs w:val="22"/>
              </w:rPr>
              <w:t>0.</w:t>
            </w:r>
            <w:r w:rsidR="00C631EC">
              <w:rPr>
                <w:rFonts w:eastAsia="Times New Roman"/>
                <w:color w:val="000000"/>
                <w:sz w:val="22"/>
                <w:szCs w:val="22"/>
              </w:rPr>
              <w:t>4</w:t>
            </w:r>
          </w:p>
        </w:tc>
      </w:tr>
    </w:tbl>
    <w:p w14:paraId="05BC1DA5" w14:textId="77777777" w:rsidR="00C97076" w:rsidRPr="00C97076" w:rsidRDefault="00C97076" w:rsidP="00C97076">
      <w:pPr>
        <w:rPr>
          <w:rFonts w:eastAsia="Times New Roman"/>
          <w:color w:val="000000"/>
          <w:sz w:val="22"/>
          <w:szCs w:val="22"/>
        </w:rPr>
      </w:pPr>
    </w:p>
    <w:p w14:paraId="1CCA02DC" w14:textId="77777777" w:rsidR="00C97076" w:rsidRPr="00C97076" w:rsidRDefault="00C97076" w:rsidP="00C97076">
      <w:pPr>
        <w:pStyle w:val="Kop2"/>
      </w:pPr>
      <w:bookmarkStart w:id="124" w:name="_Toc30774247"/>
      <w:bookmarkStart w:id="125" w:name="REVISION_HISTORY"/>
      <w:bookmarkStart w:id="126" w:name="BKM_439B8C7B_9AF3_42AF_A5AC_94B27EE7913A"/>
      <w:r w:rsidRPr="00C97076">
        <w:t>Revision History</w:t>
      </w:r>
      <w:bookmarkEnd w:id="124"/>
    </w:p>
    <w:p w14:paraId="0CDC6314" w14:textId="77777777" w:rsidR="004B0AE3" w:rsidRDefault="004B0AE3" w:rsidP="004B0AE3">
      <w:pPr>
        <w:jc w:val="both"/>
        <w:rPr>
          <w:rFonts w:eastAsia="Times New Roman"/>
          <w:color w:val="000000"/>
          <w:sz w:val="22"/>
          <w:szCs w:val="22"/>
        </w:rPr>
      </w:pPr>
    </w:p>
    <w:p w14:paraId="7DD1AFBB" w14:textId="77777777" w:rsidR="00C97076" w:rsidRPr="004B0AE3" w:rsidRDefault="00C97076" w:rsidP="004B0AE3">
      <w:pPr>
        <w:jc w:val="both"/>
        <w:rPr>
          <w:rFonts w:eastAsia="Times New Roman"/>
          <w:color w:val="000000"/>
          <w:sz w:val="22"/>
          <w:szCs w:val="22"/>
          <w:lang w:val="nl-NL"/>
        </w:rPr>
      </w:pPr>
      <w:r w:rsidRPr="004B0AE3">
        <w:rPr>
          <w:rFonts w:eastAsia="Times New Roman"/>
          <w:color w:val="000000"/>
          <w:sz w:val="22"/>
          <w:szCs w:val="22"/>
          <w:lang w:val="nl-NL"/>
        </w:rPr>
        <w:t>Versie 01. Eerste uitwerking.</w:t>
      </w:r>
    </w:p>
    <w:p w14:paraId="704FA559" w14:textId="77777777" w:rsidR="00C97076" w:rsidRPr="004B0AE3" w:rsidRDefault="00C97076" w:rsidP="004B0AE3">
      <w:pPr>
        <w:jc w:val="both"/>
        <w:rPr>
          <w:rFonts w:eastAsia="Times New Roman"/>
          <w:color w:val="000000"/>
          <w:sz w:val="22"/>
          <w:szCs w:val="22"/>
          <w:lang w:val="nl-NL"/>
        </w:rPr>
      </w:pPr>
      <w:r w:rsidRPr="004B0AE3">
        <w:rPr>
          <w:rFonts w:eastAsia="Times New Roman"/>
          <w:color w:val="000000"/>
          <w:sz w:val="22"/>
          <w:szCs w:val="22"/>
          <w:lang w:val="nl-NL"/>
        </w:rPr>
        <w:t>Versie 0.2. verwerking commentaar redactieraad.</w:t>
      </w:r>
    </w:p>
    <w:p w14:paraId="3A873075" w14:textId="15852D2B" w:rsidR="00C97076" w:rsidRDefault="00C97076" w:rsidP="004B0AE3">
      <w:pPr>
        <w:jc w:val="both"/>
        <w:rPr>
          <w:ins w:id="127" w:author="William Goossen" w:date="2020-01-24T14:28:00Z"/>
          <w:rFonts w:eastAsia="Times New Roman"/>
          <w:color w:val="000000"/>
          <w:sz w:val="22"/>
          <w:szCs w:val="22"/>
          <w:lang w:val="nl-NL"/>
        </w:rPr>
      </w:pPr>
      <w:r w:rsidRPr="00C97076">
        <w:rPr>
          <w:rFonts w:eastAsia="Times New Roman"/>
          <w:color w:val="000000"/>
          <w:sz w:val="22"/>
          <w:szCs w:val="22"/>
          <w:lang w:val="nl-NL"/>
        </w:rPr>
        <w:t xml:space="preserve">Versie 0.3 verwerking tweede ronde commentaar redactieraad: vereenvoudiging en bundelen tot conclusie professioneel onderzoek.  </w:t>
      </w:r>
      <w:bookmarkEnd w:id="125"/>
      <w:bookmarkEnd w:id="126"/>
    </w:p>
    <w:p w14:paraId="31227C60" w14:textId="492D3DA7" w:rsidR="00C631EC" w:rsidRDefault="00C631EC" w:rsidP="004B0AE3">
      <w:pPr>
        <w:jc w:val="both"/>
        <w:rPr>
          <w:ins w:id="128" w:author="William Goossen" w:date="2020-01-24T14:28:00Z"/>
          <w:rFonts w:eastAsia="Times New Roman"/>
          <w:color w:val="000000"/>
          <w:sz w:val="22"/>
          <w:szCs w:val="22"/>
          <w:lang w:val="nl-NL"/>
        </w:rPr>
      </w:pPr>
      <w:ins w:id="129" w:author="William Goossen" w:date="2020-01-24T14:28:00Z">
        <w:r>
          <w:rPr>
            <w:rFonts w:eastAsia="Times New Roman"/>
            <w:color w:val="000000"/>
            <w:sz w:val="22"/>
            <w:szCs w:val="22"/>
            <w:lang w:val="nl-NL"/>
          </w:rPr>
          <w:t>Versie 0.4 verwerking van diverse commentaren van de leden van de redactieraad.</w:t>
        </w:r>
      </w:ins>
    </w:p>
    <w:p w14:paraId="67A2FBF1" w14:textId="29FE6DD4" w:rsidR="00C631EC" w:rsidRDefault="00C631EC" w:rsidP="00C631EC">
      <w:pPr>
        <w:pStyle w:val="Lijstalinea"/>
        <w:numPr>
          <w:ilvl w:val="0"/>
          <w:numId w:val="1"/>
        </w:numPr>
        <w:jc w:val="both"/>
        <w:rPr>
          <w:ins w:id="130" w:author="William Goossen" w:date="2020-01-24T14:29:00Z"/>
          <w:rFonts w:eastAsia="Times New Roman"/>
          <w:color w:val="000000"/>
          <w:sz w:val="22"/>
          <w:szCs w:val="22"/>
          <w:lang w:val="nl-NL"/>
        </w:rPr>
      </w:pPr>
      <w:ins w:id="131" w:author="William Goossen" w:date="2020-01-24T14:28:00Z">
        <w:r>
          <w:rPr>
            <w:rFonts w:eastAsia="Times New Roman"/>
            <w:color w:val="000000"/>
            <w:sz w:val="22"/>
            <w:szCs w:val="22"/>
            <w:lang w:val="nl-NL"/>
          </w:rPr>
          <w:t xml:space="preserve">Hielko Ophof: Verplaatsen van interpretatie van rootconcept naar container onderzoek </w:t>
        </w:r>
      </w:ins>
      <w:ins w:id="132" w:author="William Goossen" w:date="2020-01-24T14:29:00Z">
        <w:r>
          <w:rPr>
            <w:rFonts w:eastAsia="Times New Roman"/>
            <w:color w:val="000000"/>
            <w:sz w:val="22"/>
            <w:szCs w:val="22"/>
            <w:lang w:val="nl-NL"/>
          </w:rPr>
          <w:t xml:space="preserve">en duidelijk maken dat het gaat om interpretatie van een enkel onderzoek. </w:t>
        </w:r>
      </w:ins>
    </w:p>
    <w:p w14:paraId="20C83649" w14:textId="77983C9E" w:rsidR="00C631EC" w:rsidRDefault="00C631EC" w:rsidP="001F7C44">
      <w:pPr>
        <w:pStyle w:val="Lijstalinea"/>
        <w:numPr>
          <w:ilvl w:val="0"/>
          <w:numId w:val="1"/>
        </w:numPr>
        <w:jc w:val="both"/>
        <w:rPr>
          <w:ins w:id="133" w:author="William Goossen" w:date="2020-01-24T14:38:00Z"/>
          <w:rFonts w:eastAsia="Times New Roman"/>
          <w:color w:val="000000"/>
          <w:sz w:val="22"/>
          <w:szCs w:val="22"/>
          <w:lang w:val="nl-NL"/>
        </w:rPr>
      </w:pPr>
      <w:ins w:id="134" w:author="William Goossen" w:date="2020-01-24T14:29:00Z">
        <w:r>
          <w:rPr>
            <w:rFonts w:eastAsia="Times New Roman"/>
            <w:color w:val="000000"/>
            <w:sz w:val="22"/>
            <w:szCs w:val="22"/>
            <w:lang w:val="nl-NL"/>
          </w:rPr>
          <w:t xml:space="preserve">Arthur van Gool: een verzameling tekstuele aanpassingen, o.a. ziekten vervangen door problematiek en stoornissen. </w:t>
        </w:r>
      </w:ins>
      <w:ins w:id="135" w:author="William Goossen" w:date="2020-01-24T14:38:00Z">
        <w:r w:rsidR="001F7C44">
          <w:rPr>
            <w:rFonts w:eastAsia="Times New Roman"/>
            <w:color w:val="000000"/>
            <w:sz w:val="22"/>
            <w:szCs w:val="22"/>
            <w:lang w:val="nl-NL"/>
          </w:rPr>
          <w:t xml:space="preserve">Doel beter geformuleerd. Assessment scales vervangen door meetinstrumenten. </w:t>
        </w:r>
      </w:ins>
    </w:p>
    <w:p w14:paraId="265A7A47" w14:textId="3BF8E250" w:rsidR="001F7C44" w:rsidRDefault="00906F1E" w:rsidP="001F7C44">
      <w:pPr>
        <w:pStyle w:val="Lijstalinea"/>
        <w:numPr>
          <w:ilvl w:val="0"/>
          <w:numId w:val="1"/>
        </w:numPr>
        <w:jc w:val="both"/>
        <w:rPr>
          <w:ins w:id="136" w:author="William Goossen" w:date="2020-01-24T14:47:00Z"/>
          <w:rFonts w:eastAsia="Times New Roman"/>
          <w:color w:val="000000"/>
          <w:sz w:val="22"/>
          <w:szCs w:val="22"/>
          <w:lang w:val="nl-NL"/>
        </w:rPr>
      </w:pPr>
      <w:ins w:id="137" w:author="William Goossen" w:date="2020-01-24T14:40:00Z">
        <w:r>
          <w:rPr>
            <w:rFonts w:eastAsia="Times New Roman"/>
            <w:color w:val="000000"/>
            <w:sz w:val="22"/>
            <w:szCs w:val="22"/>
            <w:lang w:val="nl-NL"/>
          </w:rPr>
          <w:t xml:space="preserve">Bas van der Hoorn: </w:t>
        </w:r>
      </w:ins>
      <w:ins w:id="138" w:author="William Goossen" w:date="2020-01-24T14:42:00Z">
        <w:r>
          <w:rPr>
            <w:rFonts w:eastAsia="Times New Roman"/>
            <w:color w:val="000000"/>
            <w:sz w:val="22"/>
            <w:szCs w:val="22"/>
            <w:lang w:val="nl-NL"/>
          </w:rPr>
          <w:t xml:space="preserve">toevoegingen bij concept, ontleend aan eerdere versies. </w:t>
        </w:r>
      </w:ins>
    </w:p>
    <w:p w14:paraId="560EF373" w14:textId="5C2C6B0A" w:rsidR="00906F1E" w:rsidRDefault="00906F1E" w:rsidP="001F7C44">
      <w:pPr>
        <w:pStyle w:val="Lijstalinea"/>
        <w:numPr>
          <w:ilvl w:val="0"/>
          <w:numId w:val="1"/>
        </w:numPr>
        <w:jc w:val="both"/>
        <w:rPr>
          <w:ins w:id="139" w:author="William Goossen" w:date="2020-01-24T14:48:00Z"/>
          <w:rFonts w:eastAsia="Times New Roman"/>
          <w:color w:val="000000"/>
          <w:sz w:val="22"/>
          <w:szCs w:val="22"/>
          <w:lang w:val="nl-NL"/>
        </w:rPr>
      </w:pPr>
      <w:ins w:id="140" w:author="William Goossen" w:date="2020-01-24T14:47:00Z">
        <w:r>
          <w:rPr>
            <w:rFonts w:eastAsia="Times New Roman"/>
            <w:color w:val="000000"/>
            <w:sz w:val="22"/>
            <w:szCs w:val="22"/>
            <w:lang w:val="nl-NL"/>
          </w:rPr>
          <w:t>DCM: Validator: wees op een dubbel rootconcept. Verwijzing naar zib probleem via context reference a</w:t>
        </w:r>
      </w:ins>
      <w:ins w:id="141" w:author="William Goossen" w:date="2020-01-24T14:48:00Z">
        <w:r>
          <w:rPr>
            <w:rFonts w:eastAsia="Times New Roman"/>
            <w:color w:val="000000"/>
            <w:sz w:val="22"/>
            <w:szCs w:val="22"/>
            <w:lang w:val="nl-NL"/>
          </w:rPr>
          <w:t xml:space="preserve">angepast. </w:t>
        </w:r>
        <w:r w:rsidR="00562AB0">
          <w:rPr>
            <w:rFonts w:eastAsia="Times New Roman"/>
            <w:color w:val="000000"/>
            <w:sz w:val="22"/>
            <w:szCs w:val="22"/>
            <w:lang w:val="nl-NL"/>
          </w:rPr>
          <w:t xml:space="preserve"> Ook bij andere verwijzingen naar zibs de tekst gecorrigeerd. </w:t>
        </w:r>
      </w:ins>
    </w:p>
    <w:p w14:paraId="743C7FA5" w14:textId="1762465F" w:rsidR="00A10654" w:rsidRDefault="00EE72B3" w:rsidP="001F7C44">
      <w:pPr>
        <w:pStyle w:val="Lijstalinea"/>
        <w:numPr>
          <w:ilvl w:val="0"/>
          <w:numId w:val="1"/>
        </w:numPr>
        <w:jc w:val="both"/>
        <w:rPr>
          <w:ins w:id="142" w:author="William Goossen" w:date="2020-01-24T15:03:00Z"/>
          <w:rFonts w:eastAsia="Times New Roman"/>
          <w:color w:val="000000"/>
          <w:sz w:val="22"/>
          <w:szCs w:val="22"/>
          <w:lang w:val="nl-NL"/>
        </w:rPr>
      </w:pPr>
      <w:ins w:id="143" w:author="William Goossen" w:date="2020-01-24T14:53:00Z">
        <w:r>
          <w:rPr>
            <w:rFonts w:eastAsia="Times New Roman"/>
            <w:color w:val="000000"/>
            <w:sz w:val="22"/>
            <w:szCs w:val="22"/>
            <w:lang w:val="nl-NL"/>
          </w:rPr>
          <w:t>Henk Schalkwijk: gaf conceptueel hetzelfde aan als Hi</w:t>
        </w:r>
      </w:ins>
      <w:ins w:id="144" w:author="William Goossen" w:date="2020-01-24T14:54:00Z">
        <w:r>
          <w:rPr>
            <w:rFonts w:eastAsia="Times New Roman"/>
            <w:color w:val="000000"/>
            <w:sz w:val="22"/>
            <w:szCs w:val="22"/>
            <w:lang w:val="nl-NL"/>
          </w:rPr>
          <w:t xml:space="preserve">elko hierboven. Is interpretatie onderzoek niet hetzelfde als conclusie? De tekst is nu aangepast om de interpretatie </w:t>
        </w:r>
        <w:r>
          <w:rPr>
            <w:rFonts w:eastAsia="Times New Roman"/>
            <w:color w:val="000000"/>
            <w:sz w:val="22"/>
            <w:szCs w:val="22"/>
            <w:lang w:val="nl-NL"/>
          </w:rPr>
          <w:lastRenderedPageBreak/>
          <w:t xml:space="preserve">van een specifiek onderzoek weer te kunnen geven. De conclusie gaat dan dus over het geheel van b.v. 3 </w:t>
        </w:r>
      </w:ins>
      <w:ins w:id="145" w:author="William Goossen" w:date="2020-01-24T14:55:00Z">
        <w:r>
          <w:rPr>
            <w:rFonts w:eastAsia="Times New Roman"/>
            <w:color w:val="000000"/>
            <w:sz w:val="22"/>
            <w:szCs w:val="22"/>
            <w:lang w:val="nl-NL"/>
          </w:rPr>
          <w:t>onderzoeken</w:t>
        </w:r>
      </w:ins>
      <w:ins w:id="146" w:author="William Goossen" w:date="2020-01-24T14:54:00Z">
        <w:r>
          <w:rPr>
            <w:rFonts w:eastAsia="Times New Roman"/>
            <w:color w:val="000000"/>
            <w:sz w:val="22"/>
            <w:szCs w:val="22"/>
            <w:lang w:val="nl-NL"/>
          </w:rPr>
          <w:t xml:space="preserve">. </w:t>
        </w:r>
      </w:ins>
    </w:p>
    <w:p w14:paraId="30326C9A" w14:textId="5511D1DD" w:rsidR="00EE72B3" w:rsidRDefault="00EE72B3" w:rsidP="001F7C44">
      <w:pPr>
        <w:pStyle w:val="Lijstalinea"/>
        <w:numPr>
          <w:ilvl w:val="0"/>
          <w:numId w:val="1"/>
        </w:numPr>
        <w:jc w:val="both"/>
        <w:rPr>
          <w:ins w:id="147" w:author="William Goossen" w:date="2020-01-24T15:03:00Z"/>
          <w:rFonts w:eastAsia="Times New Roman"/>
          <w:color w:val="000000"/>
          <w:sz w:val="22"/>
          <w:szCs w:val="22"/>
          <w:lang w:val="nl-NL"/>
        </w:rPr>
      </w:pPr>
      <w:ins w:id="148" w:author="William Goossen" w:date="2020-01-24T15:03:00Z">
        <w:r>
          <w:rPr>
            <w:rFonts w:eastAsia="Times New Roman"/>
            <w:color w:val="000000"/>
            <w:sz w:val="22"/>
            <w:szCs w:val="22"/>
            <w:lang w:val="nl-NL"/>
          </w:rPr>
          <w:t xml:space="preserve">Annette van Schagen: </w:t>
        </w:r>
      </w:ins>
    </w:p>
    <w:p w14:paraId="27ACE7AC" w14:textId="3AB76B6A" w:rsidR="00BF6491" w:rsidRDefault="00BF6491" w:rsidP="00BF6491">
      <w:pPr>
        <w:pStyle w:val="Lijstalinea"/>
        <w:numPr>
          <w:ilvl w:val="1"/>
          <w:numId w:val="1"/>
        </w:numPr>
        <w:jc w:val="both"/>
        <w:rPr>
          <w:ins w:id="149" w:author="William Goossen" w:date="2020-01-24T15:04:00Z"/>
          <w:rFonts w:eastAsia="Times New Roman"/>
          <w:color w:val="000000"/>
          <w:sz w:val="22"/>
          <w:szCs w:val="22"/>
          <w:lang w:val="nl-NL"/>
        </w:rPr>
      </w:pPr>
      <w:ins w:id="150" w:author="William Goossen" w:date="2020-01-24T15:03:00Z">
        <w:r>
          <w:rPr>
            <w:rFonts w:eastAsia="Times New Roman"/>
            <w:color w:val="000000"/>
            <w:sz w:val="22"/>
            <w:szCs w:val="22"/>
            <w:lang w:val="nl-NL"/>
          </w:rPr>
          <w:t>Opmerking om zorgprofessional te vervangen door specifiek psychiater of psycho</w:t>
        </w:r>
      </w:ins>
      <w:ins w:id="151" w:author="William Goossen" w:date="2020-01-24T15:04:00Z">
        <w:r>
          <w:rPr>
            <w:rFonts w:eastAsia="Times New Roman"/>
            <w:color w:val="000000"/>
            <w:sz w:val="22"/>
            <w:szCs w:val="22"/>
            <w:lang w:val="nl-NL"/>
          </w:rPr>
          <w:t xml:space="preserve">loog is niet gehonoreerd. Dit is eerder besloten om te verlaten en juist via de zib zorgprofessional weet je precies wie het onderzoek deed en de conclusie formuleert. </w:t>
        </w:r>
      </w:ins>
    </w:p>
    <w:p w14:paraId="29A09B20" w14:textId="62203C35" w:rsidR="00BF6491" w:rsidRDefault="00BF6491" w:rsidP="00BF6491">
      <w:pPr>
        <w:pStyle w:val="Lijstalinea"/>
        <w:numPr>
          <w:ilvl w:val="1"/>
          <w:numId w:val="1"/>
        </w:numPr>
        <w:jc w:val="both"/>
        <w:rPr>
          <w:ins w:id="152" w:author="William Goossen" w:date="2020-01-24T15:06:00Z"/>
          <w:rFonts w:eastAsia="Times New Roman"/>
          <w:color w:val="000000"/>
          <w:sz w:val="22"/>
          <w:szCs w:val="22"/>
          <w:lang w:val="nl-NL"/>
        </w:rPr>
      </w:pPr>
      <w:ins w:id="153" w:author="William Goossen" w:date="2020-01-24T15:05:00Z">
        <w:r>
          <w:rPr>
            <w:rFonts w:eastAsia="Times New Roman"/>
            <w:color w:val="000000"/>
            <w:sz w:val="22"/>
            <w:szCs w:val="22"/>
            <w:lang w:val="nl-NL"/>
          </w:rPr>
          <w:t>De opmerking dat hetgeen er staat voor de psychiater ook geldt voor elke regiebehandelaar is niet overgenomen. In de ontwikkelingsfase zijn geen vergelijkbare documenten aangeleverd. Indien die beschikbaar zijn kan alsnog worden overwogen iets van die strekking voor andere professionals toe te voegen.</w:t>
        </w:r>
      </w:ins>
      <w:ins w:id="154" w:author="William Goossen" w:date="2020-01-24T15:06:00Z">
        <w:r>
          <w:rPr>
            <w:rFonts w:eastAsia="Times New Roman"/>
            <w:color w:val="000000"/>
            <w:sz w:val="22"/>
            <w:szCs w:val="22"/>
            <w:lang w:val="nl-NL"/>
          </w:rPr>
          <w:t xml:space="preserve"> </w:t>
        </w:r>
      </w:ins>
    </w:p>
    <w:p w14:paraId="09B2ABDA" w14:textId="77C1FE56" w:rsidR="00BF6491" w:rsidRDefault="000D3400" w:rsidP="00BF6491">
      <w:pPr>
        <w:pStyle w:val="Lijstalinea"/>
        <w:numPr>
          <w:ilvl w:val="1"/>
          <w:numId w:val="1"/>
        </w:numPr>
        <w:jc w:val="both"/>
        <w:rPr>
          <w:ins w:id="155" w:author="William Goossen" w:date="2020-01-24T16:01:00Z"/>
          <w:rFonts w:eastAsia="Times New Roman"/>
          <w:color w:val="000000"/>
          <w:sz w:val="22"/>
          <w:szCs w:val="22"/>
          <w:lang w:val="nl-NL"/>
        </w:rPr>
      </w:pPr>
      <w:ins w:id="156" w:author="William Goossen" w:date="2020-01-24T15:40:00Z">
        <w:r>
          <w:rPr>
            <w:rFonts w:eastAsia="Times New Roman"/>
            <w:color w:val="000000"/>
            <w:sz w:val="22"/>
            <w:szCs w:val="22"/>
            <w:lang w:val="nl-NL"/>
          </w:rPr>
          <w:t xml:space="preserve">Doublure overwegingen en conclusie verwijderd. Toelichting bij conclusie geplaatst. </w:t>
        </w:r>
      </w:ins>
    </w:p>
    <w:p w14:paraId="6847240C" w14:textId="43098506" w:rsidR="00697D19" w:rsidRPr="001F7C44" w:rsidRDefault="00697D19" w:rsidP="00697D19">
      <w:pPr>
        <w:pStyle w:val="Lijstalinea"/>
        <w:numPr>
          <w:ilvl w:val="0"/>
          <w:numId w:val="1"/>
        </w:numPr>
        <w:jc w:val="both"/>
        <w:rPr>
          <w:rFonts w:eastAsia="Times New Roman"/>
          <w:color w:val="000000"/>
          <w:sz w:val="22"/>
          <w:szCs w:val="22"/>
          <w:lang w:val="nl-NL"/>
        </w:rPr>
      </w:pPr>
      <w:ins w:id="157" w:author="William Goossen" w:date="2020-01-24T16:01:00Z">
        <w:r>
          <w:rPr>
            <w:rFonts w:eastAsia="Times New Roman"/>
            <w:color w:val="000000"/>
            <w:sz w:val="22"/>
            <w:szCs w:val="22"/>
            <w:lang w:val="nl-NL"/>
          </w:rPr>
          <w:t xml:space="preserve">N.a.v. overleg in de redactieraad is ook het </w:t>
        </w:r>
      </w:ins>
      <w:ins w:id="158" w:author="William Goossen" w:date="2020-01-24T16:02:00Z">
        <w:r>
          <w:rPr>
            <w:rFonts w:eastAsia="Times New Roman"/>
            <w:color w:val="000000"/>
            <w:sz w:val="22"/>
            <w:szCs w:val="22"/>
            <w:lang w:val="nl-NL"/>
          </w:rPr>
          <w:t xml:space="preserve">losse </w:t>
        </w:r>
      </w:ins>
      <w:ins w:id="159" w:author="William Goossen" w:date="2020-01-24T16:01:00Z">
        <w:r>
          <w:rPr>
            <w:rFonts w:eastAsia="Times New Roman"/>
            <w:color w:val="000000"/>
            <w:sz w:val="22"/>
            <w:szCs w:val="22"/>
            <w:lang w:val="nl-NL"/>
          </w:rPr>
          <w:t xml:space="preserve">data element test verwijderd. </w:t>
        </w:r>
      </w:ins>
    </w:p>
    <w:p w14:paraId="6F5ACC59" w14:textId="77777777" w:rsidR="005D11F9" w:rsidRPr="00C97076" w:rsidRDefault="005D11F9">
      <w:pPr>
        <w:rPr>
          <w:lang w:val="nl-NL"/>
        </w:rPr>
      </w:pPr>
    </w:p>
    <w:sectPr w:rsidR="005D11F9" w:rsidRPr="00C97076" w:rsidSect="004D5F48">
      <w:headerReference w:type="default" r:id="rId9"/>
      <w:footerReference w:type="default" r:id="rId10"/>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E629E" w14:textId="77777777" w:rsidR="00993C41" w:rsidRDefault="00993C41">
      <w:r>
        <w:separator/>
      </w:r>
    </w:p>
  </w:endnote>
  <w:endnote w:type="continuationSeparator" w:id="0">
    <w:p w14:paraId="09FB171A" w14:textId="77777777" w:rsidR="00993C41" w:rsidRDefault="0099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0F4" w14:textId="77777777" w:rsidR="005D11F9" w:rsidRDefault="008810F7">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92715" w14:textId="77777777" w:rsidR="00993C41" w:rsidRDefault="00993C41">
      <w:r>
        <w:separator/>
      </w:r>
    </w:p>
  </w:footnote>
  <w:footnote w:type="continuationSeparator" w:id="0">
    <w:p w14:paraId="5B6E9926" w14:textId="77777777" w:rsidR="00993C41" w:rsidRDefault="00993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D11F9" w14:paraId="188305FA"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CF3B759" w14:textId="77777777" w:rsidR="005D11F9" w:rsidRDefault="00C97076">
          <w:pPr>
            <w:pStyle w:val="Koptekst"/>
            <w:tabs>
              <w:tab w:val="left" w:pos="4320"/>
            </w:tabs>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ZIB </w:t>
          </w:r>
          <w:r w:rsidR="008810F7">
            <w:rPr>
              <w:rFonts w:ascii="Times New Roman" w:eastAsia="Times New Roman" w:hAnsi="Times New Roman" w:cs="Times New Roman"/>
              <w:color w:val="auto"/>
              <w:u w:val="single"/>
            </w:rPr>
            <w:t>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CCDDF79" w14:textId="0C397877" w:rsidR="005D11F9" w:rsidRDefault="008810F7">
          <w:pPr>
            <w:pStyle w:val="Koptekst"/>
            <w:tabs>
              <w:tab w:val="left" w:pos="4320"/>
            </w:tabs>
            <w:jc w:val="center"/>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nl.ggznederland.ConclusieProfessioneelOnderzoek</w:t>
          </w:r>
          <w:r w:rsidR="00C97076">
            <w:rPr>
              <w:rFonts w:ascii="Times New Roman" w:eastAsia="Times New Roman" w:hAnsi="Times New Roman" w:cs="Times New Roman"/>
              <w:color w:val="auto"/>
              <w:u w:val="single"/>
            </w:rPr>
            <w:t>v0</w:t>
          </w:r>
          <w:r w:rsidR="00C631EC">
            <w:rPr>
              <w:rFonts w:ascii="Times New Roman" w:eastAsia="Times New Roman" w:hAnsi="Times New Roman" w:cs="Times New Roman"/>
              <w:color w:val="auto"/>
              <w:u w:val="single"/>
            </w:rPr>
            <w:t>4</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102EE76" w14:textId="77777777" w:rsidR="005D11F9" w:rsidRDefault="008810F7">
          <w:pPr>
            <w:pStyle w:val="Koptekst"/>
            <w:jc w:val="right"/>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Page: </w:t>
          </w:r>
          <w:r w:rsidR="004D5F48">
            <w:rPr>
              <w:rFonts w:ascii="Times New Roman" w:eastAsia="Times New Roman" w:hAnsi="Times New Roman" w:cs="Times New Roman"/>
              <w:color w:val="auto"/>
              <w:u w:val="single"/>
            </w:rPr>
            <w:fldChar w:fldCharType="begin"/>
          </w:r>
          <w:r>
            <w:rPr>
              <w:rFonts w:ascii="Times New Roman" w:eastAsia="Times New Roman" w:hAnsi="Times New Roman" w:cs="Times New Roman"/>
              <w:color w:val="auto"/>
              <w:u w:val="single"/>
            </w:rPr>
            <w:instrText xml:space="preserve">PAGE </w:instrText>
          </w:r>
          <w:r w:rsidR="004D5F48">
            <w:rPr>
              <w:rFonts w:ascii="Times New Roman" w:eastAsia="Times New Roman" w:hAnsi="Times New Roman" w:cs="Times New Roman"/>
              <w:color w:val="auto"/>
              <w:u w:val="single"/>
            </w:rPr>
            <w:fldChar w:fldCharType="separate"/>
          </w:r>
          <w:r w:rsidR="006812DC">
            <w:rPr>
              <w:rFonts w:ascii="Times New Roman" w:eastAsia="Times New Roman" w:hAnsi="Times New Roman" w:cs="Times New Roman"/>
              <w:noProof/>
              <w:color w:val="auto"/>
              <w:u w:val="single"/>
            </w:rPr>
            <w:t>7</w:t>
          </w:r>
          <w:r w:rsidR="004D5F48">
            <w:fldChar w:fldCharType="end"/>
          </w:r>
        </w:p>
      </w:tc>
    </w:tr>
  </w:tbl>
  <w:p w14:paraId="75890AE1" w14:textId="77777777" w:rsidR="005D11F9" w:rsidRDefault="005D11F9">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95255"/>
    <w:multiLevelType w:val="hybridMultilevel"/>
    <w:tmpl w:val="F8D245CC"/>
    <w:lvl w:ilvl="0" w:tplc="FC36701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Goossen">
    <w15:presenceInfo w15:providerId="None" w15:userId="William Goossen"/>
  </w15:person>
  <w15:person w15:author="William Goossen [2]">
    <w15:presenceInfo w15:providerId="Windows Live" w15:userId="92b10940b0379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F9"/>
    <w:rsid w:val="000D3400"/>
    <w:rsid w:val="001F7C44"/>
    <w:rsid w:val="00200A75"/>
    <w:rsid w:val="00295BAF"/>
    <w:rsid w:val="004B0AE3"/>
    <w:rsid w:val="004D5F48"/>
    <w:rsid w:val="0052051B"/>
    <w:rsid w:val="00562AB0"/>
    <w:rsid w:val="005D11F9"/>
    <w:rsid w:val="005E344E"/>
    <w:rsid w:val="006812DC"/>
    <w:rsid w:val="00697D19"/>
    <w:rsid w:val="00761DE0"/>
    <w:rsid w:val="007A018A"/>
    <w:rsid w:val="007B7A2D"/>
    <w:rsid w:val="008810F7"/>
    <w:rsid w:val="008A36F9"/>
    <w:rsid w:val="00906F1E"/>
    <w:rsid w:val="00960F7C"/>
    <w:rsid w:val="00993C41"/>
    <w:rsid w:val="00A10654"/>
    <w:rsid w:val="00BF6491"/>
    <w:rsid w:val="00C631EC"/>
    <w:rsid w:val="00C97076"/>
    <w:rsid w:val="00EE72B3"/>
    <w:rsid w:val="00F23994"/>
    <w:rsid w:val="00FC61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2189"/>
  <w15:docId w15:val="{E700841A-DA70-4F0A-A107-D20C942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5F48"/>
  </w:style>
  <w:style w:type="paragraph" w:styleId="Kop1">
    <w:name w:val="heading 1"/>
    <w:basedOn w:val="Standaard"/>
    <w:next w:val="Standaard"/>
    <w:uiPriority w:val="9"/>
    <w:qFormat/>
    <w:rsid w:val="004D5F48"/>
    <w:pPr>
      <w:spacing w:before="240" w:after="60"/>
      <w:outlineLvl w:val="0"/>
    </w:pPr>
    <w:rPr>
      <w:b/>
      <w:color w:val="004080"/>
      <w:sz w:val="32"/>
      <w:szCs w:val="32"/>
    </w:rPr>
  </w:style>
  <w:style w:type="paragraph" w:styleId="Kop2">
    <w:name w:val="heading 2"/>
    <w:basedOn w:val="Standaard"/>
    <w:next w:val="Standaard"/>
    <w:uiPriority w:val="9"/>
    <w:unhideWhenUsed/>
    <w:qFormat/>
    <w:rsid w:val="004D5F48"/>
    <w:pPr>
      <w:spacing w:before="240" w:after="60"/>
      <w:outlineLvl w:val="1"/>
    </w:pPr>
    <w:rPr>
      <w:b/>
      <w:color w:val="004080"/>
      <w:sz w:val="28"/>
      <w:szCs w:val="28"/>
    </w:rPr>
  </w:style>
  <w:style w:type="paragraph" w:styleId="Kop3">
    <w:name w:val="heading 3"/>
    <w:basedOn w:val="Standaard"/>
    <w:next w:val="Standaard"/>
    <w:uiPriority w:val="9"/>
    <w:semiHidden/>
    <w:unhideWhenUsed/>
    <w:qFormat/>
    <w:rsid w:val="004D5F48"/>
    <w:pPr>
      <w:spacing w:before="240" w:after="60"/>
      <w:outlineLvl w:val="2"/>
    </w:pPr>
    <w:rPr>
      <w:b/>
      <w:color w:val="004080"/>
      <w:sz w:val="26"/>
      <w:szCs w:val="26"/>
    </w:rPr>
  </w:style>
  <w:style w:type="paragraph" w:styleId="Kop4">
    <w:name w:val="heading 4"/>
    <w:basedOn w:val="Standaard"/>
    <w:next w:val="Standaard"/>
    <w:uiPriority w:val="9"/>
    <w:semiHidden/>
    <w:unhideWhenUsed/>
    <w:qFormat/>
    <w:rsid w:val="004D5F48"/>
    <w:pPr>
      <w:spacing w:before="240" w:after="60"/>
      <w:outlineLvl w:val="3"/>
    </w:pPr>
    <w:rPr>
      <w:b/>
      <w:color w:val="004080"/>
      <w:sz w:val="28"/>
      <w:szCs w:val="28"/>
    </w:rPr>
  </w:style>
  <w:style w:type="paragraph" w:styleId="Kop5">
    <w:name w:val="heading 5"/>
    <w:basedOn w:val="Standaard"/>
    <w:next w:val="Standaard"/>
    <w:uiPriority w:val="9"/>
    <w:semiHidden/>
    <w:unhideWhenUsed/>
    <w:qFormat/>
    <w:rsid w:val="004D5F48"/>
    <w:pPr>
      <w:spacing w:before="240" w:after="60"/>
      <w:outlineLvl w:val="4"/>
    </w:pPr>
    <w:rPr>
      <w:b/>
      <w:i/>
      <w:color w:val="004080"/>
      <w:sz w:val="26"/>
      <w:szCs w:val="26"/>
    </w:rPr>
  </w:style>
  <w:style w:type="paragraph" w:styleId="Kop6">
    <w:name w:val="heading 6"/>
    <w:basedOn w:val="Standaard"/>
    <w:next w:val="Standaard"/>
    <w:uiPriority w:val="9"/>
    <w:semiHidden/>
    <w:unhideWhenUsed/>
    <w:qFormat/>
    <w:rsid w:val="004D5F48"/>
    <w:pPr>
      <w:spacing w:before="240" w:after="60"/>
      <w:outlineLvl w:val="5"/>
    </w:pPr>
    <w:rPr>
      <w:b/>
      <w:color w:val="004080"/>
      <w:sz w:val="22"/>
      <w:szCs w:val="22"/>
    </w:rPr>
  </w:style>
  <w:style w:type="paragraph" w:styleId="Kop7">
    <w:name w:val="heading 7"/>
    <w:basedOn w:val="Standaard"/>
    <w:next w:val="Standaard"/>
    <w:rsid w:val="004D5F48"/>
    <w:pPr>
      <w:spacing w:before="240" w:after="60"/>
      <w:outlineLvl w:val="6"/>
    </w:pPr>
    <w:rPr>
      <w:color w:val="004080"/>
    </w:rPr>
  </w:style>
  <w:style w:type="paragraph" w:styleId="Kop8">
    <w:name w:val="heading 8"/>
    <w:basedOn w:val="Standaard"/>
    <w:next w:val="Standaard"/>
    <w:rsid w:val="004D5F48"/>
    <w:pPr>
      <w:spacing w:before="240" w:after="60"/>
      <w:outlineLvl w:val="7"/>
    </w:pPr>
    <w:rPr>
      <w:i/>
      <w:color w:val="000000"/>
    </w:rPr>
  </w:style>
  <w:style w:type="paragraph" w:styleId="Kop9">
    <w:name w:val="heading 9"/>
    <w:basedOn w:val="Standaard"/>
    <w:next w:val="Standaard"/>
    <w:rsid w:val="004D5F48"/>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sid w:val="004D5F48"/>
    <w:rPr>
      <w:rFonts w:ascii="Times New Roman" w:eastAsia="Times New Roman" w:hAnsi="Times New Roman" w:cs="Times New Roman"/>
      <w:color w:val="000000"/>
    </w:rPr>
  </w:style>
  <w:style w:type="paragraph" w:styleId="Inhopg2">
    <w:name w:val="toc 2"/>
    <w:basedOn w:val="Standaard"/>
    <w:next w:val="Standaard"/>
    <w:rsid w:val="004D5F48"/>
    <w:pPr>
      <w:ind w:left="180"/>
    </w:pPr>
    <w:rPr>
      <w:rFonts w:ascii="Times New Roman" w:eastAsia="Times New Roman" w:hAnsi="Times New Roman" w:cs="Times New Roman"/>
      <w:color w:val="000000"/>
    </w:rPr>
  </w:style>
  <w:style w:type="paragraph" w:styleId="Inhopg3">
    <w:name w:val="toc 3"/>
    <w:basedOn w:val="Standaard"/>
    <w:next w:val="Standaard"/>
    <w:rsid w:val="004D5F48"/>
    <w:pPr>
      <w:ind w:left="360"/>
    </w:pPr>
    <w:rPr>
      <w:rFonts w:ascii="Times New Roman" w:eastAsia="Times New Roman" w:hAnsi="Times New Roman" w:cs="Times New Roman"/>
      <w:color w:val="000000"/>
    </w:rPr>
  </w:style>
  <w:style w:type="paragraph" w:styleId="Inhopg4">
    <w:name w:val="toc 4"/>
    <w:basedOn w:val="Standaard"/>
    <w:next w:val="Standaard"/>
    <w:rsid w:val="004D5F48"/>
    <w:pPr>
      <w:ind w:left="540"/>
    </w:pPr>
    <w:rPr>
      <w:color w:val="000000"/>
    </w:rPr>
  </w:style>
  <w:style w:type="paragraph" w:styleId="Inhopg5">
    <w:name w:val="toc 5"/>
    <w:basedOn w:val="Standaard"/>
    <w:next w:val="Standaard"/>
    <w:rsid w:val="004D5F48"/>
    <w:pPr>
      <w:ind w:left="720"/>
    </w:pPr>
    <w:rPr>
      <w:color w:val="000000"/>
    </w:rPr>
  </w:style>
  <w:style w:type="paragraph" w:styleId="Inhopg6">
    <w:name w:val="toc 6"/>
    <w:basedOn w:val="Standaard"/>
    <w:next w:val="Standaard"/>
    <w:rsid w:val="004D5F48"/>
    <w:pPr>
      <w:ind w:left="900"/>
    </w:pPr>
    <w:rPr>
      <w:color w:val="000000"/>
    </w:rPr>
  </w:style>
  <w:style w:type="paragraph" w:styleId="Inhopg7">
    <w:name w:val="toc 7"/>
    <w:basedOn w:val="Standaard"/>
    <w:next w:val="Standaard"/>
    <w:rsid w:val="004D5F48"/>
    <w:pPr>
      <w:ind w:left="1080"/>
    </w:pPr>
    <w:rPr>
      <w:color w:val="000000"/>
    </w:rPr>
  </w:style>
  <w:style w:type="paragraph" w:styleId="Inhopg8">
    <w:name w:val="toc 8"/>
    <w:basedOn w:val="Standaard"/>
    <w:next w:val="Standaard"/>
    <w:rsid w:val="004D5F48"/>
    <w:pPr>
      <w:ind w:left="1260"/>
    </w:pPr>
    <w:rPr>
      <w:color w:val="000000"/>
    </w:rPr>
  </w:style>
  <w:style w:type="paragraph" w:styleId="Inhopg9">
    <w:name w:val="toc 9"/>
    <w:basedOn w:val="Standaard"/>
    <w:next w:val="Standaard"/>
    <w:rsid w:val="004D5F48"/>
    <w:pPr>
      <w:ind w:left="1440"/>
    </w:pPr>
    <w:rPr>
      <w:color w:val="000000"/>
    </w:r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rsid w:val="004D5F48"/>
    <w:pPr>
      <w:ind w:left="360" w:hanging="360"/>
    </w:pPr>
    <w:rPr>
      <w:color w:val="000000"/>
      <w:sz w:val="20"/>
      <w:szCs w:val="20"/>
    </w:rPr>
  </w:style>
  <w:style w:type="paragraph" w:customStyle="1" w:styleId="BulletedList">
    <w:name w:val="Bulleted List"/>
    <w:basedOn w:val="Standaard"/>
    <w:next w:val="Standaard"/>
    <w:rsid w:val="004D5F48"/>
    <w:pPr>
      <w:ind w:left="360" w:hanging="360"/>
    </w:pPr>
    <w:rPr>
      <w:color w:val="000000"/>
      <w:sz w:val="20"/>
      <w:szCs w:val="20"/>
    </w:rPr>
  </w:style>
  <w:style w:type="paragraph" w:styleId="Plattetekst">
    <w:name w:val="Body Text"/>
    <w:basedOn w:val="Standaard"/>
    <w:next w:val="Standaard"/>
    <w:rsid w:val="004D5F48"/>
    <w:pPr>
      <w:spacing w:after="120"/>
    </w:pPr>
    <w:rPr>
      <w:color w:val="000000"/>
      <w:sz w:val="28"/>
      <w:szCs w:val="28"/>
    </w:rPr>
  </w:style>
  <w:style w:type="paragraph" w:styleId="Plattetekst2">
    <w:name w:val="Body Text 2"/>
    <w:basedOn w:val="Standaard"/>
    <w:next w:val="Standaard"/>
    <w:rsid w:val="004D5F48"/>
    <w:pPr>
      <w:spacing w:after="120" w:line="480" w:lineRule="auto"/>
    </w:pPr>
    <w:rPr>
      <w:color w:val="000000"/>
      <w:sz w:val="18"/>
      <w:szCs w:val="18"/>
    </w:rPr>
  </w:style>
  <w:style w:type="paragraph" w:styleId="Plattetekst3">
    <w:name w:val="Body Text 3"/>
    <w:basedOn w:val="Standaard"/>
    <w:next w:val="Standaard"/>
    <w:rsid w:val="004D5F48"/>
    <w:pPr>
      <w:spacing w:after="120"/>
    </w:pPr>
    <w:rPr>
      <w:color w:val="000000"/>
      <w:sz w:val="16"/>
      <w:szCs w:val="16"/>
    </w:rPr>
  </w:style>
  <w:style w:type="paragraph" w:styleId="Notitiekop">
    <w:name w:val="Note Heading"/>
    <w:basedOn w:val="Standaard"/>
    <w:next w:val="Standaard"/>
    <w:rsid w:val="004D5F48"/>
    <w:rPr>
      <w:color w:val="000000"/>
      <w:sz w:val="20"/>
      <w:szCs w:val="20"/>
    </w:rPr>
  </w:style>
  <w:style w:type="paragraph" w:styleId="Tekstzonderopmaak">
    <w:name w:val="Plain Text"/>
    <w:basedOn w:val="Standaard"/>
    <w:next w:val="Standaard"/>
    <w:rsid w:val="004D5F48"/>
    <w:rPr>
      <w:color w:val="000000"/>
      <w:sz w:val="20"/>
      <w:szCs w:val="20"/>
    </w:rPr>
  </w:style>
  <w:style w:type="paragraph" w:customStyle="1" w:styleId="Zwaar1">
    <w:name w:val="Zwaar1"/>
    <w:basedOn w:val="Standaard"/>
    <w:next w:val="Standaard"/>
    <w:rsid w:val="004D5F48"/>
    <w:rPr>
      <w:b/>
      <w:color w:val="000000"/>
      <w:sz w:val="20"/>
      <w:szCs w:val="20"/>
    </w:rPr>
  </w:style>
  <w:style w:type="paragraph" w:customStyle="1" w:styleId="Nadruk1">
    <w:name w:val="Nadruk1"/>
    <w:basedOn w:val="Standaard"/>
    <w:next w:val="Standaard"/>
    <w:rsid w:val="004D5F48"/>
    <w:rPr>
      <w:i/>
      <w:color w:val="000000"/>
      <w:sz w:val="20"/>
      <w:szCs w:val="20"/>
    </w:rPr>
  </w:style>
  <w:style w:type="paragraph" w:customStyle="1" w:styleId="Hyperlink1">
    <w:name w:val="Hyperlink1"/>
    <w:basedOn w:val="Standaard"/>
    <w:next w:val="Standaard"/>
    <w:rsid w:val="004D5F48"/>
    <w:rPr>
      <w:color w:val="0000FF"/>
      <w:sz w:val="20"/>
      <w:szCs w:val="20"/>
      <w:u w:val="single" w:color="000000"/>
    </w:rPr>
  </w:style>
  <w:style w:type="paragraph" w:styleId="Voettekst">
    <w:name w:val="footer"/>
    <w:basedOn w:val="Standaard"/>
    <w:next w:val="Standaard"/>
    <w:rsid w:val="004D5F48"/>
    <w:rPr>
      <w:color w:val="000000"/>
      <w:sz w:val="20"/>
      <w:szCs w:val="20"/>
    </w:rPr>
  </w:style>
  <w:style w:type="paragraph" w:styleId="Koptekst">
    <w:name w:val="header"/>
    <w:basedOn w:val="Standaard"/>
    <w:next w:val="Standaard"/>
    <w:rsid w:val="004D5F48"/>
    <w:rPr>
      <w:color w:val="000000"/>
      <w:sz w:val="20"/>
      <w:szCs w:val="20"/>
    </w:rPr>
  </w:style>
  <w:style w:type="paragraph" w:customStyle="1" w:styleId="Code">
    <w:name w:val="Code"/>
    <w:basedOn w:val="Standaard"/>
    <w:next w:val="Standaard"/>
    <w:rsid w:val="004D5F48"/>
    <w:rPr>
      <w:color w:val="000000"/>
      <w:sz w:val="18"/>
      <w:szCs w:val="18"/>
    </w:rPr>
  </w:style>
  <w:style w:type="character" w:customStyle="1" w:styleId="FieldLabel">
    <w:name w:val="Field Label"/>
    <w:rsid w:val="004D5F48"/>
    <w:rPr>
      <w:rFonts w:ascii="Arial" w:eastAsia="Arial" w:hAnsi="Arial" w:cs="Arial"/>
      <w:i/>
      <w:color w:val="004080"/>
      <w:spacing w:val="0"/>
      <w:w w:val="100"/>
      <w:position w:val="0"/>
      <w:sz w:val="20"/>
      <w:szCs w:val="20"/>
    </w:rPr>
  </w:style>
  <w:style w:type="character" w:customStyle="1" w:styleId="TableHeading">
    <w:name w:val="Table Heading"/>
    <w:rsid w:val="004D5F48"/>
    <w:rPr>
      <w:rFonts w:ascii="Arial" w:eastAsia="Arial" w:hAnsi="Arial" w:cs="Arial"/>
      <w:b/>
      <w:color w:val="000000"/>
      <w:spacing w:val="0"/>
      <w:w w:val="100"/>
      <w:position w:val="0"/>
      <w:sz w:val="22"/>
      <w:szCs w:val="22"/>
    </w:rPr>
  </w:style>
  <w:style w:type="character" w:customStyle="1" w:styleId="SSBookmark">
    <w:name w:val="SSBookmark"/>
    <w:rsid w:val="004D5F48"/>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sid w:val="004D5F48"/>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sid w:val="004D5F48"/>
    <w:rPr>
      <w:b/>
      <w:i/>
      <w:color w:val="0000A0"/>
      <w:sz w:val="20"/>
      <w:szCs w:val="20"/>
    </w:rPr>
  </w:style>
  <w:style w:type="paragraph" w:customStyle="1" w:styleId="NoSpacing1">
    <w:name w:val="No Spacing1"/>
    <w:basedOn w:val="Standaard"/>
    <w:next w:val="Standaard"/>
    <w:rsid w:val="004D5F48"/>
    <w:rPr>
      <w:color w:val="000000"/>
      <w:sz w:val="22"/>
      <w:szCs w:val="22"/>
    </w:rPr>
  </w:style>
  <w:style w:type="paragraph" w:customStyle="1" w:styleId="SubTitle">
    <w:name w:val="Sub Title"/>
    <w:basedOn w:val="Standaard"/>
    <w:rsid w:val="004D5F48"/>
    <w:pPr>
      <w:spacing w:before="240" w:after="60"/>
      <w:jc w:val="center"/>
    </w:pPr>
    <w:rPr>
      <w:b/>
      <w:color w:val="000000"/>
    </w:rPr>
  </w:style>
  <w:style w:type="paragraph" w:customStyle="1" w:styleId="TableContents">
    <w:name w:val="Table Contents"/>
    <w:basedOn w:val="Standaard"/>
    <w:rsid w:val="004D5F48"/>
  </w:style>
  <w:style w:type="paragraph" w:customStyle="1" w:styleId="TableHeading0">
    <w:name w:val="Table Heading"/>
    <w:basedOn w:val="Standaard"/>
    <w:rsid w:val="004D5F48"/>
    <w:pPr>
      <w:jc w:val="center"/>
    </w:pPr>
    <w:rPr>
      <w:b/>
    </w:rPr>
  </w:style>
  <w:style w:type="paragraph" w:customStyle="1" w:styleId="TableText">
    <w:name w:val="TableText"/>
    <w:basedOn w:val="Standaard"/>
    <w:rsid w:val="004D5F48"/>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sid w:val="004D5F48"/>
    <w:rPr>
      <w:color w:val="0000FF"/>
      <w:sz w:val="20"/>
      <w:szCs w:val="20"/>
      <w:u w:val="single" w:color="000000"/>
    </w:rPr>
  </w:style>
  <w:style w:type="character" w:customStyle="1" w:styleId="SSTemplateField">
    <w:name w:val="SSTemplateField"/>
    <w:rsid w:val="004D5F48"/>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Verwijzingopmerking">
    <w:name w:val="annotation reference"/>
    <w:basedOn w:val="Standaardalinea-lettertype"/>
    <w:uiPriority w:val="99"/>
    <w:semiHidden/>
    <w:unhideWhenUsed/>
    <w:rsid w:val="00295BAF"/>
    <w:rPr>
      <w:sz w:val="16"/>
      <w:szCs w:val="16"/>
    </w:rPr>
  </w:style>
  <w:style w:type="paragraph" w:styleId="Tekstopmerking">
    <w:name w:val="annotation text"/>
    <w:basedOn w:val="Standaard"/>
    <w:link w:val="TekstopmerkingChar"/>
    <w:uiPriority w:val="99"/>
    <w:semiHidden/>
    <w:unhideWhenUsed/>
    <w:rsid w:val="00295BAF"/>
    <w:rPr>
      <w:sz w:val="20"/>
      <w:szCs w:val="20"/>
    </w:rPr>
  </w:style>
  <w:style w:type="character" w:customStyle="1" w:styleId="TekstopmerkingChar">
    <w:name w:val="Tekst opmerking Char"/>
    <w:basedOn w:val="Standaardalinea-lettertype"/>
    <w:link w:val="Tekstopmerking"/>
    <w:uiPriority w:val="99"/>
    <w:semiHidden/>
    <w:rsid w:val="00295BAF"/>
    <w:rPr>
      <w:sz w:val="20"/>
      <w:szCs w:val="20"/>
    </w:rPr>
  </w:style>
  <w:style w:type="paragraph" w:styleId="Onderwerpvanopmerking">
    <w:name w:val="annotation subject"/>
    <w:basedOn w:val="Tekstopmerking"/>
    <w:next w:val="Tekstopmerking"/>
    <w:link w:val="OnderwerpvanopmerkingChar"/>
    <w:uiPriority w:val="99"/>
    <w:semiHidden/>
    <w:unhideWhenUsed/>
    <w:rsid w:val="00295BAF"/>
    <w:rPr>
      <w:b/>
      <w:bCs/>
    </w:rPr>
  </w:style>
  <w:style w:type="character" w:customStyle="1" w:styleId="OnderwerpvanopmerkingChar">
    <w:name w:val="Onderwerp van opmerking Char"/>
    <w:basedOn w:val="TekstopmerkingChar"/>
    <w:link w:val="Onderwerpvanopmerking"/>
    <w:uiPriority w:val="99"/>
    <w:semiHidden/>
    <w:rsid w:val="00295BAF"/>
    <w:rPr>
      <w:b/>
      <w:bCs/>
      <w:sz w:val="20"/>
      <w:szCs w:val="20"/>
    </w:rPr>
  </w:style>
  <w:style w:type="paragraph" w:styleId="Lijstalinea">
    <w:name w:val="List Paragraph"/>
    <w:basedOn w:val="Standaard"/>
    <w:uiPriority w:val="34"/>
    <w:qFormat/>
    <w:rsid w:val="00C63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2069</Words>
  <Characters>11384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Van Gool</dc:creator>
  <cp:lastModifiedBy>William Goossen</cp:lastModifiedBy>
  <cp:revision>5</cp:revision>
  <dcterms:created xsi:type="dcterms:W3CDTF">2020-01-30T14:38:00Z</dcterms:created>
  <dcterms:modified xsi:type="dcterms:W3CDTF">2020-01-30T15:11:00Z</dcterms:modified>
</cp:coreProperties>
</file>