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43005" w14:textId="77777777" w:rsidR="005D11F9" w:rsidRPr="00C97076" w:rsidRDefault="00C97076" w:rsidP="00C97076">
      <w:pPr>
        <w:pStyle w:val="Titel"/>
        <w:rPr>
          <w:rFonts w:eastAsia="Calibri"/>
          <w:color w:val="auto"/>
          <w:lang w:val="nl-NL"/>
        </w:rPr>
      </w:pPr>
      <w:r w:rsidRPr="00C97076">
        <w:rPr>
          <w:noProof/>
          <w:lang w:val="nl-NL" w:eastAsia="nl-NL"/>
        </w:rPr>
        <w:drawing>
          <wp:inline distT="0" distB="0" distL="0" distR="0" wp14:anchorId="095E55FE" wp14:editId="031594D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03431666" w14:textId="77777777" w:rsidR="00C97076" w:rsidRPr="001F7C44" w:rsidRDefault="00C97076" w:rsidP="00C97076">
      <w:pPr>
        <w:pStyle w:val="Titel"/>
        <w:rPr>
          <w:sz w:val="32"/>
          <w:lang w:val="nl-NL"/>
        </w:rPr>
      </w:pPr>
      <w:r w:rsidRPr="001F7C44">
        <w:rPr>
          <w:sz w:val="32"/>
          <w:lang w:val="nl-NL"/>
        </w:rPr>
        <w:t>Zorginformatiebouwsteen</w:t>
      </w:r>
    </w:p>
    <w:p w14:paraId="3FBEEDB8" w14:textId="13CF2AC0" w:rsidR="00C97076" w:rsidRPr="001F7C44" w:rsidRDefault="008810F7" w:rsidP="00C97076">
      <w:pPr>
        <w:pStyle w:val="Titel"/>
        <w:ind w:right="-611" w:hanging="426"/>
        <w:rPr>
          <w:sz w:val="36"/>
          <w:lang w:val="nl-NL"/>
        </w:rPr>
      </w:pPr>
      <w:r w:rsidRPr="001F7C44">
        <w:rPr>
          <w:sz w:val="32"/>
          <w:lang w:val="nl-NL"/>
        </w:rPr>
        <w:t xml:space="preserve">  </w:t>
      </w:r>
      <w:proofErr w:type="gramStart"/>
      <w:r w:rsidRPr="001F7C44">
        <w:rPr>
          <w:sz w:val="36"/>
          <w:lang w:val="nl-NL"/>
        </w:rPr>
        <w:t>nl.ggznederland</w:t>
      </w:r>
      <w:proofErr w:type="gramEnd"/>
      <w:r w:rsidRPr="001F7C44">
        <w:rPr>
          <w:sz w:val="36"/>
          <w:lang w:val="nl-NL"/>
        </w:rPr>
        <w:t>.ConclusieProfessioneelOnderzoek</w:t>
      </w:r>
      <w:r w:rsidR="00C97076" w:rsidRPr="001F7C44">
        <w:rPr>
          <w:sz w:val="36"/>
          <w:lang w:val="nl-NL"/>
        </w:rPr>
        <w:t>-v0</w:t>
      </w:r>
      <w:r w:rsidR="00C631EC">
        <w:rPr>
          <w:sz w:val="36"/>
          <w:lang w:val="nl-NL"/>
        </w:rPr>
        <w:t>4</w:t>
      </w:r>
    </w:p>
    <w:p w14:paraId="1AB27B33" w14:textId="77777777" w:rsidR="00C97076" w:rsidRPr="001F7C44" w:rsidRDefault="00C97076" w:rsidP="00C97076">
      <w:pPr>
        <w:rPr>
          <w:color w:val="004080"/>
          <w:szCs w:val="32"/>
          <w:lang w:val="nl-NL"/>
        </w:rPr>
      </w:pPr>
      <w:r w:rsidRPr="001F7C44">
        <w:rPr>
          <w:lang w:val="nl-NL"/>
        </w:rPr>
        <w:br w:type="page"/>
      </w:r>
    </w:p>
    <w:p w14:paraId="4C2D055B" w14:textId="77777777" w:rsidR="00C97076" w:rsidRPr="00C97076" w:rsidRDefault="00C97076" w:rsidP="00C97076">
      <w:pPr>
        <w:pStyle w:val="Titel"/>
        <w:rPr>
          <w:rFonts w:eastAsia="Calibri"/>
          <w:lang w:val="nl-NL"/>
        </w:rPr>
      </w:pPr>
      <w:r w:rsidRPr="00C97076">
        <w:rPr>
          <w:lang w:val="nl-NL"/>
        </w:rPr>
        <w:lastRenderedPageBreak/>
        <w:t>Table of Contents</w:t>
      </w:r>
    </w:p>
    <w:p w14:paraId="509749B4" w14:textId="31353114" w:rsidR="00761DE0" w:rsidRPr="00761DE0" w:rsidRDefault="004D5F48">
      <w:pPr>
        <w:pStyle w:val="Inhopg1"/>
        <w:tabs>
          <w:tab w:val="right" w:leader="dot" w:pos="9018"/>
        </w:tabs>
        <w:rPr>
          <w:rFonts w:ascii="Arial" w:eastAsiaTheme="minorEastAsia" w:hAnsi="Arial" w:cs="Arial"/>
          <w:noProof/>
          <w:color w:val="auto"/>
          <w:sz w:val="20"/>
          <w:szCs w:val="20"/>
          <w:lang w:val="nl-NL"/>
        </w:rPr>
      </w:pPr>
      <w:r w:rsidRPr="00761DE0">
        <w:rPr>
          <w:rFonts w:ascii="Arial" w:hAnsi="Arial" w:cs="Arial"/>
          <w:color w:val="auto"/>
          <w:sz w:val="22"/>
          <w:szCs w:val="22"/>
        </w:rPr>
        <w:fldChar w:fldCharType="begin"/>
      </w:r>
      <w:r w:rsidR="00C97076" w:rsidRPr="00761DE0">
        <w:rPr>
          <w:rFonts w:ascii="Arial" w:hAnsi="Arial" w:cs="Arial"/>
          <w:color w:val="auto"/>
          <w:sz w:val="22"/>
          <w:szCs w:val="22"/>
          <w:lang w:val="nl-NL"/>
        </w:rPr>
        <w:instrText>TOC \o "1-9"</w:instrText>
      </w:r>
      <w:r w:rsidRPr="00761DE0">
        <w:rPr>
          <w:rFonts w:ascii="Arial" w:hAnsi="Arial" w:cs="Arial"/>
          <w:color w:val="auto"/>
          <w:sz w:val="22"/>
          <w:szCs w:val="22"/>
        </w:rPr>
        <w:fldChar w:fldCharType="separate"/>
      </w:r>
      <w:r w:rsidR="00761DE0" w:rsidRPr="00761DE0">
        <w:rPr>
          <w:rFonts w:ascii="Arial" w:hAnsi="Arial" w:cs="Arial"/>
          <w:noProof/>
          <w:sz w:val="22"/>
          <w:szCs w:val="22"/>
          <w:lang w:val="nl-NL"/>
        </w:rPr>
        <w:t>1. nl.ggznederland.ConclusieProfessioneelOnderzoek-v0.4</w:t>
      </w:r>
      <w:r w:rsidR="00761DE0" w:rsidRPr="00761DE0">
        <w:rPr>
          <w:rFonts w:ascii="Arial" w:hAnsi="Arial" w:cs="Arial"/>
          <w:noProof/>
          <w:sz w:val="22"/>
          <w:szCs w:val="22"/>
          <w:lang w:val="nl-NL"/>
        </w:rPr>
        <w:tab/>
      </w:r>
      <w:r w:rsidR="00761DE0" w:rsidRPr="00761DE0">
        <w:rPr>
          <w:rFonts w:ascii="Arial" w:hAnsi="Arial" w:cs="Arial"/>
          <w:noProof/>
          <w:sz w:val="22"/>
          <w:szCs w:val="22"/>
        </w:rPr>
        <w:fldChar w:fldCharType="begin"/>
      </w:r>
      <w:r w:rsidR="00761DE0" w:rsidRPr="00761DE0">
        <w:rPr>
          <w:rFonts w:ascii="Arial" w:hAnsi="Arial" w:cs="Arial"/>
          <w:noProof/>
          <w:sz w:val="22"/>
          <w:szCs w:val="22"/>
          <w:lang w:val="nl-NL"/>
        </w:rPr>
        <w:instrText xml:space="preserve"> PAGEREF _Toc30774226 \h </w:instrText>
      </w:r>
      <w:r w:rsidR="00761DE0" w:rsidRPr="00761DE0">
        <w:rPr>
          <w:rFonts w:ascii="Arial" w:hAnsi="Arial" w:cs="Arial"/>
          <w:noProof/>
          <w:sz w:val="22"/>
          <w:szCs w:val="22"/>
        </w:rPr>
      </w:r>
      <w:r w:rsidR="00761DE0" w:rsidRPr="00761DE0">
        <w:rPr>
          <w:rFonts w:ascii="Arial" w:hAnsi="Arial" w:cs="Arial"/>
          <w:noProof/>
          <w:sz w:val="22"/>
          <w:szCs w:val="22"/>
        </w:rPr>
        <w:fldChar w:fldCharType="separate"/>
      </w:r>
      <w:r w:rsidR="00761DE0" w:rsidRPr="00761DE0">
        <w:rPr>
          <w:rFonts w:ascii="Arial" w:hAnsi="Arial" w:cs="Arial"/>
          <w:noProof/>
          <w:sz w:val="22"/>
          <w:szCs w:val="22"/>
          <w:lang w:val="nl-NL"/>
        </w:rPr>
        <w:t>3</w:t>
      </w:r>
      <w:r w:rsidR="00761DE0" w:rsidRPr="00761DE0">
        <w:rPr>
          <w:rFonts w:ascii="Arial" w:hAnsi="Arial" w:cs="Arial"/>
          <w:noProof/>
          <w:sz w:val="22"/>
          <w:szCs w:val="22"/>
        </w:rPr>
        <w:fldChar w:fldCharType="end"/>
      </w:r>
    </w:p>
    <w:p w14:paraId="56F3595A" w14:textId="5040DB87"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Concept</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_Toc30774227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3</w:t>
      </w:r>
      <w:r w:rsidRPr="00761DE0">
        <w:rPr>
          <w:rFonts w:ascii="Arial" w:hAnsi="Arial" w:cs="Arial"/>
          <w:noProof/>
          <w:sz w:val="22"/>
          <w:szCs w:val="22"/>
        </w:rPr>
        <w:fldChar w:fldCharType="end"/>
      </w:r>
    </w:p>
    <w:p w14:paraId="50B7BF2A" w14:textId="5106DC9E"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Mindmap</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_Toc30774228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3</w:t>
      </w:r>
      <w:r w:rsidRPr="00761DE0">
        <w:rPr>
          <w:rFonts w:ascii="Arial" w:hAnsi="Arial" w:cs="Arial"/>
          <w:noProof/>
          <w:sz w:val="22"/>
          <w:szCs w:val="22"/>
        </w:rPr>
        <w:fldChar w:fldCharType="end"/>
      </w:r>
    </w:p>
    <w:p w14:paraId="342D968F" w14:textId="5260E235"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Purpose</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_Toc30774229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3</w:t>
      </w:r>
      <w:r w:rsidRPr="00761DE0">
        <w:rPr>
          <w:rFonts w:ascii="Arial" w:hAnsi="Arial" w:cs="Arial"/>
          <w:noProof/>
          <w:sz w:val="22"/>
          <w:szCs w:val="22"/>
        </w:rPr>
        <w:fldChar w:fldCharType="end"/>
      </w:r>
    </w:p>
    <w:p w14:paraId="53F5BFCB" w14:textId="7A571EDC"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Patient Population</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_Toc30774230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3</w:t>
      </w:r>
      <w:r w:rsidRPr="00761DE0">
        <w:rPr>
          <w:rFonts w:ascii="Arial" w:hAnsi="Arial" w:cs="Arial"/>
          <w:noProof/>
          <w:sz w:val="22"/>
          <w:szCs w:val="22"/>
        </w:rPr>
        <w:fldChar w:fldCharType="end"/>
      </w:r>
    </w:p>
    <w:p w14:paraId="15CBB267" w14:textId="0616719B"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Evidence Base</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_Toc30774231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3</w:t>
      </w:r>
      <w:r w:rsidRPr="00761DE0">
        <w:rPr>
          <w:rFonts w:ascii="Arial" w:hAnsi="Arial" w:cs="Arial"/>
          <w:noProof/>
          <w:sz w:val="22"/>
          <w:szCs w:val="22"/>
        </w:rPr>
        <w:fldChar w:fldCharType="end"/>
      </w:r>
    </w:p>
    <w:p w14:paraId="4287E339" w14:textId="50DC68C6"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Information Model</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_Toc30774232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4</w:t>
      </w:r>
      <w:r w:rsidRPr="00761DE0">
        <w:rPr>
          <w:rFonts w:ascii="Arial" w:hAnsi="Arial" w:cs="Arial"/>
          <w:noProof/>
          <w:sz w:val="22"/>
          <w:szCs w:val="22"/>
        </w:rPr>
        <w:fldChar w:fldCharType="end"/>
      </w:r>
    </w:p>
    <w:p w14:paraId="7224D852" w14:textId="5A85C7AE"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Example Instances</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_Toc30774233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7</w:t>
      </w:r>
      <w:r w:rsidRPr="00761DE0">
        <w:rPr>
          <w:rFonts w:ascii="Arial" w:hAnsi="Arial" w:cs="Arial"/>
          <w:noProof/>
          <w:sz w:val="22"/>
          <w:szCs w:val="22"/>
        </w:rPr>
        <w:fldChar w:fldCharType="end"/>
      </w:r>
    </w:p>
    <w:p w14:paraId="0A8BC119" w14:textId="40C6E5AC"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Instructions</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_Toc30774234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7</w:t>
      </w:r>
      <w:r w:rsidRPr="00761DE0">
        <w:rPr>
          <w:rFonts w:ascii="Arial" w:hAnsi="Arial" w:cs="Arial"/>
          <w:noProof/>
          <w:sz w:val="22"/>
          <w:szCs w:val="22"/>
        </w:rPr>
        <w:fldChar w:fldCharType="end"/>
      </w:r>
    </w:p>
    <w:p w14:paraId="2E7B8093" w14:textId="1B166CE3"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Interpretation</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_Toc30774235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8</w:t>
      </w:r>
      <w:r w:rsidRPr="00761DE0">
        <w:rPr>
          <w:rFonts w:ascii="Arial" w:hAnsi="Arial" w:cs="Arial"/>
          <w:noProof/>
          <w:sz w:val="22"/>
          <w:szCs w:val="22"/>
        </w:rPr>
        <w:fldChar w:fldCharType="end"/>
      </w:r>
    </w:p>
    <w:p w14:paraId="53004C7C" w14:textId="755EE746"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Care Process</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_Toc30774236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8</w:t>
      </w:r>
      <w:r w:rsidRPr="00761DE0">
        <w:rPr>
          <w:rFonts w:ascii="Arial" w:hAnsi="Arial" w:cs="Arial"/>
          <w:noProof/>
          <w:sz w:val="22"/>
          <w:szCs w:val="22"/>
        </w:rPr>
        <w:fldChar w:fldCharType="end"/>
      </w:r>
    </w:p>
    <w:p w14:paraId="4D831D05" w14:textId="391FFAC0"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Example of the Instrument</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_Toc30774237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8</w:t>
      </w:r>
      <w:r w:rsidRPr="00761DE0">
        <w:rPr>
          <w:rFonts w:ascii="Arial" w:hAnsi="Arial" w:cs="Arial"/>
          <w:noProof/>
          <w:sz w:val="22"/>
          <w:szCs w:val="22"/>
        </w:rPr>
        <w:fldChar w:fldCharType="end"/>
      </w:r>
    </w:p>
    <w:p w14:paraId="39FD18D7" w14:textId="3F08F640"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Constraints</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_Toc30774238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8</w:t>
      </w:r>
      <w:r w:rsidRPr="00761DE0">
        <w:rPr>
          <w:rFonts w:ascii="Arial" w:hAnsi="Arial" w:cs="Arial"/>
          <w:noProof/>
          <w:sz w:val="22"/>
          <w:szCs w:val="22"/>
        </w:rPr>
        <w:fldChar w:fldCharType="end"/>
      </w:r>
    </w:p>
    <w:p w14:paraId="3DAEC9A5" w14:textId="1686F5F1" w:rsidR="00761DE0" w:rsidRPr="00761DE0" w:rsidRDefault="00761DE0">
      <w:pPr>
        <w:pStyle w:val="Inhopg2"/>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Issues</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_Toc30774239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8</w:t>
      </w:r>
      <w:r w:rsidRPr="00761DE0">
        <w:rPr>
          <w:rFonts w:ascii="Arial" w:hAnsi="Arial" w:cs="Arial"/>
          <w:noProof/>
          <w:sz w:val="22"/>
          <w:szCs w:val="22"/>
        </w:rPr>
        <w:fldChar w:fldCharType="end"/>
      </w:r>
    </w:p>
    <w:p w14:paraId="757A9B1A" w14:textId="03E70369"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References</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_Toc30774240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8</w:t>
      </w:r>
      <w:r w:rsidRPr="00761DE0">
        <w:rPr>
          <w:rFonts w:ascii="Arial" w:hAnsi="Arial" w:cs="Arial"/>
          <w:noProof/>
          <w:sz w:val="22"/>
          <w:szCs w:val="22"/>
        </w:rPr>
        <w:fldChar w:fldCharType="end"/>
      </w:r>
    </w:p>
    <w:p w14:paraId="7B9D1E51" w14:textId="2A60B1D4"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Functional Model</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_Toc30774241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8</w:t>
      </w:r>
      <w:r w:rsidRPr="00761DE0">
        <w:rPr>
          <w:rFonts w:ascii="Arial" w:hAnsi="Arial" w:cs="Arial"/>
          <w:noProof/>
          <w:sz w:val="22"/>
          <w:szCs w:val="22"/>
        </w:rPr>
        <w:fldChar w:fldCharType="end"/>
      </w:r>
    </w:p>
    <w:p w14:paraId="55A0FC97" w14:textId="09E3D150"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Traceability to other Standards</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_Toc30774242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8</w:t>
      </w:r>
      <w:r w:rsidRPr="00761DE0">
        <w:rPr>
          <w:rFonts w:ascii="Arial" w:hAnsi="Arial" w:cs="Arial"/>
          <w:noProof/>
          <w:sz w:val="22"/>
          <w:szCs w:val="22"/>
        </w:rPr>
        <w:fldChar w:fldCharType="end"/>
      </w:r>
    </w:p>
    <w:p w14:paraId="1C070DBE" w14:textId="79D323AE"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Disclaimer</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_Toc30774243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8</w:t>
      </w:r>
      <w:r w:rsidRPr="00761DE0">
        <w:rPr>
          <w:rFonts w:ascii="Arial" w:hAnsi="Arial" w:cs="Arial"/>
          <w:noProof/>
          <w:sz w:val="22"/>
          <w:szCs w:val="22"/>
        </w:rPr>
        <w:fldChar w:fldCharType="end"/>
      </w:r>
    </w:p>
    <w:p w14:paraId="55A6E02E" w14:textId="634B609D"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Terms of Use</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_Toc30774244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9</w:t>
      </w:r>
      <w:r w:rsidRPr="00761DE0">
        <w:rPr>
          <w:rFonts w:ascii="Arial" w:hAnsi="Arial" w:cs="Arial"/>
          <w:noProof/>
          <w:sz w:val="22"/>
          <w:szCs w:val="22"/>
        </w:rPr>
        <w:fldChar w:fldCharType="end"/>
      </w:r>
    </w:p>
    <w:p w14:paraId="7DF31A5A" w14:textId="51FAF19B"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Copyrights</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_Toc30774245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9</w:t>
      </w:r>
      <w:r w:rsidRPr="00761DE0">
        <w:rPr>
          <w:rFonts w:ascii="Arial" w:hAnsi="Arial" w:cs="Arial"/>
          <w:noProof/>
          <w:sz w:val="22"/>
          <w:szCs w:val="22"/>
        </w:rPr>
        <w:fldChar w:fldCharType="end"/>
      </w:r>
    </w:p>
    <w:p w14:paraId="7246E022" w14:textId="7CCC14E2" w:rsidR="00761DE0" w:rsidRPr="00761DE0" w:rsidRDefault="00761DE0">
      <w:pPr>
        <w:pStyle w:val="Inhopg1"/>
        <w:tabs>
          <w:tab w:val="right" w:leader="dot" w:pos="9018"/>
        </w:tabs>
        <w:rPr>
          <w:rFonts w:ascii="Arial" w:eastAsiaTheme="minorEastAsia" w:hAnsi="Arial" w:cs="Arial"/>
          <w:noProof/>
          <w:color w:val="auto"/>
          <w:sz w:val="20"/>
          <w:szCs w:val="20"/>
          <w:lang w:val="nl-NL"/>
        </w:rPr>
      </w:pPr>
      <w:r w:rsidRPr="00761DE0">
        <w:rPr>
          <w:rFonts w:ascii="Arial" w:hAnsi="Arial" w:cs="Arial"/>
          <w:noProof/>
          <w:sz w:val="22"/>
          <w:szCs w:val="22"/>
          <w:lang w:val="nl-NL"/>
        </w:rPr>
        <w:t>2. meta informatie nl.ggznederland.ConclusieProfessioneelOnderzoek-v0.4</w:t>
      </w:r>
      <w:r w:rsidRPr="00761DE0">
        <w:rPr>
          <w:rFonts w:ascii="Arial" w:hAnsi="Arial" w:cs="Arial"/>
          <w:noProof/>
          <w:sz w:val="22"/>
          <w:szCs w:val="22"/>
          <w:lang w:val="nl-NL"/>
        </w:rPr>
        <w:tab/>
      </w:r>
      <w:r w:rsidRPr="00761DE0">
        <w:rPr>
          <w:rFonts w:ascii="Arial" w:hAnsi="Arial" w:cs="Arial"/>
          <w:noProof/>
          <w:sz w:val="22"/>
          <w:szCs w:val="22"/>
        </w:rPr>
        <w:fldChar w:fldCharType="begin"/>
      </w:r>
      <w:r w:rsidRPr="00761DE0">
        <w:rPr>
          <w:rFonts w:ascii="Arial" w:hAnsi="Arial" w:cs="Arial"/>
          <w:noProof/>
          <w:sz w:val="22"/>
          <w:szCs w:val="22"/>
          <w:lang w:val="nl-NL"/>
        </w:rPr>
        <w:instrText xml:space="preserve"> PAGEREF _Toc30774246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lang w:val="nl-NL"/>
        </w:rPr>
        <w:t>10</w:t>
      </w:r>
      <w:r w:rsidRPr="00761DE0">
        <w:rPr>
          <w:rFonts w:ascii="Arial" w:hAnsi="Arial" w:cs="Arial"/>
          <w:noProof/>
          <w:sz w:val="22"/>
          <w:szCs w:val="22"/>
        </w:rPr>
        <w:fldChar w:fldCharType="end"/>
      </w:r>
    </w:p>
    <w:p w14:paraId="241178DB" w14:textId="6E42CCCA" w:rsidR="00761DE0" w:rsidRPr="00761DE0" w:rsidRDefault="00761DE0">
      <w:pPr>
        <w:pStyle w:val="Inhopg2"/>
        <w:tabs>
          <w:tab w:val="right" w:leader="dot" w:pos="9018"/>
        </w:tabs>
        <w:rPr>
          <w:rFonts w:ascii="Arial" w:eastAsiaTheme="minorEastAsia" w:hAnsi="Arial" w:cs="Arial"/>
          <w:noProof/>
          <w:color w:val="auto"/>
          <w:sz w:val="20"/>
          <w:szCs w:val="20"/>
        </w:rPr>
      </w:pPr>
      <w:r w:rsidRPr="00761DE0">
        <w:rPr>
          <w:rFonts w:ascii="Arial" w:hAnsi="Arial" w:cs="Arial"/>
          <w:noProof/>
          <w:sz w:val="22"/>
          <w:szCs w:val="22"/>
        </w:rPr>
        <w:t>Revision History</w:t>
      </w:r>
      <w:r w:rsidRPr="00761DE0">
        <w:rPr>
          <w:rFonts w:ascii="Arial" w:hAnsi="Arial" w:cs="Arial"/>
          <w:noProof/>
          <w:sz w:val="22"/>
          <w:szCs w:val="22"/>
        </w:rPr>
        <w:tab/>
      </w:r>
      <w:r w:rsidRPr="00761DE0">
        <w:rPr>
          <w:rFonts w:ascii="Arial" w:hAnsi="Arial" w:cs="Arial"/>
          <w:noProof/>
          <w:sz w:val="22"/>
          <w:szCs w:val="22"/>
        </w:rPr>
        <w:fldChar w:fldCharType="begin"/>
      </w:r>
      <w:r w:rsidRPr="00761DE0">
        <w:rPr>
          <w:rFonts w:ascii="Arial" w:hAnsi="Arial" w:cs="Arial"/>
          <w:noProof/>
          <w:sz w:val="22"/>
          <w:szCs w:val="22"/>
        </w:rPr>
        <w:instrText xml:space="preserve"> PAGEREF _Toc30774247 \h </w:instrText>
      </w:r>
      <w:r w:rsidRPr="00761DE0">
        <w:rPr>
          <w:rFonts w:ascii="Arial" w:hAnsi="Arial" w:cs="Arial"/>
          <w:noProof/>
          <w:sz w:val="22"/>
          <w:szCs w:val="22"/>
        </w:rPr>
      </w:r>
      <w:r w:rsidRPr="00761DE0">
        <w:rPr>
          <w:rFonts w:ascii="Arial" w:hAnsi="Arial" w:cs="Arial"/>
          <w:noProof/>
          <w:sz w:val="22"/>
          <w:szCs w:val="22"/>
        </w:rPr>
        <w:fldChar w:fldCharType="separate"/>
      </w:r>
      <w:r w:rsidRPr="00761DE0">
        <w:rPr>
          <w:rFonts w:ascii="Arial" w:hAnsi="Arial" w:cs="Arial"/>
          <w:noProof/>
          <w:sz w:val="22"/>
          <w:szCs w:val="22"/>
        </w:rPr>
        <w:t>10</w:t>
      </w:r>
      <w:r w:rsidRPr="00761DE0">
        <w:rPr>
          <w:rFonts w:ascii="Arial" w:hAnsi="Arial" w:cs="Arial"/>
          <w:noProof/>
          <w:sz w:val="22"/>
          <w:szCs w:val="22"/>
        </w:rPr>
        <w:fldChar w:fldCharType="end"/>
      </w:r>
    </w:p>
    <w:p w14:paraId="7F183601" w14:textId="409C8B42" w:rsidR="00C97076" w:rsidRPr="00C97076" w:rsidRDefault="004D5F48" w:rsidP="00C97076">
      <w:pPr>
        <w:pStyle w:val="Inhopg2"/>
        <w:tabs>
          <w:tab w:val="right" w:leader="dot" w:pos="8925"/>
        </w:tabs>
        <w:rPr>
          <w:rFonts w:ascii="Arial" w:hAnsi="Arial" w:cs="Arial"/>
          <w:color w:val="auto"/>
          <w:lang w:val="nl-NL"/>
        </w:rPr>
      </w:pPr>
      <w:r w:rsidRPr="00761DE0">
        <w:rPr>
          <w:rFonts w:ascii="Arial" w:hAnsi="Arial" w:cs="Arial"/>
          <w:sz w:val="22"/>
          <w:szCs w:val="22"/>
        </w:rPr>
        <w:fldChar w:fldCharType="end"/>
      </w:r>
    </w:p>
    <w:p w14:paraId="5EDCB355" w14:textId="77777777" w:rsidR="00C97076" w:rsidRPr="00C97076" w:rsidRDefault="00C97076" w:rsidP="00C97076">
      <w:pPr>
        <w:pStyle w:val="Inhopg1"/>
        <w:tabs>
          <w:tab w:val="right" w:leader="dot" w:pos="8925"/>
        </w:tabs>
        <w:rPr>
          <w:rFonts w:ascii="Arial" w:hAnsi="Arial" w:cs="Arial"/>
          <w:color w:val="auto"/>
          <w:lang w:val="nl-NL"/>
        </w:rPr>
      </w:pPr>
      <w:bookmarkStart w:id="0" w:name="_GoBack"/>
      <w:bookmarkEnd w:id="0"/>
    </w:p>
    <w:p w14:paraId="53D89E2B" w14:textId="77777777" w:rsidR="005D11F9" w:rsidRPr="00C97076" w:rsidRDefault="005D11F9" w:rsidP="00C97076">
      <w:pPr>
        <w:pStyle w:val="Titel"/>
        <w:ind w:right="-611" w:hanging="426"/>
        <w:rPr>
          <w:sz w:val="32"/>
          <w:lang w:val="nl-NL"/>
        </w:rPr>
      </w:pPr>
    </w:p>
    <w:p w14:paraId="3838ACBE" w14:textId="77777777" w:rsidR="005D11F9" w:rsidRPr="00C97076" w:rsidRDefault="008810F7" w:rsidP="00C97076">
      <w:pPr>
        <w:pStyle w:val="Titel"/>
        <w:rPr>
          <w:lang w:val="nl-NL"/>
        </w:rPr>
      </w:pPr>
      <w:r w:rsidRPr="00C97076">
        <w:rPr>
          <w:lang w:val="nl-NL"/>
        </w:rPr>
        <w:t xml:space="preserve"> </w:t>
      </w:r>
    </w:p>
    <w:p w14:paraId="7147B5AF" w14:textId="77777777" w:rsidR="005D11F9" w:rsidRPr="00C97076" w:rsidRDefault="005D11F9" w:rsidP="00C97076">
      <w:pPr>
        <w:pStyle w:val="Titel"/>
        <w:rPr>
          <w:lang w:val="nl-NL"/>
        </w:rPr>
      </w:pPr>
    </w:p>
    <w:p w14:paraId="6711F169" w14:textId="77777777" w:rsidR="005D11F9" w:rsidRPr="00C97076" w:rsidRDefault="008810F7" w:rsidP="00C97076">
      <w:pPr>
        <w:pStyle w:val="Titel"/>
        <w:rPr>
          <w:lang w:val="nl-NL"/>
        </w:rPr>
      </w:pPr>
      <w:r w:rsidRPr="00C97076">
        <w:rPr>
          <w:lang w:val="nl-NL"/>
        </w:rPr>
        <w:br w:type="page"/>
      </w:r>
    </w:p>
    <w:p w14:paraId="36672648" w14:textId="5C782E7C" w:rsidR="00C97076" w:rsidRPr="00C97076" w:rsidRDefault="00C97076" w:rsidP="00C97076">
      <w:pPr>
        <w:pStyle w:val="Kop1"/>
        <w:rPr>
          <w:lang w:val="nl-NL"/>
        </w:rPr>
      </w:pPr>
      <w:bookmarkStart w:id="1" w:name="NL_GGZNEDERLAND_CONCLUSIEPROFESSIONEELON"/>
      <w:bookmarkStart w:id="2" w:name="BKM_951CA9F0_4762_4667_96D5_B03096DC96BA"/>
      <w:bookmarkStart w:id="3" w:name="_Toc30774226"/>
      <w:r w:rsidRPr="00C97076">
        <w:rPr>
          <w:lang w:val="nl-NL"/>
        </w:rPr>
        <w:lastRenderedPageBreak/>
        <w:t xml:space="preserve">1. </w:t>
      </w:r>
      <w:proofErr w:type="gramStart"/>
      <w:r w:rsidRPr="00C97076">
        <w:rPr>
          <w:lang w:val="nl-NL"/>
        </w:rPr>
        <w:t>nl.ggznederland</w:t>
      </w:r>
      <w:proofErr w:type="gramEnd"/>
      <w:r w:rsidRPr="00C97076">
        <w:rPr>
          <w:lang w:val="nl-NL"/>
        </w:rPr>
        <w:t>.ConclusieProfessioneelOnderzoek-v0.</w:t>
      </w:r>
      <w:r w:rsidR="00C631EC">
        <w:rPr>
          <w:lang w:val="nl-NL"/>
        </w:rPr>
        <w:t>4</w:t>
      </w:r>
      <w:bookmarkEnd w:id="3"/>
    </w:p>
    <w:p w14:paraId="2E346988" w14:textId="77777777" w:rsidR="005D11F9" w:rsidRPr="00C97076" w:rsidRDefault="005D11F9">
      <w:pPr>
        <w:rPr>
          <w:rFonts w:eastAsia="Times New Roman"/>
          <w:color w:val="000000"/>
          <w:sz w:val="22"/>
          <w:szCs w:val="22"/>
          <w:lang w:val="nl-NL"/>
        </w:rPr>
      </w:pPr>
    </w:p>
    <w:p w14:paraId="2BC143ED" w14:textId="77777777" w:rsidR="005D11F9" w:rsidRPr="00C97076" w:rsidRDefault="008810F7">
      <w:pPr>
        <w:pStyle w:val="Kop2"/>
        <w:rPr>
          <w:lang w:val="nl-NL"/>
        </w:rPr>
      </w:pPr>
      <w:bookmarkStart w:id="4" w:name="CONCEPT"/>
      <w:bookmarkStart w:id="5" w:name="BKM_0AE8754E_0D92_4DC2_9D49_1BE0D6BDFBB9"/>
      <w:bookmarkStart w:id="6" w:name="_Toc30774227"/>
      <w:r w:rsidRPr="00C97076">
        <w:rPr>
          <w:lang w:val="nl-NL"/>
        </w:rPr>
        <w:t>Concept</w:t>
      </w:r>
      <w:bookmarkEnd w:id="6"/>
    </w:p>
    <w:p w14:paraId="0409B7B8" w14:textId="77777777" w:rsidR="00906F1E" w:rsidRDefault="001F7C44" w:rsidP="00906F1E">
      <w:pPr>
        <w:jc w:val="both"/>
        <w:rPr>
          <w:ins w:id="7" w:author="William Goossen" w:date="2020-01-24T14:41:00Z"/>
          <w:rFonts w:eastAsia="Times New Roman"/>
          <w:color w:val="000000"/>
          <w:sz w:val="22"/>
          <w:szCs w:val="22"/>
          <w:lang w:val="nl-NL"/>
        </w:rPr>
      </w:pPr>
      <w:r w:rsidRPr="001F7C44">
        <w:rPr>
          <w:lang w:val="nl-NL"/>
        </w:rPr>
        <w:t xml:space="preserve">Het gaat om de beoordeling door de zorgprofessional van de situatie van de patiënt m.b.t. </w:t>
      </w:r>
      <w:ins w:id="8" w:author="William Goossen" w:date="2020-01-24T14:32:00Z">
        <w:r w:rsidRPr="001F7C44">
          <w:rPr>
            <w:lang w:val="nl-NL"/>
          </w:rPr>
          <w:t>diens psychische en somatische gezondheid</w:t>
        </w:r>
        <w:r>
          <w:rPr>
            <w:rFonts w:eastAsia="Times New Roman"/>
            <w:color w:val="000000"/>
            <w:lang w:val="nl-NL"/>
          </w:rPr>
          <w:t>, problematiek en/of stoornissen.</w:t>
        </w:r>
      </w:ins>
      <w:ins w:id="9" w:author="William Goossen" w:date="2020-01-24T14:41:00Z">
        <w:r w:rsidR="00906F1E">
          <w:rPr>
            <w:rFonts w:eastAsia="Times New Roman"/>
            <w:color w:val="000000"/>
            <w:lang w:val="nl-NL"/>
          </w:rPr>
          <w:t xml:space="preserve"> </w:t>
        </w:r>
        <w:r w:rsidR="00906F1E">
          <w:rPr>
            <w:rFonts w:eastAsia="Times New Roman"/>
            <w:color w:val="000000"/>
            <w:sz w:val="22"/>
            <w:szCs w:val="22"/>
            <w:lang w:val="nl-NL"/>
          </w:rPr>
          <w:t>Het zijn meestal onderzoeken die door psychiaters/artsen of psychologen worden uitgevoerd.</w:t>
        </w:r>
      </w:ins>
    </w:p>
    <w:p w14:paraId="03D9B8C8" w14:textId="77777777" w:rsidR="00906F1E" w:rsidRDefault="00906F1E" w:rsidP="00906F1E">
      <w:pPr>
        <w:jc w:val="both"/>
        <w:rPr>
          <w:ins w:id="10" w:author="William Goossen" w:date="2020-01-24T14:41:00Z"/>
          <w:rFonts w:eastAsia="Times New Roman"/>
          <w:color w:val="000000"/>
          <w:sz w:val="22"/>
          <w:szCs w:val="22"/>
          <w:lang w:val="nl-NL"/>
        </w:rPr>
      </w:pPr>
    </w:p>
    <w:p w14:paraId="52928734" w14:textId="77777777" w:rsidR="00906F1E" w:rsidRPr="00C97076" w:rsidRDefault="00906F1E" w:rsidP="00906F1E">
      <w:pPr>
        <w:jc w:val="both"/>
        <w:rPr>
          <w:ins w:id="11" w:author="William Goossen" w:date="2020-01-24T14:41:00Z"/>
          <w:rFonts w:eastAsia="Times New Roman"/>
          <w:color w:val="000000"/>
          <w:sz w:val="22"/>
          <w:szCs w:val="22"/>
          <w:lang w:val="nl-NL"/>
        </w:rPr>
      </w:pPr>
      <w:ins w:id="12" w:author="William Goossen" w:date="2020-01-24T14:41:00Z">
        <w:r>
          <w:rPr>
            <w:rFonts w:eastAsia="Times New Roman"/>
            <w:color w:val="000000"/>
            <w:sz w:val="22"/>
            <w:szCs w:val="22"/>
            <w:lang w:val="nl-NL"/>
          </w:rPr>
          <w:t xml:space="preserve">De meeste gebruikte onderzoeksvragen betreffen vragen over de diagnostiek (psychiatrisch/psychologisch), voorgestelde behandelingen, de wilsbekwaamheid, second </w:t>
        </w:r>
        <w:proofErr w:type="spellStart"/>
        <w:r>
          <w:rPr>
            <w:rFonts w:eastAsia="Times New Roman"/>
            <w:color w:val="000000"/>
            <w:sz w:val="22"/>
            <w:szCs w:val="22"/>
            <w:lang w:val="nl-NL"/>
          </w:rPr>
          <w:t>opinions</w:t>
        </w:r>
        <w:proofErr w:type="spellEnd"/>
        <w:r>
          <w:rPr>
            <w:rFonts w:eastAsia="Times New Roman"/>
            <w:color w:val="000000"/>
            <w:sz w:val="22"/>
            <w:szCs w:val="22"/>
            <w:lang w:val="nl-NL"/>
          </w:rPr>
          <w:t>, onderzoeken in het kader van civielrechtelijke procedures (BOPZ/</w:t>
        </w:r>
        <w:proofErr w:type="spellStart"/>
        <w:proofErr w:type="gramStart"/>
        <w:r>
          <w:rPr>
            <w:rFonts w:eastAsia="Times New Roman"/>
            <w:color w:val="000000"/>
            <w:sz w:val="22"/>
            <w:szCs w:val="22"/>
            <w:lang w:val="nl-NL"/>
          </w:rPr>
          <w:t>WvGGZ</w:t>
        </w:r>
        <w:proofErr w:type="spellEnd"/>
        <w:r>
          <w:rPr>
            <w:rFonts w:eastAsia="Times New Roman"/>
            <w:color w:val="000000"/>
            <w:sz w:val="22"/>
            <w:szCs w:val="22"/>
            <w:lang w:val="nl-NL"/>
          </w:rPr>
          <w:t>)Of</w:t>
        </w:r>
        <w:proofErr w:type="gramEnd"/>
        <w:r>
          <w:rPr>
            <w:rFonts w:eastAsia="Times New Roman"/>
            <w:color w:val="000000"/>
            <w:sz w:val="22"/>
            <w:szCs w:val="22"/>
            <w:lang w:val="nl-NL"/>
          </w:rPr>
          <w:t xml:space="preserve"> beoordelingen van het beloop van de behandeling.</w:t>
        </w:r>
      </w:ins>
    </w:p>
    <w:p w14:paraId="5A59B8B8" w14:textId="77777777" w:rsidR="00906F1E" w:rsidRPr="00C97076" w:rsidRDefault="00906F1E" w:rsidP="00906F1E">
      <w:pPr>
        <w:jc w:val="both"/>
        <w:rPr>
          <w:ins w:id="13" w:author="William Goossen" w:date="2020-01-24T14:41:00Z"/>
          <w:rFonts w:eastAsia="Times New Roman"/>
          <w:color w:val="000000"/>
          <w:sz w:val="22"/>
          <w:szCs w:val="22"/>
          <w:lang w:val="nl-NL"/>
        </w:rPr>
      </w:pPr>
    </w:p>
    <w:p w14:paraId="3F105B16" w14:textId="77777777" w:rsidR="00906F1E" w:rsidRPr="00C97076" w:rsidRDefault="00906F1E" w:rsidP="00906F1E">
      <w:pPr>
        <w:jc w:val="both"/>
        <w:rPr>
          <w:ins w:id="14" w:author="William Goossen" w:date="2020-01-24T14:41:00Z"/>
          <w:rFonts w:eastAsia="Times New Roman"/>
          <w:color w:val="000000"/>
          <w:sz w:val="22"/>
          <w:szCs w:val="22"/>
          <w:lang w:val="nl-NL"/>
        </w:rPr>
      </w:pPr>
      <w:ins w:id="15" w:author="William Goossen" w:date="2020-01-24T14:41:00Z">
        <w:r>
          <w:rPr>
            <w:rFonts w:eastAsia="Times New Roman"/>
            <w:color w:val="000000"/>
            <w:sz w:val="22"/>
            <w:szCs w:val="22"/>
            <w:lang w:val="nl-NL"/>
          </w:rPr>
          <w:t xml:space="preserve">Voor beide beroepsgroepen (psychiaters/psychologen) geldt dat de inhoud en kwaliteit van de onderzoeken geënt zijn op de geldende normen vanuit de landelijke </w:t>
        </w:r>
        <w:proofErr w:type="spellStart"/>
        <w:r>
          <w:rPr>
            <w:rFonts w:eastAsia="Times New Roman"/>
            <w:color w:val="000000"/>
            <w:sz w:val="22"/>
            <w:szCs w:val="22"/>
            <w:lang w:val="nl-NL"/>
          </w:rPr>
          <w:t>beroepsvereningingen</w:t>
        </w:r>
        <w:proofErr w:type="spellEnd"/>
        <w:r>
          <w:rPr>
            <w:rFonts w:eastAsia="Times New Roman"/>
            <w:color w:val="000000"/>
            <w:sz w:val="22"/>
            <w:szCs w:val="22"/>
            <w:lang w:val="nl-NL"/>
          </w:rPr>
          <w:t>.</w:t>
        </w:r>
      </w:ins>
    </w:p>
    <w:p w14:paraId="71833893" w14:textId="77777777" w:rsidR="00906F1E" w:rsidRPr="00C97076" w:rsidRDefault="00906F1E" w:rsidP="00906F1E">
      <w:pPr>
        <w:rPr>
          <w:ins w:id="16" w:author="William Goossen" w:date="2020-01-24T14:41:00Z"/>
          <w:rFonts w:eastAsia="Times New Roman"/>
          <w:color w:val="000000"/>
          <w:sz w:val="22"/>
          <w:szCs w:val="22"/>
          <w:lang w:val="nl-NL"/>
        </w:rPr>
      </w:pPr>
    </w:p>
    <w:p w14:paraId="2AC046AB" w14:textId="379902B5" w:rsidR="005D11F9" w:rsidRPr="00C97076" w:rsidRDefault="005D11F9" w:rsidP="00C97076">
      <w:pPr>
        <w:jc w:val="both"/>
        <w:rPr>
          <w:rFonts w:eastAsia="Times New Roman"/>
          <w:color w:val="000000"/>
          <w:sz w:val="22"/>
          <w:szCs w:val="22"/>
          <w:lang w:val="nl-NL"/>
        </w:rPr>
      </w:pPr>
    </w:p>
    <w:p w14:paraId="2D63E830"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Indien de conclusie door de psychiater plaatsvindt is deze gebaseerd op een uitgebreide set onderzoeken, vragenlijsten en observaties conform de richtlijn psychiatrische diagnostiek (Hengeveld et al, 2015).  </w:t>
      </w:r>
      <w:bookmarkEnd w:id="4"/>
      <w:bookmarkEnd w:id="5"/>
    </w:p>
    <w:p w14:paraId="6CCF39A6" w14:textId="77777777" w:rsidR="005D11F9" w:rsidRPr="00C97076" w:rsidRDefault="005D11F9">
      <w:pPr>
        <w:rPr>
          <w:rFonts w:eastAsia="Times New Roman"/>
          <w:color w:val="000000"/>
          <w:sz w:val="22"/>
          <w:szCs w:val="22"/>
          <w:lang w:val="nl-NL"/>
        </w:rPr>
      </w:pPr>
    </w:p>
    <w:p w14:paraId="64E388B1" w14:textId="77777777" w:rsidR="005D11F9" w:rsidRPr="00C97076" w:rsidRDefault="008810F7">
      <w:pPr>
        <w:pStyle w:val="Kop2"/>
        <w:rPr>
          <w:lang w:val="nl-NL"/>
        </w:rPr>
      </w:pPr>
      <w:bookmarkStart w:id="17" w:name="MINDMAP"/>
      <w:bookmarkStart w:id="18" w:name="BKM_F26BE443_9439_4D77_B2FC_F06D6ABAAE7D"/>
      <w:bookmarkStart w:id="19" w:name="_Toc30774228"/>
      <w:r w:rsidRPr="00C97076">
        <w:rPr>
          <w:lang w:val="nl-NL"/>
        </w:rPr>
        <w:t>Mindmap</w:t>
      </w:r>
      <w:bookmarkEnd w:id="19"/>
      <w:r w:rsidRPr="00C97076">
        <w:rPr>
          <w:color w:val="000000"/>
          <w:lang w:val="nl-NL"/>
        </w:rPr>
        <w:t xml:space="preserve">  </w:t>
      </w:r>
      <w:bookmarkEnd w:id="17"/>
      <w:bookmarkEnd w:id="18"/>
    </w:p>
    <w:p w14:paraId="07FFE404" w14:textId="77777777" w:rsidR="005D11F9" w:rsidRPr="00C97076" w:rsidRDefault="005D11F9">
      <w:pPr>
        <w:rPr>
          <w:rFonts w:eastAsia="Times New Roman"/>
          <w:color w:val="000000"/>
          <w:sz w:val="22"/>
          <w:szCs w:val="22"/>
          <w:lang w:val="nl-NL"/>
        </w:rPr>
      </w:pPr>
    </w:p>
    <w:p w14:paraId="7EDB2EA3" w14:textId="77777777" w:rsidR="005D11F9" w:rsidRPr="00C97076" w:rsidRDefault="008810F7">
      <w:pPr>
        <w:pStyle w:val="Kop2"/>
        <w:rPr>
          <w:lang w:val="nl-NL"/>
        </w:rPr>
      </w:pPr>
      <w:bookmarkStart w:id="20" w:name="PURPOSE"/>
      <w:bookmarkStart w:id="21" w:name="BKM_F336B229_620C_48DB_8978_5DAFC205930D"/>
      <w:bookmarkStart w:id="22" w:name="_Toc30774229"/>
      <w:proofErr w:type="spellStart"/>
      <w:r w:rsidRPr="00C97076">
        <w:rPr>
          <w:lang w:val="nl-NL"/>
        </w:rPr>
        <w:t>Purpose</w:t>
      </w:r>
      <w:bookmarkEnd w:id="22"/>
      <w:proofErr w:type="spellEnd"/>
    </w:p>
    <w:p w14:paraId="39992478" w14:textId="2B109DD4"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conclusie van het professioneel onderzoek dient als </w:t>
      </w:r>
      <w:ins w:id="23" w:author="William Goossen" w:date="2020-01-24T14:32:00Z">
        <w:r w:rsidR="001F7C44" w:rsidRPr="00C631EC">
          <w:rPr>
            <w:lang w:val="nl-NL"/>
          </w:rPr>
          <w:t xml:space="preserve">basis voor de in te zetten behandeling. </w:t>
        </w:r>
      </w:ins>
      <w:del w:id="24" w:author="William Goossen" w:date="2020-01-24T14:32:00Z">
        <w:r w:rsidRPr="00C97076" w:rsidDel="001F7C44">
          <w:rPr>
            <w:rFonts w:eastAsia="Times New Roman"/>
            <w:color w:val="000000"/>
            <w:sz w:val="22"/>
            <w:szCs w:val="22"/>
            <w:lang w:val="nl-NL"/>
          </w:rPr>
          <w:delText>samenvatting</w:delText>
        </w:r>
      </w:del>
      <w:r w:rsidRPr="00C97076">
        <w:rPr>
          <w:rFonts w:eastAsia="Times New Roman"/>
          <w:color w:val="000000"/>
          <w:sz w:val="22"/>
          <w:szCs w:val="22"/>
          <w:lang w:val="nl-NL"/>
        </w:rPr>
        <w:t xml:space="preserve"> </w:t>
      </w:r>
      <w:del w:id="25" w:author="Arthur Van Gool" w:date="2019-11-03T21:08:00Z">
        <w:r w:rsidRPr="00C97076" w:rsidDel="00295BAF">
          <w:rPr>
            <w:rFonts w:eastAsia="Times New Roman"/>
            <w:color w:val="000000"/>
            <w:sz w:val="22"/>
            <w:szCs w:val="22"/>
            <w:lang w:val="nl-NL"/>
          </w:rPr>
          <w:delText xml:space="preserve">voor de patiënt </w:delText>
        </w:r>
      </w:del>
      <w:ins w:id="26" w:author="William Goossen" w:date="2020-01-24T14:32:00Z">
        <w:r w:rsidR="001F7C44">
          <w:rPr>
            <w:rFonts w:eastAsia="Times New Roman"/>
            <w:color w:val="000000"/>
            <w:sz w:val="22"/>
            <w:szCs w:val="22"/>
            <w:lang w:val="nl-NL"/>
          </w:rPr>
          <w:t>Daarnaast is de concl</w:t>
        </w:r>
      </w:ins>
      <w:ins w:id="27" w:author="William Goossen" w:date="2020-01-24T14:33:00Z">
        <w:r w:rsidR="001F7C44">
          <w:rPr>
            <w:rFonts w:eastAsia="Times New Roman"/>
            <w:color w:val="000000"/>
            <w:sz w:val="22"/>
            <w:szCs w:val="22"/>
            <w:lang w:val="nl-NL"/>
          </w:rPr>
          <w:t xml:space="preserve">usie professioneel onderzoek nodig </w:t>
        </w:r>
      </w:ins>
      <w:r w:rsidRPr="00C97076">
        <w:rPr>
          <w:rFonts w:eastAsia="Times New Roman"/>
          <w:color w:val="000000"/>
          <w:sz w:val="22"/>
          <w:szCs w:val="22"/>
          <w:lang w:val="nl-NL"/>
        </w:rPr>
        <w:t xml:space="preserve">om haar/hem te informeren en </w:t>
      </w:r>
      <w:ins w:id="28" w:author="William Goossen" w:date="2020-01-24T14:33:00Z">
        <w:r w:rsidR="001F7C44">
          <w:rPr>
            <w:rFonts w:eastAsia="Times New Roman"/>
            <w:color w:val="000000"/>
            <w:sz w:val="22"/>
            <w:szCs w:val="22"/>
            <w:lang w:val="nl-NL"/>
          </w:rPr>
          <w:t xml:space="preserve">ook bijvoorbeeld de huisarts. </w:t>
        </w:r>
      </w:ins>
      <w:del w:id="29" w:author="William Goossen" w:date="2020-01-24T14:33:00Z">
        <w:r w:rsidRPr="00C97076" w:rsidDel="001F7C44">
          <w:rPr>
            <w:rFonts w:eastAsia="Times New Roman"/>
            <w:color w:val="000000"/>
            <w:sz w:val="22"/>
            <w:szCs w:val="22"/>
            <w:lang w:val="nl-NL"/>
          </w:rPr>
          <w:delText>als basis voor de professionele behandeling.</w:delText>
        </w:r>
      </w:del>
      <w:r w:rsidRPr="00C97076">
        <w:rPr>
          <w:rFonts w:eastAsia="Times New Roman"/>
          <w:color w:val="000000"/>
          <w:sz w:val="22"/>
          <w:szCs w:val="22"/>
          <w:lang w:val="nl-NL"/>
        </w:rPr>
        <w:t xml:space="preserve">  </w:t>
      </w:r>
      <w:bookmarkEnd w:id="20"/>
      <w:bookmarkEnd w:id="21"/>
    </w:p>
    <w:p w14:paraId="4318CFCF" w14:textId="77777777" w:rsidR="005D11F9" w:rsidRPr="00C97076" w:rsidRDefault="005D11F9">
      <w:pPr>
        <w:rPr>
          <w:rFonts w:eastAsia="Times New Roman"/>
          <w:color w:val="000000"/>
          <w:sz w:val="22"/>
          <w:szCs w:val="22"/>
          <w:lang w:val="nl-NL"/>
        </w:rPr>
      </w:pPr>
    </w:p>
    <w:p w14:paraId="29E9053A" w14:textId="77777777" w:rsidR="005D11F9" w:rsidRPr="00C97076" w:rsidRDefault="008810F7">
      <w:pPr>
        <w:pStyle w:val="Kop2"/>
        <w:rPr>
          <w:lang w:val="nl-NL"/>
        </w:rPr>
      </w:pPr>
      <w:bookmarkStart w:id="30" w:name="PATIENT_POPULATION"/>
      <w:bookmarkStart w:id="31" w:name="BKM_A83E511A_7F3E_4D6E_8AB5_38C170C81ECE"/>
      <w:bookmarkStart w:id="32" w:name="_Toc30774230"/>
      <w:r w:rsidRPr="00C97076">
        <w:rPr>
          <w:lang w:val="nl-NL"/>
        </w:rPr>
        <w:t xml:space="preserve">Patient </w:t>
      </w:r>
      <w:proofErr w:type="spellStart"/>
      <w:r w:rsidRPr="00C97076">
        <w:rPr>
          <w:lang w:val="nl-NL"/>
        </w:rPr>
        <w:t>Population</w:t>
      </w:r>
      <w:bookmarkEnd w:id="32"/>
      <w:proofErr w:type="spellEnd"/>
    </w:p>
    <w:p w14:paraId="6B7A516B" w14:textId="7EB313BF"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Een conclusie professioneel onderzoek kan bij elke patiënt van jong tot oud worden vastgesteld en in vele contexten </w:t>
      </w:r>
      <w:ins w:id="33" w:author="Arthur Van Gool" w:date="2019-11-03T21:08:00Z">
        <w:r w:rsidR="00295BAF">
          <w:rPr>
            <w:rFonts w:eastAsia="Times New Roman"/>
            <w:color w:val="000000"/>
            <w:sz w:val="22"/>
            <w:szCs w:val="22"/>
            <w:lang w:val="nl-NL"/>
          </w:rPr>
          <w:t>binnen</w:t>
        </w:r>
        <w:r w:rsidR="00295BAF" w:rsidRPr="00C97076">
          <w:rPr>
            <w:rFonts w:eastAsia="Times New Roman"/>
            <w:color w:val="000000"/>
            <w:sz w:val="22"/>
            <w:szCs w:val="22"/>
            <w:lang w:val="nl-NL"/>
          </w:rPr>
          <w:t xml:space="preserve"> </w:t>
        </w:r>
      </w:ins>
      <w:r w:rsidRPr="00C97076">
        <w:rPr>
          <w:rFonts w:eastAsia="Times New Roman"/>
          <w:color w:val="000000"/>
          <w:sz w:val="22"/>
          <w:szCs w:val="22"/>
          <w:lang w:val="nl-NL"/>
        </w:rPr>
        <w:t xml:space="preserve">de ggz.  </w:t>
      </w:r>
      <w:bookmarkEnd w:id="30"/>
      <w:bookmarkEnd w:id="31"/>
    </w:p>
    <w:p w14:paraId="4E925D6C" w14:textId="77777777" w:rsidR="005D11F9" w:rsidRPr="00C97076" w:rsidRDefault="005D11F9">
      <w:pPr>
        <w:rPr>
          <w:rFonts w:eastAsia="Times New Roman"/>
          <w:color w:val="000000"/>
          <w:sz w:val="22"/>
          <w:szCs w:val="22"/>
          <w:lang w:val="nl-NL"/>
        </w:rPr>
      </w:pPr>
    </w:p>
    <w:p w14:paraId="6016D345" w14:textId="77777777" w:rsidR="005D11F9" w:rsidRPr="00C97076" w:rsidRDefault="008810F7">
      <w:pPr>
        <w:pStyle w:val="Kop2"/>
        <w:rPr>
          <w:lang w:val="nl-NL"/>
        </w:rPr>
      </w:pPr>
      <w:bookmarkStart w:id="34" w:name="EVIDENCE_BASE"/>
      <w:bookmarkStart w:id="35" w:name="BKM_870ADF44_A1FD_49B1_AF56_9B888FB5C24A"/>
      <w:bookmarkStart w:id="36" w:name="_Toc30774231"/>
      <w:proofErr w:type="spellStart"/>
      <w:r w:rsidRPr="00C97076">
        <w:rPr>
          <w:lang w:val="nl-NL"/>
        </w:rPr>
        <w:t>Evidence</w:t>
      </w:r>
      <w:proofErr w:type="spellEnd"/>
      <w:r w:rsidRPr="00C97076">
        <w:rPr>
          <w:lang w:val="nl-NL"/>
        </w:rPr>
        <w:t xml:space="preserve"> Base</w:t>
      </w:r>
      <w:bookmarkEnd w:id="36"/>
    </w:p>
    <w:p w14:paraId="66B3F281"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conclusie professioneel onderzoek wordt weergegeven in een verslag. Deze zib kan worden gezien als ondersteuning van deze verslaglegging. </w:t>
      </w:r>
    </w:p>
    <w:p w14:paraId="206B230B" w14:textId="77777777" w:rsidR="005D11F9" w:rsidRPr="00C97076" w:rsidRDefault="005D11F9" w:rsidP="00C97076">
      <w:pPr>
        <w:jc w:val="both"/>
        <w:rPr>
          <w:rFonts w:eastAsia="Times New Roman"/>
          <w:color w:val="000000"/>
          <w:sz w:val="22"/>
          <w:szCs w:val="22"/>
          <w:lang w:val="nl-NL"/>
        </w:rPr>
      </w:pPr>
    </w:p>
    <w:p w14:paraId="492C3137" w14:textId="21EECAAF"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in het verslag uiteengezette </w:t>
      </w:r>
      <w:ins w:id="37" w:author="Arthur Van Gool" w:date="2019-11-03T21:09:00Z">
        <w:r w:rsidR="00295BAF">
          <w:rPr>
            <w:rFonts w:eastAsia="Times New Roman"/>
            <w:color w:val="000000"/>
            <w:sz w:val="22"/>
            <w:szCs w:val="22"/>
            <w:lang w:val="nl-NL"/>
          </w:rPr>
          <w:t>conclusies</w:t>
        </w:r>
        <w:r w:rsidR="00295BAF" w:rsidRPr="00C97076">
          <w:rPr>
            <w:rFonts w:eastAsia="Times New Roman"/>
            <w:color w:val="000000"/>
            <w:sz w:val="22"/>
            <w:szCs w:val="22"/>
            <w:lang w:val="nl-NL"/>
          </w:rPr>
          <w:t xml:space="preserve"> </w:t>
        </w:r>
      </w:ins>
      <w:r w:rsidRPr="00C97076">
        <w:rPr>
          <w:rFonts w:eastAsia="Times New Roman"/>
          <w:color w:val="000000"/>
          <w:sz w:val="22"/>
          <w:szCs w:val="22"/>
          <w:lang w:val="nl-NL"/>
        </w:rPr>
        <w:t xml:space="preserve">vinden aantoonbaar voldoende steun in de feiten, de omstandigheden en de bevindingen bij het onderzoek, die veelal in andere zibs </w:t>
      </w:r>
      <w:ins w:id="38" w:author="William Goossen" w:date="2020-01-24T14:35:00Z">
        <w:r w:rsidR="001F7C44">
          <w:rPr>
            <w:rFonts w:eastAsia="Times New Roman"/>
            <w:color w:val="000000"/>
            <w:sz w:val="22"/>
            <w:szCs w:val="22"/>
            <w:lang w:val="nl-NL"/>
          </w:rPr>
          <w:t>zijn</w:t>
        </w:r>
        <w:r w:rsidR="001F7C44" w:rsidRPr="00C97076">
          <w:rPr>
            <w:rFonts w:eastAsia="Times New Roman"/>
            <w:color w:val="000000"/>
            <w:sz w:val="22"/>
            <w:szCs w:val="22"/>
            <w:lang w:val="nl-NL"/>
          </w:rPr>
          <w:t xml:space="preserve"> </w:t>
        </w:r>
      </w:ins>
      <w:r w:rsidRPr="00C97076">
        <w:rPr>
          <w:rFonts w:eastAsia="Times New Roman"/>
          <w:color w:val="000000"/>
          <w:sz w:val="22"/>
          <w:szCs w:val="22"/>
          <w:lang w:val="nl-NL"/>
        </w:rPr>
        <w:t>opgenomen. Dit betekent dat alle onderdelen van het professioneel onderzoek in het verslag aan</w:t>
      </w:r>
      <w:r w:rsidR="00C97076">
        <w:rPr>
          <w:rFonts w:eastAsia="Times New Roman"/>
          <w:color w:val="000000"/>
          <w:sz w:val="22"/>
          <w:szCs w:val="22"/>
          <w:lang w:val="nl-NL"/>
        </w:rPr>
        <w:t xml:space="preserve"> </w:t>
      </w:r>
      <w:r w:rsidRPr="00C97076">
        <w:rPr>
          <w:rFonts w:eastAsia="Times New Roman"/>
          <w:color w:val="000000"/>
          <w:sz w:val="22"/>
          <w:szCs w:val="22"/>
          <w:lang w:val="nl-NL"/>
        </w:rPr>
        <w:t xml:space="preserve">de orde moeten komen. </w:t>
      </w:r>
    </w:p>
    <w:p w14:paraId="3F68EB1D" w14:textId="77777777" w:rsidR="005D11F9" w:rsidRPr="00C97076" w:rsidRDefault="005D11F9" w:rsidP="00C97076">
      <w:pPr>
        <w:jc w:val="both"/>
        <w:rPr>
          <w:rFonts w:eastAsia="Times New Roman"/>
          <w:color w:val="000000"/>
          <w:sz w:val="22"/>
          <w:szCs w:val="22"/>
          <w:lang w:val="nl-NL"/>
        </w:rPr>
      </w:pPr>
    </w:p>
    <w:p w14:paraId="37109319"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psychiatrische diagnose of andere probleemformulering in engere zin wordt in de zib probleem opgenomen, daarom is deze gelinkt in het informatiemodel.   </w:t>
      </w:r>
      <w:bookmarkEnd w:id="34"/>
      <w:bookmarkEnd w:id="35"/>
    </w:p>
    <w:p w14:paraId="11E7FE93" w14:textId="77777777" w:rsidR="005D11F9" w:rsidRPr="00C97076" w:rsidRDefault="005D11F9">
      <w:pPr>
        <w:rPr>
          <w:rFonts w:eastAsia="Times New Roman"/>
          <w:color w:val="000000"/>
          <w:sz w:val="22"/>
          <w:szCs w:val="22"/>
          <w:lang w:val="nl-NL"/>
        </w:rPr>
      </w:pPr>
    </w:p>
    <w:p w14:paraId="0C1E14BD" w14:textId="77777777" w:rsidR="00C97076" w:rsidRPr="001F7C44" w:rsidRDefault="00C97076">
      <w:pPr>
        <w:rPr>
          <w:b/>
          <w:color w:val="004080"/>
          <w:sz w:val="28"/>
          <w:szCs w:val="28"/>
          <w:lang w:val="nl-NL"/>
        </w:rPr>
      </w:pPr>
      <w:r w:rsidRPr="001F7C44">
        <w:rPr>
          <w:lang w:val="nl-NL"/>
        </w:rPr>
        <w:br w:type="page"/>
      </w:r>
    </w:p>
    <w:p w14:paraId="790E4723" w14:textId="77777777" w:rsidR="005D11F9" w:rsidRPr="00C97076" w:rsidRDefault="008810F7">
      <w:pPr>
        <w:pStyle w:val="Kop2"/>
      </w:pPr>
      <w:bookmarkStart w:id="39" w:name="_Toc30774232"/>
      <w:r w:rsidRPr="00C97076">
        <w:lastRenderedPageBreak/>
        <w:t>Information Model</w:t>
      </w:r>
      <w:bookmarkEnd w:id="39"/>
    </w:p>
    <w:p w14:paraId="33CBF790" w14:textId="2C49E413" w:rsidR="005D11F9" w:rsidRDefault="00697D19" w:rsidP="00697D19">
      <w:pPr>
        <w:ind w:hanging="567"/>
        <w:rPr>
          <w:ins w:id="40" w:author="William Goossen" w:date="2020-01-24T16:02:00Z"/>
          <w:rFonts w:eastAsia="Times New Roman"/>
          <w:color w:val="000000"/>
          <w:sz w:val="22"/>
          <w:szCs w:val="22"/>
        </w:rPr>
      </w:pPr>
      <w:ins w:id="41" w:author="William Goossen" w:date="2020-01-24T16:02:00Z">
        <w:r w:rsidRPr="00697D19">
          <w:drawing>
            <wp:inline distT="0" distB="0" distL="0" distR="0" wp14:anchorId="0A01CE49" wp14:editId="6E97F0A0">
              <wp:extent cx="6477000" cy="608312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5265" cy="6090891"/>
                      </a:xfrm>
                      <a:prstGeom prst="rect">
                        <a:avLst/>
                      </a:prstGeom>
                      <a:noFill/>
                      <a:ln>
                        <a:noFill/>
                      </a:ln>
                    </pic:spPr>
                  </pic:pic>
                </a:graphicData>
              </a:graphic>
            </wp:inline>
          </w:drawing>
        </w:r>
      </w:ins>
    </w:p>
    <w:p w14:paraId="3BA05780" w14:textId="77777777" w:rsidR="00697D19" w:rsidRPr="00C97076" w:rsidRDefault="00697D19">
      <w:pPr>
        <w:rPr>
          <w:rFonts w:eastAsia="Times New Roman"/>
          <w:color w:val="000000"/>
          <w:sz w:val="22"/>
          <w:szCs w:val="22"/>
        </w:rPr>
      </w:pPr>
    </w:p>
    <w:p w14:paraId="32E50DE1" w14:textId="346F5D76" w:rsidR="005D11F9" w:rsidRPr="00C97076" w:rsidRDefault="005D11F9" w:rsidP="00C97076">
      <w:pPr>
        <w:ind w:hanging="284"/>
        <w:jc w:val="center"/>
        <w:rPr>
          <w:rFonts w:eastAsia="Times New Roman"/>
          <w:color w:val="000000"/>
          <w:sz w:val="22"/>
          <w:szCs w:val="22"/>
        </w:rPr>
      </w:pPr>
    </w:p>
    <w:p w14:paraId="18523DEB" w14:textId="77777777"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54A75E39"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61E174C"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B70778D" w14:textId="77777777"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1F7C44" w14:paraId="1E3CE582" w14:textId="77777777" w:rsidTr="00300B33">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D6903E" w14:textId="77777777"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Conclusie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Professioneel</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w:t>
            </w:r>
            <w:proofErr w:type="spellEnd"/>
          </w:p>
          <w:p w14:paraId="496864B4"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SnomedCT: 722091001 | Conclusion interpretation document (record artifact) |</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EC207C" w14:textId="61017692" w:rsidR="004B0AE3"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Rootconcept van de bouwsteen </w:t>
            </w:r>
            <w:del w:id="42" w:author="William Goossen" w:date="2020-01-24T14:43:00Z">
              <w:r w:rsidRPr="00C97076" w:rsidDel="00906F1E">
                <w:rPr>
                  <w:rFonts w:eastAsia="Times New Roman"/>
                  <w:color w:val="000000"/>
                  <w:sz w:val="22"/>
                  <w:szCs w:val="22"/>
                  <w:lang w:val="nl-NL"/>
                </w:rPr>
                <w:delText>[naam].</w:delText>
              </w:r>
            </w:del>
            <w:ins w:id="43" w:author="William Goossen" w:date="2020-01-24T14:43:00Z">
              <w:r w:rsidR="00906F1E">
                <w:rPr>
                  <w:rFonts w:eastAsia="Times New Roman"/>
                  <w:color w:val="000000"/>
                  <w:sz w:val="22"/>
                  <w:szCs w:val="22"/>
                  <w:lang w:val="nl-NL"/>
                </w:rPr>
                <w:t>Conclusie Professioneel Onderzoek.</w:t>
              </w:r>
            </w:ins>
            <w:r w:rsidRPr="00C97076">
              <w:rPr>
                <w:rFonts w:eastAsia="Times New Roman"/>
                <w:color w:val="000000"/>
                <w:sz w:val="22"/>
                <w:szCs w:val="22"/>
                <w:lang w:val="nl-NL"/>
              </w:rPr>
              <w:t xml:space="preserve"> Dit rootconcept bevat alle gegevenselementen van de bouwsteen </w:t>
            </w:r>
            <w:ins w:id="44" w:author="William Goossen" w:date="2020-01-24T14:43:00Z">
              <w:r w:rsidR="00906F1E">
                <w:rPr>
                  <w:rFonts w:eastAsia="Times New Roman"/>
                  <w:color w:val="000000"/>
                  <w:sz w:val="22"/>
                  <w:szCs w:val="22"/>
                  <w:lang w:val="nl-NL"/>
                </w:rPr>
                <w:t>Conclusie Professioneel Onderzoek.</w:t>
              </w:r>
            </w:ins>
          </w:p>
          <w:p w14:paraId="31A71FBF" w14:textId="77777777" w:rsidR="004B0AE3" w:rsidRPr="001F7C44" w:rsidRDefault="004B0AE3" w:rsidP="00300B33">
            <w:pPr>
              <w:rPr>
                <w:rFonts w:eastAsia="Times New Roman"/>
                <w:color w:val="000000"/>
                <w:sz w:val="22"/>
                <w:szCs w:val="22"/>
                <w:lang w:val="nl-NL"/>
              </w:rPr>
            </w:pPr>
          </w:p>
          <w:p w14:paraId="7379AF09" w14:textId="77777777" w:rsidR="004B0AE3" w:rsidRPr="001F7C44" w:rsidRDefault="004B0AE3" w:rsidP="00300B33">
            <w:pPr>
              <w:rPr>
                <w:rFonts w:eastAsia="Times New Roman"/>
                <w:color w:val="000000"/>
                <w:sz w:val="22"/>
                <w:szCs w:val="22"/>
                <w:lang w:val="nl-NL"/>
              </w:rPr>
            </w:pPr>
          </w:p>
        </w:tc>
      </w:tr>
    </w:tbl>
    <w:p w14:paraId="213D5BCF" w14:textId="77777777" w:rsidR="004B0AE3" w:rsidRPr="001F7C44"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15006F93"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F7D4CA"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3AB12E3" w14:textId="77777777"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631EC" w14:paraId="08FF66EC"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CC51D76" w14:textId="77777777" w:rsidR="004B0AE3" w:rsidRPr="00C97076" w:rsidRDefault="004B0AE3" w:rsidP="00300B33">
            <w:pPr>
              <w:rPr>
                <w:rFonts w:eastAsia="Times New Roman"/>
                <w:color w:val="000000"/>
                <w:sz w:val="22"/>
                <w:szCs w:val="22"/>
              </w:rPr>
            </w:pPr>
            <w:r w:rsidRPr="00C97076">
              <w:rPr>
                <w:rFonts w:eastAsia="Times New Roman"/>
                <w:color w:val="000000"/>
                <w:sz w:val="22"/>
                <w:szCs w:val="22"/>
              </w:rPr>
              <w:t xml:space="preserve">Datum &amp; </w:t>
            </w:r>
            <w:proofErr w:type="spellStart"/>
            <w:r w:rsidRPr="00C97076">
              <w:rPr>
                <w:rFonts w:eastAsia="Times New Roman"/>
                <w:color w:val="000000"/>
                <w:sz w:val="22"/>
                <w:szCs w:val="22"/>
              </w:rPr>
              <w:t>Tijd</w:t>
            </w:r>
            <w:proofErr w:type="spellEnd"/>
          </w:p>
          <w:p w14:paraId="41082783"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lastRenderedPageBreak/>
              <w:t>SnomedCT:118575009 | Date AND time of day (property) (qualifier value)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E098CA"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lastRenderedPageBreak/>
              <w:t xml:space="preserve">De datum en tijd waarop de conclusie wordt vastgesteld. </w:t>
            </w:r>
          </w:p>
          <w:p w14:paraId="7352732B" w14:textId="77777777" w:rsidR="004B0AE3" w:rsidRPr="00C97076" w:rsidRDefault="004B0AE3" w:rsidP="00300B33">
            <w:pPr>
              <w:rPr>
                <w:rFonts w:eastAsia="Times New Roman"/>
                <w:color w:val="000000"/>
                <w:sz w:val="22"/>
                <w:szCs w:val="22"/>
                <w:lang w:val="nl-NL"/>
              </w:rPr>
            </w:pPr>
          </w:p>
          <w:p w14:paraId="3D192724" w14:textId="77777777" w:rsidR="004B0AE3" w:rsidRPr="00C97076" w:rsidRDefault="004B0AE3" w:rsidP="00300B33">
            <w:pPr>
              <w:rPr>
                <w:rFonts w:eastAsia="Times New Roman"/>
                <w:color w:val="000000"/>
                <w:sz w:val="22"/>
                <w:szCs w:val="22"/>
                <w:lang w:val="nl-NL"/>
              </w:rPr>
            </w:pPr>
          </w:p>
        </w:tc>
      </w:tr>
      <w:tr w:rsidR="004B0AE3" w:rsidRPr="00C631EC" w14:paraId="5AAE5D14"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1C3337"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E5A9C2" w14:textId="77777777" w:rsidR="004B0AE3" w:rsidRPr="00C97076" w:rsidRDefault="004B0AE3" w:rsidP="00300B33">
            <w:pPr>
              <w:rPr>
                <w:rFonts w:eastAsia="Times New Roman"/>
                <w:color w:val="000000"/>
                <w:sz w:val="22"/>
                <w:szCs w:val="22"/>
                <w:lang w:val="nl-NL"/>
              </w:rPr>
            </w:pPr>
          </w:p>
        </w:tc>
      </w:tr>
      <w:tr w:rsidR="004B0AE3" w:rsidRPr="00C631EC" w14:paraId="22AC4A2B"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E35ADCA" w14:textId="77777777"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59234F" w14:textId="77777777" w:rsidR="004B0AE3" w:rsidRPr="00C97076" w:rsidRDefault="004B0AE3" w:rsidP="00300B33">
            <w:pPr>
              <w:rPr>
                <w:rFonts w:eastAsia="Times New Roman"/>
                <w:color w:val="000000"/>
                <w:sz w:val="22"/>
                <w:szCs w:val="22"/>
                <w:lang w:val="nl-NL"/>
              </w:rPr>
            </w:pPr>
          </w:p>
        </w:tc>
      </w:tr>
    </w:tbl>
    <w:p w14:paraId="46A61D80" w14:textId="77777777" w:rsidR="004B0AE3" w:rsidRDefault="004B0AE3" w:rsidP="004B0AE3">
      <w:pPr>
        <w:rPr>
          <w:rFonts w:eastAsia="Times New Roman"/>
          <w:color w:val="000000"/>
          <w:sz w:val="22"/>
          <w:szCs w:val="22"/>
          <w:lang w:val="nl-NL"/>
        </w:rPr>
      </w:pPr>
    </w:p>
    <w:p w14:paraId="6DC69515" w14:textId="77777777" w:rsidR="004B0AE3" w:rsidRDefault="004B0AE3" w:rsidP="004B0AE3">
      <w:pPr>
        <w:rPr>
          <w:lang w:val="nl-NL"/>
        </w:rPr>
      </w:pPr>
      <w:r>
        <w:rPr>
          <w:lang w:val="nl-NL"/>
        </w:rPr>
        <w:br w:type="page"/>
      </w:r>
    </w:p>
    <w:p w14:paraId="765241CF" w14:textId="77777777"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6DB7E80B"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CB393B7"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036B484" w14:textId="77777777"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631EC" w14:paraId="556D42FD"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4DE1C3" w14:textId="77777777"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Conclusie</w:t>
            </w:r>
            <w:proofErr w:type="spellEnd"/>
          </w:p>
          <w:p w14:paraId="1DDAC1BF"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SNOMED CT: 386053000 | Evaluation procedure (procedure)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76FEF" w14:textId="49806C07" w:rsidR="004B0AE3" w:rsidRPr="000D3400" w:rsidRDefault="000D3400" w:rsidP="00300B33">
            <w:pPr>
              <w:rPr>
                <w:rFonts w:eastAsia="Times New Roman"/>
                <w:color w:val="000000"/>
                <w:sz w:val="22"/>
                <w:szCs w:val="22"/>
                <w:lang w:val="nl-NL"/>
              </w:rPr>
            </w:pPr>
            <w:ins w:id="45" w:author="William Goossen" w:date="2020-01-24T15:40:00Z">
              <w:r w:rsidRPr="000D3400">
                <w:rPr>
                  <w:lang w:val="nl-NL"/>
                </w:rPr>
                <w:t>Dit gegevens element bevat een tekstuele weergave van de conclusie</w:t>
              </w:r>
              <w:r>
                <w:rPr>
                  <w:rFonts w:eastAsia="Times New Roman"/>
                  <w:color w:val="000000"/>
                  <w:lang w:val="nl-NL"/>
                </w:rPr>
                <w:t xml:space="preserve"> eventueel voorzien van </w:t>
              </w:r>
              <w:r w:rsidRPr="000D3400">
                <w:rPr>
                  <w:lang w:val="nl-NL"/>
                </w:rPr>
                <w:t>de overwegingen, hypotheses en grondslagen op basis waarvan een professional tot een conclusie komt. </w:t>
              </w:r>
            </w:ins>
          </w:p>
          <w:p w14:paraId="0B9E22D5" w14:textId="77777777" w:rsidR="004B0AE3" w:rsidRPr="00C97076" w:rsidRDefault="004B0AE3" w:rsidP="00300B33">
            <w:pPr>
              <w:rPr>
                <w:rFonts w:eastAsia="Times New Roman"/>
                <w:color w:val="000000"/>
                <w:sz w:val="22"/>
                <w:szCs w:val="22"/>
                <w:lang w:val="nl-NL"/>
              </w:rPr>
            </w:pPr>
          </w:p>
          <w:p w14:paraId="4CAAF45C" w14:textId="77777777" w:rsidR="004B0AE3" w:rsidRPr="00C97076" w:rsidRDefault="004B0AE3" w:rsidP="00300B33">
            <w:pPr>
              <w:rPr>
                <w:rFonts w:eastAsia="Times New Roman"/>
                <w:color w:val="000000"/>
                <w:sz w:val="22"/>
                <w:szCs w:val="22"/>
                <w:lang w:val="nl-NL"/>
              </w:rPr>
            </w:pPr>
          </w:p>
        </w:tc>
      </w:tr>
      <w:tr w:rsidR="004B0AE3" w:rsidRPr="00C631EC" w14:paraId="05371C5B"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BAFCE62"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8D63B7" w14:textId="77777777" w:rsidR="004B0AE3" w:rsidRPr="00C97076" w:rsidRDefault="004B0AE3" w:rsidP="00300B33">
            <w:pPr>
              <w:rPr>
                <w:rFonts w:eastAsia="Times New Roman"/>
                <w:color w:val="000000"/>
                <w:sz w:val="22"/>
                <w:szCs w:val="22"/>
                <w:lang w:val="nl-NL"/>
              </w:rPr>
            </w:pPr>
          </w:p>
        </w:tc>
      </w:tr>
      <w:tr w:rsidR="004B0AE3" w:rsidRPr="00C631EC" w14:paraId="5307C14E"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477D5E" w14:textId="77777777"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A1535D" w14:textId="77777777" w:rsidR="004B0AE3" w:rsidRPr="00C97076" w:rsidRDefault="004B0AE3" w:rsidP="00300B33">
            <w:pPr>
              <w:rPr>
                <w:rFonts w:eastAsia="Times New Roman"/>
                <w:color w:val="000000"/>
                <w:sz w:val="22"/>
                <w:szCs w:val="22"/>
                <w:lang w:val="nl-NL"/>
              </w:rPr>
            </w:pPr>
          </w:p>
        </w:tc>
      </w:tr>
    </w:tbl>
    <w:p w14:paraId="6B8FBD77" w14:textId="77777777" w:rsidR="004B0AE3" w:rsidRPr="00C97076"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5D05D07D"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4646496"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A7386C4" w14:textId="77777777"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631EC" w14:paraId="227099D5"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1C2998" w14:textId="77777777" w:rsidR="004B0AE3" w:rsidRPr="00C97076" w:rsidRDefault="004B0AE3" w:rsidP="00300B33">
            <w:pPr>
              <w:rPr>
                <w:rFonts w:eastAsia="Times New Roman"/>
                <w:color w:val="000000"/>
                <w:sz w:val="22"/>
                <w:szCs w:val="22"/>
              </w:rPr>
            </w:pPr>
            <w:proofErr w:type="spellStart"/>
            <w:r w:rsidRPr="00C97076">
              <w:rPr>
                <w:rFonts w:eastAsia="Times New Roman"/>
                <w:color w:val="000000"/>
                <w:sz w:val="22"/>
                <w:szCs w:val="22"/>
              </w:rPr>
              <w:t>Interpretatie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uitgevoerde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onderzoeken</w:t>
            </w:r>
            <w:proofErr w:type="spellEnd"/>
          </w:p>
          <w:p w14:paraId="2A74926C"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GGZNL:00045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2209C8" w14:textId="49F9787E" w:rsidR="004B0AE3" w:rsidRPr="00906F1E"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Dit gegevens element bevat een tekstuele weergave van de interpretatie van afzonderlijke onderzoeken of van een cluster van onderzoeken dat min of meer </w:t>
            </w:r>
            <w:r>
              <w:rPr>
                <w:rFonts w:eastAsia="Times New Roman"/>
                <w:color w:val="000000"/>
                <w:sz w:val="22"/>
                <w:szCs w:val="22"/>
                <w:lang w:val="nl-NL"/>
              </w:rPr>
              <w:t>te</w:t>
            </w:r>
            <w:r w:rsidRPr="00C97076">
              <w:rPr>
                <w:rFonts w:eastAsia="Times New Roman"/>
                <w:color w:val="000000"/>
                <w:sz w:val="22"/>
                <w:szCs w:val="22"/>
                <w:lang w:val="nl-NL"/>
              </w:rPr>
              <w:t xml:space="preserve">gelijkertijd is uitgevoerd. </w:t>
            </w:r>
            <w:ins w:id="46" w:author="William Goossen" w:date="2020-01-24T14:46:00Z">
              <w:r w:rsidR="00906F1E" w:rsidRPr="00906F1E">
                <w:rPr>
                  <w:lang w:val="nl-NL"/>
                </w:rPr>
                <w:t>Uitgangspunt is per onderzoek een interpretatie, maar dat is meer logisch bedoeld dan dwingend.</w:t>
              </w:r>
            </w:ins>
          </w:p>
          <w:p w14:paraId="15DE219D" w14:textId="77777777" w:rsidR="004B0AE3" w:rsidRPr="00C97076" w:rsidRDefault="004B0AE3" w:rsidP="00300B33">
            <w:pPr>
              <w:rPr>
                <w:rFonts w:eastAsia="Times New Roman"/>
                <w:color w:val="000000"/>
                <w:sz w:val="22"/>
                <w:szCs w:val="22"/>
                <w:lang w:val="nl-NL"/>
              </w:rPr>
            </w:pPr>
          </w:p>
          <w:p w14:paraId="05BC435A" w14:textId="77777777" w:rsidR="004B0AE3" w:rsidRPr="00C97076" w:rsidRDefault="004B0AE3" w:rsidP="00300B33">
            <w:pPr>
              <w:rPr>
                <w:rFonts w:eastAsia="Times New Roman"/>
                <w:color w:val="000000"/>
                <w:sz w:val="22"/>
                <w:szCs w:val="22"/>
                <w:lang w:val="nl-NL"/>
              </w:rPr>
            </w:pPr>
          </w:p>
        </w:tc>
      </w:tr>
      <w:tr w:rsidR="004B0AE3" w:rsidRPr="00C631EC" w14:paraId="1A7841F3"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4CA3474"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B2932" w14:textId="77777777" w:rsidR="004B0AE3" w:rsidRPr="00C97076" w:rsidRDefault="004B0AE3" w:rsidP="00300B33">
            <w:pPr>
              <w:rPr>
                <w:rFonts w:eastAsia="Times New Roman"/>
                <w:color w:val="000000"/>
                <w:sz w:val="22"/>
                <w:szCs w:val="22"/>
                <w:lang w:val="nl-NL"/>
              </w:rPr>
            </w:pPr>
          </w:p>
        </w:tc>
      </w:tr>
      <w:tr w:rsidR="004B0AE3" w:rsidRPr="00C631EC" w14:paraId="65F54BE4"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286D894" w14:textId="77777777" w:rsidR="004B0AE3" w:rsidRPr="00C97076"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F5C50" w14:textId="77777777" w:rsidR="004B0AE3" w:rsidRPr="00C97076" w:rsidRDefault="004B0AE3" w:rsidP="00300B33">
            <w:pPr>
              <w:rPr>
                <w:rFonts w:eastAsia="Times New Roman"/>
                <w:color w:val="000000"/>
                <w:sz w:val="22"/>
                <w:szCs w:val="22"/>
                <w:lang w:val="nl-NL"/>
              </w:rPr>
            </w:pPr>
          </w:p>
        </w:tc>
      </w:tr>
    </w:tbl>
    <w:p w14:paraId="0E6D5A13" w14:textId="2073A410" w:rsidR="004B0AE3" w:rsidRDefault="004B0AE3" w:rsidP="004B0AE3">
      <w:pPr>
        <w:rPr>
          <w:ins w:id="47" w:author="William Goossen" w:date="2020-01-24T15:41:00Z"/>
          <w:rFonts w:eastAsia="Times New Roman"/>
          <w:color w:val="000000"/>
          <w:sz w:val="22"/>
          <w:szCs w:val="22"/>
          <w:lang w:val="nl-NL"/>
        </w:rPr>
      </w:pPr>
    </w:p>
    <w:p w14:paraId="0F69CD5C" w14:textId="68F80A33" w:rsidR="000D3400" w:rsidRDefault="000D3400" w:rsidP="004B0AE3">
      <w:pPr>
        <w:rPr>
          <w:ins w:id="48" w:author="William Goossen" w:date="2020-01-24T15:41:00Z"/>
          <w:rFonts w:eastAsia="Times New Roman"/>
          <w:color w:val="000000"/>
          <w:sz w:val="22"/>
          <w:szCs w:val="22"/>
          <w:lang w:val="nl-NL"/>
        </w:rPr>
      </w:pPr>
    </w:p>
    <w:p w14:paraId="0EAC472F" w14:textId="77777777" w:rsidR="000D3400" w:rsidRPr="00C97076" w:rsidRDefault="000D3400"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Change w:id="49">
          <w:tblGrid>
            <w:gridCol w:w="3005"/>
            <w:gridCol w:w="5995"/>
          </w:tblGrid>
        </w:tblGridChange>
      </w:tblGrid>
      <w:tr w:rsidR="004B0AE3" w:rsidRPr="00C97076" w:rsidDel="000D3400" w14:paraId="1F3FD292" w14:textId="71B1F80A" w:rsidTr="00300B33">
        <w:trPr>
          <w:del w:id="50" w:author="William Goossen" w:date="2020-01-24T15:41:00Z"/>
        </w:trPr>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4254221" w14:textId="2116040C" w:rsidR="004B0AE3" w:rsidRPr="00C97076" w:rsidDel="000D3400" w:rsidRDefault="004B0AE3" w:rsidP="00300B33">
            <w:pPr>
              <w:jc w:val="center"/>
              <w:rPr>
                <w:del w:id="51" w:author="William Goossen" w:date="2020-01-24T15:41:00Z"/>
                <w:b/>
                <w:color w:val="000000"/>
                <w:sz w:val="22"/>
                <w:szCs w:val="22"/>
              </w:rPr>
            </w:pPr>
            <w:del w:id="52" w:author="William Goossen" w:date="2020-01-24T15:41:00Z">
              <w:r w:rsidRPr="00C97076" w:rsidDel="000D3400">
                <w:rPr>
                  <w:b/>
                  <w:color w:val="000000"/>
                  <w:sz w:val="22"/>
                  <w:szCs w:val="22"/>
                </w:rPr>
                <w:delText>Concept</w:delText>
              </w:r>
            </w:del>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4669A71" w14:textId="4F28F7A9" w:rsidR="004B0AE3" w:rsidRPr="00C97076" w:rsidDel="000D3400" w:rsidRDefault="004B0AE3" w:rsidP="00300B33">
            <w:pPr>
              <w:jc w:val="center"/>
              <w:rPr>
                <w:del w:id="53" w:author="William Goossen" w:date="2020-01-24T15:41:00Z"/>
                <w:b/>
                <w:color w:val="000000"/>
                <w:sz w:val="22"/>
                <w:szCs w:val="22"/>
              </w:rPr>
            </w:pPr>
            <w:del w:id="54" w:author="William Goossen" w:date="2020-01-24T15:41:00Z">
              <w:r w:rsidRPr="00C97076" w:rsidDel="000D3400">
                <w:rPr>
                  <w:b/>
                  <w:color w:val="000000"/>
                  <w:sz w:val="22"/>
                  <w:szCs w:val="22"/>
                </w:rPr>
                <w:delText>Definitie</w:delText>
              </w:r>
            </w:del>
          </w:p>
        </w:tc>
      </w:tr>
      <w:tr w:rsidR="004B0AE3" w:rsidRPr="00C631EC" w:rsidDel="000D3400" w14:paraId="6888B04F" w14:textId="0F316A99" w:rsidTr="00300B33">
        <w:trPr>
          <w:cantSplit/>
          <w:trHeight w:val="344"/>
          <w:del w:id="55" w:author="William Goossen" w:date="2020-01-24T15:41:00Z"/>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E7DE5B5" w14:textId="47C576FD" w:rsidR="004B0AE3" w:rsidRPr="00C97076" w:rsidDel="000D3400" w:rsidRDefault="004B0AE3" w:rsidP="00300B33">
            <w:pPr>
              <w:rPr>
                <w:del w:id="56" w:author="William Goossen" w:date="2020-01-24T15:41:00Z"/>
                <w:rFonts w:eastAsia="Times New Roman"/>
                <w:color w:val="000000"/>
                <w:sz w:val="22"/>
                <w:szCs w:val="22"/>
              </w:rPr>
            </w:pPr>
            <w:del w:id="57" w:author="William Goossen" w:date="2020-01-24T15:41:00Z">
              <w:r w:rsidRPr="00C97076" w:rsidDel="000D3400">
                <w:rPr>
                  <w:rFonts w:eastAsia="Times New Roman"/>
                  <w:color w:val="000000"/>
                  <w:sz w:val="22"/>
                  <w:szCs w:val="22"/>
                </w:rPr>
                <w:delText>Overwegingen</w:delText>
              </w:r>
            </w:del>
          </w:p>
          <w:p w14:paraId="6EE23335" w14:textId="7D729F6C" w:rsidR="004B0AE3" w:rsidRPr="00C97076" w:rsidDel="000D3400" w:rsidRDefault="004B0AE3" w:rsidP="00300B33">
            <w:pPr>
              <w:rPr>
                <w:del w:id="58" w:author="William Goossen" w:date="2020-01-24T15:41:00Z"/>
                <w:rFonts w:eastAsia="Times New Roman"/>
                <w:color w:val="000000"/>
                <w:sz w:val="22"/>
                <w:szCs w:val="22"/>
              </w:rPr>
            </w:pPr>
          </w:p>
          <w:p w14:paraId="76D36C2A" w14:textId="09F97A18" w:rsidR="004B0AE3" w:rsidRPr="00C97076" w:rsidDel="000D3400" w:rsidRDefault="004B0AE3" w:rsidP="00300B33">
            <w:pPr>
              <w:rPr>
                <w:del w:id="59" w:author="William Goossen" w:date="2020-01-24T15:41:00Z"/>
                <w:rFonts w:eastAsia="Times New Roman"/>
                <w:color w:val="000000"/>
                <w:sz w:val="22"/>
                <w:szCs w:val="22"/>
              </w:rPr>
            </w:pPr>
            <w:del w:id="60" w:author="William Goossen" w:date="2020-01-24T15:41:00Z">
              <w:r w:rsidRPr="00C97076" w:rsidDel="000D3400">
                <w:rPr>
                  <w:rFonts w:eastAsia="Times New Roman"/>
                  <w:i/>
                  <w:color w:val="000000"/>
                  <w:sz w:val="22"/>
                  <w:szCs w:val="22"/>
                </w:rPr>
                <w:delText>GGZNL:00046</w:delText>
              </w:r>
            </w:del>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E98776" w14:textId="62CAF1E6" w:rsidR="004B0AE3" w:rsidRPr="00C97076" w:rsidDel="000D3400" w:rsidRDefault="004B0AE3" w:rsidP="00300B33">
            <w:pPr>
              <w:rPr>
                <w:del w:id="61" w:author="William Goossen" w:date="2020-01-24T15:41:00Z"/>
                <w:rFonts w:eastAsia="Times New Roman"/>
                <w:color w:val="000000"/>
                <w:sz w:val="22"/>
                <w:szCs w:val="22"/>
                <w:lang w:val="nl-NL"/>
              </w:rPr>
            </w:pPr>
            <w:del w:id="62" w:author="William Goossen" w:date="2020-01-24T15:41:00Z">
              <w:r w:rsidRPr="00C97076" w:rsidDel="000D3400">
                <w:rPr>
                  <w:rFonts w:eastAsia="Times New Roman"/>
                  <w:color w:val="000000"/>
                  <w:sz w:val="22"/>
                  <w:szCs w:val="22"/>
                  <w:lang w:val="nl-NL"/>
                </w:rPr>
                <w:delText xml:space="preserve">Dit gegevens element bevat een tekstuele weergave van de overwegingen, hypotheses en grondslagen op basis waarvan een professional tot een conclusie komt. </w:delText>
              </w:r>
            </w:del>
          </w:p>
          <w:p w14:paraId="44FE8B9D" w14:textId="1EAEE9DC" w:rsidR="004B0AE3" w:rsidRPr="00C97076" w:rsidDel="000D3400" w:rsidRDefault="004B0AE3" w:rsidP="00300B33">
            <w:pPr>
              <w:rPr>
                <w:del w:id="63" w:author="William Goossen" w:date="2020-01-24T15:41:00Z"/>
                <w:rFonts w:eastAsia="Times New Roman"/>
                <w:color w:val="000000"/>
                <w:sz w:val="22"/>
                <w:szCs w:val="22"/>
                <w:lang w:val="nl-NL"/>
              </w:rPr>
            </w:pPr>
          </w:p>
          <w:p w14:paraId="743EE664" w14:textId="374E6694" w:rsidR="004B0AE3" w:rsidRPr="00C97076" w:rsidDel="000D3400" w:rsidRDefault="004B0AE3" w:rsidP="00300B33">
            <w:pPr>
              <w:rPr>
                <w:del w:id="64" w:author="William Goossen" w:date="2020-01-24T15:41:00Z"/>
                <w:rFonts w:eastAsia="Times New Roman"/>
                <w:color w:val="000000"/>
                <w:sz w:val="22"/>
                <w:szCs w:val="22"/>
                <w:lang w:val="nl-NL"/>
              </w:rPr>
            </w:pPr>
          </w:p>
          <w:p w14:paraId="2C197ACC" w14:textId="55C20472" w:rsidR="004B0AE3" w:rsidRPr="00C97076" w:rsidDel="000D3400" w:rsidRDefault="004B0AE3" w:rsidP="00300B33">
            <w:pPr>
              <w:rPr>
                <w:del w:id="65" w:author="William Goossen" w:date="2020-01-24T15:41:00Z"/>
                <w:rFonts w:eastAsia="Times New Roman"/>
                <w:color w:val="000000"/>
                <w:sz w:val="22"/>
                <w:szCs w:val="22"/>
                <w:lang w:val="nl-NL"/>
              </w:rPr>
            </w:pPr>
          </w:p>
        </w:tc>
      </w:tr>
      <w:tr w:rsidR="004B0AE3" w:rsidRPr="00C631EC" w14:paraId="5046C471"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EE0BC7C"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ABCF90" w14:textId="77777777" w:rsidR="004B0AE3" w:rsidRPr="00C97076" w:rsidRDefault="004B0AE3" w:rsidP="00300B33">
            <w:pPr>
              <w:rPr>
                <w:rFonts w:eastAsia="Times New Roman"/>
                <w:color w:val="000000"/>
                <w:sz w:val="22"/>
                <w:szCs w:val="22"/>
                <w:lang w:val="nl-NL"/>
              </w:rPr>
            </w:pPr>
          </w:p>
        </w:tc>
      </w:tr>
      <w:tr w:rsidR="004B0AE3" w:rsidRPr="00C631EC" w14:paraId="2A8E3CA6" w14:textId="77777777" w:rsidTr="000D3400">
        <w:tblPrEx>
          <w:tblW w:w="9000" w:type="dxa"/>
          <w:tblInd w:w="60" w:type="dxa"/>
          <w:tblLayout w:type="fixed"/>
          <w:tblCellMar>
            <w:left w:w="60" w:type="dxa"/>
            <w:right w:w="60" w:type="dxa"/>
          </w:tblCellMar>
          <w:tblPrExChange w:id="66" w:author="William Goossen" w:date="2020-01-24T15:41:00Z">
            <w:tblPrEx>
              <w:tblW w:w="9000" w:type="dxa"/>
              <w:tblInd w:w="60" w:type="dxa"/>
              <w:tblLayout w:type="fixed"/>
              <w:tblCellMar>
                <w:left w:w="60" w:type="dxa"/>
                <w:right w:w="60" w:type="dxa"/>
              </w:tblCellMar>
            </w:tblPrEx>
          </w:tblPrExChange>
        </w:tblPrEx>
        <w:trPr>
          <w:cantSplit/>
          <w:trHeight w:val="344"/>
          <w:trPrChange w:id="67" w:author="William Goossen" w:date="2020-01-24T15:41:00Z">
            <w:trPr>
              <w:cantSplit/>
              <w:trHeight w:val="344"/>
            </w:trPr>
          </w:trPrChange>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Change w:id="68" w:author="William Goossen" w:date="2020-01-24T15:41:00Z">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tcPrChange>
          </w:tcPr>
          <w:p w14:paraId="45EB0A14"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Change w:id="69" w:author="William Goossen" w:date="2020-01-24T15:41:00Z">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tcPrChange>
          </w:tcPr>
          <w:p w14:paraId="64EE71BD" w14:textId="77777777" w:rsidR="004B0AE3" w:rsidRPr="00C97076" w:rsidRDefault="004B0AE3" w:rsidP="00300B33">
            <w:pPr>
              <w:rPr>
                <w:rFonts w:eastAsia="Times New Roman"/>
                <w:color w:val="000000"/>
                <w:sz w:val="22"/>
                <w:szCs w:val="22"/>
                <w:lang w:val="nl-NL"/>
              </w:rPr>
            </w:pPr>
          </w:p>
        </w:tc>
      </w:tr>
    </w:tbl>
    <w:p w14:paraId="2DB96FBE" w14:textId="6D1B4605" w:rsidR="004B0AE3" w:rsidRDefault="004B0AE3" w:rsidP="004B0AE3">
      <w:pPr>
        <w:rPr>
          <w:ins w:id="70" w:author="William Goossen" w:date="2020-01-24T15:41:00Z"/>
          <w:rFonts w:eastAsia="Times New Roman"/>
          <w:color w:val="000000"/>
          <w:sz w:val="22"/>
          <w:szCs w:val="22"/>
          <w:lang w:val="nl-NL"/>
        </w:rPr>
      </w:pPr>
    </w:p>
    <w:p w14:paraId="4A5A1EA8" w14:textId="7E570225" w:rsidR="000D3400" w:rsidRDefault="000D3400" w:rsidP="004B0AE3">
      <w:pPr>
        <w:rPr>
          <w:ins w:id="71" w:author="William Goossen" w:date="2020-01-24T15:41:00Z"/>
          <w:rFonts w:eastAsia="Times New Roman"/>
          <w:color w:val="000000"/>
          <w:sz w:val="22"/>
          <w:szCs w:val="22"/>
          <w:lang w:val="nl-NL"/>
        </w:rPr>
      </w:pPr>
    </w:p>
    <w:p w14:paraId="6AFA53F4" w14:textId="77777777" w:rsidR="000D3400" w:rsidRDefault="000D3400"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C97076" w14:paraId="1DF715B3"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E0091C8" w14:textId="77777777" w:rsidR="004B0AE3" w:rsidRPr="00C97076" w:rsidRDefault="004B0AE3" w:rsidP="00300B33">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6E5839E" w14:textId="77777777" w:rsidR="004B0AE3" w:rsidRPr="00C97076" w:rsidRDefault="004B0AE3" w:rsidP="00300B33">
            <w:pPr>
              <w:jc w:val="center"/>
              <w:rPr>
                <w:b/>
                <w:color w:val="000000"/>
                <w:sz w:val="22"/>
                <w:szCs w:val="22"/>
              </w:rPr>
            </w:pPr>
            <w:proofErr w:type="spellStart"/>
            <w:r w:rsidRPr="00C97076">
              <w:rPr>
                <w:b/>
                <w:color w:val="000000"/>
                <w:sz w:val="22"/>
                <w:szCs w:val="22"/>
              </w:rPr>
              <w:t>Definitie</w:t>
            </w:r>
            <w:proofErr w:type="spellEnd"/>
          </w:p>
        </w:tc>
      </w:tr>
      <w:tr w:rsidR="004B0AE3" w:rsidRPr="00C631EC" w14:paraId="0EA81A96"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B082A94"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Overzicht uitgevoerde onderzoeken, observaties, testen etc.</w:t>
            </w:r>
          </w:p>
          <w:p w14:paraId="73562C3B" w14:textId="77777777" w:rsidR="004B0AE3" w:rsidRPr="00C97076" w:rsidRDefault="004B0AE3" w:rsidP="00300B33">
            <w:pPr>
              <w:rPr>
                <w:rFonts w:eastAsia="Times New Roman"/>
                <w:color w:val="000000"/>
                <w:sz w:val="22"/>
                <w:szCs w:val="22"/>
              </w:rPr>
            </w:pPr>
            <w:r w:rsidRPr="00C97076">
              <w:rPr>
                <w:rFonts w:eastAsia="Times New Roman"/>
                <w:i/>
                <w:color w:val="000000"/>
                <w:sz w:val="22"/>
                <w:szCs w:val="22"/>
              </w:rPr>
              <w:t>GGZ NL: CPO00011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EBC3AD"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 xml:space="preserve">Container van het concept Overzicht onderzoeken. Deze container bevat alle gegevenselementen van het concept voor elk onderzoek waarvoor het wordt toegepast. </w:t>
            </w:r>
          </w:p>
          <w:p w14:paraId="2EBEA196" w14:textId="77777777" w:rsidR="004B0AE3" w:rsidRPr="00C97076" w:rsidRDefault="004B0AE3" w:rsidP="00300B33">
            <w:pPr>
              <w:rPr>
                <w:rFonts w:eastAsia="Times New Roman"/>
                <w:color w:val="000000"/>
                <w:sz w:val="22"/>
                <w:szCs w:val="22"/>
                <w:lang w:val="nl-NL"/>
              </w:rPr>
            </w:pPr>
            <w:r w:rsidRPr="00C97076">
              <w:rPr>
                <w:rFonts w:eastAsia="Times New Roman"/>
                <w:color w:val="000000"/>
                <w:sz w:val="22"/>
                <w:szCs w:val="22"/>
                <w:lang w:val="nl-NL"/>
              </w:rPr>
              <w:t>De container komt minimaal 1 keer voor.</w:t>
            </w:r>
          </w:p>
          <w:p w14:paraId="6249B3E2" w14:textId="77777777" w:rsidR="004B0AE3" w:rsidRPr="00C97076" w:rsidRDefault="004B0AE3" w:rsidP="00300B33">
            <w:pPr>
              <w:rPr>
                <w:rFonts w:eastAsia="Times New Roman"/>
                <w:color w:val="000000"/>
                <w:sz w:val="22"/>
                <w:szCs w:val="22"/>
                <w:lang w:val="nl-NL"/>
              </w:rPr>
            </w:pPr>
          </w:p>
          <w:p w14:paraId="4086CE60" w14:textId="77777777" w:rsidR="004B0AE3" w:rsidRPr="00C97076" w:rsidRDefault="004B0AE3" w:rsidP="00300B33">
            <w:pPr>
              <w:rPr>
                <w:rFonts w:eastAsia="Times New Roman"/>
                <w:color w:val="000000"/>
                <w:sz w:val="22"/>
                <w:szCs w:val="22"/>
                <w:lang w:val="nl-NL"/>
              </w:rPr>
            </w:pPr>
          </w:p>
        </w:tc>
      </w:tr>
      <w:tr w:rsidR="004B0AE3" w:rsidRPr="00C631EC" w14:paraId="49367677"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2109A92"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06C814" w14:textId="77777777" w:rsidR="004B0AE3" w:rsidRPr="00C97076" w:rsidRDefault="004B0AE3" w:rsidP="00300B33">
            <w:pPr>
              <w:rPr>
                <w:rFonts w:eastAsia="Times New Roman"/>
                <w:color w:val="000000"/>
                <w:sz w:val="22"/>
                <w:szCs w:val="22"/>
                <w:lang w:val="nl-NL"/>
              </w:rPr>
            </w:pPr>
          </w:p>
        </w:tc>
      </w:tr>
      <w:tr w:rsidR="004B0AE3" w:rsidRPr="00C631EC" w14:paraId="32075C56"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6B8CD8" w14:textId="77777777" w:rsidR="004B0AE3" w:rsidRPr="00C97076"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071D99" w14:textId="77777777" w:rsidR="004B0AE3" w:rsidRPr="00C97076" w:rsidRDefault="004B0AE3" w:rsidP="00300B33">
            <w:pPr>
              <w:rPr>
                <w:rFonts w:eastAsia="Times New Roman"/>
                <w:color w:val="000000"/>
                <w:sz w:val="22"/>
                <w:szCs w:val="22"/>
                <w:lang w:val="nl-NL"/>
              </w:rPr>
            </w:pPr>
          </w:p>
        </w:tc>
      </w:tr>
    </w:tbl>
    <w:p w14:paraId="5F6E1C58" w14:textId="77777777" w:rsidR="004B0AE3" w:rsidRPr="004B0AE3" w:rsidRDefault="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6B0E2E8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42324A"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C8FFDF2" w14:textId="77777777"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631EC" w14:paraId="698D9C7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1C4744" w14:textId="77777777" w:rsidR="005D11F9" w:rsidRPr="00C97076" w:rsidRDefault="008810F7">
            <w:pPr>
              <w:rPr>
                <w:rFonts w:eastAsia="Times New Roman"/>
                <w:color w:val="000000"/>
                <w:sz w:val="22"/>
                <w:szCs w:val="22"/>
              </w:rPr>
            </w:pPr>
            <w:r w:rsidRPr="00C97076">
              <w:rPr>
                <w:rFonts w:eastAsia="Times New Roman"/>
                <w:color w:val="000000"/>
                <w:sz w:val="22"/>
                <w:szCs w:val="22"/>
              </w:rPr>
              <w:t xml:space="preserve">Information </w:t>
            </w:r>
            <w:proofErr w:type="gramStart"/>
            <w:r w:rsidRPr="00C97076">
              <w:rPr>
                <w:rFonts w:eastAsia="Times New Roman"/>
                <w:color w:val="000000"/>
                <w:sz w:val="22"/>
                <w:szCs w:val="22"/>
              </w:rPr>
              <w:t>Model :</w:t>
            </w:r>
            <w:proofErr w:type="gramEnd"/>
            <w:r w:rsidRPr="00C97076">
              <w:rPr>
                <w:rFonts w:eastAsia="Times New Roman"/>
                <w:color w:val="000000"/>
                <w:sz w:val="22"/>
                <w:szCs w:val="22"/>
              </w:rPr>
              <w:t xml:space="preserve"> </w:t>
            </w:r>
            <w:proofErr w:type="spellStart"/>
            <w:r w:rsidRPr="00C97076">
              <w:rPr>
                <w:rFonts w:eastAsia="Times New Roman"/>
                <w:color w:val="000000"/>
                <w:sz w:val="22"/>
                <w:szCs w:val="22"/>
              </w:rPr>
              <w:t>Probleem</w:t>
            </w:r>
            <w:proofErr w:type="spellEnd"/>
          </w:p>
          <w:p w14:paraId="49E6BB2B" w14:textId="77777777" w:rsidR="005D11F9" w:rsidRPr="00C97076" w:rsidRDefault="008810F7">
            <w:pPr>
              <w:rPr>
                <w:rFonts w:eastAsia="Times New Roman"/>
                <w:color w:val="000000"/>
                <w:sz w:val="22"/>
                <w:szCs w:val="22"/>
              </w:rPr>
            </w:pPr>
            <w:r w:rsidRPr="00C97076">
              <w:rPr>
                <w:rFonts w:eastAsia="Times New Roman"/>
                <w:i/>
                <w:color w:val="000000"/>
                <w:sz w:val="22"/>
                <w:szCs w:val="22"/>
              </w:rPr>
              <w:t>GGZNL: CBP001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A734B1" w14:textId="16FB264C" w:rsidR="005D11F9" w:rsidRPr="00C97076" w:rsidRDefault="008810F7">
            <w:pPr>
              <w:rPr>
                <w:rFonts w:eastAsia="Times New Roman"/>
                <w:color w:val="000000"/>
                <w:sz w:val="22"/>
                <w:szCs w:val="22"/>
                <w:lang w:val="nl-NL"/>
              </w:rPr>
            </w:pPr>
            <w:del w:id="72" w:author="William Goossen" w:date="2020-01-24T14:47:00Z">
              <w:r w:rsidRPr="00C97076" w:rsidDel="00906F1E">
                <w:rPr>
                  <w:rFonts w:eastAsia="Times New Roman"/>
                  <w:color w:val="000000"/>
                  <w:sz w:val="22"/>
                  <w:szCs w:val="22"/>
                  <w:lang w:val="nl-NL"/>
                </w:rPr>
                <w:delText>Rootconcept van</w:delText>
              </w:r>
            </w:del>
            <w:ins w:id="73" w:author="William Goossen" w:date="2020-01-24T14:47:00Z">
              <w:r w:rsidR="00906F1E">
                <w:rPr>
                  <w:rFonts w:eastAsia="Times New Roman"/>
                  <w:color w:val="000000"/>
                  <w:sz w:val="22"/>
                  <w:szCs w:val="22"/>
                  <w:lang w:val="nl-NL"/>
                </w:rPr>
                <w:t>Verwijzing naar</w:t>
              </w:r>
            </w:ins>
            <w:r w:rsidRPr="00C97076">
              <w:rPr>
                <w:rFonts w:eastAsia="Times New Roman"/>
                <w:color w:val="000000"/>
                <w:sz w:val="22"/>
                <w:szCs w:val="22"/>
                <w:lang w:val="nl-NL"/>
              </w:rPr>
              <w:t xml:space="preserve"> de bouwsteen Probleem.</w:t>
            </w:r>
          </w:p>
          <w:p w14:paraId="309D3C80" w14:textId="77777777" w:rsidR="005D11F9" w:rsidRPr="004B0AE3" w:rsidRDefault="008810F7" w:rsidP="004B0AE3">
            <w:pPr>
              <w:rPr>
                <w:rFonts w:eastAsia="Times New Roman"/>
                <w:color w:val="000000"/>
                <w:sz w:val="22"/>
                <w:szCs w:val="22"/>
                <w:lang w:val="nl-NL"/>
              </w:rPr>
            </w:pPr>
            <w:r w:rsidRPr="00C97076">
              <w:rPr>
                <w:rFonts w:eastAsia="Times New Roman"/>
                <w:color w:val="000000"/>
                <w:sz w:val="22"/>
                <w:szCs w:val="22"/>
                <w:lang w:val="nl-NL"/>
              </w:rPr>
              <w:t>Een probleem beschrijft een toestand met betrekking tot de gezondheid en/of het welzijn van een individu. Deze toestand kan zijn benoemd door de patiënt zelf (een klacht), of door zijn of haar zorgverlener (onder andere een diagnose</w:t>
            </w:r>
            <w:r w:rsidR="004B0AE3">
              <w:rPr>
                <w:rFonts w:eastAsia="Times New Roman"/>
                <w:color w:val="000000"/>
                <w:sz w:val="22"/>
                <w:szCs w:val="22"/>
                <w:lang w:val="nl-NL"/>
              </w:rPr>
              <w:t>).</w:t>
            </w:r>
          </w:p>
          <w:p w14:paraId="1B26B7F2" w14:textId="77777777" w:rsidR="005D11F9" w:rsidRPr="004B0AE3" w:rsidRDefault="005D11F9">
            <w:pPr>
              <w:rPr>
                <w:rFonts w:eastAsia="Times New Roman"/>
                <w:color w:val="000000"/>
                <w:sz w:val="22"/>
                <w:szCs w:val="22"/>
                <w:lang w:val="nl-NL"/>
              </w:rPr>
            </w:pPr>
          </w:p>
          <w:p w14:paraId="376B704B" w14:textId="77777777" w:rsidR="005D11F9" w:rsidRPr="004B0AE3" w:rsidRDefault="005D11F9">
            <w:pPr>
              <w:rPr>
                <w:rFonts w:eastAsia="Times New Roman"/>
                <w:color w:val="000000"/>
                <w:sz w:val="22"/>
                <w:szCs w:val="22"/>
                <w:lang w:val="nl-NL"/>
              </w:rPr>
            </w:pPr>
          </w:p>
          <w:p w14:paraId="2FBFBB9F" w14:textId="77777777" w:rsidR="005D11F9" w:rsidRPr="004B0AE3" w:rsidRDefault="005D11F9">
            <w:pPr>
              <w:rPr>
                <w:rFonts w:eastAsia="Times New Roman"/>
                <w:color w:val="000000"/>
                <w:sz w:val="22"/>
                <w:szCs w:val="22"/>
                <w:lang w:val="nl-NL"/>
              </w:rPr>
            </w:pPr>
          </w:p>
        </w:tc>
      </w:tr>
      <w:tr w:rsidR="005D11F9" w:rsidRPr="00C631EC" w14:paraId="4C9EFA4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B7D1DF" w14:textId="77777777" w:rsidR="005D11F9" w:rsidRPr="004B0AE3"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FB6002" w14:textId="77777777" w:rsidR="005D11F9" w:rsidRPr="004B0AE3" w:rsidRDefault="005D11F9">
            <w:pPr>
              <w:rPr>
                <w:rFonts w:eastAsia="Times New Roman"/>
                <w:color w:val="000000"/>
                <w:sz w:val="22"/>
                <w:szCs w:val="22"/>
                <w:lang w:val="nl-NL"/>
              </w:rPr>
            </w:pPr>
          </w:p>
        </w:tc>
      </w:tr>
      <w:tr w:rsidR="005D11F9" w:rsidRPr="00C631EC" w14:paraId="2B09432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F44F90" w14:textId="77777777" w:rsidR="005D11F9" w:rsidRPr="004B0AE3"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9CEBA6" w14:textId="77777777" w:rsidR="005D11F9" w:rsidRPr="004B0AE3" w:rsidRDefault="005D11F9">
            <w:pPr>
              <w:rPr>
                <w:rFonts w:eastAsia="Times New Roman"/>
                <w:color w:val="000000"/>
                <w:sz w:val="22"/>
                <w:szCs w:val="22"/>
                <w:lang w:val="nl-NL"/>
              </w:rPr>
            </w:pPr>
          </w:p>
        </w:tc>
      </w:tr>
    </w:tbl>
    <w:p w14:paraId="1D630990" w14:textId="77777777" w:rsidR="005D11F9" w:rsidRPr="004B0AE3"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2177AEFD"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B72A895"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BA6312" w14:textId="77777777"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14:paraId="207C3369"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80E6B9" w14:textId="77777777" w:rsidR="005D11F9" w:rsidRPr="00C97076" w:rsidRDefault="008810F7">
            <w:pPr>
              <w:rPr>
                <w:rFonts w:eastAsia="Times New Roman"/>
                <w:color w:val="000000"/>
                <w:sz w:val="22"/>
                <w:szCs w:val="22"/>
              </w:rPr>
            </w:pPr>
            <w:r w:rsidRPr="00C97076">
              <w:rPr>
                <w:rFonts w:eastAsia="Times New Roman"/>
                <w:color w:val="000000"/>
                <w:sz w:val="22"/>
                <w:szCs w:val="22"/>
              </w:rPr>
              <w:t xml:space="preserve">Information Model: </w:t>
            </w:r>
            <w:proofErr w:type="spellStart"/>
            <w:r w:rsidRPr="00C97076">
              <w:rPr>
                <w:rFonts w:eastAsia="Times New Roman"/>
                <w:color w:val="000000"/>
                <w:sz w:val="22"/>
                <w:szCs w:val="22"/>
              </w:rPr>
              <w:t>Algemene</w:t>
            </w:r>
            <w:proofErr w:type="spellEnd"/>
            <w:r w:rsidRPr="00C97076">
              <w:rPr>
                <w:rFonts w:eastAsia="Times New Roman"/>
                <w:color w:val="000000"/>
                <w:sz w:val="22"/>
                <w:szCs w:val="22"/>
              </w:rPr>
              <w:t xml:space="preserve"> Meting</w:t>
            </w:r>
          </w:p>
          <w:p w14:paraId="771FED44" w14:textId="77777777"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DE5466" w14:textId="786F4D9D" w:rsidR="005D11F9" w:rsidRPr="00C97076" w:rsidRDefault="007A018A">
            <w:pPr>
              <w:rPr>
                <w:rFonts w:eastAsia="Times New Roman"/>
                <w:color w:val="000000"/>
                <w:sz w:val="22"/>
                <w:szCs w:val="22"/>
              </w:rPr>
            </w:pPr>
            <w:ins w:id="74" w:author="William Goossen" w:date="2020-01-24T14:49:00Z">
              <w:r>
                <w:rPr>
                  <w:rFonts w:eastAsia="Times New Roman"/>
                  <w:color w:val="000000"/>
                  <w:sz w:val="22"/>
                  <w:szCs w:val="22"/>
                  <w:lang w:val="nl-NL"/>
                </w:rPr>
                <w:lastRenderedPageBreak/>
                <w:t>Verwijzing naar</w:t>
              </w:r>
              <w:r w:rsidRPr="00C97076">
                <w:rPr>
                  <w:rFonts w:eastAsia="Times New Roman"/>
                  <w:color w:val="000000"/>
                  <w:sz w:val="22"/>
                  <w:szCs w:val="22"/>
                  <w:lang w:val="nl-NL"/>
                </w:rPr>
                <w:t xml:space="preserve"> </w:t>
              </w:r>
            </w:ins>
            <w:r w:rsidR="008810F7" w:rsidRPr="00C97076">
              <w:rPr>
                <w:rFonts w:eastAsia="Times New Roman"/>
                <w:color w:val="000000"/>
                <w:sz w:val="22"/>
                <w:szCs w:val="22"/>
                <w:lang w:val="nl-NL"/>
              </w:rPr>
              <w:t xml:space="preserve">de bouwsteen </w:t>
            </w:r>
            <w:proofErr w:type="spellStart"/>
            <w:r w:rsidR="008810F7" w:rsidRPr="00C97076">
              <w:rPr>
                <w:rFonts w:eastAsia="Times New Roman"/>
                <w:color w:val="000000"/>
                <w:sz w:val="22"/>
                <w:szCs w:val="22"/>
                <w:lang w:val="nl-NL"/>
              </w:rPr>
              <w:t>AlgemeneMeting</w:t>
            </w:r>
            <w:proofErr w:type="spellEnd"/>
            <w:r w:rsidR="008810F7" w:rsidRPr="00C97076">
              <w:rPr>
                <w:rFonts w:eastAsia="Times New Roman"/>
                <w:color w:val="000000"/>
                <w:sz w:val="22"/>
                <w:szCs w:val="22"/>
                <w:lang w:val="nl-NL"/>
              </w:rPr>
              <w:t>. Dit</w:t>
            </w:r>
            <w:del w:id="75" w:author="William Goossen" w:date="2020-01-24T14:50:00Z">
              <w:r w:rsidR="008810F7" w:rsidRPr="00C97076" w:rsidDel="007A018A">
                <w:rPr>
                  <w:rFonts w:eastAsia="Times New Roman"/>
                  <w:color w:val="000000"/>
                  <w:sz w:val="22"/>
                  <w:szCs w:val="22"/>
                  <w:lang w:val="nl-NL"/>
                </w:rPr>
                <w:delText xml:space="preserve"> rootconcept</w:delText>
              </w:r>
            </w:del>
            <w:r w:rsidR="008810F7" w:rsidRPr="00C97076">
              <w:rPr>
                <w:rFonts w:eastAsia="Times New Roman"/>
                <w:color w:val="000000"/>
                <w:sz w:val="22"/>
                <w:szCs w:val="22"/>
                <w:lang w:val="nl-NL"/>
              </w:rPr>
              <w:t xml:space="preserve"> bevat alle gegevenselementen van de </w:t>
            </w:r>
            <w:r w:rsidR="008810F7" w:rsidRPr="00C97076">
              <w:rPr>
                <w:rFonts w:eastAsia="Times New Roman"/>
                <w:color w:val="000000"/>
                <w:sz w:val="22"/>
                <w:szCs w:val="22"/>
                <w:lang w:val="nl-NL"/>
              </w:rPr>
              <w:lastRenderedPageBreak/>
              <w:t xml:space="preserve">bouwsteen </w:t>
            </w:r>
            <w:proofErr w:type="spellStart"/>
            <w:r w:rsidR="008810F7" w:rsidRPr="00C97076">
              <w:rPr>
                <w:rFonts w:eastAsia="Times New Roman"/>
                <w:color w:val="000000"/>
                <w:sz w:val="22"/>
                <w:szCs w:val="22"/>
                <w:lang w:val="nl-NL"/>
              </w:rPr>
              <w:t>AlgemeneMeting</w:t>
            </w:r>
            <w:proofErr w:type="spellEnd"/>
            <w:r w:rsidR="008810F7" w:rsidRPr="00C97076">
              <w:rPr>
                <w:rFonts w:eastAsia="Times New Roman"/>
                <w:color w:val="000000"/>
                <w:sz w:val="22"/>
                <w:szCs w:val="22"/>
                <w:lang w:val="nl-NL"/>
              </w:rPr>
              <w:t xml:space="preserve">. </w:t>
            </w:r>
            <w:proofErr w:type="spellStart"/>
            <w:r w:rsidR="008810F7" w:rsidRPr="00C97076">
              <w:rPr>
                <w:rFonts w:eastAsia="Times New Roman"/>
                <w:color w:val="000000"/>
                <w:sz w:val="22"/>
                <w:szCs w:val="22"/>
              </w:rPr>
              <w:t>Alle</w:t>
            </w:r>
            <w:proofErr w:type="spellEnd"/>
            <w:r w:rsidR="008810F7" w:rsidRPr="00C97076">
              <w:rPr>
                <w:rFonts w:eastAsia="Times New Roman"/>
                <w:color w:val="000000"/>
                <w:sz w:val="22"/>
                <w:szCs w:val="22"/>
              </w:rPr>
              <w:t xml:space="preserve"> </w:t>
            </w:r>
            <w:proofErr w:type="spellStart"/>
            <w:r w:rsidR="008810F7" w:rsidRPr="00C97076">
              <w:rPr>
                <w:rFonts w:eastAsia="Times New Roman"/>
                <w:color w:val="000000"/>
                <w:sz w:val="22"/>
                <w:szCs w:val="22"/>
              </w:rPr>
              <w:t>vormen</w:t>
            </w:r>
            <w:proofErr w:type="spellEnd"/>
            <w:r w:rsidR="008810F7" w:rsidRPr="00C97076">
              <w:rPr>
                <w:rFonts w:eastAsia="Times New Roman"/>
                <w:color w:val="000000"/>
                <w:sz w:val="22"/>
                <w:szCs w:val="22"/>
              </w:rPr>
              <w:t xml:space="preserve"> van </w:t>
            </w:r>
            <w:proofErr w:type="spellStart"/>
            <w:r w:rsidR="008810F7" w:rsidRPr="00C97076">
              <w:rPr>
                <w:rFonts w:eastAsia="Times New Roman"/>
                <w:color w:val="000000"/>
                <w:sz w:val="22"/>
                <w:szCs w:val="22"/>
              </w:rPr>
              <w:t>algemene</w:t>
            </w:r>
            <w:proofErr w:type="spellEnd"/>
            <w:r w:rsidR="008810F7" w:rsidRPr="00C97076">
              <w:rPr>
                <w:rFonts w:eastAsia="Times New Roman"/>
                <w:color w:val="000000"/>
                <w:sz w:val="22"/>
                <w:szCs w:val="22"/>
              </w:rPr>
              <w:t xml:space="preserve"> meting </w:t>
            </w:r>
            <w:proofErr w:type="spellStart"/>
            <w:r w:rsidR="008810F7" w:rsidRPr="00C97076">
              <w:rPr>
                <w:rFonts w:eastAsia="Times New Roman"/>
                <w:color w:val="000000"/>
                <w:sz w:val="22"/>
                <w:szCs w:val="22"/>
              </w:rPr>
              <w:t>kunnen</w:t>
            </w:r>
            <w:proofErr w:type="spellEnd"/>
            <w:r w:rsidR="008810F7" w:rsidRPr="00C97076">
              <w:rPr>
                <w:rFonts w:eastAsia="Times New Roman"/>
                <w:color w:val="000000"/>
                <w:sz w:val="22"/>
                <w:szCs w:val="22"/>
              </w:rPr>
              <w:t xml:space="preserve"> </w:t>
            </w:r>
            <w:proofErr w:type="spellStart"/>
            <w:r w:rsidR="008810F7" w:rsidRPr="00C97076">
              <w:rPr>
                <w:rFonts w:eastAsia="Times New Roman"/>
                <w:color w:val="000000"/>
                <w:sz w:val="22"/>
                <w:szCs w:val="22"/>
              </w:rPr>
              <w:t>hier</w:t>
            </w:r>
            <w:proofErr w:type="spellEnd"/>
            <w:r w:rsidR="008810F7" w:rsidRPr="00C97076">
              <w:rPr>
                <w:rFonts w:eastAsia="Times New Roman"/>
                <w:color w:val="000000"/>
                <w:sz w:val="22"/>
                <w:szCs w:val="22"/>
              </w:rPr>
              <w:t xml:space="preserve"> </w:t>
            </w:r>
            <w:proofErr w:type="spellStart"/>
            <w:r w:rsidR="008810F7" w:rsidRPr="00C97076">
              <w:rPr>
                <w:rFonts w:eastAsia="Times New Roman"/>
                <w:color w:val="000000"/>
                <w:sz w:val="22"/>
                <w:szCs w:val="22"/>
              </w:rPr>
              <w:t>worden</w:t>
            </w:r>
            <w:proofErr w:type="spellEnd"/>
            <w:r w:rsidR="008810F7" w:rsidRPr="00C97076">
              <w:rPr>
                <w:rFonts w:eastAsia="Times New Roman"/>
                <w:color w:val="000000"/>
                <w:sz w:val="22"/>
                <w:szCs w:val="22"/>
              </w:rPr>
              <w:t xml:space="preserve"> </w:t>
            </w:r>
            <w:proofErr w:type="spellStart"/>
            <w:r w:rsidR="008810F7" w:rsidRPr="00C97076">
              <w:rPr>
                <w:rFonts w:eastAsia="Times New Roman"/>
                <w:color w:val="000000"/>
                <w:sz w:val="22"/>
                <w:szCs w:val="22"/>
              </w:rPr>
              <w:t>toegepast</w:t>
            </w:r>
            <w:proofErr w:type="spellEnd"/>
            <w:r w:rsidR="008810F7" w:rsidRPr="00C97076">
              <w:rPr>
                <w:rFonts w:eastAsia="Times New Roman"/>
                <w:color w:val="000000"/>
                <w:sz w:val="22"/>
                <w:szCs w:val="22"/>
              </w:rPr>
              <w:t xml:space="preserve">. </w:t>
            </w:r>
          </w:p>
          <w:p w14:paraId="525888EC" w14:textId="77777777" w:rsidR="005D11F9" w:rsidRPr="00C97076" w:rsidRDefault="005D11F9">
            <w:pPr>
              <w:rPr>
                <w:rFonts w:eastAsia="Times New Roman"/>
                <w:color w:val="000000"/>
                <w:sz w:val="22"/>
                <w:szCs w:val="22"/>
              </w:rPr>
            </w:pPr>
          </w:p>
          <w:p w14:paraId="2989A498" w14:textId="77777777" w:rsidR="005D11F9" w:rsidRPr="00C97076" w:rsidRDefault="005D11F9">
            <w:pPr>
              <w:rPr>
                <w:rFonts w:eastAsia="Times New Roman"/>
                <w:color w:val="000000"/>
                <w:sz w:val="22"/>
                <w:szCs w:val="22"/>
              </w:rPr>
            </w:pPr>
          </w:p>
        </w:tc>
      </w:tr>
      <w:tr w:rsidR="005D11F9" w:rsidRPr="00C97076" w14:paraId="28DC186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7CD14F7" w14:textId="77777777"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AA2F0E" w14:textId="77777777" w:rsidR="005D11F9" w:rsidRPr="00C97076" w:rsidRDefault="005D11F9">
            <w:pPr>
              <w:rPr>
                <w:rFonts w:eastAsia="Times New Roman"/>
                <w:color w:val="000000"/>
                <w:sz w:val="22"/>
                <w:szCs w:val="22"/>
              </w:rPr>
            </w:pPr>
          </w:p>
        </w:tc>
      </w:tr>
      <w:tr w:rsidR="005D11F9" w:rsidRPr="00C97076" w14:paraId="109FB71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A226FA" w14:textId="77777777" w:rsidR="005D11F9" w:rsidRPr="00C97076" w:rsidRDefault="005D11F9">
            <w:pPr>
              <w:rPr>
                <w:rFonts w:eastAsia="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BE17B1" w14:textId="77777777" w:rsidR="005D11F9" w:rsidRPr="00C97076" w:rsidRDefault="005D11F9">
            <w:pPr>
              <w:rPr>
                <w:rFonts w:eastAsia="Times New Roman"/>
                <w:color w:val="000000"/>
                <w:sz w:val="22"/>
                <w:szCs w:val="22"/>
              </w:rPr>
            </w:pPr>
          </w:p>
        </w:tc>
      </w:tr>
    </w:tbl>
    <w:p w14:paraId="5A3FECBB" w14:textId="77777777" w:rsidR="005D11F9" w:rsidRPr="00C97076" w:rsidRDefault="005D11F9">
      <w:pPr>
        <w:rPr>
          <w:rFonts w:eastAsia="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679A252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169BA0B"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13185B" w14:textId="77777777"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631EC" w14:paraId="70515CF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908863" w14:textId="77777777" w:rsidR="005D11F9" w:rsidRPr="00C97076" w:rsidRDefault="008810F7">
            <w:pPr>
              <w:rPr>
                <w:rFonts w:eastAsia="Times New Roman"/>
                <w:color w:val="000000"/>
                <w:sz w:val="22"/>
                <w:szCs w:val="22"/>
              </w:rPr>
            </w:pPr>
            <w:r w:rsidRPr="00C97076">
              <w:rPr>
                <w:rFonts w:eastAsia="Times New Roman"/>
                <w:color w:val="000000"/>
                <w:sz w:val="22"/>
                <w:szCs w:val="22"/>
              </w:rPr>
              <w:t xml:space="preserve">Information Model: </w:t>
            </w:r>
            <w:proofErr w:type="spellStart"/>
            <w:r w:rsidRPr="00C97076">
              <w:rPr>
                <w:rFonts w:eastAsia="Times New Roman"/>
                <w:color w:val="000000"/>
                <w:sz w:val="22"/>
                <w:szCs w:val="22"/>
              </w:rPr>
              <w:t>LaboratoriumUItslag</w:t>
            </w:r>
            <w:proofErr w:type="spellEnd"/>
          </w:p>
          <w:p w14:paraId="06CD066D" w14:textId="77777777"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7C2984" w14:textId="64CBC5C7" w:rsidR="005D11F9" w:rsidRPr="00C97076" w:rsidRDefault="007A018A">
            <w:pPr>
              <w:rPr>
                <w:rFonts w:eastAsia="Times New Roman"/>
                <w:color w:val="000000"/>
                <w:sz w:val="22"/>
                <w:szCs w:val="22"/>
                <w:lang w:val="nl-NL"/>
              </w:rPr>
            </w:pPr>
            <w:ins w:id="76" w:author="William Goossen" w:date="2020-01-24T14:49:00Z">
              <w:r>
                <w:rPr>
                  <w:rFonts w:eastAsia="Times New Roman"/>
                  <w:color w:val="000000"/>
                  <w:sz w:val="22"/>
                  <w:szCs w:val="22"/>
                  <w:lang w:val="nl-NL"/>
                </w:rPr>
                <w:t>Verwijzing naar</w:t>
              </w:r>
              <w:r w:rsidRPr="00C97076">
                <w:rPr>
                  <w:rFonts w:eastAsia="Times New Roman"/>
                  <w:color w:val="000000"/>
                  <w:sz w:val="22"/>
                  <w:szCs w:val="22"/>
                  <w:lang w:val="nl-NL"/>
                </w:rPr>
                <w:t xml:space="preserve"> </w:t>
              </w:r>
            </w:ins>
            <w:r w:rsidR="008810F7" w:rsidRPr="00C97076">
              <w:rPr>
                <w:rFonts w:eastAsia="Times New Roman"/>
                <w:color w:val="000000"/>
                <w:sz w:val="22"/>
                <w:szCs w:val="22"/>
                <w:lang w:val="nl-NL"/>
              </w:rPr>
              <w:t xml:space="preserve">de bouwsteen </w:t>
            </w:r>
            <w:proofErr w:type="spellStart"/>
            <w:r w:rsidR="008810F7" w:rsidRPr="00C97076">
              <w:rPr>
                <w:rFonts w:eastAsia="Times New Roman"/>
                <w:color w:val="000000"/>
                <w:sz w:val="22"/>
                <w:szCs w:val="22"/>
                <w:lang w:val="nl-NL"/>
              </w:rPr>
              <w:t>LaboratoriumUitslag</w:t>
            </w:r>
            <w:proofErr w:type="spellEnd"/>
            <w:r w:rsidR="008810F7" w:rsidRPr="00C97076">
              <w:rPr>
                <w:rFonts w:eastAsia="Times New Roman"/>
                <w:color w:val="000000"/>
                <w:sz w:val="22"/>
                <w:szCs w:val="22"/>
                <w:lang w:val="nl-NL"/>
              </w:rPr>
              <w:t xml:space="preserve">. Dit </w:t>
            </w:r>
            <w:del w:id="77" w:author="William Goossen" w:date="2020-01-24T14:50:00Z">
              <w:r w:rsidR="008810F7" w:rsidRPr="00C97076" w:rsidDel="007A018A">
                <w:rPr>
                  <w:rFonts w:eastAsia="Times New Roman"/>
                  <w:color w:val="000000"/>
                  <w:sz w:val="22"/>
                  <w:szCs w:val="22"/>
                  <w:lang w:val="nl-NL"/>
                </w:rPr>
                <w:delText xml:space="preserve">rootconcept </w:delText>
              </w:r>
            </w:del>
            <w:r w:rsidR="008810F7" w:rsidRPr="00C97076">
              <w:rPr>
                <w:rFonts w:eastAsia="Times New Roman"/>
                <w:color w:val="000000"/>
                <w:sz w:val="22"/>
                <w:szCs w:val="22"/>
                <w:lang w:val="nl-NL"/>
              </w:rPr>
              <w:t xml:space="preserve">bevat alle gegevenselementen van de bouwsteen </w:t>
            </w:r>
            <w:proofErr w:type="spellStart"/>
            <w:r w:rsidR="008810F7" w:rsidRPr="00C97076">
              <w:rPr>
                <w:rFonts w:eastAsia="Times New Roman"/>
                <w:color w:val="000000"/>
                <w:sz w:val="22"/>
                <w:szCs w:val="22"/>
                <w:lang w:val="nl-NL"/>
              </w:rPr>
              <w:t>LaboratoriumUitslag</w:t>
            </w:r>
            <w:proofErr w:type="spellEnd"/>
            <w:r w:rsidR="008810F7" w:rsidRPr="00C97076">
              <w:rPr>
                <w:rFonts w:eastAsia="Times New Roman"/>
                <w:color w:val="000000"/>
                <w:sz w:val="22"/>
                <w:szCs w:val="22"/>
                <w:lang w:val="nl-NL"/>
              </w:rPr>
              <w:t>. Deze zib link kan gebruikt worden voor alle vormen van labonderzoek en uitslagen.</w:t>
            </w:r>
          </w:p>
        </w:tc>
      </w:tr>
      <w:tr w:rsidR="005D11F9" w:rsidRPr="00C631EC" w14:paraId="2982FCA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C68F395"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558959" w14:textId="77777777" w:rsidR="005D11F9" w:rsidRPr="00C97076" w:rsidRDefault="005D11F9">
            <w:pPr>
              <w:rPr>
                <w:rFonts w:eastAsia="Times New Roman"/>
                <w:color w:val="000000"/>
                <w:sz w:val="22"/>
                <w:szCs w:val="22"/>
                <w:lang w:val="nl-NL"/>
              </w:rPr>
            </w:pPr>
          </w:p>
        </w:tc>
      </w:tr>
      <w:tr w:rsidR="005D11F9" w:rsidRPr="00C631EC" w14:paraId="6259B9BC" w14:textId="77777777"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123DDBA"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FDE57C" w14:textId="77777777" w:rsidR="005D11F9" w:rsidRPr="00C97076" w:rsidRDefault="005D11F9">
            <w:pPr>
              <w:rPr>
                <w:rFonts w:eastAsia="Times New Roman"/>
                <w:color w:val="000000"/>
                <w:sz w:val="22"/>
                <w:szCs w:val="22"/>
                <w:lang w:val="nl-NL"/>
              </w:rPr>
            </w:pPr>
          </w:p>
        </w:tc>
      </w:tr>
      <w:tr w:rsidR="005D11F9" w:rsidRPr="00C631EC" w14:paraId="24C7C8F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374C85" w14:textId="77777777" w:rsidR="005D11F9" w:rsidRPr="00C631EC" w:rsidRDefault="005D11F9" w:rsidP="004B0AE3">
            <w:pPr>
              <w:rPr>
                <w:rFonts w:eastAsia="Times New Roman"/>
                <w:color w:val="000000"/>
                <w:sz w:val="22"/>
                <w:szCs w:val="22"/>
                <w:lang w:val="nl-NL"/>
                <w:rPrChange w:id="78" w:author="William Goossen" w:date="2020-01-24T14:26:00Z">
                  <w:rPr>
                    <w:rFonts w:eastAsia="Times New Roman"/>
                    <w:color w:val="000000"/>
                    <w:sz w:val="22"/>
                    <w:szCs w:val="22"/>
                  </w:rPr>
                </w:rPrChange>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7F6163" w14:textId="77777777" w:rsidR="005D11F9" w:rsidRPr="00C631EC" w:rsidRDefault="005D11F9">
            <w:pPr>
              <w:rPr>
                <w:rFonts w:eastAsia="Times New Roman"/>
                <w:color w:val="000000"/>
                <w:sz w:val="22"/>
                <w:szCs w:val="22"/>
                <w:lang w:val="nl-NL"/>
                <w:rPrChange w:id="79" w:author="William Goossen" w:date="2020-01-24T14:26:00Z">
                  <w:rPr>
                    <w:rFonts w:eastAsia="Times New Roman"/>
                    <w:color w:val="000000"/>
                    <w:sz w:val="22"/>
                    <w:szCs w:val="22"/>
                  </w:rPr>
                </w:rPrChange>
              </w:rPr>
            </w:pPr>
          </w:p>
        </w:tc>
      </w:tr>
      <w:tr w:rsidR="005D11F9" w:rsidRPr="00C631EC" w14:paraId="6C620AB3" w14:textId="77777777"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766A54" w14:textId="77777777" w:rsidR="005D11F9" w:rsidRPr="00C631EC" w:rsidRDefault="005D11F9">
            <w:pPr>
              <w:rPr>
                <w:rFonts w:eastAsia="Times New Roman"/>
                <w:color w:val="000000"/>
                <w:sz w:val="22"/>
                <w:szCs w:val="22"/>
                <w:lang w:val="nl-NL"/>
                <w:rPrChange w:id="80" w:author="William Goossen" w:date="2020-01-24T14:26:00Z">
                  <w:rPr>
                    <w:rFonts w:eastAsia="Times New Roman"/>
                    <w:color w:val="000000"/>
                    <w:sz w:val="22"/>
                    <w:szCs w:val="22"/>
                  </w:rPr>
                </w:rPrChange>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D9D8E2" w14:textId="77777777" w:rsidR="005D11F9" w:rsidRPr="00C631EC" w:rsidRDefault="005D11F9">
            <w:pPr>
              <w:rPr>
                <w:rFonts w:eastAsia="Times New Roman"/>
                <w:color w:val="000000"/>
                <w:sz w:val="22"/>
                <w:szCs w:val="22"/>
                <w:lang w:val="nl-NL"/>
                <w:rPrChange w:id="81" w:author="William Goossen" w:date="2020-01-24T14:26:00Z">
                  <w:rPr>
                    <w:rFonts w:eastAsia="Times New Roman"/>
                    <w:color w:val="000000"/>
                    <w:sz w:val="22"/>
                    <w:szCs w:val="22"/>
                  </w:rPr>
                </w:rPrChange>
              </w:rPr>
            </w:pPr>
          </w:p>
        </w:tc>
      </w:tr>
      <w:tr w:rsidR="005D11F9" w:rsidRPr="00C631EC" w14:paraId="120A9E6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8416280"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6C8A83" w14:textId="77777777" w:rsidR="005D11F9" w:rsidRPr="00C97076" w:rsidRDefault="005D11F9">
            <w:pPr>
              <w:rPr>
                <w:rFonts w:eastAsia="Times New Roman"/>
                <w:color w:val="000000"/>
                <w:sz w:val="22"/>
                <w:szCs w:val="22"/>
                <w:lang w:val="nl-NL"/>
              </w:rPr>
            </w:pPr>
          </w:p>
        </w:tc>
      </w:tr>
      <w:tr w:rsidR="005D11F9" w:rsidRPr="00C631EC" w14:paraId="0FEA5163" w14:textId="77777777"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6BB4F4"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09BED3" w14:textId="77777777" w:rsidR="005D11F9" w:rsidRPr="00C97076" w:rsidRDefault="005D11F9">
            <w:pPr>
              <w:rPr>
                <w:rFonts w:eastAsia="Times New Roman"/>
                <w:color w:val="000000"/>
                <w:sz w:val="22"/>
                <w:szCs w:val="22"/>
                <w:lang w:val="nl-NL"/>
              </w:rPr>
            </w:pPr>
          </w:p>
        </w:tc>
      </w:tr>
    </w:tbl>
    <w:p w14:paraId="2B41074D" w14:textId="77777777" w:rsidR="005D11F9" w:rsidRPr="00C97076"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402FD194"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C1E19F"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0F989FF" w14:textId="77777777"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97076" w14:paraId="6E1FD8F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58801B9" w14:textId="77777777"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Vragenlijsten</w:t>
            </w:r>
            <w:proofErr w:type="spellEnd"/>
          </w:p>
          <w:p w14:paraId="4DB6B959" w14:textId="77777777"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F16C70" w14:textId="0D991162" w:rsidR="005D11F9" w:rsidRPr="00C97076" w:rsidRDefault="007A018A">
            <w:pPr>
              <w:rPr>
                <w:rFonts w:eastAsia="Times New Roman"/>
                <w:color w:val="000000"/>
                <w:sz w:val="22"/>
                <w:szCs w:val="22"/>
              </w:rPr>
            </w:pPr>
            <w:ins w:id="82" w:author="William Goossen" w:date="2020-01-24T14:49:00Z">
              <w:r>
                <w:rPr>
                  <w:rFonts w:eastAsia="Times New Roman"/>
                  <w:color w:val="000000"/>
                  <w:sz w:val="22"/>
                  <w:szCs w:val="22"/>
                  <w:lang w:val="nl-NL"/>
                </w:rPr>
                <w:t>Verwijzing naar</w:t>
              </w:r>
              <w:r w:rsidRPr="00C97076">
                <w:rPr>
                  <w:rFonts w:eastAsia="Times New Roman"/>
                  <w:color w:val="000000"/>
                  <w:sz w:val="22"/>
                  <w:szCs w:val="22"/>
                  <w:lang w:val="nl-NL"/>
                </w:rPr>
                <w:t xml:space="preserve"> </w:t>
              </w:r>
            </w:ins>
            <w:r w:rsidR="008810F7" w:rsidRPr="00C97076">
              <w:rPr>
                <w:rFonts w:eastAsia="Times New Roman"/>
                <w:color w:val="000000"/>
                <w:sz w:val="22"/>
                <w:szCs w:val="22"/>
                <w:lang w:val="nl-NL"/>
              </w:rPr>
              <w:t xml:space="preserve">een of meer bouwstenen voor vragenlijsten. Dit </w:t>
            </w:r>
            <w:del w:id="83" w:author="William Goossen" w:date="2020-01-24T14:50:00Z">
              <w:r w:rsidR="008810F7" w:rsidRPr="00C97076" w:rsidDel="007A018A">
                <w:rPr>
                  <w:rFonts w:eastAsia="Times New Roman"/>
                  <w:color w:val="000000"/>
                  <w:sz w:val="22"/>
                  <w:szCs w:val="22"/>
                  <w:lang w:val="nl-NL"/>
                </w:rPr>
                <w:delText xml:space="preserve">rootconcept </w:delText>
              </w:r>
            </w:del>
            <w:r w:rsidR="008810F7" w:rsidRPr="00C97076">
              <w:rPr>
                <w:rFonts w:eastAsia="Times New Roman"/>
                <w:color w:val="000000"/>
                <w:sz w:val="22"/>
                <w:szCs w:val="22"/>
                <w:lang w:val="nl-NL"/>
              </w:rPr>
              <w:t xml:space="preserve">staat voor alle gegevenselementen van de bouwstenen Vragenlijsten. </w:t>
            </w:r>
            <w:proofErr w:type="spellStart"/>
            <w:r w:rsidR="008810F7" w:rsidRPr="00C97076">
              <w:rPr>
                <w:rFonts w:eastAsia="Times New Roman"/>
                <w:color w:val="000000"/>
                <w:sz w:val="22"/>
                <w:szCs w:val="22"/>
              </w:rPr>
              <w:t>Alle</w:t>
            </w:r>
            <w:proofErr w:type="spellEnd"/>
            <w:r w:rsidR="008810F7" w:rsidRPr="00C97076">
              <w:rPr>
                <w:rFonts w:eastAsia="Times New Roman"/>
                <w:color w:val="000000"/>
                <w:sz w:val="22"/>
                <w:szCs w:val="22"/>
              </w:rPr>
              <w:t xml:space="preserve"> </w:t>
            </w:r>
            <w:proofErr w:type="spellStart"/>
            <w:r w:rsidR="008810F7" w:rsidRPr="00C97076">
              <w:rPr>
                <w:rFonts w:eastAsia="Times New Roman"/>
                <w:color w:val="000000"/>
                <w:sz w:val="22"/>
                <w:szCs w:val="22"/>
              </w:rPr>
              <w:t>vormen</w:t>
            </w:r>
            <w:proofErr w:type="spellEnd"/>
            <w:r w:rsidR="008810F7" w:rsidRPr="00C97076">
              <w:rPr>
                <w:rFonts w:eastAsia="Times New Roman"/>
                <w:color w:val="000000"/>
                <w:sz w:val="22"/>
                <w:szCs w:val="22"/>
              </w:rPr>
              <w:t xml:space="preserve"> van </w:t>
            </w:r>
            <w:proofErr w:type="spellStart"/>
            <w:r w:rsidR="008810F7" w:rsidRPr="00C97076">
              <w:rPr>
                <w:rFonts w:eastAsia="Times New Roman"/>
                <w:color w:val="000000"/>
                <w:sz w:val="22"/>
                <w:szCs w:val="22"/>
              </w:rPr>
              <w:t>vragenlijsten</w:t>
            </w:r>
            <w:proofErr w:type="spellEnd"/>
            <w:r w:rsidR="008810F7" w:rsidRPr="00C97076">
              <w:rPr>
                <w:rFonts w:eastAsia="Times New Roman"/>
                <w:color w:val="000000"/>
                <w:sz w:val="22"/>
                <w:szCs w:val="22"/>
              </w:rPr>
              <w:t xml:space="preserve"> </w:t>
            </w:r>
            <w:proofErr w:type="spellStart"/>
            <w:r w:rsidR="008810F7" w:rsidRPr="00C97076">
              <w:rPr>
                <w:rFonts w:eastAsia="Times New Roman"/>
                <w:color w:val="000000"/>
                <w:sz w:val="22"/>
                <w:szCs w:val="22"/>
              </w:rPr>
              <w:t>kunnen</w:t>
            </w:r>
            <w:proofErr w:type="spellEnd"/>
            <w:r w:rsidR="008810F7" w:rsidRPr="00C97076">
              <w:rPr>
                <w:rFonts w:eastAsia="Times New Roman"/>
                <w:color w:val="000000"/>
                <w:sz w:val="22"/>
                <w:szCs w:val="22"/>
              </w:rPr>
              <w:t xml:space="preserve"> </w:t>
            </w:r>
            <w:proofErr w:type="spellStart"/>
            <w:r w:rsidR="008810F7" w:rsidRPr="00C97076">
              <w:rPr>
                <w:rFonts w:eastAsia="Times New Roman"/>
                <w:color w:val="000000"/>
                <w:sz w:val="22"/>
                <w:szCs w:val="22"/>
              </w:rPr>
              <w:t>hier</w:t>
            </w:r>
            <w:proofErr w:type="spellEnd"/>
            <w:r w:rsidR="008810F7" w:rsidRPr="00C97076">
              <w:rPr>
                <w:rFonts w:eastAsia="Times New Roman"/>
                <w:color w:val="000000"/>
                <w:sz w:val="22"/>
                <w:szCs w:val="22"/>
              </w:rPr>
              <w:t xml:space="preserve"> </w:t>
            </w:r>
            <w:proofErr w:type="spellStart"/>
            <w:r w:rsidR="008810F7" w:rsidRPr="00C97076">
              <w:rPr>
                <w:rFonts w:eastAsia="Times New Roman"/>
                <w:color w:val="000000"/>
                <w:sz w:val="22"/>
                <w:szCs w:val="22"/>
              </w:rPr>
              <w:t>worden</w:t>
            </w:r>
            <w:proofErr w:type="spellEnd"/>
            <w:r w:rsidR="008810F7" w:rsidRPr="00C97076">
              <w:rPr>
                <w:rFonts w:eastAsia="Times New Roman"/>
                <w:color w:val="000000"/>
                <w:sz w:val="22"/>
                <w:szCs w:val="22"/>
              </w:rPr>
              <w:t xml:space="preserve"> </w:t>
            </w:r>
            <w:proofErr w:type="spellStart"/>
            <w:r w:rsidR="008810F7" w:rsidRPr="00C97076">
              <w:rPr>
                <w:rFonts w:eastAsia="Times New Roman"/>
                <w:color w:val="000000"/>
                <w:sz w:val="22"/>
                <w:szCs w:val="22"/>
              </w:rPr>
              <w:t>toegepast</w:t>
            </w:r>
            <w:proofErr w:type="spellEnd"/>
            <w:r w:rsidR="008810F7" w:rsidRPr="00C97076">
              <w:rPr>
                <w:rFonts w:eastAsia="Times New Roman"/>
                <w:color w:val="000000"/>
                <w:sz w:val="22"/>
                <w:szCs w:val="22"/>
              </w:rPr>
              <w:t xml:space="preserve">. </w:t>
            </w:r>
          </w:p>
          <w:p w14:paraId="49D9EE1D" w14:textId="77777777" w:rsidR="005D11F9" w:rsidRPr="00C97076" w:rsidRDefault="005D11F9">
            <w:pPr>
              <w:rPr>
                <w:rFonts w:eastAsia="Times New Roman"/>
                <w:color w:val="000000"/>
                <w:sz w:val="22"/>
                <w:szCs w:val="22"/>
              </w:rPr>
            </w:pPr>
          </w:p>
          <w:p w14:paraId="489097E4" w14:textId="77777777" w:rsidR="005D11F9" w:rsidRPr="00C97076" w:rsidRDefault="005D11F9">
            <w:pPr>
              <w:rPr>
                <w:rFonts w:eastAsia="Times New Roman"/>
                <w:color w:val="000000"/>
                <w:sz w:val="22"/>
                <w:szCs w:val="22"/>
              </w:rPr>
            </w:pPr>
          </w:p>
        </w:tc>
      </w:tr>
      <w:tr w:rsidR="005D11F9" w:rsidRPr="00C97076" w14:paraId="1BF62FC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6D4A04D" w14:textId="77777777" w:rsidR="005D11F9" w:rsidRPr="00C97076" w:rsidRDefault="005D11F9">
            <w:pPr>
              <w:rPr>
                <w:rFonts w:eastAsia="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1698F1" w14:textId="77777777" w:rsidR="005D11F9" w:rsidRPr="00C97076" w:rsidRDefault="005D11F9">
            <w:pPr>
              <w:rPr>
                <w:rFonts w:eastAsia="Times New Roman"/>
                <w:color w:val="000000"/>
                <w:sz w:val="22"/>
                <w:szCs w:val="22"/>
              </w:rPr>
            </w:pPr>
          </w:p>
        </w:tc>
      </w:tr>
      <w:tr w:rsidR="005D11F9" w:rsidRPr="00C97076" w14:paraId="06EBD99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93405A" w14:textId="77777777" w:rsidR="005D11F9" w:rsidRPr="00C97076" w:rsidRDefault="005D11F9">
            <w:pPr>
              <w:rPr>
                <w:rFonts w:eastAsia="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8A7D9" w14:textId="77777777" w:rsidR="005D11F9" w:rsidRPr="00C97076" w:rsidRDefault="005D11F9">
            <w:pPr>
              <w:rPr>
                <w:rFonts w:eastAsia="Times New Roman"/>
                <w:color w:val="000000"/>
                <w:sz w:val="22"/>
                <w:szCs w:val="22"/>
              </w:rPr>
            </w:pPr>
          </w:p>
        </w:tc>
      </w:tr>
    </w:tbl>
    <w:p w14:paraId="21067030" w14:textId="77777777" w:rsidR="005D11F9" w:rsidRPr="00C97076" w:rsidRDefault="005D11F9">
      <w:pPr>
        <w:rPr>
          <w:rFonts w:eastAsia="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7BB8D867"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F0AAA1D"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2CC61C" w14:textId="77777777"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631EC" w14:paraId="6D33DB8E"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D52E0C3" w14:textId="77777777"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Uitgevoerd</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w:t>
            </w:r>
            <w:proofErr w:type="spellEnd"/>
          </w:p>
          <w:p w14:paraId="6F858C4D" w14:textId="77777777" w:rsidR="005D11F9" w:rsidRPr="00C97076" w:rsidRDefault="008810F7">
            <w:pPr>
              <w:rPr>
                <w:rFonts w:eastAsia="Times New Roman"/>
                <w:color w:val="000000"/>
                <w:sz w:val="22"/>
                <w:szCs w:val="22"/>
              </w:rPr>
            </w:pPr>
            <w:r w:rsidRPr="00C97076">
              <w:rPr>
                <w:rFonts w:eastAsia="Times New Roman"/>
                <w:i/>
                <w:color w:val="000000"/>
                <w:sz w:val="22"/>
                <w:szCs w:val="22"/>
              </w:rPr>
              <w:t>GGZNL:00044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6462BA" w14:textId="443C9FD0" w:rsidR="005D11F9" w:rsidRPr="00C97076" w:rsidRDefault="007A018A">
            <w:pPr>
              <w:rPr>
                <w:rFonts w:eastAsia="Times New Roman"/>
                <w:color w:val="000000"/>
                <w:sz w:val="22"/>
                <w:szCs w:val="22"/>
                <w:lang w:val="nl-NL"/>
              </w:rPr>
            </w:pPr>
            <w:ins w:id="84" w:author="William Goossen" w:date="2020-01-24T14:49:00Z">
              <w:r>
                <w:rPr>
                  <w:rFonts w:eastAsia="Times New Roman"/>
                  <w:color w:val="000000"/>
                  <w:sz w:val="22"/>
                  <w:szCs w:val="22"/>
                  <w:lang w:val="nl-NL"/>
                </w:rPr>
                <w:t>Verwijzing naar</w:t>
              </w:r>
              <w:r w:rsidRPr="00C97076">
                <w:rPr>
                  <w:rFonts w:eastAsia="Times New Roman"/>
                  <w:color w:val="000000"/>
                  <w:sz w:val="22"/>
                  <w:szCs w:val="22"/>
                  <w:lang w:val="nl-NL"/>
                </w:rPr>
                <w:t xml:space="preserve"> </w:t>
              </w:r>
            </w:ins>
            <w:r w:rsidR="008810F7" w:rsidRPr="00C97076">
              <w:rPr>
                <w:rFonts w:eastAsia="Times New Roman"/>
                <w:color w:val="000000"/>
                <w:sz w:val="22"/>
                <w:szCs w:val="22"/>
                <w:lang w:val="nl-NL"/>
              </w:rPr>
              <w:t xml:space="preserve">de bouwstenen Uitgevoerd Onderzoek. Dit </w:t>
            </w:r>
            <w:del w:id="85" w:author="William Goossen" w:date="2020-01-24T14:50:00Z">
              <w:r w:rsidR="008810F7" w:rsidRPr="00C97076" w:rsidDel="007A018A">
                <w:rPr>
                  <w:rFonts w:eastAsia="Times New Roman"/>
                  <w:color w:val="000000"/>
                  <w:sz w:val="22"/>
                  <w:szCs w:val="22"/>
                  <w:lang w:val="nl-NL"/>
                </w:rPr>
                <w:delText xml:space="preserve">rootconcept </w:delText>
              </w:r>
            </w:del>
            <w:r w:rsidR="008810F7" w:rsidRPr="00C97076">
              <w:rPr>
                <w:rFonts w:eastAsia="Times New Roman"/>
                <w:color w:val="000000"/>
                <w:sz w:val="22"/>
                <w:szCs w:val="22"/>
                <w:lang w:val="nl-NL"/>
              </w:rPr>
              <w:t xml:space="preserve">bevat alle gegevenselementen van de bouwstenen Uitgevoerd Onderzoek Alle vormen van onderzoek kunnen hier worden toegepast. </w:t>
            </w:r>
          </w:p>
          <w:p w14:paraId="332C640B" w14:textId="77777777"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In de ggz liggen somatisch onderzoek, psychiatrisch onderzoek en psychologisch onderzoek voor de hand. </w:t>
            </w:r>
          </w:p>
          <w:p w14:paraId="4906D82E" w14:textId="77777777" w:rsidR="005D11F9" w:rsidRPr="00C97076" w:rsidRDefault="005D11F9">
            <w:pPr>
              <w:rPr>
                <w:rFonts w:eastAsia="Times New Roman"/>
                <w:color w:val="000000"/>
                <w:sz w:val="22"/>
                <w:szCs w:val="22"/>
                <w:lang w:val="nl-NL"/>
              </w:rPr>
            </w:pPr>
          </w:p>
          <w:p w14:paraId="26A042EA" w14:textId="77777777" w:rsidR="005D11F9" w:rsidRPr="00C97076" w:rsidRDefault="005D11F9">
            <w:pPr>
              <w:rPr>
                <w:rFonts w:eastAsia="Times New Roman"/>
                <w:color w:val="000000"/>
                <w:sz w:val="22"/>
                <w:szCs w:val="22"/>
                <w:lang w:val="nl-NL"/>
              </w:rPr>
            </w:pPr>
          </w:p>
        </w:tc>
      </w:tr>
      <w:tr w:rsidR="005D11F9" w:rsidRPr="00C631EC" w14:paraId="34E4228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7ABA8A"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5325F5" w14:textId="77777777" w:rsidR="005D11F9" w:rsidRPr="00C97076" w:rsidRDefault="005D11F9">
            <w:pPr>
              <w:rPr>
                <w:rFonts w:eastAsia="Times New Roman"/>
                <w:color w:val="000000"/>
                <w:sz w:val="22"/>
                <w:szCs w:val="22"/>
                <w:lang w:val="nl-NL"/>
              </w:rPr>
            </w:pPr>
          </w:p>
        </w:tc>
      </w:tr>
      <w:tr w:rsidR="005D11F9" w:rsidRPr="00C631EC" w14:paraId="3159071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0CD4D5" w14:textId="77777777" w:rsidR="005D11F9" w:rsidRPr="00C97076"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4DAFAC" w14:textId="77777777" w:rsidR="005D11F9" w:rsidRPr="00C97076" w:rsidRDefault="005D11F9">
            <w:pPr>
              <w:rPr>
                <w:rFonts w:eastAsia="Times New Roman"/>
                <w:color w:val="000000"/>
                <w:sz w:val="22"/>
                <w:szCs w:val="22"/>
                <w:lang w:val="nl-NL"/>
              </w:rPr>
            </w:pPr>
          </w:p>
        </w:tc>
      </w:tr>
    </w:tbl>
    <w:p w14:paraId="3F72D520" w14:textId="77777777" w:rsidR="005D11F9" w:rsidRPr="00C97076"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C97076" w14:paraId="62FD3EC0"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367148D" w14:textId="77777777" w:rsidR="005D11F9" w:rsidRPr="00C97076" w:rsidRDefault="008810F7">
            <w:pPr>
              <w:jc w:val="center"/>
              <w:rPr>
                <w:b/>
                <w:color w:val="000000"/>
                <w:sz w:val="22"/>
                <w:szCs w:val="22"/>
              </w:rPr>
            </w:pPr>
            <w:r w:rsidRPr="00C97076">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48C3C98" w14:textId="77777777" w:rsidR="005D11F9" w:rsidRPr="00C97076" w:rsidRDefault="008810F7">
            <w:pPr>
              <w:jc w:val="center"/>
              <w:rPr>
                <w:b/>
                <w:color w:val="000000"/>
                <w:sz w:val="22"/>
                <w:szCs w:val="22"/>
              </w:rPr>
            </w:pPr>
            <w:proofErr w:type="spellStart"/>
            <w:r w:rsidRPr="00C97076">
              <w:rPr>
                <w:b/>
                <w:color w:val="000000"/>
                <w:sz w:val="22"/>
                <w:szCs w:val="22"/>
              </w:rPr>
              <w:t>Definitie</w:t>
            </w:r>
            <w:proofErr w:type="spellEnd"/>
          </w:p>
        </w:tc>
      </w:tr>
      <w:tr w:rsidR="005D11F9" w:rsidRPr="00C631EC" w14:paraId="3BE1FF4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85D3A0C" w14:textId="77777777" w:rsidR="005D11F9" w:rsidRPr="00C97076" w:rsidRDefault="008810F7">
            <w:pPr>
              <w:rPr>
                <w:rFonts w:eastAsia="Times New Roman"/>
                <w:color w:val="000000"/>
                <w:sz w:val="22"/>
                <w:szCs w:val="22"/>
              </w:rPr>
            </w:pPr>
            <w:proofErr w:type="spellStart"/>
            <w:r w:rsidRPr="00C97076">
              <w:rPr>
                <w:rFonts w:eastAsia="Times New Roman"/>
                <w:color w:val="000000"/>
                <w:sz w:val="22"/>
                <w:szCs w:val="22"/>
              </w:rPr>
              <w:t>Alle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Mogelijke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Professionele</w:t>
            </w:r>
            <w:proofErr w:type="spellEnd"/>
            <w:r w:rsidRPr="00C97076">
              <w:rPr>
                <w:rFonts w:eastAsia="Times New Roman"/>
                <w:color w:val="000000"/>
                <w:sz w:val="22"/>
                <w:szCs w:val="22"/>
              </w:rPr>
              <w:t xml:space="preserve"> </w:t>
            </w:r>
            <w:proofErr w:type="spellStart"/>
            <w:r w:rsidRPr="00C97076">
              <w:rPr>
                <w:rFonts w:eastAsia="Times New Roman"/>
                <w:color w:val="000000"/>
                <w:sz w:val="22"/>
                <w:szCs w:val="22"/>
              </w:rPr>
              <w:t>Onderzoeken</w:t>
            </w:r>
            <w:proofErr w:type="spellEnd"/>
          </w:p>
          <w:p w14:paraId="1B88A039" w14:textId="77777777" w:rsidR="005D11F9" w:rsidRPr="00C97076" w:rsidRDefault="005D11F9">
            <w:pPr>
              <w:rPr>
                <w:rFonts w:eastAsia="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777795" w14:textId="77777777"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Het is mogelijk hier een lijst van onderzoeken te maken, maar ook om naar specifieke onderzoeken te verwijzen. </w:t>
            </w:r>
          </w:p>
          <w:p w14:paraId="793376E7" w14:textId="77777777" w:rsidR="005D11F9" w:rsidRPr="00C97076" w:rsidRDefault="005D11F9">
            <w:pPr>
              <w:rPr>
                <w:rFonts w:eastAsia="Times New Roman"/>
                <w:color w:val="000000"/>
                <w:sz w:val="22"/>
                <w:szCs w:val="22"/>
                <w:lang w:val="nl-NL"/>
              </w:rPr>
            </w:pPr>
          </w:p>
          <w:p w14:paraId="46656BB6" w14:textId="77777777" w:rsidR="005D11F9" w:rsidRPr="00C97076" w:rsidRDefault="005D11F9">
            <w:pPr>
              <w:rPr>
                <w:rFonts w:eastAsia="Times New Roman"/>
                <w:color w:val="000000"/>
                <w:sz w:val="22"/>
                <w:szCs w:val="22"/>
                <w:lang w:val="nl-NL"/>
              </w:rPr>
            </w:pPr>
          </w:p>
        </w:tc>
      </w:tr>
      <w:tr w:rsidR="005D11F9" w:rsidRPr="00C631EC" w14:paraId="3DE6DF3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80A4E28" w14:textId="77777777" w:rsidR="005D11F9" w:rsidRPr="00C97076"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6543CC" w14:textId="77777777" w:rsidR="005D11F9" w:rsidRPr="00C97076" w:rsidRDefault="005D11F9">
            <w:pPr>
              <w:rPr>
                <w:rFonts w:eastAsia="Times New Roman"/>
                <w:color w:val="000000"/>
                <w:sz w:val="22"/>
                <w:szCs w:val="22"/>
                <w:lang w:val="nl-NL"/>
              </w:rPr>
            </w:pPr>
          </w:p>
        </w:tc>
      </w:tr>
      <w:tr w:rsidR="005D11F9" w:rsidRPr="00C631EC" w14:paraId="41A7FEC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D0D6531" w14:textId="77777777" w:rsidR="005D11F9" w:rsidRPr="00C97076"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EFF572" w14:textId="77777777" w:rsidR="005D11F9" w:rsidRPr="00C97076" w:rsidRDefault="005D11F9">
            <w:pPr>
              <w:rPr>
                <w:rFonts w:eastAsia="Times New Roman"/>
                <w:color w:val="000000"/>
                <w:sz w:val="22"/>
                <w:szCs w:val="22"/>
                <w:lang w:val="nl-NL"/>
              </w:rPr>
            </w:pPr>
          </w:p>
        </w:tc>
      </w:tr>
    </w:tbl>
    <w:p w14:paraId="64E66632" w14:textId="77777777" w:rsidR="005D11F9" w:rsidRPr="00C97076" w:rsidRDefault="005D11F9">
      <w:pPr>
        <w:rPr>
          <w:rFonts w:eastAsia="Times New Roman"/>
          <w:color w:val="000000"/>
          <w:sz w:val="22"/>
          <w:szCs w:val="22"/>
          <w:lang w:val="nl-NL"/>
        </w:rPr>
      </w:pPr>
    </w:p>
    <w:p w14:paraId="75EB6BB2" w14:textId="77777777" w:rsidR="005D11F9" w:rsidRPr="001F7C44" w:rsidRDefault="008810F7">
      <w:pPr>
        <w:pStyle w:val="Kop2"/>
        <w:rPr>
          <w:lang w:val="nl-NL"/>
        </w:rPr>
      </w:pPr>
      <w:bookmarkStart w:id="86" w:name="EXAMPLE_INSTANCES"/>
      <w:bookmarkStart w:id="87" w:name="BKM_3B1181B7_81E1_4E94_B2A6_F31E15321A83"/>
      <w:bookmarkStart w:id="88" w:name="_Toc30774233"/>
      <w:proofErr w:type="spellStart"/>
      <w:r w:rsidRPr="001F7C44">
        <w:rPr>
          <w:lang w:val="nl-NL"/>
        </w:rPr>
        <w:t>Example</w:t>
      </w:r>
      <w:proofErr w:type="spellEnd"/>
      <w:r w:rsidRPr="001F7C44">
        <w:rPr>
          <w:lang w:val="nl-NL"/>
        </w:rPr>
        <w:t xml:space="preserve"> </w:t>
      </w:r>
      <w:proofErr w:type="spellStart"/>
      <w:r w:rsidRPr="001F7C44">
        <w:rPr>
          <w:lang w:val="nl-NL"/>
        </w:rPr>
        <w:t>Instances</w:t>
      </w:r>
      <w:bookmarkEnd w:id="88"/>
      <w:proofErr w:type="spellEnd"/>
      <w:r w:rsidRPr="001F7C44">
        <w:rPr>
          <w:color w:val="000000"/>
          <w:lang w:val="nl-NL"/>
        </w:rPr>
        <w:t xml:space="preserve">  </w:t>
      </w:r>
      <w:bookmarkEnd w:id="86"/>
      <w:bookmarkEnd w:id="87"/>
    </w:p>
    <w:p w14:paraId="638F7C34" w14:textId="77777777" w:rsidR="005D11F9" w:rsidRPr="001F7C44" w:rsidRDefault="005D11F9">
      <w:pPr>
        <w:rPr>
          <w:rFonts w:eastAsia="Times New Roman"/>
          <w:color w:val="000000"/>
          <w:sz w:val="22"/>
          <w:szCs w:val="22"/>
          <w:lang w:val="nl-NL"/>
        </w:rPr>
      </w:pPr>
    </w:p>
    <w:p w14:paraId="129CD081" w14:textId="77777777" w:rsidR="005D11F9" w:rsidRPr="001F7C44" w:rsidRDefault="008810F7">
      <w:pPr>
        <w:pStyle w:val="Kop2"/>
        <w:rPr>
          <w:lang w:val="nl-NL"/>
        </w:rPr>
      </w:pPr>
      <w:bookmarkStart w:id="89" w:name="INSTRUCTIONS"/>
      <w:bookmarkStart w:id="90" w:name="BKM_9F1804B0_89E9_433D_A13F_A714E8CD2595"/>
      <w:bookmarkStart w:id="91" w:name="_Toc30774234"/>
      <w:proofErr w:type="spellStart"/>
      <w:r w:rsidRPr="001F7C44">
        <w:rPr>
          <w:lang w:val="nl-NL"/>
        </w:rPr>
        <w:t>Instructions</w:t>
      </w:r>
      <w:bookmarkEnd w:id="91"/>
      <w:proofErr w:type="spellEnd"/>
    </w:p>
    <w:p w14:paraId="24F790C6" w14:textId="77777777"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De professional trekt een conclusie nadat de eerder aangevraagde en uitgevoerde onderzoeken zijn uitgevoerd.</w:t>
      </w:r>
    </w:p>
    <w:p w14:paraId="4879C057" w14:textId="77777777" w:rsidR="005D11F9" w:rsidRPr="00C97076" w:rsidRDefault="005D11F9" w:rsidP="004B0AE3">
      <w:pPr>
        <w:jc w:val="both"/>
        <w:rPr>
          <w:rFonts w:eastAsia="Times New Roman"/>
          <w:color w:val="000000"/>
          <w:sz w:val="22"/>
          <w:szCs w:val="22"/>
          <w:lang w:val="nl-NL"/>
        </w:rPr>
      </w:pPr>
    </w:p>
    <w:p w14:paraId="01D49D3B" w14:textId="1ACB8B5E"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Qua onderzoek is alles mogelijk van somatisch onderzoek, laboratorium aanvragen tot psychologisch en psychiatrisch onderzoek, de verzameling van vragenlijsten, indexen</w:t>
      </w:r>
      <w:ins w:id="92" w:author="William Goossen" w:date="2020-01-24T14:36:00Z">
        <w:r w:rsidR="001F7C44">
          <w:rPr>
            <w:rFonts w:eastAsia="Times New Roman"/>
            <w:color w:val="000000"/>
            <w:sz w:val="22"/>
            <w:szCs w:val="22"/>
            <w:lang w:val="nl-NL"/>
          </w:rPr>
          <w:t xml:space="preserve"> en</w:t>
        </w:r>
      </w:ins>
      <w:ins w:id="93" w:author="Arthur Van Gool" w:date="2019-11-03T21:12:00Z">
        <w:r w:rsidR="006812DC">
          <w:rPr>
            <w:rFonts w:eastAsia="Times New Roman"/>
            <w:color w:val="000000"/>
            <w:sz w:val="22"/>
            <w:szCs w:val="22"/>
            <w:lang w:val="nl-NL"/>
          </w:rPr>
          <w:t xml:space="preserve"> meet</w:t>
        </w:r>
      </w:ins>
      <w:del w:id="94" w:author="William Goossen" w:date="2020-01-24T14:37:00Z">
        <w:r w:rsidRPr="00C97076" w:rsidDel="001F7C44">
          <w:rPr>
            <w:rFonts w:eastAsia="Times New Roman"/>
            <w:color w:val="000000"/>
            <w:sz w:val="22"/>
            <w:szCs w:val="22"/>
            <w:lang w:val="nl-NL"/>
          </w:rPr>
          <w:delText xml:space="preserve"> </w:delText>
        </w:r>
      </w:del>
      <w:r w:rsidRPr="00C97076">
        <w:rPr>
          <w:rFonts w:eastAsia="Times New Roman"/>
          <w:color w:val="000000"/>
          <w:sz w:val="22"/>
          <w:szCs w:val="22"/>
          <w:lang w:val="nl-NL"/>
        </w:rPr>
        <w:t xml:space="preserve">instrumenten. </w:t>
      </w:r>
    </w:p>
    <w:p w14:paraId="54A088D2" w14:textId="77777777" w:rsidR="005D11F9" w:rsidRPr="00C97076" w:rsidRDefault="005D11F9" w:rsidP="004B0AE3">
      <w:pPr>
        <w:jc w:val="both"/>
        <w:rPr>
          <w:rFonts w:eastAsia="Times New Roman"/>
          <w:color w:val="000000"/>
          <w:sz w:val="22"/>
          <w:szCs w:val="22"/>
          <w:lang w:val="nl-NL"/>
        </w:rPr>
      </w:pPr>
    </w:p>
    <w:p w14:paraId="2DADB676" w14:textId="77777777"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lastRenderedPageBreak/>
        <w:t xml:space="preserve">In de keuzebox Onderzoeken staan slechts enkele voorbeelden die qua context en setting kunnen worden aangepast en vooral vanuit het doel van het onderzoek worden ingevuld door de professional.   </w:t>
      </w:r>
      <w:bookmarkEnd w:id="89"/>
      <w:bookmarkEnd w:id="90"/>
    </w:p>
    <w:p w14:paraId="7C3D92FF" w14:textId="77777777" w:rsidR="005D11F9" w:rsidRPr="00C97076" w:rsidRDefault="005D11F9">
      <w:pPr>
        <w:rPr>
          <w:rFonts w:eastAsia="Times New Roman"/>
          <w:color w:val="000000"/>
          <w:sz w:val="22"/>
          <w:szCs w:val="22"/>
          <w:lang w:val="nl-NL"/>
        </w:rPr>
      </w:pPr>
    </w:p>
    <w:p w14:paraId="613D4170" w14:textId="77777777" w:rsidR="005D11F9" w:rsidRPr="00C97076" w:rsidRDefault="008810F7">
      <w:pPr>
        <w:pStyle w:val="Kop2"/>
        <w:rPr>
          <w:lang w:val="nl-NL"/>
        </w:rPr>
      </w:pPr>
      <w:bookmarkStart w:id="95" w:name="INTERPRETATION"/>
      <w:bookmarkStart w:id="96" w:name="BKM_0773EDE8_4530_4C3E_9FBE_83632BEE1974"/>
      <w:bookmarkStart w:id="97" w:name="_Toc30774235"/>
      <w:proofErr w:type="spellStart"/>
      <w:r w:rsidRPr="00C97076">
        <w:rPr>
          <w:lang w:val="nl-NL"/>
        </w:rPr>
        <w:t>Interpretation</w:t>
      </w:r>
      <w:bookmarkEnd w:id="97"/>
      <w:proofErr w:type="spellEnd"/>
    </w:p>
    <w:p w14:paraId="060448D2" w14:textId="77777777"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Het gaat bij deze conclusie om de interpretatie door de zorgprofessional vanuit haar/zijn professionele rol.  </w:t>
      </w:r>
      <w:bookmarkEnd w:id="95"/>
      <w:bookmarkEnd w:id="96"/>
    </w:p>
    <w:p w14:paraId="6D6A5FAD" w14:textId="77777777" w:rsidR="005D11F9" w:rsidRPr="00C97076" w:rsidRDefault="005D11F9">
      <w:pPr>
        <w:rPr>
          <w:rFonts w:eastAsia="Times New Roman"/>
          <w:color w:val="000000"/>
          <w:sz w:val="22"/>
          <w:szCs w:val="22"/>
          <w:lang w:val="nl-NL"/>
        </w:rPr>
      </w:pPr>
    </w:p>
    <w:p w14:paraId="24E56350" w14:textId="77777777" w:rsidR="005D11F9" w:rsidRPr="001F7C44" w:rsidRDefault="008810F7">
      <w:pPr>
        <w:pStyle w:val="Kop2"/>
      </w:pPr>
      <w:bookmarkStart w:id="98" w:name="CARE_PROCESS"/>
      <w:bookmarkStart w:id="99" w:name="BKM_50C542B3_ABFD_4CE1_8C92_3260FCAF021B"/>
      <w:bookmarkStart w:id="100" w:name="_Toc30774236"/>
      <w:r w:rsidRPr="001F7C44">
        <w:t>Care Process</w:t>
      </w:r>
      <w:bookmarkEnd w:id="100"/>
    </w:p>
    <w:bookmarkEnd w:id="98"/>
    <w:bookmarkEnd w:id="99"/>
    <w:p w14:paraId="0F1FCA75" w14:textId="77777777" w:rsidR="005D11F9" w:rsidRPr="001F7C44" w:rsidRDefault="00C97076" w:rsidP="00C97076">
      <w:pPr>
        <w:jc w:val="both"/>
        <w:rPr>
          <w:rFonts w:eastAsia="Times New Roman"/>
          <w:color w:val="000000"/>
          <w:sz w:val="22"/>
          <w:szCs w:val="22"/>
        </w:rPr>
      </w:pPr>
      <w:r w:rsidRPr="001F7C44">
        <w:rPr>
          <w:rFonts w:eastAsia="Times New Roman"/>
          <w:color w:val="000000"/>
          <w:sz w:val="22"/>
          <w:szCs w:val="22"/>
        </w:rPr>
        <w:t xml:space="preserve"> </w:t>
      </w:r>
    </w:p>
    <w:p w14:paraId="51A6AE8A" w14:textId="77777777" w:rsidR="005D11F9" w:rsidRPr="001F7C44" w:rsidRDefault="008810F7">
      <w:pPr>
        <w:pStyle w:val="Kop2"/>
      </w:pPr>
      <w:bookmarkStart w:id="101" w:name="EXAMPLE_OF_THE_INSTRUMENT"/>
      <w:bookmarkStart w:id="102" w:name="BKM_861E659D_6CEE_4C8D_9F13_AAB66CB29FD6"/>
      <w:bookmarkStart w:id="103" w:name="_Toc30774237"/>
      <w:r w:rsidRPr="001F7C44">
        <w:t>Example of the Instrument</w:t>
      </w:r>
      <w:bookmarkEnd w:id="103"/>
      <w:r w:rsidRPr="001F7C44">
        <w:rPr>
          <w:color w:val="000000"/>
        </w:rPr>
        <w:t xml:space="preserve">  </w:t>
      </w:r>
      <w:bookmarkEnd w:id="101"/>
      <w:bookmarkEnd w:id="102"/>
    </w:p>
    <w:p w14:paraId="0282BB47" w14:textId="77777777" w:rsidR="005D11F9" w:rsidRPr="001F7C44" w:rsidRDefault="005D11F9">
      <w:pPr>
        <w:rPr>
          <w:rFonts w:eastAsia="Times New Roman"/>
          <w:color w:val="000000"/>
          <w:sz w:val="22"/>
          <w:szCs w:val="22"/>
        </w:rPr>
      </w:pPr>
    </w:p>
    <w:p w14:paraId="6C574FC8" w14:textId="77777777" w:rsidR="005D11F9" w:rsidRPr="00C97076" w:rsidRDefault="008810F7">
      <w:pPr>
        <w:pStyle w:val="Kop2"/>
        <w:rPr>
          <w:lang w:val="nl-NL"/>
        </w:rPr>
      </w:pPr>
      <w:bookmarkStart w:id="104" w:name="CONSTRAINTS"/>
      <w:bookmarkStart w:id="105" w:name="BKM_3FD9F9E8_1294_4C49_A288_B71850B6EBB9"/>
      <w:bookmarkStart w:id="106" w:name="_Toc30774238"/>
      <w:r w:rsidRPr="00C97076">
        <w:rPr>
          <w:lang w:val="nl-NL"/>
        </w:rPr>
        <w:t>Constraints</w:t>
      </w:r>
      <w:bookmarkEnd w:id="106"/>
      <w:r w:rsidRPr="00C97076">
        <w:rPr>
          <w:color w:val="000000"/>
          <w:lang w:val="nl-NL"/>
        </w:rPr>
        <w:t xml:space="preserve">  </w:t>
      </w:r>
      <w:bookmarkEnd w:id="104"/>
      <w:bookmarkEnd w:id="105"/>
    </w:p>
    <w:p w14:paraId="6C9CA650" w14:textId="77777777" w:rsidR="005D11F9" w:rsidRPr="00C97076" w:rsidRDefault="005D11F9">
      <w:pPr>
        <w:rPr>
          <w:rFonts w:eastAsia="Times New Roman"/>
          <w:color w:val="000000"/>
          <w:sz w:val="22"/>
          <w:szCs w:val="22"/>
          <w:lang w:val="nl-NL"/>
        </w:rPr>
      </w:pPr>
    </w:p>
    <w:p w14:paraId="50A5492B" w14:textId="77777777" w:rsidR="005D11F9" w:rsidRPr="00C97076" w:rsidRDefault="008810F7">
      <w:pPr>
        <w:pStyle w:val="Kop2"/>
        <w:rPr>
          <w:lang w:val="nl-NL"/>
        </w:rPr>
      </w:pPr>
      <w:bookmarkStart w:id="107" w:name="ISSUES"/>
      <w:bookmarkStart w:id="108" w:name="BKM_DD67EACE_3371_4A88_B468_536DED5744DB"/>
      <w:bookmarkStart w:id="109" w:name="_Toc30774239"/>
      <w:r w:rsidRPr="00C97076">
        <w:rPr>
          <w:lang w:val="nl-NL"/>
        </w:rPr>
        <w:t>Issues</w:t>
      </w:r>
      <w:bookmarkEnd w:id="109"/>
    </w:p>
    <w:p w14:paraId="6FF4C512" w14:textId="77777777" w:rsidR="005D11F9" w:rsidRPr="00C97076" w:rsidRDefault="008810F7" w:rsidP="004B0AE3">
      <w:pPr>
        <w:jc w:val="both"/>
        <w:rPr>
          <w:rFonts w:eastAsia="Times New Roman"/>
          <w:color w:val="000000"/>
          <w:sz w:val="22"/>
          <w:szCs w:val="22"/>
          <w:lang w:val="nl-NL"/>
        </w:rPr>
      </w:pPr>
      <w:r w:rsidRPr="00C97076">
        <w:rPr>
          <w:rFonts w:eastAsia="Times New Roman"/>
          <w:color w:val="000000"/>
          <w:sz w:val="22"/>
          <w:szCs w:val="22"/>
          <w:lang w:val="nl-NL"/>
        </w:rPr>
        <w:t xml:space="preserve">Er is geen lijst van onderzoeken beschikbaar. Deze kan in een later stadium worden toegevoegd. Ook is het mogelijk om naar specifieke onderzoeken te verwijzen.   </w:t>
      </w:r>
      <w:bookmarkEnd w:id="107"/>
      <w:bookmarkEnd w:id="108"/>
    </w:p>
    <w:p w14:paraId="1C392433" w14:textId="77777777" w:rsidR="005D11F9" w:rsidRPr="00C97076" w:rsidRDefault="005D11F9">
      <w:pPr>
        <w:rPr>
          <w:rFonts w:eastAsia="Times New Roman"/>
          <w:color w:val="000000"/>
          <w:sz w:val="22"/>
          <w:szCs w:val="22"/>
          <w:lang w:val="nl-NL"/>
        </w:rPr>
      </w:pPr>
    </w:p>
    <w:p w14:paraId="572E784A" w14:textId="77777777" w:rsidR="005D11F9" w:rsidRPr="00C97076" w:rsidRDefault="008810F7">
      <w:pPr>
        <w:pStyle w:val="Kop2"/>
        <w:rPr>
          <w:lang w:val="nl-NL"/>
        </w:rPr>
      </w:pPr>
      <w:bookmarkStart w:id="110" w:name="REFERENCES"/>
      <w:bookmarkStart w:id="111" w:name="BKM_D8B0B2A4_334C_4827_8CA9_43CA4237EC18"/>
      <w:bookmarkStart w:id="112" w:name="_Toc30774240"/>
      <w:proofErr w:type="spellStart"/>
      <w:r w:rsidRPr="00C97076">
        <w:rPr>
          <w:lang w:val="nl-NL"/>
        </w:rPr>
        <w:t>References</w:t>
      </w:r>
      <w:bookmarkEnd w:id="112"/>
      <w:proofErr w:type="spellEnd"/>
    </w:p>
    <w:p w14:paraId="2CC99ED4" w14:textId="77777777" w:rsidR="00C97076" w:rsidRPr="00C97076" w:rsidRDefault="00C97076" w:rsidP="00C97076">
      <w:pPr>
        <w:jc w:val="both"/>
        <w:rPr>
          <w:rFonts w:eastAsia="Times New Roman"/>
          <w:color w:val="000000"/>
          <w:sz w:val="22"/>
          <w:szCs w:val="22"/>
          <w:lang w:val="nl-NL"/>
        </w:rPr>
      </w:pPr>
    </w:p>
    <w:p w14:paraId="4DDEECBA"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Michiel W. Hengeveld, Desiree Oosterbaan, Joeri </w:t>
      </w:r>
      <w:proofErr w:type="spellStart"/>
      <w:r w:rsidRPr="00C97076">
        <w:rPr>
          <w:rFonts w:eastAsia="Times New Roman"/>
          <w:color w:val="000000"/>
          <w:sz w:val="22"/>
          <w:szCs w:val="22"/>
          <w:lang w:val="nl-NL"/>
        </w:rPr>
        <w:t>Tijdink</w:t>
      </w:r>
      <w:proofErr w:type="spellEnd"/>
      <w:r w:rsidRPr="00C97076">
        <w:rPr>
          <w:rFonts w:eastAsia="Times New Roman"/>
          <w:color w:val="000000"/>
          <w:sz w:val="22"/>
          <w:szCs w:val="22"/>
          <w:lang w:val="nl-NL"/>
        </w:rPr>
        <w:t xml:space="preserve"> (2019). Handboek Psychiatrisch Onderzoek. De </w:t>
      </w:r>
      <w:proofErr w:type="gramStart"/>
      <w:r w:rsidRPr="00C97076">
        <w:rPr>
          <w:rFonts w:eastAsia="Times New Roman"/>
          <w:color w:val="000000"/>
          <w:sz w:val="22"/>
          <w:szCs w:val="22"/>
          <w:lang w:val="nl-NL"/>
        </w:rPr>
        <w:t>Tijdstroom /</w:t>
      </w:r>
      <w:proofErr w:type="gramEnd"/>
      <w:r w:rsidRPr="00C97076">
        <w:rPr>
          <w:rFonts w:eastAsia="Times New Roman"/>
          <w:color w:val="000000"/>
          <w:sz w:val="22"/>
          <w:szCs w:val="22"/>
          <w:lang w:val="nl-NL"/>
        </w:rPr>
        <w:t xml:space="preserve"> Boom.</w:t>
      </w:r>
    </w:p>
    <w:p w14:paraId="7C2C80DF" w14:textId="77777777" w:rsidR="005D11F9" w:rsidRPr="00C97076" w:rsidRDefault="005D11F9" w:rsidP="00C97076">
      <w:pPr>
        <w:jc w:val="both"/>
        <w:rPr>
          <w:rFonts w:eastAsia="Times New Roman"/>
          <w:color w:val="000000"/>
          <w:sz w:val="22"/>
          <w:szCs w:val="22"/>
          <w:lang w:val="nl-NL"/>
        </w:rPr>
      </w:pPr>
    </w:p>
    <w:p w14:paraId="5258DB07"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Hengeveld MW (2015). Richtlijn psychiatrische diagnostiek. Tweede, herziene versie, 2015. Nederlandse Vereniging voor </w:t>
      </w:r>
      <w:proofErr w:type="gramStart"/>
      <w:r w:rsidRPr="00C97076">
        <w:rPr>
          <w:rFonts w:eastAsia="Times New Roman"/>
          <w:color w:val="000000"/>
          <w:sz w:val="22"/>
          <w:szCs w:val="22"/>
          <w:lang w:val="nl-NL"/>
        </w:rPr>
        <w:t>Psychiatrie /</w:t>
      </w:r>
      <w:proofErr w:type="gramEnd"/>
      <w:r w:rsidRPr="00C97076">
        <w:rPr>
          <w:rFonts w:eastAsia="Times New Roman"/>
          <w:color w:val="000000"/>
          <w:sz w:val="22"/>
          <w:szCs w:val="22"/>
          <w:lang w:val="nl-NL"/>
        </w:rPr>
        <w:t xml:space="preserve"> De Tijdstroom.</w:t>
      </w:r>
    </w:p>
    <w:p w14:paraId="35D78AAA" w14:textId="77777777" w:rsidR="005D11F9" w:rsidRPr="00C97076" w:rsidRDefault="008810F7" w:rsidP="00C97076">
      <w:pPr>
        <w:jc w:val="both"/>
        <w:rPr>
          <w:rFonts w:eastAsia="Times New Roman"/>
          <w:color w:val="000000"/>
          <w:sz w:val="22"/>
          <w:szCs w:val="22"/>
          <w:lang w:val="nl-NL"/>
        </w:rPr>
      </w:pPr>
      <w:proofErr w:type="gramStart"/>
      <w:r w:rsidRPr="00C97076">
        <w:rPr>
          <w:rFonts w:eastAsia="Times New Roman"/>
          <w:color w:val="000000"/>
          <w:sz w:val="22"/>
          <w:szCs w:val="22"/>
          <w:lang w:val="nl-NL"/>
        </w:rPr>
        <w:t>https://richtlijnendatabase.nl/richtlijn/psychiatrische_diagnostiek/psychiatrische_diagnostiek_-_startpagina.html</w:t>
      </w:r>
      <w:proofErr w:type="gramEnd"/>
    </w:p>
    <w:p w14:paraId="28EF5D8C" w14:textId="77777777" w:rsidR="005D11F9" w:rsidRPr="00C97076" w:rsidRDefault="005D11F9" w:rsidP="00C97076">
      <w:pPr>
        <w:jc w:val="both"/>
        <w:rPr>
          <w:rFonts w:eastAsia="Times New Roman"/>
          <w:color w:val="000000"/>
          <w:sz w:val="22"/>
          <w:szCs w:val="22"/>
          <w:lang w:val="nl-NL"/>
        </w:rPr>
      </w:pPr>
    </w:p>
    <w:p w14:paraId="01E489C6" w14:textId="77777777" w:rsidR="005D11F9" w:rsidRPr="00C97076" w:rsidRDefault="008810F7" w:rsidP="00C97076">
      <w:pPr>
        <w:jc w:val="both"/>
        <w:rPr>
          <w:rFonts w:eastAsia="Times New Roman"/>
          <w:color w:val="000000"/>
          <w:sz w:val="22"/>
          <w:szCs w:val="22"/>
          <w:lang w:val="nl-NL"/>
        </w:rPr>
      </w:pPr>
      <w:proofErr w:type="gramStart"/>
      <w:r w:rsidRPr="00C97076">
        <w:rPr>
          <w:rFonts w:eastAsia="Times New Roman"/>
          <w:color w:val="000000"/>
          <w:sz w:val="22"/>
          <w:szCs w:val="22"/>
          <w:lang w:val="nl-NL"/>
        </w:rPr>
        <w:t>https://zibs.nl/wiki/Probleem-v4.0(2017NL</w:t>
      </w:r>
      <w:proofErr w:type="gramEnd"/>
      <w:r w:rsidRPr="00C97076">
        <w:rPr>
          <w:rFonts w:eastAsia="Times New Roman"/>
          <w:color w:val="000000"/>
          <w:sz w:val="22"/>
          <w:szCs w:val="22"/>
          <w:lang w:val="nl-NL"/>
        </w:rPr>
        <w:t xml:space="preserve">)  </w:t>
      </w:r>
      <w:bookmarkEnd w:id="110"/>
      <w:bookmarkEnd w:id="111"/>
    </w:p>
    <w:p w14:paraId="3786101A" w14:textId="77777777" w:rsidR="005D11F9" w:rsidRPr="00C97076" w:rsidRDefault="005D11F9">
      <w:pPr>
        <w:rPr>
          <w:rFonts w:eastAsia="Times New Roman"/>
          <w:color w:val="000000"/>
          <w:sz w:val="22"/>
          <w:szCs w:val="22"/>
          <w:lang w:val="nl-NL"/>
        </w:rPr>
      </w:pPr>
    </w:p>
    <w:p w14:paraId="2D247E81" w14:textId="77777777" w:rsidR="005D11F9" w:rsidRPr="00C97076" w:rsidRDefault="008810F7">
      <w:pPr>
        <w:pStyle w:val="Kop2"/>
      </w:pPr>
      <w:bookmarkStart w:id="113" w:name="FUNCTIONAL_MODEL"/>
      <w:bookmarkStart w:id="114" w:name="BKM_18073E7C_DDD7_4441_B001_C5B68EB9A3A1"/>
      <w:bookmarkStart w:id="115" w:name="_Toc30774241"/>
      <w:r w:rsidRPr="00C97076">
        <w:t>Functional Model</w:t>
      </w:r>
      <w:bookmarkEnd w:id="115"/>
      <w:r w:rsidRPr="00C97076">
        <w:rPr>
          <w:color w:val="000000"/>
        </w:rPr>
        <w:t xml:space="preserve">  </w:t>
      </w:r>
      <w:bookmarkEnd w:id="113"/>
      <w:bookmarkEnd w:id="114"/>
    </w:p>
    <w:p w14:paraId="6C15E929" w14:textId="77777777" w:rsidR="005D11F9" w:rsidRPr="00C97076" w:rsidRDefault="005D11F9">
      <w:pPr>
        <w:rPr>
          <w:rFonts w:eastAsia="Times New Roman"/>
          <w:color w:val="000000"/>
          <w:sz w:val="22"/>
          <w:szCs w:val="22"/>
        </w:rPr>
      </w:pPr>
    </w:p>
    <w:p w14:paraId="1F9EC2FB" w14:textId="77777777" w:rsidR="005D11F9" w:rsidRPr="00C97076" w:rsidRDefault="008810F7">
      <w:pPr>
        <w:pStyle w:val="Kop2"/>
      </w:pPr>
      <w:bookmarkStart w:id="116" w:name="TRACEABILITY_TO_OTHER_STANDARDS"/>
      <w:bookmarkStart w:id="117" w:name="BKM_C4609206_DAFC_4655_A474_E9888B78A27E"/>
      <w:bookmarkStart w:id="118" w:name="_Toc30774242"/>
      <w:r w:rsidRPr="00C97076">
        <w:t>Traceability to other Standards</w:t>
      </w:r>
      <w:bookmarkEnd w:id="118"/>
      <w:r w:rsidRPr="00C97076">
        <w:rPr>
          <w:color w:val="000000"/>
        </w:rPr>
        <w:t xml:space="preserve">  </w:t>
      </w:r>
      <w:bookmarkEnd w:id="116"/>
      <w:bookmarkEnd w:id="117"/>
    </w:p>
    <w:p w14:paraId="28AADF0B" w14:textId="77777777" w:rsidR="005D11F9" w:rsidRPr="00C97076" w:rsidRDefault="005D11F9">
      <w:pPr>
        <w:rPr>
          <w:rFonts w:eastAsia="Times New Roman"/>
          <w:color w:val="000000"/>
          <w:sz w:val="22"/>
          <w:szCs w:val="22"/>
        </w:rPr>
      </w:pPr>
    </w:p>
    <w:p w14:paraId="3E3B63E4" w14:textId="77777777" w:rsidR="005D11F9" w:rsidRPr="00C97076" w:rsidRDefault="008810F7">
      <w:pPr>
        <w:pStyle w:val="Kop2"/>
        <w:rPr>
          <w:lang w:val="nl-NL"/>
        </w:rPr>
      </w:pPr>
      <w:bookmarkStart w:id="119" w:name="DISCLAIMER"/>
      <w:bookmarkStart w:id="120" w:name="BKM_12395FED_FEE5_44D1_83A3_B5E11F3BF806"/>
      <w:bookmarkStart w:id="121" w:name="_Toc30774243"/>
      <w:r w:rsidRPr="00C97076">
        <w:rPr>
          <w:lang w:val="nl-NL"/>
        </w:rPr>
        <w:t>Disclaimer</w:t>
      </w:r>
      <w:bookmarkEnd w:id="121"/>
    </w:p>
    <w:p w14:paraId="0773F2D4" w14:textId="77777777" w:rsidR="00C97076" w:rsidRPr="00C97076" w:rsidRDefault="00C97076" w:rsidP="00C97076">
      <w:pPr>
        <w:jc w:val="both"/>
        <w:rPr>
          <w:rFonts w:eastAsia="Times New Roman"/>
          <w:color w:val="000000"/>
          <w:sz w:val="22"/>
          <w:szCs w:val="22"/>
          <w:lang w:val="nl-NL"/>
        </w:rPr>
      </w:pPr>
    </w:p>
    <w:p w14:paraId="0637700F"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w:t>
      </w:r>
      <w:r w:rsidRPr="00C97076">
        <w:rPr>
          <w:rFonts w:eastAsia="Times New Roman"/>
          <w:color w:val="000000"/>
          <w:sz w:val="22"/>
          <w:szCs w:val="22"/>
          <w:lang w:val="nl-NL"/>
        </w:rPr>
        <w:lastRenderedPageBreak/>
        <w:t>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17D2960A" w14:textId="77777777" w:rsidR="005D11F9" w:rsidRPr="00C97076" w:rsidRDefault="005D11F9" w:rsidP="00C97076">
      <w:pPr>
        <w:jc w:val="both"/>
        <w:rPr>
          <w:rFonts w:eastAsia="Times New Roman"/>
          <w:color w:val="000000"/>
          <w:sz w:val="22"/>
          <w:szCs w:val="22"/>
          <w:lang w:val="nl-NL"/>
        </w:rPr>
      </w:pPr>
    </w:p>
    <w:p w14:paraId="04D2C604"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25034CC4" w14:textId="77777777" w:rsidR="005D11F9" w:rsidRPr="00C97076" w:rsidRDefault="005D11F9" w:rsidP="00C97076">
      <w:pPr>
        <w:jc w:val="both"/>
        <w:rPr>
          <w:rFonts w:eastAsia="Times New Roman"/>
          <w:color w:val="000000"/>
          <w:sz w:val="22"/>
          <w:szCs w:val="22"/>
          <w:lang w:val="nl-NL"/>
        </w:rPr>
      </w:pPr>
    </w:p>
    <w:p w14:paraId="0AA4AF5B"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 geval van tegenstrijdigheden in de genoemde zib documenten en bestanden geeft de meest recente en hoogste versie van de vermelde volgorde in de revisies de prioriteit van de desbetreffende documenten weer.</w:t>
      </w:r>
    </w:p>
    <w:p w14:paraId="6AE7F9B7" w14:textId="77777777" w:rsidR="005D11F9" w:rsidRPr="00C97076" w:rsidRDefault="005D11F9" w:rsidP="00C97076">
      <w:pPr>
        <w:jc w:val="both"/>
        <w:rPr>
          <w:rFonts w:eastAsia="Times New Roman"/>
          <w:color w:val="000000"/>
          <w:sz w:val="22"/>
          <w:szCs w:val="22"/>
          <w:lang w:val="nl-NL"/>
        </w:rPr>
      </w:pPr>
    </w:p>
    <w:p w14:paraId="6063E281"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14:paraId="72F566F8" w14:textId="77777777"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  </w:t>
      </w:r>
      <w:bookmarkEnd w:id="119"/>
      <w:bookmarkEnd w:id="120"/>
    </w:p>
    <w:p w14:paraId="4B7C3ED1" w14:textId="77777777" w:rsidR="005D11F9" w:rsidRPr="00C97076" w:rsidRDefault="005D11F9">
      <w:pPr>
        <w:rPr>
          <w:rFonts w:eastAsia="Times New Roman"/>
          <w:color w:val="000000"/>
          <w:sz w:val="22"/>
          <w:szCs w:val="22"/>
          <w:lang w:val="nl-NL"/>
        </w:rPr>
      </w:pPr>
    </w:p>
    <w:p w14:paraId="7882A22D" w14:textId="77777777" w:rsidR="005D11F9" w:rsidRPr="001F7C44" w:rsidRDefault="008810F7">
      <w:pPr>
        <w:pStyle w:val="Kop2"/>
        <w:rPr>
          <w:lang w:val="nl-NL"/>
        </w:rPr>
      </w:pPr>
      <w:bookmarkStart w:id="122" w:name="TERMS_OF_USE"/>
      <w:bookmarkStart w:id="123" w:name="BKM_A2B47D7C_FE3F_47F4_9A05_442D63166638"/>
      <w:bookmarkStart w:id="124" w:name="_Toc30774244"/>
      <w:proofErr w:type="spellStart"/>
      <w:r w:rsidRPr="001F7C44">
        <w:rPr>
          <w:lang w:val="nl-NL"/>
        </w:rPr>
        <w:t>Terms</w:t>
      </w:r>
      <w:proofErr w:type="spellEnd"/>
      <w:r w:rsidRPr="001F7C44">
        <w:rPr>
          <w:lang w:val="nl-NL"/>
        </w:rPr>
        <w:t xml:space="preserve"> of Use</w:t>
      </w:r>
      <w:bookmarkEnd w:id="124"/>
    </w:p>
    <w:p w14:paraId="469498C6"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color w:val="000000"/>
          <w:sz w:val="22"/>
          <w:szCs w:val="22"/>
          <w:lang w:val="nl-NL"/>
        </w:rPr>
        <w:t>.</w:t>
      </w:r>
      <w:r w:rsidRPr="00C97076">
        <w:rPr>
          <w:rFonts w:eastAsia="Times New Roman"/>
          <w:color w:val="000000"/>
          <w:sz w:val="22"/>
          <w:szCs w:val="22"/>
          <w:lang w:val="nl-NL"/>
        </w:rPr>
        <w:t xml:space="preserve"> </w:t>
      </w:r>
      <w:bookmarkEnd w:id="122"/>
      <w:bookmarkEnd w:id="123"/>
    </w:p>
    <w:p w14:paraId="4DB5CAA8" w14:textId="77777777" w:rsidR="005D11F9" w:rsidRPr="00C97076" w:rsidRDefault="005D11F9">
      <w:pPr>
        <w:rPr>
          <w:rFonts w:eastAsia="Times New Roman"/>
          <w:color w:val="000000"/>
          <w:sz w:val="22"/>
          <w:szCs w:val="22"/>
          <w:lang w:val="nl-NL"/>
        </w:rPr>
      </w:pPr>
    </w:p>
    <w:p w14:paraId="522C69FE" w14:textId="77777777" w:rsidR="005D11F9" w:rsidRPr="00C97076" w:rsidRDefault="008810F7">
      <w:pPr>
        <w:pStyle w:val="Kop2"/>
        <w:rPr>
          <w:lang w:val="nl-NL"/>
        </w:rPr>
      </w:pPr>
      <w:bookmarkStart w:id="125" w:name="COPYRIGHTS"/>
      <w:bookmarkStart w:id="126" w:name="BKM_E5B8BC5F_350A_4EC3_8B2D_0C9A310DF4F7"/>
      <w:bookmarkStart w:id="127" w:name="_Toc30774245"/>
      <w:r w:rsidRPr="00C97076">
        <w:rPr>
          <w:lang w:val="nl-NL"/>
        </w:rPr>
        <w:t>Copyrights</w:t>
      </w:r>
      <w:bookmarkEnd w:id="127"/>
    </w:p>
    <w:p w14:paraId="0CEB22BF"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p>
    <w:p w14:paraId="33A0BB53"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gebruiker mag de informatie van de Zorginformatiebouwsteen kopiëren, verspreiden en doorgeven, onder de voorwaarden, die gelden voor Creative </w:t>
      </w:r>
      <w:proofErr w:type="spellStart"/>
      <w:r w:rsidRPr="00C97076">
        <w:rPr>
          <w:rFonts w:eastAsia="Times New Roman"/>
          <w:color w:val="000000"/>
          <w:sz w:val="22"/>
          <w:szCs w:val="22"/>
          <w:lang w:val="nl-NL"/>
        </w:rPr>
        <w:t>Commons</w:t>
      </w:r>
      <w:proofErr w:type="spellEnd"/>
      <w:r w:rsidRPr="00C97076">
        <w:rPr>
          <w:rFonts w:eastAsia="Times New Roman"/>
          <w:color w:val="000000"/>
          <w:sz w:val="22"/>
          <w:szCs w:val="22"/>
          <w:lang w:val="nl-NL"/>
        </w:rPr>
        <w:t xml:space="preserve"> licentie Naamsvermelding-</w:t>
      </w:r>
      <w:proofErr w:type="spellStart"/>
      <w:r w:rsidRPr="00C97076">
        <w:rPr>
          <w:rFonts w:eastAsia="Times New Roman"/>
          <w:color w:val="000000"/>
          <w:sz w:val="22"/>
          <w:szCs w:val="22"/>
          <w:lang w:val="nl-NL"/>
        </w:rPr>
        <w:t>NietCommercieel</w:t>
      </w:r>
      <w:proofErr w:type="spellEnd"/>
      <w:r w:rsidRPr="00C97076">
        <w:rPr>
          <w:rFonts w:eastAsia="Times New Roman"/>
          <w:color w:val="000000"/>
          <w:sz w:val="22"/>
          <w:szCs w:val="22"/>
          <w:lang w:val="nl-NL"/>
        </w:rPr>
        <w:t>-</w:t>
      </w:r>
      <w:proofErr w:type="spellStart"/>
      <w:r w:rsidRPr="00C97076">
        <w:rPr>
          <w:rFonts w:eastAsia="Times New Roman"/>
          <w:color w:val="000000"/>
          <w:sz w:val="22"/>
          <w:szCs w:val="22"/>
          <w:lang w:val="nl-NL"/>
        </w:rPr>
        <w:t>GelijkDelen</w:t>
      </w:r>
      <w:proofErr w:type="spellEnd"/>
      <w:r w:rsidRPr="00C97076">
        <w:rPr>
          <w:rFonts w:eastAsia="Times New Roman"/>
          <w:color w:val="000000"/>
          <w:sz w:val="22"/>
          <w:szCs w:val="22"/>
          <w:lang w:val="nl-NL"/>
        </w:rPr>
        <w:t xml:space="preserve"> 3.0 Nederland (CC BY-NC-SA-3.0).</w:t>
      </w:r>
    </w:p>
    <w:p w14:paraId="383F32FF" w14:textId="77777777" w:rsidR="005D11F9" w:rsidRPr="00C97076" w:rsidRDefault="005D11F9" w:rsidP="00C97076">
      <w:pPr>
        <w:jc w:val="both"/>
        <w:rPr>
          <w:rFonts w:eastAsia="Times New Roman"/>
          <w:color w:val="000000"/>
          <w:sz w:val="22"/>
          <w:szCs w:val="22"/>
          <w:lang w:val="nl-NL"/>
        </w:rPr>
      </w:pPr>
    </w:p>
    <w:p w14:paraId="6B94444A"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inhoud is beschikbaar onder de Creative </w:t>
      </w:r>
      <w:proofErr w:type="spellStart"/>
      <w:r w:rsidRPr="00C97076">
        <w:rPr>
          <w:rFonts w:eastAsia="Times New Roman"/>
          <w:color w:val="000000"/>
          <w:sz w:val="22"/>
          <w:szCs w:val="22"/>
          <w:lang w:val="nl-NL"/>
        </w:rPr>
        <w:t>Commons</w:t>
      </w:r>
      <w:proofErr w:type="spellEnd"/>
      <w:r w:rsidRPr="00C97076">
        <w:rPr>
          <w:rFonts w:eastAsia="Times New Roman"/>
          <w:color w:val="000000"/>
          <w:sz w:val="22"/>
          <w:szCs w:val="22"/>
          <w:lang w:val="nl-NL"/>
        </w:rPr>
        <w:t xml:space="preserve"> Naamsvermelding-</w:t>
      </w:r>
      <w:proofErr w:type="spellStart"/>
      <w:r w:rsidRPr="00C97076">
        <w:rPr>
          <w:rFonts w:eastAsia="Times New Roman"/>
          <w:color w:val="000000"/>
          <w:sz w:val="22"/>
          <w:szCs w:val="22"/>
          <w:lang w:val="nl-NL"/>
        </w:rPr>
        <w:t>NietCommercieel</w:t>
      </w:r>
      <w:proofErr w:type="spellEnd"/>
      <w:r w:rsidRPr="00C97076">
        <w:rPr>
          <w:rFonts w:eastAsia="Times New Roman"/>
          <w:color w:val="000000"/>
          <w:sz w:val="22"/>
          <w:szCs w:val="22"/>
          <w:lang w:val="nl-NL"/>
        </w:rPr>
        <w:t>-</w:t>
      </w:r>
      <w:proofErr w:type="spellStart"/>
      <w:r w:rsidRPr="00C97076">
        <w:rPr>
          <w:rFonts w:eastAsia="Times New Roman"/>
          <w:color w:val="000000"/>
          <w:sz w:val="22"/>
          <w:szCs w:val="22"/>
          <w:lang w:val="nl-NL"/>
        </w:rPr>
        <w:t>GelijkDelen</w:t>
      </w:r>
      <w:proofErr w:type="spellEnd"/>
      <w:r w:rsidRPr="00C97076">
        <w:rPr>
          <w:rFonts w:eastAsia="Times New Roman"/>
          <w:color w:val="000000"/>
          <w:sz w:val="22"/>
          <w:szCs w:val="22"/>
          <w:lang w:val="nl-NL"/>
        </w:rPr>
        <w:t xml:space="preserve"> 3.0 (zie ook http://creativecommons.org/licenses/by-nc-sa/3.0/nl </w:t>
      </w:r>
    </w:p>
    <w:p w14:paraId="320CBB0D" w14:textId="77777777" w:rsidR="005D11F9" w:rsidRPr="00C97076" w:rsidRDefault="005D11F9" w:rsidP="00C97076">
      <w:pPr>
        <w:jc w:val="both"/>
        <w:rPr>
          <w:rFonts w:eastAsia="Times New Roman"/>
          <w:color w:val="000000"/>
          <w:sz w:val="22"/>
          <w:szCs w:val="22"/>
          <w:lang w:val="nl-NL"/>
        </w:rPr>
      </w:pPr>
    </w:p>
    <w:p w14:paraId="2D70B86B" w14:textId="77777777"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    </w:t>
      </w:r>
      <w:bookmarkEnd w:id="1"/>
      <w:bookmarkEnd w:id="2"/>
      <w:bookmarkEnd w:id="125"/>
      <w:bookmarkEnd w:id="126"/>
    </w:p>
    <w:p w14:paraId="585F9A6A" w14:textId="77777777" w:rsidR="005D11F9" w:rsidRPr="00C97076" w:rsidRDefault="005D11F9">
      <w:pPr>
        <w:rPr>
          <w:rFonts w:eastAsia="Times New Roman"/>
          <w:color w:val="000000"/>
          <w:sz w:val="22"/>
          <w:szCs w:val="22"/>
          <w:lang w:val="nl-NL"/>
        </w:rPr>
      </w:pPr>
    </w:p>
    <w:p w14:paraId="66B3C187" w14:textId="77777777" w:rsidR="005D11F9" w:rsidRPr="00C97076" w:rsidRDefault="005D11F9">
      <w:pPr>
        <w:rPr>
          <w:rFonts w:eastAsia="Times New Roman"/>
          <w:sz w:val="22"/>
          <w:szCs w:val="22"/>
          <w:lang w:val="nl-NL"/>
        </w:rPr>
      </w:pPr>
    </w:p>
    <w:p w14:paraId="19143CE6" w14:textId="77777777" w:rsidR="00C97076" w:rsidRPr="001F7C44" w:rsidRDefault="00C97076" w:rsidP="00C97076">
      <w:pPr>
        <w:pStyle w:val="Titel"/>
        <w:rPr>
          <w:lang w:val="nl-NL"/>
        </w:rPr>
      </w:pPr>
    </w:p>
    <w:p w14:paraId="387109C3" w14:textId="77777777" w:rsidR="00C97076" w:rsidRPr="001F7C44" w:rsidRDefault="00C97076" w:rsidP="00C97076">
      <w:pPr>
        <w:pStyle w:val="Titel"/>
        <w:rPr>
          <w:lang w:val="nl-NL"/>
        </w:rPr>
      </w:pPr>
      <w:r w:rsidRPr="001F7C44">
        <w:rPr>
          <w:lang w:val="nl-NL"/>
        </w:rPr>
        <w:br w:type="page"/>
      </w:r>
    </w:p>
    <w:p w14:paraId="63905F3F" w14:textId="77777777" w:rsidR="00C97076" w:rsidRPr="001F7C44" w:rsidRDefault="00C97076" w:rsidP="00C97076">
      <w:pPr>
        <w:pStyle w:val="Inhopg1"/>
        <w:tabs>
          <w:tab w:val="right" w:leader="dot" w:pos="8925"/>
        </w:tabs>
        <w:rPr>
          <w:rFonts w:ascii="Arial" w:hAnsi="Arial" w:cs="Arial"/>
          <w:color w:val="auto"/>
          <w:lang w:val="nl-NL"/>
        </w:rPr>
      </w:pPr>
    </w:p>
    <w:p w14:paraId="34A2D2D2" w14:textId="0767D43D" w:rsidR="00C97076" w:rsidRPr="00C97076" w:rsidRDefault="00C97076" w:rsidP="00C97076">
      <w:pPr>
        <w:pStyle w:val="Kop1"/>
        <w:rPr>
          <w:lang w:val="nl-NL"/>
        </w:rPr>
      </w:pPr>
      <w:bookmarkStart w:id="128" w:name="_Toc30774246"/>
      <w:r w:rsidRPr="00C97076">
        <w:rPr>
          <w:lang w:val="nl-NL"/>
        </w:rPr>
        <w:t xml:space="preserve">2. meta informatie </w:t>
      </w:r>
      <w:proofErr w:type="gramStart"/>
      <w:r w:rsidRPr="00C97076">
        <w:rPr>
          <w:lang w:val="nl-NL"/>
        </w:rPr>
        <w:t>nl.ggznederland</w:t>
      </w:r>
      <w:proofErr w:type="gramEnd"/>
      <w:r w:rsidRPr="00C97076">
        <w:rPr>
          <w:lang w:val="nl-NL"/>
        </w:rPr>
        <w:t>.ConclusieProfessioneelOnderzoek-v0.</w:t>
      </w:r>
      <w:r w:rsidR="00C631EC">
        <w:rPr>
          <w:lang w:val="nl-NL"/>
        </w:rPr>
        <w:t>4</w:t>
      </w:r>
      <w:bookmarkEnd w:id="128"/>
    </w:p>
    <w:p w14:paraId="657EA172" w14:textId="77777777" w:rsidR="00C97076" w:rsidRPr="00C97076" w:rsidRDefault="00C97076" w:rsidP="00C9707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C97076" w:rsidRPr="00C97076" w14:paraId="60FD4EA4"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04867A"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A7DE06"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7FF1628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BEC7D6"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0549E9"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06112EC0"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5D0086"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E9F2B8"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4896A8F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3B2E2D"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67578D" w14:textId="5A203253" w:rsidR="00C97076" w:rsidRPr="00C97076" w:rsidRDefault="00EE72B3" w:rsidP="00300B33">
            <w:pPr>
              <w:rPr>
                <w:rFonts w:eastAsia="Times New Roman"/>
                <w:color w:val="000000"/>
                <w:sz w:val="22"/>
                <w:szCs w:val="22"/>
              </w:rPr>
            </w:pPr>
            <w:r>
              <w:rPr>
                <w:rFonts w:eastAsia="Times New Roman"/>
                <w:color w:val="000000"/>
                <w:sz w:val="22"/>
                <w:szCs w:val="22"/>
              </w:rPr>
              <w:t>info</w:t>
            </w:r>
            <w:r w:rsidR="004B0AE3">
              <w:rPr>
                <w:rFonts w:eastAsia="Times New Roman"/>
                <w:color w:val="000000"/>
                <w:sz w:val="22"/>
                <w:szCs w:val="22"/>
              </w:rPr>
              <w:t>@ggznederland.nl</w:t>
            </w:r>
          </w:p>
        </w:tc>
      </w:tr>
      <w:tr w:rsidR="00C97076" w:rsidRPr="00C97076" w14:paraId="14A99D0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DC14E5"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1A6BE2" w14:textId="77777777" w:rsidR="00C97076" w:rsidRPr="00C97076" w:rsidRDefault="004B0AE3" w:rsidP="00300B33">
            <w:pPr>
              <w:rPr>
                <w:rFonts w:eastAsia="Times New Roman"/>
                <w:color w:val="000000"/>
                <w:sz w:val="22"/>
                <w:szCs w:val="22"/>
              </w:rPr>
            </w:pPr>
            <w:proofErr w:type="spellStart"/>
            <w:r>
              <w:rPr>
                <w:rFonts w:eastAsia="Times New Roman"/>
                <w:color w:val="000000"/>
                <w:sz w:val="22"/>
                <w:szCs w:val="22"/>
              </w:rPr>
              <w:t>Redactieraad</w:t>
            </w:r>
            <w:proofErr w:type="spellEnd"/>
            <w:r>
              <w:rPr>
                <w:rFonts w:eastAsia="Times New Roman"/>
                <w:color w:val="000000"/>
                <w:sz w:val="22"/>
                <w:szCs w:val="22"/>
              </w:rPr>
              <w:t xml:space="preserve"> zibs </w:t>
            </w:r>
            <w:proofErr w:type="spellStart"/>
            <w:r>
              <w:rPr>
                <w:rFonts w:eastAsia="Times New Roman"/>
                <w:color w:val="000000"/>
                <w:sz w:val="22"/>
                <w:szCs w:val="22"/>
              </w:rPr>
              <w:t>ggz</w:t>
            </w:r>
            <w:proofErr w:type="spellEnd"/>
          </w:p>
        </w:tc>
      </w:tr>
      <w:tr w:rsidR="00C97076" w:rsidRPr="00C97076" w14:paraId="7B31D6BA"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F942BF"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827E3D" w14:textId="77777777" w:rsidR="00C97076" w:rsidRPr="00C97076" w:rsidRDefault="00C97076" w:rsidP="00300B33">
            <w:pPr>
              <w:rPr>
                <w:rFonts w:eastAsia="Times New Roman"/>
                <w:color w:val="000000"/>
                <w:sz w:val="22"/>
                <w:szCs w:val="22"/>
              </w:rPr>
            </w:pPr>
          </w:p>
        </w:tc>
      </w:tr>
      <w:tr w:rsidR="00C97076" w:rsidRPr="00C97076" w14:paraId="5215AC0D"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07A56A"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61B97C" w14:textId="77777777" w:rsidR="00C97076" w:rsidRPr="00C97076" w:rsidRDefault="00C97076" w:rsidP="00300B33">
            <w:pPr>
              <w:rPr>
                <w:rFonts w:eastAsia="Times New Roman"/>
                <w:color w:val="000000"/>
                <w:sz w:val="22"/>
                <w:szCs w:val="22"/>
              </w:rPr>
            </w:pPr>
          </w:p>
        </w:tc>
      </w:tr>
      <w:tr w:rsidR="00C97076" w:rsidRPr="00C97076" w14:paraId="7839ED2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765F0B"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28E72F"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nl</w:t>
            </w:r>
          </w:p>
        </w:tc>
      </w:tr>
      <w:tr w:rsidR="00C97076" w:rsidRPr="00C97076" w14:paraId="2426940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4B2351"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96BEE8" w14:textId="77777777" w:rsidR="00C97076" w:rsidRPr="00C97076" w:rsidRDefault="00C97076" w:rsidP="00300B33">
            <w:pPr>
              <w:rPr>
                <w:rFonts w:eastAsia="Times New Roman"/>
                <w:color w:val="000000"/>
                <w:sz w:val="22"/>
                <w:szCs w:val="22"/>
              </w:rPr>
            </w:pPr>
          </w:p>
        </w:tc>
      </w:tr>
      <w:tr w:rsidR="00C97076" w:rsidRPr="00C97076" w14:paraId="2F9C4CC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0906BC"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545DB9"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39387E7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39A46B"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654C9A" w14:textId="77777777" w:rsidR="00C97076" w:rsidRPr="00C97076" w:rsidRDefault="00C97076" w:rsidP="00300B33">
            <w:pPr>
              <w:rPr>
                <w:rFonts w:eastAsia="Times New Roman"/>
                <w:color w:val="000000"/>
                <w:sz w:val="22"/>
                <w:szCs w:val="22"/>
              </w:rPr>
            </w:pPr>
          </w:p>
        </w:tc>
      </w:tr>
      <w:tr w:rsidR="00C97076" w:rsidRPr="00C97076" w14:paraId="2A94A5E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8A938"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gramEnd"/>
            <w:r w:rsidRPr="00C97076">
              <w:rPr>
                <w:rFonts w:eastAsia="Times New Roman"/>
                <w:color w:val="000000"/>
                <w:sz w:val="22"/>
                <w:szCs w:val="22"/>
              </w:rPr>
              <w:t>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60AB34"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2.16.840.1.113883.3.3210.14.1.3</w:t>
            </w:r>
          </w:p>
        </w:tc>
      </w:tr>
      <w:tr w:rsidR="00C97076" w:rsidRPr="00C97076" w14:paraId="5A7B758D"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ADA214"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2FA937" w14:textId="77777777" w:rsidR="00C97076" w:rsidRPr="00C97076" w:rsidRDefault="00C97076" w:rsidP="00300B33">
            <w:pPr>
              <w:rPr>
                <w:rFonts w:eastAsia="Times New Roman"/>
                <w:color w:val="000000"/>
                <w:sz w:val="22"/>
                <w:szCs w:val="22"/>
              </w:rPr>
            </w:pPr>
          </w:p>
        </w:tc>
      </w:tr>
      <w:tr w:rsidR="00C97076" w:rsidRPr="00C97076" w14:paraId="0D46580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598281"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0785C"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Draft</w:t>
            </w:r>
          </w:p>
        </w:tc>
      </w:tr>
      <w:tr w:rsidR="00C97076" w:rsidRPr="00C97076" w14:paraId="53D073A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AC196D"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58415E"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1D2AC015"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F2034A"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gramEnd"/>
            <w:r w:rsidRPr="00C97076">
              <w:rPr>
                <w:rFonts w:eastAsia="Times New Roman"/>
                <w:color w:val="000000"/>
                <w:sz w:val="22"/>
                <w:szCs w:val="22"/>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75397A" w14:textId="77777777" w:rsidR="00C97076" w:rsidRPr="00C97076" w:rsidRDefault="00C97076" w:rsidP="00300B33">
            <w:pPr>
              <w:rPr>
                <w:rFonts w:eastAsia="Times New Roman"/>
                <w:color w:val="000000"/>
                <w:sz w:val="22"/>
                <w:szCs w:val="22"/>
              </w:rPr>
            </w:pPr>
            <w:proofErr w:type="spellStart"/>
            <w:proofErr w:type="gramStart"/>
            <w:r w:rsidRPr="00C97076">
              <w:rPr>
                <w:rFonts w:eastAsia="Times New Roman"/>
                <w:color w:val="000000"/>
                <w:sz w:val="22"/>
                <w:szCs w:val="22"/>
              </w:rPr>
              <w:t>nl.ggznederland</w:t>
            </w:r>
            <w:proofErr w:type="gramEnd"/>
            <w:r w:rsidRPr="00C97076">
              <w:rPr>
                <w:rFonts w:eastAsia="Times New Roman"/>
                <w:color w:val="000000"/>
                <w:sz w:val="22"/>
                <w:szCs w:val="22"/>
              </w:rPr>
              <w:t>.ConclusieProfessioneelOnderzoek</w:t>
            </w:r>
            <w:proofErr w:type="spellEnd"/>
          </w:p>
        </w:tc>
      </w:tr>
      <w:tr w:rsidR="00C97076" w:rsidRPr="00C97076" w14:paraId="2B15F8F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17B967"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305ABF" w14:textId="77777777" w:rsidR="00C97076" w:rsidRPr="00C97076" w:rsidRDefault="00C97076" w:rsidP="00300B33">
            <w:pPr>
              <w:rPr>
                <w:rFonts w:eastAsia="Times New Roman"/>
                <w:color w:val="000000"/>
                <w:sz w:val="22"/>
                <w:szCs w:val="22"/>
              </w:rPr>
            </w:pPr>
          </w:p>
        </w:tc>
      </w:tr>
      <w:tr w:rsidR="00C97076" w:rsidRPr="00C97076" w14:paraId="33292BAE"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FC5886"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DCC2C7"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Unpublished</w:t>
            </w:r>
          </w:p>
        </w:tc>
      </w:tr>
      <w:tr w:rsidR="00C97076" w:rsidRPr="00C97076" w14:paraId="75DAB944"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D6E74"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03337A" w14:textId="77777777" w:rsidR="00C97076" w:rsidRPr="00C97076" w:rsidRDefault="00C97076" w:rsidP="00300B33">
            <w:pPr>
              <w:rPr>
                <w:rFonts w:eastAsia="Times New Roman"/>
                <w:color w:val="000000"/>
                <w:sz w:val="22"/>
                <w:szCs w:val="22"/>
              </w:rPr>
            </w:pPr>
          </w:p>
        </w:tc>
      </w:tr>
      <w:tr w:rsidR="00C97076" w:rsidRPr="00C97076" w14:paraId="157FCCDF"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025FC2"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091A1" w14:textId="77777777" w:rsidR="00C97076" w:rsidRPr="00C97076" w:rsidRDefault="00C97076" w:rsidP="00300B33">
            <w:pPr>
              <w:rPr>
                <w:rFonts w:eastAsia="Times New Roman"/>
                <w:color w:val="000000"/>
                <w:sz w:val="22"/>
                <w:szCs w:val="22"/>
              </w:rPr>
            </w:pPr>
          </w:p>
        </w:tc>
      </w:tr>
      <w:tr w:rsidR="00C97076" w:rsidRPr="00C97076" w14:paraId="4AFA15D4"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E33265"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spellStart"/>
            <w:proofErr w:type="gramEnd"/>
            <w:r w:rsidRPr="00C97076">
              <w:rPr>
                <w:rFonts w:eastAsia="Times New Roman"/>
                <w:color w:val="000000"/>
                <w:sz w:val="22"/>
                <w:szCs w:val="22"/>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112D0D" w14:textId="77777777"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14:paraId="3B7EACE8"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243224" w14:textId="77777777" w:rsidR="00C97076" w:rsidRPr="00C97076" w:rsidRDefault="00C97076" w:rsidP="00300B33">
            <w:pPr>
              <w:rPr>
                <w:rFonts w:eastAsia="Times New Roman"/>
                <w:color w:val="000000"/>
                <w:sz w:val="22"/>
                <w:szCs w:val="22"/>
              </w:rPr>
            </w:pPr>
            <w:proofErr w:type="gramStart"/>
            <w:r w:rsidRPr="00C97076">
              <w:rPr>
                <w:rFonts w:eastAsia="Times New Roman"/>
                <w:color w:val="000000"/>
                <w:sz w:val="22"/>
                <w:szCs w:val="22"/>
              </w:rPr>
              <w:t>DCM::</w:t>
            </w:r>
            <w:proofErr w:type="gramEnd"/>
            <w:r w:rsidRPr="00C97076">
              <w:rPr>
                <w:rFonts w:eastAsia="Times New Roman"/>
                <w:color w:val="000000"/>
                <w:sz w:val="22"/>
                <w:szCs w:val="22"/>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A47DE6" w14:textId="20378933" w:rsidR="00C97076" w:rsidRPr="00C97076" w:rsidRDefault="00C97076" w:rsidP="00300B33">
            <w:pPr>
              <w:rPr>
                <w:rFonts w:eastAsia="Times New Roman"/>
                <w:color w:val="000000"/>
                <w:sz w:val="22"/>
                <w:szCs w:val="22"/>
              </w:rPr>
            </w:pPr>
            <w:r w:rsidRPr="00C97076">
              <w:rPr>
                <w:rFonts w:eastAsia="Times New Roman"/>
                <w:color w:val="000000"/>
                <w:sz w:val="22"/>
                <w:szCs w:val="22"/>
              </w:rPr>
              <w:t>0.</w:t>
            </w:r>
            <w:r w:rsidR="00C631EC">
              <w:rPr>
                <w:rFonts w:eastAsia="Times New Roman"/>
                <w:color w:val="000000"/>
                <w:sz w:val="22"/>
                <w:szCs w:val="22"/>
              </w:rPr>
              <w:t>4</w:t>
            </w:r>
          </w:p>
        </w:tc>
      </w:tr>
    </w:tbl>
    <w:p w14:paraId="05BC1DA5" w14:textId="77777777" w:rsidR="00C97076" w:rsidRPr="00C97076" w:rsidRDefault="00C97076" w:rsidP="00C97076">
      <w:pPr>
        <w:rPr>
          <w:rFonts w:eastAsia="Times New Roman"/>
          <w:color w:val="000000"/>
          <w:sz w:val="22"/>
          <w:szCs w:val="22"/>
        </w:rPr>
      </w:pPr>
    </w:p>
    <w:p w14:paraId="1CCA02DC" w14:textId="77777777" w:rsidR="00C97076" w:rsidRPr="00C97076" w:rsidRDefault="00C97076" w:rsidP="00C97076">
      <w:pPr>
        <w:pStyle w:val="Kop2"/>
      </w:pPr>
      <w:bookmarkStart w:id="129" w:name="REVISION_HISTORY"/>
      <w:bookmarkStart w:id="130" w:name="BKM_439B8C7B_9AF3_42AF_A5AC_94B27EE7913A"/>
      <w:bookmarkStart w:id="131" w:name="_Toc30774247"/>
      <w:r w:rsidRPr="00C97076">
        <w:t>Revision History</w:t>
      </w:r>
      <w:bookmarkEnd w:id="131"/>
    </w:p>
    <w:p w14:paraId="0CDC6314" w14:textId="77777777" w:rsidR="004B0AE3" w:rsidRDefault="004B0AE3" w:rsidP="004B0AE3">
      <w:pPr>
        <w:jc w:val="both"/>
        <w:rPr>
          <w:rFonts w:eastAsia="Times New Roman"/>
          <w:color w:val="000000"/>
          <w:sz w:val="22"/>
          <w:szCs w:val="22"/>
        </w:rPr>
      </w:pPr>
    </w:p>
    <w:p w14:paraId="7DD1AFBB" w14:textId="77777777" w:rsidR="00C97076" w:rsidRPr="004B0AE3" w:rsidRDefault="00C97076" w:rsidP="004B0AE3">
      <w:pPr>
        <w:jc w:val="both"/>
        <w:rPr>
          <w:rFonts w:eastAsia="Times New Roman"/>
          <w:color w:val="000000"/>
          <w:sz w:val="22"/>
          <w:szCs w:val="22"/>
          <w:lang w:val="nl-NL"/>
        </w:rPr>
      </w:pPr>
      <w:r w:rsidRPr="004B0AE3">
        <w:rPr>
          <w:rFonts w:eastAsia="Times New Roman"/>
          <w:color w:val="000000"/>
          <w:sz w:val="22"/>
          <w:szCs w:val="22"/>
          <w:lang w:val="nl-NL"/>
        </w:rPr>
        <w:t>Versie 01. Eerste uitwerking.</w:t>
      </w:r>
    </w:p>
    <w:p w14:paraId="704FA559" w14:textId="77777777" w:rsidR="00C97076" w:rsidRPr="004B0AE3" w:rsidRDefault="00C97076" w:rsidP="004B0AE3">
      <w:pPr>
        <w:jc w:val="both"/>
        <w:rPr>
          <w:rFonts w:eastAsia="Times New Roman"/>
          <w:color w:val="000000"/>
          <w:sz w:val="22"/>
          <w:szCs w:val="22"/>
          <w:lang w:val="nl-NL"/>
        </w:rPr>
      </w:pPr>
      <w:r w:rsidRPr="004B0AE3">
        <w:rPr>
          <w:rFonts w:eastAsia="Times New Roman"/>
          <w:color w:val="000000"/>
          <w:sz w:val="22"/>
          <w:szCs w:val="22"/>
          <w:lang w:val="nl-NL"/>
        </w:rPr>
        <w:t xml:space="preserve">Versie 0.2. </w:t>
      </w:r>
      <w:proofErr w:type="gramStart"/>
      <w:r w:rsidRPr="004B0AE3">
        <w:rPr>
          <w:rFonts w:eastAsia="Times New Roman"/>
          <w:color w:val="000000"/>
          <w:sz w:val="22"/>
          <w:szCs w:val="22"/>
          <w:lang w:val="nl-NL"/>
        </w:rPr>
        <w:t>verwerking</w:t>
      </w:r>
      <w:proofErr w:type="gramEnd"/>
      <w:r w:rsidRPr="004B0AE3">
        <w:rPr>
          <w:rFonts w:eastAsia="Times New Roman"/>
          <w:color w:val="000000"/>
          <w:sz w:val="22"/>
          <w:szCs w:val="22"/>
          <w:lang w:val="nl-NL"/>
        </w:rPr>
        <w:t xml:space="preserve"> commentaar redactieraad.</w:t>
      </w:r>
    </w:p>
    <w:p w14:paraId="3A873075" w14:textId="15852D2B" w:rsidR="00C97076" w:rsidRDefault="00C97076" w:rsidP="004B0AE3">
      <w:pPr>
        <w:jc w:val="both"/>
        <w:rPr>
          <w:ins w:id="132" w:author="William Goossen" w:date="2020-01-24T14:28:00Z"/>
          <w:rFonts w:eastAsia="Times New Roman"/>
          <w:color w:val="000000"/>
          <w:sz w:val="22"/>
          <w:szCs w:val="22"/>
          <w:lang w:val="nl-NL"/>
        </w:rPr>
      </w:pPr>
      <w:r w:rsidRPr="00C97076">
        <w:rPr>
          <w:rFonts w:eastAsia="Times New Roman"/>
          <w:color w:val="000000"/>
          <w:sz w:val="22"/>
          <w:szCs w:val="22"/>
          <w:lang w:val="nl-NL"/>
        </w:rPr>
        <w:t xml:space="preserve">Versie 0.3 verwerking tweede ronde commentaar redactieraad: vereenvoudiging en bundelen tot conclusie professioneel onderzoek.  </w:t>
      </w:r>
      <w:bookmarkEnd w:id="129"/>
      <w:bookmarkEnd w:id="130"/>
    </w:p>
    <w:p w14:paraId="31227C60" w14:textId="492D3DA7" w:rsidR="00C631EC" w:rsidRDefault="00C631EC" w:rsidP="004B0AE3">
      <w:pPr>
        <w:jc w:val="both"/>
        <w:rPr>
          <w:ins w:id="133" w:author="William Goossen" w:date="2020-01-24T14:28:00Z"/>
          <w:rFonts w:eastAsia="Times New Roman"/>
          <w:color w:val="000000"/>
          <w:sz w:val="22"/>
          <w:szCs w:val="22"/>
          <w:lang w:val="nl-NL"/>
        </w:rPr>
      </w:pPr>
      <w:ins w:id="134" w:author="William Goossen" w:date="2020-01-24T14:28:00Z">
        <w:r>
          <w:rPr>
            <w:rFonts w:eastAsia="Times New Roman"/>
            <w:color w:val="000000"/>
            <w:sz w:val="22"/>
            <w:szCs w:val="22"/>
            <w:lang w:val="nl-NL"/>
          </w:rPr>
          <w:t>Versie 0.4 verwerking van diverse commentaren van de leden van de redactieraad.</w:t>
        </w:r>
      </w:ins>
    </w:p>
    <w:p w14:paraId="67A2FBF1" w14:textId="29FE6DD4" w:rsidR="00C631EC" w:rsidRDefault="00C631EC" w:rsidP="00C631EC">
      <w:pPr>
        <w:pStyle w:val="Lijstalinea"/>
        <w:numPr>
          <w:ilvl w:val="0"/>
          <w:numId w:val="1"/>
        </w:numPr>
        <w:jc w:val="both"/>
        <w:rPr>
          <w:ins w:id="135" w:author="William Goossen" w:date="2020-01-24T14:29:00Z"/>
          <w:rFonts w:eastAsia="Times New Roman"/>
          <w:color w:val="000000"/>
          <w:sz w:val="22"/>
          <w:szCs w:val="22"/>
          <w:lang w:val="nl-NL"/>
        </w:rPr>
      </w:pPr>
      <w:proofErr w:type="spellStart"/>
      <w:ins w:id="136" w:author="William Goossen" w:date="2020-01-24T14:28:00Z">
        <w:r>
          <w:rPr>
            <w:rFonts w:eastAsia="Times New Roman"/>
            <w:color w:val="000000"/>
            <w:sz w:val="22"/>
            <w:szCs w:val="22"/>
            <w:lang w:val="nl-NL"/>
          </w:rPr>
          <w:t>Hielko</w:t>
        </w:r>
        <w:proofErr w:type="spellEnd"/>
        <w:r>
          <w:rPr>
            <w:rFonts w:eastAsia="Times New Roman"/>
            <w:color w:val="000000"/>
            <w:sz w:val="22"/>
            <w:szCs w:val="22"/>
            <w:lang w:val="nl-NL"/>
          </w:rPr>
          <w:t xml:space="preserve"> Ophof: Verplaatsen van interpretatie van rootconcept naar container onderzoek </w:t>
        </w:r>
      </w:ins>
      <w:ins w:id="137" w:author="William Goossen" w:date="2020-01-24T14:29:00Z">
        <w:r>
          <w:rPr>
            <w:rFonts w:eastAsia="Times New Roman"/>
            <w:color w:val="000000"/>
            <w:sz w:val="22"/>
            <w:szCs w:val="22"/>
            <w:lang w:val="nl-NL"/>
          </w:rPr>
          <w:t xml:space="preserve">en duidelijk maken dat het gaat om interpretatie van een enkel onderzoek. </w:t>
        </w:r>
      </w:ins>
    </w:p>
    <w:p w14:paraId="20C83649" w14:textId="77983C9E" w:rsidR="00C631EC" w:rsidRDefault="00C631EC" w:rsidP="001F7C44">
      <w:pPr>
        <w:pStyle w:val="Lijstalinea"/>
        <w:numPr>
          <w:ilvl w:val="0"/>
          <w:numId w:val="1"/>
        </w:numPr>
        <w:jc w:val="both"/>
        <w:rPr>
          <w:ins w:id="138" w:author="William Goossen" w:date="2020-01-24T14:38:00Z"/>
          <w:rFonts w:eastAsia="Times New Roman"/>
          <w:color w:val="000000"/>
          <w:sz w:val="22"/>
          <w:szCs w:val="22"/>
          <w:lang w:val="nl-NL"/>
        </w:rPr>
      </w:pPr>
      <w:ins w:id="139" w:author="William Goossen" w:date="2020-01-24T14:29:00Z">
        <w:r>
          <w:rPr>
            <w:rFonts w:eastAsia="Times New Roman"/>
            <w:color w:val="000000"/>
            <w:sz w:val="22"/>
            <w:szCs w:val="22"/>
            <w:lang w:val="nl-NL"/>
          </w:rPr>
          <w:t xml:space="preserve">Arthur van Gool: een verzameling tekstuele aanpassingen, o.a. ziekten vervangen door problematiek en stoornissen. </w:t>
        </w:r>
      </w:ins>
      <w:ins w:id="140" w:author="William Goossen" w:date="2020-01-24T14:38:00Z">
        <w:r w:rsidR="001F7C44">
          <w:rPr>
            <w:rFonts w:eastAsia="Times New Roman"/>
            <w:color w:val="000000"/>
            <w:sz w:val="22"/>
            <w:szCs w:val="22"/>
            <w:lang w:val="nl-NL"/>
          </w:rPr>
          <w:t xml:space="preserve">Doel beter geformuleerd. Assessment </w:t>
        </w:r>
        <w:proofErr w:type="spellStart"/>
        <w:r w:rsidR="001F7C44">
          <w:rPr>
            <w:rFonts w:eastAsia="Times New Roman"/>
            <w:color w:val="000000"/>
            <w:sz w:val="22"/>
            <w:szCs w:val="22"/>
            <w:lang w:val="nl-NL"/>
          </w:rPr>
          <w:t>scales</w:t>
        </w:r>
        <w:proofErr w:type="spellEnd"/>
        <w:r w:rsidR="001F7C44">
          <w:rPr>
            <w:rFonts w:eastAsia="Times New Roman"/>
            <w:color w:val="000000"/>
            <w:sz w:val="22"/>
            <w:szCs w:val="22"/>
            <w:lang w:val="nl-NL"/>
          </w:rPr>
          <w:t xml:space="preserve"> vervangen door meetinstrumenten. </w:t>
        </w:r>
      </w:ins>
    </w:p>
    <w:p w14:paraId="265A7A47" w14:textId="3BF8E250" w:rsidR="001F7C44" w:rsidRDefault="00906F1E" w:rsidP="001F7C44">
      <w:pPr>
        <w:pStyle w:val="Lijstalinea"/>
        <w:numPr>
          <w:ilvl w:val="0"/>
          <w:numId w:val="1"/>
        </w:numPr>
        <w:jc w:val="both"/>
        <w:rPr>
          <w:ins w:id="141" w:author="William Goossen" w:date="2020-01-24T14:47:00Z"/>
          <w:rFonts w:eastAsia="Times New Roman"/>
          <w:color w:val="000000"/>
          <w:sz w:val="22"/>
          <w:szCs w:val="22"/>
          <w:lang w:val="nl-NL"/>
        </w:rPr>
      </w:pPr>
      <w:ins w:id="142" w:author="William Goossen" w:date="2020-01-24T14:40:00Z">
        <w:r>
          <w:rPr>
            <w:rFonts w:eastAsia="Times New Roman"/>
            <w:color w:val="000000"/>
            <w:sz w:val="22"/>
            <w:szCs w:val="22"/>
            <w:lang w:val="nl-NL"/>
          </w:rPr>
          <w:t xml:space="preserve">Bas van der Hoorn: </w:t>
        </w:r>
      </w:ins>
      <w:ins w:id="143" w:author="William Goossen" w:date="2020-01-24T14:42:00Z">
        <w:r>
          <w:rPr>
            <w:rFonts w:eastAsia="Times New Roman"/>
            <w:color w:val="000000"/>
            <w:sz w:val="22"/>
            <w:szCs w:val="22"/>
            <w:lang w:val="nl-NL"/>
          </w:rPr>
          <w:t xml:space="preserve">toevoegingen bij concept, ontleend aan eerdere versies. </w:t>
        </w:r>
      </w:ins>
    </w:p>
    <w:p w14:paraId="560EF373" w14:textId="5C2C6B0A" w:rsidR="00906F1E" w:rsidRDefault="00906F1E" w:rsidP="001F7C44">
      <w:pPr>
        <w:pStyle w:val="Lijstalinea"/>
        <w:numPr>
          <w:ilvl w:val="0"/>
          <w:numId w:val="1"/>
        </w:numPr>
        <w:jc w:val="both"/>
        <w:rPr>
          <w:ins w:id="144" w:author="William Goossen" w:date="2020-01-24T14:48:00Z"/>
          <w:rFonts w:eastAsia="Times New Roman"/>
          <w:color w:val="000000"/>
          <w:sz w:val="22"/>
          <w:szCs w:val="22"/>
          <w:lang w:val="nl-NL"/>
        </w:rPr>
      </w:pPr>
      <w:ins w:id="145" w:author="William Goossen" w:date="2020-01-24T14:47:00Z">
        <w:r>
          <w:rPr>
            <w:rFonts w:eastAsia="Times New Roman"/>
            <w:color w:val="000000"/>
            <w:sz w:val="22"/>
            <w:szCs w:val="22"/>
            <w:lang w:val="nl-NL"/>
          </w:rPr>
          <w:t xml:space="preserve">DCM: </w:t>
        </w:r>
        <w:proofErr w:type="spellStart"/>
        <w:r>
          <w:rPr>
            <w:rFonts w:eastAsia="Times New Roman"/>
            <w:color w:val="000000"/>
            <w:sz w:val="22"/>
            <w:szCs w:val="22"/>
            <w:lang w:val="nl-NL"/>
          </w:rPr>
          <w:t>Validator</w:t>
        </w:r>
        <w:proofErr w:type="spellEnd"/>
        <w:r>
          <w:rPr>
            <w:rFonts w:eastAsia="Times New Roman"/>
            <w:color w:val="000000"/>
            <w:sz w:val="22"/>
            <w:szCs w:val="22"/>
            <w:lang w:val="nl-NL"/>
          </w:rPr>
          <w:t xml:space="preserve">: wees op een dubbel rootconcept. Verwijzing naar zib probleem via context </w:t>
        </w:r>
        <w:proofErr w:type="spellStart"/>
        <w:r>
          <w:rPr>
            <w:rFonts w:eastAsia="Times New Roman"/>
            <w:color w:val="000000"/>
            <w:sz w:val="22"/>
            <w:szCs w:val="22"/>
            <w:lang w:val="nl-NL"/>
          </w:rPr>
          <w:t>reference</w:t>
        </w:r>
        <w:proofErr w:type="spellEnd"/>
        <w:r>
          <w:rPr>
            <w:rFonts w:eastAsia="Times New Roman"/>
            <w:color w:val="000000"/>
            <w:sz w:val="22"/>
            <w:szCs w:val="22"/>
            <w:lang w:val="nl-NL"/>
          </w:rPr>
          <w:t xml:space="preserve"> a</w:t>
        </w:r>
      </w:ins>
      <w:ins w:id="146" w:author="William Goossen" w:date="2020-01-24T14:48:00Z">
        <w:r>
          <w:rPr>
            <w:rFonts w:eastAsia="Times New Roman"/>
            <w:color w:val="000000"/>
            <w:sz w:val="22"/>
            <w:szCs w:val="22"/>
            <w:lang w:val="nl-NL"/>
          </w:rPr>
          <w:t xml:space="preserve">angepast. </w:t>
        </w:r>
        <w:r w:rsidR="00562AB0">
          <w:rPr>
            <w:rFonts w:eastAsia="Times New Roman"/>
            <w:color w:val="000000"/>
            <w:sz w:val="22"/>
            <w:szCs w:val="22"/>
            <w:lang w:val="nl-NL"/>
          </w:rPr>
          <w:t xml:space="preserve"> Ook bij andere verwijzingen naar zibs de tekst gecorrigeerd. </w:t>
        </w:r>
      </w:ins>
    </w:p>
    <w:p w14:paraId="743C7FA5" w14:textId="1762465F" w:rsidR="00A10654" w:rsidRDefault="00EE72B3" w:rsidP="001F7C44">
      <w:pPr>
        <w:pStyle w:val="Lijstalinea"/>
        <w:numPr>
          <w:ilvl w:val="0"/>
          <w:numId w:val="1"/>
        </w:numPr>
        <w:jc w:val="both"/>
        <w:rPr>
          <w:ins w:id="147" w:author="William Goossen" w:date="2020-01-24T15:03:00Z"/>
          <w:rFonts w:eastAsia="Times New Roman"/>
          <w:color w:val="000000"/>
          <w:sz w:val="22"/>
          <w:szCs w:val="22"/>
          <w:lang w:val="nl-NL"/>
        </w:rPr>
      </w:pPr>
      <w:ins w:id="148" w:author="William Goossen" w:date="2020-01-24T14:53:00Z">
        <w:r>
          <w:rPr>
            <w:rFonts w:eastAsia="Times New Roman"/>
            <w:color w:val="000000"/>
            <w:sz w:val="22"/>
            <w:szCs w:val="22"/>
            <w:lang w:val="nl-NL"/>
          </w:rPr>
          <w:t xml:space="preserve">Henk Schalkwijk: gaf conceptueel hetzelfde aan als </w:t>
        </w:r>
        <w:proofErr w:type="spellStart"/>
        <w:r>
          <w:rPr>
            <w:rFonts w:eastAsia="Times New Roman"/>
            <w:color w:val="000000"/>
            <w:sz w:val="22"/>
            <w:szCs w:val="22"/>
            <w:lang w:val="nl-NL"/>
          </w:rPr>
          <w:t>Hi</w:t>
        </w:r>
      </w:ins>
      <w:ins w:id="149" w:author="William Goossen" w:date="2020-01-24T14:54:00Z">
        <w:r>
          <w:rPr>
            <w:rFonts w:eastAsia="Times New Roman"/>
            <w:color w:val="000000"/>
            <w:sz w:val="22"/>
            <w:szCs w:val="22"/>
            <w:lang w:val="nl-NL"/>
          </w:rPr>
          <w:t>elko</w:t>
        </w:r>
        <w:proofErr w:type="spellEnd"/>
        <w:r>
          <w:rPr>
            <w:rFonts w:eastAsia="Times New Roman"/>
            <w:color w:val="000000"/>
            <w:sz w:val="22"/>
            <w:szCs w:val="22"/>
            <w:lang w:val="nl-NL"/>
          </w:rPr>
          <w:t xml:space="preserve"> hierboven. Is interpretatie onderzoek niet hetzelfde als conclusie? De tekst is nu aangepast om de interpretatie </w:t>
        </w:r>
        <w:r>
          <w:rPr>
            <w:rFonts w:eastAsia="Times New Roman"/>
            <w:color w:val="000000"/>
            <w:sz w:val="22"/>
            <w:szCs w:val="22"/>
            <w:lang w:val="nl-NL"/>
          </w:rPr>
          <w:lastRenderedPageBreak/>
          <w:t xml:space="preserve">van een specifiek onderzoek weer te kunnen geven. De conclusie gaat dan dus over het geheel van b.v. 3 </w:t>
        </w:r>
      </w:ins>
      <w:ins w:id="150" w:author="William Goossen" w:date="2020-01-24T14:55:00Z">
        <w:r>
          <w:rPr>
            <w:rFonts w:eastAsia="Times New Roman"/>
            <w:color w:val="000000"/>
            <w:sz w:val="22"/>
            <w:szCs w:val="22"/>
            <w:lang w:val="nl-NL"/>
          </w:rPr>
          <w:t>onderzoeken</w:t>
        </w:r>
      </w:ins>
      <w:ins w:id="151" w:author="William Goossen" w:date="2020-01-24T14:54:00Z">
        <w:r>
          <w:rPr>
            <w:rFonts w:eastAsia="Times New Roman"/>
            <w:color w:val="000000"/>
            <w:sz w:val="22"/>
            <w:szCs w:val="22"/>
            <w:lang w:val="nl-NL"/>
          </w:rPr>
          <w:t xml:space="preserve">. </w:t>
        </w:r>
      </w:ins>
    </w:p>
    <w:p w14:paraId="30326C9A" w14:textId="5511D1DD" w:rsidR="00EE72B3" w:rsidRDefault="00EE72B3" w:rsidP="001F7C44">
      <w:pPr>
        <w:pStyle w:val="Lijstalinea"/>
        <w:numPr>
          <w:ilvl w:val="0"/>
          <w:numId w:val="1"/>
        </w:numPr>
        <w:jc w:val="both"/>
        <w:rPr>
          <w:ins w:id="152" w:author="William Goossen" w:date="2020-01-24T15:03:00Z"/>
          <w:rFonts w:eastAsia="Times New Roman"/>
          <w:color w:val="000000"/>
          <w:sz w:val="22"/>
          <w:szCs w:val="22"/>
          <w:lang w:val="nl-NL"/>
        </w:rPr>
      </w:pPr>
      <w:ins w:id="153" w:author="William Goossen" w:date="2020-01-24T15:03:00Z">
        <w:r>
          <w:rPr>
            <w:rFonts w:eastAsia="Times New Roman"/>
            <w:color w:val="000000"/>
            <w:sz w:val="22"/>
            <w:szCs w:val="22"/>
            <w:lang w:val="nl-NL"/>
          </w:rPr>
          <w:t xml:space="preserve">Annette van Schagen: </w:t>
        </w:r>
      </w:ins>
    </w:p>
    <w:p w14:paraId="27ACE7AC" w14:textId="3AB76B6A" w:rsidR="00BF6491" w:rsidRDefault="00BF6491" w:rsidP="00BF6491">
      <w:pPr>
        <w:pStyle w:val="Lijstalinea"/>
        <w:numPr>
          <w:ilvl w:val="1"/>
          <w:numId w:val="1"/>
        </w:numPr>
        <w:jc w:val="both"/>
        <w:rPr>
          <w:ins w:id="154" w:author="William Goossen" w:date="2020-01-24T15:04:00Z"/>
          <w:rFonts w:eastAsia="Times New Roman"/>
          <w:color w:val="000000"/>
          <w:sz w:val="22"/>
          <w:szCs w:val="22"/>
          <w:lang w:val="nl-NL"/>
        </w:rPr>
      </w:pPr>
      <w:ins w:id="155" w:author="William Goossen" w:date="2020-01-24T15:03:00Z">
        <w:r>
          <w:rPr>
            <w:rFonts w:eastAsia="Times New Roman"/>
            <w:color w:val="000000"/>
            <w:sz w:val="22"/>
            <w:szCs w:val="22"/>
            <w:lang w:val="nl-NL"/>
          </w:rPr>
          <w:t>Opmerking om zorgprofessional te vervangen door specifiek psychiater of psycho</w:t>
        </w:r>
      </w:ins>
      <w:ins w:id="156" w:author="William Goossen" w:date="2020-01-24T15:04:00Z">
        <w:r>
          <w:rPr>
            <w:rFonts w:eastAsia="Times New Roman"/>
            <w:color w:val="000000"/>
            <w:sz w:val="22"/>
            <w:szCs w:val="22"/>
            <w:lang w:val="nl-NL"/>
          </w:rPr>
          <w:t xml:space="preserve">loog is niet gehonoreerd. Dit is eerder besloten om te verlaten en juist via de zib zorgprofessional weet je precies wie het onderzoek deed en de conclusie formuleert. </w:t>
        </w:r>
      </w:ins>
    </w:p>
    <w:p w14:paraId="29A09B20" w14:textId="62203C35" w:rsidR="00BF6491" w:rsidRDefault="00BF6491" w:rsidP="00BF6491">
      <w:pPr>
        <w:pStyle w:val="Lijstalinea"/>
        <w:numPr>
          <w:ilvl w:val="1"/>
          <w:numId w:val="1"/>
        </w:numPr>
        <w:jc w:val="both"/>
        <w:rPr>
          <w:ins w:id="157" w:author="William Goossen" w:date="2020-01-24T15:06:00Z"/>
          <w:rFonts w:eastAsia="Times New Roman"/>
          <w:color w:val="000000"/>
          <w:sz w:val="22"/>
          <w:szCs w:val="22"/>
          <w:lang w:val="nl-NL"/>
        </w:rPr>
      </w:pPr>
      <w:ins w:id="158" w:author="William Goossen" w:date="2020-01-24T15:05:00Z">
        <w:r>
          <w:rPr>
            <w:rFonts w:eastAsia="Times New Roman"/>
            <w:color w:val="000000"/>
            <w:sz w:val="22"/>
            <w:szCs w:val="22"/>
            <w:lang w:val="nl-NL"/>
          </w:rPr>
          <w:t>De opmerking dat hetgeen er staat voor de psychiater ook geldt voor elke regiebehandelaar is niet overgenomen. In de ontwikkelingsfase zijn geen vergelijkbare documenten aangeleverd. Indien die beschikbaar zijn kan alsnog worden overwogen iets van die strekking voor andere professionals toe te voegen.</w:t>
        </w:r>
      </w:ins>
      <w:ins w:id="159" w:author="William Goossen" w:date="2020-01-24T15:06:00Z">
        <w:r>
          <w:rPr>
            <w:rFonts w:eastAsia="Times New Roman"/>
            <w:color w:val="000000"/>
            <w:sz w:val="22"/>
            <w:szCs w:val="22"/>
            <w:lang w:val="nl-NL"/>
          </w:rPr>
          <w:t xml:space="preserve"> </w:t>
        </w:r>
      </w:ins>
    </w:p>
    <w:p w14:paraId="09B2ABDA" w14:textId="77C1FE56" w:rsidR="00BF6491" w:rsidRDefault="000D3400" w:rsidP="00BF6491">
      <w:pPr>
        <w:pStyle w:val="Lijstalinea"/>
        <w:numPr>
          <w:ilvl w:val="1"/>
          <w:numId w:val="1"/>
        </w:numPr>
        <w:jc w:val="both"/>
        <w:rPr>
          <w:ins w:id="160" w:author="William Goossen" w:date="2020-01-24T16:01:00Z"/>
          <w:rFonts w:eastAsia="Times New Roman"/>
          <w:color w:val="000000"/>
          <w:sz w:val="22"/>
          <w:szCs w:val="22"/>
          <w:lang w:val="nl-NL"/>
        </w:rPr>
      </w:pPr>
      <w:ins w:id="161" w:author="William Goossen" w:date="2020-01-24T15:40:00Z">
        <w:r>
          <w:rPr>
            <w:rFonts w:eastAsia="Times New Roman"/>
            <w:color w:val="000000"/>
            <w:sz w:val="22"/>
            <w:szCs w:val="22"/>
            <w:lang w:val="nl-NL"/>
          </w:rPr>
          <w:t xml:space="preserve">Doublure overwegingen en conclusie verwijderd. Toelichting bij conclusie geplaatst. </w:t>
        </w:r>
      </w:ins>
    </w:p>
    <w:p w14:paraId="6847240C" w14:textId="43098506" w:rsidR="00697D19" w:rsidRPr="001F7C44" w:rsidRDefault="00697D19" w:rsidP="00697D19">
      <w:pPr>
        <w:pStyle w:val="Lijstalinea"/>
        <w:numPr>
          <w:ilvl w:val="0"/>
          <w:numId w:val="1"/>
        </w:numPr>
        <w:jc w:val="both"/>
        <w:rPr>
          <w:rFonts w:eastAsia="Times New Roman"/>
          <w:color w:val="000000"/>
          <w:sz w:val="22"/>
          <w:szCs w:val="22"/>
          <w:lang w:val="nl-NL"/>
        </w:rPr>
      </w:pPr>
      <w:ins w:id="162" w:author="William Goossen" w:date="2020-01-24T16:01:00Z">
        <w:r>
          <w:rPr>
            <w:rFonts w:eastAsia="Times New Roman"/>
            <w:color w:val="000000"/>
            <w:sz w:val="22"/>
            <w:szCs w:val="22"/>
            <w:lang w:val="nl-NL"/>
          </w:rPr>
          <w:t xml:space="preserve">N.a.v. overleg in de redactieraad is ook het </w:t>
        </w:r>
      </w:ins>
      <w:ins w:id="163" w:author="William Goossen" w:date="2020-01-24T16:02:00Z">
        <w:r>
          <w:rPr>
            <w:rFonts w:eastAsia="Times New Roman"/>
            <w:color w:val="000000"/>
            <w:sz w:val="22"/>
            <w:szCs w:val="22"/>
            <w:lang w:val="nl-NL"/>
          </w:rPr>
          <w:t xml:space="preserve">losse </w:t>
        </w:r>
      </w:ins>
      <w:ins w:id="164" w:author="William Goossen" w:date="2020-01-24T16:01:00Z">
        <w:r>
          <w:rPr>
            <w:rFonts w:eastAsia="Times New Roman"/>
            <w:color w:val="000000"/>
            <w:sz w:val="22"/>
            <w:szCs w:val="22"/>
            <w:lang w:val="nl-NL"/>
          </w:rPr>
          <w:t xml:space="preserve">data element test verwijderd. </w:t>
        </w:r>
      </w:ins>
    </w:p>
    <w:p w14:paraId="6F5ACC59" w14:textId="77777777" w:rsidR="005D11F9" w:rsidRPr="00C97076" w:rsidRDefault="005D11F9">
      <w:pPr>
        <w:rPr>
          <w:lang w:val="nl-NL"/>
        </w:rPr>
      </w:pPr>
    </w:p>
    <w:sectPr w:rsidR="005D11F9" w:rsidRPr="00C97076" w:rsidSect="004D5F48">
      <w:headerReference w:type="default" r:id="rId9"/>
      <w:footerReference w:type="default" r:id="rId10"/>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931D1" w14:textId="77777777" w:rsidR="008A36F9" w:rsidRDefault="008A36F9">
      <w:r>
        <w:separator/>
      </w:r>
    </w:p>
  </w:endnote>
  <w:endnote w:type="continuationSeparator" w:id="0">
    <w:p w14:paraId="61A41B3D" w14:textId="77777777" w:rsidR="008A36F9" w:rsidRDefault="008A3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0F4" w14:textId="77777777" w:rsidR="005D11F9" w:rsidRDefault="008810F7">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83099" w14:textId="77777777" w:rsidR="008A36F9" w:rsidRDefault="008A36F9">
      <w:r>
        <w:separator/>
      </w:r>
    </w:p>
  </w:footnote>
  <w:footnote w:type="continuationSeparator" w:id="0">
    <w:p w14:paraId="26B850EA" w14:textId="77777777" w:rsidR="008A36F9" w:rsidRDefault="008A3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5D11F9" w14:paraId="188305FA"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CF3B759" w14:textId="77777777" w:rsidR="005D11F9" w:rsidRDefault="00C97076">
          <w:pPr>
            <w:pStyle w:val="Koptekst"/>
            <w:tabs>
              <w:tab w:val="left" w:pos="4320"/>
            </w:tabs>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ZIB </w:t>
          </w:r>
          <w:proofErr w:type="spellStart"/>
          <w:r w:rsidR="008810F7">
            <w:rPr>
              <w:rFonts w:ascii="Times New Roman" w:eastAsia="Times New Roman" w:hAnsi="Times New Roman" w:cs="Times New Roman"/>
              <w:color w:val="auto"/>
              <w:u w:val="single"/>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CCDDF79" w14:textId="0C397877" w:rsidR="005D11F9" w:rsidRDefault="008810F7">
          <w:pPr>
            <w:pStyle w:val="Koptekst"/>
            <w:tabs>
              <w:tab w:val="left" w:pos="4320"/>
            </w:tabs>
            <w:jc w:val="center"/>
            <w:rPr>
              <w:rFonts w:ascii="Times New Roman" w:eastAsia="Times New Roman" w:hAnsi="Times New Roman" w:cs="Times New Roman"/>
              <w:color w:val="auto"/>
              <w:u w:val="single"/>
            </w:rPr>
          </w:pPr>
          <w:proofErr w:type="gramStart"/>
          <w:r>
            <w:rPr>
              <w:rFonts w:ascii="Times New Roman" w:eastAsia="Times New Roman" w:hAnsi="Times New Roman" w:cs="Times New Roman"/>
              <w:color w:val="auto"/>
              <w:u w:val="single"/>
            </w:rPr>
            <w:t>nl.ggznederland</w:t>
          </w:r>
          <w:proofErr w:type="gramEnd"/>
          <w:r>
            <w:rPr>
              <w:rFonts w:ascii="Times New Roman" w:eastAsia="Times New Roman" w:hAnsi="Times New Roman" w:cs="Times New Roman"/>
              <w:color w:val="auto"/>
              <w:u w:val="single"/>
            </w:rPr>
            <w:t>.ConclusieProfessioneelOnderzoek</w:t>
          </w:r>
          <w:r w:rsidR="00C97076">
            <w:rPr>
              <w:rFonts w:ascii="Times New Roman" w:eastAsia="Times New Roman" w:hAnsi="Times New Roman" w:cs="Times New Roman"/>
              <w:color w:val="auto"/>
              <w:u w:val="single"/>
            </w:rPr>
            <w:t>v0</w:t>
          </w:r>
          <w:r w:rsidR="00C631EC">
            <w:rPr>
              <w:rFonts w:ascii="Times New Roman" w:eastAsia="Times New Roman" w:hAnsi="Times New Roman" w:cs="Times New Roman"/>
              <w:color w:val="auto"/>
              <w:u w:val="single"/>
            </w:rPr>
            <w:t>4</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102EE76" w14:textId="77777777" w:rsidR="005D11F9" w:rsidRDefault="008810F7">
          <w:pPr>
            <w:pStyle w:val="Koptekst"/>
            <w:jc w:val="right"/>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Page: </w:t>
          </w:r>
          <w:r w:rsidR="004D5F48">
            <w:rPr>
              <w:rFonts w:ascii="Times New Roman" w:eastAsia="Times New Roman" w:hAnsi="Times New Roman" w:cs="Times New Roman"/>
              <w:color w:val="auto"/>
              <w:u w:val="single"/>
            </w:rPr>
            <w:fldChar w:fldCharType="begin"/>
          </w:r>
          <w:r>
            <w:rPr>
              <w:rFonts w:ascii="Times New Roman" w:eastAsia="Times New Roman" w:hAnsi="Times New Roman" w:cs="Times New Roman"/>
              <w:color w:val="auto"/>
              <w:u w:val="single"/>
            </w:rPr>
            <w:instrText xml:space="preserve">PAGE </w:instrText>
          </w:r>
          <w:r w:rsidR="004D5F48">
            <w:rPr>
              <w:rFonts w:ascii="Times New Roman" w:eastAsia="Times New Roman" w:hAnsi="Times New Roman" w:cs="Times New Roman"/>
              <w:color w:val="auto"/>
              <w:u w:val="single"/>
            </w:rPr>
            <w:fldChar w:fldCharType="separate"/>
          </w:r>
          <w:r w:rsidR="006812DC">
            <w:rPr>
              <w:rFonts w:ascii="Times New Roman" w:eastAsia="Times New Roman" w:hAnsi="Times New Roman" w:cs="Times New Roman"/>
              <w:noProof/>
              <w:color w:val="auto"/>
              <w:u w:val="single"/>
            </w:rPr>
            <w:t>7</w:t>
          </w:r>
          <w:r w:rsidR="004D5F48">
            <w:fldChar w:fldCharType="end"/>
          </w:r>
        </w:p>
      </w:tc>
    </w:tr>
  </w:tbl>
  <w:p w14:paraId="75890AE1" w14:textId="77777777" w:rsidR="005D11F9" w:rsidRDefault="005D11F9">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95255"/>
    <w:multiLevelType w:val="hybridMultilevel"/>
    <w:tmpl w:val="F8D245CC"/>
    <w:lvl w:ilvl="0" w:tplc="FC36701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Goossen">
    <w15:presenceInfo w15:providerId="None" w15:userId="William Goos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F9"/>
    <w:rsid w:val="000D3400"/>
    <w:rsid w:val="001F7C44"/>
    <w:rsid w:val="00295BAF"/>
    <w:rsid w:val="004B0AE3"/>
    <w:rsid w:val="004D5F48"/>
    <w:rsid w:val="00562AB0"/>
    <w:rsid w:val="005D11F9"/>
    <w:rsid w:val="005E344E"/>
    <w:rsid w:val="006812DC"/>
    <w:rsid w:val="00697D19"/>
    <w:rsid w:val="00761DE0"/>
    <w:rsid w:val="007A018A"/>
    <w:rsid w:val="007B7A2D"/>
    <w:rsid w:val="008810F7"/>
    <w:rsid w:val="008A36F9"/>
    <w:rsid w:val="00906F1E"/>
    <w:rsid w:val="00960F7C"/>
    <w:rsid w:val="00A10654"/>
    <w:rsid w:val="00BF6491"/>
    <w:rsid w:val="00C631EC"/>
    <w:rsid w:val="00C97076"/>
    <w:rsid w:val="00EE72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2189"/>
  <w15:docId w15:val="{E700841A-DA70-4F0A-A107-D20C942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D5F48"/>
  </w:style>
  <w:style w:type="paragraph" w:styleId="Kop1">
    <w:name w:val="heading 1"/>
    <w:basedOn w:val="Standaard"/>
    <w:next w:val="Standaard"/>
    <w:uiPriority w:val="9"/>
    <w:qFormat/>
    <w:rsid w:val="004D5F48"/>
    <w:pPr>
      <w:spacing w:before="240" w:after="60"/>
      <w:outlineLvl w:val="0"/>
    </w:pPr>
    <w:rPr>
      <w:b/>
      <w:color w:val="004080"/>
      <w:sz w:val="32"/>
      <w:szCs w:val="32"/>
    </w:rPr>
  </w:style>
  <w:style w:type="paragraph" w:styleId="Kop2">
    <w:name w:val="heading 2"/>
    <w:basedOn w:val="Standaard"/>
    <w:next w:val="Standaard"/>
    <w:uiPriority w:val="9"/>
    <w:unhideWhenUsed/>
    <w:qFormat/>
    <w:rsid w:val="004D5F48"/>
    <w:pPr>
      <w:spacing w:before="240" w:after="60"/>
      <w:outlineLvl w:val="1"/>
    </w:pPr>
    <w:rPr>
      <w:b/>
      <w:color w:val="004080"/>
      <w:sz w:val="28"/>
      <w:szCs w:val="28"/>
    </w:rPr>
  </w:style>
  <w:style w:type="paragraph" w:styleId="Kop3">
    <w:name w:val="heading 3"/>
    <w:basedOn w:val="Standaard"/>
    <w:next w:val="Standaard"/>
    <w:uiPriority w:val="9"/>
    <w:semiHidden/>
    <w:unhideWhenUsed/>
    <w:qFormat/>
    <w:rsid w:val="004D5F48"/>
    <w:pPr>
      <w:spacing w:before="240" w:after="60"/>
      <w:outlineLvl w:val="2"/>
    </w:pPr>
    <w:rPr>
      <w:b/>
      <w:color w:val="004080"/>
      <w:sz w:val="26"/>
      <w:szCs w:val="26"/>
    </w:rPr>
  </w:style>
  <w:style w:type="paragraph" w:styleId="Kop4">
    <w:name w:val="heading 4"/>
    <w:basedOn w:val="Standaard"/>
    <w:next w:val="Standaard"/>
    <w:uiPriority w:val="9"/>
    <w:semiHidden/>
    <w:unhideWhenUsed/>
    <w:qFormat/>
    <w:rsid w:val="004D5F48"/>
    <w:pPr>
      <w:spacing w:before="240" w:after="60"/>
      <w:outlineLvl w:val="3"/>
    </w:pPr>
    <w:rPr>
      <w:b/>
      <w:color w:val="004080"/>
      <w:sz w:val="28"/>
      <w:szCs w:val="28"/>
    </w:rPr>
  </w:style>
  <w:style w:type="paragraph" w:styleId="Kop5">
    <w:name w:val="heading 5"/>
    <w:basedOn w:val="Standaard"/>
    <w:next w:val="Standaard"/>
    <w:uiPriority w:val="9"/>
    <w:semiHidden/>
    <w:unhideWhenUsed/>
    <w:qFormat/>
    <w:rsid w:val="004D5F48"/>
    <w:pPr>
      <w:spacing w:before="240" w:after="60"/>
      <w:outlineLvl w:val="4"/>
    </w:pPr>
    <w:rPr>
      <w:b/>
      <w:i/>
      <w:color w:val="004080"/>
      <w:sz w:val="26"/>
      <w:szCs w:val="26"/>
    </w:rPr>
  </w:style>
  <w:style w:type="paragraph" w:styleId="Kop6">
    <w:name w:val="heading 6"/>
    <w:basedOn w:val="Standaard"/>
    <w:next w:val="Standaard"/>
    <w:uiPriority w:val="9"/>
    <w:semiHidden/>
    <w:unhideWhenUsed/>
    <w:qFormat/>
    <w:rsid w:val="004D5F48"/>
    <w:pPr>
      <w:spacing w:before="240" w:after="60"/>
      <w:outlineLvl w:val="5"/>
    </w:pPr>
    <w:rPr>
      <w:b/>
      <w:color w:val="004080"/>
      <w:sz w:val="22"/>
      <w:szCs w:val="22"/>
    </w:rPr>
  </w:style>
  <w:style w:type="paragraph" w:styleId="Kop7">
    <w:name w:val="heading 7"/>
    <w:basedOn w:val="Standaard"/>
    <w:next w:val="Standaard"/>
    <w:rsid w:val="004D5F48"/>
    <w:pPr>
      <w:spacing w:before="240" w:after="60"/>
      <w:outlineLvl w:val="6"/>
    </w:pPr>
    <w:rPr>
      <w:color w:val="004080"/>
    </w:rPr>
  </w:style>
  <w:style w:type="paragraph" w:styleId="Kop8">
    <w:name w:val="heading 8"/>
    <w:basedOn w:val="Standaard"/>
    <w:next w:val="Standaard"/>
    <w:rsid w:val="004D5F48"/>
    <w:pPr>
      <w:spacing w:before="240" w:after="60"/>
      <w:outlineLvl w:val="7"/>
    </w:pPr>
    <w:rPr>
      <w:i/>
      <w:color w:val="000000"/>
    </w:rPr>
  </w:style>
  <w:style w:type="paragraph" w:styleId="Kop9">
    <w:name w:val="heading 9"/>
    <w:basedOn w:val="Standaard"/>
    <w:next w:val="Standaard"/>
    <w:rsid w:val="004D5F48"/>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sid w:val="004D5F48"/>
    <w:rPr>
      <w:rFonts w:ascii="Times New Roman" w:eastAsia="Times New Roman" w:hAnsi="Times New Roman" w:cs="Times New Roman"/>
      <w:color w:val="000000"/>
    </w:rPr>
  </w:style>
  <w:style w:type="paragraph" w:styleId="Inhopg2">
    <w:name w:val="toc 2"/>
    <w:basedOn w:val="Standaard"/>
    <w:next w:val="Standaard"/>
    <w:rsid w:val="004D5F48"/>
    <w:pPr>
      <w:ind w:left="180"/>
    </w:pPr>
    <w:rPr>
      <w:rFonts w:ascii="Times New Roman" w:eastAsia="Times New Roman" w:hAnsi="Times New Roman" w:cs="Times New Roman"/>
      <w:color w:val="000000"/>
    </w:rPr>
  </w:style>
  <w:style w:type="paragraph" w:styleId="Inhopg3">
    <w:name w:val="toc 3"/>
    <w:basedOn w:val="Standaard"/>
    <w:next w:val="Standaard"/>
    <w:rsid w:val="004D5F48"/>
    <w:pPr>
      <w:ind w:left="360"/>
    </w:pPr>
    <w:rPr>
      <w:rFonts w:ascii="Times New Roman" w:eastAsia="Times New Roman" w:hAnsi="Times New Roman" w:cs="Times New Roman"/>
      <w:color w:val="000000"/>
    </w:rPr>
  </w:style>
  <w:style w:type="paragraph" w:styleId="Inhopg4">
    <w:name w:val="toc 4"/>
    <w:basedOn w:val="Standaard"/>
    <w:next w:val="Standaard"/>
    <w:rsid w:val="004D5F48"/>
    <w:pPr>
      <w:ind w:left="540"/>
    </w:pPr>
    <w:rPr>
      <w:color w:val="000000"/>
    </w:rPr>
  </w:style>
  <w:style w:type="paragraph" w:styleId="Inhopg5">
    <w:name w:val="toc 5"/>
    <w:basedOn w:val="Standaard"/>
    <w:next w:val="Standaard"/>
    <w:rsid w:val="004D5F48"/>
    <w:pPr>
      <w:ind w:left="720"/>
    </w:pPr>
    <w:rPr>
      <w:color w:val="000000"/>
    </w:rPr>
  </w:style>
  <w:style w:type="paragraph" w:styleId="Inhopg6">
    <w:name w:val="toc 6"/>
    <w:basedOn w:val="Standaard"/>
    <w:next w:val="Standaard"/>
    <w:rsid w:val="004D5F48"/>
    <w:pPr>
      <w:ind w:left="900"/>
    </w:pPr>
    <w:rPr>
      <w:color w:val="000000"/>
    </w:rPr>
  </w:style>
  <w:style w:type="paragraph" w:styleId="Inhopg7">
    <w:name w:val="toc 7"/>
    <w:basedOn w:val="Standaard"/>
    <w:next w:val="Standaard"/>
    <w:rsid w:val="004D5F48"/>
    <w:pPr>
      <w:ind w:left="1080"/>
    </w:pPr>
    <w:rPr>
      <w:color w:val="000000"/>
    </w:rPr>
  </w:style>
  <w:style w:type="paragraph" w:styleId="Inhopg8">
    <w:name w:val="toc 8"/>
    <w:basedOn w:val="Standaard"/>
    <w:next w:val="Standaard"/>
    <w:rsid w:val="004D5F48"/>
    <w:pPr>
      <w:ind w:left="1260"/>
    </w:pPr>
    <w:rPr>
      <w:color w:val="000000"/>
    </w:rPr>
  </w:style>
  <w:style w:type="paragraph" w:styleId="Inhopg9">
    <w:name w:val="toc 9"/>
    <w:basedOn w:val="Standaard"/>
    <w:next w:val="Standaard"/>
    <w:rsid w:val="004D5F48"/>
    <w:pPr>
      <w:ind w:left="1440"/>
    </w:pPr>
    <w:rPr>
      <w:color w:val="000000"/>
    </w:r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rsid w:val="004D5F48"/>
    <w:pPr>
      <w:ind w:left="360" w:hanging="360"/>
    </w:pPr>
    <w:rPr>
      <w:color w:val="000000"/>
      <w:sz w:val="20"/>
      <w:szCs w:val="20"/>
    </w:rPr>
  </w:style>
  <w:style w:type="paragraph" w:customStyle="1" w:styleId="BulletedList">
    <w:name w:val="Bulleted List"/>
    <w:basedOn w:val="Standaard"/>
    <w:next w:val="Standaard"/>
    <w:rsid w:val="004D5F48"/>
    <w:pPr>
      <w:ind w:left="360" w:hanging="360"/>
    </w:pPr>
    <w:rPr>
      <w:color w:val="000000"/>
      <w:sz w:val="20"/>
      <w:szCs w:val="20"/>
    </w:rPr>
  </w:style>
  <w:style w:type="paragraph" w:styleId="Plattetekst">
    <w:name w:val="Body Text"/>
    <w:basedOn w:val="Standaard"/>
    <w:next w:val="Standaard"/>
    <w:rsid w:val="004D5F48"/>
    <w:pPr>
      <w:spacing w:after="120"/>
    </w:pPr>
    <w:rPr>
      <w:color w:val="000000"/>
      <w:sz w:val="28"/>
      <w:szCs w:val="28"/>
    </w:rPr>
  </w:style>
  <w:style w:type="paragraph" w:styleId="Plattetekst2">
    <w:name w:val="Body Text 2"/>
    <w:basedOn w:val="Standaard"/>
    <w:next w:val="Standaard"/>
    <w:rsid w:val="004D5F48"/>
    <w:pPr>
      <w:spacing w:after="120" w:line="480" w:lineRule="auto"/>
    </w:pPr>
    <w:rPr>
      <w:color w:val="000000"/>
      <w:sz w:val="18"/>
      <w:szCs w:val="18"/>
    </w:rPr>
  </w:style>
  <w:style w:type="paragraph" w:styleId="Plattetekst3">
    <w:name w:val="Body Text 3"/>
    <w:basedOn w:val="Standaard"/>
    <w:next w:val="Standaard"/>
    <w:rsid w:val="004D5F48"/>
    <w:pPr>
      <w:spacing w:after="120"/>
    </w:pPr>
    <w:rPr>
      <w:color w:val="000000"/>
      <w:sz w:val="16"/>
      <w:szCs w:val="16"/>
    </w:rPr>
  </w:style>
  <w:style w:type="paragraph" w:styleId="Notitiekop">
    <w:name w:val="Note Heading"/>
    <w:basedOn w:val="Standaard"/>
    <w:next w:val="Standaard"/>
    <w:rsid w:val="004D5F48"/>
    <w:rPr>
      <w:color w:val="000000"/>
      <w:sz w:val="20"/>
      <w:szCs w:val="20"/>
    </w:rPr>
  </w:style>
  <w:style w:type="paragraph" w:styleId="Tekstzonderopmaak">
    <w:name w:val="Plain Text"/>
    <w:basedOn w:val="Standaard"/>
    <w:next w:val="Standaard"/>
    <w:rsid w:val="004D5F48"/>
    <w:rPr>
      <w:color w:val="000000"/>
      <w:sz w:val="20"/>
      <w:szCs w:val="20"/>
    </w:rPr>
  </w:style>
  <w:style w:type="paragraph" w:customStyle="1" w:styleId="Zwaar1">
    <w:name w:val="Zwaar1"/>
    <w:basedOn w:val="Standaard"/>
    <w:next w:val="Standaard"/>
    <w:rsid w:val="004D5F48"/>
    <w:rPr>
      <w:b/>
      <w:color w:val="000000"/>
      <w:sz w:val="20"/>
      <w:szCs w:val="20"/>
    </w:rPr>
  </w:style>
  <w:style w:type="paragraph" w:customStyle="1" w:styleId="Nadruk1">
    <w:name w:val="Nadruk1"/>
    <w:basedOn w:val="Standaard"/>
    <w:next w:val="Standaard"/>
    <w:rsid w:val="004D5F48"/>
    <w:rPr>
      <w:i/>
      <w:color w:val="000000"/>
      <w:sz w:val="20"/>
      <w:szCs w:val="20"/>
    </w:rPr>
  </w:style>
  <w:style w:type="paragraph" w:customStyle="1" w:styleId="Hyperlink1">
    <w:name w:val="Hyperlink1"/>
    <w:basedOn w:val="Standaard"/>
    <w:next w:val="Standaard"/>
    <w:rsid w:val="004D5F48"/>
    <w:rPr>
      <w:color w:val="0000FF"/>
      <w:sz w:val="20"/>
      <w:szCs w:val="20"/>
      <w:u w:val="single" w:color="000000"/>
    </w:rPr>
  </w:style>
  <w:style w:type="paragraph" w:styleId="Voettekst">
    <w:name w:val="footer"/>
    <w:basedOn w:val="Standaard"/>
    <w:next w:val="Standaard"/>
    <w:rsid w:val="004D5F48"/>
    <w:rPr>
      <w:color w:val="000000"/>
      <w:sz w:val="20"/>
      <w:szCs w:val="20"/>
    </w:rPr>
  </w:style>
  <w:style w:type="paragraph" w:styleId="Koptekst">
    <w:name w:val="header"/>
    <w:basedOn w:val="Standaard"/>
    <w:next w:val="Standaard"/>
    <w:rsid w:val="004D5F48"/>
    <w:rPr>
      <w:color w:val="000000"/>
      <w:sz w:val="20"/>
      <w:szCs w:val="20"/>
    </w:rPr>
  </w:style>
  <w:style w:type="paragraph" w:customStyle="1" w:styleId="Code">
    <w:name w:val="Code"/>
    <w:basedOn w:val="Standaard"/>
    <w:next w:val="Standaard"/>
    <w:rsid w:val="004D5F48"/>
    <w:rPr>
      <w:color w:val="000000"/>
      <w:sz w:val="18"/>
      <w:szCs w:val="18"/>
    </w:rPr>
  </w:style>
  <w:style w:type="character" w:customStyle="1" w:styleId="FieldLabel">
    <w:name w:val="Field Label"/>
    <w:rsid w:val="004D5F48"/>
    <w:rPr>
      <w:rFonts w:ascii="Arial" w:eastAsia="Arial" w:hAnsi="Arial" w:cs="Arial"/>
      <w:i/>
      <w:color w:val="004080"/>
      <w:spacing w:val="0"/>
      <w:w w:val="100"/>
      <w:position w:val="0"/>
      <w:sz w:val="20"/>
      <w:szCs w:val="20"/>
    </w:rPr>
  </w:style>
  <w:style w:type="character" w:customStyle="1" w:styleId="TableHeading">
    <w:name w:val="Table Heading"/>
    <w:rsid w:val="004D5F48"/>
    <w:rPr>
      <w:rFonts w:ascii="Arial" w:eastAsia="Arial" w:hAnsi="Arial" w:cs="Arial"/>
      <w:b/>
      <w:color w:val="000000"/>
      <w:spacing w:val="0"/>
      <w:w w:val="100"/>
      <w:position w:val="0"/>
      <w:sz w:val="22"/>
      <w:szCs w:val="22"/>
    </w:rPr>
  </w:style>
  <w:style w:type="character" w:customStyle="1" w:styleId="SSBookmark">
    <w:name w:val="SSBookmark"/>
    <w:rsid w:val="004D5F48"/>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sid w:val="004D5F48"/>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sid w:val="004D5F48"/>
    <w:rPr>
      <w:b/>
      <w:i/>
      <w:color w:val="0000A0"/>
      <w:sz w:val="20"/>
      <w:szCs w:val="20"/>
    </w:rPr>
  </w:style>
  <w:style w:type="paragraph" w:customStyle="1" w:styleId="NoSpacing1">
    <w:name w:val="No Spacing1"/>
    <w:basedOn w:val="Standaard"/>
    <w:next w:val="Standaard"/>
    <w:rsid w:val="004D5F48"/>
    <w:rPr>
      <w:color w:val="000000"/>
      <w:sz w:val="22"/>
      <w:szCs w:val="22"/>
    </w:rPr>
  </w:style>
  <w:style w:type="paragraph" w:customStyle="1" w:styleId="SubTitle">
    <w:name w:val="Sub Title"/>
    <w:basedOn w:val="Standaard"/>
    <w:rsid w:val="004D5F48"/>
    <w:pPr>
      <w:spacing w:before="240" w:after="60"/>
      <w:jc w:val="center"/>
    </w:pPr>
    <w:rPr>
      <w:b/>
      <w:color w:val="000000"/>
    </w:rPr>
  </w:style>
  <w:style w:type="paragraph" w:customStyle="1" w:styleId="TableContents">
    <w:name w:val="Table Contents"/>
    <w:basedOn w:val="Standaard"/>
    <w:rsid w:val="004D5F48"/>
  </w:style>
  <w:style w:type="paragraph" w:customStyle="1" w:styleId="TableHeading0">
    <w:name w:val="Table Heading"/>
    <w:basedOn w:val="Standaard"/>
    <w:rsid w:val="004D5F48"/>
    <w:pPr>
      <w:jc w:val="center"/>
    </w:pPr>
    <w:rPr>
      <w:b/>
    </w:rPr>
  </w:style>
  <w:style w:type="paragraph" w:customStyle="1" w:styleId="TableText">
    <w:name w:val="TableText"/>
    <w:basedOn w:val="Standaard"/>
    <w:rsid w:val="004D5F48"/>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sid w:val="004D5F48"/>
    <w:rPr>
      <w:color w:val="0000FF"/>
      <w:sz w:val="20"/>
      <w:szCs w:val="20"/>
      <w:u w:val="single" w:color="000000"/>
    </w:rPr>
  </w:style>
  <w:style w:type="character" w:customStyle="1" w:styleId="SSTemplateField">
    <w:name w:val="SSTemplateField"/>
    <w:rsid w:val="004D5F48"/>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Verwijzingopmerking">
    <w:name w:val="annotation reference"/>
    <w:basedOn w:val="Standaardalinea-lettertype"/>
    <w:uiPriority w:val="99"/>
    <w:semiHidden/>
    <w:unhideWhenUsed/>
    <w:rsid w:val="00295BAF"/>
    <w:rPr>
      <w:sz w:val="16"/>
      <w:szCs w:val="16"/>
    </w:rPr>
  </w:style>
  <w:style w:type="paragraph" w:styleId="Tekstopmerking">
    <w:name w:val="annotation text"/>
    <w:basedOn w:val="Standaard"/>
    <w:link w:val="TekstopmerkingChar"/>
    <w:uiPriority w:val="99"/>
    <w:semiHidden/>
    <w:unhideWhenUsed/>
    <w:rsid w:val="00295BAF"/>
    <w:rPr>
      <w:sz w:val="20"/>
      <w:szCs w:val="20"/>
    </w:rPr>
  </w:style>
  <w:style w:type="character" w:customStyle="1" w:styleId="TekstopmerkingChar">
    <w:name w:val="Tekst opmerking Char"/>
    <w:basedOn w:val="Standaardalinea-lettertype"/>
    <w:link w:val="Tekstopmerking"/>
    <w:uiPriority w:val="99"/>
    <w:semiHidden/>
    <w:rsid w:val="00295BAF"/>
    <w:rPr>
      <w:sz w:val="20"/>
      <w:szCs w:val="20"/>
    </w:rPr>
  </w:style>
  <w:style w:type="paragraph" w:styleId="Onderwerpvanopmerking">
    <w:name w:val="annotation subject"/>
    <w:basedOn w:val="Tekstopmerking"/>
    <w:next w:val="Tekstopmerking"/>
    <w:link w:val="OnderwerpvanopmerkingChar"/>
    <w:uiPriority w:val="99"/>
    <w:semiHidden/>
    <w:unhideWhenUsed/>
    <w:rsid w:val="00295BAF"/>
    <w:rPr>
      <w:b/>
      <w:bCs/>
    </w:rPr>
  </w:style>
  <w:style w:type="character" w:customStyle="1" w:styleId="OnderwerpvanopmerkingChar">
    <w:name w:val="Onderwerp van opmerking Char"/>
    <w:basedOn w:val="TekstopmerkingChar"/>
    <w:link w:val="Onderwerpvanopmerking"/>
    <w:uiPriority w:val="99"/>
    <w:semiHidden/>
    <w:rsid w:val="00295BAF"/>
    <w:rPr>
      <w:b/>
      <w:bCs/>
      <w:sz w:val="20"/>
      <w:szCs w:val="20"/>
    </w:rPr>
  </w:style>
  <w:style w:type="paragraph" w:styleId="Lijstalinea">
    <w:name w:val="List Paragraph"/>
    <w:basedOn w:val="Standaard"/>
    <w:uiPriority w:val="34"/>
    <w:qFormat/>
    <w:rsid w:val="00C63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2058</Words>
  <Characters>11737</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Van Gool</dc:creator>
  <cp:lastModifiedBy>William Goossen</cp:lastModifiedBy>
  <cp:revision>14</cp:revision>
  <dcterms:created xsi:type="dcterms:W3CDTF">2020-01-24T13:26:00Z</dcterms:created>
  <dcterms:modified xsi:type="dcterms:W3CDTF">2020-01-24T15:03:00Z</dcterms:modified>
</cp:coreProperties>
</file>